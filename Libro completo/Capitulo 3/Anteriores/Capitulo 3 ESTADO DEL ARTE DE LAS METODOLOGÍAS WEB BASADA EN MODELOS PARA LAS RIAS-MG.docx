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r>
        <w:rPr>
          <w:b/>
          <w:sz w:val="36"/>
        </w:rPr>
        <w:t xml:space="preserve">    </w:t>
      </w:r>
      <w:r w:rsidR="00353787" w:rsidRPr="006A342B">
        <w:rPr>
          <w:b/>
          <w:sz w:val="36"/>
        </w:rPr>
        <w:t>CAPITULO 3</w:t>
      </w:r>
    </w:p>
    <w:p w:rsidR="00353787" w:rsidRDefault="000D11B2" w:rsidP="00353787">
      <w:pPr>
        <w:rPr>
          <w:b/>
          <w:color w:val="000000" w:themeColor="text1"/>
          <w:sz w:val="36"/>
        </w:rPr>
      </w:pPr>
      <w:r>
        <w:rPr>
          <w:b/>
          <w:color w:val="000000" w:themeColor="text1"/>
          <w:sz w:val="36"/>
        </w:rPr>
        <w:t>ENFOQUE</w:t>
      </w:r>
      <w:r w:rsidR="00E84B4B">
        <w:rPr>
          <w:b/>
          <w:color w:val="000000" w:themeColor="text1"/>
          <w:sz w:val="36"/>
        </w:rPr>
        <w:t>S</w:t>
      </w:r>
      <w:r>
        <w:rPr>
          <w:b/>
          <w:color w:val="000000" w:themeColor="text1"/>
          <w:sz w:val="36"/>
        </w:rPr>
        <w:t xml:space="preserve"> METODOLOGICOS MDD </w:t>
      </w:r>
      <w:commentRangeStart w:id="0"/>
      <w:r w:rsidR="00353787" w:rsidRPr="006A342B">
        <w:rPr>
          <w:b/>
          <w:color w:val="000000" w:themeColor="text1"/>
          <w:sz w:val="36"/>
        </w:rPr>
        <w:t xml:space="preserve"> PARA LAS RIAS</w:t>
      </w:r>
      <w:commentRangeEnd w:id="0"/>
      <w:r w:rsidR="00127A92">
        <w:rPr>
          <w:rStyle w:val="Refdecomentario"/>
        </w:rPr>
        <w:commentReference w:id="0"/>
      </w:r>
    </w:p>
    <w:p w:rsidR="00C24D4F" w:rsidRPr="00DB70C7" w:rsidRDefault="004C2EB9" w:rsidP="003C2D1E">
      <w:pPr>
        <w:jc w:val="both"/>
        <w:rPr>
          <w:color w:val="000000" w:themeColor="text1"/>
        </w:rPr>
      </w:pPr>
      <w:r w:rsidRPr="004C2EB9">
        <w:rPr>
          <w:color w:val="000000" w:themeColor="text1"/>
        </w:rPr>
        <w:t xml:space="preserve">En el capitulo anterior se presentó una visión general de las </w:t>
      </w:r>
      <w:proofErr w:type="spellStart"/>
      <w:r w:rsidRPr="004C2EB9">
        <w:rPr>
          <w:color w:val="000000" w:themeColor="text1"/>
        </w:rPr>
        <w:t>RIAs</w:t>
      </w:r>
      <w:proofErr w:type="spellEnd"/>
      <w:r w:rsidRPr="004C2EB9">
        <w:rPr>
          <w:color w:val="000000" w:themeColor="text1"/>
        </w:rPr>
        <w:t xml:space="preserve">, con sus características principales y las diferentes tecnologías utilizadas para el desarrollo de las mismas. Se ha visto también, las distintas formas en que se implementan este tipo de aplicaciones, como las implementaciones basadas en librerías </w:t>
      </w:r>
      <w:proofErr w:type="spellStart"/>
      <w:r w:rsidRPr="004C2EB9">
        <w:rPr>
          <w:i/>
          <w:color w:val="000000" w:themeColor="text1"/>
        </w:rPr>
        <w:t>Javascript</w:t>
      </w:r>
      <w:proofErr w:type="spellEnd"/>
      <w:r w:rsidRPr="004C2EB9">
        <w:rPr>
          <w:color w:val="000000" w:themeColor="text1"/>
        </w:rPr>
        <w:t xml:space="preserve">, las implementaciones basadas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ejecución. Las implementaciones basadas en librerías </w:t>
      </w:r>
      <w:proofErr w:type="spellStart"/>
      <w:r w:rsidRPr="004C2EB9">
        <w:rPr>
          <w:color w:val="000000" w:themeColor="text1"/>
        </w:rPr>
        <w:t>Javascript</w:t>
      </w:r>
      <w:proofErr w:type="spellEnd"/>
      <w:r w:rsidRPr="004C2EB9">
        <w:rPr>
          <w:color w:val="000000" w:themeColor="text1"/>
        </w:rPr>
        <w:t>, son las que presentan el mayor grado de estandarización, he allí que resulta la opción más popular en la comunidad web.</w:t>
      </w:r>
    </w:p>
    <w:p w:rsidR="00893FE4" w:rsidRPr="00893FE4" w:rsidRDefault="004C2EB9" w:rsidP="003C2D1E">
      <w:pPr>
        <w:jc w:val="both"/>
        <w:rPr>
          <w:caps/>
          <w:lang w:val="es-PY"/>
        </w:rPr>
      </w:pPr>
      <w:r w:rsidRPr="004C2EB9">
        <w:rPr>
          <w:color w:val="000000" w:themeColor="text1"/>
        </w:rPr>
        <w:t>En este capítulo se verá el enfoque de desarrollo de aplicaciones web basadas en modelos, presentando primeramente los conceptos de MDSE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Software </w:t>
      </w:r>
      <w:proofErr w:type="spellStart"/>
      <w:r w:rsidRPr="00CC6E77">
        <w:rPr>
          <w:i/>
          <w:color w:val="000000" w:themeColor="text1"/>
        </w:rPr>
        <w:t>Engineering</w:t>
      </w:r>
      <w:proofErr w:type="spellEnd"/>
      <w:r w:rsidRPr="00CC6E77">
        <w:rPr>
          <w:color w:val="000000" w:themeColor="text1"/>
        </w:rPr>
        <w:t>), MDD</w:t>
      </w:r>
      <w:r w:rsidR="003C2D1E">
        <w:rPr>
          <w:color w:val="000000" w:themeColor="text1"/>
        </w:rPr>
        <w:t xml:space="preserve"> </w:t>
      </w:r>
      <w:r w:rsidRPr="00CC6E77">
        <w:rPr>
          <w:color w:val="000000" w:themeColor="text1"/>
        </w:rPr>
        <w:t>(</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Development</w:t>
      </w:r>
      <w:proofErr w:type="spellEnd"/>
      <w:r w:rsidRPr="00CC6E77">
        <w:rPr>
          <w:color w:val="000000" w:themeColor="text1"/>
        </w:rPr>
        <w:t>) y MDA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Driven</w:t>
      </w:r>
      <w:proofErr w:type="spellEnd"/>
      <w:r w:rsidRPr="00CC6E77">
        <w:rPr>
          <w:i/>
          <w:color w:val="000000" w:themeColor="text1"/>
        </w:rPr>
        <w:t xml:space="preserve"> </w:t>
      </w:r>
      <w:proofErr w:type="spellStart"/>
      <w:r w:rsidRPr="00CC6E77">
        <w:rPr>
          <w:i/>
          <w:color w:val="000000" w:themeColor="text1"/>
        </w:rPr>
        <w:t>Architecture</w:t>
      </w:r>
      <w:proofErr w:type="spellEnd"/>
      <w:r w:rsidRPr="00CC6E77">
        <w:rPr>
          <w:color w:val="000000" w:themeColor="text1"/>
        </w:rPr>
        <w:t>) para posteriormente dar píe a las metodologías web existentes basadas en modelos</w:t>
      </w:r>
      <w:r w:rsidR="00893FE4">
        <w:rPr>
          <w:color w:val="000000" w:themeColor="text1"/>
        </w:rPr>
        <w:t xml:space="preserve"> que presentan características de las </w:t>
      </w:r>
      <w:proofErr w:type="spellStart"/>
      <w:r w:rsidR="00893FE4">
        <w:rPr>
          <w:color w:val="000000" w:themeColor="text1"/>
        </w:rPr>
        <w:t>RIAs</w:t>
      </w:r>
      <w:proofErr w:type="spellEnd"/>
      <w:r w:rsidR="00893FE4">
        <w:rPr>
          <w:color w:val="000000" w:themeColor="text1"/>
        </w:rPr>
        <w:t xml:space="preserve">. Finalmente se presentará a la metodología web </w:t>
      </w:r>
      <w:proofErr w:type="spellStart"/>
      <w:r w:rsidR="00893FE4">
        <w:rPr>
          <w:color w:val="000000" w:themeColor="text1"/>
        </w:rPr>
        <w:t>MoWebA</w:t>
      </w:r>
      <w:proofErr w:type="spellEnd"/>
      <w:r w:rsidR="00893FE4">
        <w:rPr>
          <w:color w:val="000000" w:themeColor="text1"/>
        </w:rPr>
        <w:t xml:space="preserve"> (</w:t>
      </w:r>
      <w:proofErr w:type="spellStart"/>
      <w:r w:rsidRPr="00CC6E77">
        <w:rPr>
          <w:i/>
          <w:color w:val="000000" w:themeColor="text1"/>
        </w:rPr>
        <w:t>Model</w:t>
      </w:r>
      <w:proofErr w:type="spellEnd"/>
      <w:r w:rsidRPr="00CC6E77">
        <w:rPr>
          <w:i/>
          <w:color w:val="000000" w:themeColor="text1"/>
        </w:rPr>
        <w:t xml:space="preserve"> </w:t>
      </w:r>
      <w:proofErr w:type="spellStart"/>
      <w:r w:rsidRPr="00CC6E77">
        <w:rPr>
          <w:i/>
          <w:color w:val="000000" w:themeColor="text1"/>
        </w:rPr>
        <w:t>Oriented</w:t>
      </w:r>
      <w:proofErr w:type="spellEnd"/>
      <w:r w:rsidRPr="00CC6E77">
        <w:rPr>
          <w:i/>
          <w:color w:val="000000" w:themeColor="text1"/>
        </w:rPr>
        <w:t xml:space="preserve"> Web </w:t>
      </w:r>
      <w:proofErr w:type="spellStart"/>
      <w:r w:rsidRPr="00CC6E77">
        <w:rPr>
          <w:i/>
          <w:color w:val="000000" w:themeColor="text1"/>
        </w:rPr>
        <w:t>Aproach</w:t>
      </w:r>
      <w:proofErr w:type="spellEnd"/>
      <w:r w:rsidR="00893FE4">
        <w:rPr>
          <w:color w:val="000000" w:themeColor="text1"/>
        </w:rPr>
        <w:t xml:space="preserve">), una metodología web separada en capas, que sigue el paradigma MDA) para el ciclo de </w:t>
      </w:r>
      <w:r w:rsidR="009C325C">
        <w:rPr>
          <w:color w:val="000000" w:themeColor="text1"/>
        </w:rPr>
        <w:t>desarrollo</w:t>
      </w:r>
      <w:r w:rsidR="00893FE4">
        <w:rPr>
          <w:color w:val="000000" w:themeColor="text1"/>
        </w:rPr>
        <w:t xml:space="preserve"> de sus aplicaciones, que resulta prometedora 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p>
    <w:p w:rsidR="00983244" w:rsidRDefault="00353787" w:rsidP="000551EF">
      <w:pPr>
        <w:rPr>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DB2E17" w:rsidRDefault="00D64A37" w:rsidP="00127A92">
      <w:pPr>
        <w:jc w:val="both"/>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127A92">
      <w:pPr>
        <w:jc w:val="both"/>
        <w:rPr>
          <w:lang w:val="es-PY"/>
        </w:rPr>
      </w:pPr>
      <w:r w:rsidRPr="00060C44">
        <w:rPr>
          <w:lang w:val="es-PY"/>
        </w:rPr>
        <w:t>MDSE</w:t>
      </w:r>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obtener </w:t>
      </w:r>
      <w:r w:rsidR="00BA1129">
        <w:rPr>
          <w:lang w:val="es-PY"/>
        </w:rPr>
        <w:t xml:space="preserve">así, </w:t>
      </w:r>
      <w:r w:rsidR="00792FCA">
        <w:rPr>
          <w:lang w:val="es-PY"/>
        </w:rPr>
        <w:t>el software deseado.</w:t>
      </w:r>
    </w:p>
    <w:p w:rsidR="00E974EB" w:rsidRDefault="00792FCA" w:rsidP="00127A92">
      <w:pPr>
        <w:jc w:val="both"/>
        <w:rPr>
          <w:lang w:val="es-PY"/>
        </w:rPr>
      </w:pPr>
      <w:r>
        <w:rPr>
          <w:lang w:val="es-PY"/>
        </w:rPr>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127A92" w:rsidRDefault="00127A92" w:rsidP="00127A92">
      <w:pPr>
        <w:jc w:val="both"/>
        <w:rPr>
          <w:lang w:val="es-PY"/>
        </w:rPr>
      </w:pPr>
    </w:p>
    <w:p w:rsidR="00B238CC" w:rsidRPr="00882AFB" w:rsidRDefault="00353787" w:rsidP="000551EF">
      <w:pPr>
        <w:rPr>
          <w:b/>
          <w:i/>
          <w:lang w:val="en-US"/>
        </w:rPr>
      </w:pPr>
      <w:r>
        <w:rPr>
          <w:b/>
          <w:lang w:val="en-US"/>
        </w:rPr>
        <w:t>3</w:t>
      </w:r>
      <w:r w:rsidR="00BA1129" w:rsidRPr="00CC5721">
        <w:rPr>
          <w:b/>
          <w:lang w:val="en-US"/>
        </w:rPr>
        <w:t>.</w:t>
      </w:r>
      <w:r>
        <w:rPr>
          <w:b/>
          <w:lang w:val="en-US"/>
        </w:rPr>
        <w:t>1</w:t>
      </w:r>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60709F" w:rsidRDefault="00BA1129" w:rsidP="00127A92">
      <w:pPr>
        <w:jc w:val="both"/>
        <w:rPr>
          <w:lang w:val="es-PY"/>
        </w:rPr>
      </w:pPr>
      <w:r w:rsidRPr="00BA1129">
        <w:rPr>
          <w:lang w:val="es-PY"/>
        </w:rPr>
        <w:lastRenderedPageBreak/>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r w:rsidR="0027166B">
        <w:rPr>
          <w:lang w:val="es-PY"/>
        </w:rPr>
        <w:t>.</w:t>
      </w:r>
      <w:r w:rsidR="00127A92">
        <w:rPr>
          <w:lang w:val="es-PY"/>
        </w:rPr>
        <w:t xml:space="preserve"> </w:t>
      </w:r>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r w:rsidR="009C325C">
        <w:rPr>
          <w:rStyle w:val="Refdenotaalpie"/>
          <w:lang w:val="es-PY"/>
        </w:rPr>
        <w:footnoteReference w:id="1"/>
      </w:r>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r w:rsidR="008E691B">
        <w:rPr>
          <w:rStyle w:val="Refdenotaalpie"/>
          <w:lang w:val="es-PY"/>
        </w:rPr>
        <w:footnoteReference w:id="2"/>
      </w:r>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r w:rsidR="00983244">
        <w:rPr>
          <w:rStyle w:val="Refdenotaalpie"/>
          <w:lang w:val="es-PY"/>
        </w:rPr>
        <w:footnoteReference w:id="3"/>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r w:rsidR="0027166B">
        <w:rPr>
          <w:rStyle w:val="Refdenotaalpie"/>
          <w:lang w:val="es-PY"/>
        </w:rPr>
        <w:footnoteReference w:id="4"/>
      </w:r>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0D11B2">
        <w:rPr>
          <w:lang w:val="es-PY"/>
        </w:rPr>
        <w:t>QVT</w:t>
      </w:r>
      <w:r w:rsidR="0027166B">
        <w:rPr>
          <w:rStyle w:val="Refdenotaalpie"/>
          <w:i/>
          <w:lang w:val="es-PY"/>
        </w:rPr>
        <w:footnoteReference w:id="5"/>
      </w:r>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las aplicaciones para el ámbito de la</w:t>
      </w:r>
      <w:r w:rsidR="009D6541">
        <w:rPr>
          <w:lang w:val="es-PY"/>
        </w:rPr>
        <w:t>s</w:t>
      </w:r>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0D11B2">
        <w:rPr>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fldSimple w:instr=" REF _Ref422657524 \h  \* MERGEFORMAT ">
        <w:r w:rsidR="007D20CB">
          <w:t xml:space="preserve">Figura </w:t>
        </w:r>
        <w:r w:rsidR="007D20CB">
          <w:rPr>
            <w:noProof/>
          </w:rPr>
          <w:t>1</w:t>
        </w:r>
      </w:fldSimple>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r w:rsidR="009D6541">
        <w:rPr>
          <w:lang w:val="es-PY"/>
        </w:rPr>
        <w:t xml:space="preserve"> </w:t>
      </w:r>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r w:rsidR="009D6541">
        <w:rPr>
          <w:lang w:val="es-PY"/>
        </w:rPr>
        <w:t xml:space="preserve">La capa </w:t>
      </w:r>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359FC" w:rsidRDefault="005012B0" w:rsidP="00B359FC">
      <w:pPr>
        <w:keepNext/>
      </w:pPr>
      <w:r>
        <w:rPr>
          <w:noProof/>
          <w:lang w:val="es-PY" w:eastAsia="es-PY"/>
        </w:rPr>
        <w:pict>
          <v:shapetype id="_x0000_t202" coordsize="21600,21600" o:spt="202" path="m,l,21600r21600,l21600,xe">
            <v:stroke joinstyle="miter"/>
            <v:path gradientshapeok="t" o:connecttype="rect"/>
          </v:shapetype>
          <v:shape id="Text Box 16" o:spid="_x0000_s1026" type="#_x0000_t202" style="position:absolute;margin-left:42.2pt;margin-top:190.25pt;width:285.55pt;height:31.95pt;z-index:251689984;visibility:visible" wrapcoords="-57 0 -57 21098 21600 21098 21600 0 -5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" stroked="f">
            <v:textbox style="mso-fit-shape-to-text:t" inset="0,0,0,0">
              <w:txbxContent>
                <w:p w:rsidR="000D11B2" w:rsidRPr="007D20CB" w:rsidRDefault="000D11B2" w:rsidP="007D20CB">
                  <w:pPr>
                    <w:pStyle w:val="Epgrafe"/>
                    <w:rPr>
                      <w:rFonts w:eastAsiaTheme="minorHAnsi"/>
                      <w:b w:val="0"/>
                      <w:noProof/>
                      <w:color w:val="000000" w:themeColor="text1"/>
                    </w:rPr>
                  </w:pPr>
                  <w:bookmarkStart w:id="1"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2" w:author="marcazal" w:date="2015-06-23T00:37:00Z">
                    <w:r>
                      <w:rPr>
                        <w:noProof/>
                        <w:color w:val="000000" w:themeColor="text1"/>
                      </w:rPr>
                      <w:t>1</w:t>
                    </w:r>
                  </w:ins>
                  <w:r w:rsidRPr="007D20CB">
                    <w:rPr>
                      <w:color w:val="000000" w:themeColor="text1"/>
                    </w:rPr>
                    <w:fldChar w:fldCharType="end"/>
                  </w:r>
                  <w:bookmarkEnd w:id="1"/>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9"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lang w:val="es-PY"/>
        </w:rPr>
      </w:pPr>
    </w:p>
    <w:p w:rsidR="00B238CC" w:rsidRDefault="00B238CC" w:rsidP="00127A92">
      <w:pPr>
        <w:jc w:val="both"/>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095D77">
          <w:rPr>
            <w:color w:val="000000" w:themeColor="text1"/>
          </w:rPr>
          <w:t>Figu</w:t>
        </w:r>
        <w:r w:rsidR="007D20CB" w:rsidRPr="00095D77">
          <w:rPr>
            <w:color w:val="000000" w:themeColor="text1"/>
          </w:rPr>
          <w:t>r</w:t>
        </w:r>
        <w:r w:rsidR="007D20CB" w:rsidRPr="00095D77">
          <w:rPr>
            <w:color w:val="000000" w:themeColor="text1"/>
          </w:rPr>
          <w:t>a</w:t>
        </w:r>
        <w:r w:rsidR="007D20CB" w:rsidRPr="00AA5843">
          <w:rPr>
            <w:b/>
            <w:color w:val="000000" w:themeColor="text1"/>
          </w:rPr>
          <w:t xml:space="preserve"> </w:t>
        </w:r>
        <w:r w:rsidR="007D20CB" w:rsidRPr="000D11B2">
          <w:rPr>
            <w:color w:val="000000" w:themeColor="text1"/>
          </w:rPr>
          <w:t>2</w:t>
        </w:r>
      </w:fldSimple>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lang w:val="es-PY" w:eastAsia="es-PY"/>
        </w:rPr>
        <w:lastRenderedPageBreak/>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10"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3" w:name="_Ref422657824"/>
      <w:r w:rsidRPr="007D20CB">
        <w:rPr>
          <w:color w:val="000000" w:themeColor="text1"/>
        </w:rPr>
        <w:t xml:space="preserve">Figura </w:t>
      </w:r>
      <w:r w:rsidR="005012B0" w:rsidRPr="007D20CB">
        <w:rPr>
          <w:color w:val="000000" w:themeColor="text1"/>
        </w:rPr>
        <w:fldChar w:fldCharType="begin"/>
      </w:r>
      <w:r w:rsidRPr="007D20CB">
        <w:rPr>
          <w:color w:val="000000" w:themeColor="text1"/>
        </w:rPr>
        <w:instrText xml:space="preserve"> SEQ Figura \* ARABIC </w:instrText>
      </w:r>
      <w:r w:rsidR="005012B0" w:rsidRPr="007D20CB">
        <w:rPr>
          <w:color w:val="000000" w:themeColor="text1"/>
        </w:rPr>
        <w:fldChar w:fldCharType="separate"/>
      </w:r>
      <w:r w:rsidR="002E606B">
        <w:rPr>
          <w:noProof/>
          <w:color w:val="000000" w:themeColor="text1"/>
        </w:rPr>
        <w:t>2</w:t>
      </w:r>
      <w:r w:rsidR="005012B0" w:rsidRPr="007D20CB">
        <w:rPr>
          <w:color w:val="000000" w:themeColor="text1"/>
        </w:rPr>
        <w:fldChar w:fldCharType="end"/>
      </w:r>
      <w:bookmarkEnd w:id="3"/>
      <w:r w:rsidRPr="007D20CB">
        <w:rPr>
          <w:b w:val="0"/>
          <w:color w:val="000000" w:themeColor="text1"/>
        </w:rPr>
        <w:t xml:space="preserve"> Cadena de transformaciones en MDA</w:t>
      </w:r>
    </w:p>
    <w:p w:rsidR="00B238CC" w:rsidRDefault="00B238CC" w:rsidP="00127A92">
      <w:pPr>
        <w:jc w:val="both"/>
        <w:rPr>
          <w:lang w:val="es-PY"/>
        </w:rPr>
      </w:pPr>
      <w:r>
        <w:rPr>
          <w:lang w:val="es-PY"/>
        </w:rPr>
        <w:t xml:space="preserve">Los CIM son los puntos de entrada de los </w:t>
      </w:r>
      <w:proofErr w:type="spellStart"/>
      <w:r w:rsidR="000A17BC">
        <w:rPr>
          <w:i/>
          <w:lang w:val="es-PY"/>
        </w:rPr>
        <w:t>Platform</w:t>
      </w:r>
      <w:proofErr w:type="spellEnd"/>
      <w:r w:rsidR="000A17BC">
        <w:rPr>
          <w:i/>
          <w:lang w:val="es-PY"/>
        </w:rPr>
        <w:t xml:space="preserve"> </w:t>
      </w:r>
      <w:proofErr w:type="spellStart"/>
      <w:r w:rsidR="000A17BC">
        <w:rPr>
          <w:i/>
          <w:lang w:val="es-PY"/>
        </w:rPr>
        <w:t>Independent</w:t>
      </w:r>
      <w:proofErr w:type="spellEnd"/>
      <w:r w:rsidR="000A17BC">
        <w:rPr>
          <w:i/>
          <w:lang w:val="es-PY"/>
        </w:rPr>
        <w:t xml:space="preserve"> </w:t>
      </w:r>
      <w:proofErr w:type="spellStart"/>
      <w:r w:rsidR="000A17BC">
        <w:rPr>
          <w:i/>
          <w:lang w:val="es-PY"/>
        </w:rPr>
        <w:t>M</w:t>
      </w:r>
      <w:r w:rsidR="003B2AED" w:rsidRPr="003B2AED">
        <w:rPr>
          <w:i/>
          <w:lang w:val="es-PY"/>
        </w:rPr>
        <w:t>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0A17BC">
        <w:rPr>
          <w:i/>
          <w:lang w:val="es-PY"/>
        </w:rPr>
        <w:t>Platform</w:t>
      </w:r>
      <w:proofErr w:type="spellEnd"/>
      <w:r w:rsidR="000A17BC">
        <w:rPr>
          <w:i/>
          <w:lang w:val="es-PY"/>
        </w:rPr>
        <w:t xml:space="preserve"> </w:t>
      </w:r>
      <w:proofErr w:type="spellStart"/>
      <w:r w:rsidR="000A17BC">
        <w:rPr>
          <w:i/>
          <w:lang w:val="es-PY"/>
        </w:rPr>
        <w:t>S</w:t>
      </w:r>
      <w:r w:rsidR="00FE34FD" w:rsidRPr="00FE34FD">
        <w:rPr>
          <w:i/>
          <w:lang w:val="es-PY"/>
        </w:rPr>
        <w:t>pecific</w:t>
      </w:r>
      <w:proofErr w:type="spellEnd"/>
      <w:r w:rsidR="00FE34FD" w:rsidRPr="00FE34FD">
        <w:rPr>
          <w:i/>
          <w:lang w:val="es-PY"/>
        </w:rPr>
        <w:t xml:space="preserve"> </w:t>
      </w:r>
      <w:proofErr w:type="spellStart"/>
      <w:r w:rsidR="000A17BC">
        <w:rPr>
          <w:i/>
          <w:lang w:val="es-PY"/>
        </w:rPr>
        <w:t>M</w:t>
      </w:r>
      <w:r w:rsidR="00FE34FD" w:rsidRPr="00FE34FD">
        <w:rPr>
          <w:i/>
          <w:lang w:val="es-PY"/>
        </w:rPr>
        <w:t>odel</w:t>
      </w:r>
      <w:proofErr w:type="spellEnd"/>
      <w:r w:rsidR="000A17BC">
        <w:rPr>
          <w:i/>
          <w:lang w:val="es-PY"/>
        </w:rPr>
        <w:t xml:space="preserve"> </w:t>
      </w:r>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r w:rsidR="009D6541">
        <w:rPr>
          <w:lang w:val="es-PY"/>
        </w:rPr>
        <w:t xml:space="preserve"> de </w:t>
      </w:r>
      <w:r w:rsidR="000A17BC">
        <w:rPr>
          <w:lang w:val="es-PY"/>
        </w:rPr>
        <w:t>trasformación</w:t>
      </w:r>
      <w:r w:rsidR="009D6541">
        <w:rPr>
          <w:lang w:val="es-PY"/>
        </w:rPr>
        <w:t xml:space="preserve"> M2T</w:t>
      </w:r>
      <w:r>
        <w:rPr>
          <w:lang w:val="es-PY"/>
        </w:rPr>
        <w:t xml:space="preserve"> como </w:t>
      </w:r>
      <w:commentRangeStart w:id="4"/>
      <w:proofErr w:type="spellStart"/>
      <w:r w:rsidRPr="000D11B2">
        <w:rPr>
          <w:i/>
          <w:lang w:val="es-PY"/>
        </w:rPr>
        <w:t>MOFScript</w:t>
      </w:r>
      <w:proofErr w:type="spellEnd"/>
      <w:r w:rsidR="00AA25C1">
        <w:rPr>
          <w:lang w:val="es-PY"/>
        </w:rPr>
        <w:t>,</w:t>
      </w:r>
      <w:r>
        <w:rPr>
          <w:lang w:val="es-PY"/>
        </w:rPr>
        <w:t xml:space="preserve"> </w:t>
      </w:r>
      <w:proofErr w:type="spellStart"/>
      <w:r w:rsidRPr="000D11B2">
        <w:rPr>
          <w:i/>
          <w:lang w:val="es-PY"/>
        </w:rPr>
        <w:t>Acceleo</w:t>
      </w:r>
      <w:proofErr w:type="spellEnd"/>
      <w:r w:rsidR="00AA25C1">
        <w:rPr>
          <w:lang w:val="es-PY"/>
        </w:rPr>
        <w:t xml:space="preserve"> u </w:t>
      </w:r>
      <w:r w:rsidR="00AA25C1" w:rsidRPr="000D11B2">
        <w:rPr>
          <w:i/>
          <w:lang w:val="es-PY"/>
        </w:rPr>
        <w:t>JET</w:t>
      </w:r>
      <w:commentRangeEnd w:id="4"/>
      <w:r w:rsidR="000A17BC">
        <w:rPr>
          <w:rStyle w:val="Refdecomentario"/>
        </w:rPr>
        <w:commentReference w:id="4"/>
      </w:r>
      <w:r w:rsidR="00AA25C1">
        <w:rPr>
          <w:lang w:val="es-PY"/>
        </w:rPr>
        <w:t xml:space="preserve">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b/>
          <w:caps/>
        </w:rPr>
      </w:pPr>
      <w:commentRangeStart w:id="5"/>
      <w:commentRangeStart w:id="6"/>
      <w:r>
        <w:rPr>
          <w:b/>
          <w:caps/>
          <w:lang w:val="es-PY"/>
        </w:rPr>
        <w:t>3</w:t>
      </w:r>
      <w:r w:rsidR="000D11B2">
        <w:rPr>
          <w:b/>
          <w:caps/>
        </w:rPr>
        <w:t>.1.2</w:t>
      </w:r>
      <w:r w:rsidR="00B252FC" w:rsidRPr="004027ED">
        <w:rPr>
          <w:b/>
          <w:caps/>
        </w:rPr>
        <w:t xml:space="preserve"> </w:t>
      </w:r>
      <w:r w:rsidR="00B252FC" w:rsidRPr="000D11B2">
        <w:rPr>
          <w:b/>
        </w:rPr>
        <w:t>Conceptos básicos de la generación de código a partir de los modelos</w:t>
      </w:r>
      <w:commentRangeEnd w:id="5"/>
      <w:r w:rsidR="00224D54" w:rsidRPr="000D11B2">
        <w:rPr>
          <w:rStyle w:val="Refdecomentario"/>
        </w:rPr>
        <w:commentReference w:id="5"/>
      </w:r>
      <w:commentRangeEnd w:id="6"/>
      <w:r w:rsidR="00E84B4B">
        <w:rPr>
          <w:rStyle w:val="Refdecomentario"/>
        </w:rPr>
        <w:commentReference w:id="6"/>
      </w:r>
    </w:p>
    <w:p w:rsidR="00B252FC" w:rsidRPr="002E66C3" w:rsidRDefault="00B252FC" w:rsidP="000A17BC">
      <w:pPr>
        <w:jc w:val="both"/>
      </w:pPr>
      <w:r>
        <w:t xml:space="preserve">Uno de los aportes de MDSE,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p>
    <w:p w:rsidR="00B252FC" w:rsidRDefault="00B252FC" w:rsidP="000A17BC">
      <w:pPr>
        <w:jc w:val="both"/>
      </w:pPr>
      <w:r>
        <w:t xml:space="preserve">Mientras que en el contexto de los compiladores, la generación de código, es el proceso de transformar el código fuente en código máquina, en el mundo MDE, la generación de código es el proceso de transformar modelos en código fuente. </w:t>
      </w:r>
    </w:p>
    <w:p w:rsidR="00B252FC" w:rsidRDefault="00B252FC" w:rsidP="000A17BC">
      <w:pPr>
        <w:jc w:val="both"/>
      </w:pPr>
      <w:r>
        <w:t>Dentro de las preguntas esenciales cuando uno tiene que desarrollar un generador de código basado en modelos se encuentran las siguientes:</w:t>
      </w:r>
    </w:p>
    <w:p w:rsidR="00B252FC" w:rsidRDefault="00B252FC" w:rsidP="000A17BC">
      <w:pPr>
        <w:jc w:val="both"/>
        <w:rPr>
          <w:b/>
        </w:rPr>
      </w:pPr>
      <w:r>
        <w:rPr>
          <w:b/>
        </w:rPr>
        <w:t>¿Qué</w:t>
      </w:r>
      <w:r w:rsidRPr="002328EC">
        <w:rPr>
          <w:b/>
        </w:rPr>
        <w:t xml:space="preserve"> tanto </w:t>
      </w:r>
      <w:r>
        <w:rPr>
          <w:b/>
        </w:rPr>
        <w:t xml:space="preserve">código </w:t>
      </w:r>
      <w:r w:rsidRPr="002328EC">
        <w:rPr>
          <w:b/>
        </w:rPr>
        <w:t>va a generarse?</w:t>
      </w:r>
    </w:p>
    <w:p w:rsidR="00CA0235" w:rsidRDefault="00B252FC" w:rsidP="000A17BC">
      <w:pPr>
        <w:jc w:val="both"/>
      </w:pPr>
      <w:r>
        <w:t>L</w:t>
      </w:r>
      <w:r w:rsidR="00224D54">
        <w:t>a pregunta principal aquí es qué</w:t>
      </w:r>
      <w:r>
        <w:t xml:space="preserve"> parte del código puede ser automáticamente generada a partir de los modelos. ¿Es posible llevar a cabo una generación de código parcial o total?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p>
    <w:p w:rsidR="00B252FC" w:rsidRDefault="00B252FC" w:rsidP="000A17BC">
      <w:pPr>
        <w:jc w:val="both"/>
        <w:rPr>
          <w:b/>
        </w:rPr>
      </w:pPr>
      <w:r>
        <w:rPr>
          <w:b/>
        </w:rPr>
        <w:lastRenderedPageBreak/>
        <w:t>¿</w:t>
      </w:r>
      <w:r w:rsidRPr="002328EC">
        <w:rPr>
          <w:b/>
        </w:rPr>
        <w:t>Qué</w:t>
      </w:r>
      <w:r>
        <w:rPr>
          <w:b/>
        </w:rPr>
        <w:t xml:space="preserve"> código</w:t>
      </w:r>
      <w:r w:rsidRPr="002328EC">
        <w:rPr>
          <w:b/>
        </w:rPr>
        <w:t xml:space="preserve"> va a generarse?</w:t>
      </w:r>
    </w:p>
    <w:p w:rsidR="00B252FC" w:rsidRDefault="00B252FC" w:rsidP="000A17BC">
      <w:pPr>
        <w:jc w:val="both"/>
      </w:pPr>
      <w:r>
        <w:t>Implica qu</w:t>
      </w:r>
      <w:r w:rsidR="00224D54">
        <w:t>é</w:t>
      </w:r>
      <w:r>
        <w:t xml:space="preserv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p>
    <w:p w:rsidR="00B252FC" w:rsidRDefault="00B252FC" w:rsidP="000A17BC">
      <w:pPr>
        <w:jc w:val="both"/>
      </w:pPr>
      <w:r>
        <w:rPr>
          <w:b/>
        </w:rPr>
        <w:t>¿</w:t>
      </w:r>
      <w:r w:rsidRPr="002328EC">
        <w:rPr>
          <w:b/>
        </w:rPr>
        <w:t>Como a va generarse?</w:t>
      </w:r>
    </w:p>
    <w:p w:rsidR="00B252FC" w:rsidRDefault="00B252FC" w:rsidP="000A17BC">
      <w:pPr>
        <w:jc w:val="both"/>
      </w:pPr>
      <w:commentRangeStart w:id="7"/>
      <w:r>
        <w:t xml:space="preserve">Muchos lenguajes pueden ser empleados para generar código a partir de los modelos y pueden ser </w:t>
      </w:r>
      <w:proofErr w:type="spellStart"/>
      <w:r>
        <w:t>GPLs</w:t>
      </w:r>
      <w:proofErr w:type="spellEnd"/>
      <w:r>
        <w:t xml:space="preserve"> y DSL.</w:t>
      </w:r>
      <w:commentRangeEnd w:id="7"/>
      <w:r w:rsidR="00224D54">
        <w:rPr>
          <w:rStyle w:val="Refdecomentario"/>
        </w:rPr>
        <w:commentReference w:id="7"/>
      </w:r>
    </w:p>
    <w:p w:rsidR="00B252FC" w:rsidRPr="00FA304B" w:rsidRDefault="00353787" w:rsidP="000A17BC">
      <w:pPr>
        <w:jc w:val="both"/>
        <w:rPr>
          <w:b/>
          <w:caps/>
        </w:rPr>
      </w:pPr>
      <w:r>
        <w:rPr>
          <w:b/>
          <w:caps/>
        </w:rPr>
        <w:t>3</w:t>
      </w:r>
      <w:r w:rsidR="00B252FC">
        <w:rPr>
          <w:b/>
          <w:caps/>
        </w:rPr>
        <w:t xml:space="preserve">.3 </w:t>
      </w:r>
      <w:r w:rsidR="00B252FC" w:rsidRPr="00FA304B">
        <w:rPr>
          <w:b/>
          <w:caps/>
        </w:rPr>
        <w:t>Beneficios de los lenguajes de transformación (M2T)</w:t>
      </w:r>
    </w:p>
    <w:p w:rsidR="00B252FC" w:rsidRDefault="00B252FC" w:rsidP="000A17BC">
      <w:pPr>
        <w:jc w:val="both"/>
      </w:pPr>
      <w:r w:rsidRPr="00836CD2">
        <w:rPr>
          <w:b/>
        </w:rPr>
        <w:t>Separación de código estático y dinámico</w:t>
      </w:r>
      <w:r>
        <w:t xml:space="preserve">: </w:t>
      </w:r>
    </w:p>
    <w:p w:rsidR="00B252FC" w:rsidRPr="00711BCE" w:rsidRDefault="00B252FC" w:rsidP="000A17BC">
      <w:pPr>
        <w:jc w:val="both"/>
        <w:rPr>
          <w:i/>
        </w:rPr>
      </w:pPr>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w:t>
      </w:r>
      <w:r w:rsidR="00224D54">
        <w:t>s</w:t>
      </w:r>
      <w:r>
        <w:t xml:space="preserv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fldSimple w:instr=" REF _Ref422658072 \h  \* MERGEFORMAT ">
        <w:r w:rsidR="00AA5843" w:rsidRPr="00AA5843">
          <w:t>Figura</w:t>
        </w:r>
        <w:r w:rsidR="00AA5843" w:rsidRPr="00AA5843">
          <w:rPr>
            <w:b/>
          </w:rPr>
          <w:t xml:space="preserve"> 3</w:t>
        </w:r>
      </w:fldSimple>
      <w:r>
        <w:t xml:space="preserve">, se presenta el esquema tradicional de transformación basado en </w:t>
      </w:r>
      <w:proofErr w:type="spellStart"/>
      <w:r>
        <w:rPr>
          <w:i/>
        </w:rPr>
        <w:t>templates</w:t>
      </w:r>
      <w:proofErr w:type="spellEnd"/>
      <w:r>
        <w:rPr>
          <w:i/>
        </w:rPr>
        <w:t>.</w:t>
      </w:r>
    </w:p>
    <w:p w:rsidR="00AA5843" w:rsidRDefault="002E606B" w:rsidP="00224D54">
      <w:pPr>
        <w:keepNext/>
        <w:jc w:val="center"/>
      </w:pPr>
      <w:r>
        <w:rPr>
          <w:noProof/>
          <w:lang w:val="es-PY" w:eastAsia="es-PY"/>
        </w:rPr>
        <w:drawing>
          <wp:inline distT="0" distB="0" distL="0" distR="0">
            <wp:extent cx="1207197" cy="2383913"/>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1207197" cy="2383783"/>
                    </a:xfrm>
                    <a:prstGeom prst="rect">
                      <a:avLst/>
                    </a:prstGeom>
                  </pic:spPr>
                </pic:pic>
              </a:graphicData>
            </a:graphic>
          </wp:inline>
        </w:drawing>
      </w:r>
    </w:p>
    <w:p w:rsidR="00B252FC" w:rsidRPr="00EF34F2" w:rsidRDefault="00AA5843" w:rsidP="00224D54">
      <w:pPr>
        <w:pStyle w:val="Epgrafe"/>
        <w:jc w:val="center"/>
        <w:rPr>
          <w:b w:val="0"/>
          <w:color w:val="000000" w:themeColor="text1"/>
        </w:rPr>
      </w:pPr>
      <w:bookmarkStart w:id="8" w:name="_Ref422658072"/>
      <w:r w:rsidRPr="00EF34F2">
        <w:rPr>
          <w:color w:val="000000" w:themeColor="text1"/>
        </w:rPr>
        <w:t xml:space="preserve">Figura </w:t>
      </w:r>
      <w:r w:rsidR="005012B0" w:rsidRPr="00EF34F2">
        <w:rPr>
          <w:color w:val="000000" w:themeColor="text1"/>
        </w:rPr>
        <w:fldChar w:fldCharType="begin"/>
      </w:r>
      <w:r w:rsidRPr="00EF34F2">
        <w:rPr>
          <w:color w:val="000000" w:themeColor="text1"/>
        </w:rPr>
        <w:instrText xml:space="preserve"> SEQ Figura \* ARABIC </w:instrText>
      </w:r>
      <w:r w:rsidR="005012B0" w:rsidRPr="00EF34F2">
        <w:rPr>
          <w:color w:val="000000" w:themeColor="text1"/>
        </w:rPr>
        <w:fldChar w:fldCharType="separate"/>
      </w:r>
      <w:r w:rsidR="002E606B">
        <w:rPr>
          <w:noProof/>
          <w:color w:val="000000" w:themeColor="text1"/>
        </w:rPr>
        <w:t>3</w:t>
      </w:r>
      <w:r w:rsidR="005012B0" w:rsidRPr="00EF34F2">
        <w:rPr>
          <w:color w:val="000000" w:themeColor="text1"/>
        </w:rPr>
        <w:fldChar w:fldCharType="end"/>
      </w:r>
      <w:bookmarkEnd w:id="8"/>
      <w:r w:rsidRPr="00EF34F2">
        <w:rPr>
          <w:b w:val="0"/>
          <w:color w:val="000000" w:themeColor="text1"/>
        </w:rPr>
        <w:t xml:space="preserve">  Plantilla, motor de plantillas y modelos de entrada para producir texto</w:t>
      </w:r>
    </w:p>
    <w:p w:rsidR="00B252FC" w:rsidRPr="002E26B7" w:rsidRDefault="00B252FC" w:rsidP="000A17BC">
      <w:pPr>
        <w:jc w:val="both"/>
        <w:rPr>
          <w:lang w:val="es-PY"/>
        </w:rPr>
      </w:pPr>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p>
    <w:p w:rsidR="00B252FC" w:rsidRPr="002E26B7" w:rsidRDefault="00B252FC" w:rsidP="000A17BC">
      <w:pPr>
        <w:jc w:val="both"/>
        <w:rPr>
          <w:lang w:val="es-PY"/>
        </w:rPr>
      </w:pPr>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 xml:space="preserve">OCL es la elección para llevar a cabo esta tarea </w:t>
      </w:r>
      <w:r w:rsidRPr="002E26B7">
        <w:rPr>
          <w:lang w:val="es-PY"/>
        </w:rPr>
        <w:lastRenderedPageBreak/>
        <w:t>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p>
    <w:p w:rsidR="00B252FC" w:rsidRPr="002E26B7" w:rsidRDefault="00B252FC" w:rsidP="000A17BC">
      <w:pPr>
        <w:jc w:val="both"/>
        <w:rPr>
          <w:lang w:val="es-PY"/>
        </w:rPr>
      </w:pPr>
      <w:r w:rsidRPr="002E26B7">
        <w:rPr>
          <w:lang w:val="es-PY"/>
        </w:rPr>
        <w:t>Los lenguajes de transformación M2T actuales, vienen con soporte de herramienta, lo cual permite leer directamente los modelos y serializar texto en archivos, definiendo solamente archivos de configuración.</w:t>
      </w:r>
    </w:p>
    <w:p w:rsidR="00B252FC" w:rsidRPr="002E26B7" w:rsidRDefault="00353787" w:rsidP="00B252FC">
      <w:pPr>
        <w:rPr>
          <w:b/>
          <w:lang w:val="es-PY"/>
        </w:rPr>
      </w:pPr>
      <w:commentRangeStart w:id="9"/>
      <w:r>
        <w:rPr>
          <w:b/>
          <w:bCs/>
          <w:lang w:val="es-PY"/>
        </w:rPr>
        <w:t>3</w:t>
      </w:r>
      <w:r w:rsidR="00B252FC" w:rsidRPr="002E26B7">
        <w:rPr>
          <w:b/>
          <w:bCs/>
          <w:lang w:val="es-PY"/>
        </w:rPr>
        <w:t>.4 UNA VISTA DE LOS LENGUAJES DE TRANSFORMACIÓN BASADOS EN TEMPLATES</w:t>
      </w:r>
      <w:commentRangeEnd w:id="9"/>
      <w:r w:rsidR="003377D7">
        <w:rPr>
          <w:rStyle w:val="Refdecomentario"/>
        </w:rPr>
        <w:commentReference w:id="9"/>
      </w:r>
    </w:p>
    <w:p w:rsidR="00B252FC" w:rsidRPr="002E26B7" w:rsidRDefault="00B252FC" w:rsidP="003377D7">
      <w:pPr>
        <w:jc w:val="both"/>
        <w:rPr>
          <w:lang w:val="es-PY"/>
        </w:rPr>
      </w:pPr>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p>
    <w:p w:rsidR="00B252FC" w:rsidRPr="002E26B7" w:rsidRDefault="00B252FC" w:rsidP="003377D7">
      <w:pPr>
        <w:jc w:val="both"/>
        <w:rPr>
          <w:b/>
          <w:lang w:val="es-PY"/>
        </w:rPr>
      </w:pPr>
      <w:r w:rsidRPr="002E26B7">
        <w:rPr>
          <w:b/>
          <w:bCs/>
          <w:lang w:val="es-PY"/>
        </w:rPr>
        <w:t>XSLT</w:t>
      </w:r>
      <w:r>
        <w:rPr>
          <w:rStyle w:val="Refdenotaalpie"/>
          <w:b/>
          <w:bCs/>
          <w:lang w:val="es-PY"/>
        </w:rPr>
        <w:footnoteReference w:id="6"/>
      </w:r>
    </w:p>
    <w:p w:rsidR="00B252FC" w:rsidRPr="002E26B7" w:rsidRDefault="00B252FC" w:rsidP="003377D7">
      <w:pPr>
        <w:jc w:val="both"/>
        <w:rPr>
          <w:lang w:val="es-PY"/>
        </w:rPr>
      </w:pPr>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p>
    <w:p w:rsidR="00B252FC" w:rsidRPr="002E26B7" w:rsidRDefault="00B252FC" w:rsidP="003377D7">
      <w:pPr>
        <w:jc w:val="both"/>
        <w:rPr>
          <w:b/>
          <w:lang w:val="es-PY"/>
        </w:rPr>
      </w:pPr>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p>
    <w:p w:rsidR="00B252FC" w:rsidRPr="002E26B7" w:rsidRDefault="00B252FC" w:rsidP="003377D7">
      <w:pPr>
        <w:jc w:val="both"/>
        <w:rPr>
          <w:lang w:val="es-PY"/>
        </w:rPr>
      </w:pPr>
      <w:r w:rsidRPr="002E26B7">
        <w:rPr>
          <w:lang w:val="es-PY"/>
        </w:rPr>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p>
    <w:p w:rsidR="00B252FC" w:rsidRPr="002E26B7" w:rsidRDefault="00B252FC" w:rsidP="003377D7">
      <w:pPr>
        <w:jc w:val="both"/>
        <w:rPr>
          <w:b/>
          <w:lang w:val="es-PY"/>
        </w:rPr>
      </w:pPr>
      <w:proofErr w:type="spellStart"/>
      <w:r w:rsidRPr="002E26B7">
        <w:rPr>
          <w:b/>
          <w:bCs/>
          <w:lang w:val="es-PY"/>
        </w:rPr>
        <w:t>Xpand</w:t>
      </w:r>
      <w:proofErr w:type="spellEnd"/>
      <w:r>
        <w:rPr>
          <w:rStyle w:val="Refdenotaalpie"/>
          <w:b/>
          <w:bCs/>
          <w:lang w:val="es-PY"/>
        </w:rPr>
        <w:footnoteReference w:id="8"/>
      </w:r>
    </w:p>
    <w:p w:rsidR="00B252FC" w:rsidRPr="002E26B7" w:rsidRDefault="00B252FC" w:rsidP="003377D7">
      <w:pPr>
        <w:jc w:val="both"/>
        <w:rPr>
          <w:lang w:val="es-PY"/>
        </w:rPr>
      </w:pPr>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p>
    <w:p w:rsidR="00B252FC" w:rsidRPr="002E26B7" w:rsidRDefault="00B252FC" w:rsidP="003377D7">
      <w:pPr>
        <w:jc w:val="both"/>
        <w:rPr>
          <w:b/>
          <w:lang w:val="es-PY"/>
        </w:rPr>
      </w:pPr>
      <w:proofErr w:type="spellStart"/>
      <w:r w:rsidRPr="002E26B7">
        <w:rPr>
          <w:b/>
          <w:bCs/>
          <w:lang w:val="es-PY"/>
        </w:rPr>
        <w:t>MOFScript</w:t>
      </w:r>
      <w:proofErr w:type="spellEnd"/>
      <w:r>
        <w:rPr>
          <w:rStyle w:val="Refdenotaalpie"/>
          <w:b/>
          <w:lang w:val="es-PY"/>
        </w:rPr>
        <w:footnoteReference w:id="9"/>
      </w:r>
    </w:p>
    <w:p w:rsidR="00B252FC" w:rsidRPr="002E26B7" w:rsidRDefault="00B252FC" w:rsidP="003377D7">
      <w:pPr>
        <w:jc w:val="both"/>
        <w:rPr>
          <w:lang w:val="es-PY"/>
        </w:rPr>
      </w:pPr>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w:t>
      </w:r>
      <w:r w:rsidRPr="002E26B7">
        <w:rPr>
          <w:lang w:val="es-PY"/>
        </w:rPr>
        <w:lastRenderedPageBreak/>
        <w:t>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p>
    <w:p w:rsidR="00B252FC" w:rsidRPr="002E26B7" w:rsidRDefault="00B252FC" w:rsidP="003377D7">
      <w:pPr>
        <w:jc w:val="both"/>
        <w:rPr>
          <w:b/>
          <w:lang w:val="es-PY"/>
        </w:rPr>
      </w:pPr>
      <w:proofErr w:type="spellStart"/>
      <w:r w:rsidRPr="002E26B7">
        <w:rPr>
          <w:b/>
          <w:bCs/>
          <w:lang w:val="es-PY"/>
        </w:rPr>
        <w:t>Acceleo</w:t>
      </w:r>
      <w:proofErr w:type="spellEnd"/>
      <w:r>
        <w:rPr>
          <w:rStyle w:val="Refdenotaalpie"/>
          <w:b/>
          <w:bCs/>
          <w:lang w:val="es-PY"/>
        </w:rPr>
        <w:footnoteReference w:id="10"/>
      </w:r>
    </w:p>
    <w:p w:rsidR="001E6F09" w:rsidRPr="00B252FC" w:rsidRDefault="00B252FC" w:rsidP="003377D7">
      <w:pPr>
        <w:jc w:val="both"/>
        <w:rPr>
          <w:lang w:val="es-PY"/>
        </w:rPr>
      </w:pPr>
      <w:proofErr w:type="spellStart"/>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p>
    <w:p w:rsidR="006E1839" w:rsidRPr="00FF4E68" w:rsidRDefault="00353787" w:rsidP="000551EF">
      <w:pPr>
        <w:rPr>
          <w:b/>
          <w:caps/>
          <w:lang w:val="es-PY"/>
        </w:rPr>
      </w:pPr>
      <w:commentRangeStart w:id="31"/>
      <w:r>
        <w:rPr>
          <w:b/>
          <w:caps/>
          <w:lang w:val="es-PY"/>
        </w:rPr>
        <w:t>3</w:t>
      </w:r>
      <w:r w:rsidR="00FF4E68" w:rsidRPr="00FF4E68">
        <w:rPr>
          <w:b/>
          <w:caps/>
          <w:lang w:val="es-PY"/>
        </w:rPr>
        <w:t>.</w:t>
      </w:r>
      <w:r>
        <w:rPr>
          <w:b/>
          <w:caps/>
          <w:lang w:val="es-PY"/>
        </w:rPr>
        <w:t>5</w:t>
      </w:r>
      <w:r w:rsidR="00FF4E68" w:rsidRPr="00FF4E68">
        <w:rPr>
          <w:b/>
          <w:caps/>
          <w:lang w:val="es-PY"/>
        </w:rPr>
        <w:t xml:space="preserve"> </w:t>
      </w:r>
      <w:r w:rsidR="006E1839" w:rsidRPr="00FF4E68">
        <w:rPr>
          <w:b/>
          <w:caps/>
          <w:lang w:val="es-PY"/>
        </w:rPr>
        <w:t xml:space="preserve">Principales enfoques de desarrollo web basado en modelos para las </w:t>
      </w:r>
      <w:r w:rsidR="00524FF6" w:rsidRPr="00524FF6">
        <w:rPr>
          <w:b/>
          <w:caps/>
          <w:lang w:val="es-PY"/>
        </w:rPr>
        <w:t>RIAs</w:t>
      </w:r>
      <w:commentRangeEnd w:id="31"/>
      <w:r w:rsidR="003377D7">
        <w:rPr>
          <w:rStyle w:val="Refdecomentario"/>
        </w:rPr>
        <w:commentReference w:id="31"/>
      </w:r>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r w:rsidRPr="004A4A22">
        <w:rPr>
          <w:rFonts w:cs="Times New Roman"/>
        </w:rPr>
        <w:t xml:space="preserve">, se identifica la necesidad de metodologías sistemáticas para el desarrollo de las </w:t>
      </w:r>
      <w:proofErr w:type="spellStart"/>
      <w:r w:rsidR="00BC355D">
        <w:rPr>
          <w:rFonts w:cs="Times New Roman"/>
        </w:rPr>
        <w:t>RIA</w:t>
      </w:r>
      <w:r w:rsidR="007B274B">
        <w:rPr>
          <w:rFonts w:cs="Times New Roman"/>
        </w:rPr>
        <w:t>s</w:t>
      </w:r>
      <w:proofErr w:type="spellEnd"/>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r w:rsidR="00F850EE">
        <w:rPr>
          <w:rFonts w:cs="Times New Roman"/>
        </w:rPr>
        <w:t>-</w:t>
      </w:r>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r w:rsidR="00F850EE">
        <w:rPr>
          <w:rFonts w:cs="Times New Roman"/>
        </w:rPr>
        <w:t>,</w:t>
      </w:r>
      <w:r w:rsidRPr="004A4A22">
        <w:rPr>
          <w:rFonts w:cs="Times New Roman"/>
        </w:rPr>
        <w:t xml:space="preserve"> </w:t>
      </w:r>
      <w:r w:rsidR="00E17C26">
        <w:rPr>
          <w:rFonts w:cs="Times New Roman"/>
        </w:rPr>
        <w:t>(UWE</w:t>
      </w:r>
      <w:r w:rsidR="00E17C26">
        <w:rPr>
          <w:rFonts w:cs="Times New Roman"/>
          <w:lang w:val="es-PY"/>
        </w:rPr>
        <w:t>-R</w:t>
      </w:r>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r w:rsidR="00F850EE">
        <w:t xml:space="preserve">Patrones con </w:t>
      </w:r>
      <w:r w:rsidR="00F850EE" w:rsidRPr="00F850EE">
        <w:t>UWE</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F850EE">
        <w:rPr>
          <w:rFonts w:ascii="Calibri" w:hAnsi="Calibri" w:cs="Calibri"/>
        </w:rPr>
        <w:t xml:space="preserve"> y</w:t>
      </w:r>
      <w:r w:rsidR="00E17C26">
        <w:rPr>
          <w:rFonts w:ascii="Calibri" w:hAnsi="Calibri" w:cs="Calibri"/>
        </w:rPr>
        <w:t xml:space="preserve"> UWE+RUX</w:t>
      </w:r>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00E17C26">
        <w:rPr>
          <w:rFonts w:ascii="Calibri" w:hAnsi="Calibri" w:cs="Calibri"/>
        </w:rPr>
        <w:t>)</w:t>
      </w:r>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RUX</w:t>
      </w:r>
      <w:r w:rsidR="003377D7">
        <w:rPr>
          <w:rFonts w:cs="Times New Roman"/>
        </w:rPr>
        <w:t xml:space="preserve"> </w:t>
      </w:r>
      <w:r w:rsidR="000A7A24" w:rsidRPr="000A7A24">
        <w:rPr>
          <w:rFonts w:ascii="Calibri" w:hAnsi="Calibri" w:cs="Calibri"/>
        </w:rPr>
        <w:t>[</w:t>
      </w:r>
      <w:fldSimple w:instr=" REF BIB_trigueros2007 \* MERGEFORMAT ">
        <w:r w:rsidR="000A7A24" w:rsidRPr="000A7A24">
          <w:rPr>
            <w:rFonts w:ascii="Calibri" w:hAnsi="Calibri" w:cs="Calibri"/>
            <w:lang w:val="es-PY"/>
          </w:rPr>
          <w:t>&lt;trigueros2007&gt;</w:t>
        </w:r>
      </w:fldSimple>
      <w:r w:rsidR="000A7A24" w:rsidRPr="000A7A24">
        <w:rPr>
          <w:rFonts w:ascii="Calibri" w:hAnsi="Calibri" w:cs="Calibri"/>
        </w:rPr>
        <w:t>]</w:t>
      </w:r>
      <w:r w:rsidRPr="004A4A22">
        <w:rPr>
          <w:rFonts w:cs="Times New Roman"/>
        </w:rPr>
        <w:t xml:space="preserve"> y puede ser logrado de igual forma con el enfoque más general </w:t>
      </w:r>
      <w:proofErr w:type="spellStart"/>
      <w:proofErr w:type="gramStart"/>
      <w:r w:rsidRPr="004A4A22">
        <w:rPr>
          <w:rFonts w:cs="Times New Roman"/>
        </w:rPr>
        <w:t>UsiXML</w:t>
      </w:r>
      <w:proofErr w:type="spellEnd"/>
      <w:r w:rsidR="000A7A24" w:rsidRPr="000A7A24">
        <w:rPr>
          <w:rFonts w:ascii="Calibri" w:hAnsi="Calibri" w:cs="Calibri"/>
        </w:rPr>
        <w:t>[</w:t>
      </w:r>
      <w:proofErr w:type="gramEnd"/>
      <w:r w:rsidR="005012B0" w:rsidRPr="005012B0">
        <w:fldChar w:fldCharType="begin"/>
      </w:r>
      <w:r w:rsidR="00127A92">
        <w:instrText xml:space="preserve"> REF BIB_martinez_2druiz2010 \* MERGEFORMAT </w:instrText>
      </w:r>
      <w:r w:rsidR="005012B0" w:rsidRPr="005012B0">
        <w:fldChar w:fldCharType="separate"/>
      </w:r>
      <w:r w:rsidR="000A7A24" w:rsidRPr="000A7A24">
        <w:rPr>
          <w:rFonts w:ascii="Calibri" w:hAnsi="Calibri" w:cs="Calibri"/>
          <w:lang w:val="es-PY"/>
        </w:rPr>
        <w:t>&lt;martinez-ruiz2010&gt;</w:t>
      </w:r>
      <w:r w:rsidR="005012B0">
        <w:rPr>
          <w:rFonts w:ascii="Calibri" w:hAnsi="Calibri" w:cs="Calibri"/>
          <w:lang w:val="es-PY"/>
        </w:rPr>
        <w:fldChar w:fldCharType="end"/>
      </w:r>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r w:rsidR="007B274B">
        <w:rPr>
          <w:rFonts w:cs="Times New Roman"/>
        </w:rPr>
        <w:t>s</w:t>
      </w:r>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r w:rsidR="007B274B">
        <w:rPr>
          <w:rFonts w:cs="Times New Roman"/>
        </w:rPr>
        <w:t>s</w:t>
      </w:r>
      <w:proofErr w:type="spellEnd"/>
      <w:r w:rsidR="007A0930">
        <w:rPr>
          <w:rFonts w:cs="Times New Roman"/>
        </w:rPr>
        <w:t xml:space="preserve">. La </w:t>
      </w:r>
      <w:r w:rsidR="007A0930">
        <w:rPr>
          <w:rFonts w:cs="Times New Roman"/>
        </w:rPr>
        <w:lastRenderedPageBreak/>
        <w:t>categoría d)</w:t>
      </w:r>
      <w:r w:rsidRPr="004A4A22">
        <w:rPr>
          <w:rFonts w:cs="Times New Roman"/>
        </w:rPr>
        <w:t xml:space="preserve"> del estudio mencionado no se considera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2E606B" w:rsidRDefault="00385B5A" w:rsidP="00CC6E77">
      <w:pPr>
        <w:spacing w:after="0"/>
        <w:jc w:val="both"/>
        <w:rPr>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CC6E77">
          <w:rPr>
            <w:color w:val="000000" w:themeColor="text1"/>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proofErr w:type="spellStart"/>
      <w:r w:rsidR="00524FF6" w:rsidRPr="00524FF6">
        <w:rPr>
          <w:rFonts w:cs="Times New Roman"/>
          <w:color w:val="000000" w:themeColor="text1"/>
        </w:rPr>
        <w:t>RIA</w:t>
      </w:r>
      <w:r w:rsidR="000657D1">
        <w:rPr>
          <w:rFonts w:cs="Times New Roman"/>
          <w:color w:val="000000" w:themeColor="text1"/>
        </w:rPr>
        <w:t>s</w:t>
      </w:r>
      <w:proofErr w:type="spellEnd"/>
      <w:r w:rsidRPr="004A4A22">
        <w:rPr>
          <w:rFonts w:cs="Times New Roman"/>
          <w:color w:val="000000" w:themeColor="text1"/>
        </w:rPr>
        <w:t xml:space="preserve">, como así también, los actores que participan en el ciclo de desarrollo. </w:t>
      </w:r>
      <w:r w:rsidR="005012B0" w:rsidRPr="005012B0">
        <w:rPr>
          <w:noProof/>
          <w:lang w:val="es-PY" w:eastAsia="es-PY"/>
        </w:rPr>
        <w:pict>
          <v:shape id="Text Box 11" o:spid="_x0000_s1027" type="#_x0000_t202" style="position:absolute;left:0;text-align:left;margin-left:1.35pt;margin-top:256.9pt;width:394.85pt;height:21pt;z-index:251680768;visibility:visible;mso-position-horizontal-relative:text;mso-position-vertical-relative:text" wrapcoords="-41 0 -41 20829 21600 20829 21600 0 -4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" stroked="f">
            <v:textbox style="mso-fit-shape-to-text:t" inset="0,0,0,0">
              <w:txbxContent>
                <w:p w:rsidR="000D11B2" w:rsidRPr="00CC5721" w:rsidRDefault="000D11B2" w:rsidP="00CC5721">
                  <w:pPr>
                    <w:pStyle w:val="Epgrafe"/>
                    <w:ind w:left="1416" w:firstLine="708"/>
                    <w:rPr>
                      <w:rFonts w:eastAsiaTheme="minorHAnsi"/>
                      <w:b w:val="0"/>
                      <w:noProof/>
                      <w:color w:val="000000" w:themeColor="text1"/>
                    </w:rPr>
                  </w:pPr>
                </w:p>
              </w:txbxContent>
            </v:textbox>
            <w10:wrap type="tight"/>
          </v:shape>
        </w:pict>
      </w:r>
      <w:r w:rsidR="005012B0" w:rsidRPr="005012B0">
        <w:rPr>
          <w:noProof/>
          <w:lang w:val="es-PY" w:eastAsia="es-PY"/>
        </w:rPr>
        <w:pict>
          <v:shape id="Text Box 17" o:spid="_x0000_s1028" type="#_x0000_t202" style="position:absolute;left:0;text-align:left;margin-left:-11.55pt;margin-top:260.3pt;width:443.05pt;height:21pt;z-index:251692032;visibility:visible;mso-position-horizontal-relative:text;mso-position-vertical-relative:text" wrapcoords="-37 0 -37 20829 21600 20829 21600 0 -3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" stroked="f">
            <v:textbox style="mso-fit-shape-to-text:t" inset="0,0,0,0">
              <w:txbxContent>
                <w:p w:rsidR="000D11B2" w:rsidRPr="00AA5843" w:rsidRDefault="000D11B2" w:rsidP="00AA5843">
                  <w:pPr>
                    <w:pStyle w:val="Epgrafe"/>
                    <w:ind w:left="1416" w:firstLine="708"/>
                    <w:rPr>
                      <w:rFonts w:eastAsiaTheme="minorHAnsi"/>
                      <w:b w:val="0"/>
                      <w:noProof/>
                      <w:color w:val="000000" w:themeColor="text1"/>
                      <w:lang w:eastAsia="en-US"/>
                    </w:rPr>
                  </w:pPr>
                  <w:bookmarkStart w:id="32" w:name="_Ref422658196"/>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r w:rsidRPr="00AA5843">
                    <w:rPr>
                      <w:color w:val="000000" w:themeColor="text1"/>
                    </w:rPr>
                    <w:fldChar w:fldCharType="separate"/>
                  </w:r>
                  <w:r>
                    <w:rPr>
                      <w:noProof/>
                      <w:color w:val="000000" w:themeColor="text1"/>
                    </w:rPr>
                    <w:t>4</w:t>
                  </w:r>
                  <w:r w:rsidRPr="00AA5843">
                    <w:rPr>
                      <w:color w:val="000000" w:themeColor="text1"/>
                    </w:rPr>
                    <w:fldChar w:fldCharType="end"/>
                  </w:r>
                  <w:bookmarkEnd w:id="32"/>
                  <w:r w:rsidRPr="00AA5843">
                    <w:rPr>
                      <w:b w:val="0"/>
                      <w:color w:val="000000" w:themeColor="text1"/>
                    </w:rPr>
                    <w:t xml:space="preserve"> Representación del proceso MDD para OOH-RIA</w:t>
                  </w:r>
                </w:p>
              </w:txbxContent>
            </v:textbox>
            <w10:wrap type="tight"/>
          </v:shape>
        </w:pict>
      </w:r>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Pr="004A4A22">
        <w:rPr>
          <w:rFonts w:cs="Times New Roman"/>
          <w:color w:val="000000" w:themeColor="text1"/>
        </w:rPr>
        <w:t xml:space="preserve">OOH-RIA, propone un </w:t>
      </w:r>
      <w:proofErr w:type="spellStart"/>
      <w:r w:rsidRPr="004A4A22">
        <w:rPr>
          <w:rFonts w:cs="Times New Roman"/>
          <w:color w:val="000000" w:themeColor="text1"/>
        </w:rPr>
        <w:t>metamodelo</w:t>
      </w:r>
      <w:proofErr w:type="spellEnd"/>
      <w:r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Pr="004A4A22">
        <w:rPr>
          <w:rFonts w:cs="Times New Roman"/>
          <w:color w:val="000000" w:themeColor="text1"/>
        </w:rPr>
        <w:t xml:space="preserve"> proveídos por una plataforma específica</w:t>
      </w:r>
      <w:r w:rsidR="00E17C26">
        <w:rPr>
          <w:rFonts w:cs="Times New Roman"/>
          <w:color w:val="000000" w:themeColor="text1"/>
        </w:rPr>
        <w:t>,</w:t>
      </w:r>
      <w:r w:rsidR="00EF34F2">
        <w:rPr>
          <w:rFonts w:cs="Times New Roman"/>
          <w:color w:val="000000" w:themeColor="text1"/>
        </w:rPr>
        <w:t xml:space="preserve"> </w:t>
      </w:r>
      <w:r w:rsidRPr="004A4A22">
        <w:rPr>
          <w:rFonts w:cs="Times New Roman"/>
          <w:color w:val="000000" w:themeColor="text1"/>
        </w:rPr>
        <w:t xml:space="preserve">en este caso </w:t>
      </w:r>
      <w:r w:rsidRPr="004A4A22">
        <w:rPr>
          <w:rFonts w:cs="Times New Roman"/>
          <w:i/>
          <w:color w:val="000000" w:themeColor="text1"/>
        </w:rPr>
        <w:t xml:space="preserve">Google Web </w:t>
      </w:r>
      <w:proofErr w:type="spellStart"/>
      <w:r w:rsidRPr="004A4A22">
        <w:rPr>
          <w:rFonts w:cs="Times New Roman"/>
          <w:i/>
          <w:color w:val="000000" w:themeColor="text1"/>
        </w:rPr>
        <w:t>Toolkit</w:t>
      </w:r>
      <w:proofErr w:type="spellEnd"/>
      <w:r w:rsidR="00E17C26">
        <w:rPr>
          <w:rFonts w:cs="Times New Roman"/>
          <w:color w:val="000000" w:themeColor="text1"/>
        </w:rPr>
        <w:t xml:space="preserve"> </w:t>
      </w:r>
      <w:commentRangeStart w:id="33"/>
      <w:r w:rsidR="00E17C26">
        <w:rPr>
          <w:rFonts w:cs="Times New Roman"/>
          <w:color w:val="000000" w:themeColor="text1"/>
        </w:rPr>
        <w:t>(</w:t>
      </w:r>
      <w:commentRangeEnd w:id="33"/>
      <w:r w:rsidR="003377D7">
        <w:rPr>
          <w:rStyle w:val="Refdecomentario"/>
        </w:rPr>
        <w:commentReference w:id="33"/>
      </w:r>
      <w:r w:rsidR="00E17C26">
        <w:rPr>
          <w:rFonts w:cs="Times New Roman"/>
          <w:color w:val="000000" w:themeColor="text1"/>
        </w:rPr>
        <w:t>GWT</w:t>
      </w:r>
      <w:r w:rsidR="00E17C26">
        <w:rPr>
          <w:rStyle w:val="Refdenotaalpie"/>
          <w:rFonts w:cs="Times New Roman"/>
          <w:color w:val="000000" w:themeColor="text1"/>
        </w:rPr>
        <w:footnoteReference w:id="11"/>
      </w:r>
      <w:r w:rsidRPr="004A4A22">
        <w:rPr>
          <w:rFonts w:cs="Times New Roman"/>
          <w:color w:val="000000" w:themeColor="text1"/>
        </w:rPr>
        <w:t xml:space="preserve">: este </w:t>
      </w:r>
      <w:proofErr w:type="spellStart"/>
      <w:r w:rsidRPr="004A4A22">
        <w:rPr>
          <w:rFonts w:cs="Times New Roman"/>
          <w:color w:val="000000" w:themeColor="text1"/>
        </w:rPr>
        <w:t>metamodelo</w:t>
      </w:r>
      <w:proofErr w:type="spellEnd"/>
      <w:r w:rsidRPr="004A4A22">
        <w:rPr>
          <w:rFonts w:cs="Times New Roman"/>
          <w:color w:val="000000" w:themeColor="text1"/>
        </w:rPr>
        <w:t xml:space="preserve"> permite la especificación de los aspectos estructurales de las </w:t>
      </w:r>
      <w:proofErr w:type="spellStart"/>
      <w:r w:rsidR="00BC355D">
        <w:rPr>
          <w:rFonts w:cs="Times New Roman"/>
          <w:color w:val="000000" w:themeColor="text1"/>
        </w:rPr>
        <w:t>RIA</w:t>
      </w:r>
      <w:r w:rsidR="007B274B">
        <w:rPr>
          <w:rFonts w:cs="Times New Roman"/>
          <w:color w:val="000000" w:themeColor="text1"/>
        </w:rPr>
        <w:t>s</w:t>
      </w:r>
      <w:proofErr w:type="spellEnd"/>
      <w:r w:rsidRPr="004A4A22">
        <w:rPr>
          <w:rFonts w:cs="Times New Roman"/>
          <w:color w:val="000000" w:themeColor="text1"/>
        </w:rPr>
        <w:t xml:space="preserve">. Los </w:t>
      </w:r>
      <w:r w:rsidRPr="004A4A22">
        <w:rPr>
          <w:rFonts w:cs="Times New Roman"/>
          <w:i/>
          <w:color w:val="000000" w:themeColor="text1"/>
        </w:rPr>
        <w:t>widgets</w:t>
      </w:r>
      <w:r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rsidP="00CC6E77">
      <w:pPr>
        <w:spacing w:after="0"/>
        <w:jc w:val="both"/>
        <w:rPr>
          <w:rFonts w:cs="Times New Roman"/>
          <w:color w:val="000000" w:themeColor="text1"/>
        </w:rPr>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r w:rsidR="005949D2">
        <w:rPr>
          <w:rFonts w:cs="Times New Roman"/>
          <w:b/>
          <w:color w:val="000000" w:themeColor="text1"/>
        </w:rPr>
        <w:t>es</w:t>
      </w:r>
      <w:proofErr w:type="spellEnd"/>
      <w:r w:rsidR="005949D2">
        <w:rPr>
          <w:rFonts w:cs="Times New Roman"/>
          <w:b/>
          <w:color w:val="000000" w:themeColor="text1"/>
        </w:rPr>
        <w:t xml:space="preserve"> RIA</w:t>
      </w:r>
      <w:r w:rsidR="00385B5A" w:rsidRPr="00CC5721">
        <w:rPr>
          <w:rFonts w:cs="Times New Roman"/>
          <w:b/>
          <w:color w:val="000000" w:themeColor="text1"/>
        </w:rPr>
        <w:t xml:space="preserve"> a UWE (UWE-R)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5012B0"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5012B0"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5012B0"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w:t>
      </w:r>
      <w:r w:rsidRPr="004A4A22">
        <w:rPr>
          <w:rFonts w:cs="Times New Roman"/>
        </w:rPr>
        <w:lastRenderedPageBreak/>
        <w:t xml:space="preserve">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4B11DC">
          <w:rPr>
            <w:color w:val="000000" w:themeColor="text1"/>
          </w:rPr>
          <w:t>Figura</w:t>
        </w:r>
        <w:r w:rsidR="004B11DC" w:rsidRPr="004B11DC">
          <w:rPr>
            <w:b/>
            <w:color w:val="000000" w:themeColor="text1"/>
          </w:rPr>
          <w:t xml:space="preserve"> </w:t>
        </w:r>
        <w:r w:rsidR="004B11DC" w:rsidRPr="00DB3A8A">
          <w:rPr>
            <w:b/>
            <w:color w:val="000000" w:themeColor="text1"/>
          </w:rPr>
          <w:t>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4" w:name="_Ref422665433"/>
      <w:r w:rsidRPr="004B11DC">
        <w:rPr>
          <w:color w:val="000000" w:themeColor="text1"/>
        </w:rPr>
        <w:t xml:space="preserve">Figura </w:t>
      </w:r>
      <w:r w:rsidR="005012B0" w:rsidRPr="004B11DC">
        <w:rPr>
          <w:color w:val="000000" w:themeColor="text1"/>
        </w:rPr>
        <w:fldChar w:fldCharType="begin"/>
      </w:r>
      <w:r w:rsidRPr="004B11DC">
        <w:rPr>
          <w:color w:val="000000" w:themeColor="text1"/>
        </w:rPr>
        <w:instrText xml:space="preserve"> SEQ Figura \* ARABIC </w:instrText>
      </w:r>
      <w:r w:rsidR="005012B0" w:rsidRPr="004B11DC">
        <w:rPr>
          <w:color w:val="000000" w:themeColor="text1"/>
        </w:rPr>
        <w:fldChar w:fldCharType="separate"/>
      </w:r>
      <w:r w:rsidR="002E606B">
        <w:rPr>
          <w:noProof/>
          <w:color w:val="000000" w:themeColor="text1"/>
        </w:rPr>
        <w:t>5</w:t>
      </w:r>
      <w:r w:rsidR="005012B0" w:rsidRPr="004B11DC">
        <w:rPr>
          <w:color w:val="000000" w:themeColor="text1"/>
        </w:rPr>
        <w:fldChar w:fldCharType="end"/>
      </w:r>
      <w:bookmarkEnd w:id="34"/>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proofErr w:type="spellStart"/>
      <w:r w:rsidR="00524FF6" w:rsidRPr="00524FF6">
        <w:rPr>
          <w:rFonts w:cs="Times New Roman"/>
        </w:rPr>
        <w:t>RIA</w:t>
      </w:r>
      <w:r w:rsidR="00060C44">
        <w:rPr>
          <w:rFonts w:cs="Times New Roman"/>
        </w:rPr>
        <w:t>s</w:t>
      </w:r>
      <w:proofErr w:type="spellEnd"/>
      <w:r w:rsidRPr="004A4A22">
        <w:rPr>
          <w:rFonts w:cs="Times New Roman"/>
        </w:rPr>
        <w:t xml:space="preserve"> con respecto al aspecto de la interfaz de usuario, como puede verse en la </w:t>
      </w:r>
      <w:fldSimple w:instr=" REF _Ref422665594 \h  \* MERGEFORMAT ">
        <w:r w:rsidR="004B11DC" w:rsidRPr="004B11DC">
          <w:rPr>
            <w:color w:val="000000" w:themeColor="text1"/>
          </w:rPr>
          <w:t>Figura 6</w:t>
        </w:r>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5" w:name="_Ref422665594"/>
      <w:proofErr w:type="gramStart"/>
      <w:r w:rsidRPr="004B11DC">
        <w:rPr>
          <w:color w:val="000000" w:themeColor="text1"/>
        </w:rPr>
        <w:t>Figura</w:t>
      </w:r>
      <w:proofErr w:type="gramEnd"/>
      <w:r w:rsidRPr="004B11DC">
        <w:rPr>
          <w:color w:val="000000" w:themeColor="text1"/>
        </w:rPr>
        <w:t xml:space="preserve"> </w:t>
      </w:r>
      <w:r w:rsidR="005012B0" w:rsidRPr="004B11DC">
        <w:rPr>
          <w:color w:val="000000" w:themeColor="text1"/>
        </w:rPr>
        <w:fldChar w:fldCharType="begin"/>
      </w:r>
      <w:r w:rsidRPr="004B11DC">
        <w:rPr>
          <w:color w:val="000000" w:themeColor="text1"/>
        </w:rPr>
        <w:instrText xml:space="preserve"> SEQ Figura \* ARABIC </w:instrText>
      </w:r>
      <w:r w:rsidR="005012B0" w:rsidRPr="004B11DC">
        <w:rPr>
          <w:color w:val="000000" w:themeColor="text1"/>
        </w:rPr>
        <w:fldChar w:fldCharType="separate"/>
      </w:r>
      <w:r w:rsidR="002E606B">
        <w:rPr>
          <w:noProof/>
          <w:color w:val="000000" w:themeColor="text1"/>
        </w:rPr>
        <w:t>6</w:t>
      </w:r>
      <w:r w:rsidR="005012B0" w:rsidRPr="004B11DC">
        <w:rPr>
          <w:color w:val="000000" w:themeColor="text1"/>
        </w:rPr>
        <w:fldChar w:fldCharType="end"/>
      </w:r>
      <w:bookmarkEnd w:id="35"/>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lastRenderedPageBreak/>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dispositivos y plataformas de desarrollo </w:t>
      </w:r>
      <w:proofErr w:type="spellStart"/>
      <w:r w:rsidR="00524FF6" w:rsidRPr="00524FF6">
        <w:rPr>
          <w:rFonts w:cs="Times New Roman"/>
        </w:rPr>
        <w:t>RIA</w:t>
      </w:r>
      <w:r w:rsidR="0020643B">
        <w:rPr>
          <w:rFonts w:cs="Times New Roman"/>
        </w:rPr>
        <w:t>s</w:t>
      </w:r>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5012B0" w:rsidP="00AE4686">
      <w:pPr>
        <w:jc w:val="both"/>
        <w:rPr>
          <w:rFonts w:cs="Times New Roman"/>
        </w:rPr>
      </w:pPr>
      <w:r w:rsidRPr="005012B0">
        <w:rPr>
          <w:noProof/>
          <w:lang w:val="es-PY" w:eastAsia="es-PY"/>
        </w:rPr>
        <w:pict>
          <v:shape id="Text Box 19" o:spid="_x0000_s1029" type="#_x0000_t202" style="position:absolute;left:0;text-align:left;margin-left:205.35pt;margin-top:231.65pt;width:216.2pt;height:21pt;z-index:251696128;visibility:visible" wrapcoords="-75 0 -75 20829 21600 20829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" stroked="f">
            <v:textbox style="mso-fit-shape-to-text:t" inset="0,0,0,0">
              <w:txbxContent>
                <w:p w:rsidR="000D11B2" w:rsidRPr="00EF34F2" w:rsidRDefault="000D11B2" w:rsidP="004B11DC">
                  <w:pPr>
                    <w:pStyle w:val="Epgrafe"/>
                    <w:ind w:firstLine="708"/>
                    <w:rPr>
                      <w:rFonts w:eastAsiaTheme="minorHAnsi"/>
                      <w:b w:val="0"/>
                      <w:noProof/>
                      <w:color w:val="000000" w:themeColor="text1"/>
                      <w:lang w:eastAsia="en-US"/>
                    </w:rPr>
                  </w:pPr>
                  <w:bookmarkStart w:id="37" w:name="_Ref422666004"/>
                  <w:ins w:id="38"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39" w:author="marcazal" w:date="2015-06-23T00:37:00Z">
                    <w:r>
                      <w:rPr>
                        <w:noProof/>
                        <w:color w:val="000000" w:themeColor="text1"/>
                      </w:rPr>
                      <w:t>7</w:t>
                    </w:r>
                  </w:ins>
                  <w:ins w:id="40" w:author="Ivan Lopez" w:date="2015-06-22T11:31:00Z">
                    <w:del w:id="41" w:author="marcazal" w:date="2015-06-23T00:37:00Z">
                      <w:r w:rsidDel="002E606B">
                        <w:rPr>
                          <w:noProof/>
                          <w:color w:val="000000" w:themeColor="text1"/>
                        </w:rPr>
                        <w:delText>8</w:delText>
                      </w:r>
                    </w:del>
                  </w:ins>
                  <w:ins w:id="42" w:author="marcazal" w:date="2015-06-21T16:03:00Z">
                    <w:r w:rsidRPr="00EF34F2">
                      <w:rPr>
                        <w:color w:val="000000" w:themeColor="text1"/>
                      </w:rPr>
                      <w:fldChar w:fldCharType="end"/>
                    </w:r>
                    <w:bookmarkEnd w:id="37"/>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r w:rsidRPr="005012B0">
        <w:rPr>
          <w:noProof/>
          <w:lang w:val="es-PY" w:eastAsia="es-PY"/>
        </w:rPr>
        <w:pict>
          <v:shape id="Text Box 18" o:spid="_x0000_s1030" type="#_x0000_t202" style="position:absolute;left:0;text-align:left;margin-left:-9.05pt;margin-top:231.65pt;width:214.4pt;height:21pt;z-index:251694080;visibility:visible" wrapcoords="-76 0 -76 20829 21600 20829 21600 0 -7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" stroked="f">
            <v:textbox style="mso-fit-shape-to-text:t" inset="0,0,0,0">
              <w:txbxContent>
                <w:p w:rsidR="000D11B2" w:rsidRPr="004B11DC" w:rsidRDefault="000D11B2" w:rsidP="004B11DC">
                  <w:pPr>
                    <w:pStyle w:val="Epgrafe"/>
                    <w:ind w:firstLine="708"/>
                    <w:rPr>
                      <w:rFonts w:eastAsiaTheme="minorHAnsi" w:cs="Times New Roman"/>
                      <w:b w:val="0"/>
                      <w:noProof/>
                      <w:color w:val="000000" w:themeColor="text1"/>
                    </w:rPr>
                  </w:pPr>
                  <w:bookmarkStart w:id="43" w:name="_Ref422665889"/>
                  <w:ins w:id="44"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45" w:author="marcazal" w:date="2015-06-23T00:37:00Z">
                    <w:r>
                      <w:rPr>
                        <w:noProof/>
                        <w:color w:val="000000" w:themeColor="text1"/>
                      </w:rPr>
                      <w:t>8</w:t>
                    </w:r>
                  </w:ins>
                  <w:ins w:id="46" w:author="Ivan Lopez" w:date="2015-06-22T11:31:00Z">
                    <w:del w:id="47" w:author="marcazal" w:date="2015-06-23T00:37:00Z">
                      <w:r w:rsidDel="002E606B">
                        <w:rPr>
                          <w:noProof/>
                          <w:color w:val="000000" w:themeColor="text1"/>
                        </w:rPr>
                        <w:delText>7</w:delText>
                      </w:r>
                    </w:del>
                  </w:ins>
                  <w:ins w:id="48" w:author="marcazal" w:date="2015-06-21T16:01:00Z">
                    <w:r w:rsidRPr="004B11DC">
                      <w:rPr>
                        <w:color w:val="000000" w:themeColor="text1"/>
                      </w:rPr>
                      <w:fldChar w:fldCharType="end"/>
                    </w:r>
                    <w:bookmarkEnd w:id="43"/>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proofErr w:type="spellStart"/>
      <w:r w:rsidR="00524FF6" w:rsidRPr="00524FF6">
        <w:rPr>
          <w:rFonts w:cs="Times New Roman"/>
        </w:rPr>
        <w:t>RIA</w:t>
      </w:r>
      <w:r w:rsidR="00524FF6">
        <w:rPr>
          <w:rFonts w:cs="Times New Roman"/>
        </w:rPr>
        <w:t>s</w:t>
      </w:r>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385B5A" w:rsidP="000551EF">
      <w:pPr>
        <w:jc w:val="both"/>
        <w:rPr>
          <w:rFonts w:cs="Times New Roman"/>
        </w:rPr>
      </w:pPr>
      <w:r w:rsidRPr="004A4A22">
        <w:rPr>
          <w:rFonts w:cs="Times New Roman"/>
        </w:rPr>
        <w:lastRenderedPageBreak/>
        <w:t xml:space="preserve">Este enfoque consiste en el uso de modelos que representan </w:t>
      </w:r>
      <w:proofErr w:type="spellStart"/>
      <w:r w:rsidRPr="004A4A22">
        <w:rPr>
          <w:rFonts w:cs="Times New Roman"/>
          <w:i/>
        </w:rPr>
        <w:t>widgets</w:t>
      </w:r>
      <w:proofErr w:type="spellEnd"/>
      <w:r w:rsidRPr="004A4A22">
        <w:rPr>
          <w:rFonts w:cs="Times New Roman"/>
        </w:rPr>
        <w:t xml:space="preserve"> </w:t>
      </w:r>
      <w:proofErr w:type="spellStart"/>
      <w:r w:rsidR="00524FF6" w:rsidRPr="00524FF6">
        <w:rPr>
          <w:rFonts w:cs="Times New Roman"/>
        </w:rPr>
        <w:t>RIAs</w:t>
      </w:r>
      <w:proofErr w:type="spellEnd"/>
      <w:r w:rsidRPr="004A4A22">
        <w:rPr>
          <w:rFonts w:cs="Times New Roman"/>
        </w:rPr>
        <w:t xml:space="preserve">, y la inclusión de estos modelos dentro de metodologías de desarrollo web existentes. Cada </w:t>
      </w:r>
      <w:r w:rsidRPr="004A4A22">
        <w:rPr>
          <w:rFonts w:cs="Times New Roman"/>
          <w:i/>
        </w:rPr>
        <w:t>widget</w:t>
      </w:r>
      <w:r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005012B0"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005012B0" w:rsidRPr="004B11DC">
        <w:rPr>
          <w:rFonts w:cs="Times New Roman"/>
          <w:color w:val="000000" w:themeColor="text1"/>
        </w:rPr>
      </w:r>
      <w:r w:rsidR="005012B0" w:rsidRPr="004B11DC">
        <w:rPr>
          <w:rFonts w:cs="Times New Roman"/>
          <w:color w:val="000000" w:themeColor="text1"/>
        </w:rPr>
        <w:fldChar w:fldCharType="end"/>
      </w:r>
      <w:fldSimple w:instr=" REF _Ref422665889 \h  \* MERGEFORMAT ">
        <w:r w:rsidR="004B11DC" w:rsidRPr="004B11DC">
          <w:rPr>
            <w:color w:val="000000" w:themeColor="text1"/>
          </w:rPr>
          <w:t>Figura 7</w:t>
        </w:r>
      </w:fldSimple>
      <w:r w:rsidR="004B11DC">
        <w:rPr>
          <w:rFonts w:cs="Times New Roman"/>
          <w:color w:val="000000" w:themeColor="text1"/>
        </w:rPr>
        <w:t xml:space="preserve"> </w:t>
      </w:r>
      <w:r w:rsidR="00B9688A">
        <w:rPr>
          <w:rFonts w:cs="Times New Roman"/>
          <w:color w:val="000000" w:themeColor="text1"/>
        </w:rPr>
        <w:t xml:space="preserve">y </w:t>
      </w:r>
      <w:fldSimple w:instr=" REF _Ref422666004 \h  \* MERGEFORMAT ">
        <w:r w:rsidR="00275B9F" w:rsidRPr="00275B9F">
          <w:t>Figura</w:t>
        </w:r>
        <w:r w:rsidR="00275B9F" w:rsidRPr="00275B9F">
          <w:rPr>
            <w:b/>
          </w:rPr>
          <w:t xml:space="preserve"> </w:t>
        </w:r>
        <w:r w:rsidR="004C2EB9" w:rsidRPr="00AA3496">
          <w:rPr>
            <w:b/>
          </w:rPr>
          <w:t>8</w:t>
        </w:r>
      </w:fldSimple>
      <w:r w:rsidR="00B9688A">
        <w:rPr>
          <w:rFonts w:cs="Times New Roman"/>
          <w:color w:val="000000" w:themeColor="text1"/>
        </w:rPr>
        <w:t xml:space="preserve"> </w:t>
      </w:r>
      <w:r w:rsidRPr="004A4A22">
        <w:rPr>
          <w:rFonts w:cs="Times New Roman"/>
          <w:color w:val="000000" w:themeColor="text1"/>
        </w:rPr>
        <w:t>se muestran los patrones definidos en propuesta sugerida a la metodología UWE.</w:t>
      </w:r>
    </w:p>
    <w:p w:rsidR="00385B5A" w:rsidRPr="007A0930" w:rsidRDefault="005012B0" w:rsidP="000551EF">
      <w:pPr>
        <w:jc w:val="both"/>
        <w:rPr>
          <w:rFonts w:cs="Times New Roman"/>
          <w:b/>
          <w:color w:val="000000" w:themeColor="text1"/>
        </w:rPr>
      </w:pPr>
      <w:r w:rsidRPr="005012B0">
        <w:rPr>
          <w:noProof/>
          <w:lang w:val="es-PY" w:eastAsia="es-PY"/>
        </w:rPr>
        <w:pict>
          <v:shape id="Text Box 12" o:spid="_x0000_s1031" type="#_x0000_t202" style="position:absolute;left:0;text-align:left;margin-left:276pt;margin-top:.95pt;width:204.6pt;height:21pt;z-index:251682816;visibility:visible" wrapcoords="-79 0 -79 20829 21600 20829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9sfAIAAAg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" stroked="f">
            <v:textbox style="mso-fit-shape-to-text:t" inset="0,0,0,0">
              <w:txbxContent>
                <w:p w:rsidR="000D11B2" w:rsidRPr="00AE4686" w:rsidRDefault="000D11B2" w:rsidP="00B9688A">
                  <w:pPr>
                    <w:pStyle w:val="Epgrafe"/>
                    <w:rPr>
                      <w:rFonts w:eastAsiaTheme="minorHAnsi"/>
                      <w:b w:val="0"/>
                      <w:i/>
                      <w:noProof/>
                      <w:color w:val="000000" w:themeColor="text1"/>
                    </w:rPr>
                  </w:pPr>
                  <w:r>
                    <w:rPr>
                      <w:color w:val="000000" w:themeColor="text1"/>
                    </w:rPr>
                    <w:t xml:space="preserve">        </w:t>
                  </w:r>
                  <w:del w:id="49"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r w:rsidR="00524FF6">
        <w:rPr>
          <w:rFonts w:cs="Times New Roman"/>
        </w:rPr>
        <w:t>s</w:t>
      </w:r>
      <w:proofErr w:type="spellEnd"/>
      <w:r w:rsidRPr="004A4A22">
        <w:rPr>
          <w:rFonts w:cs="Times New Roman"/>
        </w:rPr>
        <w:t xml:space="preserve">. </w:t>
      </w:r>
      <w:bookmarkStart w:id="50" w:name="BIB_valverde2008"/>
      <w:bookmarkStart w:id="51" w:name="B4B_valverde2008"/>
      <w:r w:rsidR="00720DDA" w:rsidRPr="00720DDA">
        <w:rPr>
          <w:rFonts w:ascii="Calibri" w:hAnsi="Calibri" w:cs="Calibri"/>
        </w:rPr>
        <w:t>[</w:t>
      </w:r>
      <w:bookmarkEnd w:id="50"/>
      <w:bookmarkEnd w:id="51"/>
      <w:r w:rsidR="005012B0" w:rsidRPr="00720DDA">
        <w:rPr>
          <w:rFonts w:ascii="Calibri" w:hAnsi="Calibri" w:cs="Calibri"/>
        </w:rPr>
        <w:fldChar w:fldCharType="begin"/>
      </w:r>
      <w:r w:rsidR="00720DDA" w:rsidRPr="00720DDA">
        <w:rPr>
          <w:rFonts w:ascii="Calibri" w:hAnsi="Calibri" w:cs="Calibri"/>
        </w:rPr>
        <w:instrText xml:space="preserve"> REF BIB_valverde2008 \* MERGEFORMAT </w:instrText>
      </w:r>
      <w:r w:rsidR="005012B0" w:rsidRPr="00720DDA">
        <w:rPr>
          <w:rFonts w:ascii="Calibri" w:hAnsi="Calibri" w:cs="Calibri"/>
        </w:rPr>
        <w:fldChar w:fldCharType="separate"/>
      </w:r>
      <w:r w:rsidR="00720DDA" w:rsidRPr="00720DDA">
        <w:rPr>
          <w:rFonts w:ascii="Calibri" w:hAnsi="Calibri" w:cs="Calibri"/>
        </w:rPr>
        <w:t>&lt;valverde2008&gt;</w:t>
      </w:r>
      <w:r w:rsidR="005012B0" w:rsidRPr="00720DDA">
        <w:rPr>
          <w:rFonts w:ascii="Calibri" w:hAnsi="Calibri" w:cs="Calibri"/>
        </w:rPr>
        <w:fldChar w:fldCharType="end"/>
      </w:r>
      <w:r w:rsidR="00720DDA" w:rsidRPr="00720DDA">
        <w:rPr>
          <w:rFonts w:ascii="Calibri" w:hAnsi="Calibri" w:cs="Calibri"/>
        </w:rPr>
        <w:t>]</w:t>
      </w:r>
      <w:r w:rsidRPr="004A4A22">
        <w:rPr>
          <w:rFonts w:cs="Times New Roman"/>
        </w:rPr>
        <w:t xml:space="preserve">El modelo se compone de patrones de interacción que describen, desde el punto de vista conceptual, una solución genérica para la interacción común de un usuario con un sistema siguiendo los 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9</w:t>
        </w:r>
      </w:fldSimple>
      <w:r w:rsidRPr="004A4A22">
        <w:rPr>
          <w:rFonts w:cs="Times New Roman"/>
        </w:rPr>
        <w:t xml:space="preserve"> se puede analizar el proceso de desarrollo para esta propuesta</w:t>
      </w:r>
    </w:p>
    <w:p w:rsidR="00275B9F" w:rsidRDefault="00385B5A" w:rsidP="00275B9F">
      <w:pPr>
        <w:keepNext/>
        <w:ind w:firstLine="709"/>
        <w:jc w:val="both"/>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54" w:name="_Ref422666366"/>
      <w:r w:rsidRPr="00275B9F">
        <w:rPr>
          <w:color w:val="000000" w:themeColor="text1"/>
        </w:rPr>
        <w:t xml:space="preserve">Figura </w:t>
      </w:r>
      <w:r w:rsidR="005012B0" w:rsidRPr="00275B9F">
        <w:rPr>
          <w:color w:val="000000" w:themeColor="text1"/>
        </w:rPr>
        <w:fldChar w:fldCharType="begin"/>
      </w:r>
      <w:r w:rsidRPr="00275B9F">
        <w:rPr>
          <w:color w:val="000000" w:themeColor="text1"/>
        </w:rPr>
        <w:instrText xml:space="preserve"> SEQ Figura \* ARABIC </w:instrText>
      </w:r>
      <w:r w:rsidR="005012B0" w:rsidRPr="00275B9F">
        <w:rPr>
          <w:color w:val="000000" w:themeColor="text1"/>
        </w:rPr>
        <w:fldChar w:fldCharType="separate"/>
      </w:r>
      <w:r w:rsidR="002E606B">
        <w:rPr>
          <w:noProof/>
          <w:color w:val="000000" w:themeColor="text1"/>
        </w:rPr>
        <w:t>9</w:t>
      </w:r>
      <w:r w:rsidR="005012B0" w:rsidRPr="00275B9F">
        <w:rPr>
          <w:color w:val="000000" w:themeColor="text1"/>
        </w:rPr>
        <w:fldChar w:fldCharType="end"/>
      </w:r>
      <w:bookmarkEnd w:id="54"/>
      <w:r w:rsidRPr="00275B9F">
        <w:rPr>
          <w:b w:val="0"/>
          <w:color w:val="000000" w:themeColor="text1"/>
        </w:rPr>
        <w:t xml:space="preserve"> Un resumen del enfoque MDD con patrones para OOWS   de Valverde y Pastor</w:t>
      </w:r>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proofErr w:type="spellStart"/>
      <w:r w:rsidR="00524FF6" w:rsidRPr="00524FF6">
        <w:rPr>
          <w:rFonts w:cs="Times New Roman"/>
        </w:rPr>
        <w:t>RIAs</w:t>
      </w:r>
      <w:proofErr w:type="spellEnd"/>
      <w:r w:rsidRPr="004A4A22">
        <w:rPr>
          <w:rFonts w:cs="Times New Roman"/>
        </w:rPr>
        <w:t xml:space="preserve"> contempladas por</w:t>
      </w:r>
      <w:r w:rsidR="00DB187D">
        <w:rPr>
          <w:rFonts w:cs="Times New Roman"/>
        </w:rPr>
        <w:t xml:space="preserve"> 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tbl>
      <w:tblPr>
        <w:tblStyle w:val="Cuadrculamedia3-nfasis3"/>
        <w:tblW w:w="0" w:type="auto"/>
        <w:tblLook w:val="04A0"/>
      </w:tblPr>
      <w:tblGrid>
        <w:gridCol w:w="1301"/>
        <w:gridCol w:w="1392"/>
        <w:gridCol w:w="690"/>
        <w:gridCol w:w="676"/>
        <w:gridCol w:w="641"/>
        <w:gridCol w:w="728"/>
        <w:gridCol w:w="719"/>
        <w:gridCol w:w="594"/>
        <w:gridCol w:w="510"/>
        <w:gridCol w:w="954"/>
        <w:gridCol w:w="515"/>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0097527E" w:rsidRPr="00CD4B4D">
              <w:rPr>
                <w:rFonts w:cs="Times New Roman"/>
                <w:b w:val="0"/>
                <w:sz w:val="12"/>
              </w:rPr>
              <w:t xml:space="preserve"> -</w:t>
            </w:r>
            <w:r w:rsidR="00983244" w:rsidRPr="00CD4B4D">
              <w:rPr>
                <w:rFonts w:cs="Times New Roman"/>
                <w:b w:val="0"/>
                <w:sz w:val="12"/>
              </w:rPr>
              <w:t xml:space="preserve"> RIA</w:t>
            </w:r>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CC6E77" w:rsidRDefault="0025442F" w:rsidP="0027166B">
            <w:pPr>
              <w:spacing w:after="200" w:line="276" w:lineRule="auto"/>
              <w:jc w:val="center"/>
              <w:cnfStyle w:val="100000000000"/>
              <w:rPr>
                <w:rFonts w:cs="Times New Roman"/>
                <w:b w:val="0"/>
                <w:bCs w:val="0"/>
                <w:sz w:val="12"/>
              </w:rPr>
            </w:pPr>
            <w:r w:rsidRPr="00DB3A8A">
              <w:rPr>
                <w:rFonts w:cs="Times New Roman"/>
                <w:b w:val="0"/>
                <w:sz w:val="12"/>
              </w:rPr>
              <w:t>Patrones con UWE</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Patrones OOWS</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proofErr w:type="spellStart"/>
            <w:r>
              <w:rPr>
                <w:rFonts w:cs="Times New Roman"/>
                <w:sz w:val="12"/>
              </w:rPr>
              <w:t>UsiXML</w:t>
            </w:r>
            <w:proofErr w:type="spellEnd"/>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bCs w:val="0"/>
                <w:sz w:val="12"/>
              </w:rPr>
            </w:pPr>
            <w:r>
              <w:rPr>
                <w:rFonts w:cs="Times New Roman"/>
                <w:sz w:val="12"/>
              </w:rPr>
              <w:t>UWE-R</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Espacios interactivos con UML</w:t>
            </w:r>
          </w:p>
        </w:tc>
        <w:tc>
          <w:tcPr>
            <w:tcW w:w="0" w:type="auto"/>
            <w:hideMark/>
          </w:tcPr>
          <w:p w:rsidR="002E606B" w:rsidRPr="00CC6E77" w:rsidRDefault="002E606B">
            <w:pPr>
              <w:spacing w:after="200" w:line="276" w:lineRule="auto"/>
              <w:jc w:val="center"/>
              <w:cnfStyle w:val="100000000000"/>
              <w:rPr>
                <w:rFonts w:cs="Times New Roman"/>
                <w:b w:val="0"/>
                <w:sz w:val="12"/>
              </w:rPr>
            </w:pPr>
          </w:p>
          <w:p w:rsidR="002E606B" w:rsidRPr="00CC6E77" w:rsidRDefault="004C2EB9">
            <w:pPr>
              <w:spacing w:after="200" w:line="276" w:lineRule="auto"/>
              <w:jc w:val="center"/>
              <w:cnfStyle w:val="100000000000"/>
              <w:rPr>
                <w:rFonts w:cs="Times New Roman"/>
                <w:b w:val="0"/>
                <w:sz w:val="12"/>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000000"/>
              <w:rPr>
                <w:rFonts w:cs="Times New Roman"/>
                <w:sz w:val="14"/>
              </w:rPr>
            </w:pPr>
            <w:r>
              <w:rPr>
                <w:rFonts w:cs="Times New Roman"/>
                <w:sz w:val="14"/>
              </w:rPr>
              <w:t>si</w:t>
            </w:r>
          </w:p>
        </w:tc>
        <w:tc>
          <w:tcPr>
            <w:tcW w:w="0" w:type="auto"/>
            <w:hideMark/>
          </w:tcPr>
          <w:p w:rsidR="002E606B" w:rsidRDefault="00983244" w:rsidP="00CC6E77">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r w:rsidRPr="00CD4B4D">
              <w:rPr>
                <w:rFonts w:cs="Times New Roman"/>
                <w:sz w:val="14"/>
              </w:rPr>
              <w:t>s</w:t>
            </w:r>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si</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4C2EB9" w:rsidP="00CC6E77">
            <w:pPr>
              <w:spacing w:line="276" w:lineRule="auto"/>
              <w:jc w:val="center"/>
              <w:cnfStyle w:val="000000100000"/>
              <w:rPr>
                <w:rFonts w:cs="Times New Roman"/>
                <w:sz w:val="14"/>
              </w:rPr>
            </w:pPr>
            <w:r>
              <w:rPr>
                <w:rFonts w:cs="Times New Roman"/>
                <w:sz w:val="14"/>
              </w:rPr>
              <w:t>-</w:t>
            </w:r>
          </w:p>
        </w:tc>
        <w:tc>
          <w:tcPr>
            <w:tcW w:w="0" w:type="auto"/>
            <w:hideMark/>
          </w:tcPr>
          <w:p w:rsidR="002E606B" w:rsidRDefault="00983244" w:rsidP="00CC6E77">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r>
              <w:rPr>
                <w:rFonts w:cs="Times New Roman"/>
                <w:sz w:val="14"/>
              </w:rPr>
              <w:t>s</w:t>
            </w:r>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b w:val="0"/>
          <w:color w:val="000000" w:themeColor="text1"/>
        </w:rPr>
      </w:pPr>
      <w:r w:rsidRPr="00323238">
        <w:rPr>
          <w:color w:val="000000" w:themeColor="text1"/>
        </w:rPr>
        <w:t xml:space="preserve">Tabla </w:t>
      </w:r>
      <w:r w:rsidR="005012B0" w:rsidRPr="00323238">
        <w:rPr>
          <w:color w:val="000000" w:themeColor="text1"/>
        </w:rPr>
        <w:fldChar w:fldCharType="begin"/>
      </w:r>
      <w:r w:rsidRPr="00323238">
        <w:rPr>
          <w:color w:val="000000" w:themeColor="text1"/>
        </w:rPr>
        <w:instrText xml:space="preserve"> SEQ Tabla \* ARABIC </w:instrText>
      </w:r>
      <w:r w:rsidR="005012B0" w:rsidRPr="00323238">
        <w:rPr>
          <w:color w:val="000000" w:themeColor="text1"/>
        </w:rPr>
        <w:fldChar w:fldCharType="separate"/>
      </w:r>
      <w:r w:rsidRPr="00323238">
        <w:rPr>
          <w:noProof/>
          <w:color w:val="000000" w:themeColor="text1"/>
        </w:rPr>
        <w:t>1</w:t>
      </w:r>
      <w:r w:rsidR="005012B0" w:rsidRPr="00323238">
        <w:rPr>
          <w:color w:val="000000" w:themeColor="text1"/>
        </w:rPr>
        <w:fldChar w:fldCharType="end"/>
      </w:r>
      <w:r w:rsidRPr="00323238">
        <w:rPr>
          <w:b w:val="0"/>
          <w:color w:val="000000" w:themeColor="text1"/>
        </w:rPr>
        <w:t xml:space="preserve"> Metodologías web y sus alcances para RIA</w:t>
      </w:r>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proofErr w:type="spellStart"/>
      <w:r w:rsidR="00524FF6" w:rsidRPr="00524FF6">
        <w:rPr>
          <w:rFonts w:cs="Times New Roman"/>
        </w:rPr>
        <w:t>RIAs</w:t>
      </w:r>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r w:rsidR="00AA40E8">
        <w:rPr>
          <w:rStyle w:val="Refdenotaalpie"/>
          <w:rFonts w:cs="Times New Roman"/>
        </w:rPr>
        <w:footnoteReference w:id="14"/>
      </w:r>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proofErr w:type="spellStart"/>
      <w:r w:rsidR="00173649">
        <w:rPr>
          <w:rFonts w:cs="Times New Roman"/>
        </w:rPr>
        <w:t>RIAs</w:t>
      </w:r>
      <w:proofErr w:type="spellEnd"/>
      <w:r w:rsidR="00173649">
        <w:rPr>
          <w:rFonts w:cs="Times New Roman"/>
        </w:rPr>
        <w:t xml:space="preserve"> a las metodologías web </w:t>
      </w:r>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r w:rsidR="00A441B3">
        <w:rPr>
          <w:rFonts w:cs="Times New Roman"/>
        </w:rPr>
        <w:t>está abocada específicamente al desarrollo de interfaces y no es una metodología que abarque todo el ciclo de vida de una aplicación web.</w:t>
      </w:r>
    </w:p>
    <w:p w:rsidR="005853B2" w:rsidRPr="004A4A22" w:rsidRDefault="00385B5A" w:rsidP="000551EF">
      <w:pPr>
        <w:jc w:val="both"/>
        <w:rPr>
          <w:rFonts w:cs="Times New Roman"/>
        </w:rPr>
      </w:pPr>
      <w:r w:rsidRPr="004A4A22">
        <w:rPr>
          <w:rFonts w:cs="Times New Roman"/>
        </w:rPr>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w:t>
      </w:r>
      <w:r w:rsidRPr="004A4A22">
        <w:rPr>
          <w:rFonts w:cs="Times New Roman"/>
        </w:rPr>
        <w:lastRenderedPageBreak/>
        <w:t>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commentRangeStart w:id="61"/>
      <w:r>
        <w:rPr>
          <w:b/>
          <w:caps/>
        </w:rPr>
        <w:t>3</w:t>
      </w:r>
      <w:r w:rsidR="00052F9D">
        <w:rPr>
          <w:b/>
          <w:caps/>
        </w:rPr>
        <w:t>.</w:t>
      </w:r>
      <w:r>
        <w:rPr>
          <w:b/>
          <w:caps/>
        </w:rPr>
        <w:t>6</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commentRangeEnd w:id="61"/>
      <w:r w:rsidR="00795C95">
        <w:rPr>
          <w:rStyle w:val="Refdecomentario"/>
        </w:rPr>
        <w:commentReference w:id="61"/>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5012B0" w:rsidRPr="005012B0">
        <w:fldChar w:fldCharType="begin"/>
      </w:r>
      <w:r w:rsidR="009D6541">
        <w:instrText xml:space="preserve"> REF BIB_gonzalez2011 \* MERGEFORMAT </w:instrText>
      </w:r>
      <w:r w:rsidR="005012B0" w:rsidRPr="005012B0">
        <w:fldChar w:fldCharType="separate"/>
      </w:r>
      <w:r w:rsidR="000A7A24" w:rsidRPr="000A7A24">
        <w:rPr>
          <w:rFonts w:ascii="Calibri" w:hAnsi="Calibri" w:cs="Calibri"/>
          <w:lang w:val="es-PY"/>
        </w:rPr>
        <w:t>&lt;gonzalez2011&gt;</w:t>
      </w:r>
      <w:r w:rsidR="005012B0">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fldSimple>
      <w:r w:rsidRPr="004A4A22">
        <w:rPr>
          <w:rFonts w:cs="Times New Roman"/>
        </w:rPr>
        <w:t xml:space="preserve"> se muestran las dimensiones de </w:t>
      </w:r>
      <w:proofErr w:type="spellStart"/>
      <w:r w:rsidRPr="004A4A22">
        <w:rPr>
          <w:rFonts w:cs="Times New Roman"/>
        </w:rPr>
        <w:t>MoWebA</w:t>
      </w:r>
      <w:proofErr w:type="spellEnd"/>
      <w:r w:rsidR="00860ED3">
        <w:rPr>
          <w:rFonts w:cs="Times New Roman"/>
        </w:rPr>
        <w:t>.</w:t>
      </w:r>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proofErr w:type="spellStart"/>
      <w:r w:rsidR="00524FF6" w:rsidRPr="00524FF6">
        <w:rPr>
          <w:rFonts w:cs="Times New Roman"/>
        </w:rPr>
        <w:t>RIAs</w:t>
      </w:r>
      <w:proofErr w:type="spellEnd"/>
      <w:r w:rsidRPr="004A4A22">
        <w:rPr>
          <w:rFonts w:cs="Times New Roman"/>
        </w:rPr>
        <w:t xml:space="preserve">, debido a que existen numerosas plataformas destino para desplegarlas. En las aproximaciones estudiadas, por lo general las extensiones </w:t>
      </w:r>
      <w:proofErr w:type="spellStart"/>
      <w:r w:rsidR="00524FF6" w:rsidRPr="00524FF6">
        <w:rPr>
          <w:rFonts w:cs="Times New Roman"/>
        </w:rPr>
        <w:t>RIAs</w:t>
      </w:r>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5012B0" w:rsidP="00052F9D">
      <w:pPr>
        <w:jc w:val="both"/>
        <w:rPr>
          <w:rFonts w:cs="Times New Roman"/>
        </w:rPr>
      </w:pPr>
      <w:r w:rsidRPr="005012B0">
        <w:rPr>
          <w:noProof/>
          <w:lang w:val="es-PY" w:eastAsia="es-PY"/>
        </w:rPr>
        <w:pict>
          <v:shape id="Text Box 14" o:spid="_x0000_s1032" type="#_x0000_t202" style="position:absolute;left:0;text-align:left;margin-left:28.55pt;margin-top:207.9pt;width:325.7pt;height:21pt;z-index:251687936;visibility:visible" wrapcoords="-50 0 -50 20829 21600 20829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" stroked="f">
            <v:textbox style="mso-fit-shape-to-text:t" inset="0,0,0,0">
              <w:txbxContent>
                <w:p w:rsidR="000D11B2" w:rsidRPr="00275B9F" w:rsidRDefault="000D11B2" w:rsidP="00275B9F">
                  <w:pPr>
                    <w:pStyle w:val="Epgrafe"/>
                    <w:ind w:firstLine="708"/>
                    <w:rPr>
                      <w:rFonts w:eastAsiaTheme="minorHAnsi" w:cs="Times New Roman"/>
                      <w:b w:val="0"/>
                      <w:noProof/>
                      <w:color w:val="000000" w:themeColor="text1"/>
                    </w:rPr>
                  </w:pPr>
                  <w:bookmarkStart w:id="62" w:name="_Ref422666505"/>
                  <w:proofErr w:type="gramStart"/>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r w:rsidRPr="00275B9F">
                    <w:rPr>
                      <w:color w:val="000000" w:themeColor="text1"/>
                    </w:rPr>
                    <w:fldChar w:fldCharType="separate"/>
                  </w:r>
                  <w:r>
                    <w:rPr>
                      <w:noProof/>
                      <w:color w:val="000000" w:themeColor="text1"/>
                    </w:rPr>
                    <w:t>10</w:t>
                  </w:r>
                  <w:r w:rsidRPr="00275B9F">
                    <w:rPr>
                      <w:color w:val="000000" w:themeColor="text1"/>
                    </w:rPr>
                    <w:fldChar w:fldCharType="end"/>
                  </w:r>
                  <w:bookmarkEnd w:id="62"/>
                  <w:r w:rsidRPr="00275B9F">
                    <w:rPr>
                      <w:b w:val="0"/>
                      <w:color w:val="000000" w:themeColor="text1"/>
                    </w:rPr>
                    <w:t xml:space="preserve"> Niveles y fases en el desarrollo de MOWEBA.</w:t>
                  </w:r>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que corresponde al código generado y el código manual a ser agregado (en caso de ser necesario) para generar la </w:t>
      </w:r>
      <w:r w:rsidRPr="004A4A22">
        <w:rPr>
          <w:rFonts w:cs="Times New Roman"/>
        </w:rPr>
        <w:lastRenderedPageBreak/>
        <w:t>aplicación final. La aplicación puede refinarse, dado que todas las fases son iterativas e incrementales.</w:t>
      </w:r>
      <w:r w:rsidRPr="004A4A22">
        <w:rPr>
          <w:rFonts w:cs="Times New Roman"/>
          <w:b/>
          <w:bCs/>
          <w:color w:val="000000" w:themeColor="text1"/>
        </w:rPr>
        <w:t xml:space="preserve"> </w:t>
      </w: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proofErr w:type="spellStart"/>
      <w:r w:rsidR="00524FF6" w:rsidRPr="00524FF6">
        <w:rPr>
          <w:rFonts w:cs="Times New Roman"/>
        </w:rPr>
        <w:t>RIAs</w:t>
      </w:r>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rFonts w:cs="Times New Roman"/>
          <w:b/>
        </w:rPr>
      </w:pPr>
      <w:commentRangeStart w:id="63"/>
      <w:r>
        <w:rPr>
          <w:rFonts w:cs="Times New Roman"/>
          <w:b/>
        </w:rPr>
        <w:t>3</w:t>
      </w:r>
      <w:r w:rsidR="002F3835">
        <w:rPr>
          <w:rFonts w:cs="Times New Roman"/>
          <w:b/>
        </w:rPr>
        <w:t>.</w:t>
      </w:r>
      <w:r>
        <w:rPr>
          <w:rFonts w:cs="Times New Roman"/>
          <w:b/>
        </w:rPr>
        <w:t>6</w:t>
      </w:r>
      <w:r w:rsidR="002F3835">
        <w:rPr>
          <w:rFonts w:cs="Times New Roman"/>
          <w:b/>
        </w:rPr>
        <w:t xml:space="preserve">.1 </w:t>
      </w:r>
      <w:r w:rsidR="000700BF" w:rsidRPr="000700BF">
        <w:rPr>
          <w:rFonts w:cs="Times New Roman"/>
          <w:b/>
        </w:rPr>
        <w:t xml:space="preserve">La capa de presentación de </w:t>
      </w:r>
      <w:proofErr w:type="spellStart"/>
      <w:r w:rsidR="000700BF" w:rsidRPr="000700BF">
        <w:rPr>
          <w:rFonts w:cs="Times New Roman"/>
          <w:b/>
        </w:rPr>
        <w:t>MoWebA</w:t>
      </w:r>
      <w:commentRangeEnd w:id="63"/>
      <w:proofErr w:type="spellEnd"/>
      <w:r w:rsidR="00795C95">
        <w:rPr>
          <w:rStyle w:val="Refdecomentario"/>
        </w:rPr>
        <w:commentReference w:id="63"/>
      </w:r>
    </w:p>
    <w:p w:rsidR="000D18B7" w:rsidRPr="00325106" w:rsidRDefault="00A06A01" w:rsidP="002E5171">
      <w:pPr>
        <w:jc w:val="both"/>
        <w:rPr>
          <w:rFonts w:cs="Times New Roman"/>
        </w:rPr>
      </w:pPr>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r w:rsidR="00E51960">
        <w:rPr>
          <w:rFonts w:cs="Times New Roman"/>
        </w:rPr>
        <w:t xml:space="preserve"> (</w:t>
      </w:r>
      <w:r w:rsidR="000700BF" w:rsidRPr="000700BF">
        <w:rPr>
          <w:rFonts w:cs="Times New Roman"/>
          <w:i/>
        </w:rPr>
        <w:t>Content</w:t>
      </w:r>
      <w:r w:rsidR="00E51960">
        <w:rPr>
          <w:rFonts w:cs="Times New Roman"/>
        </w:rPr>
        <w:t>),</w:t>
      </w:r>
      <w:r w:rsidR="000D18B7">
        <w:rPr>
          <w:rFonts w:cs="Times New Roman"/>
        </w:rPr>
        <w:t xml:space="preserve"> se tienen los diversos elementos de interfaz</w:t>
      </w:r>
      <w:r w:rsidR="00F1739B">
        <w:rPr>
          <w:rFonts w:cs="Times New Roman"/>
        </w:rPr>
        <w:t xml:space="preserve"> (</w:t>
      </w:r>
      <w:proofErr w:type="spellStart"/>
      <w:r w:rsidR="005D335B">
        <w:rPr>
          <w:rFonts w:cs="Times New Roman"/>
          <w:i/>
        </w:rPr>
        <w:t>u</w:t>
      </w:r>
      <w:r w:rsidR="000700BF" w:rsidRPr="000700BF">
        <w:rPr>
          <w:rFonts w:cs="Times New Roman"/>
          <w:i/>
        </w:rPr>
        <w:t>IElements</w:t>
      </w:r>
      <w:proofErr w:type="spellEnd"/>
      <w:r w:rsidR="00F1739B">
        <w:rPr>
          <w:rFonts w:cs="Times New Roman"/>
        </w:rPr>
        <w:t>)</w:t>
      </w:r>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a los </w:t>
      </w:r>
      <w:r w:rsidR="000700BF" w:rsidRPr="000700BF">
        <w:rPr>
          <w:rFonts w:cs="Times New Roman"/>
        </w:rPr>
        <w:t>enlaces</w:t>
      </w:r>
      <w:r w:rsidR="000D18B7">
        <w:rPr>
          <w:rFonts w:cs="Times New Roman"/>
        </w:rPr>
        <w:t xml:space="preserve"> que podrían corresponder a navegaciones internas de la aplicación (</w:t>
      </w:r>
      <w:r w:rsidR="000700BF" w:rsidRPr="000700BF">
        <w:rPr>
          <w:rFonts w:cs="Times New Roman"/>
          <w:i/>
        </w:rPr>
        <w:t>anchor</w:t>
      </w:r>
      <w:r w:rsidR="000D18B7">
        <w:rPr>
          <w:rFonts w:cs="Times New Roman"/>
        </w:rPr>
        <w:t>) o bien a navegaciones externas (</w:t>
      </w:r>
      <w:proofErr w:type="spellStart"/>
      <w:r w:rsidR="000700BF" w:rsidRPr="000700BF">
        <w:rPr>
          <w:rFonts w:cs="Times New Roman"/>
          <w:i/>
        </w:rPr>
        <w:t>externalLink</w:t>
      </w:r>
      <w:proofErr w:type="spellEnd"/>
      <w:r w:rsidR="000D18B7">
        <w:rPr>
          <w:rFonts w:cs="Times New Roman"/>
        </w:rPr>
        <w:t xml:space="preserve">), a los </w:t>
      </w:r>
      <w:proofErr w:type="spellStart"/>
      <w:r w:rsidR="000700BF" w:rsidRPr="000700BF">
        <w:rPr>
          <w:rFonts w:cs="Times New Roman"/>
          <w:i/>
        </w:rPr>
        <w:t>button</w:t>
      </w:r>
      <w:proofErr w:type="spellEnd"/>
      <w:r w:rsidR="000D18B7">
        <w:rPr>
          <w:rFonts w:cs="Times New Roman"/>
          <w:i/>
        </w:rPr>
        <w:t>,</w:t>
      </w:r>
      <w:r w:rsidR="000D18B7">
        <w:rPr>
          <w:rFonts w:cs="Times New Roman"/>
        </w:rPr>
        <w:t xml:space="preserve"> a los elementos del tipo </w:t>
      </w:r>
      <w:r>
        <w:rPr>
          <w:rFonts w:cs="Times New Roman"/>
        </w:rPr>
        <w:t>selección</w:t>
      </w:r>
      <w:r w:rsidR="000D18B7">
        <w:rPr>
          <w:rFonts w:cs="Times New Roman"/>
        </w:rPr>
        <w:t xml:space="preserve"> que corresponde a los </w:t>
      </w:r>
      <w:proofErr w:type="spellStart"/>
      <w:r w:rsidR="000700BF" w:rsidRPr="000700BF">
        <w:rPr>
          <w:rFonts w:cs="Times New Roman"/>
          <w:i/>
        </w:rPr>
        <w:t>choice</w:t>
      </w:r>
      <w:proofErr w:type="spellEnd"/>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a los </w:t>
      </w:r>
      <w:proofErr w:type="spellStart"/>
      <w:r w:rsidR="000700BF" w:rsidRPr="000700BF">
        <w:rPr>
          <w:rFonts w:cs="Times New Roman"/>
          <w:i/>
        </w:rPr>
        <w:t>text</w:t>
      </w:r>
      <w:proofErr w:type="spellEnd"/>
      <w:r>
        <w:rPr>
          <w:rFonts w:cs="Times New Roman"/>
          <w:i/>
        </w:rPr>
        <w:t xml:space="preserve"> </w:t>
      </w:r>
      <w:r>
        <w:rPr>
          <w:rFonts w:cs="Times New Roman"/>
        </w:rPr>
        <w:t xml:space="preserve">para texto plano en las páginas,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r w:rsidR="00051CA9">
        <w:rPr>
          <w:rFonts w:cs="Times New Roman"/>
        </w:rPr>
        <w:t xml:space="preserve">y </w:t>
      </w:r>
      <w:r>
        <w:rPr>
          <w:rFonts w:cs="Times New Roman"/>
        </w:rPr>
        <w:t xml:space="preserve">al elemento del tipo </w:t>
      </w:r>
      <w:r w:rsidR="000700BF" w:rsidRPr="000700BF">
        <w:rPr>
          <w:rFonts w:cs="Times New Roman"/>
          <w:i/>
        </w:rPr>
        <w:t>multimedia</w:t>
      </w:r>
      <w:r>
        <w:rPr>
          <w:rFonts w:cs="Times New Roman"/>
          <w:i/>
        </w:rPr>
        <w:t xml:space="preserve"> </w:t>
      </w:r>
      <w:r>
        <w:rPr>
          <w:rFonts w:cs="Times New Roman"/>
        </w:rPr>
        <w:t>para audio y video.</w:t>
      </w:r>
      <w:r w:rsidR="00051CA9">
        <w:rPr>
          <w:rFonts w:cs="Times New Roman"/>
        </w:rPr>
        <w:t xml:space="preserve"> Cada uno de estos elementos cuenta con sus respectivos </w:t>
      </w:r>
      <w:r w:rsidR="001D0D86">
        <w:rPr>
          <w:rFonts w:cs="Times New Roman"/>
          <w:i/>
        </w:rPr>
        <w:t>atributos</w:t>
      </w:r>
      <w:r w:rsidR="00051CA9">
        <w:rPr>
          <w:rFonts w:cs="Times New Roman"/>
          <w:i/>
        </w:rPr>
        <w:t xml:space="preserve"> </w:t>
      </w:r>
      <w:r w:rsidR="00051CA9">
        <w:rPr>
          <w:rFonts w:cs="Times New Roman"/>
        </w:rPr>
        <w:t xml:space="preserve">para identificar a sus propiedades </w:t>
      </w:r>
      <w:r w:rsidR="00F1739B">
        <w:rPr>
          <w:rFonts w:cs="Times New Roman"/>
        </w:rPr>
        <w:t xml:space="preserve">intrínsecas </w:t>
      </w:r>
      <w:r w:rsidR="002F3835">
        <w:rPr>
          <w:rFonts w:cs="Times New Roman"/>
        </w:rPr>
        <w:t xml:space="preserve">como puede apreciarse en la </w:t>
      </w:r>
      <w:fldSimple w:instr=" REF _Ref422666622 \h  \* MERGEFORMAT ">
        <w:r w:rsidR="0044101A" w:rsidRPr="0044101A">
          <w:t>Figura</w:t>
        </w:r>
        <w:r w:rsidR="0044101A" w:rsidRPr="00275B9F">
          <w:rPr>
            <w:b/>
          </w:rPr>
          <w:t xml:space="preserve"> </w:t>
        </w:r>
        <w:r w:rsidR="0044101A" w:rsidRPr="00275B9F">
          <w:rPr>
            <w:b/>
            <w:noProof/>
          </w:rPr>
          <w:t>11</w:t>
        </w:r>
      </w:fldSimple>
      <w:r w:rsidR="00F1739B">
        <w:rPr>
          <w:rFonts w:cs="Times New Roman"/>
        </w:rPr>
        <w:t xml:space="preserve">.  </w:t>
      </w:r>
      <w:r w:rsidR="000A397E">
        <w:rPr>
          <w:rFonts w:cs="Times New Roman"/>
        </w:rPr>
        <w:t>El</w:t>
      </w:r>
      <w:r w:rsidR="00F1739B">
        <w:rPr>
          <w:rFonts w:cs="Times New Roman"/>
        </w:rPr>
        <w:t xml:space="preserve"> </w:t>
      </w:r>
      <w:proofErr w:type="spellStart"/>
      <w:r w:rsidR="000700BF" w:rsidRPr="000700BF">
        <w:rPr>
          <w:rFonts w:cs="Times New Roman"/>
          <w:i/>
        </w:rPr>
        <w:t>compositeUIElement</w:t>
      </w:r>
      <w:proofErr w:type="spellEnd"/>
      <w:r w:rsidR="00F1739B">
        <w:rPr>
          <w:rFonts w:cs="Times New Roman"/>
          <w:i/>
        </w:rPr>
        <w:t xml:space="preserve"> </w:t>
      </w:r>
      <w:r w:rsidR="00F1739B">
        <w:rPr>
          <w:rFonts w:cs="Times New Roman"/>
        </w:rPr>
        <w:t xml:space="preserve">contiene a los distintos </w:t>
      </w:r>
      <w:proofErr w:type="spellStart"/>
      <w:r w:rsidR="002E5017">
        <w:rPr>
          <w:rFonts w:cs="Times New Roman"/>
          <w:i/>
        </w:rPr>
        <w:t>u</w:t>
      </w:r>
      <w:r w:rsidR="000700BF" w:rsidRPr="000700BF">
        <w:rPr>
          <w:rFonts w:cs="Times New Roman"/>
          <w:i/>
        </w:rPr>
        <w:t>IElements</w:t>
      </w:r>
      <w:proofErr w:type="spellEnd"/>
      <w:r w:rsidR="00F1739B">
        <w:rPr>
          <w:rFonts w:cs="Times New Roman"/>
          <w:i/>
        </w:rPr>
        <w:t xml:space="preserve"> </w:t>
      </w:r>
      <w:r w:rsidR="00F1739B">
        <w:rPr>
          <w:rFonts w:cs="Times New Roman"/>
        </w:rPr>
        <w:t>y en él</w:t>
      </w:r>
      <w:r w:rsidR="000A397E">
        <w:rPr>
          <w:rFonts w:cs="Times New Roman"/>
        </w:rPr>
        <w:t>,</w:t>
      </w:r>
      <w:r w:rsidR="00F1739B">
        <w:rPr>
          <w:rFonts w:cs="Times New Roman"/>
        </w:rPr>
        <w:t xml:space="preserve"> pueden definirse condiciones de tipo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proofErr w:type="spellEnd"/>
      <w:r w:rsidR="00F1739B">
        <w:rPr>
          <w:rFonts w:cs="Times New Roman"/>
          <w:i/>
        </w:rPr>
        <w:t xml:space="preserve">, </w:t>
      </w:r>
      <w:r w:rsidR="00F1739B">
        <w:rPr>
          <w:rFonts w:cs="Times New Roman"/>
        </w:rPr>
        <w:t xml:space="preserve">en caso que sea necesario obtener datos del modelo de dominio. </w:t>
      </w:r>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proofErr w:type="spellEnd"/>
      <w:r w:rsidR="007A0B9F">
        <w:rPr>
          <w:rFonts w:cs="Times New Roman"/>
        </w:rPr>
        <w:t xml:space="preserve">, extiende al </w:t>
      </w:r>
      <w:proofErr w:type="spellStart"/>
      <w:r w:rsidR="005D335B">
        <w:rPr>
          <w:rFonts w:cs="Times New Roman"/>
          <w:i/>
        </w:rPr>
        <w:t>c</w:t>
      </w:r>
      <w:r w:rsidR="000700BF" w:rsidRPr="000700BF">
        <w:rPr>
          <w:rFonts w:cs="Times New Roman"/>
          <w:i/>
        </w:rPr>
        <w:t>ompositeUIElement</w:t>
      </w:r>
      <w:proofErr w:type="spellEnd"/>
      <w:r w:rsidR="007A0B9F">
        <w:rPr>
          <w:rFonts w:cs="Times New Roman"/>
        </w:rPr>
        <w:t xml:space="preserve">, permitiendo definir a los distintos </w:t>
      </w:r>
      <w:proofErr w:type="spellStart"/>
      <w:r w:rsidR="005D335B">
        <w:rPr>
          <w:rFonts w:cs="Times New Roman"/>
          <w:i/>
        </w:rPr>
        <w:t>u</w:t>
      </w:r>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r w:rsidR="005D335B">
        <w:rPr>
          <w:rFonts w:cs="Times New Roman"/>
        </w:rPr>
        <w:t xml:space="preserve"> El elemento de interfaz </w:t>
      </w:r>
      <w:proofErr w:type="spellStart"/>
      <w:r w:rsidR="005D335B">
        <w:rPr>
          <w:rFonts w:cs="Times New Roman"/>
        </w:rPr>
        <w:t>table</w:t>
      </w:r>
      <w:proofErr w:type="spellEnd"/>
      <w:r w:rsidR="005D335B">
        <w:rPr>
          <w:rFonts w:cs="Times New Roman"/>
        </w:rPr>
        <w:t xml:space="preserve">, contiene a los atributos </w:t>
      </w:r>
      <w:proofErr w:type="spellStart"/>
      <w:r w:rsidR="005D335B" w:rsidRPr="00F8303D">
        <w:rPr>
          <w:rFonts w:cs="Times New Roman"/>
          <w:i/>
        </w:rPr>
        <w:t>rows</w:t>
      </w:r>
      <w:proofErr w:type="spellEnd"/>
      <w:r w:rsidR="005D335B">
        <w:rPr>
          <w:rFonts w:cs="Times New Roman"/>
          <w:i/>
        </w:rPr>
        <w:t xml:space="preserve"> </w:t>
      </w:r>
      <w:r w:rsidR="00325106">
        <w:rPr>
          <w:rFonts w:cs="Times New Roman"/>
          <w:i/>
        </w:rPr>
        <w:t xml:space="preserve">y </w:t>
      </w:r>
      <w:proofErr w:type="spellStart"/>
      <w:r w:rsidR="00325106">
        <w:rPr>
          <w:rFonts w:cs="Times New Roman"/>
          <w:i/>
        </w:rPr>
        <w:t>columns</w:t>
      </w:r>
      <w:proofErr w:type="spellEnd"/>
      <w:r w:rsidR="00325106">
        <w:rPr>
          <w:rFonts w:cs="Times New Roman"/>
          <w:i/>
        </w:rPr>
        <w:t xml:space="preserve"> </w:t>
      </w:r>
      <w:r w:rsidR="00325106">
        <w:rPr>
          <w:rFonts w:cs="Times New Roman"/>
        </w:rPr>
        <w:t xml:space="preserve">para establecer la cantidad de filas y columnas que contendrá la tabla, para desplegar a los distintos elementos de interfaz que pueden ser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proofErr w:type="spellEnd"/>
      <w:r w:rsidR="00325106">
        <w:rPr>
          <w:rFonts w:cs="Times New Roman"/>
        </w:rPr>
        <w:t>.</w:t>
      </w:r>
    </w:p>
    <w:p w:rsidR="00275B9F" w:rsidRDefault="002E606B" w:rsidP="00275B9F">
      <w:pPr>
        <w:keepNext/>
        <w:jc w:val="center"/>
      </w:pPr>
      <w:r w:rsidRPr="00AA3496">
        <w:rPr>
          <w:rFonts w:cs="Times New Roman"/>
          <w:noProof/>
          <w:lang w:val="es-PY" w:eastAsia="es-PY"/>
        </w:rPr>
        <w:lastRenderedPageBreak/>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6893" cy="2104043"/>
                    </a:xfrm>
                    <a:prstGeom prst="rect">
                      <a:avLst/>
                    </a:prstGeom>
                  </pic:spPr>
                </pic:pic>
              </a:graphicData>
            </a:graphic>
          </wp:inline>
        </w:drawing>
      </w:r>
    </w:p>
    <w:p w:rsidR="002E606B" w:rsidRPr="00CC6E77" w:rsidRDefault="00275B9F" w:rsidP="00CC6E77">
      <w:pPr>
        <w:pStyle w:val="Epgrafe"/>
        <w:jc w:val="center"/>
        <w:rPr>
          <w:b w:val="0"/>
          <w:color w:val="000000" w:themeColor="text1"/>
        </w:rPr>
      </w:pPr>
      <w:bookmarkStart w:id="64" w:name="_Ref422666622"/>
      <w:r w:rsidRPr="00C63A47">
        <w:rPr>
          <w:color w:val="000000" w:themeColor="text1"/>
        </w:rPr>
        <w:t xml:space="preserve">Figura </w:t>
      </w:r>
      <w:r w:rsidR="005012B0" w:rsidRPr="00C63A47">
        <w:rPr>
          <w:color w:val="000000" w:themeColor="text1"/>
        </w:rPr>
        <w:fldChar w:fldCharType="begin"/>
      </w:r>
      <w:r w:rsidRPr="00C63A47">
        <w:rPr>
          <w:color w:val="000000" w:themeColor="text1"/>
        </w:rPr>
        <w:instrText xml:space="preserve"> SEQ Figura \* ARABIC </w:instrText>
      </w:r>
      <w:r w:rsidR="005012B0" w:rsidRPr="00C63A47">
        <w:rPr>
          <w:color w:val="000000" w:themeColor="text1"/>
        </w:rPr>
        <w:fldChar w:fldCharType="separate"/>
      </w:r>
      <w:r w:rsidR="002E606B">
        <w:rPr>
          <w:noProof/>
          <w:color w:val="000000" w:themeColor="text1"/>
        </w:rPr>
        <w:t>11</w:t>
      </w:r>
      <w:r w:rsidR="005012B0" w:rsidRPr="00C63A47">
        <w:rPr>
          <w:color w:val="000000" w:themeColor="text1"/>
        </w:rPr>
        <w:fldChar w:fldCharType="end"/>
      </w:r>
      <w:bookmarkEnd w:id="64"/>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proofErr w:type="spellEnd"/>
      <w:r>
        <w:rPr>
          <w:b w:val="0"/>
          <w:color w:val="000000" w:themeColor="text1"/>
        </w:rPr>
        <w:tab/>
      </w:r>
    </w:p>
    <w:p w:rsidR="00A434B1" w:rsidRDefault="00E51960" w:rsidP="002E5171">
      <w:pPr>
        <w:jc w:val="both"/>
        <w:rPr>
          <w:rFonts w:cs="Times New Roman"/>
        </w:rPr>
      </w:pPr>
      <w:r>
        <w:rPr>
          <w:rFonts w:cs="Times New Roman"/>
        </w:rPr>
        <w:t>E</w:t>
      </w:r>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permite </w:t>
      </w:r>
      <w:r w:rsidR="000A397E">
        <w:rPr>
          <w:rFonts w:cs="Times New Roman"/>
        </w:rPr>
        <w:t>establecer</w:t>
      </w:r>
      <w:r>
        <w:rPr>
          <w:rFonts w:cs="Times New Roman"/>
        </w:rPr>
        <w:t xml:space="preserve"> a cada uno de los </w:t>
      </w:r>
      <w:proofErr w:type="spellStart"/>
      <w:r w:rsidR="001748C7" w:rsidRPr="001748C7">
        <w:rPr>
          <w:rFonts w:cs="Times New Roman"/>
          <w:i/>
        </w:rPr>
        <w:t>compositeUIElement</w:t>
      </w:r>
      <w:proofErr w:type="spellEnd"/>
      <w:r>
        <w:rPr>
          <w:rFonts w:cs="Times New Roman"/>
        </w:rPr>
        <w:t xml:space="preserve"> definidos en el </w:t>
      </w:r>
      <w:proofErr w:type="spellStart"/>
      <w:r>
        <w:rPr>
          <w:rFonts w:cs="Times New Roman"/>
        </w:rPr>
        <w:t>metamodelo</w:t>
      </w:r>
      <w:proofErr w:type="spellEnd"/>
      <w:r>
        <w:rPr>
          <w:rFonts w:cs="Times New Roman"/>
        </w:rPr>
        <w:t xml:space="preserve"> de contenido</w:t>
      </w:r>
      <w:r w:rsidR="000A397E">
        <w:rPr>
          <w:rFonts w:cs="Times New Roman"/>
        </w:rPr>
        <w:t>,</w:t>
      </w:r>
      <w:r>
        <w:rPr>
          <w:rFonts w:cs="Times New Roman"/>
          <w:i/>
        </w:rPr>
        <w:t xml:space="preserve"> </w:t>
      </w:r>
      <w:r>
        <w:rPr>
          <w:rFonts w:cs="Times New Roman"/>
        </w:rPr>
        <w:t xml:space="preserve">una posición específica dentro de las páginas. Un </w:t>
      </w:r>
      <w:proofErr w:type="spellStart"/>
      <w:r w:rsidR="001748C7" w:rsidRPr="001748C7">
        <w:rPr>
          <w:rFonts w:cs="Times New Roman"/>
          <w:i/>
        </w:rPr>
        <w:t>Layout</w:t>
      </w:r>
      <w:proofErr w:type="spellEnd"/>
      <w:r w:rsidR="000A397E">
        <w:rPr>
          <w:rFonts w:cs="Times New Roman"/>
          <w:i/>
        </w:rPr>
        <w:t xml:space="preserve"> </w:t>
      </w:r>
      <w:r w:rsidR="000A397E">
        <w:rPr>
          <w:rFonts w:cs="Times New Roman"/>
        </w:rPr>
        <w:t xml:space="preserve">está compuesto de uno o muchos </w:t>
      </w:r>
      <w:proofErr w:type="spellStart"/>
      <w:r w:rsidR="001748C7" w:rsidRPr="001748C7">
        <w:rPr>
          <w:rFonts w:cs="Times New Roman"/>
          <w:i/>
        </w:rPr>
        <w:t>Layout</w:t>
      </w:r>
      <w:proofErr w:type="spellEnd"/>
      <w:r w:rsidR="000A397E">
        <w:rPr>
          <w:rFonts w:cs="Times New Roman"/>
        </w:rPr>
        <w:t xml:space="preserve">, y cada uno de ellos a la vez puede tener una o varias propiedades definidas, que corresponden a </w:t>
      </w:r>
      <w:r w:rsidR="00967462">
        <w:rPr>
          <w:rFonts w:cs="Times New Roman"/>
        </w:rPr>
        <w:t>sus</w:t>
      </w:r>
      <w:r w:rsidR="000A397E">
        <w:rPr>
          <w:rFonts w:cs="Times New Roman"/>
        </w:rPr>
        <w:t xml:space="preserve"> coordenadas posicionales.</w:t>
      </w:r>
    </w:p>
    <w:p w:rsidR="00967462" w:rsidRDefault="00967462" w:rsidP="002E5171">
      <w:pPr>
        <w:jc w:val="both"/>
        <w:rPr>
          <w:rFonts w:cs="Times New Roman"/>
        </w:rPr>
      </w:pPr>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r>
        <w:rPr>
          <w:rFonts w:cs="Times New Roman"/>
        </w:rPr>
        <w:t xml:space="preserve">definen la sintaxis abstracta de la capa de presentación de </w:t>
      </w:r>
      <w:proofErr w:type="spellStart"/>
      <w:r>
        <w:rPr>
          <w:rFonts w:cs="Times New Roman"/>
        </w:rPr>
        <w:t>MoWebA</w:t>
      </w:r>
      <w:proofErr w:type="spellEnd"/>
      <w:r>
        <w:rPr>
          <w:rFonts w:cs="Times New Roman"/>
        </w:rPr>
        <w:t>, por medio del estándar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r w:rsidR="003C35DD">
        <w:rPr>
          <w:rFonts w:cs="Times New Roman"/>
        </w:rPr>
        <w:t>la técnica de perfil</w:t>
      </w:r>
      <w:r w:rsidR="00795C95">
        <w:rPr>
          <w:rFonts w:cs="Times New Roman"/>
        </w:rPr>
        <w:t xml:space="preserve"> </w:t>
      </w:r>
      <w:r>
        <w:rPr>
          <w:rFonts w:cs="Times New Roman"/>
        </w:rPr>
        <w:t>(</w:t>
      </w:r>
      <w:proofErr w:type="spellStart"/>
      <w:r w:rsidR="001748C7" w:rsidRPr="001748C7">
        <w:rPr>
          <w:rFonts w:cs="Times New Roman"/>
          <w:i/>
        </w:rPr>
        <w:t>profiling</w:t>
      </w:r>
      <w:proofErr w:type="spellEnd"/>
      <w:r>
        <w:rPr>
          <w:rFonts w:cs="Times New Roman"/>
        </w:rPr>
        <w:t>)</w:t>
      </w:r>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proofErr w:type="spellEnd"/>
      <w:r w:rsidR="006B3E9D">
        <w:rPr>
          <w:rFonts w:cs="Times New Roman"/>
        </w:rPr>
        <w:t xml:space="preserve">, permiten definir los PIM de presentación de una aplicación modelada con </w:t>
      </w:r>
      <w:proofErr w:type="spellStart"/>
      <w:r w:rsidR="006B3E9D">
        <w:rPr>
          <w:rFonts w:cs="Times New Roman"/>
        </w:rPr>
        <w:t>MoWebA</w:t>
      </w:r>
      <w:proofErr w:type="spellEnd"/>
      <w:r w:rsidR="006B3E9D">
        <w:rPr>
          <w:rFonts w:cs="Times New Roman"/>
        </w:rPr>
        <w:t xml:space="preserve">. Los perfiles de </w:t>
      </w:r>
      <w:r w:rsidR="00A127A0">
        <w:rPr>
          <w:rFonts w:cs="Times New Roman"/>
        </w:rPr>
        <w:t>Contenido y Estructura</w:t>
      </w:r>
      <w:r w:rsidR="00654925">
        <w:rPr>
          <w:rFonts w:cs="Times New Roman"/>
        </w:rPr>
        <w:t xml:space="preserve"> se presentan en la </w:t>
      </w:r>
      <w:fldSimple w:instr=" REF _Ref422666722 \h  \* MERGEFORMAT ">
        <w:r w:rsidR="0044101A" w:rsidRPr="0044101A">
          <w:t>Figura</w:t>
        </w:r>
        <w:r w:rsidR="0044101A" w:rsidRPr="0044101A">
          <w:rPr>
            <w:b/>
          </w:rPr>
          <w:t xml:space="preserve"> </w:t>
        </w:r>
        <w:r w:rsidR="0044101A" w:rsidRPr="002E5017">
          <w:rPr>
            <w:noProof/>
          </w:rPr>
          <w:t>12</w:t>
        </w:r>
      </w:fldSimple>
      <w:r w:rsidR="00A127A0">
        <w:t xml:space="preserve"> y en la </w:t>
      </w:r>
      <w:fldSimple w:instr=" REF _Ref422736146 \h  \* MERGEFORMAT ">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fldSimple>
      <w:r w:rsidR="006B3E9D">
        <w:rPr>
          <w:rFonts w:cs="Times New Roman"/>
        </w:rPr>
        <w:t>.</w:t>
      </w:r>
    </w:p>
    <w:p w:rsidR="0044101A" w:rsidRDefault="002E606B" w:rsidP="0044101A">
      <w:pPr>
        <w:keepNext/>
        <w:jc w:val="center"/>
      </w:pPr>
      <w:r w:rsidRPr="00AA3496">
        <w:rPr>
          <w:rFonts w:cs="Times New Roman"/>
          <w:noProof/>
          <w:lang w:val="es-PY" w:eastAsia="es-PY"/>
        </w:rPr>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4057" cy="2317039"/>
                    </a:xfrm>
                    <a:prstGeom prst="rect">
                      <a:avLst/>
                    </a:prstGeom>
                  </pic:spPr>
                </pic:pic>
              </a:graphicData>
            </a:graphic>
          </wp:inline>
        </w:drawing>
      </w:r>
    </w:p>
    <w:p w:rsidR="00E00CB2" w:rsidRPr="00C63A47" w:rsidRDefault="0044101A" w:rsidP="0044101A">
      <w:pPr>
        <w:pStyle w:val="Epgrafe"/>
        <w:jc w:val="center"/>
        <w:rPr>
          <w:b w:val="0"/>
          <w:color w:val="000000" w:themeColor="text1"/>
        </w:rPr>
      </w:pPr>
      <w:bookmarkStart w:id="65" w:name="_Ref422666722"/>
      <w:r w:rsidRPr="00C63A47">
        <w:rPr>
          <w:color w:val="000000" w:themeColor="text1"/>
        </w:rPr>
        <w:t xml:space="preserve">Figura </w:t>
      </w:r>
      <w:r w:rsidR="005012B0" w:rsidRPr="00C63A47">
        <w:rPr>
          <w:color w:val="000000" w:themeColor="text1"/>
        </w:rPr>
        <w:fldChar w:fldCharType="begin"/>
      </w:r>
      <w:r w:rsidRPr="00C63A47">
        <w:rPr>
          <w:color w:val="000000" w:themeColor="text1"/>
        </w:rPr>
        <w:instrText xml:space="preserve"> SEQ Figura \* ARABIC </w:instrText>
      </w:r>
      <w:r w:rsidR="005012B0" w:rsidRPr="00C63A47">
        <w:rPr>
          <w:color w:val="000000" w:themeColor="text1"/>
        </w:rPr>
        <w:fldChar w:fldCharType="separate"/>
      </w:r>
      <w:r w:rsidR="002E606B">
        <w:rPr>
          <w:noProof/>
          <w:color w:val="000000" w:themeColor="text1"/>
        </w:rPr>
        <w:t>12</w:t>
      </w:r>
      <w:r w:rsidR="005012B0" w:rsidRPr="00C63A47">
        <w:rPr>
          <w:color w:val="000000" w:themeColor="text1"/>
        </w:rPr>
        <w:fldChar w:fldCharType="end"/>
      </w:r>
      <w:bookmarkEnd w:id="65"/>
      <w:r w:rsidRPr="00C63A47">
        <w:rPr>
          <w:b w:val="0"/>
          <w:color w:val="000000" w:themeColor="text1"/>
        </w:rPr>
        <w:t xml:space="preserve"> Perfile de Contenido de </w:t>
      </w:r>
      <w:proofErr w:type="spellStart"/>
      <w:r w:rsidRPr="00C63A47">
        <w:rPr>
          <w:b w:val="0"/>
          <w:color w:val="000000" w:themeColor="text1"/>
        </w:rPr>
        <w:t>MoWeb</w:t>
      </w:r>
      <w:r w:rsidR="00A127A0">
        <w:rPr>
          <w:b w:val="0"/>
          <w:color w:val="000000" w:themeColor="text1"/>
        </w:rPr>
        <w:t>A</w:t>
      </w:r>
      <w:proofErr w:type="spellEnd"/>
    </w:p>
    <w:p w:rsidR="00A127A0" w:rsidRDefault="002E606B" w:rsidP="002E5017">
      <w:pPr>
        <w:pStyle w:val="Epgrafe"/>
        <w:keepNext/>
        <w:ind w:left="1416" w:firstLine="708"/>
        <w:jc w:val="both"/>
      </w:pPr>
      <w:r>
        <w:rPr>
          <w:noProof/>
          <w:lang w:val="es-PY" w:eastAsia="es-PY"/>
        </w:rPr>
        <w:lastRenderedPageBreak/>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5018" cy="1839180"/>
                    </a:xfrm>
                    <a:prstGeom prst="rect">
                      <a:avLst/>
                    </a:prstGeom>
                  </pic:spPr>
                </pic:pic>
              </a:graphicData>
            </a:graphic>
          </wp:inline>
        </w:drawing>
      </w:r>
    </w:p>
    <w:p w:rsidR="00E00CB2" w:rsidRPr="00A127A0" w:rsidRDefault="00A127A0" w:rsidP="00A127A0">
      <w:pPr>
        <w:pStyle w:val="Epgrafe"/>
        <w:ind w:left="2124" w:firstLine="708"/>
        <w:jc w:val="both"/>
        <w:rPr>
          <w:color w:val="000000" w:themeColor="text1"/>
        </w:rPr>
      </w:pPr>
      <w:bookmarkStart w:id="66" w:name="_Ref422736146"/>
      <w:r w:rsidRPr="00A127A0">
        <w:rPr>
          <w:color w:val="000000" w:themeColor="text1"/>
        </w:rPr>
        <w:t xml:space="preserve">Figura </w:t>
      </w:r>
      <w:r w:rsidR="005012B0" w:rsidRPr="00A127A0">
        <w:rPr>
          <w:color w:val="000000" w:themeColor="text1"/>
        </w:rPr>
        <w:fldChar w:fldCharType="begin"/>
      </w:r>
      <w:r w:rsidRPr="00A127A0">
        <w:rPr>
          <w:color w:val="000000" w:themeColor="text1"/>
        </w:rPr>
        <w:instrText xml:space="preserve"> SEQ Figura \* ARABIC </w:instrText>
      </w:r>
      <w:r w:rsidR="005012B0" w:rsidRPr="00A127A0">
        <w:rPr>
          <w:color w:val="000000" w:themeColor="text1"/>
        </w:rPr>
        <w:fldChar w:fldCharType="separate"/>
      </w:r>
      <w:r w:rsidR="002E606B">
        <w:rPr>
          <w:noProof/>
          <w:color w:val="000000" w:themeColor="text1"/>
        </w:rPr>
        <w:t>13</w:t>
      </w:r>
      <w:r w:rsidR="005012B0" w:rsidRPr="00A127A0">
        <w:rPr>
          <w:color w:val="000000" w:themeColor="text1"/>
        </w:rPr>
        <w:fldChar w:fldCharType="end"/>
      </w:r>
      <w:bookmarkEnd w:id="66"/>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proofErr w:type="spellEnd"/>
    </w:p>
    <w:p w:rsidR="001041DD" w:rsidRDefault="001041DD" w:rsidP="002E5171">
      <w:pPr>
        <w:jc w:val="both"/>
        <w:rPr>
          <w:rFonts w:cs="Times New Roman"/>
        </w:rPr>
      </w:pPr>
      <w:r>
        <w:rPr>
          <w:rFonts w:cs="Times New Roman"/>
        </w:rPr>
        <w:t>A modo de ejemplo</w:t>
      </w:r>
      <w:r w:rsidR="00E00CB2">
        <w:rPr>
          <w:rFonts w:cs="Times New Roman"/>
        </w:rPr>
        <w:t>,</w:t>
      </w:r>
      <w:r>
        <w:rPr>
          <w:rFonts w:cs="Times New Roman"/>
        </w:rPr>
        <w:t xml:space="preserve"> se presenta </w:t>
      </w:r>
      <w:r w:rsidR="0044101A">
        <w:rPr>
          <w:rFonts w:cs="Times New Roman"/>
        </w:rPr>
        <w:t xml:space="preserve">en la </w:t>
      </w:r>
      <w:fldSimple w:instr=" REF _Ref422666791 \h  \* MERGEFORMAT ">
        <w:r w:rsidR="0044101A" w:rsidRPr="0044101A">
          <w:t>Figura</w:t>
        </w:r>
        <w:r w:rsidR="0044101A" w:rsidRPr="0044101A">
          <w:rPr>
            <w:b/>
          </w:rPr>
          <w:t xml:space="preserve"> </w:t>
        </w:r>
        <w:r w:rsidR="0044101A" w:rsidRPr="002E5017">
          <w:rPr>
            <w:noProof/>
          </w:rPr>
          <w:t>1</w:t>
        </w:r>
        <w:r w:rsidR="00C101C7" w:rsidRPr="002E5017">
          <w:rPr>
            <w:noProof/>
          </w:rPr>
          <w:t>4</w:t>
        </w:r>
      </w:fldSimple>
      <w:r w:rsidR="00E00CB2">
        <w:rPr>
          <w:rFonts w:cs="Times New Roman"/>
        </w:rPr>
        <w:t>, el</w:t>
      </w:r>
      <w:r>
        <w:rPr>
          <w:rFonts w:cs="Times New Roman"/>
        </w:rPr>
        <w:t xml:space="preserve"> PIM correspondiente a la presentación de una aplicación con </w:t>
      </w:r>
      <w:proofErr w:type="spellStart"/>
      <w:r>
        <w:rPr>
          <w:rFonts w:cs="Times New Roman"/>
        </w:rPr>
        <w:t>MoWebA</w:t>
      </w:r>
      <w:proofErr w:type="spellEnd"/>
      <w:r w:rsidR="00E00CB2">
        <w:rPr>
          <w:rFonts w:cs="Times New Roman"/>
        </w:rPr>
        <w:t>, en la que se requiere el ingreso de datos personales, utilizando  para el modelado</w:t>
      </w:r>
      <w:r w:rsidR="00255D9F">
        <w:rPr>
          <w:rFonts w:cs="Times New Roman"/>
        </w:rPr>
        <w:t>,</w:t>
      </w:r>
      <w:r w:rsidR="00E00CB2">
        <w:rPr>
          <w:rFonts w:cs="Times New Roman"/>
        </w:rPr>
        <w:t xml:space="preserve"> el perfil de Contenido.</w:t>
      </w:r>
      <w:r w:rsidR="006D0FA9">
        <w:rPr>
          <w:rFonts w:cs="Times New Roman"/>
        </w:rPr>
        <w:t xml:space="preserve"> En la </w:t>
      </w:r>
      <w:fldSimple w:instr=" REF _Ref422666883 \h  \* MERGEFORMAT ">
        <w:r w:rsidR="0044101A" w:rsidRPr="0044101A">
          <w:t>Figura</w:t>
        </w:r>
        <w:r w:rsidR="0044101A" w:rsidRPr="0044101A">
          <w:rPr>
            <w:b/>
          </w:rPr>
          <w:t xml:space="preserve"> </w:t>
        </w:r>
        <w:r w:rsidR="0044101A" w:rsidRPr="0044101A">
          <w:rPr>
            <w:b/>
            <w:noProof/>
          </w:rPr>
          <w:t>1</w:t>
        </w:r>
        <w:r w:rsidR="00C101C7">
          <w:rPr>
            <w:b/>
            <w:noProof/>
          </w:rPr>
          <w:t>5</w:t>
        </w:r>
      </w:fldSimple>
      <w:r w:rsidR="006D0FA9">
        <w:rPr>
          <w:rFonts w:cs="Times New Roman"/>
        </w:rPr>
        <w:t xml:space="preserve">, se presenta la interfaz de usuario obtenida a partir del PIM de la </w:t>
      </w:r>
      <w:fldSimple w:instr=" REF _Ref422666791 \h  \* MERGEFORMAT ">
        <w:r w:rsidR="0044101A" w:rsidRPr="0044101A">
          <w:t>Figura</w:t>
        </w:r>
        <w:r w:rsidR="0044101A" w:rsidRPr="0044101A">
          <w:rPr>
            <w:b/>
          </w:rPr>
          <w:t xml:space="preserve"> </w:t>
        </w:r>
        <w:r w:rsidR="0044101A">
          <w:rPr>
            <w:noProof/>
          </w:rPr>
          <w:t>1</w:t>
        </w:r>
        <w:r w:rsidR="00C101C7">
          <w:rPr>
            <w:noProof/>
          </w:rPr>
          <w:t>4</w:t>
        </w:r>
      </w:fldSimple>
    </w:p>
    <w:p w:rsidR="0044101A" w:rsidRDefault="00353787" w:rsidP="0044101A">
      <w:pPr>
        <w:keepNext/>
        <w:jc w:val="center"/>
      </w:pPr>
      <w:r w:rsidRPr="005D335B">
        <w:rPr>
          <w:rFonts w:cs="Times New Roman"/>
          <w:noProof/>
          <w:lang w:val="es-PY" w:eastAsia="es-PY"/>
        </w:rPr>
        <w:drawing>
          <wp:inline distT="0" distB="0" distL="0" distR="0">
            <wp:extent cx="4759495" cy="3177118"/>
            <wp:effectExtent l="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59495" cy="3177118"/>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67" w:name="_Ref422666791"/>
      <w:commentRangeStart w:id="68"/>
      <w:r w:rsidRPr="00C63A47">
        <w:rPr>
          <w:color w:val="000000" w:themeColor="text1"/>
        </w:rPr>
        <w:t xml:space="preserve">Figura </w:t>
      </w:r>
      <w:r w:rsidR="005012B0" w:rsidRPr="00C63A47">
        <w:rPr>
          <w:color w:val="000000" w:themeColor="text1"/>
        </w:rPr>
        <w:fldChar w:fldCharType="begin"/>
      </w:r>
      <w:r w:rsidRPr="00C63A47">
        <w:rPr>
          <w:color w:val="000000" w:themeColor="text1"/>
        </w:rPr>
        <w:instrText xml:space="preserve"> SEQ Figura \* ARABIC </w:instrText>
      </w:r>
      <w:r w:rsidR="005012B0" w:rsidRPr="00C63A47">
        <w:rPr>
          <w:color w:val="000000" w:themeColor="text1"/>
        </w:rPr>
        <w:fldChar w:fldCharType="separate"/>
      </w:r>
      <w:r w:rsidR="002E606B">
        <w:rPr>
          <w:noProof/>
          <w:color w:val="000000" w:themeColor="text1"/>
        </w:rPr>
        <w:t>14</w:t>
      </w:r>
      <w:r w:rsidR="005012B0" w:rsidRPr="00C63A47">
        <w:rPr>
          <w:color w:val="000000" w:themeColor="text1"/>
        </w:rPr>
        <w:fldChar w:fldCharType="end"/>
      </w:r>
      <w:bookmarkEnd w:id="67"/>
      <w:r w:rsidRPr="00C63A47">
        <w:rPr>
          <w:b w:val="0"/>
          <w:color w:val="000000" w:themeColor="text1"/>
        </w:rPr>
        <w:t xml:space="preserve"> PIM modelado con el perfil de contenido de </w:t>
      </w:r>
      <w:proofErr w:type="spellStart"/>
      <w:r w:rsidRPr="00C63A47">
        <w:rPr>
          <w:b w:val="0"/>
          <w:color w:val="000000" w:themeColor="text1"/>
        </w:rPr>
        <w:t>MoWebA</w:t>
      </w:r>
      <w:commentRangeEnd w:id="68"/>
      <w:proofErr w:type="spellEnd"/>
      <w:r w:rsidR="00795C95">
        <w:rPr>
          <w:rStyle w:val="Refdecomentario"/>
          <w:b w:val="0"/>
          <w:bCs w:val="0"/>
          <w:color w:val="auto"/>
        </w:rPr>
        <w:commentReference w:id="68"/>
      </w:r>
    </w:p>
    <w:p w:rsidR="0044101A" w:rsidRDefault="00353787" w:rsidP="0044101A">
      <w:pPr>
        <w:keepNext/>
        <w:jc w:val="center"/>
      </w:pPr>
      <w:r w:rsidRPr="005D335B">
        <w:rPr>
          <w:rFonts w:cs="Times New Roman"/>
          <w:noProof/>
          <w:lang w:val="es-PY" w:eastAsia="es-PY"/>
        </w:rPr>
        <w:lastRenderedPageBreak/>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69" w:name="_Ref422666883"/>
      <w:r w:rsidRPr="00C63A47">
        <w:rPr>
          <w:color w:val="000000" w:themeColor="text1"/>
        </w:rPr>
        <w:t xml:space="preserve">Figura </w:t>
      </w:r>
      <w:r w:rsidR="005012B0" w:rsidRPr="00C63A47">
        <w:rPr>
          <w:color w:val="000000" w:themeColor="text1"/>
        </w:rPr>
        <w:fldChar w:fldCharType="begin"/>
      </w:r>
      <w:r w:rsidRPr="00C63A47">
        <w:rPr>
          <w:color w:val="000000" w:themeColor="text1"/>
        </w:rPr>
        <w:instrText xml:space="preserve"> SEQ Figura \* ARABIC </w:instrText>
      </w:r>
      <w:r w:rsidR="005012B0" w:rsidRPr="00C63A47">
        <w:rPr>
          <w:color w:val="000000" w:themeColor="text1"/>
        </w:rPr>
        <w:fldChar w:fldCharType="separate"/>
      </w:r>
      <w:r w:rsidR="002E606B">
        <w:rPr>
          <w:noProof/>
          <w:color w:val="000000" w:themeColor="text1"/>
        </w:rPr>
        <w:t>15</w:t>
      </w:r>
      <w:r w:rsidR="005012B0" w:rsidRPr="00C63A47">
        <w:rPr>
          <w:color w:val="000000" w:themeColor="text1"/>
        </w:rPr>
        <w:fldChar w:fldCharType="end"/>
      </w:r>
      <w:bookmarkEnd w:id="69"/>
      <w:r w:rsidRPr="00C63A47">
        <w:rPr>
          <w:b w:val="0"/>
          <w:color w:val="000000" w:themeColor="text1"/>
        </w:rPr>
        <w:t xml:space="preserve"> Interfaz obtenida a partir del PIM presentado en la Figura 13</w:t>
      </w:r>
    </w:p>
    <w:p w:rsidR="002E606B" w:rsidRPr="001462F3" w:rsidRDefault="002E606B" w:rsidP="002E606B">
      <w:pPr>
        <w:rPr>
          <w:b/>
          <w:caps/>
        </w:rPr>
      </w:pPr>
      <w:commentRangeStart w:id="70"/>
      <w:r w:rsidRPr="001462F3">
        <w:rPr>
          <w:b/>
          <w:caps/>
        </w:rPr>
        <w:t xml:space="preserve">3.1 El enfoque utilizado con MoWebA para la generación de interfaces </w:t>
      </w:r>
      <w:commentRangeEnd w:id="70"/>
      <w:r w:rsidR="00795C95">
        <w:rPr>
          <w:rStyle w:val="Refdecomentario"/>
        </w:rPr>
        <w:commentReference w:id="70"/>
      </w:r>
    </w:p>
    <w:p w:rsidR="002E606B" w:rsidRDefault="002E606B" w:rsidP="00795C95">
      <w:pPr>
        <w:jc w:val="both"/>
      </w:pPr>
      <w:r>
        <w:t xml:space="preserve">La </w:t>
      </w:r>
      <w:fldSimple w:instr=" REF _Ref422787227 \h  \* MERGEFORMAT ">
        <w:r w:rsidR="00885C22" w:rsidRPr="00CC6E77">
          <w:rPr>
            <w:color w:val="000000" w:themeColor="text1"/>
          </w:rPr>
          <w:t xml:space="preserve">Figura </w:t>
        </w:r>
        <w:r w:rsidR="00885C22" w:rsidRPr="00CC6E77">
          <w:rPr>
            <w:noProof/>
            <w:color w:val="000000" w:themeColor="text1"/>
          </w:rPr>
          <w:t>16</w:t>
        </w:r>
      </w:fldSimple>
      <w:r w:rsidR="00885C22">
        <w:t xml:space="preserve"> </w:t>
      </w:r>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sintaxis concreta del </w:t>
      </w:r>
      <w:r w:rsidRPr="003C0B0A">
        <w:t>DSL</w:t>
      </w:r>
      <w:r w:rsidR="00795C95">
        <w:t xml:space="preserve"> </w:t>
      </w:r>
      <w:r>
        <w:t>(</w:t>
      </w:r>
      <w:proofErr w:type="spellStart"/>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commentRangeStart w:id="78"/>
      <w:proofErr w:type="spellStart"/>
      <w:r>
        <w:t>Ecore</w:t>
      </w:r>
      <w:commentRangeEnd w:id="78"/>
      <w:proofErr w:type="spellEnd"/>
      <w:r w:rsidR="00E77FE4">
        <w:rPr>
          <w:rStyle w:val="Refdecomentario"/>
        </w:rPr>
        <w:commentReference w:id="78"/>
      </w:r>
      <w:r>
        <w:rPr>
          <w:rStyle w:val="Refdenotaalpie"/>
        </w:rPr>
        <w:footnoteReference w:id="18"/>
      </w:r>
      <w:r>
        <w:t>.</w:t>
      </w:r>
    </w:p>
    <w:p w:rsidR="00E77FE4" w:rsidRDefault="002E606B" w:rsidP="00795C95">
      <w:pPr>
        <w:keepNext/>
        <w:jc w:val="both"/>
      </w:pPr>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xml:space="preserve">, es posible definir expresiones OCL para la manipulación de los distintos elementos definidos en el modelo de entrada. Los módulos de servicio </w:t>
      </w:r>
      <w:r w:rsidRPr="002E606B">
        <w:rPr>
          <w:i/>
        </w:rPr>
        <w:t>Java</w:t>
      </w:r>
      <w:r>
        <w:t xml:space="preserve">, permiten complementar a las plantillas de </w:t>
      </w:r>
      <w:r>
        <w:lastRenderedPageBreak/>
        <w:t xml:space="preserve">transformación, dando la posibilidad de agregar código </w:t>
      </w:r>
      <w:r w:rsidRPr="002E606B">
        <w:rPr>
          <w:i/>
        </w:rPr>
        <w:t>Java</w:t>
      </w:r>
      <w:r>
        <w:rPr>
          <w:i/>
        </w:rPr>
        <w:t xml:space="preserve"> </w:t>
      </w:r>
      <w:r>
        <w:t xml:space="preserve">para la manipulación de los elementos </w:t>
      </w:r>
      <w:r w:rsidR="008814B5">
        <w:t>pertenecientes a</w:t>
      </w:r>
      <w:r>
        <w:t xml:space="preserve"> los modelos. </w:t>
      </w:r>
    </w:p>
    <w:p w:rsidR="002E606B" w:rsidRDefault="002E606B" w:rsidP="00795C95">
      <w:pPr>
        <w:keepNext/>
        <w:jc w:val="both"/>
      </w:pPr>
      <w:r>
        <w:rPr>
          <w:i/>
        </w:rPr>
        <w:t xml:space="preserve"> </w:t>
      </w:r>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p>
    <w:p w:rsidR="002E606B" w:rsidRPr="00CC6E77" w:rsidRDefault="002E606B" w:rsidP="00795C95">
      <w:pPr>
        <w:pStyle w:val="Epgrafe"/>
        <w:ind w:left="708" w:firstLine="708"/>
        <w:jc w:val="both"/>
        <w:rPr>
          <w:b w:val="0"/>
          <w:color w:val="000000" w:themeColor="text1"/>
        </w:rPr>
      </w:pPr>
      <w:bookmarkStart w:id="81" w:name="_Ref422787227"/>
      <w:proofErr w:type="gramStart"/>
      <w:r w:rsidRPr="006D5A5C">
        <w:rPr>
          <w:color w:val="000000" w:themeColor="text1"/>
        </w:rPr>
        <w:t>Figura</w:t>
      </w:r>
      <w:proofErr w:type="gramEnd"/>
      <w:r w:rsidRPr="006D5A5C">
        <w:rPr>
          <w:color w:val="000000" w:themeColor="text1"/>
        </w:rPr>
        <w:t xml:space="preserve"> </w:t>
      </w:r>
      <w:r w:rsidR="005012B0" w:rsidRPr="006D5A5C">
        <w:rPr>
          <w:color w:val="000000" w:themeColor="text1"/>
        </w:rPr>
        <w:fldChar w:fldCharType="begin"/>
      </w:r>
      <w:r w:rsidRPr="006D5A5C">
        <w:rPr>
          <w:color w:val="000000" w:themeColor="text1"/>
        </w:rPr>
        <w:instrText xml:space="preserve"> SEQ Figura \* ARABIC </w:instrText>
      </w:r>
      <w:r w:rsidR="005012B0" w:rsidRPr="006D5A5C">
        <w:rPr>
          <w:color w:val="000000" w:themeColor="text1"/>
        </w:rPr>
        <w:fldChar w:fldCharType="separate"/>
      </w:r>
      <w:r w:rsidRPr="006D5A5C">
        <w:rPr>
          <w:noProof/>
          <w:color w:val="000000" w:themeColor="text1"/>
        </w:rPr>
        <w:t>16</w:t>
      </w:r>
      <w:r w:rsidR="005012B0" w:rsidRPr="006D5A5C">
        <w:rPr>
          <w:color w:val="000000" w:themeColor="text1"/>
        </w:rPr>
        <w:fldChar w:fldCharType="end"/>
      </w:r>
      <w:bookmarkEnd w:id="81"/>
      <w:r w:rsidRPr="002E606B">
        <w:rPr>
          <w:b w:val="0"/>
          <w:color w:val="000000" w:themeColor="text1"/>
        </w:rPr>
        <w:t xml:space="preserve"> Fases </w:t>
      </w:r>
      <w:r w:rsidR="00FA0279">
        <w:rPr>
          <w:b w:val="0"/>
          <w:color w:val="000000" w:themeColor="text1"/>
        </w:rPr>
        <w:t xml:space="preserve">para </w:t>
      </w:r>
      <w:r w:rsidR="007547FF">
        <w:rPr>
          <w:b w:val="0"/>
          <w:color w:val="000000" w:themeColor="text1"/>
        </w:rPr>
        <w:t>la generación</w:t>
      </w:r>
      <w:r w:rsidR="00FA0279">
        <w:rPr>
          <w:b w:val="0"/>
          <w:color w:val="000000" w:themeColor="text1"/>
        </w:rPr>
        <w:t xml:space="preserve"> de interfaces con</w:t>
      </w:r>
      <w:r w:rsidRPr="002E606B">
        <w:rPr>
          <w:b w:val="0"/>
          <w:color w:val="000000" w:themeColor="text1"/>
        </w:rPr>
        <w:t xml:space="preserve"> </w:t>
      </w:r>
      <w:proofErr w:type="spellStart"/>
      <w:r w:rsidRPr="002E606B">
        <w:rPr>
          <w:b w:val="0"/>
          <w:color w:val="000000" w:themeColor="text1"/>
        </w:rPr>
        <w:t>MoWebA</w:t>
      </w:r>
      <w:proofErr w:type="spellEnd"/>
    </w:p>
    <w:p w:rsidR="00860ED3" w:rsidRPr="00255D9F" w:rsidRDefault="00353787" w:rsidP="00795C95">
      <w:pPr>
        <w:jc w:val="both"/>
        <w:rPr>
          <w:rFonts w:cs="Times New Roman"/>
          <w:b/>
          <w:caps/>
        </w:rPr>
      </w:pPr>
      <w:r>
        <w:rPr>
          <w:rFonts w:cs="Times New Roman"/>
          <w:b/>
          <w:caps/>
        </w:rPr>
        <w:t>3</w:t>
      </w:r>
      <w:r w:rsidR="00860ED3" w:rsidRPr="00255D9F">
        <w:rPr>
          <w:rFonts w:cs="Times New Roman"/>
          <w:b/>
          <w:caps/>
        </w:rPr>
        <w:t>.</w:t>
      </w:r>
      <w:r>
        <w:rPr>
          <w:rFonts w:cs="Times New Roman"/>
          <w:b/>
          <w:caps/>
        </w:rPr>
        <w:t>7</w:t>
      </w:r>
      <w:r w:rsidR="00860ED3" w:rsidRPr="00255D9F">
        <w:rPr>
          <w:rFonts w:cs="Times New Roman"/>
          <w:b/>
          <w:caps/>
        </w:rPr>
        <w:t xml:space="preserve"> Síntesis del Capítulo</w:t>
      </w:r>
    </w:p>
    <w:p w:rsidR="00D77803" w:rsidRPr="0025442F" w:rsidRDefault="00967515" w:rsidP="00795C95">
      <w:pPr>
        <w:jc w:val="both"/>
      </w:pPr>
      <w:bookmarkStart w:id="82" w:name="BIB__bib"/>
      <w:r>
        <w:rPr>
          <w:lang w:val="es-PY"/>
        </w:rPr>
        <w:t xml:space="preserve">Los modelos hoy en día ocupan un lugar importante en proceso de desarrollo de software, comúnmente para la comunicación entre los desarrolladores y las personas sin conocimientos técnicos </w:t>
      </w:r>
      <w:r w:rsidR="00E77FE4">
        <w:rPr>
          <w:lang w:val="es-PY"/>
        </w:rPr>
        <w:t>o</w:t>
      </w:r>
      <w:r>
        <w:rPr>
          <w:lang w:val="es-PY"/>
        </w:rPr>
        <w:t xml:space="preserve"> bien entre los mismos desarrolladores. Las metodologías de desarrollos enmarcadas en el contexto </w:t>
      </w:r>
      <w:r w:rsidR="00060C44" w:rsidRPr="00060C44">
        <w:rPr>
          <w:lang w:val="es-PY"/>
        </w:rPr>
        <w:t>MDD</w:t>
      </w:r>
      <w:r>
        <w:rPr>
          <w:lang w:val="es-PY"/>
        </w:rPr>
        <w:t xml:space="preserve"> y </w:t>
      </w:r>
      <w:r w:rsidR="00060C44" w:rsidRPr="00060C44">
        <w:rPr>
          <w:lang w:val="es-PY"/>
        </w:rPr>
        <w:t>MDA</w:t>
      </w:r>
      <w:r>
        <w:rPr>
          <w:lang w:val="es-PY"/>
        </w:rPr>
        <w:t xml:space="preserve"> toman estos modelos y por medio de transformaciones sobre </w:t>
      </w:r>
      <w:r w:rsidR="00422BE5">
        <w:rPr>
          <w:lang w:val="es-PY"/>
        </w:rPr>
        <w:t xml:space="preserve">los mismos (aplicando técnicas </w:t>
      </w:r>
      <w:r w:rsidR="001748C7" w:rsidRPr="001748C7">
        <w:rPr>
          <w:i/>
          <w:lang w:val="es-PY"/>
        </w:rPr>
        <w:t>M2M</w:t>
      </w:r>
      <w:r>
        <w:rPr>
          <w:lang w:val="es-PY"/>
        </w:rPr>
        <w:t xml:space="preserve"> o </w:t>
      </w:r>
      <w:r w:rsidR="001748C7" w:rsidRPr="001748C7">
        <w:rPr>
          <w:i/>
          <w:lang w:val="es-PY"/>
        </w:rPr>
        <w:t>M2T</w:t>
      </w:r>
      <w:r w:rsidR="00422BE5">
        <w:rPr>
          <w:i/>
          <w:lang w:val="es-PY"/>
        </w:rPr>
        <w:t>)</w:t>
      </w:r>
      <w:r>
        <w:rPr>
          <w:lang w:val="es-PY"/>
        </w:rPr>
        <w:t xml:space="preserve">, pueden obtener el código fuente </w:t>
      </w:r>
      <w:r w:rsidR="00422BE5">
        <w:rPr>
          <w:lang w:val="es-PY"/>
        </w:rPr>
        <w:t>de</w:t>
      </w:r>
      <w:r w:rsidR="00D77803">
        <w:rPr>
          <w:lang w:val="es-PY"/>
        </w:rPr>
        <w:t xml:space="preserve"> una aplicación </w:t>
      </w:r>
      <w:r>
        <w:rPr>
          <w:lang w:val="es-PY"/>
        </w:rPr>
        <w:t xml:space="preserve">para una plataforma destino en particular. Son varias las </w:t>
      </w:r>
      <w:r w:rsidR="00E77FE4">
        <w:rPr>
          <w:lang w:val="es-PY"/>
        </w:rPr>
        <w:t>propuestas metodológicas</w:t>
      </w:r>
      <w:r>
        <w:rPr>
          <w:lang w:val="es-PY"/>
        </w:rPr>
        <w:t xml:space="preserve"> web existentes en la actualidad en </w:t>
      </w:r>
      <w:r w:rsidR="00422BE5">
        <w:rPr>
          <w:lang w:val="es-PY"/>
        </w:rPr>
        <w:t>donde</w:t>
      </w:r>
      <w:r>
        <w:rPr>
          <w:lang w:val="es-PY"/>
        </w:rPr>
        <w:t xml:space="preserve"> los modelos y las transformaciones sobre estos son </w:t>
      </w:r>
      <w:r w:rsidR="00D77803">
        <w:rPr>
          <w:lang w:val="es-PY"/>
        </w:rPr>
        <w:t>los elementos principales del proceso.</w:t>
      </w:r>
      <w:r w:rsidR="00422BE5">
        <w:rPr>
          <w:lang w:val="es-PY"/>
        </w:rPr>
        <w:t xml:space="preserve"> Algunos ejemplos son:</w:t>
      </w:r>
      <w:r w:rsidR="00E77FE4">
        <w:rPr>
          <w:lang w:val="es-PY"/>
        </w:rPr>
        <w:t xml:space="preserve"> </w:t>
      </w:r>
      <w:r w:rsidR="001748C7" w:rsidRPr="001748C7">
        <w:t xml:space="preserve">OOHDM-RIA,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r w:rsidR="0025442F">
        <w:rPr>
          <w:lang w:val="es-PY"/>
        </w:rPr>
        <w:t>Se ha visto que mucha</w:t>
      </w:r>
      <w:r w:rsidR="00D77803">
        <w:rPr>
          <w:lang w:val="es-PY"/>
        </w:rPr>
        <w:t xml:space="preserve">s de ellas cubren características de las </w:t>
      </w:r>
      <w:proofErr w:type="spellStart"/>
      <w:r w:rsidR="00524FF6" w:rsidRPr="00524FF6">
        <w:rPr>
          <w:lang w:val="es-PY"/>
        </w:rPr>
        <w:t>RIAs</w:t>
      </w:r>
      <w:proofErr w:type="spellEnd"/>
      <w:r w:rsidR="00D77803">
        <w:rPr>
          <w:lang w:val="es-PY"/>
        </w:rPr>
        <w:t xml:space="preserve"> en ciertos aspectos, pero ninguna ofrece cobertura total a todas las características. Es por ese motivo, que resulta necesario extender alguna de las metodologías web existentes o bien crear nuevas metodologías web para satisfacer esta necesidad.</w:t>
      </w:r>
    </w:p>
    <w:p w:rsidR="00C2577F" w:rsidRPr="001457D0" w:rsidRDefault="00730011" w:rsidP="00795C95">
      <w:pPr>
        <w:jc w:val="both"/>
        <w:rPr>
          <w:lang w:val="es-PY"/>
        </w:rPr>
      </w:pPr>
      <w:r>
        <w:rPr>
          <w:lang w:val="es-PY"/>
        </w:rPr>
        <w:t xml:space="preserve">La metodología web </w:t>
      </w:r>
      <w:proofErr w:type="spellStart"/>
      <w:r>
        <w:rPr>
          <w:lang w:val="es-PY"/>
        </w:rPr>
        <w:t>MoWebA</w:t>
      </w:r>
      <w:proofErr w:type="spellEnd"/>
      <w:r>
        <w:rPr>
          <w:lang w:val="es-PY"/>
        </w:rPr>
        <w:t xml:space="preserve">, resulta prometedora para llevar a cabo extensiones y de esta forma dar cobertura a características de las </w:t>
      </w:r>
      <w:proofErr w:type="spellStart"/>
      <w:r w:rsidR="00524FF6" w:rsidRPr="00524FF6">
        <w:rPr>
          <w:lang w:val="es-PY"/>
        </w:rPr>
        <w:t>RIAs</w:t>
      </w:r>
      <w:proofErr w:type="spellEnd"/>
      <w:r>
        <w:rPr>
          <w:lang w:val="es-PY"/>
        </w:rPr>
        <w:t xml:space="preserve">,  debido principalmente a la forma en la que está estructurada la metodología,  en donde existe una  separación adecuada de conceptos y capas para el modelado de una aplicación a la par de contemplar todo el ciclo de desarrollo de una aplicación. </w:t>
      </w:r>
      <w:bookmarkStart w:id="83" w:name="_GoBack"/>
      <w:bookmarkEnd w:id="83"/>
    </w:p>
    <w:p w:rsidR="007D2773" w:rsidRPr="00033500" w:rsidDel="00033500" w:rsidRDefault="007D2773" w:rsidP="000551EF">
      <w:pPr>
        <w:rPr>
          <w:del w:id="84" w:author="marcazal" w:date="2015-05-29T07:48:00Z"/>
          <w:lang w:val="es-PY"/>
        </w:rPr>
      </w:pPr>
    </w:p>
    <w:bookmarkEnd w:id="82"/>
    <w:p w:rsidR="00385B5A" w:rsidRPr="004A4A22" w:rsidDel="006778A3" w:rsidRDefault="00385B5A" w:rsidP="000551EF">
      <w:pPr>
        <w:rPr>
          <w:del w:id="85" w:author="marcazal" w:date="2015-06-21T12:22:00Z"/>
        </w:rPr>
      </w:pPr>
    </w:p>
    <w:p w:rsidR="00C82022" w:rsidRPr="004A4A22" w:rsidDel="006778A3" w:rsidRDefault="00C82022" w:rsidP="000551EF">
      <w:pPr>
        <w:rPr>
          <w:del w:id="86" w:author="marcazal" w:date="2015-06-21T12:22:00Z"/>
        </w:rPr>
      </w:pPr>
    </w:p>
    <w:p w:rsidR="006E1839" w:rsidRPr="004A4A22" w:rsidRDefault="00AA40E8" w:rsidP="000551EF">
      <w:pPr>
        <w:rPr>
          <w:lang w:val="es-PY"/>
        </w:rPr>
      </w:pPr>
      <w:ins w:id="87" w:author="Ivan Lopez" w:date="2015-06-17T18:58:00Z">
        <w:del w:id="88"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gali" w:date="2015-06-30T11:21:00Z" w:initials="m">
    <w:p w:rsidR="000D11B2" w:rsidRDefault="000D11B2">
      <w:pPr>
        <w:pStyle w:val="Textocomentario"/>
      </w:pPr>
      <w:r>
        <w:rPr>
          <w:rStyle w:val="Refdecomentario"/>
        </w:rPr>
        <w:annotationRef/>
      </w:r>
      <w:proofErr w:type="spellStart"/>
      <w:r>
        <w:t>Que</w:t>
      </w:r>
      <w:proofErr w:type="spellEnd"/>
      <w:r>
        <w:t xml:space="preserve"> tal? “Enfoques metodológicos MDD para las </w:t>
      </w:r>
      <w:proofErr w:type="spellStart"/>
      <w:r>
        <w:t>RIAs</w:t>
      </w:r>
      <w:proofErr w:type="spellEnd"/>
      <w:r>
        <w:t>”, creo que “Estado del Arte” no es necesario colocar</w:t>
      </w:r>
    </w:p>
  </w:comment>
  <w:comment w:id="4" w:author="magali" w:date="2015-06-30T11:29:00Z" w:initials="m">
    <w:p w:rsidR="000D11B2" w:rsidRDefault="000D11B2">
      <w:pPr>
        <w:pStyle w:val="Textocomentario"/>
      </w:pPr>
      <w:r>
        <w:rPr>
          <w:rStyle w:val="Refdecomentario"/>
        </w:rPr>
        <w:annotationRef/>
      </w:r>
      <w:r>
        <w:t>Estos no deberían estar en cursiva?</w:t>
      </w:r>
    </w:p>
  </w:comment>
  <w:comment w:id="5" w:author="magali" w:date="2015-06-30T11:46:00Z" w:initials="m">
    <w:p w:rsidR="000D11B2" w:rsidRDefault="000D11B2">
      <w:pPr>
        <w:pStyle w:val="Textocomentario"/>
      </w:pPr>
      <w:r>
        <w:rPr>
          <w:rStyle w:val="Refdecomentario"/>
        </w:rPr>
        <w:annotationRef/>
      </w:r>
      <w:r>
        <w:t>Yo esto colocaría como una subsección de 3.1 ya que tiene que ver con MDD.. ya que el punto principal de este capítulo son los enfoques metodológicos, pero es necesario introducir primero algunos conceptos así como lo estás haciendo.</w:t>
      </w:r>
    </w:p>
    <w:p w:rsidR="000D11B2" w:rsidRDefault="000D11B2">
      <w:pPr>
        <w:pStyle w:val="Textocomentario"/>
      </w:pPr>
    </w:p>
    <w:p w:rsidR="000D11B2" w:rsidRDefault="000D11B2">
      <w:pPr>
        <w:pStyle w:val="Textocomentario"/>
      </w:pPr>
      <w:r>
        <w:t>Por otro lado, no he visto la referencia al libro de Bambilla, deberías colocarla, ya que la mayoría de los conceptos los estás sacando de ahí.</w:t>
      </w:r>
    </w:p>
  </w:comment>
  <w:comment w:id="6" w:author="marcazal" w:date="2015-07-05T12:02:00Z" w:initials="m">
    <w:p w:rsidR="00E84B4B" w:rsidRDefault="00E84B4B">
      <w:pPr>
        <w:pStyle w:val="Textocomentario"/>
      </w:pPr>
      <w:r>
        <w:rPr>
          <w:rStyle w:val="Refdecomentario"/>
        </w:rPr>
        <w:annotationRef/>
      </w:r>
      <w:r w:rsidR="00692FE8" w:rsidRPr="00692FE8">
        <w:t xml:space="preserve">Ok, lo agregué como sub-sección. </w:t>
      </w:r>
      <w:proofErr w:type="spellStart"/>
      <w:r w:rsidR="00692FE8" w:rsidRPr="00692FE8">
        <w:t>Mas</w:t>
      </w:r>
      <w:proofErr w:type="spellEnd"/>
      <w:r w:rsidR="00692FE8" w:rsidRPr="00692FE8">
        <w:t xml:space="preserve"> arriba está la referencia a </w:t>
      </w:r>
      <w:proofErr w:type="spellStart"/>
      <w:r w:rsidR="00692FE8" w:rsidRPr="00692FE8">
        <w:t>Bambrilla</w:t>
      </w:r>
      <w:proofErr w:type="spellEnd"/>
      <w:r w:rsidR="00692FE8" w:rsidRPr="00692FE8">
        <w:t xml:space="preserve">  [&lt;m2012&gt;]. Al generarse la bibliografía, [&lt;m2012&gt;] se va a convertir en un numero  entre corchetes Ejemplo [4]…, </w:t>
      </w:r>
      <w:r>
        <w:rPr>
          <w:vanish/>
        </w:rPr>
        <w:t>poa desafon</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7" w:author="magali" w:date="2015-06-30T11:42:00Z" w:initials="m">
    <w:p w:rsidR="000D11B2" w:rsidRDefault="000D11B2">
      <w:pPr>
        <w:pStyle w:val="Textocomentario"/>
      </w:pPr>
      <w:r>
        <w:rPr>
          <w:rStyle w:val="Refdecomentario"/>
        </w:rPr>
        <w:annotationRef/>
      </w:r>
      <w:r>
        <w:t xml:space="preserve">Ya que mencionas esto, podrías dar ejemplos de posibles lenguajes.. </w:t>
      </w:r>
    </w:p>
  </w:comment>
  <w:comment w:id="9" w:author="magali" w:date="2015-06-30T11:46:00Z" w:initials="m">
    <w:p w:rsidR="000D11B2" w:rsidRDefault="000D11B2">
      <w:pPr>
        <w:pStyle w:val="Textocomentario"/>
      </w:pPr>
      <w:r>
        <w:rPr>
          <w:rStyle w:val="Refdecomentario"/>
        </w:rPr>
        <w:annotationRef/>
      </w:r>
      <w:r>
        <w:t>Nuevamente pasaría a ser una subsección de 3.1</w:t>
      </w:r>
    </w:p>
  </w:comment>
  <w:comment w:id="31" w:author="magali" w:date="2015-06-30T11:49:00Z" w:initials="m">
    <w:p w:rsidR="000D11B2" w:rsidRDefault="000D11B2">
      <w:pPr>
        <w:pStyle w:val="Textocomentario"/>
      </w:pPr>
      <w:r>
        <w:rPr>
          <w:rStyle w:val="Refdecomentario"/>
        </w:rPr>
        <w:annotationRef/>
      </w:r>
      <w:r>
        <w:t>Colocaría como sección 3.2</w:t>
      </w:r>
    </w:p>
  </w:comment>
  <w:comment w:id="33" w:author="magali" w:date="2015-06-30T11:53:00Z" w:initials="m">
    <w:p w:rsidR="000D11B2" w:rsidRDefault="000D11B2">
      <w:pPr>
        <w:pStyle w:val="Textocomentario"/>
      </w:pPr>
      <w:r>
        <w:rPr>
          <w:rStyle w:val="Refdecomentario"/>
        </w:rPr>
        <w:annotationRef/>
      </w:r>
      <w:r>
        <w:t>Donde cierra el paréntesis?</w:t>
      </w:r>
    </w:p>
  </w:comment>
  <w:comment w:id="61" w:author="magali" w:date="2015-06-30T12:05:00Z" w:initials="m">
    <w:p w:rsidR="000D11B2" w:rsidRDefault="000D11B2">
      <w:pPr>
        <w:pStyle w:val="Textocomentario"/>
      </w:pPr>
      <w:r>
        <w:rPr>
          <w:rStyle w:val="Refdecomentario"/>
        </w:rPr>
        <w:annotationRef/>
      </w:r>
      <w:r>
        <w:t>Verificar sección</w:t>
      </w:r>
    </w:p>
  </w:comment>
  <w:comment w:id="63" w:author="magali" w:date="2015-06-30T12:05:00Z" w:initials="m">
    <w:p w:rsidR="000D11B2" w:rsidRDefault="000D11B2">
      <w:pPr>
        <w:pStyle w:val="Textocomentario"/>
      </w:pPr>
      <w:r>
        <w:rPr>
          <w:rStyle w:val="Refdecomentario"/>
        </w:rPr>
        <w:annotationRef/>
      </w:r>
      <w:r>
        <w:t>Verificar sección</w:t>
      </w:r>
    </w:p>
  </w:comment>
  <w:comment w:id="68" w:author="magali" w:date="2015-06-30T12:04:00Z" w:initials="m">
    <w:p w:rsidR="000D11B2" w:rsidRDefault="000D11B2">
      <w:pPr>
        <w:pStyle w:val="Textocomentario"/>
      </w:pPr>
      <w:r>
        <w:rPr>
          <w:rStyle w:val="Refdecomentario"/>
        </w:rPr>
        <w:annotationRef/>
      </w:r>
      <w:r>
        <w:t xml:space="preserve">Me gustaría analizar contigo este modelo.. no me queda claro los </w:t>
      </w:r>
      <w:proofErr w:type="spellStart"/>
      <w:r>
        <w:t>compositeUIElements</w:t>
      </w:r>
      <w:proofErr w:type="spellEnd"/>
      <w:r>
        <w:t xml:space="preserve"> Cabecera y Pie de pagina</w:t>
      </w:r>
    </w:p>
  </w:comment>
  <w:comment w:id="70" w:author="magali" w:date="2015-06-30T12:05:00Z" w:initials="m">
    <w:p w:rsidR="000D11B2" w:rsidRDefault="000D11B2">
      <w:pPr>
        <w:pStyle w:val="Textocomentario"/>
      </w:pPr>
      <w:r>
        <w:rPr>
          <w:rStyle w:val="Refdecomentario"/>
        </w:rPr>
        <w:annotationRef/>
      </w:r>
      <w:r>
        <w:t>Verificar sección</w:t>
      </w:r>
    </w:p>
  </w:comment>
  <w:comment w:id="78" w:author="magali" w:date="2015-06-30T12:07:00Z" w:initials="m">
    <w:p w:rsidR="000D11B2" w:rsidRDefault="000D11B2">
      <w:pPr>
        <w:pStyle w:val="Textocomentario"/>
      </w:pPr>
      <w:r>
        <w:rPr>
          <w:rStyle w:val="Refdecomentario"/>
        </w:rPr>
        <w:annotationRef/>
      </w:r>
      <w:r>
        <w:t>No debería tener itálica?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51D" w:rsidRDefault="00E3351D" w:rsidP="00875FB2">
      <w:pPr>
        <w:spacing w:after="0" w:line="240" w:lineRule="auto"/>
      </w:pPr>
      <w:r>
        <w:separator/>
      </w:r>
    </w:p>
  </w:endnote>
  <w:endnote w:type="continuationSeparator" w:id="0">
    <w:p w:rsidR="00E3351D" w:rsidRDefault="00E3351D"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51D" w:rsidRDefault="00E3351D" w:rsidP="00875FB2">
      <w:pPr>
        <w:spacing w:after="0" w:line="240" w:lineRule="auto"/>
      </w:pPr>
      <w:r>
        <w:separator/>
      </w:r>
    </w:p>
  </w:footnote>
  <w:footnote w:type="continuationSeparator" w:id="0">
    <w:p w:rsidR="00E3351D" w:rsidRDefault="00E3351D" w:rsidP="00875FB2">
      <w:pPr>
        <w:spacing w:after="0" w:line="240" w:lineRule="auto"/>
      </w:pPr>
      <w:r>
        <w:continuationSeparator/>
      </w:r>
    </w:p>
  </w:footnote>
  <w:footnote w:id="1">
    <w:p w:rsidR="000D11B2" w:rsidRPr="00CD4B4D" w:rsidRDefault="000D11B2">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0D11B2" w:rsidRPr="00CD4B4D" w:rsidRDefault="000D11B2">
      <w:pPr>
        <w:pStyle w:val="Textonotapie"/>
        <w:rPr>
          <w:color w:val="000000" w:themeColor="text1"/>
          <w:sz w:val="14"/>
          <w:szCs w:val="14"/>
          <w:lang w:val="en-US"/>
        </w:rPr>
      </w:pPr>
      <w:r w:rsidRPr="00127A92">
        <w:rPr>
          <w:rStyle w:val="Refdenotaalpie"/>
          <w:sz w:val="14"/>
          <w:szCs w:val="14"/>
        </w:rPr>
        <w:footnoteRef/>
      </w:r>
      <w:r w:rsidRPr="00127A92">
        <w:rPr>
          <w:b/>
          <w:color w:val="000000" w:themeColor="text1"/>
          <w:sz w:val="14"/>
          <w:szCs w:val="14"/>
          <w:lang w:val="en-US"/>
        </w:rPr>
        <w:t xml:space="preserve"> UML:</w:t>
      </w:r>
      <w:r w:rsidRPr="00127A92">
        <w:rPr>
          <w:color w:val="000000" w:themeColor="text1"/>
          <w:sz w:val="14"/>
          <w:szCs w:val="14"/>
          <w:lang w:val="en-US"/>
        </w:rPr>
        <w:t xml:space="preserve"> </w:t>
      </w:r>
      <w:r>
        <w:fldChar w:fldCharType="begin"/>
      </w:r>
      <w:r w:rsidRPr="000D11B2">
        <w:rPr>
          <w:lang w:val="en-US"/>
        </w:rPr>
        <w:instrText>HYPERLINK "http://www.omg.org/spec/UML"</w:instrText>
      </w:r>
      <w:r>
        <w:fldChar w:fldCharType="separate"/>
      </w:r>
      <w:r w:rsidRPr="00127A92">
        <w:rPr>
          <w:rStyle w:val="Hipervnculo"/>
          <w:color w:val="000000" w:themeColor="text1"/>
          <w:sz w:val="14"/>
          <w:szCs w:val="14"/>
          <w:lang w:val="en-US"/>
        </w:rPr>
        <w:t>www.omg.org/spec/UML</w:t>
      </w:r>
      <w:r>
        <w:fldChar w:fldCharType="end"/>
      </w:r>
      <w:r w:rsidRPr="00127A92">
        <w:rPr>
          <w:rFonts w:ascii="Arial" w:hAnsi="Arial" w:cs="Arial"/>
          <w:bCs/>
          <w:color w:val="000000" w:themeColor="text1"/>
          <w:sz w:val="14"/>
          <w:szCs w:val="14"/>
          <w:shd w:val="clear" w:color="auto" w:fill="FFFFFF"/>
          <w:lang w:val="en-US"/>
        </w:rPr>
        <w:t xml:space="preserve"> 2015</w:t>
      </w:r>
    </w:p>
  </w:footnote>
  <w:footnote w:id="3">
    <w:p w:rsidR="000D11B2" w:rsidRPr="00127A92" w:rsidRDefault="000D11B2">
      <w:pPr>
        <w:pStyle w:val="Textonotapie"/>
        <w:rPr>
          <w:color w:val="000000" w:themeColor="text1"/>
          <w:sz w:val="14"/>
          <w:szCs w:val="14"/>
          <w:lang w:val="es-PY"/>
        </w:rPr>
      </w:pPr>
      <w:r w:rsidRPr="004C2EB9">
        <w:rPr>
          <w:rStyle w:val="Refdenotaalpie"/>
          <w:b/>
          <w:color w:val="000000" w:themeColor="text1"/>
          <w:sz w:val="14"/>
          <w:szCs w:val="14"/>
        </w:rPr>
        <w:footnoteRef/>
      </w:r>
      <w:r w:rsidRPr="00127A92">
        <w:rPr>
          <w:b/>
          <w:color w:val="000000" w:themeColor="text1"/>
          <w:sz w:val="14"/>
          <w:szCs w:val="14"/>
        </w:rPr>
        <w:t xml:space="preserve"> </w:t>
      </w:r>
      <w:r w:rsidRPr="00127A92">
        <w:rPr>
          <w:b/>
          <w:color w:val="000000" w:themeColor="text1"/>
          <w:sz w:val="14"/>
          <w:szCs w:val="14"/>
          <w:lang w:val="es-PY"/>
        </w:rPr>
        <w:t>OCL:</w:t>
      </w:r>
      <w:r w:rsidRPr="00127A92">
        <w:rPr>
          <w:color w:val="000000" w:themeColor="text1"/>
          <w:sz w:val="14"/>
          <w:szCs w:val="14"/>
          <w:lang w:val="es-PY"/>
        </w:rPr>
        <w:t xml:space="preserve"> </w:t>
      </w:r>
      <w:hyperlink r:id="rId2" w:history="1">
        <w:r w:rsidRPr="00127A92">
          <w:rPr>
            <w:rStyle w:val="Hipervnculo"/>
            <w:rFonts w:ascii="Arial" w:hAnsi="Arial" w:cs="Arial"/>
            <w:color w:val="000000" w:themeColor="text1"/>
            <w:sz w:val="14"/>
            <w:szCs w:val="14"/>
            <w:shd w:val="clear" w:color="auto" w:fill="FFFFFF"/>
          </w:rPr>
          <w:t>www.omg.org/spec/</w:t>
        </w:r>
        <w:r w:rsidRPr="00127A92">
          <w:rPr>
            <w:rStyle w:val="Hipervnculo"/>
            <w:rFonts w:ascii="Arial" w:hAnsi="Arial" w:cs="Arial"/>
            <w:bCs/>
            <w:color w:val="000000" w:themeColor="text1"/>
            <w:sz w:val="14"/>
            <w:szCs w:val="14"/>
            <w:shd w:val="clear" w:color="auto" w:fill="FFFFFF"/>
          </w:rPr>
          <w:t>OCL</w:t>
        </w:r>
      </w:hyperlink>
      <w:r w:rsidRPr="00127A92">
        <w:rPr>
          <w:rFonts w:ascii="Arial" w:hAnsi="Arial" w:cs="Arial"/>
          <w:bCs/>
          <w:color w:val="000000" w:themeColor="text1"/>
          <w:sz w:val="14"/>
          <w:szCs w:val="14"/>
          <w:shd w:val="clear" w:color="auto" w:fill="FFFFFF"/>
        </w:rPr>
        <w:t xml:space="preserve"> 2015</w:t>
      </w:r>
    </w:p>
  </w:footnote>
  <w:footnote w:id="4">
    <w:p w:rsidR="000D11B2" w:rsidRPr="00127A92" w:rsidRDefault="000D11B2">
      <w:pPr>
        <w:pStyle w:val="Textonotapie"/>
        <w:rPr>
          <w:color w:val="000000" w:themeColor="text1"/>
          <w:sz w:val="14"/>
          <w:szCs w:val="14"/>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MOF:</w:t>
      </w:r>
      <w:r w:rsidRPr="00127A92">
        <w:rPr>
          <w:color w:val="000000" w:themeColor="text1"/>
          <w:sz w:val="14"/>
          <w:szCs w:val="14"/>
          <w:lang w:val="en-US"/>
        </w:rPr>
        <w:t xml:space="preserve"> </w:t>
      </w:r>
      <w:r>
        <w:fldChar w:fldCharType="begin"/>
      </w:r>
      <w:r w:rsidRPr="000D11B2">
        <w:rPr>
          <w:lang w:val="en-US"/>
        </w:rPr>
        <w:instrText>HYPERLINK "http://www.omg.org/mof/"</w:instrText>
      </w:r>
      <w:r>
        <w:fldChar w:fldCharType="separate"/>
      </w:r>
      <w:r w:rsidRPr="00127A92">
        <w:rPr>
          <w:rStyle w:val="Hipervnculo"/>
          <w:rFonts w:ascii="Arial" w:hAnsi="Arial" w:cs="Arial"/>
          <w:color w:val="000000" w:themeColor="text1"/>
          <w:sz w:val="14"/>
          <w:szCs w:val="14"/>
          <w:shd w:val="clear" w:color="auto" w:fill="FFFFFF"/>
          <w:lang w:val="en-US"/>
        </w:rPr>
        <w:t>www.omg.org/</w:t>
      </w:r>
      <w:r w:rsidRPr="00127A92">
        <w:rPr>
          <w:rStyle w:val="Hipervnculo"/>
          <w:rFonts w:ascii="Arial" w:hAnsi="Arial" w:cs="Arial"/>
          <w:bCs/>
          <w:color w:val="000000" w:themeColor="text1"/>
          <w:sz w:val="14"/>
          <w:szCs w:val="14"/>
          <w:shd w:val="clear" w:color="auto" w:fill="FFFFFF"/>
          <w:lang w:val="en-US"/>
        </w:rPr>
        <w:t>mof</w:t>
      </w:r>
      <w:r w:rsidRPr="00127A92">
        <w:rPr>
          <w:rStyle w:val="Hipervnculo"/>
          <w:rFonts w:ascii="Arial" w:hAnsi="Arial" w:cs="Arial"/>
          <w:color w:val="000000" w:themeColor="text1"/>
          <w:sz w:val="14"/>
          <w:szCs w:val="14"/>
          <w:shd w:val="clear" w:color="auto" w:fill="FFFFFF"/>
          <w:lang w:val="en-US"/>
        </w:rPr>
        <w:t>/</w:t>
      </w:r>
      <w:r>
        <w:fldChar w:fldCharType="end"/>
      </w:r>
      <w:r w:rsidRPr="00127A92">
        <w:rPr>
          <w:rFonts w:ascii="Arial" w:hAnsi="Arial" w:cs="Arial"/>
          <w:color w:val="000000" w:themeColor="text1"/>
          <w:sz w:val="14"/>
          <w:szCs w:val="14"/>
          <w:shd w:val="clear" w:color="auto" w:fill="FFFFFF"/>
          <w:lang w:val="en-US"/>
        </w:rPr>
        <w:t xml:space="preserve"> 2015</w:t>
      </w:r>
    </w:p>
  </w:footnote>
  <w:footnote w:id="5">
    <w:p w:rsidR="000D11B2" w:rsidRPr="00127A92" w:rsidRDefault="000D11B2">
      <w:pPr>
        <w:pStyle w:val="Textonotapie"/>
        <w:rPr>
          <w:color w:val="000000" w:themeColor="text1"/>
          <w:sz w:val="16"/>
          <w:szCs w:val="16"/>
          <w:lang w:val="en-US"/>
        </w:rPr>
      </w:pPr>
      <w:r w:rsidRPr="004C2EB9">
        <w:rPr>
          <w:rStyle w:val="Refdenotaalpie"/>
          <w:color w:val="000000" w:themeColor="text1"/>
          <w:sz w:val="14"/>
          <w:szCs w:val="14"/>
        </w:rPr>
        <w:footnoteRef/>
      </w:r>
      <w:r w:rsidRPr="00127A92">
        <w:rPr>
          <w:color w:val="000000" w:themeColor="text1"/>
          <w:sz w:val="14"/>
          <w:szCs w:val="14"/>
          <w:lang w:val="en-US"/>
        </w:rPr>
        <w:t xml:space="preserve"> </w:t>
      </w:r>
      <w:r w:rsidRPr="00127A92">
        <w:rPr>
          <w:b/>
          <w:color w:val="000000" w:themeColor="text1"/>
          <w:sz w:val="14"/>
          <w:szCs w:val="14"/>
          <w:lang w:val="en-US"/>
        </w:rPr>
        <w:t>QVT:</w:t>
      </w:r>
      <w:r w:rsidRPr="00127A92">
        <w:rPr>
          <w:color w:val="000000" w:themeColor="text1"/>
          <w:sz w:val="14"/>
          <w:szCs w:val="14"/>
          <w:lang w:val="en-US"/>
        </w:rPr>
        <w:t xml:space="preserve"> </w:t>
      </w:r>
      <w:r>
        <w:fldChar w:fldCharType="begin"/>
      </w:r>
      <w:r w:rsidRPr="000D11B2">
        <w:rPr>
          <w:lang w:val="en-US"/>
        </w:rPr>
        <w:instrText>HYPERLINK "http://www.omg.org/spec/QVT/1.1/"</w:instrText>
      </w:r>
      <w:r>
        <w:fldChar w:fldCharType="separate"/>
      </w:r>
      <w:r w:rsidRPr="00127A92">
        <w:rPr>
          <w:rStyle w:val="Hipervnculo"/>
          <w:rFonts w:ascii="Arial" w:hAnsi="Arial" w:cs="Arial"/>
          <w:color w:val="000000" w:themeColor="text1"/>
          <w:sz w:val="14"/>
          <w:szCs w:val="14"/>
          <w:shd w:val="clear" w:color="auto" w:fill="FFFFFF"/>
          <w:lang w:val="en-US"/>
        </w:rPr>
        <w:t>www.omg.org/spec/</w:t>
      </w:r>
      <w:r w:rsidRPr="00127A92">
        <w:rPr>
          <w:rStyle w:val="Hipervnculo"/>
          <w:rFonts w:ascii="Arial" w:hAnsi="Arial" w:cs="Arial"/>
          <w:bCs/>
          <w:color w:val="000000" w:themeColor="text1"/>
          <w:sz w:val="14"/>
          <w:szCs w:val="14"/>
          <w:shd w:val="clear" w:color="auto" w:fill="FFFFFF"/>
          <w:lang w:val="en-US"/>
        </w:rPr>
        <w:t>QVT</w:t>
      </w:r>
      <w:r w:rsidRPr="00127A92">
        <w:rPr>
          <w:rStyle w:val="Hipervnculo"/>
          <w:rFonts w:ascii="Arial" w:hAnsi="Arial" w:cs="Arial"/>
          <w:color w:val="000000" w:themeColor="text1"/>
          <w:sz w:val="14"/>
          <w:szCs w:val="14"/>
          <w:shd w:val="clear" w:color="auto" w:fill="FFFFFF"/>
          <w:lang w:val="en-US"/>
        </w:rPr>
        <w:t>/1.1/</w:t>
      </w:r>
      <w:r>
        <w:fldChar w:fldCharType="end"/>
      </w:r>
      <w:r w:rsidRPr="00127A92">
        <w:rPr>
          <w:rFonts w:ascii="Arial" w:hAnsi="Arial" w:cs="Arial"/>
          <w:color w:val="000000" w:themeColor="text1"/>
          <w:sz w:val="14"/>
          <w:szCs w:val="14"/>
          <w:shd w:val="clear" w:color="auto" w:fill="FFFFFF"/>
          <w:lang w:val="en-US"/>
        </w:rPr>
        <w:t xml:space="preserve"> 2015</w:t>
      </w:r>
    </w:p>
  </w:footnote>
  <w:footnote w:id="6">
    <w:p w:rsidR="000D11B2" w:rsidRPr="00B252FC" w:rsidRDefault="000D11B2" w:rsidP="00B252FC">
      <w:pPr>
        <w:pStyle w:val="Textonotapie"/>
        <w:rPr>
          <w:ins w:id="10" w:author="marcazal" w:date="2015-06-20T01:19:00Z"/>
          <w:color w:val="000000" w:themeColor="text1"/>
          <w:sz w:val="14"/>
          <w:lang w:val="en-US"/>
        </w:rPr>
      </w:pPr>
      <w:ins w:id="11"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12" w:author="marcazal" w:date="2015-06-21T18:55:00Z">
        <w:r w:rsidRPr="009C325C">
          <w:rPr>
            <w:b/>
            <w:color w:val="000000" w:themeColor="text1"/>
            <w:sz w:val="14"/>
            <w:lang w:val="en-US"/>
          </w:rPr>
          <w:t>XSLT:</w:t>
        </w:r>
        <w:r>
          <w:rPr>
            <w:color w:val="000000" w:themeColor="text1"/>
            <w:sz w:val="14"/>
            <w:lang w:val="en-US"/>
          </w:rPr>
          <w:t xml:space="preserve"> </w:t>
        </w:r>
      </w:ins>
      <w:r>
        <w:fldChar w:fldCharType="begin"/>
      </w:r>
      <w:r w:rsidRPr="00B252FC">
        <w:rPr>
          <w:lang w:val="en-US"/>
        </w:rPr>
        <w:instrText>HYPERLINK "http://www.w3.org/TR/xslt20/"</w:instrText>
      </w:r>
      <w:r>
        <w:fldChar w:fldCharType="separate"/>
      </w:r>
      <w:ins w:id="13"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7">
    <w:p w:rsidR="000D11B2" w:rsidRPr="00B252FC" w:rsidRDefault="000D11B2" w:rsidP="00B252FC">
      <w:pPr>
        <w:pStyle w:val="Textonotapie"/>
        <w:rPr>
          <w:ins w:id="14" w:author="marcazal" w:date="2015-06-20T01:19:00Z"/>
          <w:color w:val="000000" w:themeColor="text1"/>
          <w:sz w:val="14"/>
          <w:lang w:val="en-US"/>
        </w:rPr>
      </w:pPr>
      <w:ins w:id="15" w:author="marcazal" w:date="2015-06-20T01:19:00Z">
        <w:r w:rsidRPr="00613C0E">
          <w:rPr>
            <w:rStyle w:val="Refdenotaalpie"/>
            <w:color w:val="000000" w:themeColor="text1"/>
            <w:sz w:val="14"/>
          </w:rPr>
          <w:footnoteRef/>
        </w:r>
      </w:ins>
      <w:ins w:id="16" w:author="marcazal" w:date="2015-06-21T18:56:00Z">
        <w:r w:rsidRPr="009C325C">
          <w:rPr>
            <w:b/>
            <w:color w:val="000000" w:themeColor="text1"/>
            <w:sz w:val="14"/>
            <w:lang w:val="en-US"/>
          </w:rPr>
          <w:t>JET:</w:t>
        </w:r>
        <w:r>
          <w:rPr>
            <w:color w:val="000000" w:themeColor="text1"/>
            <w:sz w:val="14"/>
            <w:lang w:val="en-US"/>
          </w:rPr>
          <w:t xml:space="preserve"> </w:t>
        </w:r>
      </w:ins>
      <w:ins w:id="17"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18"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8">
    <w:p w:rsidR="000D11B2" w:rsidRPr="00B252FC" w:rsidRDefault="000D11B2" w:rsidP="00B252FC">
      <w:pPr>
        <w:pStyle w:val="Textonotapie"/>
        <w:rPr>
          <w:ins w:id="19" w:author="marcazal" w:date="2015-06-20T01:19:00Z"/>
          <w:color w:val="000000" w:themeColor="text1"/>
          <w:sz w:val="14"/>
          <w:lang w:val="en-US"/>
        </w:rPr>
      </w:pPr>
      <w:ins w:id="20" w:author="marcazal" w:date="2015-06-20T01:19:00Z">
        <w:r w:rsidRPr="00613C0E">
          <w:rPr>
            <w:rStyle w:val="Refdenotaalpie"/>
            <w:color w:val="000000" w:themeColor="text1"/>
            <w:sz w:val="14"/>
          </w:rPr>
          <w:footnoteRef/>
        </w:r>
      </w:ins>
      <w:ins w:id="21" w:author="marcazal" w:date="2015-06-21T18:56:00Z">
        <w:r w:rsidRPr="009C325C">
          <w:rPr>
            <w:b/>
            <w:color w:val="000000" w:themeColor="text1"/>
            <w:sz w:val="14"/>
            <w:lang w:val="en-US"/>
          </w:rPr>
          <w:t>XPAND:</w:t>
        </w:r>
      </w:ins>
      <w:ins w:id="22"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23"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9">
    <w:p w:rsidR="000D11B2" w:rsidRPr="00B252FC" w:rsidRDefault="000D11B2" w:rsidP="00B252FC">
      <w:pPr>
        <w:pStyle w:val="Textonotapie"/>
        <w:rPr>
          <w:ins w:id="24" w:author="marcazal" w:date="2015-06-20T01:19:00Z"/>
          <w:color w:val="000000" w:themeColor="text1"/>
          <w:sz w:val="14"/>
          <w:lang w:val="en-US"/>
        </w:rPr>
      </w:pPr>
      <w:ins w:id="25" w:author="marcazal" w:date="2015-06-20T01:19:00Z">
        <w:r w:rsidRPr="00613C0E">
          <w:rPr>
            <w:rStyle w:val="Refdenotaalpie"/>
            <w:color w:val="000000" w:themeColor="text1"/>
            <w:sz w:val="14"/>
          </w:rPr>
          <w:footnoteRef/>
        </w:r>
      </w:ins>
      <w:proofErr w:type="spellStart"/>
      <w:ins w:id="26"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7"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28"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10">
    <w:p w:rsidR="000D11B2" w:rsidRPr="00B252FC" w:rsidRDefault="000D11B2" w:rsidP="00B252FC">
      <w:pPr>
        <w:pStyle w:val="Textonotapie"/>
        <w:rPr>
          <w:color w:val="000000" w:themeColor="text1"/>
          <w:sz w:val="14"/>
          <w:lang w:val="en-US"/>
        </w:rPr>
      </w:pPr>
      <w:ins w:id="29"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30"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r>
        <w:fldChar w:fldCharType="begin"/>
      </w:r>
      <w:r w:rsidRPr="000D11B2">
        <w:rPr>
          <w:lang w:val="en-US"/>
        </w:rPr>
        <w:instrText>HYPERLINK "http://www.acceleo.org/"</w:instrText>
      </w:r>
      <w:r>
        <w:fldChar w:fldCharType="separate"/>
      </w:r>
      <w:r w:rsidRPr="00B252FC">
        <w:rPr>
          <w:rStyle w:val="Hipervnculo"/>
          <w:color w:val="000000" w:themeColor="text1"/>
          <w:sz w:val="14"/>
          <w:lang w:val="en-US"/>
        </w:rPr>
        <w:t>www.acceleo.org/</w:t>
      </w:r>
      <w:r>
        <w:fldChar w:fldCharType="end"/>
      </w:r>
      <w:r w:rsidRPr="00B252FC">
        <w:rPr>
          <w:color w:val="000000" w:themeColor="text1"/>
          <w:sz w:val="14"/>
          <w:lang w:val="en-US"/>
        </w:rPr>
        <w:t xml:space="preserve"> 2015</w:t>
      </w:r>
    </w:p>
  </w:footnote>
  <w:footnote w:id="11">
    <w:p w:rsidR="000D11B2" w:rsidRPr="00E17C26" w:rsidRDefault="000D11B2">
      <w:pPr>
        <w:pStyle w:val="Textonotapie"/>
        <w:rPr>
          <w:color w:val="000000" w:themeColor="text1"/>
          <w:sz w:val="14"/>
          <w:lang w:val="en-US"/>
        </w:rPr>
      </w:pPr>
      <w:r w:rsidRPr="001748C7">
        <w:rPr>
          <w:rStyle w:val="Refdenotaalpie"/>
          <w:color w:val="000000" w:themeColor="text1"/>
          <w:sz w:val="14"/>
        </w:rPr>
        <w:footnoteRef/>
      </w:r>
      <w:r w:rsidRPr="001748C7">
        <w:rPr>
          <w:b/>
          <w:color w:val="000000" w:themeColor="text1"/>
          <w:sz w:val="14"/>
          <w:lang w:val="en-US"/>
        </w:rPr>
        <w:t xml:space="preserve"> Google Web Toolkit: </w:t>
      </w:r>
      <w:r>
        <w:fldChar w:fldCharType="begin"/>
      </w:r>
      <w:r w:rsidRPr="000D11B2">
        <w:rPr>
          <w:lang w:val="en-US"/>
        </w:rPr>
        <w:instrText>HYPERLINK "http://www.gwtproject.org/"</w:instrText>
      </w:r>
      <w:r>
        <w:fldChar w:fldCharType="separate"/>
      </w:r>
      <w:r w:rsidRPr="001748C7">
        <w:rPr>
          <w:rStyle w:val="Hipervnculo"/>
          <w:color w:val="000000" w:themeColor="text1"/>
          <w:sz w:val="14"/>
          <w:lang w:val="en-US"/>
        </w:rPr>
        <w:t>http://www.gwtproject.org/</w:t>
      </w:r>
      <w:r>
        <w:fldChar w:fldCharType="end"/>
      </w:r>
      <w:r w:rsidRPr="001748C7">
        <w:rPr>
          <w:color w:val="000000" w:themeColor="text1"/>
          <w:sz w:val="14"/>
          <w:lang w:val="en-US"/>
        </w:rPr>
        <w:t xml:space="preserve"> 2015</w:t>
      </w:r>
    </w:p>
  </w:footnote>
  <w:footnote w:id="12">
    <w:p w:rsidR="000D11B2" w:rsidRPr="00AE4686" w:rsidRDefault="000D11B2"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5012B0">
        <w:rPr>
          <w:lang w:val="en-US"/>
          <w:rPrChange w:id="36" w:author="marcazal" w:date="2015-06-23T00:18: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3">
    <w:p w:rsidR="000D11B2" w:rsidRPr="008A6D12" w:rsidRDefault="000D11B2"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fldChar w:fldCharType="begin"/>
      </w:r>
      <w:r w:rsidRPr="005012B0">
        <w:rPr>
          <w:lang w:val="en-US"/>
          <w:rPrChange w:id="52" w:author="marcazal" w:date="2015-06-23T00:18:00Z">
            <w:rPr/>
          </w:rPrChange>
        </w:rPr>
        <w:instrText>HYPERLINK "http://www.interaction-design.org/encyclopedia/human_computer_interaction_hci.html"</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fldChar w:fldCharType="end"/>
      </w:r>
      <w:ins w:id="53" w:author="marcazal" w:date="2015-05-29T08:02:00Z">
        <w:r w:rsidRPr="001748C7">
          <w:rPr>
            <w:rFonts w:cstheme="minorHAnsi"/>
            <w:sz w:val="14"/>
            <w:szCs w:val="16"/>
            <w:lang w:val="en-US"/>
          </w:rPr>
          <w:t xml:space="preserve"> 2015</w:t>
        </w:r>
      </w:ins>
    </w:p>
  </w:footnote>
  <w:footnote w:id="14">
    <w:p w:rsidR="000D11B2" w:rsidRPr="001041DD" w:rsidRDefault="000D11B2">
      <w:pPr>
        <w:pStyle w:val="Textonotapie"/>
        <w:rPr>
          <w:color w:val="000000" w:themeColor="text1"/>
          <w:sz w:val="14"/>
          <w:lang w:val="en-US"/>
        </w:rPr>
      </w:pPr>
      <w:ins w:id="55"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56"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57" w:author="Ivan Lopez" w:date="2015-06-17T18:54:00Z">
        <w:r w:rsidRPr="001748C7">
          <w:rPr>
            <w:color w:val="000000" w:themeColor="text1"/>
            <w:sz w:val="14"/>
            <w:lang w:val="en-US"/>
          </w:rPr>
          <w:instrText>http://www.webratio.com/site/content/es/home</w:instrText>
        </w:r>
      </w:ins>
      <w:ins w:id="58"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59" w:author="Ivan Lopez" w:date="2015-06-17T18:54:00Z">
        <w:r w:rsidRPr="001748C7">
          <w:rPr>
            <w:rStyle w:val="Hipervnculo"/>
            <w:color w:val="000000" w:themeColor="text1"/>
            <w:sz w:val="14"/>
            <w:lang w:val="en-US"/>
          </w:rPr>
          <w:t>http://www.webratio.com/site/content/es/home</w:t>
        </w:r>
      </w:ins>
      <w:ins w:id="60"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5">
    <w:p w:rsidR="000D11B2" w:rsidRPr="008E6977" w:rsidRDefault="000D11B2" w:rsidP="002E606B">
      <w:pPr>
        <w:pStyle w:val="Textonotapie"/>
        <w:rPr>
          <w:ins w:id="71" w:author="marcazal" w:date="2015-06-23T00:18:00Z"/>
          <w:color w:val="000000" w:themeColor="text1"/>
          <w:sz w:val="14"/>
          <w:lang w:val="es-PY"/>
        </w:rPr>
      </w:pPr>
      <w:ins w:id="72"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fldChar w:fldCharType="begin"/>
        </w:r>
        <w:r>
          <w:instrText>HYPERLINK "http://www.nomagic.com/products/magicdraw.html"</w:instrText>
        </w:r>
        <w:r>
          <w:fldChar w:fldCharType="separate"/>
        </w:r>
        <w:r w:rsidRPr="008E6977">
          <w:rPr>
            <w:rStyle w:val="Hipervnculo"/>
            <w:color w:val="000000" w:themeColor="text1"/>
            <w:sz w:val="14"/>
            <w:lang w:val="es-PY"/>
          </w:rPr>
          <w:t>http://www.nomagic.com/products/magicdraw.html</w:t>
        </w:r>
        <w:r>
          <w:fldChar w:fldCharType="end"/>
        </w:r>
        <w:r w:rsidRPr="008E6977">
          <w:rPr>
            <w:color w:val="000000" w:themeColor="text1"/>
            <w:sz w:val="14"/>
            <w:lang w:val="es-PY"/>
          </w:rPr>
          <w:t xml:space="preserve"> 2015</w:t>
        </w:r>
      </w:ins>
    </w:p>
  </w:footnote>
  <w:footnote w:id="16">
    <w:p w:rsidR="000D11B2" w:rsidRPr="008E6977" w:rsidRDefault="000D11B2" w:rsidP="002E606B">
      <w:pPr>
        <w:pStyle w:val="Textonotapie"/>
        <w:rPr>
          <w:ins w:id="73" w:author="marcazal" w:date="2015-06-23T00:18:00Z"/>
          <w:color w:val="000000" w:themeColor="text1"/>
          <w:lang w:val="en-US"/>
        </w:rPr>
      </w:pPr>
      <w:ins w:id="74"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fldChar w:fldCharType="begin"/>
      </w:r>
      <w:r w:rsidRPr="002E606B">
        <w:rPr>
          <w:lang w:val="en-US"/>
        </w:rPr>
        <w:instrText>HYPERLINK "https://www.eclipse.org/modeling/emf"</w:instrText>
      </w:r>
      <w:r>
        <w:fldChar w:fldCharType="separate"/>
      </w:r>
      <w:ins w:id="75" w:author="marcazal" w:date="2015-06-23T00:18:00Z">
        <w:r w:rsidRPr="008E6977">
          <w:rPr>
            <w:rStyle w:val="Hipervnculo"/>
            <w:color w:val="000000" w:themeColor="text1"/>
            <w:sz w:val="14"/>
            <w:lang w:val="en-US"/>
          </w:rPr>
          <w:t>https://www.eclipse.org/modeling/emf</w:t>
        </w:r>
        <w:r>
          <w:fldChar w:fldCharType="end"/>
        </w:r>
        <w:r w:rsidRPr="008E6977">
          <w:rPr>
            <w:color w:val="000000" w:themeColor="text1"/>
            <w:sz w:val="14"/>
            <w:lang w:val="en-US"/>
          </w:rPr>
          <w:t xml:space="preserve"> 2015</w:t>
        </w:r>
      </w:ins>
    </w:p>
  </w:footnote>
  <w:footnote w:id="17">
    <w:p w:rsidR="000D11B2" w:rsidRPr="0065625E" w:rsidRDefault="000D11B2" w:rsidP="002E606B">
      <w:pPr>
        <w:pStyle w:val="Textonotapie"/>
        <w:rPr>
          <w:ins w:id="76" w:author="marcazal" w:date="2015-06-23T00:18:00Z"/>
          <w:sz w:val="14"/>
          <w:lang w:val="es-PY"/>
        </w:rPr>
      </w:pPr>
      <w:ins w:id="77"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fldChar w:fldCharType="begin"/>
        </w:r>
        <w:r>
          <w:instrText>HYPERLINK "https://eclipse.org/acceleo"</w:instrText>
        </w:r>
        <w:r>
          <w:fldChar w:fldCharType="separate"/>
        </w:r>
        <w:r w:rsidRPr="008E6977">
          <w:rPr>
            <w:rStyle w:val="Hipervnculo"/>
            <w:color w:val="000000" w:themeColor="text1"/>
            <w:sz w:val="14"/>
            <w:lang w:val="es-PY"/>
          </w:rPr>
          <w:t>https://eclipse.org/acceleo</w:t>
        </w:r>
        <w:r>
          <w:fldChar w:fldCharType="end"/>
        </w:r>
        <w:r w:rsidRPr="008E6977">
          <w:rPr>
            <w:color w:val="000000" w:themeColor="text1"/>
            <w:sz w:val="14"/>
            <w:lang w:val="es-PY"/>
          </w:rPr>
          <w:t xml:space="preserve"> 2015</w:t>
        </w:r>
      </w:ins>
    </w:p>
  </w:footnote>
  <w:footnote w:id="18">
    <w:p w:rsidR="000D11B2" w:rsidRPr="00B44222" w:rsidRDefault="000D11B2" w:rsidP="002E606B">
      <w:pPr>
        <w:pStyle w:val="Textonotapie"/>
        <w:rPr>
          <w:ins w:id="79" w:author="marcazal" w:date="2015-06-23T00:18:00Z"/>
          <w:color w:val="000000" w:themeColor="text1"/>
          <w:sz w:val="14"/>
          <w:lang w:val="es-PY"/>
        </w:rPr>
      </w:pPr>
      <w:ins w:id="80"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95D77"/>
    <w:rsid w:val="000A17BC"/>
    <w:rsid w:val="000A397E"/>
    <w:rsid w:val="000A7A24"/>
    <w:rsid w:val="000B61FD"/>
    <w:rsid w:val="000B6844"/>
    <w:rsid w:val="000C1623"/>
    <w:rsid w:val="000C1FE3"/>
    <w:rsid w:val="000D11B2"/>
    <w:rsid w:val="000D18B7"/>
    <w:rsid w:val="000E0DD5"/>
    <w:rsid w:val="000F1C98"/>
    <w:rsid w:val="001041DD"/>
    <w:rsid w:val="00120501"/>
    <w:rsid w:val="00127A92"/>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16649"/>
    <w:rsid w:val="00224D54"/>
    <w:rsid w:val="0023289D"/>
    <w:rsid w:val="00240D6D"/>
    <w:rsid w:val="00242D2B"/>
    <w:rsid w:val="0025442F"/>
    <w:rsid w:val="00255D9F"/>
    <w:rsid w:val="00256D56"/>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23238"/>
    <w:rsid w:val="00325106"/>
    <w:rsid w:val="00333FDE"/>
    <w:rsid w:val="0033582E"/>
    <w:rsid w:val="003377D7"/>
    <w:rsid w:val="0034255B"/>
    <w:rsid w:val="00342DA4"/>
    <w:rsid w:val="00353787"/>
    <w:rsid w:val="00354D20"/>
    <w:rsid w:val="003612A0"/>
    <w:rsid w:val="003707AA"/>
    <w:rsid w:val="003769E0"/>
    <w:rsid w:val="00383AD8"/>
    <w:rsid w:val="00385B5A"/>
    <w:rsid w:val="003B2AED"/>
    <w:rsid w:val="003B2F39"/>
    <w:rsid w:val="003B4884"/>
    <w:rsid w:val="003C2D1E"/>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012B0"/>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B1672"/>
    <w:rsid w:val="005B426F"/>
    <w:rsid w:val="005B4F1F"/>
    <w:rsid w:val="005D335B"/>
    <w:rsid w:val="005D6EA6"/>
    <w:rsid w:val="005E340D"/>
    <w:rsid w:val="005E3E2D"/>
    <w:rsid w:val="005F3B41"/>
    <w:rsid w:val="00604A2D"/>
    <w:rsid w:val="006056C7"/>
    <w:rsid w:val="0060709F"/>
    <w:rsid w:val="00612B19"/>
    <w:rsid w:val="00621C21"/>
    <w:rsid w:val="00633C3D"/>
    <w:rsid w:val="006374C0"/>
    <w:rsid w:val="00645076"/>
    <w:rsid w:val="00645496"/>
    <w:rsid w:val="00654925"/>
    <w:rsid w:val="00654EB0"/>
    <w:rsid w:val="0066114D"/>
    <w:rsid w:val="00672951"/>
    <w:rsid w:val="0067626B"/>
    <w:rsid w:val="006778A3"/>
    <w:rsid w:val="00683E53"/>
    <w:rsid w:val="00692FE8"/>
    <w:rsid w:val="006934C2"/>
    <w:rsid w:val="0069772B"/>
    <w:rsid w:val="006A342B"/>
    <w:rsid w:val="006B09CF"/>
    <w:rsid w:val="006B3E9D"/>
    <w:rsid w:val="006B4FFC"/>
    <w:rsid w:val="006C7D82"/>
    <w:rsid w:val="006D0FA9"/>
    <w:rsid w:val="006D155D"/>
    <w:rsid w:val="006D5A5C"/>
    <w:rsid w:val="006E1839"/>
    <w:rsid w:val="006E41C7"/>
    <w:rsid w:val="006F1C5D"/>
    <w:rsid w:val="006F79B7"/>
    <w:rsid w:val="00714830"/>
    <w:rsid w:val="00720DDA"/>
    <w:rsid w:val="00730011"/>
    <w:rsid w:val="00744901"/>
    <w:rsid w:val="00746603"/>
    <w:rsid w:val="00753788"/>
    <w:rsid w:val="007547FF"/>
    <w:rsid w:val="00762ABA"/>
    <w:rsid w:val="00770691"/>
    <w:rsid w:val="00774543"/>
    <w:rsid w:val="00777F9F"/>
    <w:rsid w:val="00780A76"/>
    <w:rsid w:val="007824B7"/>
    <w:rsid w:val="00792FCA"/>
    <w:rsid w:val="00795C95"/>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3496"/>
    <w:rsid w:val="00AA40E8"/>
    <w:rsid w:val="00AA5843"/>
    <w:rsid w:val="00AA5D8B"/>
    <w:rsid w:val="00AE29BF"/>
    <w:rsid w:val="00AE4686"/>
    <w:rsid w:val="00B03420"/>
    <w:rsid w:val="00B03A06"/>
    <w:rsid w:val="00B13DD9"/>
    <w:rsid w:val="00B173CF"/>
    <w:rsid w:val="00B1742A"/>
    <w:rsid w:val="00B238CC"/>
    <w:rsid w:val="00B2454B"/>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C5721"/>
    <w:rsid w:val="00CC6E77"/>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70C7"/>
    <w:rsid w:val="00DC142C"/>
    <w:rsid w:val="00DC2E64"/>
    <w:rsid w:val="00DE3445"/>
    <w:rsid w:val="00DF15DD"/>
    <w:rsid w:val="00DF2B36"/>
    <w:rsid w:val="00E00CB2"/>
    <w:rsid w:val="00E0777A"/>
    <w:rsid w:val="00E17C26"/>
    <w:rsid w:val="00E261A7"/>
    <w:rsid w:val="00E3166F"/>
    <w:rsid w:val="00E32A80"/>
    <w:rsid w:val="00E3351D"/>
    <w:rsid w:val="00E371B0"/>
    <w:rsid w:val="00E50499"/>
    <w:rsid w:val="00E51960"/>
    <w:rsid w:val="00E66187"/>
    <w:rsid w:val="00E7625D"/>
    <w:rsid w:val="00E77FE4"/>
    <w:rsid w:val="00E84B4B"/>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2B0"/>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b/>
      <w:bCs/>
      <w:color w:val="4F81BD" w:themeColor="accent1"/>
      <w:sz w:val="18"/>
      <w:szCs w:val="18"/>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sz w:val="20"/>
      <w:szCs w:val="20"/>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omg.org/spec/OCL" TargetMode="External"/><Relationship Id="rId1" Type="http://schemas.openxmlformats.org/officeDocument/2006/relationships/hyperlink" Target="http://www.omg.org/m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E1FF2-4BAC-461D-BABB-2AA9A0CE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18</Pages>
  <Words>5498</Words>
  <Characters>30241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8</cp:revision>
  <dcterms:created xsi:type="dcterms:W3CDTF">2015-06-30T15:07:00Z</dcterms:created>
  <dcterms:modified xsi:type="dcterms:W3CDTF">2015-07-05T16:02:00Z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