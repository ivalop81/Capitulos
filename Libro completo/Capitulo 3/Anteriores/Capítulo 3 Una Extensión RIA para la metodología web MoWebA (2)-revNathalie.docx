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5C" w:rsidRDefault="003A5F57">
      <w:pPr>
        <w:ind w:left="708" w:hanging="708"/>
        <w:jc w:val="right"/>
        <w:rPr>
          <w:ins w:id="0" w:author="Vaio" w:date="2015-06-16T22:00:00Z"/>
          <w:b/>
          <w:caps/>
          <w:sz w:val="32"/>
        </w:rPr>
        <w:pPrChange w:id="1" w:author="Vaio" w:date="2015-06-17T00:35:00Z">
          <w:pPr/>
        </w:pPrChange>
      </w:pPr>
      <w:commentRangeStart w:id="2"/>
      <w:r w:rsidRPr="006805D5">
        <w:rPr>
          <w:b/>
          <w:caps/>
          <w:sz w:val="32"/>
        </w:rPr>
        <w:t xml:space="preserve">Capítulo 3 </w:t>
      </w:r>
      <w:commentRangeEnd w:id="2"/>
      <w:r w:rsidR="00E71D8F">
        <w:rPr>
          <w:rStyle w:val="Refdecomentario"/>
        </w:rPr>
        <w:commentReference w:id="2"/>
      </w:r>
    </w:p>
    <w:p w:rsidR="004E4EFE" w:rsidRPr="006805D5" w:rsidRDefault="003A5F57">
      <w:pPr>
        <w:rPr>
          <w:b/>
          <w:caps/>
          <w:sz w:val="32"/>
        </w:rPr>
      </w:pPr>
      <w:r w:rsidRPr="006805D5">
        <w:rPr>
          <w:b/>
          <w:caps/>
          <w:sz w:val="32"/>
        </w:rPr>
        <w:t>Una Extensión RIA para la metodología web MoWebA</w:t>
      </w:r>
    </w:p>
    <w:p w:rsidR="003A5F57" w:rsidRDefault="00C31AD1">
      <w:r>
        <w:t>Se ha</w:t>
      </w:r>
      <w:r w:rsidR="003A5F57">
        <w:t xml:space="preserve"> visto en la </w:t>
      </w:r>
      <w:commentRangeStart w:id="3"/>
      <w:r w:rsidR="003A5F57">
        <w:t xml:space="preserve">sección final </w:t>
      </w:r>
      <w:commentRangeEnd w:id="3"/>
      <w:r w:rsidR="00E71D8F">
        <w:rPr>
          <w:rStyle w:val="Refdecomentario"/>
        </w:rPr>
        <w:commentReference w:id="3"/>
      </w:r>
      <w:r w:rsidR="003A5F57">
        <w:t xml:space="preserve">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w:t>
      </w:r>
      <w:ins w:id="4" w:author="Vaio" w:date="2015-06-16T22:07:00Z">
        <w:r w:rsidR="00E71D8F">
          <w:t>,</w:t>
        </w:r>
      </w:ins>
      <w:r w:rsidR="003A5F57">
        <w:t xml:space="preserve"> de cierto modo, mantenerse vigente con los nuevos avances que constantemente afectan a las aplicaciones web.</w:t>
      </w:r>
      <w:r w:rsidR="007D2C02">
        <w:t xml:space="preserve"> También se ha tenido en cuenta el hecho </w:t>
      </w:r>
      <w:ins w:id="5" w:author="Vaio" w:date="2015-06-16T22:07:00Z">
        <w:r w:rsidR="00E71D8F">
          <w:t xml:space="preserve">de </w:t>
        </w:r>
      </w:ins>
      <w:r w:rsidR="007D2C02">
        <w:t xml:space="preserve">que las </w:t>
      </w:r>
      <w:commentRangeStart w:id="6"/>
      <w:r w:rsidR="007D2C02">
        <w:t xml:space="preserve">RIA </w:t>
      </w:r>
      <w:commentRangeEnd w:id="6"/>
      <w:r w:rsidR="00E71215">
        <w:rPr>
          <w:rStyle w:val="Refdecomentario"/>
        </w:rPr>
        <w:commentReference w:id="6"/>
      </w:r>
      <w:r w:rsidR="007D2C02">
        <w:t>forman parte de esa evolución y que las metodologías web basadas en MDD/MDA necesitan tener en cuenta estos cambios.</w:t>
      </w:r>
    </w:p>
    <w:p w:rsidR="007D2C02" w:rsidRDefault="007D2C02">
      <w:del w:id="7" w:author="Vaio" w:date="2015-06-16T22:10:00Z">
        <w:r w:rsidDel="00AD37CF">
          <w:delText>Dentro de</w:delText>
        </w:r>
      </w:del>
      <w:ins w:id="8" w:author="Vaio" w:date="2015-06-16T22:10:00Z">
        <w:r w:rsidR="00AD37CF">
          <w:t>Entre</w:t>
        </w:r>
      </w:ins>
      <w:r>
        <w:t xml:space="preserve"> </w:t>
      </w:r>
      <w:r w:rsidR="006805D5">
        <w:t>las</w:t>
      </w:r>
      <w:r>
        <w:t xml:space="preserve"> diversas características que presentan las RIA, las presentaciones enriquecidas toman un papel preponderante</w:t>
      </w:r>
      <w:del w:id="9" w:author="Vaio" w:date="2015-06-16T22:11:00Z">
        <w:r w:rsidDel="00AD37CF">
          <w:delText>,</w:delText>
        </w:r>
      </w:del>
      <w:r>
        <w:t xml:space="preserve"> debido a que </w:t>
      </w:r>
      <w:ins w:id="10" w:author="Vaio" w:date="2015-06-16T22:12:00Z">
        <w:r w:rsidR="00AD37CF">
          <w:t>proveen</w:t>
        </w:r>
      </w:ins>
      <w:del w:id="11" w:author="Vaio" w:date="2015-06-16T22:12:00Z">
        <w:r w:rsidR="007D323D" w:rsidDel="00AD37CF">
          <w:delText xml:space="preserve">en </w:delText>
        </w:r>
        <w:r w:rsidDel="00AD37CF">
          <w:delText>esta característica</w:delText>
        </w:r>
      </w:del>
      <w:del w:id="12" w:author="Vaio" w:date="2015-06-16T22:11:00Z">
        <w:r w:rsidDel="00AD37CF">
          <w:delText xml:space="preserve"> es</w:delText>
        </w:r>
      </w:del>
      <w:del w:id="13" w:author="Vaio" w:date="2015-06-16T22:12:00Z">
        <w:r w:rsidDel="00AD37CF">
          <w:delText xml:space="preserve"> </w:delText>
        </w:r>
        <w:r w:rsidR="007D323D" w:rsidDel="00AD37CF">
          <w:delText>donde se encuentra presente</w:delText>
        </w:r>
      </w:del>
      <w:r w:rsidR="007D323D">
        <w:t xml:space="preserve"> el</w:t>
      </w:r>
      <w:r>
        <w:t xml:space="preserve"> dinamismo e interactividad que </w:t>
      </w:r>
      <w:ins w:id="14" w:author="Vaio" w:date="2015-06-16T22:14:00Z">
        <w:r w:rsidR="00AD37CF">
          <w:t xml:space="preserve">las </w:t>
        </w:r>
      </w:ins>
      <w:r>
        <w:t xml:space="preserve">diferencia </w:t>
      </w:r>
      <w:del w:id="15" w:author="Vaio" w:date="2015-06-16T22:14:00Z">
        <w:r w:rsidDel="00AD37CF">
          <w:delText>en contrapartida a</w:delText>
        </w:r>
      </w:del>
      <w:ins w:id="16" w:author="Vaio" w:date="2015-06-16T22:14:00Z">
        <w:r w:rsidR="00AD37CF">
          <w:t>de</w:t>
        </w:r>
      </w:ins>
      <w:r>
        <w:t xml:space="preserve"> las aplicaciones de la web 1.0. Los widgets interactivos colaboran de manera notable a este enriquecimiento, </w:t>
      </w:r>
      <w:r w:rsidR="007D323D">
        <w:t xml:space="preserve">y </w:t>
      </w:r>
      <w:r>
        <w:t>tanto es así que en la actualidad es difícil encontrar aplicaciones web</w:t>
      </w:r>
      <w:del w:id="17" w:author="Vaio" w:date="2015-06-16T22:15:00Z">
        <w:r w:rsidDel="00AD37CF">
          <w:delText>,</w:delText>
        </w:r>
      </w:del>
      <w:r>
        <w:t xml:space="preserve"> que carezcan de estos elementos para la interfaz de usuario.</w:t>
      </w:r>
    </w:p>
    <w:p w:rsidR="00563EE3" w:rsidRDefault="00563EE3">
      <w:r>
        <w:t xml:space="preserve">Sin embargo, se ha visto que las diversas metodologías presentadas basadas en MDD/MDA ofrecen </w:t>
      </w:r>
      <w:r w:rsidR="0022570F">
        <w:t xml:space="preserve">cierta </w:t>
      </w:r>
      <w:r>
        <w:t xml:space="preserve">cobertura con respecto a los </w:t>
      </w:r>
      <w:commentRangeStart w:id="18"/>
      <w:r>
        <w:t>diversos tip</w:t>
      </w:r>
      <w:r w:rsidR="007D323D">
        <w:t>os de widgets existentes</w:t>
      </w:r>
      <w:commentRangeEnd w:id="18"/>
      <w:r w:rsidR="00AD37CF">
        <w:rPr>
          <w:rStyle w:val="Refdecomentario"/>
        </w:rPr>
        <w:commentReference w:id="18"/>
      </w:r>
      <w:r w:rsidR="007D323D">
        <w:t>, pero o</w:t>
      </w:r>
      <w:r>
        <w:t xml:space="preserve"> bien</w:t>
      </w:r>
      <w:ins w:id="19" w:author="Vaio" w:date="2015-06-16T22:18:00Z">
        <w:r w:rsidR="00AD37CF">
          <w:t xml:space="preserve"> </w:t>
        </w:r>
      </w:ins>
      <w:del w:id="20" w:author="Vaio" w:date="2015-06-16T22:18:00Z">
        <w:r w:rsidDel="00AD37CF">
          <w:delText xml:space="preserve">, </w:delText>
        </w:r>
      </w:del>
      <w:r>
        <w:t>los mecanismos de extensión para la cobertura</w:t>
      </w:r>
      <w:del w:id="21" w:author="Vaio" w:date="2015-06-16T22:18:00Z">
        <w:r w:rsidDel="00AD37CF">
          <w:delText>,</w:delText>
        </w:r>
      </w:del>
      <w:r>
        <w:t xml:space="preserve"> son muy tediosos, con numerosas cadenas de transformaciones M2M y M2T</w:t>
      </w:r>
      <w:del w:id="22" w:author="Vaio" w:date="2015-06-16T22:18:00Z">
        <w:r w:rsidR="00510B64" w:rsidDel="00AD37CF">
          <w:delText>;</w:delText>
        </w:r>
      </w:del>
      <w:r w:rsidR="00510B64">
        <w:t xml:space="preserve"> </w:t>
      </w:r>
      <w:ins w:id="23" w:author="Vaio" w:date="2015-06-16T22:18:00Z">
        <w:r w:rsidR="00AD37CF">
          <w:t>(</w:t>
        </w:r>
      </w:ins>
      <w:del w:id="24" w:author="Vaio" w:date="2015-06-16T22:20:00Z">
        <w:r w:rsidR="00510B64" w:rsidDel="00064CE1">
          <w:delText>por ejemplo para</w:delText>
        </w:r>
      </w:del>
      <w:ins w:id="25" w:author="Vaio" w:date="2015-06-16T22:20:00Z">
        <w:r w:rsidR="00064CE1">
          <w:t>como en</w:t>
        </w:r>
      </w:ins>
      <w:r w:rsidR="00510B64">
        <w:t xml:space="preserve"> el caso de OOH4RIA</w:t>
      </w:r>
      <w:ins w:id="26" w:author="Vaio" w:date="2015-06-16T22:18:00Z">
        <w:r w:rsidR="00AD37CF">
          <w:t>)</w:t>
        </w:r>
      </w:ins>
      <w:r w:rsidR="00510B64">
        <w:t xml:space="preserve">, </w:t>
      </w:r>
      <w:ins w:id="27" w:author="Vaio" w:date="2015-06-16T22:18:00Z">
        <w:r w:rsidR="00AD37CF">
          <w:t>o</w:t>
        </w:r>
      </w:ins>
      <w:del w:id="28" w:author="Vaio" w:date="2015-06-16T22:18:00Z">
        <w:r w:rsidR="00510B64" w:rsidDel="00AD37CF">
          <w:delText>u</w:delText>
        </w:r>
      </w:del>
      <w:r w:rsidR="00510B64">
        <w:t xml:space="preserve"> bien las herramientas para llevar a cabo el enriquecimiento son de uso propietario</w:t>
      </w:r>
      <w:del w:id="29" w:author="Vaio" w:date="2015-06-16T22:19:00Z">
        <w:r w:rsidR="00510B64" w:rsidDel="00AD37CF">
          <w:delText>;</w:delText>
        </w:r>
      </w:del>
      <w:r w:rsidR="00510B64">
        <w:t xml:space="preserve"> </w:t>
      </w:r>
      <w:ins w:id="30" w:author="Vaio" w:date="2015-06-16T22:19:00Z">
        <w:r w:rsidR="00AD37CF">
          <w:t>(</w:t>
        </w:r>
      </w:ins>
      <w:del w:id="31" w:author="Vaio" w:date="2015-06-16T22:21:00Z">
        <w:r w:rsidR="00510B64" w:rsidDel="00064CE1">
          <w:delText>por ejemplo</w:delText>
        </w:r>
      </w:del>
      <w:ins w:id="32" w:author="Vaio" w:date="2015-06-16T22:21:00Z">
        <w:r w:rsidR="00064CE1">
          <w:t>como en los casos de</w:t>
        </w:r>
      </w:ins>
      <w:r w:rsidR="00510B64">
        <w:t xml:space="preserve"> </w:t>
      </w:r>
      <w:proofErr w:type="spellStart"/>
      <w:r w:rsidR="00510B64">
        <w:t>WebML</w:t>
      </w:r>
      <w:proofErr w:type="spellEnd"/>
      <w:r w:rsidR="00510B64">
        <w:t>+ RUX o UWE+ RUX</w:t>
      </w:r>
      <w:ins w:id="33" w:author="Vaio" w:date="2015-06-16T22:19:00Z">
        <w:r w:rsidR="00AD37CF">
          <w:t>)</w:t>
        </w:r>
      </w:ins>
      <w:r w:rsidR="00510B64">
        <w:t xml:space="preserve">.  También se ha notado que muchas de las transformaciones M2T no se llevan a cabo automáticamente sino de manera semiautomática </w:t>
      </w:r>
      <w:r w:rsidR="00D05E18">
        <w:t>o manual, como es el caso de UWE con patrones.</w:t>
      </w:r>
    </w:p>
    <w:p w:rsidR="00C31AD1" w:rsidRDefault="00064CE1">
      <w:ins w:id="34" w:author="Vaio" w:date="2015-06-16T22:22:00Z">
        <w:r>
          <w:t>En su definición original, l</w:t>
        </w:r>
      </w:ins>
      <w:del w:id="35" w:author="Vaio" w:date="2015-06-16T22:22:00Z">
        <w:r w:rsidR="00B825DB" w:rsidDel="00064CE1">
          <w:delText>L</w:delText>
        </w:r>
      </w:del>
      <w:r w:rsidR="00B825DB">
        <w:t xml:space="preserve">a capa de presentación de </w:t>
      </w:r>
      <w:proofErr w:type="spellStart"/>
      <w:r w:rsidR="00B825DB">
        <w:t>MoWebA</w:t>
      </w:r>
      <w:proofErr w:type="spellEnd"/>
      <w:r w:rsidR="00B825DB">
        <w:t xml:space="preserve"> </w:t>
      </w:r>
      <w:del w:id="36" w:author="Vaio" w:date="2015-06-16T22:22:00Z">
        <w:r w:rsidR="007D323D" w:rsidDel="00064CE1">
          <w:delText xml:space="preserve">en su definición original, </w:delText>
        </w:r>
      </w:del>
      <w:r w:rsidR="007D323D">
        <w:t xml:space="preserve">contiene </w:t>
      </w:r>
      <w:r w:rsidR="00B825DB">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commentRangeStart w:id="37"/>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xml:space="preserve">)  y </w:t>
      </w:r>
      <w:del w:id="38" w:author="marcazal" w:date="2015-06-20T03:10:00Z">
        <w:r w:rsidR="008E57A9" w:rsidDel="00FE6B93">
          <w:delText xml:space="preserve">posicionamiento </w:delText>
        </w:r>
      </w:del>
      <w:ins w:id="39" w:author="marcazal" w:date="2015-06-20T03:10:00Z">
        <w:r w:rsidR="00FE6B93">
          <w:t xml:space="preserve">estructura </w:t>
        </w:r>
      </w:ins>
      <w:r w:rsidR="008E57A9">
        <w:t>(</w:t>
      </w:r>
      <w:proofErr w:type="spellStart"/>
      <w:r w:rsidR="008E57A9">
        <w:t>layout</w:t>
      </w:r>
      <w:proofErr w:type="spellEnd"/>
      <w:r w:rsidR="008E57A9">
        <w:t>)</w:t>
      </w:r>
      <w:ins w:id="40" w:author="Vaio" w:date="2015-06-16T22:31:00Z">
        <w:r w:rsidR="008B1A7F">
          <w:t>.</w:t>
        </w:r>
      </w:ins>
      <w:r w:rsidR="008E57A9">
        <w:t xml:space="preserve"> </w:t>
      </w:r>
      <w:ins w:id="41" w:author="Vaio" w:date="2015-06-16T22:31:00Z">
        <w:r w:rsidR="008B1A7F">
          <w:t>Luego se contin</w:t>
        </w:r>
      </w:ins>
      <w:ins w:id="42" w:author="Vaio" w:date="2015-06-16T22:32:00Z">
        <w:r w:rsidR="008B1A7F">
          <w:t>ú</w:t>
        </w:r>
      </w:ins>
      <w:ins w:id="43" w:author="Vaio" w:date="2015-06-16T22:31:00Z">
        <w:r w:rsidR="008B1A7F">
          <w:t>a con la presentación de</w:t>
        </w:r>
      </w:ins>
      <w:r>
        <w:t xml:space="preserve"> </w:t>
      </w:r>
      <w:del w:id="44" w:author="Vaio" w:date="2015-06-16T22:31:00Z">
        <w:r w:rsidDel="008B1A7F">
          <w:delText>para luego conti</w:delText>
        </w:r>
        <w:r w:rsidR="008E57A9" w:rsidDel="008B1A7F">
          <w:delText xml:space="preserve">nuar con </w:delText>
        </w:r>
      </w:del>
      <w:r w:rsidR="008E57A9">
        <w:t>los perfiles (</w:t>
      </w:r>
      <w:proofErr w:type="spellStart"/>
      <w:r w:rsidR="008E57A9">
        <w:t>profiles</w:t>
      </w:r>
      <w:proofErr w:type="spellEnd"/>
      <w:r w:rsidR="008E57A9">
        <w:t>) UML</w:t>
      </w:r>
      <w:del w:id="45" w:author="Vaio" w:date="2015-06-16T22:31:00Z">
        <w:r w:rsidR="008E57A9" w:rsidDel="008B1A7F">
          <w:delText xml:space="preserve"> </w:delText>
        </w:r>
      </w:del>
      <w:r w:rsidR="008E57A9">
        <w:t xml:space="preserve"> para la representación de la sintaxis concreta de la presentación</w:t>
      </w:r>
      <w:ins w:id="46" w:author="Vaio" w:date="2015-06-16T22:33:00Z">
        <w:r w:rsidR="008B1A7F">
          <w:t>,</w:t>
        </w:r>
      </w:ins>
      <w:del w:id="47" w:author="Vaio" w:date="2015-06-16T22:33:00Z">
        <w:r w:rsidR="008E57A9" w:rsidDel="008B1A7F">
          <w:delText>;</w:delText>
        </w:r>
      </w:del>
      <w:r w:rsidR="008E57A9">
        <w:t xml:space="preserve"> tanto para el contenido como así también </w:t>
      </w:r>
      <w:ins w:id="48" w:author="Vaio" w:date="2015-06-16T22:33:00Z">
        <w:r w:rsidR="008B1A7F">
          <w:t xml:space="preserve">para </w:t>
        </w:r>
      </w:ins>
      <w:r w:rsidR="008E57A9">
        <w:t xml:space="preserve">el posicionamiento. </w:t>
      </w:r>
      <w:commentRangeEnd w:id="37"/>
      <w:r w:rsidR="00064CE1">
        <w:rPr>
          <w:rStyle w:val="Refdecomentario"/>
        </w:rPr>
        <w:commentReference w:id="37"/>
      </w:r>
      <w:commentRangeStart w:id="49"/>
      <w:r w:rsidR="00AF3C4D">
        <w:t xml:space="preserve">Se cerrará el capítulo con algunos ejemplos de algunos PIM obtenidos a partir de los perfiles de </w:t>
      </w:r>
      <w:proofErr w:type="spellStart"/>
      <w:r w:rsidR="00AF3C4D">
        <w:t>MoWebA</w:t>
      </w:r>
      <w:proofErr w:type="spellEnd"/>
      <w:r w:rsidR="00AF3C4D">
        <w:t xml:space="preserve"> </w:t>
      </w:r>
      <w:commentRangeEnd w:id="49"/>
      <w:r w:rsidR="008B1A7F">
        <w:rPr>
          <w:rStyle w:val="Refdecomentario"/>
        </w:rPr>
        <w:commentReference w:id="49"/>
      </w:r>
      <w:r w:rsidR="00AF3C4D">
        <w:t xml:space="preserve">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2C7448" w:rsidRPr="001462F3" w:rsidRDefault="000F7D06">
      <w:pPr>
        <w:rPr>
          <w:b/>
          <w:caps/>
        </w:rPr>
      </w:pPr>
      <w:r w:rsidRPr="001462F3">
        <w:rPr>
          <w:b/>
          <w:caps/>
        </w:rPr>
        <w:lastRenderedPageBreak/>
        <w:t xml:space="preserve">3.1 </w:t>
      </w:r>
      <w:commentRangeStart w:id="50"/>
      <w:r w:rsidRPr="001462F3">
        <w:rPr>
          <w:b/>
          <w:caps/>
        </w:rPr>
        <w:t>El enfoque utilizado con MoWebA para la generación de interfaces enriquecidas</w:t>
      </w:r>
      <w:commentRangeStart w:id="51"/>
      <w:r w:rsidRPr="001462F3">
        <w:rPr>
          <w:b/>
          <w:caps/>
        </w:rPr>
        <w:t>.</w:t>
      </w:r>
      <w:commentRangeEnd w:id="51"/>
      <w:r w:rsidR="00A53608">
        <w:rPr>
          <w:rStyle w:val="Refdecomentario"/>
        </w:rPr>
        <w:commentReference w:id="51"/>
      </w:r>
      <w:commentRangeEnd w:id="50"/>
      <w:r w:rsidR="00991DB8">
        <w:rPr>
          <w:rStyle w:val="Refdecomentario"/>
        </w:rPr>
        <w:commentReference w:id="50"/>
      </w:r>
    </w:p>
    <w:p w:rsidR="000F7D06" w:rsidRDefault="00E71215">
      <w:commentRangeStart w:id="52"/>
      <w:ins w:id="53" w:author="Vaio" w:date="2015-06-16T22:41:00Z">
        <w:r>
          <w:t xml:space="preserve">La </w:t>
        </w:r>
      </w:ins>
      <w:ins w:id="54" w:author="Vaio" w:date="2015-06-16T22:42:00Z">
        <w:r w:rsidR="00867D80">
          <w:fldChar w:fldCharType="begin"/>
        </w:r>
        <w:r>
          <w:instrText xml:space="preserve"> REF _Ref422257866 \h </w:instrText>
        </w:r>
      </w:ins>
      <w:r w:rsidR="00867D80">
        <w:fldChar w:fldCharType="separate"/>
      </w:r>
      <w:ins w:id="55" w:author="Vaio" w:date="2015-06-16T22:42:00Z">
        <w:r w:rsidRPr="001028F0">
          <w:rPr>
            <w:color w:val="000000" w:themeColor="text1"/>
          </w:rPr>
          <w:t xml:space="preserve">Figura </w:t>
        </w:r>
        <w:r>
          <w:rPr>
            <w:noProof/>
            <w:color w:val="000000" w:themeColor="text1"/>
          </w:rPr>
          <w:t>1</w:t>
        </w:r>
        <w:r w:rsidR="00867D80">
          <w:fldChar w:fldCharType="end"/>
        </w:r>
      </w:ins>
      <w:commentRangeEnd w:id="52"/>
      <w:ins w:id="56" w:author="Vaio" w:date="2015-06-16T22:43:00Z">
        <w:r>
          <w:rPr>
            <w:rStyle w:val="Refdecomentario"/>
          </w:rPr>
          <w:commentReference w:id="52"/>
        </w:r>
      </w:ins>
      <w:ins w:id="57" w:author="Vaio" w:date="2015-06-16T22:42:00Z">
        <w:r>
          <w:t xml:space="preserve"> representa el </w:t>
        </w:r>
      </w:ins>
      <w:del w:id="58" w:author="Vaio" w:date="2015-06-16T22:42:00Z">
        <w:r w:rsidR="000F7D06" w:rsidDel="00E71215">
          <w:delText xml:space="preserve">El </w:delText>
        </w:r>
      </w:del>
      <w:r w:rsidR="000F7D06">
        <w:t xml:space="preserve">proceso tenido en cuenta en este trabajo de fin de carrera para el modelado y generación de interfaces enriquecidas (también conocidos como los </w:t>
      </w:r>
      <w:proofErr w:type="spellStart"/>
      <w:r w:rsidR="000F7D06" w:rsidRPr="000F7D06">
        <w:rPr>
          <w:i/>
        </w:rPr>
        <w:t>front-ends</w:t>
      </w:r>
      <w:proofErr w:type="spellEnd"/>
      <w:r w:rsidR="000F7D06">
        <w:t xml:space="preserve"> de las aplicaciones)</w:t>
      </w:r>
      <w:del w:id="59" w:author="Vaio" w:date="2015-06-16T22:43:00Z">
        <w:r w:rsidR="000F7D06" w:rsidDel="00E71215">
          <w:delText xml:space="preserve"> se </w:delText>
        </w:r>
        <w:r w:rsidR="000A627F" w:rsidDel="00E71215">
          <w:delText>describe a continuación en la</w:delText>
        </w:r>
        <w:r w:rsidR="003C43DF" w:rsidDel="00E71215">
          <w:delText xml:space="preserve"> </w:delText>
        </w:r>
        <w:r w:rsidR="00A15776" w:rsidRPr="001028F0" w:rsidDel="00E71215">
          <w:rPr>
            <w:color w:val="000000" w:themeColor="text1"/>
          </w:rPr>
          <w:delText xml:space="preserve">Figura </w:delText>
        </w:r>
        <w:r w:rsidR="00A15776" w:rsidDel="00E71215">
          <w:rPr>
            <w:color w:val="000000" w:themeColor="text1"/>
          </w:rPr>
          <w:delText>1</w:delText>
        </w:r>
      </w:del>
      <w:r w:rsidR="000F7D06">
        <w:t xml:space="preserve">. Primeramente se modelan los </w:t>
      </w:r>
      <w:r w:rsidR="000F7D06" w:rsidRPr="0022570F">
        <w:rPr>
          <w:i/>
        </w:rPr>
        <w:t>PIM</w:t>
      </w:r>
      <w:r w:rsidR="000F7D06">
        <w:t xml:space="preserve"> </w:t>
      </w:r>
      <w:r w:rsidR="008D7A8C">
        <w:t xml:space="preserve">que representan a una </w:t>
      </w:r>
      <w:r w:rsidR="000F7D06">
        <w:t xml:space="preserve">aplicación </w:t>
      </w:r>
      <w:r w:rsidR="008D7A8C">
        <w:t>en particular</w:t>
      </w:r>
      <w:del w:id="60" w:author="Vaio" w:date="2015-06-16T22:44:00Z">
        <w:r w:rsidR="008D7A8C" w:rsidDel="00E71215">
          <w:delText>,</w:delText>
        </w:r>
      </w:del>
      <w:r w:rsidR="008D7A8C">
        <w:t xml:space="preserve"> </w:t>
      </w:r>
      <w:del w:id="61" w:author="Vaio" w:date="2015-06-16T22:44:00Z">
        <w:r w:rsidR="000F7D06" w:rsidDel="00E71215">
          <w:delText>por medio de los</w:delText>
        </w:r>
      </w:del>
      <w:ins w:id="62" w:author="Vaio" w:date="2015-06-16T22:44:00Z">
        <w:r>
          <w:t>utilizando</w:t>
        </w:r>
      </w:ins>
      <w:r w:rsidR="000F7D06">
        <w:t xml:space="preserve"> distintos perfiles </w:t>
      </w:r>
      <w:r w:rsidR="000F7D06" w:rsidRPr="0022570F">
        <w:rPr>
          <w:i/>
        </w:rPr>
        <w:t>UML</w:t>
      </w:r>
      <w:r w:rsidR="000F7D06">
        <w:t xml:space="preserve"> </w:t>
      </w:r>
      <w:del w:id="63" w:author="Vaio" w:date="2015-06-16T22:45:00Z">
        <w:r w:rsidR="000F7D06" w:rsidDel="00E71215">
          <w:delText xml:space="preserve">con las que cuenta  </w:delText>
        </w:r>
      </w:del>
      <w:ins w:id="64" w:author="Vaio" w:date="2015-06-16T22:45:00Z">
        <w:r>
          <w:t xml:space="preserve">de </w:t>
        </w:r>
      </w:ins>
      <w:proofErr w:type="spellStart"/>
      <w:r w:rsidR="000F7D06">
        <w:t>MoWe</w:t>
      </w:r>
      <w:r w:rsidR="008D7A8C">
        <w:t>bA</w:t>
      </w:r>
      <w:proofErr w:type="spellEnd"/>
      <w:r w:rsidR="008D7A8C">
        <w:t xml:space="preserve">. Estos perfiles </w:t>
      </w:r>
      <w:del w:id="65" w:author="Vaio" w:date="2015-06-16T22:49:00Z">
        <w:r w:rsidR="00052D5D" w:rsidDel="00E71215">
          <w:delText xml:space="preserve">son </w:delText>
        </w:r>
      </w:del>
      <w:ins w:id="66" w:author="Vaio" w:date="2015-06-16T22:49:00Z">
        <w:r>
          <w:t xml:space="preserve">representan </w:t>
        </w:r>
      </w:ins>
      <w:r w:rsidR="00052D5D">
        <w:t xml:space="preserve">extensiones a </w:t>
      </w:r>
      <w:r w:rsidR="00052D5D" w:rsidRPr="0022570F">
        <w:rPr>
          <w:i/>
        </w:rPr>
        <w:t>UML</w:t>
      </w:r>
      <w:r w:rsidR="00052D5D">
        <w:t xml:space="preserve">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commentRangeStart w:id="67"/>
      <w:r w:rsidR="000A627F" w:rsidRPr="000A627F">
        <w:rPr>
          <w:i/>
        </w:rPr>
        <w:t>DSL</w:t>
      </w:r>
      <w:commentRangeEnd w:id="67"/>
      <w:r>
        <w:rPr>
          <w:rStyle w:val="Refdecomentario"/>
        </w:rPr>
        <w:commentReference w:id="67"/>
      </w:r>
      <w:r w:rsidR="00052D5D">
        <w:t xml:space="preserve">. </w:t>
      </w:r>
      <w:del w:id="68" w:author="Vaio" w:date="2015-06-16T22:52:00Z">
        <w:r w:rsidR="0030170A" w:rsidDel="005327A3">
          <w:delText xml:space="preserve">Estos </w:delText>
        </w:r>
      </w:del>
      <w:ins w:id="69" w:author="Vaio" w:date="2015-06-16T22:52:00Z">
        <w:r w:rsidR="005327A3">
          <w:t xml:space="preserve">Los </w:t>
        </w:r>
      </w:ins>
      <w:r w:rsidR="0030170A">
        <w:t xml:space="preserve">modelos PIM </w:t>
      </w:r>
      <w:del w:id="70" w:author="Vaio" w:date="2015-06-16T22:52:00Z">
        <w:r w:rsidR="0030170A" w:rsidDel="005327A3">
          <w:delText xml:space="preserve">junto </w:delText>
        </w:r>
      </w:del>
      <w:del w:id="71" w:author="Vaio" w:date="2015-06-16T22:50:00Z">
        <w:r w:rsidR="0030170A" w:rsidDel="005327A3">
          <w:delText xml:space="preserve">a </w:delText>
        </w:r>
      </w:del>
      <w:ins w:id="72" w:author="Vaio" w:date="2015-06-16T22:52:00Z">
        <w:r w:rsidR="005327A3">
          <w:t>y</w:t>
        </w:r>
      </w:ins>
      <w:ins w:id="73" w:author="Vaio" w:date="2015-06-16T22:50:00Z">
        <w:r w:rsidR="005327A3">
          <w:t xml:space="preserve"> </w:t>
        </w:r>
      </w:ins>
      <w:r w:rsidR="0030170A">
        <w:t>los perfiles</w:t>
      </w:r>
      <w:ins w:id="74" w:author="Vaio" w:date="2015-06-16T22:52:00Z">
        <w:r w:rsidR="005327A3">
          <w:t xml:space="preserve"> están</w:t>
        </w:r>
      </w:ins>
      <w:del w:id="75" w:author="Vaio" w:date="2015-06-16T22:52:00Z">
        <w:r w:rsidR="0022570F" w:rsidDel="005327A3">
          <w:delText>,</w:delText>
        </w:r>
        <w:r w:rsidR="0030170A" w:rsidDel="005327A3">
          <w:delText xml:space="preserve"> son llevados a cabo</w:delText>
        </w:r>
      </w:del>
      <w:r w:rsidR="0030170A">
        <w:t xml:space="preserve"> basados en el estándar </w:t>
      </w:r>
      <w:commentRangeStart w:id="76"/>
      <w:r w:rsidR="0030170A">
        <w:t xml:space="preserve">MOF </w:t>
      </w:r>
      <w:commentRangeEnd w:id="76"/>
      <w:r w:rsidR="005327A3">
        <w:rPr>
          <w:rStyle w:val="Refdecomentario"/>
        </w:rPr>
        <w:commentReference w:id="76"/>
      </w:r>
      <w:r w:rsidR="0030170A">
        <w:t>que forma parte de</w:t>
      </w:r>
      <w:r w:rsidR="000A627F">
        <w:t>l enfoque</w:t>
      </w:r>
      <w:r w:rsidR="0030170A">
        <w:t xml:space="preserve"> MDA</w:t>
      </w:r>
      <w:ins w:id="77" w:author="Vaio" w:date="2015-06-16T22:52:00Z">
        <w:r w:rsidR="005327A3">
          <w:t>. L</w:t>
        </w:r>
      </w:ins>
      <w:ins w:id="78" w:author="Vaio" w:date="2015-06-16T22:53:00Z">
        <w:r w:rsidR="005327A3">
          <w:t>os modelos PIM se crean</w:t>
        </w:r>
      </w:ins>
      <w:del w:id="79" w:author="Vaio" w:date="2015-06-16T22:52:00Z">
        <w:r w:rsidR="0030170A" w:rsidDel="005327A3">
          <w:delText>,</w:delText>
        </w:r>
      </w:del>
      <w:r w:rsidR="0030170A">
        <w:t xml:space="preserve"> utilizando la herramienta </w:t>
      </w:r>
      <w:proofErr w:type="spellStart"/>
      <w:r w:rsidR="0030170A">
        <w:t>MagicDraw</w:t>
      </w:r>
      <w:proofErr w:type="spellEnd"/>
      <w:r w:rsidR="00467DFC">
        <w:rPr>
          <w:rStyle w:val="Refdenotaalpie"/>
        </w:rPr>
        <w:footnoteReference w:id="1"/>
      </w:r>
      <w:r w:rsidR="00467DFC">
        <w:t>.</w:t>
      </w:r>
      <w:r w:rsidR="00D35B84">
        <w:t xml:space="preserve"> </w:t>
      </w:r>
      <w:r w:rsidR="00467DFC">
        <w:t xml:space="preserve">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con la herramienta de transformación</w:t>
      </w:r>
      <w:del w:id="103" w:author="Vaio" w:date="2015-06-16T22:56:00Z">
        <w:r w:rsidR="0065625E" w:rsidDel="005327A3">
          <w:delText xml:space="preserve"> </w:delText>
        </w:r>
      </w:del>
      <w:r w:rsidR="0065625E">
        <w:t xml:space="preserve">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xml:space="preserve">, </w:t>
      </w:r>
      <w:commentRangeStart w:id="115"/>
      <w:r>
        <w:t>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w:t>
      </w:r>
      <w:commentRangeEnd w:id="115"/>
      <w:r w:rsidR="00991DB8">
        <w:rPr>
          <w:rStyle w:val="Refdecomentario"/>
        </w:rPr>
        <w:commentReference w:id="115"/>
      </w:r>
      <w:r>
        <w:t xml:space="preserve">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1462F3">
        <w:t>css</w:t>
      </w:r>
      <w:proofErr w:type="spellEnd"/>
      <w:r w:rsidR="000A627F">
        <w:t>) que representan a la aplicación en sí.</w:t>
      </w:r>
      <w:r w:rsidR="009F0997">
        <w:t xml:space="preserve"> Finalmente  la</w:t>
      </w:r>
      <w:r w:rsidR="0022570F">
        <w:t>s</w:t>
      </w:r>
      <w:r w:rsidR="009F0997">
        <w:t xml:space="preserve"> libre</w:t>
      </w:r>
      <w:r w:rsidR="0022570F">
        <w:t>r</w:t>
      </w:r>
      <w:r w:rsidR="009F0997">
        <w:t>ía</w:t>
      </w:r>
      <w:r w:rsidR="0022570F">
        <w:t>s</w:t>
      </w:r>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w:t>
      </w:r>
      <w:r w:rsidR="0022570F">
        <w:t xml:space="preserve">y </w:t>
      </w:r>
      <w:proofErr w:type="spellStart"/>
      <w:r w:rsidR="009F73D4">
        <w:t>jQuery</w:t>
      </w:r>
      <w:proofErr w:type="spellEnd"/>
      <w:r w:rsidR="009F73D4">
        <w:t xml:space="preserve"> </w:t>
      </w:r>
      <w:proofErr w:type="spellStart"/>
      <w:r w:rsidR="009F73D4">
        <w:t>Validation</w:t>
      </w:r>
      <w:proofErr w:type="spellEnd"/>
      <w:del w:id="116" w:author="Vaio" w:date="2015-06-16T23:05:00Z">
        <w:r w:rsidR="004F23D2" w:rsidDel="00991DB8">
          <w:delText>se</w:delText>
        </w:r>
      </w:del>
      <w:r w:rsidR="009F73D4">
        <w:t xml:space="preserve"> </w:t>
      </w:r>
      <w:proofErr w:type="spellStart"/>
      <w:r w:rsidR="009F73D4">
        <w:t>Plugin</w:t>
      </w:r>
      <w:proofErr w:type="spellEnd"/>
      <w:r w:rsidR="009F73D4">
        <w:t xml:space="preserve"> se</w:t>
      </w:r>
      <w:r w:rsidR="004F23D2">
        <w:t xml:space="preserve"> </w:t>
      </w:r>
      <w:r w:rsidR="009F73D4">
        <w:t>invocan desde</w:t>
      </w:r>
      <w:r w:rsidR="004F23D2">
        <w:t xml:space="preserve"> </w:t>
      </w:r>
      <w:r w:rsidR="009F73D4">
        <w:t>el</w:t>
      </w:r>
      <w:r w:rsidR="004F23D2">
        <w:t xml:space="preserve"> código fuente generado para </w:t>
      </w:r>
      <w:r w:rsidR="009F0997">
        <w:t xml:space="preserve"> </w:t>
      </w:r>
      <w:r w:rsidR="004F23D2">
        <w:t>tener todas las funcionalidades enriquecidas de la aplicación.</w:t>
      </w:r>
    </w:p>
    <w:p w:rsidR="001028F0" w:rsidRDefault="001028F0">
      <w:r>
        <w:rPr>
          <w:noProof/>
          <w:lang w:val="es-PY" w:eastAsia="es-PY"/>
        </w:rPr>
        <w:lastRenderedPageBreak/>
        <w:drawing>
          <wp:inline distT="0" distB="0" distL="0" distR="0">
            <wp:extent cx="5400040" cy="4109720"/>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9" cstate="print"/>
                    <a:stretch>
                      <a:fillRect/>
                    </a:stretch>
                  </pic:blipFill>
                  <pic:spPr>
                    <a:xfrm>
                      <a:off x="0" y="0"/>
                      <a:ext cx="5400040" cy="4109720"/>
                    </a:xfrm>
                    <a:prstGeom prst="rect">
                      <a:avLst/>
                    </a:prstGeom>
                  </pic:spPr>
                </pic:pic>
              </a:graphicData>
            </a:graphic>
          </wp:inline>
        </w:drawing>
      </w:r>
    </w:p>
    <w:p w:rsidR="000A627F" w:rsidRPr="001028F0" w:rsidRDefault="001028F0" w:rsidP="00A15776">
      <w:pPr>
        <w:pStyle w:val="Epgrafe"/>
        <w:ind w:left="708" w:firstLine="708"/>
        <w:rPr>
          <w:b w:val="0"/>
          <w:color w:val="000000" w:themeColor="text1"/>
        </w:rPr>
      </w:pPr>
      <w:bookmarkStart w:id="117" w:name="_Ref422257866"/>
      <w:r w:rsidRPr="001028F0">
        <w:rPr>
          <w:color w:val="000000" w:themeColor="text1"/>
        </w:rPr>
        <w:t xml:space="preserve">Figura </w:t>
      </w:r>
      <w:r w:rsidR="00867D80" w:rsidRPr="001028F0">
        <w:rPr>
          <w:color w:val="000000" w:themeColor="text1"/>
        </w:rPr>
        <w:fldChar w:fldCharType="begin"/>
      </w:r>
      <w:r w:rsidRPr="001028F0">
        <w:rPr>
          <w:color w:val="000000" w:themeColor="text1"/>
        </w:rPr>
        <w:instrText xml:space="preserve"> SEQ Figura \* ARABIC </w:instrText>
      </w:r>
      <w:r w:rsidR="00867D80" w:rsidRPr="001028F0">
        <w:rPr>
          <w:color w:val="000000" w:themeColor="text1"/>
        </w:rPr>
        <w:fldChar w:fldCharType="separate"/>
      </w:r>
      <w:r w:rsidR="00581C3A">
        <w:rPr>
          <w:noProof/>
          <w:color w:val="000000" w:themeColor="text1"/>
        </w:rPr>
        <w:t>1</w:t>
      </w:r>
      <w:r w:rsidR="00867D80" w:rsidRPr="001028F0">
        <w:rPr>
          <w:color w:val="000000" w:themeColor="text1"/>
        </w:rPr>
        <w:fldChar w:fldCharType="end"/>
      </w:r>
      <w:bookmarkEnd w:id="117"/>
      <w:r w:rsidRPr="001028F0">
        <w:rPr>
          <w:b w:val="0"/>
          <w:color w:val="000000" w:themeColor="text1"/>
        </w:rPr>
        <w:t xml:space="preserve"> Fases de desarrollo para </w:t>
      </w:r>
      <w:r w:rsidR="00A15776">
        <w:rPr>
          <w:b w:val="0"/>
          <w:color w:val="000000" w:themeColor="text1"/>
        </w:rPr>
        <w:t xml:space="preserve">la propuesta de extensión a </w:t>
      </w:r>
      <w:proofErr w:type="spellStart"/>
      <w:r w:rsidR="00A15776">
        <w:rPr>
          <w:b w:val="0"/>
          <w:color w:val="000000" w:themeColor="text1"/>
        </w:rPr>
        <w:t>MoWebA</w:t>
      </w:r>
      <w:proofErr w:type="spellEnd"/>
    </w:p>
    <w:p w:rsidR="003A5F57" w:rsidRPr="008E6693" w:rsidRDefault="00AA3AEF" w:rsidP="003A5F57">
      <w:pPr>
        <w:spacing w:after="0"/>
        <w:rPr>
          <w:b/>
          <w:caps/>
        </w:rPr>
      </w:pPr>
      <w:r w:rsidRPr="008E6693">
        <w:rPr>
          <w:b/>
          <w:caps/>
        </w:rPr>
        <w:t xml:space="preserve"> </w:t>
      </w:r>
      <w:r w:rsidR="006805D5" w:rsidRPr="008E6693">
        <w:rPr>
          <w:b/>
          <w:caps/>
        </w:rPr>
        <w:t>3.</w:t>
      </w:r>
      <w:r w:rsidR="00F41457">
        <w:rPr>
          <w:b/>
          <w:caps/>
        </w:rPr>
        <w:t>2</w:t>
      </w:r>
      <w:r w:rsidR="003A5F57" w:rsidRPr="008E6693">
        <w:rPr>
          <w:b/>
          <w:caps/>
        </w:rPr>
        <w:t xml:space="preserve">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Del="00FE6B93" w:rsidRDefault="00AA3AEF" w:rsidP="003A5F57">
      <w:pPr>
        <w:spacing w:after="0"/>
        <w:rPr>
          <w:del w:id="118" w:author="marcazal" w:date="2015-06-20T03:20:00Z"/>
        </w:rPr>
      </w:pPr>
      <w:commentRangeStart w:id="119"/>
      <w:del w:id="120" w:author="marcazal" w:date="2015-06-20T03:20:00Z">
        <w:r w:rsidDel="00FE6B93">
          <w:delText>La capa de presentación de MoWebA</w:delText>
        </w:r>
        <w:r w:rsidDel="00FE6B93">
          <w:delText>,</w:delText>
        </w:r>
        <w:r w:rsidDel="00FE6B93">
          <w:delText xml:space="preserve"> comprende a los metamodelos de contenido y posicionamiento. El metamodelo de contenido ofrece</w:delText>
        </w:r>
        <w:r w:rsidDel="00FE6B93">
          <w:delText xml:space="preserve"> los</w:delText>
        </w:r>
        <w:r w:rsidDel="00FE6B93">
          <w:delText xml:space="preserve"> distintos elementos para la interfaz de usuario web</w:delText>
        </w:r>
      </w:del>
      <w:ins w:id="121" w:author="Vaio" w:date="2015-06-16T23:08:00Z">
        <w:del w:id="122" w:author="marcazal" w:date="2015-06-20T03:20:00Z">
          <w:r w:rsidR="00D6771E" w:rsidDel="00FE6B93">
            <w:delText>.</w:delText>
          </w:r>
        </w:del>
      </w:ins>
      <w:del w:id="123" w:author="marcazal" w:date="2015-06-20T03:20:00Z">
        <w:r w:rsidDel="00FE6B93">
          <w:delText xml:space="preserve"> </w:delText>
        </w:r>
        <w:r w:rsidDel="00FE6B93">
          <w:delText>y que o</w:delText>
        </w:r>
      </w:del>
      <w:ins w:id="124" w:author="Vaio" w:date="2015-06-16T23:08:00Z">
        <w:del w:id="125" w:author="marcazal" w:date="2015-06-20T03:20:00Z">
          <w:r w:rsidR="00D6771E" w:rsidDel="00FE6B93">
            <w:delText>O</w:delText>
          </w:r>
        </w:del>
      </w:ins>
      <w:del w:id="126" w:author="marcazal" w:date="2015-06-20T03:20:00Z">
        <w:r w:rsidDel="00FE6B93">
          <w:delText>riginalmente</w:delText>
        </w:r>
      </w:del>
      <w:ins w:id="127" w:author="Vaio" w:date="2015-06-16T23:08:00Z">
        <w:del w:id="128" w:author="marcazal" w:date="2015-06-20T03:20:00Z">
          <w:r w:rsidR="00D6771E" w:rsidDel="00FE6B93">
            <w:delText>,</w:delText>
          </w:r>
        </w:del>
      </w:ins>
      <w:del w:id="129" w:author="marcazal" w:date="2015-06-20T03:20:00Z">
        <w:r w:rsidDel="00FE6B93">
          <w:delText xml:space="preserve"> </w:delText>
        </w:r>
        <w:r w:rsidDel="00FE6B93">
          <w:delText xml:space="preserve">contienen </w:delText>
        </w:r>
      </w:del>
      <w:ins w:id="130" w:author="Vaio" w:date="2015-06-16T23:08:00Z">
        <w:del w:id="131" w:author="marcazal" w:date="2015-06-20T03:20:00Z">
          <w:r w:rsidR="00D6771E" w:rsidDel="00FE6B93">
            <w:delText xml:space="preserve">los </w:delText>
          </w:r>
        </w:del>
      </w:ins>
      <w:del w:id="132" w:author="marcazal" w:date="2015-06-20T03:20:00Z">
        <w:r w:rsidDel="00FE6B93">
          <w:delText xml:space="preserve">elementos </w:delText>
        </w:r>
      </w:del>
      <w:ins w:id="133" w:author="Vaio" w:date="2015-06-16T23:09:00Z">
        <w:del w:id="134" w:author="marcazal" w:date="2015-06-20T03:20:00Z">
          <w:r w:rsidR="00D6771E" w:rsidDel="00FE6B93">
            <w:delText xml:space="preserve">ofrecidos son aquellos que son </w:delText>
          </w:r>
        </w:del>
      </w:ins>
      <w:del w:id="135" w:author="marcazal" w:date="2015-06-20T03:20:00Z">
        <w:r w:rsidDel="00FE6B93">
          <w:delText>comunes para la representación de interfaces para la web 1.0.</w:delText>
        </w:r>
        <w:r w:rsidR="006C7698" w:rsidDel="00FE6B93">
          <w:delText xml:space="preserve"> Entre estos elementos </w:delText>
        </w:r>
        <w:commentRangeStart w:id="136"/>
        <w:commentRangeStart w:id="137"/>
        <w:r w:rsidR="006C7698" w:rsidDel="00FE6B93">
          <w:delText>tenemos</w:delText>
        </w:r>
        <w:r w:rsidR="006C7698" w:rsidDel="00FE6B93">
          <w:delText>,</w:delText>
        </w:r>
        <w:r w:rsidR="006C7698" w:rsidDel="00FE6B93">
          <w:delText xml:space="preserve"> </w:delText>
        </w:r>
        <w:commentRangeEnd w:id="136"/>
        <w:r w:rsidR="00D6771E" w:rsidDel="00FE6B93">
          <w:rPr>
            <w:rStyle w:val="Refdecomentario"/>
          </w:rPr>
          <w:commentReference w:id="136"/>
        </w:r>
        <w:commentRangeEnd w:id="137"/>
        <w:r w:rsidR="00FE6B93" w:rsidDel="00FE6B93">
          <w:rPr>
            <w:rStyle w:val="Refdecomentario"/>
          </w:rPr>
          <w:commentReference w:id="137"/>
        </w:r>
        <w:r w:rsidR="006C7698" w:rsidDel="00FE6B93">
          <w:delText>entradas de texto, entradas de selección (choices y dropboxes)</w:delText>
        </w:r>
        <w:r w:rsidR="006C7698" w:rsidDel="00FE6B93">
          <w:delText xml:space="preserve"> </w:delText>
        </w:r>
        <w:r w:rsidR="006C7698" w:rsidDel="00FE6B93">
          <w:delText>, elementos multimedia como audio y video, entre otros.</w:delText>
        </w:r>
        <w:r w:rsidDel="00FE6B93">
          <w:delText xml:space="preserve">  En el metamodelo de posicionamiento</w:delText>
        </w:r>
        <w:r w:rsidR="003C43DF" w:rsidDel="00FE6B93">
          <w:delText>,</w:delText>
        </w:r>
        <w:r w:rsidDel="00FE6B93">
          <w:delText xml:space="preserve"> los distintos elementos del metamodelo de contenido</w:delText>
        </w:r>
        <w:r w:rsidDel="00FE6B93">
          <w:delText>,</w:delText>
        </w:r>
        <w:r w:rsidDel="00FE6B93">
          <w:delText xml:space="preserve"> pueden ser parametrizados con características de posicionamiento </w:delText>
        </w:r>
        <w:r w:rsidR="006C7698" w:rsidDel="00FE6B93">
          <w:delText>que definen las regiones en la</w:delText>
        </w:r>
      </w:del>
      <w:ins w:id="138" w:author="Vaio" w:date="2015-06-16T23:11:00Z">
        <w:del w:id="139" w:author="marcazal" w:date="2015-06-20T03:20:00Z">
          <w:r w:rsidR="00CB25D4" w:rsidDel="00FE6B93">
            <w:delText>s</w:delText>
          </w:r>
        </w:del>
      </w:ins>
      <w:del w:id="140" w:author="marcazal" w:date="2015-06-20T03:20:00Z">
        <w:r w:rsidR="006C7698" w:rsidDel="00FE6B93">
          <w:delText xml:space="preserve"> cuales </w:delText>
        </w:r>
        <w:commentRangeStart w:id="141"/>
        <w:r w:rsidR="006C7698" w:rsidDel="00FE6B93">
          <w:delText>las</w:delText>
        </w:r>
        <w:r w:rsidR="00553BA3" w:rsidDel="00FE6B93">
          <w:delText xml:space="preserve"> distintas</w:delText>
        </w:r>
        <w:r w:rsidR="006C7698" w:rsidDel="00FE6B93">
          <w:delText xml:space="preserve"> porciones de página </w:delText>
        </w:r>
        <w:commentRangeEnd w:id="141"/>
        <w:r w:rsidR="00CB25D4" w:rsidDel="00FE6B93">
          <w:rPr>
            <w:rStyle w:val="Refdecomentario"/>
          </w:rPr>
          <w:commentReference w:id="141"/>
        </w:r>
        <w:r w:rsidR="006C7698" w:rsidDel="00FE6B93">
          <w:delText xml:space="preserve">serán presentadas al </w:delText>
        </w:r>
        <w:r w:rsidR="006C7698" w:rsidDel="00FE6B93">
          <w:delText>cliente</w:delText>
        </w:r>
      </w:del>
      <w:ins w:id="142" w:author="Vaio" w:date="2015-06-16T23:11:00Z">
        <w:del w:id="143" w:author="marcazal" w:date="2015-06-20T03:20:00Z">
          <w:r w:rsidR="00CB25D4" w:rsidDel="00FE6B93">
            <w:delText>usuario</w:delText>
          </w:r>
        </w:del>
      </w:ins>
      <w:del w:id="144" w:author="marcazal" w:date="2015-06-20T03:20:00Z">
        <w:r w:rsidR="006C7698" w:rsidDel="00FE6B93">
          <w:delText xml:space="preserve">.  </w:delText>
        </w:r>
        <w:commentRangeEnd w:id="119"/>
        <w:r w:rsidR="00C06E7F" w:rsidDel="00FE6B93">
          <w:rPr>
            <w:rStyle w:val="Refdecomentario"/>
          </w:rPr>
          <w:commentReference w:id="119"/>
        </w:r>
      </w:del>
    </w:p>
    <w:p w:rsidR="00D35B84" w:rsidRDefault="00D35B84" w:rsidP="003A5F57">
      <w:pPr>
        <w:spacing w:after="0"/>
      </w:pP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w:t>
      </w:r>
      <w:r w:rsidR="009F73D4">
        <w:t>s</w:t>
      </w:r>
      <w:r>
        <w:t xml:space="preserve"> </w:t>
      </w:r>
      <w:r w:rsidR="009F73D4">
        <w:t>RIA</w:t>
      </w:r>
      <w:r>
        <w:t>, que son los widgets interactivos</w:t>
      </w:r>
      <w:r w:rsidR="00553BA3">
        <w:t xml:space="preserve"> y la validación en el lado</w:t>
      </w:r>
      <w:ins w:id="145" w:author="Vaio" w:date="2015-06-16T23:14:00Z">
        <w:r w:rsidR="003B3B1E">
          <w:t xml:space="preserve"> del </w:t>
        </w:r>
      </w:ins>
      <w:del w:id="146" w:author="Vaio" w:date="2015-06-16T23:14:00Z">
        <w:r w:rsidR="00553BA3" w:rsidDel="003B3B1E">
          <w:delText xml:space="preserve"> </w:delText>
        </w:r>
      </w:del>
      <w:r w:rsidR="00553BA3">
        <w:t xml:space="preserve">cliente </w:t>
      </w:r>
      <w:del w:id="147" w:author="Vaio" w:date="2015-06-16T23:15:00Z">
        <w:r w:rsidR="00553BA3" w:rsidDel="003B3B1E">
          <w:delText xml:space="preserve">de </w:delText>
        </w:r>
      </w:del>
      <w:ins w:id="148" w:author="Vaio" w:date="2015-06-16T23:15:00Z">
        <w:r w:rsidR="003B3B1E">
          <w:t xml:space="preserve">en los </w:t>
        </w:r>
      </w:ins>
      <w:r w:rsidR="00553BA3">
        <w:t>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w:t>
      </w:r>
      <w:ins w:id="149" w:author="Vaio" w:date="2015-06-16T23:15:00Z">
        <w:r w:rsidR="003B3B1E">
          <w:t>.</w:t>
        </w:r>
      </w:ins>
      <w:r w:rsidR="00553BA3">
        <w:t xml:space="preserve"> </w:t>
      </w:r>
      <w:del w:id="150" w:author="Vaio" w:date="2015-06-16T23:15:00Z">
        <w:r w:rsidR="00553BA3" w:rsidDel="003B3B1E">
          <w:delText>como así también a su</w:delText>
        </w:r>
      </w:del>
      <w:ins w:id="151" w:author="Vaio" w:date="2015-06-16T23:15:00Z">
        <w:r w:rsidR="003B3B1E">
          <w:t>De manera</w:t>
        </w:r>
      </w:ins>
      <w:r w:rsidR="00553BA3">
        <w:t xml:space="preserve"> correspondiente</w:t>
      </w:r>
      <w:ins w:id="152" w:author="Vaio" w:date="2015-06-16T23:15:00Z">
        <w:r w:rsidR="003B3B1E">
          <w:t xml:space="preserve"> también se </w:t>
        </w:r>
        <w:proofErr w:type="spellStart"/>
        <w:r w:rsidR="003B3B1E">
          <w:t>extendará</w:t>
        </w:r>
        <w:proofErr w:type="spellEnd"/>
        <w:r w:rsidR="003B3B1E">
          <w:t xml:space="preserve"> el</w:t>
        </w:r>
      </w:ins>
      <w:r w:rsidR="00553BA3">
        <w:t xml:space="preserv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p>
    <w:p w:rsidR="003A5F57" w:rsidRDefault="00F41457" w:rsidP="003A5F57">
      <w:pPr>
        <w:spacing w:after="0"/>
        <w:rPr>
          <w:b/>
          <w:caps/>
        </w:rPr>
      </w:pPr>
      <w:r>
        <w:rPr>
          <w:b/>
          <w:caps/>
        </w:rPr>
        <w:lastRenderedPageBreak/>
        <w:t>3.2</w:t>
      </w:r>
      <w:r w:rsidR="008E6693">
        <w:rPr>
          <w:b/>
          <w:caps/>
        </w:rPr>
        <w:t>.1</w:t>
      </w:r>
      <w:r>
        <w:rPr>
          <w:b/>
          <w:caps/>
        </w:rPr>
        <w:t xml:space="preserve"> - </w:t>
      </w:r>
      <w:commentRangeStart w:id="153"/>
      <w:commentRangeStart w:id="154"/>
      <w:r>
        <w:rPr>
          <w:b/>
          <w:caps/>
        </w:rPr>
        <w:t>Los</w:t>
      </w:r>
      <w:r w:rsidR="003A5F57" w:rsidRPr="008E6693">
        <w:rPr>
          <w:b/>
          <w:caps/>
        </w:rPr>
        <w:t xml:space="preserve"> metamodelo</w:t>
      </w:r>
      <w:ins w:id="155" w:author="Vaio" w:date="2015-06-16T23:18:00Z">
        <w:r w:rsidR="003B3B1E">
          <w:rPr>
            <w:b/>
            <w:caps/>
          </w:rPr>
          <w:t>s</w:t>
        </w:r>
      </w:ins>
      <w:r w:rsidR="003A5F57" w:rsidRPr="008E6693">
        <w:rPr>
          <w:b/>
          <w:caps/>
        </w:rPr>
        <w:t xml:space="preserve"> de contenido </w:t>
      </w:r>
      <w:r w:rsidR="00A25C66">
        <w:rPr>
          <w:b/>
          <w:caps/>
        </w:rPr>
        <w:t xml:space="preserve">y </w:t>
      </w:r>
      <w:del w:id="156" w:author="marcazal" w:date="2015-06-20T03:26:00Z">
        <w:r w:rsidR="00A25C66" w:rsidDel="00A9719F">
          <w:rPr>
            <w:b/>
            <w:caps/>
          </w:rPr>
          <w:delText xml:space="preserve">posicionamiento </w:delText>
        </w:r>
      </w:del>
      <w:ins w:id="157" w:author="marcazal" w:date="2015-06-20T03:26:00Z">
        <w:r w:rsidR="00A9719F">
          <w:rPr>
            <w:b/>
            <w:caps/>
          </w:rPr>
          <w:t xml:space="preserve">Estructura </w:t>
        </w:r>
      </w:ins>
      <w:r w:rsidR="003A5F57" w:rsidRPr="008E6693">
        <w:rPr>
          <w:b/>
          <w:caps/>
        </w:rPr>
        <w:t>de MoWebA.</w:t>
      </w:r>
      <w:commentRangeEnd w:id="153"/>
      <w:r w:rsidR="00633A6A">
        <w:rPr>
          <w:rStyle w:val="Refdecomentario"/>
        </w:rPr>
        <w:commentReference w:id="153"/>
      </w:r>
      <w:commentRangeEnd w:id="154"/>
      <w:r w:rsidR="00A9719F">
        <w:rPr>
          <w:rStyle w:val="Refdecomentario"/>
        </w:rPr>
        <w:commentReference w:id="154"/>
      </w:r>
    </w:p>
    <w:p w:rsidR="008E6693" w:rsidRDefault="008E6693" w:rsidP="003A5F57">
      <w:pPr>
        <w:spacing w:after="0"/>
        <w:rPr>
          <w:b/>
          <w:caps/>
        </w:rPr>
      </w:pPr>
    </w:p>
    <w:p w:rsidR="00DB20E0" w:rsidRDefault="00633A6A" w:rsidP="003A5F57">
      <w:pPr>
        <w:spacing w:after="0"/>
        <w:rPr>
          <w:ins w:id="158" w:author="Vaio" w:date="2015-06-16T23:31:00Z"/>
        </w:rPr>
      </w:pPr>
      <w:ins w:id="159" w:author="Vaio" w:date="2015-06-16T23:19:00Z">
        <w:r>
          <w:t>Los</w:t>
        </w:r>
      </w:ins>
      <w:del w:id="160" w:author="Vaio" w:date="2015-06-16T23:19:00Z">
        <w:r w:rsidR="008E6693" w:rsidDel="00633A6A">
          <w:delText>E</w:delText>
        </w:r>
      </w:del>
      <w:del w:id="161" w:author="Vaio" w:date="2015-06-16T23:18:00Z">
        <w:r w:rsidR="008E6693" w:rsidDel="00633A6A">
          <w:delText>l</w:delText>
        </w:r>
      </w:del>
      <w:r w:rsidR="008E6693">
        <w:t xml:space="preserve"> </w:t>
      </w:r>
      <w:proofErr w:type="spellStart"/>
      <w:r w:rsidR="008E6693">
        <w:t>metamodelo</w:t>
      </w:r>
      <w:ins w:id="162" w:author="Vaio" w:date="2015-06-16T23:19:00Z">
        <w:r>
          <w:t>s</w:t>
        </w:r>
      </w:ins>
      <w:proofErr w:type="spellEnd"/>
      <w:r w:rsidR="008E6693">
        <w:t xml:space="preserve"> de contenido </w:t>
      </w:r>
      <w:r w:rsidR="003E7FAA">
        <w:t xml:space="preserve">y </w:t>
      </w:r>
      <w:commentRangeStart w:id="163"/>
      <w:commentRangeStart w:id="164"/>
      <w:del w:id="165" w:author="marcazal" w:date="2015-06-20T03:26:00Z">
        <w:r w:rsidR="003E7FAA" w:rsidDel="00A9719F">
          <w:delText>posici</w:delText>
        </w:r>
      </w:del>
      <w:ins w:id="166" w:author="Vaio" w:date="2015-06-16T23:19:00Z">
        <w:del w:id="167" w:author="marcazal" w:date="2015-06-20T03:26:00Z">
          <w:r w:rsidDel="00A9719F">
            <w:delText>onamiento</w:delText>
          </w:r>
        </w:del>
      </w:ins>
      <w:del w:id="168" w:author="marcazal" w:date="2015-06-20T03:26:00Z">
        <w:r w:rsidR="003E7FAA" w:rsidDel="00A9719F">
          <w:delText>ón</w:delText>
        </w:r>
      </w:del>
      <w:ins w:id="169" w:author="marcazal" w:date="2015-06-20T03:26:00Z">
        <w:r w:rsidR="00A9719F">
          <w:t>estructura</w:t>
        </w:r>
      </w:ins>
      <w:r w:rsidR="003E7FAA">
        <w:t xml:space="preserve"> </w:t>
      </w:r>
      <w:commentRangeEnd w:id="163"/>
      <w:r>
        <w:rPr>
          <w:rStyle w:val="Refdecomentario"/>
        </w:rPr>
        <w:commentReference w:id="163"/>
      </w:r>
      <w:commentRangeEnd w:id="164"/>
      <w:r w:rsidR="00A9719F">
        <w:rPr>
          <w:rStyle w:val="Refdecomentario"/>
        </w:rPr>
        <w:commentReference w:id="164"/>
      </w:r>
      <w:r w:rsidR="008E6693">
        <w:t xml:space="preserve">de </w:t>
      </w:r>
      <w:proofErr w:type="spellStart"/>
      <w:r w:rsidR="008E6693">
        <w:t>MoWeba</w:t>
      </w:r>
      <w:proofErr w:type="spellEnd"/>
      <w:r w:rsidR="008E6693">
        <w:t xml:space="preserve"> está</w:t>
      </w:r>
      <w:ins w:id="170" w:author="Vaio" w:date="2015-06-16T23:20:00Z">
        <w:r>
          <w:t>n</w:t>
        </w:r>
      </w:ins>
      <w:r w:rsidR="008E6693">
        <w:t xml:space="preserve"> </w:t>
      </w:r>
      <w:r w:rsidR="0038667B">
        <w:t>representado</w:t>
      </w:r>
      <w:ins w:id="171" w:author="Vaio" w:date="2015-06-16T23:22:00Z">
        <w:r w:rsidR="00DB20E0">
          <w:t>s</w:t>
        </w:r>
      </w:ins>
      <w:r w:rsidR="003C43DF">
        <w:t xml:space="preserve"> en la </w:t>
      </w:r>
      <w:r w:rsidR="00966385" w:rsidRPr="009826AB">
        <w:rPr>
          <w:color w:val="000000" w:themeColor="text1"/>
        </w:rPr>
        <w:t xml:space="preserve">Figura </w:t>
      </w:r>
      <w:r w:rsidR="009F73D4">
        <w:rPr>
          <w:color w:val="000000" w:themeColor="text1"/>
        </w:rPr>
        <w:t>2</w:t>
      </w:r>
      <w:r w:rsidR="008E6693">
        <w:t>. En</w:t>
      </w:r>
      <w:ins w:id="172" w:author="Vaio" w:date="2015-06-16T23:20:00Z">
        <w:r>
          <w:t xml:space="preserve"> ellos</w:t>
        </w:r>
      </w:ins>
      <w:del w:id="173" w:author="Vaio" w:date="2015-06-16T23:20:00Z">
        <w:r w:rsidR="008E6693" w:rsidDel="00633A6A">
          <w:delText xml:space="preserve"> </w:delText>
        </w:r>
        <w:r w:rsidR="003C43DF" w:rsidDel="00633A6A">
          <w:delText>él</w:delText>
        </w:r>
      </w:del>
      <w:r w:rsidR="008E6693">
        <w:t xml:space="preserve"> se presentan los diversos elementos </w:t>
      </w:r>
      <w:del w:id="174" w:author="Vaio" w:date="2015-06-16T23:20:00Z">
        <w:r w:rsidR="009826AB" w:rsidDel="00633A6A">
          <w:delText xml:space="preserve">para  </w:delText>
        </w:r>
      </w:del>
      <w:ins w:id="175" w:author="Vaio" w:date="2015-06-16T23:20:00Z">
        <w:r>
          <w:t>que permiten representar una</w:t>
        </w:r>
      </w:ins>
      <w:del w:id="176" w:author="Vaio" w:date="2015-06-16T23:20:00Z">
        <w:r w:rsidR="009826AB" w:rsidDel="00633A6A">
          <w:delText>la</w:delText>
        </w:r>
      </w:del>
      <w:r w:rsidR="009826AB">
        <w:t xml:space="preserve"> interfaz de usuario. </w:t>
      </w:r>
      <w:commentRangeStart w:id="177"/>
      <w:r w:rsidR="009826AB">
        <w:t xml:space="preserve">En color </w:t>
      </w:r>
      <w:r w:rsidR="003E7FAA">
        <w:t>azul</w:t>
      </w:r>
      <w:r w:rsidR="009826AB">
        <w:t xml:space="preserve">, </w:t>
      </w:r>
      <w:commentRangeEnd w:id="177"/>
      <w:r w:rsidR="00C16B85">
        <w:rPr>
          <w:rStyle w:val="Refdecomentario"/>
        </w:rPr>
        <w:commentReference w:id="177"/>
      </w:r>
      <w:r w:rsidR="009826AB">
        <w:t xml:space="preserve">se marcan los nuevos elementos propuestos a </w:t>
      </w:r>
      <w:proofErr w:type="spellStart"/>
      <w:r w:rsidR="009826AB">
        <w:t>MoWebA</w:t>
      </w:r>
      <w:proofErr w:type="spellEnd"/>
      <w:r w:rsidR="009826AB">
        <w:t xml:space="preserve">, con </w:t>
      </w:r>
      <w:del w:id="178" w:author="Vaio" w:date="2015-06-16T23:23:00Z">
        <w:r w:rsidR="009826AB" w:rsidDel="00DB20E0">
          <w:delText xml:space="preserve">la </w:delText>
        </w:r>
      </w:del>
      <w:ins w:id="179" w:author="Vaio" w:date="2015-06-16T23:23:00Z">
        <w:r w:rsidR="00DB20E0">
          <w:t xml:space="preserve">los </w:t>
        </w:r>
      </w:ins>
      <w:r w:rsidR="009826AB">
        <w:t>cual</w:t>
      </w:r>
      <w:ins w:id="180" w:author="Vaio" w:date="2015-06-16T23:23:00Z">
        <w:r w:rsidR="00DB20E0">
          <w:t>es</w:t>
        </w:r>
      </w:ins>
      <w:r w:rsidR="009826AB">
        <w:t xml:space="preserve"> </w:t>
      </w:r>
      <w:del w:id="181" w:author="Vaio" w:date="2015-06-16T23:23:00Z">
        <w:r w:rsidR="009826AB" w:rsidDel="00DB20E0">
          <w:delText xml:space="preserve">es </w:delText>
        </w:r>
      </w:del>
      <w:ins w:id="182" w:author="Vaio" w:date="2015-06-16T23:23:00Z">
        <w:r w:rsidR="00DB20E0">
          <w:t xml:space="preserve">será </w:t>
        </w:r>
      </w:ins>
      <w:r w:rsidR="009826AB">
        <w:t xml:space="preserve">posible </w:t>
      </w:r>
      <w:del w:id="183" w:author="Vaio" w:date="2015-06-16T23:23:00Z">
        <w:r w:rsidR="009826AB" w:rsidDel="00DB20E0">
          <w:delText xml:space="preserve">desplegar </w:delText>
        </w:r>
      </w:del>
      <w:ins w:id="184" w:author="Vaio" w:date="2015-06-16T23:23:00Z">
        <w:r w:rsidR="00DB20E0">
          <w:t>g</w:t>
        </w:r>
      </w:ins>
      <w:ins w:id="185" w:author="Vaio" w:date="2015-06-16T23:24:00Z">
        <w:r w:rsidR="00DB20E0">
          <w:t>enerar aplicaciones finales con</w:t>
        </w:r>
      </w:ins>
      <w:ins w:id="186" w:author="Vaio" w:date="2015-06-16T23:23:00Z">
        <w:r w:rsidR="00DB20E0">
          <w:t xml:space="preserve"> </w:t>
        </w:r>
      </w:ins>
      <w:ins w:id="187" w:author="Vaio" w:date="2015-06-16T23:24:00Z">
        <w:r w:rsidR="00DB20E0">
          <w:t xml:space="preserve">los </w:t>
        </w:r>
      </w:ins>
      <w:r w:rsidR="009826AB">
        <w:t xml:space="preserve">elementos enriquecidos comunes en las </w:t>
      </w:r>
      <w:r w:rsidR="003E7FAA">
        <w:t>RIA</w:t>
      </w:r>
      <w:r w:rsidR="009826AB">
        <w:t xml:space="preserve"> </w:t>
      </w:r>
      <w:r w:rsidR="0038667B" w:rsidRPr="0038667B">
        <w:rPr>
          <w:i/>
        </w:rPr>
        <w:t>(widgets)</w:t>
      </w:r>
      <w:r w:rsidR="0038667B">
        <w:rPr>
          <w:i/>
        </w:rPr>
        <w:t xml:space="preserve"> </w:t>
      </w:r>
      <w:r w:rsidR="0038667B">
        <w:t>que fueron presentados en</w:t>
      </w:r>
      <w:r w:rsidR="009F73D4">
        <w:t xml:space="preserve"> el capítulo</w:t>
      </w:r>
      <w:r w:rsidR="0038667B">
        <w:t xml:space="preserve"> anterior. </w:t>
      </w:r>
    </w:p>
    <w:p w:rsidR="00DB20E0" w:rsidRDefault="00DB20E0" w:rsidP="003A5F57">
      <w:pPr>
        <w:spacing w:after="0"/>
        <w:rPr>
          <w:ins w:id="188" w:author="Vaio" w:date="2015-06-16T23:31:00Z"/>
        </w:rPr>
      </w:pPr>
    </w:p>
    <w:p w:rsidR="00DB20E0" w:rsidRDefault="006237E6" w:rsidP="003A5F57">
      <w:pPr>
        <w:spacing w:after="0"/>
        <w:rPr>
          <w:ins w:id="189" w:author="Vaio" w:date="2015-06-16T23:29:00Z"/>
        </w:rPr>
      </w:pPr>
      <w:commentRangeStart w:id="190"/>
      <w:commentRangeStart w:id="191"/>
      <w:del w:id="192" w:author="Vaio" w:date="2015-06-16T23:29:00Z">
        <w:r w:rsidDel="00DB20E0">
          <w:delText>Se han clasificado primeramente a</w:delText>
        </w:r>
        <w:r w:rsidR="0038667B" w:rsidDel="00DB20E0">
          <w:delText xml:space="preserve"> l</w:delText>
        </w:r>
      </w:del>
      <w:ins w:id="193" w:author="Vaio" w:date="2015-06-16T23:29:00Z">
        <w:r w:rsidR="00DB20E0">
          <w:t>L</w:t>
        </w:r>
      </w:ins>
      <w:r w:rsidR="0038667B">
        <w:t>os distintos elementos</w:t>
      </w:r>
      <w:del w:id="194" w:author="Vaio" w:date="2015-06-16T23:29:00Z">
        <w:r w:rsidR="0038667B" w:rsidDel="00DB20E0">
          <w:delText xml:space="preserve"> </w:delText>
        </w:r>
      </w:del>
      <w:r>
        <w:t xml:space="preserve"> de interfaz de usuario</w:t>
      </w:r>
      <w:ins w:id="195" w:author="Vaio" w:date="2015-06-16T23:29:00Z">
        <w:r w:rsidR="00DB20E0">
          <w:t xml:space="preserve"> se clasifican</w:t>
        </w:r>
      </w:ins>
      <w:r>
        <w:t xml:space="preserve"> </w:t>
      </w:r>
      <w:r w:rsidR="0038667B">
        <w:t>en</w:t>
      </w:r>
      <w:ins w:id="196" w:author="Vaio" w:date="2015-06-16T23:29:00Z">
        <w:r w:rsidR="00DB20E0">
          <w:t>:</w:t>
        </w:r>
      </w:ins>
      <w:del w:id="197" w:author="Vaio" w:date="2015-06-16T23:29:00Z">
        <w:r w:rsidR="009F73D4" w:rsidDel="00DB20E0">
          <w:delText>;</w:delText>
        </w:r>
      </w:del>
      <w:r w:rsidR="0038667B">
        <w:t xml:space="preserve"> </w:t>
      </w:r>
    </w:p>
    <w:p w:rsidR="00DE0D5C" w:rsidRDefault="0038667B">
      <w:pPr>
        <w:pStyle w:val="Prrafodelista"/>
        <w:numPr>
          <w:ilvl w:val="0"/>
          <w:numId w:val="1"/>
        </w:numPr>
        <w:spacing w:after="0"/>
        <w:rPr>
          <w:ins w:id="198" w:author="Vaio" w:date="2015-06-16T23:29:00Z"/>
        </w:rPr>
      </w:pPr>
      <w:commentRangeStart w:id="199"/>
      <w:del w:id="200" w:author="Vaio" w:date="2015-06-16T23:29:00Z">
        <w:r w:rsidDel="00DB20E0">
          <w:delText xml:space="preserve">elementos </w:delText>
        </w:r>
      </w:del>
      <w:ins w:id="201" w:author="Vaio" w:date="2015-06-16T23:29:00Z">
        <w:r w:rsidR="00DB20E0">
          <w:t xml:space="preserve">Elementos </w:t>
        </w:r>
      </w:ins>
      <w:r>
        <w:t xml:space="preserve">de salida </w:t>
      </w:r>
      <w:r w:rsidR="006237E6">
        <w:t>(</w:t>
      </w:r>
      <w:proofErr w:type="spellStart"/>
      <w:del w:id="202" w:author="Vaio" w:date="2015-06-16T23:43:00Z">
        <w:r w:rsidR="006237E6" w:rsidDel="00B8527E">
          <w:delText xml:space="preserve"> </w:delText>
        </w:r>
      </w:del>
      <w:r w:rsidR="006237E6" w:rsidRPr="00DB20E0">
        <w:rPr>
          <w:i/>
        </w:rPr>
        <w:t>text</w:t>
      </w:r>
      <w:proofErr w:type="spellEnd"/>
      <w:r w:rsidR="006237E6">
        <w:t xml:space="preserve">, </w:t>
      </w:r>
      <w:proofErr w:type="spellStart"/>
      <w:r w:rsidR="006237E6" w:rsidRPr="00DB20E0">
        <w:rPr>
          <w:i/>
        </w:rPr>
        <w:t>htmlText</w:t>
      </w:r>
      <w:proofErr w:type="spellEnd"/>
      <w:r w:rsidR="006237E6">
        <w:t xml:space="preserve"> y  </w:t>
      </w:r>
      <w:r w:rsidR="006237E6" w:rsidRPr="00DB20E0">
        <w:rPr>
          <w:i/>
        </w:rPr>
        <w:t>multimedia</w:t>
      </w:r>
      <w:r w:rsidR="006237E6">
        <w:t>)</w:t>
      </w:r>
      <w:ins w:id="203" w:author="Vaio" w:date="2015-06-16T23:30:00Z">
        <w:r w:rsidR="00DB20E0">
          <w:t xml:space="preserve">. </w:t>
        </w:r>
      </w:ins>
      <w:del w:id="204" w:author="Vaio" w:date="2015-06-16T23:30:00Z">
        <w:r w:rsidR="006237E6" w:rsidDel="00DB20E0">
          <w:delText xml:space="preserve">, </w:delText>
        </w:r>
      </w:del>
    </w:p>
    <w:p w:rsidR="00DE0D5C" w:rsidRDefault="00867D80">
      <w:pPr>
        <w:pStyle w:val="Prrafodelista"/>
        <w:numPr>
          <w:ilvl w:val="0"/>
          <w:numId w:val="1"/>
        </w:numPr>
        <w:spacing w:after="0"/>
        <w:rPr>
          <w:ins w:id="205" w:author="Vaio" w:date="2015-06-16T23:29:00Z"/>
          <w:lang w:val="en-US"/>
        </w:rPr>
      </w:pPr>
      <w:del w:id="206" w:author="Vaio" w:date="2015-06-16T23:30:00Z">
        <w:r w:rsidRPr="00867D80">
          <w:rPr>
            <w:lang w:val="en-US"/>
          </w:rPr>
          <w:delText xml:space="preserve">elementos </w:delText>
        </w:r>
      </w:del>
      <w:proofErr w:type="spellStart"/>
      <w:ins w:id="207" w:author="Vaio" w:date="2015-06-16T23:30:00Z">
        <w:r w:rsidRPr="00867D80">
          <w:rPr>
            <w:lang w:val="en-US"/>
          </w:rPr>
          <w:t>Elementos</w:t>
        </w:r>
        <w:proofErr w:type="spellEnd"/>
        <w:r w:rsidRPr="00867D80">
          <w:rPr>
            <w:lang w:val="en-US"/>
          </w:rPr>
          <w:t xml:space="preserve"> </w:t>
        </w:r>
      </w:ins>
      <w:r w:rsidRPr="00867D80">
        <w:rPr>
          <w:lang w:val="en-US"/>
        </w:rPr>
        <w:t xml:space="preserve">de </w:t>
      </w:r>
      <w:proofErr w:type="spellStart"/>
      <w:r w:rsidRPr="00867D80">
        <w:rPr>
          <w:lang w:val="en-US"/>
        </w:rPr>
        <w:t>entrada</w:t>
      </w:r>
      <w:proofErr w:type="spellEnd"/>
      <w:r w:rsidRPr="00867D80">
        <w:rPr>
          <w:lang w:val="en-US"/>
        </w:rPr>
        <w:t xml:space="preserve"> (</w:t>
      </w:r>
      <w:proofErr w:type="spellStart"/>
      <w:r w:rsidRPr="00867D80">
        <w:rPr>
          <w:i/>
          <w:lang w:val="en-US"/>
        </w:rPr>
        <w:t>textI</w:t>
      </w:r>
      <w:ins w:id="208" w:author="Vaio" w:date="2015-06-16T23:43:00Z">
        <w:r w:rsidRPr="00867D80">
          <w:rPr>
            <w:i/>
            <w:lang w:val="en-US"/>
          </w:rPr>
          <w:t>n</w:t>
        </w:r>
      </w:ins>
      <w:del w:id="209" w:author="Vaio" w:date="2015-06-16T23:43:00Z">
        <w:r w:rsidRPr="00867D80">
          <w:rPr>
            <w:i/>
            <w:lang w:val="en-US"/>
          </w:rPr>
          <w:delText>m</w:delText>
        </w:r>
      </w:del>
      <w:r w:rsidRPr="00867D80">
        <w:rPr>
          <w:i/>
          <w:lang w:val="en-US"/>
        </w:rPr>
        <w:t>puts</w:t>
      </w:r>
      <w:proofErr w:type="spellEnd"/>
      <w:r w:rsidRPr="00867D80">
        <w:rPr>
          <w:lang w:val="en-US"/>
        </w:rPr>
        <w:t xml:space="preserve">, </w:t>
      </w:r>
      <w:r w:rsidRPr="00867D80">
        <w:rPr>
          <w:i/>
          <w:lang w:val="en-US"/>
        </w:rPr>
        <w:t>list</w:t>
      </w:r>
      <w:r w:rsidRPr="00867D80">
        <w:rPr>
          <w:lang w:val="en-US"/>
        </w:rPr>
        <w:t xml:space="preserve">, </w:t>
      </w:r>
      <w:proofErr w:type="spellStart"/>
      <w:r w:rsidRPr="00867D80">
        <w:rPr>
          <w:i/>
          <w:lang w:val="en-US"/>
        </w:rPr>
        <w:t>richAutoSuggest</w:t>
      </w:r>
      <w:proofErr w:type="spellEnd"/>
      <w:r w:rsidRPr="00867D80">
        <w:rPr>
          <w:lang w:val="en-US"/>
        </w:rPr>
        <w:t xml:space="preserve">, </w:t>
      </w:r>
      <w:proofErr w:type="spellStart"/>
      <w:r w:rsidRPr="00867D80">
        <w:rPr>
          <w:i/>
          <w:lang w:val="en-US"/>
        </w:rPr>
        <w:t>richDatePicker</w:t>
      </w:r>
      <w:proofErr w:type="spellEnd"/>
      <w:r w:rsidRPr="00867D80">
        <w:rPr>
          <w:lang w:val="en-US"/>
        </w:rPr>
        <w:t xml:space="preserve"> y </w:t>
      </w:r>
      <w:proofErr w:type="spellStart"/>
      <w:r w:rsidRPr="00867D80">
        <w:rPr>
          <w:i/>
          <w:lang w:val="en-US"/>
        </w:rPr>
        <w:t>richFieldLiveValidation</w:t>
      </w:r>
      <w:proofErr w:type="spellEnd"/>
      <w:r w:rsidRPr="00867D80">
        <w:rPr>
          <w:lang w:val="en-US"/>
        </w:rPr>
        <w:t>)</w:t>
      </w:r>
      <w:ins w:id="210" w:author="Vaio" w:date="2015-06-16T23:30:00Z">
        <w:r w:rsidRPr="00867D80">
          <w:rPr>
            <w:lang w:val="en-US"/>
          </w:rPr>
          <w:t xml:space="preserve">. </w:t>
        </w:r>
      </w:ins>
      <w:del w:id="211" w:author="Vaio" w:date="2015-06-16T23:30:00Z">
        <w:r w:rsidRPr="00867D80">
          <w:rPr>
            <w:lang w:val="en-US"/>
          </w:rPr>
          <w:delText xml:space="preserve"> y </w:delText>
        </w:r>
      </w:del>
    </w:p>
    <w:p w:rsidR="00DE0D5C" w:rsidRDefault="006237E6">
      <w:pPr>
        <w:pStyle w:val="Prrafodelista"/>
        <w:numPr>
          <w:ilvl w:val="0"/>
          <w:numId w:val="1"/>
        </w:numPr>
        <w:spacing w:after="0"/>
        <w:rPr>
          <w:ins w:id="212" w:author="Vaio" w:date="2015-06-16T23:30:00Z"/>
        </w:rPr>
      </w:pPr>
      <w:del w:id="213" w:author="Vaio" w:date="2015-06-16T23:30:00Z">
        <w:r w:rsidDel="00DB20E0">
          <w:delText xml:space="preserve">elementos </w:delText>
        </w:r>
      </w:del>
      <w:ins w:id="214" w:author="Vaio" w:date="2015-06-16T23:30:00Z">
        <w:r w:rsidR="00DB20E0">
          <w:t xml:space="preserve">Elementos </w:t>
        </w:r>
      </w:ins>
      <w:r>
        <w:t>de control (</w:t>
      </w:r>
      <w:proofErr w:type="spellStart"/>
      <w:r w:rsidRPr="00DB20E0">
        <w:rPr>
          <w:i/>
        </w:rPr>
        <w:t>externalLink</w:t>
      </w:r>
      <w:proofErr w:type="spellEnd"/>
      <w:r>
        <w:t xml:space="preserve">, </w:t>
      </w:r>
      <w:proofErr w:type="spellStart"/>
      <w:r w:rsidRPr="00DB20E0">
        <w:rPr>
          <w:i/>
        </w:rPr>
        <w:t>anchor</w:t>
      </w:r>
      <w:proofErr w:type="spellEnd"/>
      <w:r>
        <w:t xml:space="preserve"> y </w:t>
      </w:r>
      <w:proofErr w:type="spellStart"/>
      <w:r w:rsidRPr="00DB20E0">
        <w:rPr>
          <w:i/>
        </w:rPr>
        <w:t>button</w:t>
      </w:r>
      <w:proofErr w:type="spellEnd"/>
      <w:r>
        <w:t>)</w:t>
      </w:r>
      <w:r w:rsidR="0086176A">
        <w:t xml:space="preserve">. </w:t>
      </w:r>
      <w:commentRangeEnd w:id="199"/>
      <w:r w:rsidR="00DB20E0">
        <w:rPr>
          <w:rStyle w:val="Refdecomentario"/>
        </w:rPr>
        <w:commentReference w:id="199"/>
      </w:r>
    </w:p>
    <w:p w:rsidR="008E6693" w:rsidRDefault="0086176A" w:rsidP="00DB20E0">
      <w:pPr>
        <w:spacing w:after="0"/>
      </w:pPr>
      <w:commentRangeStart w:id="215"/>
      <w:r>
        <w:t xml:space="preserve">Una particularidad ocurre con el elemento </w:t>
      </w:r>
      <w:proofErr w:type="spellStart"/>
      <w:r w:rsidRPr="00DB20E0">
        <w:rPr>
          <w:i/>
        </w:rPr>
        <w:t>richToolTip</w:t>
      </w:r>
      <w:proofErr w:type="spellEnd"/>
      <w:r>
        <w:t xml:space="preserve"> con respecto a la clasificación anterior</w:t>
      </w:r>
      <w:ins w:id="216" w:author="Vaio" w:date="2015-06-16T23:32:00Z">
        <w:r w:rsidR="00DB20E0">
          <w:t xml:space="preserve">. </w:t>
        </w:r>
      </w:ins>
      <w:del w:id="217" w:author="Vaio" w:date="2015-06-16T23:32:00Z">
        <w:r w:rsidDel="00DB20E0">
          <w:delText>, ya que e</w:delText>
        </w:r>
      </w:del>
      <w:ins w:id="218" w:author="Vaio" w:date="2015-06-16T23:32:00Z">
        <w:r w:rsidR="00DB20E0">
          <w:t>E</w:t>
        </w:r>
      </w:ins>
      <w:r>
        <w:t>ste elemento tiene como objetivo enriquecer con mensajes personalizados a cualquiera de los e</w:t>
      </w:r>
      <w:r w:rsidR="0042710D">
        <w:t>lementos que forman parte de la clasificación de</w:t>
      </w:r>
      <w:del w:id="219" w:author="Vaio" w:date="2015-06-16T23:43:00Z">
        <w:r w:rsidR="0042710D" w:rsidDel="00B8527E">
          <w:delText xml:space="preserve"> </w:delText>
        </w:r>
      </w:del>
      <w:r>
        <w:t xml:space="preserve"> elementos de entrada, salida y control, por lo tanto se encuentra definido afuera de estas clasificaciones</w:t>
      </w:r>
      <w:r w:rsidR="007D323D">
        <w:t xml:space="preserve"> con su respectiva </w:t>
      </w:r>
      <w:commentRangeStart w:id="220"/>
      <w:r w:rsidR="007D323D">
        <w:t>relación de inclusión a cada una de ellas</w:t>
      </w:r>
      <w:commentRangeEnd w:id="220"/>
      <w:r w:rsidR="00B8527E">
        <w:rPr>
          <w:rStyle w:val="Refdecomentario"/>
        </w:rPr>
        <w:commentReference w:id="220"/>
      </w:r>
      <w:r>
        <w:t>.</w:t>
      </w:r>
      <w:commentRangeEnd w:id="190"/>
      <w:r w:rsidR="00DB20E0">
        <w:rPr>
          <w:rStyle w:val="Refdecomentario"/>
        </w:rPr>
        <w:commentReference w:id="190"/>
      </w:r>
      <w:commentRangeEnd w:id="191"/>
      <w:commentRangeEnd w:id="215"/>
      <w:r w:rsidR="009F3FFB">
        <w:rPr>
          <w:rStyle w:val="Refdecomentario"/>
        </w:rPr>
        <w:commentReference w:id="191"/>
      </w:r>
      <w:r w:rsidR="009D617E">
        <w:rPr>
          <w:rStyle w:val="Refdecomentario"/>
        </w:rPr>
        <w:commentReference w:id="215"/>
      </w:r>
    </w:p>
    <w:p w:rsidR="00D35B84" w:rsidRDefault="00D35B84" w:rsidP="003A5F57">
      <w:pPr>
        <w:spacing w:after="0"/>
      </w:pPr>
    </w:p>
    <w:p w:rsidR="007A2F94" w:rsidRDefault="006068AC" w:rsidP="003A5F57">
      <w:pPr>
        <w:spacing w:after="0"/>
      </w:pPr>
      <w:r>
        <w:t>C</w:t>
      </w:r>
      <w:commentRangeStart w:id="221"/>
      <w:commentRangeStart w:id="222"/>
      <w:r>
        <w:t xml:space="preserve">on respecto a los elementos de interfaz </w:t>
      </w:r>
      <w:r w:rsidR="00ED34E5">
        <w:t>compuestos</w:t>
      </w:r>
      <w:r>
        <w:t xml:space="preserve"> (estos son elementos que pueden contener a </w:t>
      </w:r>
      <w:r w:rsidR="0042710D">
        <w:t>uno o más elementos de interfaz</w:t>
      </w:r>
      <w:r w:rsidR="00ED34E5">
        <w:t xml:space="preserve">) tenemos a los </w:t>
      </w:r>
      <w:proofErr w:type="spellStart"/>
      <w:r w:rsidR="00ED34E5">
        <w:t>form</w:t>
      </w:r>
      <w:proofErr w:type="spellEnd"/>
      <w:r w:rsidR="00ED34E5">
        <w:t xml:space="preserve"> y </w:t>
      </w:r>
      <w:commentRangeStart w:id="223"/>
      <w:commentRangeStart w:id="224"/>
      <w:proofErr w:type="spellStart"/>
      <w:r w:rsidR="00ED34E5">
        <w:t>table</w:t>
      </w:r>
      <w:commentRangeEnd w:id="223"/>
      <w:proofErr w:type="spellEnd"/>
      <w:r w:rsidR="009D379B">
        <w:rPr>
          <w:rStyle w:val="Refdecomentario"/>
        </w:rPr>
        <w:commentReference w:id="223"/>
      </w:r>
      <w:commentRangeEnd w:id="224"/>
      <w:r w:rsidR="00EA1E4D">
        <w:rPr>
          <w:rStyle w:val="Refdecomentario"/>
        </w:rPr>
        <w:commentReference w:id="224"/>
      </w:r>
      <w:r w:rsidR="0042710D">
        <w:t xml:space="preserve">, que son generalizaciones del elemento compuesto base </w:t>
      </w:r>
      <w:proofErr w:type="spellStart"/>
      <w:r w:rsidR="0042710D" w:rsidRPr="0042710D">
        <w:rPr>
          <w:i/>
        </w:rPr>
        <w:t>compositeUIElement</w:t>
      </w:r>
      <w:proofErr w:type="spellEnd"/>
      <w:r w:rsidR="00ED34E5">
        <w:t>.</w:t>
      </w:r>
      <w:commentRangeEnd w:id="221"/>
      <w:r w:rsidR="009C5EF1">
        <w:rPr>
          <w:rStyle w:val="Refdecomentario"/>
        </w:rPr>
        <w:commentReference w:id="221"/>
      </w:r>
      <w:commentRangeEnd w:id="222"/>
      <w:r w:rsidR="009F3FFB">
        <w:rPr>
          <w:rStyle w:val="Refdecomentario"/>
        </w:rPr>
        <w:commentReference w:id="222"/>
      </w:r>
      <w:r w:rsidR="00ED34E5">
        <w:t xml:space="preserve"> </w:t>
      </w:r>
      <w:r w:rsidR="0042710D">
        <w:t>Como parte de las extensiones llevadas a cabo</w:t>
      </w:r>
      <w:r w:rsidR="00F15C87">
        <w:t xml:space="preserve"> a </w:t>
      </w:r>
      <w:proofErr w:type="spellStart"/>
      <w:r w:rsidR="00F15C87">
        <w:t>MoWebA</w:t>
      </w:r>
      <w:proofErr w:type="spellEnd"/>
      <w:r w:rsidR="006416A3">
        <w:t>, t</w:t>
      </w:r>
      <w:r w:rsidR="00ED34E5">
        <w:t xml:space="preserve">ambién se encuentran los </w:t>
      </w:r>
      <w:commentRangeStart w:id="225"/>
      <w:commentRangeStart w:id="226"/>
      <w:proofErr w:type="spellStart"/>
      <w:r w:rsidR="00ED34E5">
        <w:t>Panels</w:t>
      </w:r>
      <w:proofErr w:type="spellEnd"/>
      <w:r w:rsidR="00F15C87">
        <w:t xml:space="preserve"> </w:t>
      </w:r>
      <w:commentRangeEnd w:id="225"/>
      <w:r w:rsidR="00B01551">
        <w:rPr>
          <w:rStyle w:val="Refdecomentario"/>
        </w:rPr>
        <w:commentReference w:id="225"/>
      </w:r>
      <w:commentRangeEnd w:id="226"/>
      <w:r w:rsidR="009F3FFB">
        <w:rPr>
          <w:rStyle w:val="Refdecomentario"/>
        </w:rPr>
        <w:commentReference w:id="226"/>
      </w:r>
      <w:r w:rsidR="00F15C87">
        <w:t xml:space="preserve">que </w:t>
      </w:r>
      <w:commentRangeStart w:id="227"/>
      <w:commentRangeStart w:id="228"/>
      <w:r w:rsidR="00F15C87">
        <w:t xml:space="preserve">contienen </w:t>
      </w:r>
      <w:commentRangeEnd w:id="227"/>
      <w:r w:rsidR="009D379B">
        <w:rPr>
          <w:rStyle w:val="Refdecomentario"/>
        </w:rPr>
        <w:commentReference w:id="227"/>
      </w:r>
      <w:commentRangeEnd w:id="228"/>
      <w:r w:rsidR="00DE0D5C">
        <w:rPr>
          <w:rStyle w:val="Refdecomentario"/>
        </w:rPr>
        <w:commentReference w:id="228"/>
      </w:r>
      <w:r w:rsidR="00F15C87">
        <w:t xml:space="preserve">a los elementos </w:t>
      </w:r>
      <w:proofErr w:type="spellStart"/>
      <w:r w:rsidR="00F15C87" w:rsidRPr="00F15C87">
        <w:rPr>
          <w:i/>
        </w:rPr>
        <w:t>richAccordion</w:t>
      </w:r>
      <w:proofErr w:type="spellEnd"/>
      <w:r w:rsidR="00F15C87">
        <w:t xml:space="preserve"> y los</w:t>
      </w:r>
      <w:r w:rsidR="00ED34E5">
        <w:t xml:space="preserve"> </w:t>
      </w:r>
      <w:proofErr w:type="spellStart"/>
      <w:r w:rsidR="00ED34E5" w:rsidRPr="00F15C87">
        <w:rPr>
          <w:i/>
        </w:rPr>
        <w:t>r</w:t>
      </w:r>
      <w:r w:rsidR="00F15C87" w:rsidRPr="00F15C87">
        <w:rPr>
          <w:i/>
        </w:rPr>
        <w:t>ichTabs</w:t>
      </w:r>
      <w:proofErr w:type="spellEnd"/>
      <w:r w:rsidR="00727837">
        <w:t>.</w:t>
      </w:r>
      <w:r w:rsidR="00F15C87">
        <w:t xml:space="preserve"> Estos elementos tienen la particularidad de que pueden agrupar a muchos elementos de interfaz </w:t>
      </w:r>
      <w:r w:rsidR="008F5A0C">
        <w:t>(</w:t>
      </w:r>
      <w:commentRangeStart w:id="229"/>
      <w:proofErr w:type="spellStart"/>
      <w:r w:rsidR="008F5A0C" w:rsidRPr="008F5A0C">
        <w:rPr>
          <w:i/>
        </w:rPr>
        <w:t>compositeUIElement</w:t>
      </w:r>
      <w:commentRangeEnd w:id="229"/>
      <w:proofErr w:type="spellEnd"/>
      <w:r w:rsidR="00B01551">
        <w:rPr>
          <w:rStyle w:val="Refdecomentario"/>
        </w:rPr>
        <w:commentReference w:id="229"/>
      </w:r>
      <w:r w:rsidR="008F5A0C">
        <w:t>,</w:t>
      </w:r>
      <w:r w:rsidR="008F5A0C" w:rsidRPr="008F5A0C">
        <w:rPr>
          <w:i/>
        </w:rPr>
        <w:t xml:space="preserve"> </w:t>
      </w:r>
      <w:proofErr w:type="spellStart"/>
      <w:r w:rsidR="008F5A0C" w:rsidRPr="008F5A0C">
        <w:rPr>
          <w:i/>
        </w:rPr>
        <w:t>form</w:t>
      </w:r>
      <w:proofErr w:type="spellEnd"/>
      <w:r w:rsidR="008F5A0C">
        <w:t xml:space="preserve">, </w:t>
      </w:r>
      <w:proofErr w:type="spellStart"/>
      <w:r w:rsidR="008F5A0C" w:rsidRPr="008F5A0C">
        <w:rPr>
          <w:i/>
        </w:rPr>
        <w:t>table</w:t>
      </w:r>
      <w:proofErr w:type="spellEnd"/>
      <w:r w:rsidR="008F5A0C">
        <w:t xml:space="preserve">) </w:t>
      </w:r>
      <w:r w:rsidR="00F15C87">
        <w:t xml:space="preserve">y condensarlos en un espacio determinado de la página, que corresponde a la información desplegada al momento de seleccionar un panel para el caso del </w:t>
      </w:r>
      <w:proofErr w:type="spellStart"/>
      <w:r w:rsidR="00F15C87">
        <w:t>richAccordion</w:t>
      </w:r>
      <w:proofErr w:type="spellEnd"/>
      <w:r w:rsidR="00F15C87">
        <w:t xml:space="preserve"> o una pestaña para el caso de un </w:t>
      </w:r>
      <w:proofErr w:type="spellStart"/>
      <w:r w:rsidR="00F15C87">
        <w:t>richTab</w:t>
      </w:r>
      <w:proofErr w:type="spellEnd"/>
      <w:r w:rsidR="00F15C87">
        <w:t>,  optimizando la utilización del espacio y mejorando la interactividad con el usuario.</w:t>
      </w:r>
    </w:p>
    <w:p w:rsidR="00727837" w:rsidRDefault="00727837" w:rsidP="003A5F57">
      <w:pPr>
        <w:spacing w:after="0"/>
      </w:pPr>
    </w:p>
    <w:p w:rsidR="003E7FAA" w:rsidRPr="003E7FAA" w:rsidRDefault="008F5A0C" w:rsidP="003A5F57">
      <w:pPr>
        <w:spacing w:after="0"/>
      </w:pPr>
      <w:commentRangeStart w:id="230"/>
      <w:r>
        <w:t>Posteriormente, una vez definidos los elementos de interfaz que formar</w:t>
      </w:r>
      <w:ins w:id="231" w:author="Vaio" w:date="2015-06-17T00:26:00Z">
        <w:r w:rsidR="001C5F75">
          <w:t>á</w:t>
        </w:r>
      </w:ins>
      <w:del w:id="232" w:author="Vaio" w:date="2015-06-17T00:26:00Z">
        <w:r w:rsidDel="001C5F75">
          <w:delText>a</w:delText>
        </w:r>
      </w:del>
      <w:r>
        <w:t>n parte de la aplicación,  c</w:t>
      </w:r>
      <w:r w:rsidR="003E7FAA">
        <w:t xml:space="preserve">ada uno de los </w:t>
      </w:r>
      <w:proofErr w:type="spellStart"/>
      <w:r w:rsidR="003E7FAA" w:rsidRPr="008F5A0C">
        <w:rPr>
          <w:i/>
        </w:rPr>
        <w:t>compositeUIElement</w:t>
      </w:r>
      <w:proofErr w:type="spellEnd"/>
      <w:r w:rsidR="003E7FAA">
        <w:rPr>
          <w:i/>
        </w:rPr>
        <w:t xml:space="preserve"> </w:t>
      </w:r>
      <w:r w:rsidR="003E7FAA">
        <w:t xml:space="preserve">puede ser ubicado </w:t>
      </w:r>
      <w:r>
        <w:t>en</w:t>
      </w:r>
      <w:r w:rsidR="003E7FAA">
        <w:t xml:space="preserve"> una </w:t>
      </w:r>
      <w:r w:rsidR="00727837">
        <w:t xml:space="preserve">posición dentro la página </w:t>
      </w:r>
      <w:r w:rsidR="003E7FAA">
        <w:t xml:space="preserve">y esta </w:t>
      </w:r>
      <w:r w:rsidR="00727837">
        <w:t>posición</w:t>
      </w:r>
      <w:r w:rsidR="003E7FAA">
        <w:t xml:space="preserve"> es parametrizada por medio de </w:t>
      </w:r>
      <w:r w:rsidR="00727837">
        <w:t>las propiedades</w:t>
      </w:r>
      <w:r w:rsidR="003E7FAA">
        <w:t xml:space="preserve"> que forman parte del </w:t>
      </w:r>
      <w:proofErr w:type="spellStart"/>
      <w:r w:rsidR="00727837">
        <w:t>metamodelo</w:t>
      </w:r>
      <w:proofErr w:type="spellEnd"/>
      <w:r w:rsidR="00727837">
        <w:t xml:space="preserve"> de posicionamiento (</w:t>
      </w:r>
      <w:proofErr w:type="spellStart"/>
      <w:r w:rsidR="00727837">
        <w:t>Layout</w:t>
      </w:r>
      <w:proofErr w:type="spellEnd"/>
      <w:r w:rsidR="00727837">
        <w:t>)</w:t>
      </w:r>
      <w:ins w:id="233" w:author="Vaio" w:date="2015-06-17T00:26:00Z">
        <w:r w:rsidR="001C5F75">
          <w:t xml:space="preserve">. </w:t>
        </w:r>
        <w:commentRangeEnd w:id="230"/>
        <w:r w:rsidR="001C5F75">
          <w:rPr>
            <w:rStyle w:val="Refdecomentario"/>
          </w:rPr>
          <w:commentReference w:id="230"/>
        </w:r>
      </w:ins>
    </w:p>
    <w:p w:rsidR="003E7FAA" w:rsidRDefault="003E7FAA" w:rsidP="003A5F57">
      <w:pPr>
        <w:spacing w:after="0"/>
      </w:pPr>
    </w:p>
    <w:p w:rsidR="00ED34E5" w:rsidRPr="0038667B" w:rsidRDefault="007A2F94" w:rsidP="003A5F57">
      <w:pPr>
        <w:spacing w:after="0"/>
      </w:pPr>
      <w:r>
        <w:t>De</w:t>
      </w:r>
      <w:r w:rsidR="00D35B84">
        <w:t xml:space="preserve"> </w:t>
      </w:r>
      <w:r>
        <w:t>l</w:t>
      </w:r>
      <w:r w:rsidR="00D35B84">
        <w:t>os</w:t>
      </w:r>
      <w:r>
        <w:t xml:space="preserve"> </w:t>
      </w:r>
      <w:proofErr w:type="spellStart"/>
      <w:r>
        <w:t>metamodelo</w:t>
      </w:r>
      <w:r w:rsidR="00D35B84">
        <w:t>s</w:t>
      </w:r>
      <w:proofErr w:type="spellEnd"/>
      <w:r>
        <w:t xml:space="preserve"> de contenido </w:t>
      </w:r>
      <w:r w:rsidR="00D35B84">
        <w:t xml:space="preserve">y </w:t>
      </w:r>
      <w:proofErr w:type="spellStart"/>
      <w:r w:rsidR="002074B2">
        <w:t>estructua</w:t>
      </w:r>
      <w:proofErr w:type="spellEnd"/>
      <w:r w:rsidR="00D35B84">
        <w:t xml:space="preserve"> </w:t>
      </w:r>
      <w:r>
        <w:t>presentado</w:t>
      </w:r>
      <w:r w:rsidR="00D35B84">
        <w:t>s</w:t>
      </w:r>
      <w:r>
        <w:t xml:space="preserve">, </w:t>
      </w:r>
      <w:r w:rsidR="003C43DF">
        <w:t>se deriva</w:t>
      </w:r>
      <w:r w:rsidR="00D35B84">
        <w:t>n</w:t>
      </w:r>
      <w:r>
        <w:t xml:space="preserve"> </w:t>
      </w:r>
      <w:r w:rsidR="00D35B84">
        <w:t>los</w:t>
      </w:r>
      <w:r>
        <w:t xml:space="preserve"> perfil</w:t>
      </w:r>
      <w:r w:rsidR="00D35B84">
        <w:t>es</w:t>
      </w:r>
      <w:r w:rsidR="008F5A0C">
        <w:t xml:space="preserve">, que son extensiones al lenguaje UML, para agregar las características propias de </w:t>
      </w:r>
      <w:proofErr w:type="spellStart"/>
      <w:r w:rsidR="008F5A0C">
        <w:t>MoWebA</w:t>
      </w:r>
      <w:proofErr w:type="spellEnd"/>
      <w:r w:rsidR="008F5A0C">
        <w:t xml:space="preserve"> y por ende hacer posible </w:t>
      </w:r>
      <w:r>
        <w:t xml:space="preserve"> la representación de la sintaxis concreta de </w:t>
      </w:r>
      <w:proofErr w:type="spellStart"/>
      <w:r>
        <w:t>MoWebA</w:t>
      </w:r>
      <w:proofErr w:type="spellEnd"/>
      <w:r>
        <w:t xml:space="preserve"> que se presenta en a continuación en la siguiente sección.</w:t>
      </w:r>
    </w:p>
    <w:p w:rsidR="008E6693" w:rsidDel="00207B1C" w:rsidRDefault="008E6693" w:rsidP="00A15776">
      <w:pPr>
        <w:keepNext/>
        <w:spacing w:after="0"/>
        <w:rPr>
          <w:del w:id="234" w:author="Vaio" w:date="2015-06-16T23:50:00Z"/>
          <w:noProof/>
          <w:lang w:val="es-PY" w:eastAsia="es-PY"/>
        </w:rPr>
      </w:pPr>
    </w:p>
    <w:p w:rsidR="00207B1C" w:rsidRDefault="00207B1C" w:rsidP="003A5F57">
      <w:pPr>
        <w:spacing w:after="0"/>
        <w:rPr>
          <w:ins w:id="235" w:author="Vaio" w:date="2015-06-16T23:50:00Z"/>
        </w:rPr>
      </w:pPr>
    </w:p>
    <w:p w:rsidR="00A15776" w:rsidRDefault="00A15776" w:rsidP="00A15776">
      <w:pPr>
        <w:keepNext/>
        <w:spacing w:after="0"/>
      </w:pPr>
      <w:r>
        <w:rPr>
          <w:noProof/>
          <w:lang w:val="es-PY" w:eastAsia="es-PY"/>
        </w:rPr>
        <w:lastRenderedPageBreak/>
        <w:drawing>
          <wp:inline distT="0" distB="0" distL="0" distR="0">
            <wp:extent cx="5400040" cy="4082415"/>
            <wp:effectExtent l="19050" t="0" r="0" b="0"/>
            <wp:docPr id="3"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0" cstate="print"/>
                    <a:stretch>
                      <a:fillRect/>
                    </a:stretch>
                  </pic:blipFill>
                  <pic:spPr>
                    <a:xfrm>
                      <a:off x="0" y="0"/>
                      <a:ext cx="5400040" cy="4082415"/>
                    </a:xfrm>
                    <a:prstGeom prst="rect">
                      <a:avLst/>
                    </a:prstGeom>
                  </pic:spPr>
                </pic:pic>
              </a:graphicData>
            </a:graphic>
          </wp:inline>
        </w:drawing>
      </w:r>
    </w:p>
    <w:p w:rsidR="00A15776" w:rsidRPr="00A15776" w:rsidRDefault="00A15776" w:rsidP="00A15776">
      <w:pPr>
        <w:pStyle w:val="Epgrafe"/>
        <w:ind w:left="1416" w:firstLine="708"/>
        <w:rPr>
          <w:b w:val="0"/>
          <w:color w:val="000000" w:themeColor="text1"/>
        </w:rPr>
      </w:pPr>
      <w:commentRangeStart w:id="236"/>
      <w:r w:rsidRPr="00A15776">
        <w:rPr>
          <w:color w:val="000000" w:themeColor="text1"/>
        </w:rPr>
        <w:t xml:space="preserve">Figura </w:t>
      </w:r>
      <w:r w:rsidR="00867D80" w:rsidRPr="00A15776">
        <w:rPr>
          <w:color w:val="000000" w:themeColor="text1"/>
        </w:rPr>
        <w:fldChar w:fldCharType="begin"/>
      </w:r>
      <w:r w:rsidRPr="00A15776">
        <w:rPr>
          <w:color w:val="000000" w:themeColor="text1"/>
        </w:rPr>
        <w:instrText xml:space="preserve"> SEQ Figura \* ARABIC </w:instrText>
      </w:r>
      <w:r w:rsidR="00867D80" w:rsidRPr="00A15776">
        <w:rPr>
          <w:color w:val="000000" w:themeColor="text1"/>
        </w:rPr>
        <w:fldChar w:fldCharType="separate"/>
      </w:r>
      <w:r w:rsidR="00581C3A">
        <w:rPr>
          <w:noProof/>
          <w:color w:val="000000" w:themeColor="text1"/>
        </w:rPr>
        <w:t>2</w:t>
      </w:r>
      <w:r w:rsidR="00867D80" w:rsidRPr="00A15776">
        <w:rPr>
          <w:color w:val="000000" w:themeColor="text1"/>
        </w:rPr>
        <w:fldChar w:fldCharType="end"/>
      </w:r>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w:t>
      </w:r>
      <w:commentRangeEnd w:id="236"/>
      <w:r w:rsidR="00CD7ED1">
        <w:rPr>
          <w:b w:val="0"/>
          <w:color w:val="000000" w:themeColor="text1"/>
        </w:rPr>
        <w:t>estructura</w:t>
      </w:r>
      <w:r w:rsidR="009C5EF1">
        <w:rPr>
          <w:rStyle w:val="Refdecomentario"/>
          <w:b w:val="0"/>
          <w:bCs w:val="0"/>
          <w:color w:val="auto"/>
        </w:rPr>
        <w:commentReference w:id="236"/>
      </w:r>
    </w:p>
    <w:p w:rsidR="00A25C66" w:rsidRPr="00727837" w:rsidRDefault="003A5F57" w:rsidP="003A5F57">
      <w:pPr>
        <w:spacing w:after="0"/>
      </w:pPr>
      <w:r>
        <w:t xml:space="preserve">  </w:t>
      </w:r>
    </w:p>
    <w:p w:rsidR="003A5F57" w:rsidRPr="003C43DF" w:rsidRDefault="00F41457" w:rsidP="003A5F57">
      <w:pPr>
        <w:spacing w:after="0"/>
        <w:rPr>
          <w:b/>
          <w:caps/>
        </w:rPr>
      </w:pPr>
      <w:r>
        <w:rPr>
          <w:b/>
          <w:caps/>
        </w:rPr>
        <w:t>3.3</w:t>
      </w:r>
      <w:r w:rsidR="003A5F57" w:rsidRPr="003C43DF">
        <w:rPr>
          <w:b/>
          <w:caps/>
        </w:rPr>
        <w:t xml:space="preserve"> - </w:t>
      </w:r>
      <w:commentRangeStart w:id="237"/>
      <w:r w:rsidR="003A5F57" w:rsidRPr="003C43DF">
        <w:rPr>
          <w:b/>
          <w:caps/>
        </w:rPr>
        <w:t>El perfil para el modelado de contenido en MoWebA (Content profile).</w:t>
      </w:r>
      <w:commentRangeEnd w:id="237"/>
      <w:r w:rsidR="004979E5">
        <w:rPr>
          <w:rStyle w:val="Refdecomentario"/>
        </w:rPr>
        <w:commentReference w:id="237"/>
      </w:r>
    </w:p>
    <w:p w:rsidR="002C7448" w:rsidRDefault="002C7448" w:rsidP="003A5F57">
      <w:pPr>
        <w:spacing w:after="0"/>
      </w:pPr>
    </w:p>
    <w:p w:rsidR="00966385" w:rsidRDefault="001028F0" w:rsidP="003A5F57">
      <w:pPr>
        <w:spacing w:after="0"/>
      </w:pPr>
      <w:r>
        <w:t>En la Figura</w:t>
      </w:r>
      <w:r w:rsidR="00A15776">
        <w:t xml:space="preserve"> 3</w:t>
      </w:r>
      <w:r>
        <w:t xml:space="preserve"> </w:t>
      </w:r>
      <w:r w:rsidR="00966385">
        <w:t xml:space="preserve"> se muestra el perfil de contenido para el modelado de los </w:t>
      </w:r>
      <w:commentRangeStart w:id="238"/>
      <w:proofErr w:type="spellStart"/>
      <w:r w:rsidR="00966385">
        <w:t>PiM’s</w:t>
      </w:r>
      <w:commentRangeEnd w:id="238"/>
      <w:proofErr w:type="spellEnd"/>
      <w:r w:rsidR="0078413E">
        <w:rPr>
          <w:rStyle w:val="Refdecomentario"/>
        </w:rPr>
        <w:commentReference w:id="238"/>
      </w:r>
      <w:r w:rsidR="00966385">
        <w:t xml:space="preserve"> </w:t>
      </w:r>
      <w:r w:rsidR="004312FC">
        <w:t xml:space="preserve"> </w:t>
      </w:r>
      <w:r w:rsidR="00966385">
        <w:t xml:space="preserve">de contenido de la aplicación con </w:t>
      </w:r>
      <w:proofErr w:type="spellStart"/>
      <w:r w:rsidR="00966385">
        <w:t>MoWebA</w:t>
      </w:r>
      <w:proofErr w:type="spellEnd"/>
      <w:r w:rsidR="00966385">
        <w:t>. Como puede apreciar</w:t>
      </w:r>
      <w:r w:rsidR="00EE59E4">
        <w:t>s</w:t>
      </w:r>
      <w:r w:rsidR="00966385">
        <w:t>e, los elementos resaltados</w:t>
      </w:r>
      <w:ins w:id="239" w:author="Vaio" w:date="2015-06-17T00:35:00Z">
        <w:r w:rsidR="00C16B85">
          <w:t xml:space="preserve"> en </w:t>
        </w:r>
        <w:commentRangeStart w:id="240"/>
        <w:r w:rsidR="00C16B85">
          <w:t>azul</w:t>
        </w:r>
      </w:ins>
      <w:r w:rsidR="00966385">
        <w:t xml:space="preserve"> </w:t>
      </w:r>
      <w:commentRangeEnd w:id="240"/>
      <w:r w:rsidR="00856CCF">
        <w:rPr>
          <w:rStyle w:val="Refdecomentario"/>
        </w:rPr>
        <w:commentReference w:id="240"/>
      </w:r>
      <w:r w:rsidR="00966385">
        <w:t>forman parte de la extensión</w:t>
      </w:r>
      <w:ins w:id="241" w:author="Vaio" w:date="2015-06-17T00:38:00Z">
        <w:r w:rsidR="00856CCF">
          <w:t xml:space="preserve"> que se hace en este trabajo de tesis</w:t>
        </w:r>
      </w:ins>
      <w:r w:rsidR="00966385">
        <w:t xml:space="preserve">. </w:t>
      </w:r>
      <w:commentRangeStart w:id="242"/>
      <w:r w:rsidR="00966385">
        <w:t>Los elementos compuestos del perfil (</w:t>
      </w:r>
      <w:proofErr w:type="spellStart"/>
      <w:r w:rsidR="00966385" w:rsidRPr="00966385">
        <w:rPr>
          <w:i/>
        </w:rPr>
        <w:t>compositeUIElements</w:t>
      </w:r>
      <w:proofErr w:type="spellEnd"/>
      <w:r w:rsidR="00966385">
        <w:t xml:space="preserve">) son representados por medio de </w:t>
      </w:r>
      <w:proofErr w:type="spellStart"/>
      <w:ins w:id="243" w:author="Vaio" w:date="2015-06-17T00:41:00Z">
        <w:r w:rsidR="004979E5">
          <w:t>m</w:t>
        </w:r>
      </w:ins>
      <w:del w:id="244" w:author="Vaio" w:date="2015-06-17T00:41:00Z">
        <w:r w:rsidR="00FF0725" w:rsidDel="004979E5">
          <w:delText>M</w:delText>
        </w:r>
      </w:del>
      <w:r w:rsidR="00FF0725">
        <w:t>etaclases</w:t>
      </w:r>
      <w:proofErr w:type="spellEnd"/>
      <w:r w:rsidR="00FF0725">
        <w:t xml:space="preserve"> </w:t>
      </w:r>
      <w:r w:rsidR="00966385">
        <w:t xml:space="preserve"> y estereotipos. Los elementos simples para la representación de contenido</w:t>
      </w:r>
      <w:r w:rsidR="00FF0725">
        <w:t xml:space="preserve"> son extendidos por medio de </w:t>
      </w:r>
      <w:ins w:id="245" w:author="Vaio" w:date="2015-06-17T00:41:00Z">
        <w:r w:rsidR="004979E5">
          <w:t>p</w:t>
        </w:r>
      </w:ins>
      <w:del w:id="246" w:author="Vaio" w:date="2015-06-17T00:41:00Z">
        <w:r w:rsidR="00FF0725" w:rsidDel="004979E5">
          <w:delText>P</w:delText>
        </w:r>
      </w:del>
      <w:r w:rsidR="00FF0725">
        <w:t>ropiedades estereotipadas</w:t>
      </w:r>
      <w:commentRangeEnd w:id="242"/>
      <w:r w:rsidR="004979E5">
        <w:rPr>
          <w:rStyle w:val="Refdecomentario"/>
        </w:rPr>
        <w:commentReference w:id="242"/>
      </w:r>
      <w:r w:rsidR="004312FC">
        <w:t xml:space="preserve">. </w:t>
      </w:r>
      <w:commentRangeStart w:id="247"/>
      <w:r w:rsidR="004312FC">
        <w:t xml:space="preserve">A continuación se presentan los nuevos elementos simples y compuestos propuestos a </w:t>
      </w:r>
      <w:proofErr w:type="spellStart"/>
      <w:r w:rsidR="004312FC">
        <w:t>MoWebA</w:t>
      </w:r>
      <w:proofErr w:type="spellEnd"/>
      <w:r w:rsidR="004312FC">
        <w:t>.</w:t>
      </w:r>
      <w:commentRangeEnd w:id="247"/>
      <w:r w:rsidR="0006154A">
        <w:rPr>
          <w:rStyle w:val="Refdecomentario"/>
        </w:rPr>
        <w:commentReference w:id="247"/>
      </w:r>
    </w:p>
    <w:p w:rsidR="00D35B84" w:rsidRDefault="00D35B84" w:rsidP="003A5F57">
      <w:pPr>
        <w:spacing w:after="0"/>
        <w:rPr>
          <w:b/>
        </w:rPr>
      </w:pPr>
    </w:p>
    <w:p w:rsidR="007230B3" w:rsidRDefault="007230B3" w:rsidP="003A5F57">
      <w:pPr>
        <w:spacing w:after="0"/>
        <w:rPr>
          <w:b/>
        </w:rPr>
      </w:pPr>
    </w:p>
    <w:p w:rsidR="007230B3" w:rsidRDefault="007230B3" w:rsidP="003A5F57">
      <w:pPr>
        <w:spacing w:after="0"/>
        <w:rPr>
          <w:b/>
        </w:rPr>
      </w:pPr>
    </w:p>
    <w:p w:rsidR="00A15776" w:rsidRDefault="00A15776" w:rsidP="00A15776">
      <w:pPr>
        <w:keepNext/>
        <w:spacing w:after="0"/>
      </w:pPr>
      <w:r>
        <w:rPr>
          <w:b/>
          <w:noProof/>
          <w:lang w:val="es-PY" w:eastAsia="es-PY"/>
        </w:rPr>
        <w:lastRenderedPageBreak/>
        <w:drawing>
          <wp:inline distT="0" distB="0" distL="0" distR="0">
            <wp:extent cx="5400040" cy="4034155"/>
            <wp:effectExtent l="19050" t="0" r="0" b="0"/>
            <wp:docPr id="4" name="3 Imagen" descr="ContentProfileWith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rofileWithMarks.jpg"/>
                    <pic:cNvPicPr/>
                  </pic:nvPicPr>
                  <pic:blipFill>
                    <a:blip r:embed="rId11" cstate="print"/>
                    <a:stretch>
                      <a:fillRect/>
                    </a:stretch>
                  </pic:blipFill>
                  <pic:spPr>
                    <a:xfrm>
                      <a:off x="0" y="0"/>
                      <a:ext cx="5400040" cy="4034155"/>
                    </a:xfrm>
                    <a:prstGeom prst="rect">
                      <a:avLst/>
                    </a:prstGeom>
                  </pic:spPr>
                </pic:pic>
              </a:graphicData>
            </a:graphic>
          </wp:inline>
        </w:drawing>
      </w:r>
    </w:p>
    <w:p w:rsidR="007230B3" w:rsidRPr="00A15776" w:rsidRDefault="00A15776" w:rsidP="00A15776">
      <w:pPr>
        <w:pStyle w:val="Epgrafe"/>
        <w:ind w:left="2124" w:firstLine="708"/>
        <w:rPr>
          <w:b w:val="0"/>
          <w:color w:val="000000" w:themeColor="text1"/>
        </w:rPr>
      </w:pPr>
      <w:commentRangeStart w:id="248"/>
      <w:r w:rsidRPr="00A15776">
        <w:rPr>
          <w:color w:val="000000" w:themeColor="text1"/>
        </w:rPr>
        <w:t xml:space="preserve">Figura </w:t>
      </w:r>
      <w:r w:rsidR="00867D80" w:rsidRPr="00A15776">
        <w:rPr>
          <w:color w:val="000000" w:themeColor="text1"/>
        </w:rPr>
        <w:fldChar w:fldCharType="begin"/>
      </w:r>
      <w:r w:rsidRPr="00A15776">
        <w:rPr>
          <w:color w:val="000000" w:themeColor="text1"/>
        </w:rPr>
        <w:instrText xml:space="preserve"> SEQ Figura \* ARABIC </w:instrText>
      </w:r>
      <w:r w:rsidR="00867D80" w:rsidRPr="00A15776">
        <w:rPr>
          <w:color w:val="000000" w:themeColor="text1"/>
        </w:rPr>
        <w:fldChar w:fldCharType="separate"/>
      </w:r>
      <w:r w:rsidR="00581C3A">
        <w:rPr>
          <w:noProof/>
          <w:color w:val="000000" w:themeColor="text1"/>
        </w:rPr>
        <w:t>3</w:t>
      </w:r>
      <w:r w:rsidR="00867D80" w:rsidRPr="00A15776">
        <w:rPr>
          <w:color w:val="000000" w:themeColor="text1"/>
        </w:rPr>
        <w:fldChar w:fldCharType="end"/>
      </w:r>
      <w:r w:rsidRPr="00A15776">
        <w:rPr>
          <w:b w:val="0"/>
          <w:color w:val="000000" w:themeColor="text1"/>
        </w:rPr>
        <w:t xml:space="preserve"> Perfil de contenido de </w:t>
      </w:r>
      <w:proofErr w:type="spellStart"/>
      <w:r w:rsidRPr="00A15776">
        <w:rPr>
          <w:b w:val="0"/>
          <w:color w:val="000000" w:themeColor="text1"/>
        </w:rPr>
        <w:t>MoWebA</w:t>
      </w:r>
      <w:commentRangeEnd w:id="248"/>
      <w:proofErr w:type="spellEnd"/>
      <w:r w:rsidR="0006154A">
        <w:rPr>
          <w:rStyle w:val="Refdecomentario"/>
          <w:b w:val="0"/>
          <w:bCs w:val="0"/>
          <w:color w:val="auto"/>
        </w:rPr>
        <w:commentReference w:id="248"/>
      </w:r>
    </w:p>
    <w:p w:rsidR="007230B3" w:rsidRDefault="007230B3" w:rsidP="003A5F57">
      <w:pPr>
        <w:spacing w:after="0"/>
        <w:rPr>
          <w:b/>
        </w:rPr>
      </w:pPr>
    </w:p>
    <w:p w:rsidR="00F41457" w:rsidRDefault="00F41457" w:rsidP="003A5F57">
      <w:pPr>
        <w:spacing w:after="0"/>
        <w:rPr>
          <w:b/>
        </w:rPr>
      </w:pPr>
      <w:r>
        <w:rPr>
          <w:b/>
        </w:rPr>
        <w:t xml:space="preserve">3.3.1 </w:t>
      </w:r>
      <w:commentRangeStart w:id="249"/>
      <w:proofErr w:type="spellStart"/>
      <w:r>
        <w:rPr>
          <w:b/>
        </w:rPr>
        <w:t>R</w:t>
      </w:r>
      <w:r w:rsidR="004312FC" w:rsidRPr="004312FC">
        <w:rPr>
          <w:b/>
        </w:rPr>
        <w:t>ich</w:t>
      </w:r>
      <w:del w:id="250" w:author="Vaio" w:date="2015-06-17T01:02:00Z">
        <w:r w:rsidR="004312FC" w:rsidRPr="004312FC" w:rsidDel="00923454">
          <w:rPr>
            <w:b/>
          </w:rPr>
          <w:delText>a</w:delText>
        </w:r>
      </w:del>
      <w:r w:rsidR="004312FC" w:rsidRPr="004312FC">
        <w:rPr>
          <w:b/>
        </w:rPr>
        <w:t>AutoSuggest</w:t>
      </w:r>
      <w:commentRangeEnd w:id="249"/>
      <w:proofErr w:type="spellEnd"/>
      <w:r w:rsidR="00D148FB">
        <w:rPr>
          <w:rStyle w:val="Refdecomentario"/>
        </w:rPr>
        <w:commentReference w:id="249"/>
      </w:r>
    </w:p>
    <w:p w:rsidR="00F41457" w:rsidRDefault="00F41457" w:rsidP="003A5F57">
      <w:pPr>
        <w:spacing w:after="0"/>
      </w:pPr>
    </w:p>
    <w:p w:rsidR="003C43DF" w:rsidRPr="007A13CD" w:rsidRDefault="00F41457" w:rsidP="003A5F57">
      <w:pPr>
        <w:spacing w:after="0"/>
      </w:pPr>
      <w:r>
        <w:t>E</w:t>
      </w:r>
      <w:r w:rsidR="00CA2951">
        <w:t>ste</w:t>
      </w:r>
      <w:r w:rsidR="004312FC">
        <w:t xml:space="preserve"> elemento</w:t>
      </w:r>
      <w:r w:rsidR="00A848E4">
        <w:t xml:space="preserve"> </w:t>
      </w:r>
      <w:r w:rsidR="001462F3">
        <w:t>de interfaz enriquecido</w:t>
      </w:r>
      <w:r w:rsidR="00A848E4">
        <w:t>,</w:t>
      </w:r>
      <w:r w:rsidR="004312FC">
        <w:t xml:space="preserve"> contiene los valores etiquetados </w:t>
      </w:r>
      <w:proofErr w:type="spellStart"/>
      <w:r w:rsidR="004312FC" w:rsidRPr="004312FC">
        <w:rPr>
          <w:i/>
        </w:rPr>
        <w:t>localDictionary</w:t>
      </w:r>
      <w:proofErr w:type="spellEnd"/>
      <w:r w:rsidR="004312FC">
        <w:t xml:space="preserve"> y </w:t>
      </w:r>
      <w:proofErr w:type="spellStart"/>
      <w:r w:rsidR="004312FC" w:rsidRPr="004312FC">
        <w:rPr>
          <w:i/>
        </w:rPr>
        <w:t>source</w:t>
      </w:r>
      <w:proofErr w:type="spellEnd"/>
      <w:r w:rsidR="004312FC">
        <w:t xml:space="preserve">. El primero corresponde a una enumeración que permite definir </w:t>
      </w:r>
      <w:commentRangeStart w:id="251"/>
      <w:r w:rsidR="004312FC">
        <w:t>al diccionario de sugerencias</w:t>
      </w:r>
      <w:commentRangeEnd w:id="251"/>
      <w:r w:rsidR="004E4CAE">
        <w:rPr>
          <w:rStyle w:val="Refdecomentario"/>
        </w:rPr>
        <w:commentReference w:id="251"/>
      </w:r>
      <w:r w:rsidR="004312FC">
        <w:t xml:space="preserve"> en un archivo en formato .</w:t>
      </w:r>
      <w:proofErr w:type="spellStart"/>
      <w:r w:rsidR="004312FC" w:rsidRPr="004312FC">
        <w:rPr>
          <w:i/>
        </w:rPr>
        <w:t>xml</w:t>
      </w:r>
      <w:proofErr w:type="spellEnd"/>
      <w:r w:rsidR="004312FC">
        <w:t xml:space="preserve"> o bien definir el listado de sugerencias en el mismo diagrama de clases en un formato de cadenas de sugerencias separado por </w:t>
      </w:r>
      <w:commentRangeStart w:id="252"/>
      <w:r w:rsidR="004312FC">
        <w:t>comas</w:t>
      </w:r>
      <w:commentRangeEnd w:id="252"/>
      <w:r w:rsidR="004E4CAE">
        <w:rPr>
          <w:rStyle w:val="Refdecomentario"/>
        </w:rPr>
        <w:commentReference w:id="252"/>
      </w:r>
      <w:r w:rsidR="004312FC">
        <w:t xml:space="preserve">. El valor etiquetado </w:t>
      </w:r>
      <w:proofErr w:type="spellStart"/>
      <w:r w:rsidR="004312FC" w:rsidRPr="00756E1F">
        <w:rPr>
          <w:i/>
        </w:rPr>
        <w:t>source</w:t>
      </w:r>
      <w:proofErr w:type="spellEnd"/>
      <w:r w:rsidR="004312FC">
        <w:t xml:space="preserve"> será completado de </w:t>
      </w:r>
      <w:del w:id="253" w:author="Vaio" w:date="2015-06-17T01:10:00Z">
        <w:r w:rsidR="004312FC" w:rsidDel="004E4CAE">
          <w:delText xml:space="preserve">acorde </w:delText>
        </w:r>
      </w:del>
      <w:ins w:id="254" w:author="Vaio" w:date="2015-06-17T01:10:00Z">
        <w:r w:rsidR="004E4CAE">
          <w:t xml:space="preserve">acuerdo </w:t>
        </w:r>
      </w:ins>
      <w:r w:rsidR="004312FC">
        <w:t>a lo definido en la enumeración anterior</w:t>
      </w:r>
      <w:ins w:id="255" w:author="Vaio" w:date="2015-06-17T01:11:00Z">
        <w:r w:rsidR="004E4CAE">
          <w:t>.</w:t>
        </w:r>
      </w:ins>
      <w:del w:id="256" w:author="Vaio" w:date="2015-06-17T01:11:00Z">
        <w:r w:rsidR="004312FC" w:rsidDel="004E4CAE">
          <w:delText>,</w:delText>
        </w:r>
      </w:del>
      <w:r w:rsidR="004312FC">
        <w:t xml:space="preserve"> </w:t>
      </w:r>
      <w:del w:id="257" w:author="Vaio" w:date="2015-06-17T01:11:00Z">
        <w:r w:rsidR="004312FC" w:rsidDel="004E4CAE">
          <w:delText xml:space="preserve">en </w:delText>
        </w:r>
      </w:del>
      <w:ins w:id="258" w:author="Vaio" w:date="2015-06-17T01:11:00Z">
        <w:r w:rsidR="004E4CAE">
          <w:t xml:space="preserve">En </w:t>
        </w:r>
      </w:ins>
      <w:r w:rsidR="004312FC">
        <w:t xml:space="preserve">el caso de estar definido con el valor </w:t>
      </w:r>
      <w:proofErr w:type="spellStart"/>
      <w:r w:rsidR="004312FC" w:rsidRPr="004312FC">
        <w:rPr>
          <w:i/>
        </w:rPr>
        <w:t>definedInTheModel</w:t>
      </w:r>
      <w:proofErr w:type="spellEnd"/>
      <w:r w:rsidR="004312FC">
        <w:t xml:space="preserve">, entonces </w:t>
      </w:r>
      <w:proofErr w:type="spellStart"/>
      <w:r w:rsidR="004312FC" w:rsidRPr="004312FC">
        <w:rPr>
          <w:i/>
        </w:rPr>
        <w:t>source</w:t>
      </w:r>
      <w:proofErr w:type="spellEnd"/>
      <w:r w:rsidR="004312FC">
        <w:t xml:space="preserve"> que es del tipo </w:t>
      </w:r>
      <w:proofErr w:type="spellStart"/>
      <w:r w:rsidR="004312FC" w:rsidRPr="004312FC">
        <w:rPr>
          <w:i/>
        </w:rPr>
        <w:t>string</w:t>
      </w:r>
      <w:proofErr w:type="spellEnd"/>
      <w:r w:rsidR="004312FC">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r w:rsidR="007A13CD">
        <w:t xml:space="preserve"> El </w:t>
      </w:r>
      <w:proofErr w:type="spellStart"/>
      <w:r w:rsidR="007A13CD" w:rsidRPr="007A13CD">
        <w:rPr>
          <w:i/>
        </w:rPr>
        <w:t>richAutoSuggest</w:t>
      </w:r>
      <w:proofErr w:type="spellEnd"/>
      <w:r w:rsidR="007A13CD">
        <w:t xml:space="preserve">, como así también todos los elementos no compuestos de interfaz, poseen el valor etiquetado </w:t>
      </w:r>
      <w:proofErr w:type="spellStart"/>
      <w:r w:rsidR="007A13CD" w:rsidRPr="007A13CD">
        <w:rPr>
          <w:i/>
        </w:rPr>
        <w:t>title</w:t>
      </w:r>
      <w:proofErr w:type="spellEnd"/>
      <w:r w:rsidR="007A13CD">
        <w:t xml:space="preserve">, que representa al mensaje personalizado correspondiente a un </w:t>
      </w:r>
      <w:proofErr w:type="spellStart"/>
      <w:r w:rsidR="007A13CD" w:rsidRPr="007A13CD">
        <w:rPr>
          <w:i/>
        </w:rPr>
        <w:t>tooltip</w:t>
      </w:r>
      <w:proofErr w:type="spellEnd"/>
      <w:r w:rsidR="007A13CD">
        <w:rPr>
          <w:i/>
        </w:rPr>
        <w:t xml:space="preserve"> </w:t>
      </w:r>
      <w:r w:rsidR="007A13CD" w:rsidRPr="007A13CD">
        <w:t>nativo</w:t>
      </w:r>
      <w:r w:rsidR="007A13CD">
        <w:t>,</w:t>
      </w:r>
      <w:r w:rsidR="007A13CD" w:rsidRPr="007A13CD">
        <w:t xml:space="preserve"> </w:t>
      </w:r>
      <w:r w:rsidR="007A13CD">
        <w:t xml:space="preserve">común en los elementos HTML. </w:t>
      </w:r>
      <w:commentRangeStart w:id="259"/>
      <w:r w:rsidR="007A13CD">
        <w:t xml:space="preserve">Si el estereotipo </w:t>
      </w:r>
      <w:proofErr w:type="spellStart"/>
      <w:r w:rsidR="007A13CD" w:rsidRPr="007A13CD">
        <w:rPr>
          <w:i/>
        </w:rPr>
        <w:t>richTool</w:t>
      </w:r>
      <w:ins w:id="260" w:author="Vaio" w:date="2015-06-17T01:15:00Z">
        <w:r w:rsidR="006A7B63">
          <w:rPr>
            <w:i/>
          </w:rPr>
          <w:t>T</w:t>
        </w:r>
      </w:ins>
      <w:del w:id="261" w:author="Vaio" w:date="2015-06-17T01:15:00Z">
        <w:r w:rsidR="007A13CD" w:rsidRPr="007A13CD" w:rsidDel="006A7B63">
          <w:rPr>
            <w:i/>
          </w:rPr>
          <w:delText>t</w:delText>
        </w:r>
      </w:del>
      <w:r w:rsidR="007A13CD" w:rsidRPr="007A13CD">
        <w:rPr>
          <w:i/>
        </w:rPr>
        <w:t>ip</w:t>
      </w:r>
      <w:proofErr w:type="spellEnd"/>
      <w:r w:rsidR="007A13CD">
        <w:t xml:space="preserve"> está definido en alguno de los atributos de un </w:t>
      </w:r>
      <w:proofErr w:type="spellStart"/>
      <w:r w:rsidR="007A13CD" w:rsidRPr="007A13CD">
        <w:rPr>
          <w:i/>
        </w:rPr>
        <w:t>compositeUIElement</w:t>
      </w:r>
      <w:proofErr w:type="spellEnd"/>
      <w:r w:rsidR="007A13CD">
        <w:t xml:space="preserve">, esto indicará que ese atributo será resaltado con un mensaje que está parametrizado en el valor etiquetado </w:t>
      </w:r>
      <w:proofErr w:type="spellStart"/>
      <w:r w:rsidR="007A13CD">
        <w:t>title</w:t>
      </w:r>
      <w:proofErr w:type="spellEnd"/>
      <w:r w:rsidR="007A13CD">
        <w:t xml:space="preserve"> del atributo, pero a diferencia de desplegar el </w:t>
      </w:r>
      <w:proofErr w:type="spellStart"/>
      <w:r w:rsidR="007A13CD">
        <w:t>tooltip</w:t>
      </w:r>
      <w:proofErr w:type="spellEnd"/>
      <w:r w:rsidR="007A13CD">
        <w:t xml:space="preserve"> nativo, se mostrará en pantalla un </w:t>
      </w:r>
      <w:proofErr w:type="spellStart"/>
      <w:r w:rsidR="007A13CD">
        <w:t>tooltip</w:t>
      </w:r>
      <w:proofErr w:type="spellEnd"/>
      <w:r w:rsidR="007A13CD">
        <w:t xml:space="preserve"> personalizado, </w:t>
      </w:r>
      <w:commentRangeStart w:id="262"/>
      <w:r w:rsidR="007A13CD">
        <w:t xml:space="preserve">al estilo </w:t>
      </w:r>
      <w:proofErr w:type="spellStart"/>
      <w:r w:rsidR="007A13CD">
        <w:t>jQueryUI</w:t>
      </w:r>
      <w:commentRangeEnd w:id="262"/>
      <w:proofErr w:type="spellEnd"/>
      <w:r w:rsidR="00DD2869">
        <w:rPr>
          <w:rStyle w:val="Refdecomentario"/>
        </w:rPr>
        <w:commentReference w:id="262"/>
      </w:r>
      <w:r w:rsidR="007A13CD">
        <w:t>.</w:t>
      </w:r>
      <w:commentRangeEnd w:id="259"/>
      <w:r w:rsidR="006A7B63">
        <w:rPr>
          <w:rStyle w:val="Refdecomentario"/>
        </w:rPr>
        <w:commentReference w:id="259"/>
      </w:r>
    </w:p>
    <w:p w:rsidR="00A848E4" w:rsidRDefault="00A848E4" w:rsidP="003A5F57">
      <w:pPr>
        <w:spacing w:after="0"/>
      </w:pPr>
    </w:p>
    <w:p w:rsidR="00F41457" w:rsidRDefault="00F41457" w:rsidP="000A4782">
      <w:r>
        <w:rPr>
          <w:b/>
        </w:rPr>
        <w:t xml:space="preserve">3.3.2 </w:t>
      </w:r>
      <w:proofErr w:type="spellStart"/>
      <w:r>
        <w:rPr>
          <w:b/>
        </w:rPr>
        <w:t>R</w:t>
      </w:r>
      <w:r w:rsidR="00A848E4" w:rsidRPr="00E66E80">
        <w:rPr>
          <w:b/>
        </w:rPr>
        <w:t>ichDatePicker</w:t>
      </w:r>
      <w:proofErr w:type="spellEnd"/>
    </w:p>
    <w:p w:rsidR="003869F7" w:rsidRDefault="00F41457" w:rsidP="000A4782">
      <w:r>
        <w:lastRenderedPageBreak/>
        <w:t>E</w:t>
      </w:r>
      <w:r w:rsidR="00A848E4">
        <w:t xml:space="preserve">ste elemento </w:t>
      </w:r>
      <w:r w:rsidR="001462F3">
        <w:t>de interfaz enriquecido</w:t>
      </w:r>
      <w:del w:id="263" w:author="Vaio" w:date="2015-06-17T01:18:00Z">
        <w:r w:rsidR="001462F3" w:rsidDel="00D475D9">
          <w:delText>,</w:delText>
        </w:r>
      </w:del>
      <w:r w:rsidR="00A848E4">
        <w:t xml:space="preserve"> contiene a los valores</w:t>
      </w:r>
      <w:del w:id="264" w:author="Vaio" w:date="2015-06-17T01:18:00Z">
        <w:r w:rsidR="00A848E4" w:rsidDel="00D475D9">
          <w:delText xml:space="preserve"> </w:delText>
        </w:r>
      </w:del>
      <w:r w:rsidR="00A848E4">
        <w:t xml:space="preserve"> etiquetados </w:t>
      </w:r>
      <w:proofErr w:type="spellStart"/>
      <w:r w:rsidR="00A848E4" w:rsidRPr="00241E20">
        <w:rPr>
          <w:i/>
        </w:rPr>
        <w:t>dateFormat</w:t>
      </w:r>
      <w:proofErr w:type="spellEnd"/>
      <w:r w:rsidR="00A848E4">
        <w:t xml:space="preserve">, </w:t>
      </w:r>
      <w:proofErr w:type="spellStart"/>
      <w:r w:rsidR="00A848E4" w:rsidRPr="00241E20">
        <w:rPr>
          <w:i/>
        </w:rPr>
        <w:t>changeYear</w:t>
      </w:r>
      <w:proofErr w:type="spellEnd"/>
      <w:r w:rsidR="00A848E4">
        <w:t xml:space="preserve">, </w:t>
      </w:r>
      <w:proofErr w:type="spellStart"/>
      <w:r w:rsidR="00A848E4" w:rsidRPr="00241E20">
        <w:rPr>
          <w:i/>
        </w:rPr>
        <w:t>changeMonth</w:t>
      </w:r>
      <w:proofErr w:type="spellEnd"/>
      <w:r w:rsidR="00A848E4">
        <w:t xml:space="preserve"> y </w:t>
      </w:r>
      <w:proofErr w:type="spellStart"/>
      <w:r w:rsidR="00A848E4" w:rsidRPr="00241E20">
        <w:rPr>
          <w:i/>
        </w:rPr>
        <w:t>yearRange</w:t>
      </w:r>
      <w:proofErr w:type="spellEnd"/>
      <w:r w:rsidR="00A848E4">
        <w:t xml:space="preserve">. El </w:t>
      </w:r>
      <w:proofErr w:type="spellStart"/>
      <w:r w:rsidR="00A848E4" w:rsidRPr="00241E20">
        <w:rPr>
          <w:i/>
        </w:rPr>
        <w:t>dateFormat</w:t>
      </w:r>
      <w:proofErr w:type="spellEnd"/>
      <w:r w:rsidR="00A848E4">
        <w:t xml:space="preserve"> corresponde</w:t>
      </w:r>
      <w:r w:rsidR="00EA374C">
        <w:t xml:space="preserve"> a una enumeración que contiene cinco formatos de fecha distintos</w:t>
      </w:r>
      <w:del w:id="265" w:author="Vaio" w:date="2015-06-17T01:19:00Z">
        <w:r w:rsidR="00EA374C" w:rsidDel="00D475D9">
          <w:delText xml:space="preserve"> </w:delText>
        </w:r>
      </w:del>
      <w:r w:rsidR="00EA374C">
        <w:t xml:space="preserve"> que son </w:t>
      </w:r>
      <w:commentRangeStart w:id="266"/>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ins w:id="267" w:author="Vaio" w:date="2015-06-17T01:20:00Z">
        <w:r w:rsidR="00D475D9">
          <w:t>;</w:t>
        </w:r>
      </w:ins>
      <w:del w:id="268" w:author="Vaio" w:date="2015-06-17T01:20:00Z">
        <w:r w:rsidR="00241E20" w:rsidDel="00D475D9">
          <w:delText>,</w:delText>
        </w:r>
      </w:del>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ins w:id="269" w:author="Vaio" w:date="2015-06-17T01:20:00Z">
        <w:r w:rsidR="00D475D9">
          <w:t>;</w:t>
        </w:r>
      </w:ins>
      <w:del w:id="270" w:author="Vaio" w:date="2015-06-17T01:20:00Z">
        <w:r w:rsidR="00241E20" w:rsidDel="00D475D9">
          <w:delText>,</w:delText>
        </w:r>
      </w:del>
      <w:r w:rsidR="00241E20">
        <w:t xml:space="preserve"> </w:t>
      </w:r>
      <w:r w:rsidR="00241E20" w:rsidRPr="00E66E80">
        <w:rPr>
          <w:i/>
        </w:rPr>
        <w:t>Short - d M, y</w:t>
      </w:r>
      <w:ins w:id="271" w:author="Vaio" w:date="2015-06-17T01:20:00Z">
        <w:r w:rsidR="00D475D9">
          <w:t>;</w:t>
        </w:r>
      </w:ins>
      <w:del w:id="272" w:author="Vaio" w:date="2015-06-17T01:20:00Z">
        <w:r w:rsidR="00241E20" w:rsidDel="00D475D9">
          <w:delText>,</w:delText>
        </w:r>
      </w:del>
      <w:r w:rsidR="00241E20">
        <w:t xml:space="preserve"> </w:t>
      </w:r>
      <w:r w:rsidR="00241E20" w:rsidRPr="00E66E80">
        <w:rPr>
          <w:i/>
        </w:rPr>
        <w:t>Medium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commentRangeEnd w:id="266"/>
      <w:r w:rsidR="00D475D9">
        <w:rPr>
          <w:rStyle w:val="Refdecomentario"/>
        </w:rPr>
        <w:commentReference w:id="266"/>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w:t>
      </w:r>
      <w:r w:rsidR="003869F7">
        <w:t xml:space="preserve">que formará </w:t>
      </w:r>
      <w:r w:rsidR="00E66E80">
        <w:t xml:space="preserve">parte del </w:t>
      </w:r>
      <w:commentRangeStart w:id="273"/>
      <w:proofErr w:type="spellStart"/>
      <w:r w:rsidR="00E66E80" w:rsidRPr="00E66E80">
        <w:rPr>
          <w:i/>
        </w:rPr>
        <w:t>datePicker</w:t>
      </w:r>
      <w:commentRangeEnd w:id="273"/>
      <w:proofErr w:type="spellEnd"/>
      <w:r w:rsidR="00D475D9">
        <w:rPr>
          <w:rStyle w:val="Refdecomentario"/>
        </w:rPr>
        <w:commentReference w:id="273"/>
      </w:r>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mostrará en el </w:t>
      </w:r>
      <w:proofErr w:type="spellStart"/>
      <w:r w:rsidR="003F240A" w:rsidRPr="00BE0F2F">
        <w:rPr>
          <w:i/>
        </w:rPr>
        <w:t>datePIcker</w:t>
      </w:r>
      <w:proofErr w:type="spellEnd"/>
      <w:del w:id="274" w:author="Vaio" w:date="2015-06-17T01:22:00Z">
        <w:r w:rsidR="003F240A" w:rsidDel="00D475D9">
          <w:delText>,</w:delText>
        </w:r>
      </w:del>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w:t>
      </w:r>
      <w:ins w:id="275" w:author="Vaio" w:date="2015-06-17T01:23:00Z">
        <w:r w:rsidR="00D475D9">
          <w:t xml:space="preserve"> para el </w:t>
        </w:r>
        <w:proofErr w:type="spellStart"/>
        <w:r w:rsidR="00867D80" w:rsidRPr="00867D80">
          <w:rPr>
            <w:i/>
            <w:rPrChange w:id="276" w:author="Vaio" w:date="2015-06-17T01:23:00Z">
              <w:rPr/>
            </w:rPrChange>
          </w:rPr>
          <w:t>richDatePicker</w:t>
        </w:r>
      </w:ins>
      <w:proofErr w:type="spellEnd"/>
      <w:r w:rsidR="003F240A">
        <w:t xml:space="preserve"> </w:t>
      </w:r>
      <w:r w:rsidR="003869F7">
        <w:t xml:space="preserve">que se define en el formato </w:t>
      </w:r>
      <w:proofErr w:type="spellStart"/>
      <w:r w:rsidR="003869F7">
        <w:t>yyyy</w:t>
      </w:r>
      <w:proofErr w:type="gramStart"/>
      <w:r w:rsidR="003869F7">
        <w:t>:yyyy</w:t>
      </w:r>
      <w:proofErr w:type="spellEnd"/>
      <w:proofErr w:type="gramEnd"/>
      <w:r w:rsidR="003869F7">
        <w:t>;</w:t>
      </w:r>
      <w:r w:rsidR="003F240A">
        <w:t xml:space="preserve"> por eje</w:t>
      </w:r>
      <w:r w:rsidR="003869F7">
        <w:t xml:space="preserve">mplo 1970:2015. Definir </w:t>
      </w:r>
      <w:proofErr w:type="spellStart"/>
      <w:r w:rsidR="003869F7" w:rsidRPr="003869F7">
        <w:rPr>
          <w:i/>
        </w:rPr>
        <w:t>yearRange</w:t>
      </w:r>
      <w:proofErr w:type="spellEnd"/>
      <w:r w:rsidR="003869F7">
        <w:t xml:space="preserve"> </w:t>
      </w:r>
      <w:r w:rsidR="003F240A">
        <w:t>resulta ideal para la selección de fechas pasadas, como el año de nacimiento</w:t>
      </w:r>
      <w:r w:rsidR="003869F7">
        <w:t xml:space="preserve"> o fechas históricas</w:t>
      </w:r>
      <w:r w:rsidR="003F240A">
        <w:t>.</w:t>
      </w:r>
    </w:p>
    <w:p w:rsidR="003C43DF" w:rsidRDefault="00BE0F2F" w:rsidP="000A4782">
      <w:del w:id="277" w:author="Vaio" w:date="2015-06-17T01:23:00Z">
        <w:r w:rsidDel="00D475D9">
          <w:delText xml:space="preserve"> </w:delText>
        </w:r>
      </w:del>
      <w:r>
        <w:t xml:space="preserve">Por último, el valor etiquetado  booleano </w:t>
      </w:r>
      <w:proofErr w:type="spellStart"/>
      <w:r w:rsidRPr="00BE0F2F">
        <w:rPr>
          <w:i/>
        </w:rPr>
        <w:t>changeMonth</w:t>
      </w:r>
      <w:proofErr w:type="spellEnd"/>
      <w:r>
        <w:rPr>
          <w:i/>
        </w:rPr>
        <w:t xml:space="preserve"> </w:t>
      </w:r>
      <w:r>
        <w:t xml:space="preserve"> permite desplegar una lista con todos los meses del año para una rápida selección.</w:t>
      </w:r>
    </w:p>
    <w:p w:rsidR="00F41457" w:rsidRDefault="00F41457" w:rsidP="003A5F57">
      <w:pPr>
        <w:spacing w:after="0"/>
      </w:pPr>
      <w:r>
        <w:rPr>
          <w:b/>
        </w:rPr>
        <w:t xml:space="preserve">3.3.3 </w:t>
      </w:r>
      <w:proofErr w:type="spellStart"/>
      <w:r>
        <w:rPr>
          <w:b/>
        </w:rPr>
        <w:t>R</w:t>
      </w:r>
      <w:r w:rsidR="00644818" w:rsidRPr="00F92B4F">
        <w:rPr>
          <w:b/>
        </w:rPr>
        <w:t>ichToolTip</w:t>
      </w:r>
      <w:proofErr w:type="spellEnd"/>
      <w:r w:rsidR="00644818">
        <w:t xml:space="preserve"> </w:t>
      </w:r>
    </w:p>
    <w:p w:rsidR="00F41457" w:rsidRDefault="00F41457" w:rsidP="003A5F57">
      <w:pPr>
        <w:spacing w:after="0"/>
      </w:pPr>
    </w:p>
    <w:p w:rsidR="00644818" w:rsidRDefault="00F41457" w:rsidP="003A5F57">
      <w:pPr>
        <w:spacing w:after="0"/>
      </w:pPr>
      <w:r>
        <w:t>E</w:t>
      </w:r>
      <w:r w:rsidR="00644818">
        <w:t xml:space="preserve">ste elemento </w:t>
      </w:r>
      <w:r w:rsidR="001462F3">
        <w:t>de interfaz enriquecido</w:t>
      </w:r>
      <w:r w:rsidR="00644818">
        <w:t xml:space="preserv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r w:rsidR="00BB393E">
        <w:t>, como se señaló anteriormente</w:t>
      </w:r>
      <w:r w:rsidR="00F92B4F">
        <w:t>.</w:t>
      </w:r>
    </w:p>
    <w:p w:rsidR="000A4782" w:rsidRDefault="000A4782" w:rsidP="003A5F57">
      <w:pPr>
        <w:spacing w:after="0"/>
      </w:pPr>
    </w:p>
    <w:p w:rsidR="00F41457" w:rsidRDefault="00F41457" w:rsidP="003A5F57">
      <w:pPr>
        <w:spacing w:after="0"/>
        <w:rPr>
          <w:b/>
        </w:rPr>
      </w:pPr>
      <w:r>
        <w:rPr>
          <w:b/>
        </w:rPr>
        <w:t xml:space="preserve">3.3.4 </w:t>
      </w:r>
      <w:proofErr w:type="spellStart"/>
      <w:r>
        <w:rPr>
          <w:b/>
        </w:rPr>
        <w:t>R</w:t>
      </w:r>
      <w:r w:rsidR="00F92B4F" w:rsidRPr="00F92B4F">
        <w:rPr>
          <w:b/>
        </w:rPr>
        <w:t>ichFieldLiveValidation</w:t>
      </w:r>
      <w:proofErr w:type="spellEnd"/>
    </w:p>
    <w:p w:rsidR="00F41457" w:rsidRDefault="00F41457" w:rsidP="003A5F57">
      <w:pPr>
        <w:spacing w:after="0"/>
        <w:rPr>
          <w:b/>
        </w:rPr>
      </w:pPr>
    </w:p>
    <w:p w:rsidR="0049263E" w:rsidRPr="00AA71FB" w:rsidRDefault="00F41457" w:rsidP="003A5F57">
      <w:pPr>
        <w:spacing w:after="0"/>
      </w:pPr>
      <w:r>
        <w:t>E</w:t>
      </w:r>
      <w:r w:rsidR="004F7EFF">
        <w:t xml:space="preserve">ste elemento </w:t>
      </w:r>
      <w:r w:rsidR="001462F3">
        <w:t>de interfaz enriquecido,</w:t>
      </w:r>
      <w:r w:rsidR="004F7EFF">
        <w:t xml:space="preserve"> permite llevar a cabo validaciones locales a diversos elementos pertenecientes a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w:t>
      </w:r>
      <w:r w:rsidR="00867D80" w:rsidRPr="00867D80">
        <w:rPr>
          <w:i/>
          <w:rPrChange w:id="278" w:author="Vaio" w:date="2015-06-17T01:29:00Z">
            <w:rPr/>
          </w:rPrChange>
        </w:rPr>
        <w:t>email</w:t>
      </w:r>
      <w:r w:rsidR="004F7EFF">
        <w:t xml:space="preserve">, </w:t>
      </w:r>
      <w:proofErr w:type="spellStart"/>
      <w:r w:rsidR="004F7EFF" w:rsidRPr="00FF1441">
        <w:rPr>
          <w:i/>
        </w:rPr>
        <w:t>password</w:t>
      </w:r>
      <w:proofErr w:type="spellEnd"/>
      <w:r w:rsidR="004F7EFF">
        <w:t xml:space="preserve">, </w:t>
      </w:r>
      <w:proofErr w:type="spellStart"/>
      <w:r w:rsidR="004F7EFF" w:rsidRPr="00FF1441">
        <w:rPr>
          <w:i/>
        </w:rPr>
        <w:t>simp</w:t>
      </w:r>
      <w:ins w:id="279" w:author="Vaio" w:date="2015-06-17T01:30:00Z">
        <w:r w:rsidR="00030561">
          <w:rPr>
            <w:i/>
          </w:rPr>
          <w:t>l</w:t>
        </w:r>
      </w:ins>
      <w:r w:rsidR="004F7EFF" w:rsidRPr="00FF1441">
        <w:rPr>
          <w:i/>
        </w:rPr>
        <w:t>eTextI</w:t>
      </w:r>
      <w:ins w:id="280" w:author="Vaio" w:date="2015-06-17T01:30:00Z">
        <w:r w:rsidR="00030561">
          <w:rPr>
            <w:i/>
          </w:rPr>
          <w:t>n</w:t>
        </w:r>
      </w:ins>
      <w:del w:id="281" w:author="Vaio" w:date="2015-06-17T01:30:00Z">
        <w:r w:rsidR="004F7EFF" w:rsidRPr="00FF1441" w:rsidDel="00030561">
          <w:rPr>
            <w:i/>
          </w:rPr>
          <w:delText>m</w:delText>
        </w:r>
      </w:del>
      <w:r w:rsidR="004F7EFF" w:rsidRPr="00FF1441">
        <w:rPr>
          <w:i/>
        </w:rPr>
        <w:t>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w:t>
      </w:r>
      <w:ins w:id="282" w:author="Vaio" w:date="2015-06-17T01:30:00Z">
        <w:r w:rsidR="00030561">
          <w:rPr>
            <w:i/>
          </w:rPr>
          <w:t>n</w:t>
        </w:r>
      </w:ins>
      <w:del w:id="283" w:author="Vaio" w:date="2015-06-17T01:30:00Z">
        <w:r w:rsidR="007C4589" w:rsidRPr="00FF3CCB" w:rsidDel="00030561">
          <w:rPr>
            <w:i/>
          </w:rPr>
          <w:delText>m</w:delText>
        </w:r>
      </w:del>
      <w:r w:rsidR="007C4589" w:rsidRPr="00FF3CCB">
        <w:rPr>
          <w:i/>
        </w:rPr>
        <w:t>put</w:t>
      </w:r>
      <w:proofErr w:type="spellEnd"/>
      <w:r w:rsidR="00FF1441">
        <w:t xml:space="preserve"> es posible establecer la cantidad  mínima de caracteres en un campo de entrada</w:t>
      </w:r>
      <w:del w:id="284" w:author="Vaio" w:date="2015-06-17T01:30:00Z">
        <w:r w:rsidR="00FF1441" w:rsidDel="00030561">
          <w:delText xml:space="preserve"> </w:delText>
        </w:r>
      </w:del>
      <w:r w:rsidR="00FF1441">
        <w:t xml:space="preserve">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w:t>
      </w:r>
      <w:ins w:id="285" w:author="Vaio" w:date="2015-06-17T01:30:00Z">
        <w:r w:rsidR="00030561">
          <w:rPr>
            <w:i/>
          </w:rPr>
          <w:t>n</w:t>
        </w:r>
      </w:ins>
      <w:del w:id="286" w:author="Vaio" w:date="2015-06-17T01:30:00Z">
        <w:r w:rsidR="00E73F04" w:rsidRPr="00E73F04" w:rsidDel="00030561">
          <w:rPr>
            <w:i/>
          </w:rPr>
          <w:delText>m</w:delText>
        </w:r>
      </w:del>
      <w:r w:rsidR="00E73F04" w:rsidRPr="00E73F04">
        <w:rPr>
          <w:i/>
        </w:rPr>
        <w:t>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del w:id="287" w:author="Vaio" w:date="2015-06-17T01:30:00Z">
        <w:r w:rsidR="00D242F6" w:rsidDel="00030561">
          <w:delText>,</w:delText>
        </w:r>
      </w:del>
      <w:r w:rsidR="00D242F6">
        <w:t xml:space="preserve">  </w:t>
      </w:r>
      <w:r w:rsidR="00E73F04">
        <w:t xml:space="preserve">establece que el campo de entrada debe tener estrictamente valores del cero al nueve.  </w:t>
      </w:r>
      <w:r w:rsidR="00AA71FB">
        <w:t xml:space="preserve">Las validaciones </w:t>
      </w:r>
      <w:r w:rsidR="00867D80" w:rsidRPr="00867D80">
        <w:rPr>
          <w:i/>
          <w:rPrChange w:id="288" w:author="Vaio" w:date="2015-06-17T01:31:00Z">
            <w:rPr/>
          </w:rPrChange>
        </w:rPr>
        <w:t>email</w:t>
      </w:r>
      <w:r w:rsidR="00AA71FB">
        <w:t xml:space="preserve">, </w:t>
      </w:r>
      <w:proofErr w:type="spellStart"/>
      <w:r w:rsidR="00867D80" w:rsidRPr="00867D80">
        <w:rPr>
          <w:i/>
          <w:rPrChange w:id="289" w:author="Vaio" w:date="2015-06-17T01:31:00Z">
            <w:rPr/>
          </w:rPrChange>
        </w:rPr>
        <w:t>password</w:t>
      </w:r>
      <w:proofErr w:type="spellEnd"/>
      <w:r w:rsidR="00AA71FB">
        <w:t xml:space="preserve"> y </w:t>
      </w:r>
      <w:proofErr w:type="spellStart"/>
      <w:r w:rsidR="00867D80" w:rsidRPr="00867D80">
        <w:rPr>
          <w:i/>
          <w:rPrChange w:id="290" w:author="Vaio" w:date="2015-06-17T01:31:00Z">
            <w:rPr/>
          </w:rPrChange>
        </w:rPr>
        <w:t>simpleTextI</w:t>
      </w:r>
      <w:ins w:id="291" w:author="Vaio" w:date="2015-06-17T01:31:00Z">
        <w:r w:rsidR="00030561">
          <w:rPr>
            <w:i/>
          </w:rPr>
          <w:t>n</w:t>
        </w:r>
      </w:ins>
      <w:del w:id="292" w:author="Vaio" w:date="2015-06-17T01:31:00Z">
        <w:r w:rsidR="00867D80" w:rsidRPr="00867D80">
          <w:rPr>
            <w:i/>
            <w:rPrChange w:id="293" w:author="Vaio" w:date="2015-06-17T01:31:00Z">
              <w:rPr/>
            </w:rPrChange>
          </w:rPr>
          <w:delText>m</w:delText>
        </w:r>
      </w:del>
      <w:r w:rsidR="00867D80" w:rsidRPr="00867D80">
        <w:rPr>
          <w:i/>
          <w:rPrChange w:id="294" w:author="Vaio" w:date="2015-06-17T01:31:00Z">
            <w:rPr/>
          </w:rPrChange>
        </w:rPr>
        <w:t>put</w:t>
      </w:r>
      <w:proofErr w:type="spellEnd"/>
      <w:r w:rsidR="00AA71FB">
        <w:t xml:space="preserve">, pueden configurarse como </w:t>
      </w:r>
      <w:proofErr w:type="spellStart"/>
      <w:r w:rsidR="00AA71FB">
        <w:t>mandatori</w:t>
      </w:r>
      <w:ins w:id="295" w:author="Vaio" w:date="2015-06-17T01:32:00Z">
        <w:r w:rsidR="00E67778">
          <w:t>a</w:t>
        </w:r>
      </w:ins>
      <w:del w:id="296" w:author="Vaio" w:date="2015-06-17T01:32:00Z">
        <w:r w:rsidR="00AA71FB" w:rsidDel="00E67778">
          <w:delText>o</w:delText>
        </w:r>
      </w:del>
      <w:r w:rsidR="00AA71FB">
        <w:t>s</w:t>
      </w:r>
      <w:proofErr w:type="spellEnd"/>
      <w:r w:rsidR="00AA71FB">
        <w:t>, lo que implica que no pueden quedar vac</w:t>
      </w:r>
      <w:ins w:id="297" w:author="Vaio" w:date="2015-06-17T01:32:00Z">
        <w:r w:rsidR="00E67778">
          <w:t>ía</w:t>
        </w:r>
      </w:ins>
      <w:del w:id="298" w:author="Vaio" w:date="2015-06-17T01:32:00Z">
        <w:r w:rsidR="00AA71FB" w:rsidDel="00E67778">
          <w:delText>io</w:delText>
        </w:r>
      </w:del>
      <w:r w:rsidR="00AA71FB">
        <w:t xml:space="preserve">s, estableciendo el valor etiquetado booleano </w:t>
      </w:r>
      <w:proofErr w:type="spellStart"/>
      <w:r w:rsidR="00AA71FB" w:rsidRPr="00AA71FB">
        <w:rPr>
          <w:i/>
        </w:rPr>
        <w:t>required</w:t>
      </w:r>
      <w:proofErr w:type="spellEnd"/>
      <w:r w:rsidR="00AA71FB">
        <w:t xml:space="preserve"> como verdadero.</w:t>
      </w:r>
      <w:r w:rsidR="0051135D">
        <w:t xml:space="preserve"> </w:t>
      </w:r>
    </w:p>
    <w:p w:rsidR="0051135D" w:rsidRDefault="0051135D" w:rsidP="003A5F57">
      <w:pPr>
        <w:spacing w:after="0"/>
      </w:pPr>
    </w:p>
    <w:p w:rsidR="00E67778" w:rsidRDefault="0049263E" w:rsidP="003A5F57">
      <w:pPr>
        <w:spacing w:after="0"/>
        <w:rPr>
          <w:ins w:id="299" w:author="Vaio" w:date="2015-06-17T01:33:00Z"/>
        </w:rPr>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p>
    <w:p w:rsidR="00E67778" w:rsidRDefault="00E67778" w:rsidP="003A5F57">
      <w:pPr>
        <w:spacing w:after="0"/>
        <w:rPr>
          <w:ins w:id="300" w:author="Vaio" w:date="2015-06-17T01:33:00Z"/>
        </w:rPr>
      </w:pPr>
    </w:p>
    <w:p w:rsidR="00E67778" w:rsidRDefault="00FE0572" w:rsidP="003A5F57">
      <w:pPr>
        <w:spacing w:after="0"/>
        <w:rPr>
          <w:ins w:id="301" w:author="Vaio" w:date="2015-06-17T01:34:00Z"/>
        </w:rPr>
      </w:pPr>
      <w:commentRangeStart w:id="302"/>
      <w:r>
        <w:t>Por otro lado, l</w:t>
      </w:r>
      <w:r w:rsidR="0049263E">
        <w:t xml:space="preserve">a validación </w:t>
      </w:r>
      <w:r>
        <w:t xml:space="preserve"> del tipo </w:t>
      </w:r>
      <w:proofErr w:type="spellStart"/>
      <w:r w:rsidR="0049263E" w:rsidRPr="0049263E">
        <w:rPr>
          <w:i/>
        </w:rPr>
        <w:t>radioChoice</w:t>
      </w:r>
      <w:proofErr w:type="spellEnd"/>
      <w:r w:rsidR="0049263E">
        <w:t xml:space="preserve">, </w:t>
      </w:r>
      <w:r>
        <w:t>permite establecer de un listado de opciones  de selección</w:t>
      </w:r>
      <w:r w:rsidR="00C80889">
        <w:t xml:space="preserve">, un valor </w:t>
      </w:r>
      <w:commentRangeStart w:id="303"/>
      <w:r w:rsidR="00C80889">
        <w:t>mandatorio</w:t>
      </w:r>
      <w:commentRangeEnd w:id="303"/>
      <w:r w:rsidR="00B66EF0">
        <w:rPr>
          <w:rStyle w:val="Refdecomentario"/>
        </w:rPr>
        <w:commentReference w:id="303"/>
      </w:r>
      <w:r>
        <w:t>,</w:t>
      </w:r>
      <w:r w:rsidR="00C80889">
        <w:t xml:space="preserve"> que es establecido</w:t>
      </w:r>
      <w:r>
        <w:t xml:space="preserve"> en el valor etiquetado </w:t>
      </w:r>
      <w:proofErr w:type="spellStart"/>
      <w:r w:rsidRPr="00FE0572">
        <w:rPr>
          <w:i/>
        </w:rPr>
        <w:t>choiceOption</w:t>
      </w:r>
      <w:ins w:id="304" w:author="Vaio" w:date="2015-06-17T01:34:00Z">
        <w:r w:rsidR="00E67778">
          <w:rPr>
            <w:i/>
          </w:rPr>
          <w:t>s</w:t>
        </w:r>
      </w:ins>
      <w:proofErr w:type="spellEnd"/>
      <w:del w:id="305" w:author="Vaio" w:date="2015-06-17T01:34:00Z">
        <w:r w:rsidRPr="00FE0572" w:rsidDel="00E67778">
          <w:rPr>
            <w:i/>
          </w:rPr>
          <w:delText>s</w:delText>
        </w:r>
        <w:r w:rsidDel="00E67778">
          <w:delText xml:space="preserve"> </w:delText>
        </w:r>
      </w:del>
      <w:r w:rsidR="00C80889">
        <w:t xml:space="preserve">, </w:t>
      </w:r>
      <w:r>
        <w:t>como cadena</w:t>
      </w:r>
      <w:r w:rsidR="00C80889">
        <w:t>s</w:t>
      </w:r>
      <w:r>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w:t>
      </w:r>
      <w:r w:rsidR="00C80889">
        <w:lastRenderedPageBreak/>
        <w:t xml:space="preserve">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debe seleccionarse de manera obligatoria.</w:t>
      </w:r>
      <w:r w:rsidR="00084493">
        <w:t xml:space="preserve"> </w:t>
      </w:r>
      <w:commentRangeEnd w:id="302"/>
      <w:r w:rsidR="00B66EF0">
        <w:rPr>
          <w:rStyle w:val="Refdecomentario"/>
        </w:rPr>
        <w:commentReference w:id="302"/>
      </w:r>
    </w:p>
    <w:p w:rsidR="00E67778" w:rsidRDefault="00E67778" w:rsidP="003A5F57">
      <w:pPr>
        <w:spacing w:after="0"/>
        <w:rPr>
          <w:ins w:id="306" w:author="Vaio" w:date="2015-06-17T01:34:00Z"/>
        </w:rPr>
      </w:pPr>
    </w:p>
    <w:p w:rsidR="00F92B4F" w:rsidRPr="00084493" w:rsidRDefault="00084493" w:rsidP="003A5F57">
      <w:pPr>
        <w:spacing w:after="0"/>
      </w:pPr>
      <w:r>
        <w:t xml:space="preserve">Finalmente, </w:t>
      </w:r>
      <w:r w:rsidR="0051135D">
        <w:t xml:space="preserve">se encuentra </w:t>
      </w:r>
      <w:r>
        <w:t xml:space="preserve">el tipo de validación </w:t>
      </w:r>
      <w:proofErr w:type="spellStart"/>
      <w:r w:rsidRPr="00084493">
        <w:rPr>
          <w:i/>
        </w:rPr>
        <w:t>agreeCheck</w:t>
      </w:r>
      <w:proofErr w:type="spellEnd"/>
      <w:r>
        <w:t xml:space="preserve">, </w:t>
      </w:r>
      <w:r w:rsidR="0051135D">
        <w:t xml:space="preserve">que </w:t>
      </w:r>
      <w:r>
        <w:t xml:space="preserve">una vez seleccionado, </w:t>
      </w:r>
      <w:r w:rsidR="0051135D">
        <w:t>permite despl</w:t>
      </w:r>
      <w:r>
        <w:t>ega</w:t>
      </w:r>
      <w:r w:rsidR="0051135D">
        <w:t>r</w:t>
      </w:r>
      <w:r>
        <w:t xml:space="preserve"> un cuadro de selección del tipo </w:t>
      </w:r>
      <w:r w:rsidRPr="00084493">
        <w:rPr>
          <w:i/>
        </w:rPr>
        <w:t>radio</w:t>
      </w:r>
      <w:r>
        <w:t xml:space="preserve">, el cual es mandatorio y debe ser seleccionado en un formulario para que este pueda ser validado. Este campo es idóneo para acuerdos de conformidad. </w:t>
      </w:r>
    </w:p>
    <w:p w:rsidR="00BF0F4B" w:rsidRDefault="00BF0F4B" w:rsidP="003A5F57">
      <w:pPr>
        <w:spacing w:after="0"/>
        <w:rPr>
          <w:b/>
        </w:rPr>
      </w:pPr>
    </w:p>
    <w:p w:rsidR="00F41457" w:rsidRDefault="00592311" w:rsidP="003A5F57">
      <w:pPr>
        <w:spacing w:after="0"/>
        <w:rPr>
          <w:b/>
        </w:rPr>
      </w:pPr>
      <w:commentRangeStart w:id="307"/>
      <w:r>
        <w:rPr>
          <w:b/>
        </w:rPr>
        <w:t xml:space="preserve">3.3.5 </w:t>
      </w:r>
      <w:proofErr w:type="spellStart"/>
      <w:r w:rsidR="00F41457">
        <w:rPr>
          <w:b/>
        </w:rPr>
        <w:t>F</w:t>
      </w:r>
      <w:r w:rsidR="00D20420">
        <w:rPr>
          <w:b/>
        </w:rPr>
        <w:t>orm</w:t>
      </w:r>
      <w:commentRangeEnd w:id="307"/>
      <w:proofErr w:type="spellEnd"/>
      <w:r w:rsidR="00923454">
        <w:rPr>
          <w:rStyle w:val="Refdecomentario"/>
        </w:rPr>
        <w:commentReference w:id="307"/>
      </w:r>
    </w:p>
    <w:p w:rsidR="00F41457" w:rsidRDefault="00F41457" w:rsidP="003A5F57">
      <w:pPr>
        <w:spacing w:after="0"/>
        <w:rPr>
          <w:b/>
        </w:rPr>
      </w:pPr>
    </w:p>
    <w:p w:rsidR="00BF0F4B" w:rsidRDefault="00F41457" w:rsidP="003A5F57">
      <w:pPr>
        <w:spacing w:after="0"/>
      </w:pPr>
      <w:commentRangeStart w:id="308"/>
      <w:r w:rsidRPr="00F41457">
        <w:t>E</w:t>
      </w:r>
      <w:r w:rsidR="00D20420">
        <w:t xml:space="preserve">ste elemento </w:t>
      </w:r>
      <w:r w:rsidR="00133D7E">
        <w:t>de interfaz</w:t>
      </w:r>
      <w:r w:rsidR="00524215">
        <w:t xml:space="preserve"> es una especialización de un </w:t>
      </w:r>
      <w:proofErr w:type="spellStart"/>
      <w:r w:rsidR="00524215" w:rsidRPr="00524215">
        <w:rPr>
          <w:i/>
        </w:rPr>
        <w:t>compositeUIElement</w:t>
      </w:r>
      <w:proofErr w:type="spellEnd"/>
      <w:r w:rsidR="0051135D">
        <w:t xml:space="preserve"> y </w:t>
      </w:r>
      <w:r w:rsidR="00D20420">
        <w:t xml:space="preserve">ha sido extendido con el valor etiquetado booleano </w:t>
      </w:r>
      <w:proofErr w:type="spellStart"/>
      <w:r w:rsidR="00D20420">
        <w:rPr>
          <w:i/>
        </w:rPr>
        <w:t>val</w:t>
      </w:r>
      <w:ins w:id="309" w:author="Vaio" w:date="2015-06-17T01:42:00Z">
        <w:r w:rsidR="00E5509A">
          <w:rPr>
            <w:i/>
          </w:rPr>
          <w:t>i</w:t>
        </w:r>
      </w:ins>
      <w:del w:id="310" w:author="Vaio" w:date="2015-06-17T01:42:00Z">
        <w:r w:rsidR="00D20420" w:rsidDel="00E5509A">
          <w:rPr>
            <w:i/>
          </w:rPr>
          <w:delText>í</w:delText>
        </w:r>
      </w:del>
      <w:r w:rsidR="00D20420">
        <w:rPr>
          <w:i/>
        </w:rPr>
        <w:t>date</w:t>
      </w:r>
      <w:proofErr w:type="spellEnd"/>
      <w:r w:rsidR="00524215">
        <w:t>,</w:t>
      </w:r>
      <w:r w:rsidR="00D20420">
        <w:rPr>
          <w:i/>
        </w:rPr>
        <w:t xml:space="preserve"> </w:t>
      </w:r>
      <w:r w:rsidR="00D20420">
        <w:t xml:space="preserve">que indica </w:t>
      </w:r>
      <w:r w:rsidR="00524215">
        <w:t>si</w:t>
      </w:r>
      <w:r w:rsidR="00D20420">
        <w:t xml:space="preserve"> el formulario en cuestión tendrá</w:t>
      </w:r>
      <w:del w:id="311" w:author="Vaio" w:date="2015-06-17T01:42:00Z">
        <w:r w:rsidR="00D20420" w:rsidDel="00E5509A">
          <w:delText xml:space="preserve"> </w:delText>
        </w:r>
      </w:del>
      <w:r w:rsidR="0051135D">
        <w:t xml:space="preserve"> o no </w:t>
      </w:r>
      <w:r w:rsidR="00D20420">
        <w:t xml:space="preserve">algún tipo de validación de campo. Por lo tanto </w:t>
      </w:r>
      <w:proofErr w:type="spellStart"/>
      <w:r w:rsidR="00D20420">
        <w:rPr>
          <w:i/>
        </w:rPr>
        <w:t>val</w:t>
      </w:r>
      <w:ins w:id="312" w:author="Vaio" w:date="2015-06-17T01:43:00Z">
        <w:r w:rsidR="00E5509A">
          <w:rPr>
            <w:i/>
          </w:rPr>
          <w:t>i</w:t>
        </w:r>
      </w:ins>
      <w:del w:id="313" w:author="Vaio" w:date="2015-06-17T01:43:00Z">
        <w:r w:rsidR="00D20420" w:rsidDel="00E5509A">
          <w:rPr>
            <w:i/>
          </w:rPr>
          <w:delText>í</w:delText>
        </w:r>
      </w:del>
      <w:r w:rsidR="00D20420">
        <w:rPr>
          <w:i/>
        </w:rPr>
        <w:t>date</w:t>
      </w:r>
      <w:proofErr w:type="spellEnd"/>
      <w:del w:id="314" w:author="Vaio" w:date="2015-06-17T01:43:00Z">
        <w:r w:rsidR="00D20420" w:rsidDel="00E5509A">
          <w:delText>,</w:delText>
        </w:r>
      </w:del>
      <w:r w:rsidR="00D20420">
        <w:t xml:space="preserve"> debe estar establecido en verdadero para que el </w:t>
      </w:r>
      <w:proofErr w:type="spellStart"/>
      <w:r w:rsidR="00D20420">
        <w:t>RichFieldValidation</w:t>
      </w:r>
      <w:proofErr w:type="spellEnd"/>
      <w:r w:rsidR="00D20420">
        <w:t xml:space="preserve"> pueda </w:t>
      </w:r>
      <w:r w:rsidR="0051135D">
        <w:t>entrar en vigencia</w:t>
      </w:r>
      <w:r w:rsidR="00D20420">
        <w:t>.</w:t>
      </w:r>
      <w:commentRangeEnd w:id="308"/>
      <w:r w:rsidR="00603406">
        <w:rPr>
          <w:rStyle w:val="Refdecomentario"/>
        </w:rPr>
        <w:commentReference w:id="308"/>
      </w:r>
    </w:p>
    <w:p w:rsidR="00D20420" w:rsidRDefault="00D20420" w:rsidP="003A5F57">
      <w:pPr>
        <w:spacing w:after="0"/>
      </w:pPr>
    </w:p>
    <w:p w:rsidR="00F41457" w:rsidRDefault="00592311" w:rsidP="003A5F57">
      <w:pPr>
        <w:spacing w:after="0"/>
        <w:rPr>
          <w:b/>
        </w:rPr>
      </w:pPr>
      <w:r>
        <w:rPr>
          <w:b/>
        </w:rPr>
        <w:t xml:space="preserve">3.3.6 </w:t>
      </w:r>
      <w:proofErr w:type="spellStart"/>
      <w:r w:rsidR="00F41457">
        <w:rPr>
          <w:b/>
        </w:rPr>
        <w:t>RichAccordion</w:t>
      </w:r>
      <w:proofErr w:type="spellEnd"/>
    </w:p>
    <w:p w:rsidR="00F41457" w:rsidRDefault="00F41457" w:rsidP="003A5F57">
      <w:pPr>
        <w:spacing w:after="0"/>
        <w:rPr>
          <w:b/>
        </w:rPr>
      </w:pPr>
    </w:p>
    <w:p w:rsidR="005E5FD9" w:rsidRDefault="00F41457" w:rsidP="003A5F57">
      <w:pPr>
        <w:spacing w:after="0"/>
      </w:pPr>
      <w:r>
        <w:t>E</w:t>
      </w:r>
      <w:r w:rsidR="00862C49">
        <w:t xml:space="preserve">ste elemento </w:t>
      </w:r>
      <w:r w:rsidR="00133D7E">
        <w:t>de interfaz enriquecido</w:t>
      </w:r>
      <w:del w:id="315" w:author="Vaio" w:date="2015-06-17T01:45:00Z">
        <w:r w:rsidR="00524215" w:rsidDel="00AE06B4">
          <w:delText>,</w:delText>
        </w:r>
      </w:del>
      <w:r w:rsidR="00862C49">
        <w:t xml:space="preserve"> permite encapsular a varios elementos </w:t>
      </w:r>
      <w:r w:rsidR="00133D7E">
        <w:t>de interfaz</w:t>
      </w:r>
      <w:r w:rsidR="00862C49">
        <w:t xml:space="preserve"> dentro de paneles </w:t>
      </w:r>
      <w:proofErr w:type="spellStart"/>
      <w:r w:rsidR="008716B3">
        <w:t>colapsables</w:t>
      </w:r>
      <w:proofErr w:type="spellEnd"/>
      <w:r w:rsidR="00862C49">
        <w:t xml:space="preserve">. </w:t>
      </w:r>
      <w:r w:rsidR="00E436F2">
        <w:t>Dentro de los elementos que pueden s</w:t>
      </w:r>
      <w:r w:rsidR="003A3125">
        <w:t>er desplegados</w:t>
      </w:r>
      <w:del w:id="316" w:author="Vaio" w:date="2015-06-17T01:45:00Z">
        <w:r w:rsidR="003A3125" w:rsidDel="00AE06B4">
          <w:delText>,</w:delText>
        </w:r>
      </w:del>
      <w:r w:rsidR="003A3125">
        <w:t xml:space="preserve"> </w:t>
      </w:r>
      <w:r w:rsidR="00E436F2">
        <w:t xml:space="preserve">se encuentran los </w:t>
      </w:r>
      <w:commentRangeStart w:id="317"/>
      <w:proofErr w:type="spellStart"/>
      <w:r w:rsidR="00E436F2" w:rsidRPr="008716B3">
        <w:rPr>
          <w:i/>
        </w:rPr>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commentRangeEnd w:id="317"/>
      <w:proofErr w:type="spellEnd"/>
      <w:r w:rsidR="00AE06B4">
        <w:rPr>
          <w:rStyle w:val="Refdecomentario"/>
        </w:rPr>
        <w:commentReference w:id="317"/>
      </w:r>
      <w:r w:rsidR="00524215">
        <w:t>.</w:t>
      </w:r>
      <w:r w:rsidR="00CD6797">
        <w:t xml:space="preserve"> </w:t>
      </w:r>
      <w:r w:rsidR="005E5FD9">
        <w:t xml:space="preserve">Cada uno de los </w:t>
      </w:r>
      <w:commentRangeStart w:id="318"/>
      <w:r w:rsidR="005E5FD9">
        <w:t xml:space="preserve">paneles </w:t>
      </w:r>
      <w:commentRangeEnd w:id="318"/>
      <w:r w:rsidR="00E56471">
        <w:rPr>
          <w:rStyle w:val="Refdecomentario"/>
        </w:rPr>
        <w:commentReference w:id="318"/>
      </w:r>
      <w:r w:rsidR="005E5FD9">
        <w:t xml:space="preserve">que componen el </w:t>
      </w:r>
      <w:proofErr w:type="spellStart"/>
      <w:r w:rsidR="005E5FD9">
        <w:t>RichAccordion</w:t>
      </w:r>
      <w:proofErr w:type="spellEnd"/>
      <w:r w:rsidR="005E5FD9">
        <w:t xml:space="preserve"> </w:t>
      </w:r>
      <w:commentRangeStart w:id="319"/>
      <w:r w:rsidR="005E5FD9">
        <w:t xml:space="preserve">es representado por medio de un diagrama de clases, </w:t>
      </w:r>
      <w:r w:rsidR="003A3125">
        <w:t>que contiene</w:t>
      </w:r>
      <w:r w:rsidR="005E5FD9">
        <w:t xml:space="preserve"> atributos o propiedades que representan los distintos elementos de interfaz</w:t>
      </w:r>
      <w:r w:rsidR="003A3125">
        <w:t xml:space="preserve"> y valores etiquetados para indicar que el panel contendrá elementos compuestos</w:t>
      </w:r>
      <w:r w:rsidR="005E5FD9">
        <w:t>.</w:t>
      </w:r>
      <w:commentRangeEnd w:id="319"/>
      <w:r w:rsidR="00E56471">
        <w:rPr>
          <w:rStyle w:val="Refdecomentario"/>
        </w:rPr>
        <w:commentReference w:id="319"/>
      </w:r>
    </w:p>
    <w:p w:rsidR="00D35B84" w:rsidRDefault="005E5FD9" w:rsidP="003A5F57">
      <w:pPr>
        <w:spacing w:after="0"/>
      </w:pPr>
      <w:r>
        <w:t xml:space="preserve">Para establecer que un </w:t>
      </w:r>
      <w:r w:rsidR="00A85497" w:rsidRPr="00A85497">
        <w:t>panel</w:t>
      </w:r>
      <w:r>
        <w:rPr>
          <w:i/>
        </w:rPr>
        <w:t xml:space="preserve"> </w:t>
      </w:r>
      <w:r w:rsidR="00A85497">
        <w:t>forma parte</w:t>
      </w:r>
      <w:r>
        <w:t xml:space="preserve"> de un </w:t>
      </w:r>
      <w:proofErr w:type="spellStart"/>
      <w:r w:rsidRPr="00CD6797">
        <w:rPr>
          <w:i/>
        </w:rPr>
        <w:t>richAccordion</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withinARichAccordion</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w:t>
      </w:r>
      <w:r w:rsidR="00A85497">
        <w:t xml:space="preserve">no forma parte de un </w:t>
      </w:r>
      <w:commentRangeStart w:id="320"/>
      <w:r w:rsidR="00A85497">
        <w:t>panel</w:t>
      </w:r>
      <w:commentRangeEnd w:id="320"/>
      <w:r w:rsidR="00E56471">
        <w:rPr>
          <w:rStyle w:val="Refdecomentario"/>
        </w:rPr>
        <w:commentReference w:id="320"/>
      </w:r>
      <w:r w:rsidR="00A85497">
        <w:t>.</w:t>
      </w:r>
    </w:p>
    <w:p w:rsidR="00A85497" w:rsidRDefault="00A85497" w:rsidP="003A5F57">
      <w:pPr>
        <w:spacing w:after="0"/>
        <w:rPr>
          <w:b/>
        </w:rPr>
      </w:pPr>
    </w:p>
    <w:p w:rsidR="00F41457" w:rsidRDefault="00592311" w:rsidP="003A5F57">
      <w:pPr>
        <w:spacing w:after="0"/>
        <w:rPr>
          <w:b/>
        </w:rPr>
      </w:pPr>
      <w:r>
        <w:rPr>
          <w:b/>
        </w:rPr>
        <w:t xml:space="preserve">3.3.7 </w:t>
      </w:r>
      <w:proofErr w:type="spellStart"/>
      <w:r w:rsidR="00F41457">
        <w:rPr>
          <w:b/>
        </w:rPr>
        <w:t>RichTabs</w:t>
      </w:r>
      <w:proofErr w:type="spellEnd"/>
    </w:p>
    <w:p w:rsidR="00F41457" w:rsidRDefault="00F41457" w:rsidP="003A5F57">
      <w:pPr>
        <w:spacing w:after="0"/>
        <w:rPr>
          <w:b/>
        </w:rPr>
      </w:pPr>
    </w:p>
    <w:p w:rsidR="00FF3CCB" w:rsidRPr="005E5FD9" w:rsidRDefault="00F41457" w:rsidP="003A5F57">
      <w:pPr>
        <w:spacing w:after="0"/>
        <w:rPr>
          <w:lang w:val="es-PY"/>
        </w:rPr>
      </w:pPr>
      <w:r>
        <w:t>E</w:t>
      </w:r>
      <w:r w:rsidR="00105CEF">
        <w:t xml:space="preserve">ste elemento de interfaz enriquecido, permite al igual que el </w:t>
      </w:r>
      <w:proofErr w:type="spellStart"/>
      <w:r w:rsidR="00105CEF" w:rsidRPr="00105CEF">
        <w:rPr>
          <w:i/>
        </w:rPr>
        <w:t>richAccordion</w:t>
      </w:r>
      <w:proofErr w:type="spellEnd"/>
      <w:r w:rsidR="00105CEF">
        <w:rPr>
          <w:i/>
        </w:rPr>
        <w:t xml:space="preserve"> </w:t>
      </w:r>
      <w:r w:rsidR="00105CEF">
        <w:t>aglomerar a varios elementos de interfaz en cada una de sus pestañas. Similarmente al</w:t>
      </w:r>
      <w:r w:rsidR="00A85497">
        <w:t xml:space="preserve"> </w:t>
      </w:r>
      <w:proofErr w:type="spellStart"/>
      <w:r w:rsidR="00A85497">
        <w:t>richAccordion</w:t>
      </w:r>
      <w:proofErr w:type="spellEnd"/>
      <w:r w:rsidR="00A85497">
        <w:t xml:space="preserve">, para especificar que una pestaña forma parte de un </w:t>
      </w:r>
      <w:proofErr w:type="spellStart"/>
      <w:r w:rsidR="00A85497">
        <w:t>richTabs</w:t>
      </w:r>
      <w:proofErr w:type="spellEnd"/>
      <w:r w:rsidR="00A85497">
        <w:t>,</w:t>
      </w:r>
      <w:r w:rsidR="005E5FD9">
        <w:t xml:space="preserve"> </w:t>
      </w:r>
      <w:r w:rsidR="00105CEF">
        <w:t xml:space="preserve">se debe seleccionar de la enumeración </w:t>
      </w:r>
      <w:proofErr w:type="spellStart"/>
      <w:r w:rsidR="00105CEF" w:rsidRPr="00A25C66">
        <w:rPr>
          <w:i/>
        </w:rPr>
        <w:t>content</w:t>
      </w:r>
      <w:proofErr w:type="spellEnd"/>
      <w:r w:rsidR="00105CEF">
        <w:t xml:space="preserve"> </w:t>
      </w:r>
      <w:r w:rsidR="00A25C66">
        <w:t xml:space="preserve">que forma parte del </w:t>
      </w:r>
      <w:proofErr w:type="spellStart"/>
      <w:r w:rsidR="00A25C66" w:rsidRPr="00A25C66">
        <w:rPr>
          <w:i/>
        </w:rPr>
        <w:t>compositeUIElement</w:t>
      </w:r>
      <w:proofErr w:type="spellEnd"/>
      <w:r w:rsidR="00A25C66">
        <w:rPr>
          <w:i/>
        </w:rPr>
        <w:t xml:space="preserve"> </w:t>
      </w:r>
      <w:r w:rsidR="00A25C66">
        <w:t xml:space="preserve">el valor </w:t>
      </w:r>
      <w:proofErr w:type="spellStart"/>
      <w:r w:rsidR="00A25C66" w:rsidRPr="00A25C66">
        <w:rPr>
          <w:i/>
        </w:rPr>
        <w:t>withinARichTab</w:t>
      </w:r>
      <w:proofErr w:type="spellEnd"/>
      <w:r w:rsidR="005E5FD9">
        <w:rPr>
          <w:i/>
        </w:rPr>
        <w:t>.</w:t>
      </w:r>
      <w:r w:rsidR="00A25C66">
        <w:rPr>
          <w:i/>
        </w:rPr>
        <w:t xml:space="preserve"> </w:t>
      </w:r>
    </w:p>
    <w:p w:rsidR="00BF0F4B" w:rsidRPr="000A4782" w:rsidRDefault="00BF0F4B" w:rsidP="003A5F57">
      <w:pPr>
        <w:spacing w:after="0"/>
        <w:rPr>
          <w:b/>
        </w:rPr>
      </w:pPr>
    </w:p>
    <w:p w:rsidR="003A5F57" w:rsidRDefault="005D6647" w:rsidP="003A5F57">
      <w:pPr>
        <w:spacing w:after="0"/>
        <w:rPr>
          <w:b/>
          <w:caps/>
        </w:rPr>
      </w:pPr>
      <w:r w:rsidRPr="00353A12">
        <w:rPr>
          <w:b/>
          <w:caps/>
        </w:rPr>
        <w:t>3.4</w:t>
      </w:r>
      <w:r w:rsidR="003A5F57" w:rsidRPr="00353A12">
        <w:rPr>
          <w:b/>
          <w:caps/>
        </w:rPr>
        <w:t xml:space="preserve">    Modelado de interfaces de usuario con MoWebA.</w:t>
      </w:r>
      <w:bookmarkStart w:id="321" w:name="_GoBack"/>
      <w:bookmarkEnd w:id="321"/>
    </w:p>
    <w:p w:rsidR="00353A12" w:rsidRPr="00353A12" w:rsidRDefault="00353A12" w:rsidP="003A5F57">
      <w:pPr>
        <w:spacing w:after="0"/>
        <w:rPr>
          <w:b/>
          <w:caps/>
        </w:rPr>
      </w:pPr>
    </w:p>
    <w:p w:rsidR="005D6647" w:rsidRDefault="005D6647" w:rsidP="003A5F57">
      <w:pPr>
        <w:spacing w:after="0"/>
      </w:pPr>
      <w:r>
        <w:t xml:space="preserve">En esta sección se presenta un ejemplo simple de modelado con las extensiones llevadas a cabo a </w:t>
      </w:r>
      <w:proofErr w:type="spellStart"/>
      <w:r>
        <w:t>MoWebA</w:t>
      </w:r>
      <w:proofErr w:type="spellEnd"/>
      <w:r>
        <w:t>, con la idea de dar a conocer l</w:t>
      </w:r>
      <w:r w:rsidR="00353A12">
        <w:t>a manera en que se implementan</w:t>
      </w:r>
      <w:r>
        <w:t xml:space="preserve"> los modelos independientes de la plataforma (</w:t>
      </w:r>
      <w:r w:rsidRPr="00695F8A">
        <w:rPr>
          <w:i/>
        </w:rPr>
        <w:t>PIM</w:t>
      </w:r>
      <w:del w:id="322" w:author="Vaio" w:date="2015-06-17T00:34:00Z">
        <w:r w:rsidRPr="00695F8A" w:rsidDel="0078413E">
          <w:rPr>
            <w:i/>
          </w:rPr>
          <w:delText>’s</w:delText>
        </w:r>
      </w:del>
      <w:r>
        <w:t>) de la propuesta de este trabajo de fin de carrera.</w:t>
      </w:r>
      <w:r w:rsidR="00B46986">
        <w:t xml:space="preserve"> En las F</w:t>
      </w:r>
      <w:r>
        <w:t>igura</w:t>
      </w:r>
      <w:r w:rsidR="00B46986">
        <w:t xml:space="preserve"> 4</w:t>
      </w:r>
      <w:r>
        <w:t xml:space="preserve"> se presenta el </w:t>
      </w:r>
      <w:r w:rsidRPr="00695F8A">
        <w:rPr>
          <w:i/>
        </w:rPr>
        <w:t>PIM</w:t>
      </w:r>
      <w:r w:rsidR="00353A12">
        <w:t xml:space="preserve"> de una</w:t>
      </w:r>
      <w:r>
        <w:t xml:space="preserve"> aplicación</w:t>
      </w:r>
      <w:r w:rsidR="00B46986">
        <w:t xml:space="preserve"> de ejemplo a modo de ilustración</w:t>
      </w:r>
      <w:r>
        <w:t>.</w:t>
      </w:r>
      <w:r w:rsidR="00FE0229">
        <w:t xml:space="preserve"> Cada uno de los elementos de interfaz que forman parte del </w:t>
      </w:r>
      <w:r w:rsidR="00FE0229" w:rsidRPr="00A46DC1">
        <w:rPr>
          <w:i/>
        </w:rPr>
        <w:t>PIM</w:t>
      </w:r>
      <w:r w:rsidR="00FE0229">
        <w:t>, son representados por</w:t>
      </w:r>
      <w:r w:rsidR="00A85497">
        <w:t xml:space="preserve"> clases y atributos que son</w:t>
      </w:r>
      <w:r w:rsidR="00FE0229">
        <w:t xml:space="preserve"> </w:t>
      </w:r>
      <w:r w:rsidR="00A85497">
        <w:t>etiquetados con un estereotipo en particular</w:t>
      </w:r>
      <w:r w:rsidR="00FE0229">
        <w:t>.</w:t>
      </w:r>
      <w:r w:rsidR="00B46986">
        <w:t xml:space="preserve"> </w:t>
      </w:r>
      <w:r w:rsidR="00FE0229">
        <w:t>Los nuevos elementos de interfaz que son parte de la extensión,</w:t>
      </w:r>
      <w:r w:rsidR="00695F8A">
        <w:t xml:space="preserve"> son antecedidos con el prefijo</w:t>
      </w:r>
      <w:r w:rsidR="00A46DC1">
        <w:t xml:space="preserve"> </w:t>
      </w:r>
      <w:proofErr w:type="spellStart"/>
      <w:r w:rsidR="00A46DC1" w:rsidRPr="00A46DC1">
        <w:rPr>
          <w:i/>
        </w:rPr>
        <w:t>rich</w:t>
      </w:r>
      <w:proofErr w:type="spellEnd"/>
      <w:r w:rsidR="00FE0229">
        <w:t>. Primeramente</w:t>
      </w:r>
      <w:r w:rsidR="00B46986">
        <w:t xml:space="preserve"> se presenta la </w:t>
      </w:r>
      <w:r w:rsidR="00FE0229">
        <w:t>página</w:t>
      </w:r>
      <w:r w:rsidR="00B46986">
        <w:t xml:space="preserve"> </w:t>
      </w:r>
      <w:r w:rsidR="00B46986" w:rsidRPr="00695F8A">
        <w:rPr>
          <w:i/>
        </w:rPr>
        <w:t>Administrador de persona</w:t>
      </w:r>
      <w:r w:rsidR="00695F8A" w:rsidRPr="00695F8A">
        <w:rPr>
          <w:i/>
        </w:rPr>
        <w:t>s</w:t>
      </w:r>
      <w:r w:rsidR="00FE0229">
        <w:t>,</w:t>
      </w:r>
      <w:r w:rsidR="00B46986">
        <w:t xml:space="preserve"> que </w:t>
      </w:r>
      <w:r w:rsidR="00695F8A">
        <w:t>está compuesto</w:t>
      </w:r>
      <w:r w:rsidR="00FE0229">
        <w:t>,</w:t>
      </w:r>
      <w:r w:rsidR="00B46986">
        <w:t xml:space="preserve"> </w:t>
      </w:r>
      <w:r w:rsidR="00695F8A">
        <w:t>del elemento principal</w:t>
      </w:r>
      <w:r w:rsidR="00695F8A" w:rsidRPr="00695F8A">
        <w:rPr>
          <w:i/>
        </w:rPr>
        <w:t xml:space="preserve"> </w:t>
      </w:r>
      <w:r w:rsidR="00FE0229" w:rsidRPr="00695F8A">
        <w:rPr>
          <w:i/>
        </w:rPr>
        <w:lastRenderedPageBreak/>
        <w:t>Paneles de la aplicación</w:t>
      </w:r>
      <w:r w:rsidR="00695F8A">
        <w:rPr>
          <w:i/>
        </w:rPr>
        <w:t xml:space="preserve"> </w:t>
      </w:r>
      <w:r w:rsidR="00695F8A">
        <w:t xml:space="preserve">que es un </w:t>
      </w:r>
      <w:proofErr w:type="spellStart"/>
      <w:r w:rsidR="00695F8A" w:rsidRPr="00695F8A">
        <w:rPr>
          <w:i/>
        </w:rPr>
        <w:t>richAccordion</w:t>
      </w:r>
      <w:proofErr w:type="spellEnd"/>
      <w:r w:rsidR="00B46986">
        <w:t>.</w:t>
      </w:r>
      <w:r w:rsidR="00FE0229">
        <w:t xml:space="preserve"> </w:t>
      </w:r>
      <w:r w:rsidR="00B46986">
        <w:t xml:space="preserve"> </w:t>
      </w:r>
      <w:r w:rsidR="00695F8A">
        <w:t xml:space="preserve">El </w:t>
      </w:r>
      <w:proofErr w:type="spellStart"/>
      <w:r w:rsidR="00695F8A" w:rsidRPr="00695F8A">
        <w:rPr>
          <w:i/>
        </w:rPr>
        <w:t>richAccordion</w:t>
      </w:r>
      <w:proofErr w:type="spellEnd"/>
      <w:r w:rsidR="00695F8A">
        <w:rPr>
          <w:i/>
        </w:rPr>
        <w:t xml:space="preserve"> </w:t>
      </w:r>
      <w:r w:rsidR="00695F8A">
        <w:t xml:space="preserve">a la vez está compuesto de tres paneles que </w:t>
      </w:r>
      <w:r w:rsidR="00353A12">
        <w:t>son</w:t>
      </w:r>
      <w:r w:rsidR="00CB280D">
        <w:t>:</w:t>
      </w:r>
      <w:r w:rsidR="00353A12">
        <w:t xml:space="preserve"> el </w:t>
      </w:r>
      <w:r w:rsidR="00353A12" w:rsidRPr="00353A12">
        <w:rPr>
          <w:i/>
        </w:rPr>
        <w:t>Formulario de ingreso</w:t>
      </w:r>
      <w:r w:rsidR="00353A12">
        <w:t xml:space="preserve">, </w:t>
      </w:r>
      <w:r w:rsidR="00353A12" w:rsidRPr="00353A12">
        <w:rPr>
          <w:i/>
        </w:rPr>
        <w:t>Mostrar datos personales</w:t>
      </w:r>
      <w:r w:rsidR="00353A12">
        <w:t xml:space="preserve"> y </w:t>
      </w:r>
      <w:r w:rsidR="00353A12" w:rsidRPr="00353A12">
        <w:rPr>
          <w:i/>
        </w:rPr>
        <w:t>Formulario de eliminación</w:t>
      </w:r>
      <w:r w:rsidR="00A46DC1">
        <w:t>. Cada uno</w:t>
      </w:r>
      <w:r w:rsidR="00353A12">
        <w:t xml:space="preserve"> de </w:t>
      </w:r>
      <w:r w:rsidR="00A46DC1">
        <w:t>estos</w:t>
      </w:r>
      <w:r w:rsidR="00353A12">
        <w:t xml:space="preserve"> paneles lleva el valor etiquetado </w:t>
      </w:r>
      <w:proofErr w:type="spellStart"/>
      <w:r w:rsidR="00353A12" w:rsidRPr="00353A12">
        <w:rPr>
          <w:i/>
        </w:rPr>
        <w:t>withinARichAccordion</w:t>
      </w:r>
      <w:proofErr w:type="spellEnd"/>
      <w:r w:rsidR="00353A12">
        <w:rPr>
          <w:i/>
        </w:rPr>
        <w:t xml:space="preserve">, </w:t>
      </w:r>
      <w:r w:rsidR="00353A12">
        <w:t xml:space="preserve">expresando de esta forma que cada uno de ellos forma parte de un </w:t>
      </w:r>
      <w:proofErr w:type="spellStart"/>
      <w:r w:rsidR="00353A12">
        <w:t>richAccordion</w:t>
      </w:r>
      <w:proofErr w:type="spellEnd"/>
      <w:r w:rsidR="00353A12">
        <w:t xml:space="preserve">. De manera análoga, si se tratase de un elemento de interfaz del tipo </w:t>
      </w:r>
      <w:proofErr w:type="spellStart"/>
      <w:r w:rsidR="00353A12" w:rsidRPr="00353A12">
        <w:rPr>
          <w:i/>
        </w:rPr>
        <w:t>richTabs</w:t>
      </w:r>
      <w:proofErr w:type="spellEnd"/>
      <w:r w:rsidR="00353A12">
        <w:rPr>
          <w:i/>
        </w:rPr>
        <w:t xml:space="preserve">, </w:t>
      </w:r>
      <w:r w:rsidR="00353A12">
        <w:t xml:space="preserve">cada uno de los paneles estaría etiquetado con el valor </w:t>
      </w:r>
      <w:proofErr w:type="spellStart"/>
      <w:r w:rsidR="00353A12" w:rsidRPr="00353A12">
        <w:rPr>
          <w:i/>
        </w:rPr>
        <w:t>withinARichTabs</w:t>
      </w:r>
      <w:proofErr w:type="spellEnd"/>
      <w:r w:rsidR="00353A12">
        <w:t>, como se citó en la sección anterior.</w:t>
      </w:r>
    </w:p>
    <w:p w:rsidR="00353A12" w:rsidRDefault="00353A12" w:rsidP="003A5F57">
      <w:pPr>
        <w:spacing w:after="0"/>
      </w:pPr>
    </w:p>
    <w:p w:rsidR="000B2621" w:rsidRDefault="00A46DC1" w:rsidP="003A5F57">
      <w:pPr>
        <w:spacing w:after="0"/>
      </w:pPr>
      <w:r>
        <w:t xml:space="preserve">Dentro de cada uno de los paneles se encuentran los distintos elementos de interfaz de usuario como los </w:t>
      </w:r>
      <w:proofErr w:type="spellStart"/>
      <w:r w:rsidRPr="00A46DC1">
        <w:rPr>
          <w:i/>
        </w:rPr>
        <w:t>richFielLiveValidation</w:t>
      </w:r>
      <w:proofErr w:type="spellEnd"/>
      <w:r>
        <w:t xml:space="preserve">, </w:t>
      </w:r>
      <w:proofErr w:type="spellStart"/>
      <w:r w:rsidRPr="00A46DC1">
        <w:rPr>
          <w:i/>
        </w:rPr>
        <w:t>richDatePicker</w:t>
      </w:r>
      <w:proofErr w:type="spellEnd"/>
      <w:r>
        <w:t xml:space="preserve">, </w:t>
      </w:r>
      <w:proofErr w:type="spellStart"/>
      <w:r>
        <w:rPr>
          <w:i/>
        </w:rPr>
        <w:t>richToolTip</w:t>
      </w:r>
      <w:proofErr w:type="spellEnd"/>
      <w:r>
        <w:t xml:space="preserve"> y </w:t>
      </w:r>
      <w:proofErr w:type="spellStart"/>
      <w:r w:rsidRPr="00A46DC1">
        <w:rPr>
          <w:i/>
        </w:rPr>
        <w:t>richAutoSuggest</w:t>
      </w:r>
      <w:proofErr w:type="spellEnd"/>
      <w:r>
        <w:t xml:space="preserve"> con sus respectivos valores etiquetados para representar las propiedades de cada uno de ellos. Por ejemplo, el panel </w:t>
      </w:r>
      <w:r w:rsidRPr="00A46DC1">
        <w:rPr>
          <w:i/>
        </w:rPr>
        <w:t>Formulario de Ingreso</w:t>
      </w:r>
      <w:r>
        <w:t xml:space="preserve">, cuenta con el atributo </w:t>
      </w:r>
      <w:r w:rsidRPr="00A46DC1">
        <w:rPr>
          <w:i/>
        </w:rPr>
        <w:t>clave</w:t>
      </w:r>
      <w:r>
        <w:rPr>
          <w:i/>
        </w:rPr>
        <w:t xml:space="preserve">, </w:t>
      </w:r>
      <w:r>
        <w:t xml:space="preserve">que tiene a los estereotipos </w:t>
      </w:r>
      <w:proofErr w:type="spellStart"/>
      <w:r w:rsidRPr="00A46DC1">
        <w:rPr>
          <w:i/>
        </w:rPr>
        <w:t>richToolTip</w:t>
      </w:r>
      <w:proofErr w:type="spellEnd"/>
      <w:r w:rsidRPr="00A46DC1">
        <w:rPr>
          <w:i/>
        </w:rPr>
        <w:t xml:space="preserve"> </w:t>
      </w:r>
      <w:r>
        <w:t xml:space="preserve">y </w:t>
      </w:r>
      <w:proofErr w:type="spellStart"/>
      <w:r w:rsidRPr="00A46DC1">
        <w:rPr>
          <w:i/>
        </w:rPr>
        <w:t>richFieldLiveValidation</w:t>
      </w:r>
      <w:proofErr w:type="spellEnd"/>
      <w:r>
        <w:t xml:space="preserve"> para indicar que, primeramente al posicionar el puntero del mouse sobre el texto de entrada del campo clave, el mensaje “</w:t>
      </w:r>
      <w:r w:rsidRPr="00A46DC1">
        <w:rPr>
          <w:i/>
        </w:rPr>
        <w:t>La clave debe tener al menos 8 caracteres</w:t>
      </w:r>
      <w:r>
        <w:rPr>
          <w:i/>
        </w:rPr>
        <w:t xml:space="preserve">” </w:t>
      </w:r>
      <w:r>
        <w:t>será desplegado y que también este campo tendrá validaciones de longitud mínima de 8 (</w:t>
      </w:r>
      <w:proofErr w:type="spellStart"/>
      <w:r w:rsidRPr="00A46DC1">
        <w:rPr>
          <w:i/>
        </w:rPr>
        <w:t>minLength</w:t>
      </w:r>
      <w:proofErr w:type="spellEnd"/>
      <w:r w:rsidRPr="00A46DC1">
        <w:rPr>
          <w:i/>
        </w:rPr>
        <w:t>=8</w:t>
      </w:r>
      <w:r w:rsidR="00FA0831">
        <w:t>), no puede quedar vacio</w:t>
      </w:r>
      <w:r>
        <w:t xml:space="preserve"> (</w:t>
      </w:r>
      <w:proofErr w:type="spellStart"/>
      <w:r w:rsidRPr="00A46DC1">
        <w:rPr>
          <w:i/>
        </w:rPr>
        <w:t>required</w:t>
      </w:r>
      <w:proofErr w:type="spellEnd"/>
      <w:r>
        <w:t>) y que se va a crear un campo extra de confirmación de clave (</w:t>
      </w:r>
      <w:proofErr w:type="spellStart"/>
      <w:r w:rsidRPr="00A46DC1">
        <w:rPr>
          <w:i/>
        </w:rPr>
        <w:t>confirmPass</w:t>
      </w:r>
      <w:proofErr w:type="spellEnd"/>
      <w:r w:rsidRPr="00A46DC1">
        <w:rPr>
          <w:i/>
        </w:rPr>
        <w:t>=true</w:t>
      </w:r>
      <w:r>
        <w:t>)</w:t>
      </w:r>
    </w:p>
    <w:p w:rsidR="002544E4" w:rsidRPr="00EE6630" w:rsidRDefault="00EE6630" w:rsidP="002544E4">
      <w:pPr>
        <w:keepNext/>
        <w:spacing w:after="0"/>
      </w:pPr>
      <w:r>
        <w:rPr>
          <w:noProof/>
          <w:lang w:val="es-PY" w:eastAsia="es-PY"/>
        </w:rPr>
        <w:drawing>
          <wp:inline distT="0" distB="0" distL="0" distR="0">
            <wp:extent cx="5400033" cy="2995642"/>
            <wp:effectExtent l="19050" t="0" r="0" b="0"/>
            <wp:docPr id="2" name="1 Imagen" descr="RichAccordionPIMExampl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PIMExampleV3.jpg"/>
                    <pic:cNvPicPr/>
                  </pic:nvPicPr>
                  <pic:blipFill>
                    <a:blip r:embed="rId12" cstate="print"/>
                    <a:stretch>
                      <a:fillRect/>
                    </a:stretch>
                  </pic:blipFill>
                  <pic:spPr>
                    <a:xfrm>
                      <a:off x="0" y="0"/>
                      <a:ext cx="5400040" cy="2995646"/>
                    </a:xfrm>
                    <a:prstGeom prst="rect">
                      <a:avLst/>
                    </a:prstGeom>
                  </pic:spPr>
                </pic:pic>
              </a:graphicData>
            </a:graphic>
          </wp:inline>
        </w:drawing>
      </w:r>
    </w:p>
    <w:p w:rsidR="000B2621" w:rsidRPr="002544E4" w:rsidRDefault="002544E4" w:rsidP="002544E4">
      <w:pPr>
        <w:pStyle w:val="Epgrafe"/>
        <w:ind w:left="1416" w:firstLine="708"/>
        <w:rPr>
          <w:b w:val="0"/>
          <w:color w:val="auto"/>
          <w:lang w:val="es-PY"/>
        </w:rPr>
      </w:pPr>
      <w:r w:rsidRPr="002544E4">
        <w:rPr>
          <w:color w:val="auto"/>
        </w:rPr>
        <w:t xml:space="preserve">Figura </w:t>
      </w:r>
      <w:r w:rsidR="00867D80" w:rsidRPr="002544E4">
        <w:rPr>
          <w:color w:val="auto"/>
        </w:rPr>
        <w:fldChar w:fldCharType="begin"/>
      </w:r>
      <w:r w:rsidRPr="002544E4">
        <w:rPr>
          <w:color w:val="auto"/>
        </w:rPr>
        <w:instrText xml:space="preserve"> SEQ Figura \* ARABIC </w:instrText>
      </w:r>
      <w:r w:rsidR="00867D80" w:rsidRPr="002544E4">
        <w:rPr>
          <w:color w:val="auto"/>
        </w:rPr>
        <w:fldChar w:fldCharType="separate"/>
      </w:r>
      <w:r w:rsidR="00581C3A">
        <w:rPr>
          <w:noProof/>
          <w:color w:val="auto"/>
        </w:rPr>
        <w:t>4</w:t>
      </w:r>
      <w:r w:rsidR="00867D80" w:rsidRPr="002544E4">
        <w:rPr>
          <w:color w:val="auto"/>
        </w:rPr>
        <w:fldChar w:fldCharType="end"/>
      </w:r>
      <w:r w:rsidRPr="002544E4">
        <w:rPr>
          <w:b w:val="0"/>
          <w:color w:val="auto"/>
        </w:rPr>
        <w:t xml:space="preserve"> PIM de una aplicación de ejemplo con </w:t>
      </w:r>
      <w:proofErr w:type="spellStart"/>
      <w:r w:rsidRPr="002544E4">
        <w:rPr>
          <w:b w:val="0"/>
          <w:color w:val="auto"/>
        </w:rPr>
        <w:t>MoWebA</w:t>
      </w:r>
      <w:proofErr w:type="spellEnd"/>
    </w:p>
    <w:p w:rsidR="00A46DC1" w:rsidRDefault="00EE6630" w:rsidP="00FD27F5">
      <w:pPr>
        <w:keepNext/>
        <w:spacing w:after="0"/>
      </w:pPr>
      <w:r>
        <w:rPr>
          <w:lang w:val="es-PY"/>
        </w:rPr>
        <w:t xml:space="preserve">Finalmente </w:t>
      </w:r>
      <w:r>
        <w:t>en</w:t>
      </w:r>
      <w:r w:rsidR="007141CB">
        <w:t xml:space="preserve"> la F</w:t>
      </w:r>
      <w:r w:rsidR="00A46DC1">
        <w:t>igura 5</w:t>
      </w:r>
      <w:r w:rsidR="007141CB">
        <w:t xml:space="preserve"> y la Figura 6,</w:t>
      </w:r>
      <w:r w:rsidR="00A46DC1">
        <w:t xml:space="preserve"> se presenta</w:t>
      </w:r>
      <w:r w:rsidR="007141CB">
        <w:t>n, primeramente la vista general de</w:t>
      </w:r>
      <w:r w:rsidR="00A46DC1">
        <w:t xml:space="preserve"> la interfaz </w:t>
      </w:r>
      <w:r>
        <w:t>de usuario final</w:t>
      </w:r>
      <w:r w:rsidR="007141CB">
        <w:t xml:space="preserve"> y  algunos de los elementos enriquecidos </w:t>
      </w:r>
      <w:r>
        <w:t xml:space="preserve">que </w:t>
      </w:r>
      <w:r w:rsidR="007141CB">
        <w:t>son representados</w:t>
      </w:r>
      <w:r>
        <w:t xml:space="preserve"> por</w:t>
      </w:r>
      <w:r w:rsidR="00A46DC1">
        <w:t xml:space="preserve"> </w:t>
      </w:r>
      <w:r w:rsidR="00BB3F28">
        <w:t>el PIM del ejemplo anterior</w:t>
      </w:r>
      <w:r w:rsidR="007141CB">
        <w:t xml:space="preserve"> respectivamente</w:t>
      </w:r>
      <w:r w:rsidR="00BB3F28">
        <w:t>. Las</w:t>
      </w:r>
      <w:r w:rsidR="00FD27F5">
        <w:t xml:space="preserve"> </w:t>
      </w:r>
      <w:r w:rsidR="00BB3F28">
        <w:t xml:space="preserve"> vistas se obtienen</w:t>
      </w:r>
      <w:r w:rsidR="00940091">
        <w:t xml:space="preserve"> </w:t>
      </w:r>
      <w:r w:rsidR="00A46DC1">
        <w:t xml:space="preserve">una vez </w:t>
      </w:r>
      <w:r w:rsidR="00BB3F28">
        <w:t>que se genera el código fuente correspondiente</w:t>
      </w:r>
      <w:r w:rsidR="007141CB">
        <w:t xml:space="preserve"> de la aplicación</w:t>
      </w:r>
      <w:r w:rsidR="00BB3F28">
        <w:t>, a partir de la ejecución de</w:t>
      </w:r>
      <w:r w:rsidR="00A46DC1">
        <w:t xml:space="preserve"> las reglas de transformación</w:t>
      </w:r>
      <w:r w:rsidR="0079268F">
        <w:t xml:space="preserve"> que son definidas dentro de una plantilla</w:t>
      </w:r>
      <w:r w:rsidR="00BB3F28">
        <w:t>,</w:t>
      </w:r>
      <w:r w:rsidR="00A46DC1">
        <w:t xml:space="preserve"> </w:t>
      </w:r>
      <w:r w:rsidR="0079268F">
        <w:t>La metodología de transformación, será presentada en el siguiente capítulo.</w:t>
      </w:r>
    </w:p>
    <w:p w:rsidR="009A0AB9" w:rsidRDefault="009A0AB9" w:rsidP="003A5F57">
      <w:pPr>
        <w:spacing w:after="0"/>
      </w:pPr>
    </w:p>
    <w:p w:rsidR="00DF46C4" w:rsidRDefault="00DF46C4"/>
    <w:p w:rsidR="00DF46C4" w:rsidRDefault="00D21B4A" w:rsidP="00B36AD1">
      <w:pPr>
        <w:jc w:val="center"/>
      </w:pPr>
      <w:r>
        <w:rPr>
          <w:noProof/>
          <w:lang w:val="es-PY" w:eastAsia="es-PY"/>
        </w:rPr>
        <w:lastRenderedPageBreak/>
        <w:drawing>
          <wp:inline distT="0" distB="0" distL="0" distR="0">
            <wp:extent cx="3803650" cy="3313434"/>
            <wp:effectExtent l="19050" t="0" r="6350" b="0"/>
            <wp:docPr id="14" name="13 Imagen" descr="Captura de pantalla 2015-05-26 00.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5-26 00.30.05.png"/>
                    <pic:cNvPicPr/>
                  </pic:nvPicPr>
                  <pic:blipFill>
                    <a:blip r:embed="rId13" cstate="print"/>
                    <a:stretch>
                      <a:fillRect/>
                    </a:stretch>
                  </pic:blipFill>
                  <pic:spPr>
                    <a:xfrm>
                      <a:off x="0" y="0"/>
                      <a:ext cx="3805440" cy="3314993"/>
                    </a:xfrm>
                    <a:prstGeom prst="rect">
                      <a:avLst/>
                    </a:prstGeom>
                  </pic:spPr>
                </pic:pic>
              </a:graphicData>
            </a:graphic>
          </wp:inline>
        </w:drawing>
      </w:r>
    </w:p>
    <w:p w:rsidR="00FD27F5" w:rsidRPr="00FD27F5" w:rsidRDefault="00D21B4A" w:rsidP="00D21B4A">
      <w:pPr>
        <w:pStyle w:val="Epgrafe"/>
        <w:rPr>
          <w:b w:val="0"/>
          <w:color w:val="000000" w:themeColor="text1"/>
        </w:rPr>
      </w:pPr>
      <w:r>
        <w:rPr>
          <w:b w:val="0"/>
          <w:bCs w:val="0"/>
          <w:color w:val="auto"/>
          <w:sz w:val="22"/>
          <w:szCs w:val="22"/>
        </w:rPr>
        <w:t xml:space="preserve">       </w:t>
      </w:r>
      <w:r>
        <w:rPr>
          <w:b w:val="0"/>
          <w:bCs w:val="0"/>
          <w:color w:val="auto"/>
          <w:sz w:val="22"/>
          <w:szCs w:val="22"/>
        </w:rPr>
        <w:tab/>
      </w:r>
      <w:r>
        <w:rPr>
          <w:b w:val="0"/>
          <w:bCs w:val="0"/>
          <w:color w:val="auto"/>
          <w:sz w:val="22"/>
          <w:szCs w:val="22"/>
        </w:rPr>
        <w:tab/>
      </w:r>
      <w:r>
        <w:rPr>
          <w:b w:val="0"/>
          <w:bCs w:val="0"/>
          <w:color w:val="auto"/>
          <w:sz w:val="22"/>
          <w:szCs w:val="22"/>
        </w:rPr>
        <w:tab/>
      </w:r>
      <w:r w:rsidR="00FD27F5">
        <w:rPr>
          <w:color w:val="000000" w:themeColor="text1"/>
        </w:rPr>
        <w:t xml:space="preserve">   </w:t>
      </w:r>
      <w:r w:rsidR="00FD27F5" w:rsidRPr="00FD27F5">
        <w:rPr>
          <w:color w:val="000000" w:themeColor="text1"/>
        </w:rPr>
        <w:t xml:space="preserve">Figura </w:t>
      </w:r>
      <w:r w:rsidR="00867D80" w:rsidRPr="00FD27F5">
        <w:rPr>
          <w:color w:val="000000" w:themeColor="text1"/>
        </w:rPr>
        <w:fldChar w:fldCharType="begin"/>
      </w:r>
      <w:r w:rsidR="00FD27F5" w:rsidRPr="00FD27F5">
        <w:rPr>
          <w:color w:val="000000" w:themeColor="text1"/>
        </w:rPr>
        <w:instrText xml:space="preserve"> SEQ Figura \* ARABIC </w:instrText>
      </w:r>
      <w:r w:rsidR="00867D80" w:rsidRPr="00FD27F5">
        <w:rPr>
          <w:color w:val="000000" w:themeColor="text1"/>
        </w:rPr>
        <w:fldChar w:fldCharType="separate"/>
      </w:r>
      <w:r w:rsidR="00581C3A">
        <w:rPr>
          <w:noProof/>
          <w:color w:val="000000" w:themeColor="text1"/>
        </w:rPr>
        <w:t>5</w:t>
      </w:r>
      <w:r w:rsidR="00867D80" w:rsidRPr="00FD27F5">
        <w:rPr>
          <w:color w:val="000000" w:themeColor="text1"/>
        </w:rPr>
        <w:fldChar w:fldCharType="end"/>
      </w:r>
      <w:r w:rsidR="00FD27F5" w:rsidRPr="00FD27F5">
        <w:rPr>
          <w:b w:val="0"/>
          <w:color w:val="000000" w:themeColor="text1"/>
        </w:rPr>
        <w:t xml:space="preserve"> Interfaz final obtenida a partir del PIM de ejemplo</w:t>
      </w:r>
    </w:p>
    <w:p w:rsidR="00DF46C4" w:rsidRDefault="00DF46C4"/>
    <w:p w:rsidR="00581C3A" w:rsidRDefault="00B36AD1" w:rsidP="00581C3A">
      <w:pPr>
        <w:keepNext/>
      </w:pPr>
      <w:r>
        <w:rPr>
          <w:noProof/>
          <w:lang w:val="es-PY" w:eastAsia="es-PY"/>
        </w:rPr>
        <w:drawing>
          <wp:inline distT="0" distB="0" distL="0" distR="0">
            <wp:extent cx="5400040" cy="3066415"/>
            <wp:effectExtent l="19050" t="0" r="0" b="0"/>
            <wp:docPr id="5" name="4 Imagen" descr="g3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590.png"/>
                    <pic:cNvPicPr/>
                  </pic:nvPicPr>
                  <pic:blipFill>
                    <a:blip r:embed="rId14" cstate="print"/>
                    <a:stretch>
                      <a:fillRect/>
                    </a:stretch>
                  </pic:blipFill>
                  <pic:spPr>
                    <a:xfrm>
                      <a:off x="0" y="0"/>
                      <a:ext cx="5400040" cy="3066415"/>
                    </a:xfrm>
                    <a:prstGeom prst="rect">
                      <a:avLst/>
                    </a:prstGeom>
                  </pic:spPr>
                </pic:pic>
              </a:graphicData>
            </a:graphic>
          </wp:inline>
        </w:drawing>
      </w:r>
    </w:p>
    <w:p w:rsidR="00DF46C4" w:rsidRDefault="007F5CE1" w:rsidP="007F5CE1">
      <w:pPr>
        <w:pStyle w:val="Epgrafe"/>
        <w:rPr>
          <w:b w:val="0"/>
          <w:color w:val="000000" w:themeColor="text1"/>
        </w:rPr>
      </w:pPr>
      <w:r>
        <w:rPr>
          <w:color w:val="000000" w:themeColor="text1"/>
        </w:rPr>
        <w:t xml:space="preserve">                    </w:t>
      </w:r>
      <w:r w:rsidR="00581C3A" w:rsidRPr="00581C3A">
        <w:rPr>
          <w:color w:val="000000" w:themeColor="text1"/>
        </w:rPr>
        <w:t xml:space="preserve">Figura </w:t>
      </w:r>
      <w:r w:rsidR="00867D80" w:rsidRPr="00581C3A">
        <w:rPr>
          <w:color w:val="000000" w:themeColor="text1"/>
        </w:rPr>
        <w:fldChar w:fldCharType="begin"/>
      </w:r>
      <w:r w:rsidR="00581C3A" w:rsidRPr="00581C3A">
        <w:rPr>
          <w:color w:val="000000" w:themeColor="text1"/>
        </w:rPr>
        <w:instrText xml:space="preserve"> SEQ Figura \* ARABIC </w:instrText>
      </w:r>
      <w:r w:rsidR="00867D80" w:rsidRPr="00581C3A">
        <w:rPr>
          <w:color w:val="000000" w:themeColor="text1"/>
        </w:rPr>
        <w:fldChar w:fldCharType="separate"/>
      </w:r>
      <w:r w:rsidR="00581C3A" w:rsidRPr="00581C3A">
        <w:rPr>
          <w:noProof/>
          <w:color w:val="000000" w:themeColor="text1"/>
        </w:rPr>
        <w:t>6</w:t>
      </w:r>
      <w:r w:rsidR="00867D80" w:rsidRPr="00581C3A">
        <w:rPr>
          <w:color w:val="000000" w:themeColor="text1"/>
        </w:rPr>
        <w:fldChar w:fldCharType="end"/>
      </w:r>
      <w:r w:rsidR="00581C3A" w:rsidRPr="00581C3A">
        <w:rPr>
          <w:b w:val="0"/>
          <w:color w:val="000000" w:themeColor="text1"/>
        </w:rPr>
        <w:t xml:space="preserve"> Elementos enriquecidos</w:t>
      </w:r>
      <w:r>
        <w:rPr>
          <w:b w:val="0"/>
          <w:color w:val="000000" w:themeColor="text1"/>
        </w:rPr>
        <w:t xml:space="preserve"> y validaciones de campos</w:t>
      </w:r>
      <w:r w:rsidR="00581C3A" w:rsidRPr="00581C3A">
        <w:rPr>
          <w:b w:val="0"/>
          <w:color w:val="000000" w:themeColor="text1"/>
        </w:rPr>
        <w:t xml:space="preserve"> que forman parte de la aplicación</w:t>
      </w:r>
    </w:p>
    <w:p w:rsidR="00C45B8D" w:rsidRDefault="00C45B8D" w:rsidP="00C45B8D"/>
    <w:p w:rsidR="00C45B8D" w:rsidRDefault="00C45B8D" w:rsidP="00C45B8D">
      <w:pPr>
        <w:rPr>
          <w:lang w:val="es-PY"/>
        </w:rPr>
      </w:pPr>
      <w:r>
        <w:t xml:space="preserve">En este </w:t>
      </w:r>
      <w:r>
        <w:rPr>
          <w:lang w:val="es-PY"/>
        </w:rPr>
        <w:t>capítulo se presentó  primeramente el proceso de desarrollo de la propuesta, la cual incluye la etapa de modelado</w:t>
      </w:r>
      <w:r w:rsidR="00621B82">
        <w:rPr>
          <w:lang w:val="es-PY"/>
        </w:rPr>
        <w:t xml:space="preserve"> de los PIM de presentación de </w:t>
      </w:r>
      <w:r w:rsidR="004D5974">
        <w:rPr>
          <w:lang w:val="es-PY"/>
        </w:rPr>
        <w:t xml:space="preserve">una </w:t>
      </w:r>
      <w:r w:rsidR="00621B82">
        <w:rPr>
          <w:lang w:val="es-PY"/>
        </w:rPr>
        <w:t xml:space="preserve">aplicación. La presentación de una aplicación en </w:t>
      </w:r>
      <w:proofErr w:type="spellStart"/>
      <w:r w:rsidR="00621B82">
        <w:rPr>
          <w:lang w:val="es-PY"/>
        </w:rPr>
        <w:t>MoWebA</w:t>
      </w:r>
      <w:proofErr w:type="spellEnd"/>
      <w:r w:rsidR="00621B82">
        <w:rPr>
          <w:lang w:val="es-PY"/>
        </w:rPr>
        <w:t xml:space="preserve">, incluye al contenido, que abarca a los distintos elementos de interfaz RIAS o </w:t>
      </w:r>
      <w:r w:rsidR="004D5974">
        <w:rPr>
          <w:lang w:val="es-PY"/>
        </w:rPr>
        <w:t xml:space="preserve">tradicionales, como así también la posición  o ubicación de estos elementos dentro de las páginas.  Los elementos que forman parte de la extensión llevada a cabo a la </w:t>
      </w:r>
      <w:r w:rsidR="004D5974">
        <w:rPr>
          <w:lang w:val="es-PY"/>
        </w:rPr>
        <w:lastRenderedPageBreak/>
        <w:t xml:space="preserve">metodología web </w:t>
      </w:r>
      <w:proofErr w:type="spellStart"/>
      <w:r w:rsidR="004D5974">
        <w:rPr>
          <w:lang w:val="es-PY"/>
        </w:rPr>
        <w:t>MoWebA</w:t>
      </w:r>
      <w:proofErr w:type="spellEnd"/>
      <w:r w:rsidR="004D5974">
        <w:rPr>
          <w:lang w:val="es-PY"/>
        </w:rPr>
        <w:t xml:space="preserve">, precisamente a nivel de contenido son los </w:t>
      </w:r>
      <w:proofErr w:type="spellStart"/>
      <w:r w:rsidR="004D5974">
        <w:rPr>
          <w:lang w:val="es-PY"/>
        </w:rPr>
        <w:t>widgets</w:t>
      </w:r>
      <w:proofErr w:type="spellEnd"/>
      <w:r w:rsidR="004D5974">
        <w:rPr>
          <w:lang w:val="es-PY"/>
        </w:rPr>
        <w:t xml:space="preserve"> </w:t>
      </w:r>
      <w:proofErr w:type="spellStart"/>
      <w:r w:rsidR="004D5974">
        <w:rPr>
          <w:lang w:val="es-PY"/>
        </w:rPr>
        <w:t>richDatePicker</w:t>
      </w:r>
      <w:proofErr w:type="spellEnd"/>
      <w:r w:rsidR="004D5974">
        <w:rPr>
          <w:lang w:val="es-PY"/>
        </w:rPr>
        <w:t xml:space="preserve">, </w:t>
      </w:r>
      <w:proofErr w:type="spellStart"/>
      <w:r w:rsidR="004D5974">
        <w:rPr>
          <w:lang w:val="es-PY"/>
        </w:rPr>
        <w:t>richAutoSuggest</w:t>
      </w:r>
      <w:proofErr w:type="spellEnd"/>
      <w:r w:rsidR="004D5974">
        <w:rPr>
          <w:lang w:val="es-PY"/>
        </w:rPr>
        <w:t xml:space="preserve">, </w:t>
      </w:r>
      <w:proofErr w:type="spellStart"/>
      <w:r w:rsidR="004D5974">
        <w:rPr>
          <w:lang w:val="es-PY"/>
        </w:rPr>
        <w:t>richTooltip</w:t>
      </w:r>
      <w:proofErr w:type="spellEnd"/>
      <w:r w:rsidR="004D5974">
        <w:rPr>
          <w:lang w:val="es-PY"/>
        </w:rPr>
        <w:t xml:space="preserve">, </w:t>
      </w:r>
      <w:proofErr w:type="spellStart"/>
      <w:r w:rsidR="004D5974">
        <w:rPr>
          <w:lang w:val="es-PY"/>
        </w:rPr>
        <w:t>richTabs</w:t>
      </w:r>
      <w:proofErr w:type="spellEnd"/>
      <w:r w:rsidR="004D5974">
        <w:rPr>
          <w:lang w:val="es-PY"/>
        </w:rPr>
        <w:t xml:space="preserve">  y </w:t>
      </w:r>
      <w:proofErr w:type="spellStart"/>
      <w:r w:rsidR="004D5974">
        <w:rPr>
          <w:lang w:val="es-PY"/>
        </w:rPr>
        <w:t>richAccordion</w:t>
      </w:r>
      <w:proofErr w:type="spellEnd"/>
      <w:r w:rsidR="004D5974">
        <w:rPr>
          <w:lang w:val="es-PY"/>
        </w:rPr>
        <w:t>. También</w:t>
      </w:r>
      <w:r w:rsidR="00300F34">
        <w:rPr>
          <w:lang w:val="es-PY"/>
        </w:rPr>
        <w:t xml:space="preserve"> se adicionó a los elementos ya existentes de la metodología</w:t>
      </w:r>
      <w:r w:rsidR="004D5974">
        <w:rPr>
          <w:lang w:val="es-PY"/>
        </w:rPr>
        <w:t>,  la validación de los campos dentro de un formulario</w:t>
      </w:r>
      <w:r w:rsidR="00300F34">
        <w:rPr>
          <w:lang w:val="es-PY"/>
        </w:rPr>
        <w:t xml:space="preserve"> </w:t>
      </w:r>
      <w:r w:rsidR="00AB47ED">
        <w:rPr>
          <w:lang w:val="es-PY"/>
        </w:rPr>
        <w:t xml:space="preserve">por medio de la extensión </w:t>
      </w:r>
      <w:proofErr w:type="spellStart"/>
      <w:r w:rsidR="00300F34">
        <w:rPr>
          <w:lang w:val="es-PY"/>
        </w:rPr>
        <w:t>richFieldLiveValidation</w:t>
      </w:r>
      <w:proofErr w:type="spellEnd"/>
      <w:r w:rsidR="00300F34">
        <w:rPr>
          <w:lang w:val="es-PY"/>
        </w:rPr>
        <w:t xml:space="preserve">. </w:t>
      </w:r>
    </w:p>
    <w:p w:rsidR="00C45B8D" w:rsidRDefault="008D0D57" w:rsidP="00C45B8D">
      <w:pPr>
        <w:rPr>
          <w:lang w:val="es-PY"/>
        </w:rPr>
      </w:pPr>
      <w:r>
        <w:rPr>
          <w:lang w:val="es-PY"/>
        </w:rPr>
        <w:t xml:space="preserve">Todos estos nuevos elementos primeramente fueron agregados al </w:t>
      </w:r>
      <w:proofErr w:type="spellStart"/>
      <w:r>
        <w:rPr>
          <w:lang w:val="es-PY"/>
        </w:rPr>
        <w:t>metamodelo</w:t>
      </w:r>
      <w:proofErr w:type="spellEnd"/>
      <w:r>
        <w:rPr>
          <w:lang w:val="es-PY"/>
        </w:rPr>
        <w:t xml:space="preserve"> de contenido para la representación de la sintaxis abstracta de cada uno de ellos. A partir de esta definición, se presentó el perfil de contenido, que extiende a UML permitiendo expresar la sintaxis concreta de </w:t>
      </w:r>
      <w:proofErr w:type="spellStart"/>
      <w:r>
        <w:rPr>
          <w:lang w:val="es-PY"/>
        </w:rPr>
        <w:t>MoWebA</w:t>
      </w:r>
      <w:proofErr w:type="spellEnd"/>
      <w:r>
        <w:rPr>
          <w:lang w:val="es-PY"/>
        </w:rPr>
        <w:t>. En el perfil de contenido, se describió cada uno de los nuevos elementos agregados, c</w:t>
      </w:r>
      <w:r w:rsidR="00B04A00">
        <w:rPr>
          <w:lang w:val="es-PY"/>
        </w:rPr>
        <w:t>on el detalle de cada uno de sus</w:t>
      </w:r>
      <w:r>
        <w:rPr>
          <w:lang w:val="es-PY"/>
        </w:rPr>
        <w:t xml:space="preserve"> valores etiquetados</w:t>
      </w:r>
      <w:r w:rsidR="00B04A00">
        <w:rPr>
          <w:lang w:val="es-PY"/>
        </w:rPr>
        <w:t>, que son necesarios para expresar las características que van a tener los widgets, como así también el elemento de validación de campos. También se presentó el perfil de posicionamiento, en donde se mostró como se establecen las coordenadas de cada uno de los elementos.</w:t>
      </w:r>
    </w:p>
    <w:p w:rsidR="00B04A00" w:rsidRDefault="00B04A00" w:rsidP="00C45B8D">
      <w:pPr>
        <w:rPr>
          <w:lang w:val="es-PY"/>
        </w:rPr>
      </w:pPr>
      <w:r>
        <w:rPr>
          <w:lang w:val="es-PY"/>
        </w:rPr>
        <w:t xml:space="preserve">Finalmente se ilustró un ejemplo de PIM con las extensiones RIA propuestas a </w:t>
      </w:r>
      <w:proofErr w:type="spellStart"/>
      <w:r>
        <w:rPr>
          <w:lang w:val="es-PY"/>
        </w:rPr>
        <w:t>MoWebA</w:t>
      </w:r>
      <w:proofErr w:type="spellEnd"/>
      <w:r>
        <w:rPr>
          <w:lang w:val="es-PY"/>
        </w:rPr>
        <w:t>, junto a algunas vistas  de tomas de pantalla de la aplicación.</w:t>
      </w:r>
    </w:p>
    <w:p w:rsidR="00B04A00" w:rsidRPr="00C45B8D" w:rsidRDefault="00B04A00" w:rsidP="00C45B8D">
      <w:pPr>
        <w:rPr>
          <w:lang w:val="es-PY"/>
        </w:rPr>
      </w:pPr>
    </w:p>
    <w:p w:rsidR="003A5F57" w:rsidRDefault="003A5F57"/>
    <w:sectPr w:rsidR="003A5F57"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6-17T00:26:00Z" w:initials="V">
    <w:p w:rsidR="00DE0D5C" w:rsidRDefault="00DE0D5C">
      <w:pPr>
        <w:pStyle w:val="Textocomentario"/>
      </w:pPr>
      <w:r>
        <w:rPr>
          <w:rStyle w:val="Refdecomentario"/>
        </w:rPr>
        <w:annotationRef/>
      </w:r>
      <w:r>
        <w:t>Sugiero separar Capítulo NNN del nombre mismo del capítulo</w:t>
      </w:r>
    </w:p>
  </w:comment>
  <w:comment w:id="3" w:author="Vaio" w:date="2015-06-17T00:26:00Z" w:initials="V">
    <w:p w:rsidR="00DE0D5C" w:rsidRDefault="00DE0D5C">
      <w:pPr>
        <w:pStyle w:val="Textocomentario"/>
      </w:pPr>
      <w:r>
        <w:rPr>
          <w:rStyle w:val="Refdecomentario"/>
        </w:rPr>
        <w:annotationRef/>
      </w:r>
      <w:r>
        <w:t xml:space="preserve">Probablemente, la sección final del capítulo anterior va ser de conclusiones o resumen, así que mejor decir nomás que en el capítulo anterior se ha visto ... </w:t>
      </w:r>
    </w:p>
  </w:comment>
  <w:comment w:id="6" w:author="Vaio" w:date="2015-06-17T00:26:00Z" w:initials="V">
    <w:p w:rsidR="00DE0D5C" w:rsidRDefault="00DE0D5C">
      <w:pPr>
        <w:pStyle w:val="Textocomentario"/>
      </w:pPr>
      <w:r>
        <w:rPr>
          <w:rStyle w:val="Refdecomentario"/>
        </w:rPr>
        <w:annotationRef/>
      </w:r>
      <w:r>
        <w:t xml:space="preserve">OJO: todas las siglas que se usan en este capítulo (son muchas) ya deben haber sido explicadas previamente. Verificar todas las siglas. </w:t>
      </w:r>
    </w:p>
  </w:comment>
  <w:comment w:id="18" w:author="Vaio" w:date="2015-06-17T00:26:00Z" w:initials="V">
    <w:p w:rsidR="00DE0D5C" w:rsidRDefault="00DE0D5C">
      <w:pPr>
        <w:pStyle w:val="Textocomentario"/>
      </w:pPr>
      <w:r>
        <w:rPr>
          <w:rStyle w:val="Refdecomentario"/>
        </w:rPr>
        <w:annotationRef/>
      </w:r>
      <w:r>
        <w:t>Creo que aquí se debe aclarar que se habla de widgtes RIA</w:t>
      </w:r>
    </w:p>
  </w:comment>
  <w:comment w:id="37" w:author="Vaio" w:date="2015-06-17T00:26:00Z" w:initials="V">
    <w:p w:rsidR="00DE0D5C" w:rsidRDefault="00DE0D5C">
      <w:pPr>
        <w:pStyle w:val="Textocomentario"/>
      </w:pPr>
      <w:r>
        <w:rPr>
          <w:rStyle w:val="Refdecomentario"/>
        </w:rPr>
        <w:annotationRef/>
      </w:r>
      <w:r>
        <w:t xml:space="preserve">Las secciones correspondientes a esto se deberían mudar al capítulo de marco teórico. La intro se debe modificar de manera correspondiente. </w:t>
      </w:r>
    </w:p>
  </w:comment>
  <w:comment w:id="49" w:author="Vaio" w:date="2015-06-17T00:26:00Z" w:initials="V">
    <w:p w:rsidR="00DE0D5C" w:rsidRDefault="00DE0D5C">
      <w:pPr>
        <w:pStyle w:val="Textocomentario"/>
      </w:pPr>
      <w:r>
        <w:rPr>
          <w:rStyle w:val="Refdecomentario"/>
        </w:rPr>
        <w:annotationRef/>
      </w:r>
      <w:r>
        <w:t xml:space="preserve">Esto también se puede mudar al capítulo de </w:t>
      </w:r>
      <w:proofErr w:type="spellStart"/>
      <w:r>
        <w:t>moweba</w:t>
      </w:r>
      <w:proofErr w:type="spellEnd"/>
      <w:r>
        <w:t xml:space="preserve"> original, y aquí poner el ejemplo con </w:t>
      </w:r>
      <w:proofErr w:type="spellStart"/>
      <w:r>
        <w:t>moweba</w:t>
      </w:r>
      <w:proofErr w:type="spellEnd"/>
      <w:r>
        <w:t xml:space="preserve"> extendido, de manera a contrastar lo que se puede hacer ahora con lo que se podía hacer con la versión original. </w:t>
      </w:r>
    </w:p>
  </w:comment>
  <w:comment w:id="51" w:author="Vaio" w:date="2015-06-17T00:26:00Z" w:initials="V">
    <w:p w:rsidR="00DE0D5C" w:rsidRDefault="00DE0D5C">
      <w:pPr>
        <w:pStyle w:val="Textocomentario"/>
      </w:pPr>
      <w:r>
        <w:rPr>
          <w:rStyle w:val="Refdecomentario"/>
        </w:rPr>
        <w:annotationRef/>
      </w:r>
      <w:r>
        <w:t>Para tener en cuenta en todo el libro: no usar punto final en los títulos</w:t>
      </w:r>
    </w:p>
  </w:comment>
  <w:comment w:id="50" w:author="Vaio" w:date="2015-06-17T00:26:00Z" w:initials="V">
    <w:p w:rsidR="00DE0D5C" w:rsidRDefault="00DE0D5C">
      <w:pPr>
        <w:pStyle w:val="Textocomentario"/>
      </w:pPr>
      <w:r>
        <w:rPr>
          <w:rStyle w:val="Refdecomentario"/>
        </w:rPr>
        <w:annotationRef/>
      </w:r>
      <w:r>
        <w:t xml:space="preserve">En </w:t>
      </w:r>
      <w:proofErr w:type="spellStart"/>
      <w:r>
        <w:t>e</w:t>
      </w:r>
      <w:proofErr w:type="spellEnd"/>
      <w:r>
        <w:t xml:space="preserve"> capítulo donde se describe </w:t>
      </w:r>
      <w:proofErr w:type="spellStart"/>
      <w:r>
        <w:t>moweba</w:t>
      </w:r>
      <w:proofErr w:type="spellEnd"/>
      <w:r>
        <w:t xml:space="preserve"> original, se puede agregar una descripción del proceso parecida a esta, pero correspondiente a la versión original (sin nada de RIA). Entonces en esta parte, se puede hacer referencia a esta sección y mostrar cómo es ahora, con RIA. Este tipo de contastes hace notar tu contribución. </w:t>
      </w:r>
    </w:p>
  </w:comment>
  <w:comment w:id="52" w:author="Vaio" w:date="2015-06-17T00:26:00Z" w:initials="V">
    <w:p w:rsidR="00DE0D5C" w:rsidRDefault="00DE0D5C" w:rsidP="00E71215">
      <w:pPr>
        <w:pStyle w:val="Textocomentario"/>
      </w:pPr>
      <w:r>
        <w:rPr>
          <w:rStyle w:val="Refdecomentario"/>
        </w:rPr>
        <w:annotationRef/>
      </w:r>
      <w:r>
        <w:t xml:space="preserve">Hacer referencia a una figura (usando la funcionalidad del </w:t>
      </w:r>
      <w:proofErr w:type="spellStart"/>
      <w:r>
        <w:t>word</w:t>
      </w:r>
      <w:proofErr w:type="spellEnd"/>
      <w:r>
        <w:t xml:space="preserve"> que se llama Referencias Cruzadas, como yo lo hice aquí) en vez de poner directamente su número te va facilitar después los ajustes ... al agregar nuevas figuras en medio del texto o al final, al juntar todos los capítulos del libro. </w:t>
      </w:r>
    </w:p>
    <w:p w:rsidR="00DE0D5C" w:rsidRDefault="00DE0D5C" w:rsidP="00E71215">
      <w:pPr>
        <w:pStyle w:val="Textocomentario"/>
      </w:pPr>
    </w:p>
    <w:p w:rsidR="00DE0D5C" w:rsidRDefault="00DE0D5C" w:rsidP="00E71215">
      <w:pPr>
        <w:pStyle w:val="Textocomentario"/>
      </w:pPr>
      <w:r>
        <w:t>Deberías usar referencias cruzadas para referirte a figuras, tablas u otras secciones o capítulos del documento.</w:t>
      </w:r>
    </w:p>
  </w:comment>
  <w:comment w:id="67" w:author="Vaio" w:date="2015-06-17T00:26:00Z" w:initials="V">
    <w:p w:rsidR="00DE0D5C" w:rsidRDefault="00DE0D5C">
      <w:pPr>
        <w:pStyle w:val="Textocomentario"/>
      </w:pPr>
      <w:r>
        <w:rPr>
          <w:rStyle w:val="Refdecomentario"/>
        </w:rPr>
        <w:annotationRef/>
      </w:r>
      <w:r>
        <w:t xml:space="preserve">ESto no queda claro ... de cuál </w:t>
      </w:r>
      <w:proofErr w:type="spellStart"/>
      <w:r>
        <w:t>dsl</w:t>
      </w:r>
      <w:proofErr w:type="spellEnd"/>
      <w:r>
        <w:t xml:space="preserve"> se habla? </w:t>
      </w:r>
    </w:p>
  </w:comment>
  <w:comment w:id="76" w:author="Vaio" w:date="2015-06-17T00:26:00Z" w:initials="V">
    <w:p w:rsidR="00DE0D5C" w:rsidRDefault="00DE0D5C">
      <w:pPr>
        <w:pStyle w:val="Textocomentario"/>
      </w:pPr>
      <w:r>
        <w:rPr>
          <w:rStyle w:val="Refdecomentario"/>
        </w:rPr>
        <w:annotationRef/>
      </w:r>
      <w:r>
        <w:t xml:space="preserve">Si aquí se está hablando por primera vez de MOF, EMF, </w:t>
      </w:r>
      <w:proofErr w:type="spellStart"/>
      <w:r>
        <w:t>Ecore</w:t>
      </w:r>
      <w:proofErr w:type="spellEnd"/>
      <w:r>
        <w:t xml:space="preserve">, se deben dar las referencias. </w:t>
      </w:r>
    </w:p>
  </w:comment>
  <w:comment w:id="115" w:author="Vaio" w:date="2015-06-17T00:26:00Z" w:initials="V">
    <w:p w:rsidR="00DE0D5C" w:rsidRDefault="00DE0D5C">
      <w:pPr>
        <w:pStyle w:val="Textocomentario"/>
      </w:pPr>
      <w:r>
        <w:rPr>
          <w:rStyle w:val="Refdecomentario"/>
        </w:rPr>
        <w:annotationRef/>
      </w:r>
      <w:r>
        <w:t>Sería bueno explicar un poco qué son las plantillas de transformación y los módulos de servicios java</w:t>
      </w:r>
    </w:p>
  </w:comment>
  <w:comment w:id="136" w:author="Vaio" w:date="2015-06-17T00:26:00Z" w:initials="V">
    <w:p w:rsidR="00DE0D5C" w:rsidRDefault="00DE0D5C">
      <w:pPr>
        <w:pStyle w:val="Textocomentario"/>
      </w:pPr>
      <w:r>
        <w:rPr>
          <w:rStyle w:val="Refdecomentario"/>
        </w:rPr>
        <w:annotationRef/>
      </w:r>
      <w:r>
        <w:t xml:space="preserve">Tratar de no mezclar primera persona y tercera persona en la redacción ... </w:t>
      </w:r>
    </w:p>
  </w:comment>
  <w:comment w:id="137" w:author="marcazal" w:date="2015-06-20T03:20:00Z" w:initials="m">
    <w:p w:rsidR="00DE0D5C" w:rsidRDefault="00DE0D5C">
      <w:pPr>
        <w:pStyle w:val="Textocomentario"/>
      </w:pPr>
      <w:r>
        <w:rPr>
          <w:rStyle w:val="Refdecomentario"/>
        </w:rPr>
        <w:annotationRef/>
      </w:r>
      <w:r>
        <w:t xml:space="preserve">Todo esto ya se pasó al capítulo 2,donde se explica la capa de Presentación de </w:t>
      </w:r>
      <w:proofErr w:type="spellStart"/>
      <w:r>
        <w:t>MoWebA</w:t>
      </w:r>
      <w:proofErr w:type="spellEnd"/>
      <w:r>
        <w:t xml:space="preserve"> original</w:t>
      </w:r>
    </w:p>
  </w:comment>
  <w:comment w:id="141" w:author="Vaio" w:date="2015-06-17T00:26:00Z" w:initials="V">
    <w:p w:rsidR="00DE0D5C" w:rsidRDefault="00DE0D5C">
      <w:pPr>
        <w:pStyle w:val="Textocomentario"/>
      </w:pPr>
      <w:r>
        <w:rPr>
          <w:rStyle w:val="Refdecomentario"/>
        </w:rPr>
        <w:annotationRef/>
      </w:r>
      <w:r>
        <w:t xml:space="preserve">lo </w:t>
      </w:r>
      <w:proofErr w:type="spellStart"/>
      <w:r>
        <w:t>cmabiaría</w:t>
      </w:r>
      <w:proofErr w:type="spellEnd"/>
      <w:r>
        <w:t xml:space="preserve"> por: los distintos elementos de interfaz </w:t>
      </w:r>
    </w:p>
  </w:comment>
  <w:comment w:id="119" w:author="Vaio" w:date="2015-06-17T00:26:00Z" w:initials="V">
    <w:p w:rsidR="00DE0D5C" w:rsidRDefault="00DE0D5C">
      <w:pPr>
        <w:pStyle w:val="Textocomentario"/>
      </w:pPr>
      <w:r>
        <w:rPr>
          <w:rStyle w:val="Refdecomentario"/>
        </w:rPr>
        <w:annotationRef/>
      </w:r>
      <w:r>
        <w:t xml:space="preserve">Esto va al capítulo de Moweba. </w:t>
      </w:r>
    </w:p>
  </w:comment>
  <w:comment w:id="153" w:author="Vaio" w:date="2015-06-17T00:26:00Z" w:initials="V">
    <w:p w:rsidR="00DE0D5C" w:rsidRDefault="00DE0D5C">
      <w:pPr>
        <w:pStyle w:val="Textocomentario"/>
      </w:pPr>
      <w:r>
        <w:rPr>
          <w:rStyle w:val="Refdecomentario"/>
        </w:rPr>
        <w:annotationRef/>
      </w:r>
      <w:r>
        <w:t xml:space="preserve">En el capítulo de </w:t>
      </w:r>
      <w:proofErr w:type="spellStart"/>
      <w:r>
        <w:t>moweba</w:t>
      </w:r>
      <w:proofErr w:type="spellEnd"/>
      <w:r>
        <w:t xml:space="preserve"> se deben presentar y describir sus meta-modelos originales de contenido y posicionamiento. Hacer una figura parecida a la figura 2, pero que no inlcuya los elementos en azul. Agregar una descripción general del </w:t>
      </w:r>
      <w:proofErr w:type="spellStart"/>
      <w:r>
        <w:t>metamodelo</w:t>
      </w:r>
      <w:proofErr w:type="spellEnd"/>
      <w:r>
        <w:t xml:space="preserve"> original (qué representa cada elemento). </w:t>
      </w:r>
    </w:p>
    <w:p w:rsidR="00DE0D5C" w:rsidRDefault="00DE0D5C">
      <w:pPr>
        <w:pStyle w:val="Textocomentario"/>
      </w:pPr>
      <w:r>
        <w:t xml:space="preserve">En este capítulo ya se debe presentar sólo el </w:t>
      </w:r>
      <w:proofErr w:type="spellStart"/>
      <w:r>
        <w:t>metamodelo</w:t>
      </w:r>
      <w:proofErr w:type="spellEnd"/>
      <w:r>
        <w:t xml:space="preserve"> de contenido extendido, es decir, describir sólo las extensiones (en azul en el diagrama).  </w:t>
      </w:r>
    </w:p>
  </w:comment>
  <w:comment w:id="154" w:author="marcazal" w:date="2015-06-20T03:25:00Z" w:initials="m">
    <w:p w:rsidR="00DE0D5C" w:rsidRDefault="00DE0D5C">
      <w:pPr>
        <w:pStyle w:val="Textocomentario"/>
      </w:pPr>
      <w:r>
        <w:rPr>
          <w:rStyle w:val="Refdecomentario"/>
        </w:rPr>
        <w:annotationRef/>
      </w:r>
      <w:r>
        <w:t xml:space="preserve">Ahora ya agregue esto en el </w:t>
      </w:r>
      <w:proofErr w:type="spellStart"/>
      <w:r>
        <w:t>capitulo</w:t>
      </w:r>
      <w:proofErr w:type="spellEnd"/>
      <w:r>
        <w:t xml:space="preserve"> 2</w:t>
      </w:r>
    </w:p>
  </w:comment>
  <w:comment w:id="163" w:author="Vaio" w:date="2015-06-17T00:26:00Z" w:initials="V">
    <w:p w:rsidR="00DE0D5C" w:rsidRDefault="00DE0D5C">
      <w:pPr>
        <w:pStyle w:val="Textocomentario"/>
      </w:pPr>
      <w:r>
        <w:rPr>
          <w:rStyle w:val="Refdecomentario"/>
        </w:rPr>
        <w:annotationRef/>
      </w:r>
      <w:r>
        <w:t xml:space="preserve">A veces se pone posicionamiento y a </w:t>
      </w:r>
      <w:proofErr w:type="spellStart"/>
      <w:r>
        <w:t>aveces</w:t>
      </w:r>
      <w:proofErr w:type="spellEnd"/>
      <w:r>
        <w:t xml:space="preserve"> posición ... unificar ... creo que suena mejor modelo de posicionamiento. </w:t>
      </w:r>
    </w:p>
  </w:comment>
  <w:comment w:id="164" w:author="marcazal" w:date="2015-06-20T03:29:00Z" w:initials="m">
    <w:p w:rsidR="00DE0D5C" w:rsidRDefault="00DE0D5C">
      <w:pPr>
        <w:pStyle w:val="Textocomentario"/>
      </w:pPr>
      <w:r>
        <w:rPr>
          <w:rStyle w:val="Refdecomentario"/>
        </w:rPr>
        <w:annotationRef/>
      </w:r>
      <w:r>
        <w:t>En realidad me confundí con posicionamiento. Se llama estructura</w:t>
      </w:r>
    </w:p>
  </w:comment>
  <w:comment w:id="177" w:author="Vaio" w:date="2015-06-17T00:36:00Z" w:initials="V">
    <w:p w:rsidR="00DE0D5C" w:rsidRDefault="00DE0D5C">
      <w:pPr>
        <w:pStyle w:val="Textocomentario"/>
      </w:pPr>
      <w:r>
        <w:rPr>
          <w:rStyle w:val="Refdecomentario"/>
        </w:rPr>
        <w:annotationRef/>
      </w:r>
      <w:r>
        <w:t xml:space="preserve">OJO: si la tesis se va imprimir en blanco y negro, no se deberían colores como referencias ... tener en cuenta esto. </w:t>
      </w:r>
    </w:p>
  </w:comment>
  <w:comment w:id="199" w:author="Vaio" w:date="2015-06-17T00:26:00Z" w:initials="V">
    <w:p w:rsidR="00DE0D5C" w:rsidRDefault="00DE0D5C">
      <w:pPr>
        <w:pStyle w:val="Textocomentario"/>
      </w:pPr>
      <w:r>
        <w:rPr>
          <w:rStyle w:val="Refdecomentario"/>
        </w:rPr>
        <w:annotationRef/>
      </w:r>
      <w:r>
        <w:t xml:space="preserve">Se debería explicar qué son los elemetnos de entrada, salida y de control. </w:t>
      </w:r>
    </w:p>
  </w:comment>
  <w:comment w:id="220" w:author="Vaio" w:date="2015-06-17T00:26:00Z" w:initials="V">
    <w:p w:rsidR="00DE0D5C" w:rsidRDefault="00DE0D5C">
      <w:pPr>
        <w:pStyle w:val="Textocomentario"/>
      </w:pPr>
      <w:r>
        <w:rPr>
          <w:rStyle w:val="Refdecomentario"/>
        </w:rPr>
        <w:annotationRef/>
      </w:r>
      <w:r>
        <w:t xml:space="preserve">OJO: el input/output/controlElement es el que puede incluir uno o varios </w:t>
      </w:r>
      <w:proofErr w:type="spellStart"/>
      <w:r>
        <w:t>tooptip</w:t>
      </w:r>
      <w:proofErr w:type="spellEnd"/>
      <w:r>
        <w:t xml:space="preserve">, no al revés. </w:t>
      </w:r>
    </w:p>
  </w:comment>
  <w:comment w:id="190" w:author="Vaio" w:date="2015-06-17T00:26:00Z" w:initials="V">
    <w:p w:rsidR="00DE0D5C" w:rsidRDefault="00DE0D5C">
      <w:pPr>
        <w:pStyle w:val="Textocomentario"/>
      </w:pPr>
      <w:r>
        <w:rPr>
          <w:rStyle w:val="Refdecomentario"/>
        </w:rPr>
        <w:annotationRef/>
      </w:r>
      <w:r>
        <w:t xml:space="preserve">La clasificación original se debe explicar en el capítulo de moweba. Aquí ya simplemente se debe decir cuáles elementos </w:t>
      </w:r>
      <w:proofErr w:type="spellStart"/>
      <w:r>
        <w:t>incluist</w:t>
      </w:r>
      <w:proofErr w:type="spellEnd"/>
      <w:r>
        <w:t xml:space="preserve"> e en cada categoría. </w:t>
      </w:r>
    </w:p>
    <w:p w:rsidR="00DE0D5C" w:rsidRDefault="00DE0D5C">
      <w:pPr>
        <w:pStyle w:val="Textocomentario"/>
      </w:pPr>
      <w:r>
        <w:t xml:space="preserve">A no ser que en la versión original no se tenía clasificación. Entonces, </w:t>
      </w:r>
      <w:proofErr w:type="spellStart"/>
      <w:r>
        <w:t>tenés</w:t>
      </w:r>
      <w:proofErr w:type="spellEnd"/>
      <w:r>
        <w:t xml:space="preserve"> que remarcar que una contribución de este trabajo fue clasificar los elementos de interfaz, y decir que los elementos originales fueron clasificados, y que además se agregaron elementos nuevos. </w:t>
      </w:r>
    </w:p>
    <w:p w:rsidR="00DE0D5C" w:rsidRDefault="00DE0D5C">
      <w:pPr>
        <w:pStyle w:val="Textocomentario"/>
      </w:pPr>
      <w:r>
        <w:t xml:space="preserve">Ahora veo que lo de clasificación está en azul, así que se debe presentar en este capítulo. </w:t>
      </w:r>
    </w:p>
  </w:comment>
  <w:comment w:id="191" w:author="marcazal" w:date="2015-06-20T03:48:00Z" w:initials="m">
    <w:p w:rsidR="00DE0D5C" w:rsidRDefault="00DE0D5C">
      <w:pPr>
        <w:pStyle w:val="Textocomentario"/>
      </w:pPr>
      <w:r>
        <w:rPr>
          <w:rStyle w:val="Refdecomentario"/>
        </w:rPr>
        <w:annotationRef/>
      </w:r>
      <w:r>
        <w:t xml:space="preserve">El </w:t>
      </w:r>
      <w:proofErr w:type="spellStart"/>
      <w:r>
        <w:t>metamodelos</w:t>
      </w:r>
      <w:proofErr w:type="spellEnd"/>
      <w:r>
        <w:t xml:space="preserve"> original de </w:t>
      </w:r>
      <w:proofErr w:type="spellStart"/>
      <w:r>
        <w:t>MoWebA</w:t>
      </w:r>
      <w:proofErr w:type="spellEnd"/>
      <w:r>
        <w:t xml:space="preserve"> no clasifica a los elementos en entrada/salida y control</w:t>
      </w:r>
    </w:p>
  </w:comment>
  <w:comment w:id="215" w:author="Vaio" w:date="2015-06-17T00:26:00Z" w:initials="V">
    <w:p w:rsidR="00DE0D5C" w:rsidRDefault="00DE0D5C">
      <w:pPr>
        <w:pStyle w:val="Textocomentario"/>
      </w:pPr>
      <w:r>
        <w:rPr>
          <w:rStyle w:val="Refdecomentario"/>
        </w:rPr>
        <w:annotationRef/>
      </w:r>
      <w:r>
        <w:t xml:space="preserve">OJO: </w:t>
      </w:r>
      <w:proofErr w:type="spellStart"/>
      <w:r>
        <w:t>richToolTip</w:t>
      </w:r>
      <w:proofErr w:type="spellEnd"/>
      <w:r>
        <w:t xml:space="preserve"> es de salida (muestra información). Es de salida y además tiene las relaciones con </w:t>
      </w:r>
      <w:proofErr w:type="spellStart"/>
      <w:r>
        <w:t>OutputElement</w:t>
      </w:r>
      <w:proofErr w:type="spellEnd"/>
      <w:r>
        <w:t xml:space="preserve">, </w:t>
      </w:r>
      <w:proofErr w:type="spellStart"/>
      <w:r>
        <w:t>InputElement</w:t>
      </w:r>
      <w:proofErr w:type="spellEnd"/>
      <w:r>
        <w:t xml:space="preserve"> y </w:t>
      </w:r>
      <w:proofErr w:type="spellStart"/>
      <w:r>
        <w:t>ControlElement</w:t>
      </w:r>
      <w:proofErr w:type="spellEnd"/>
      <w:r>
        <w:t xml:space="preserve">. Corregir esto. </w:t>
      </w:r>
    </w:p>
  </w:comment>
  <w:comment w:id="223" w:author="Vaio" w:date="2015-06-17T00:26:00Z" w:initials="V">
    <w:p w:rsidR="00DE0D5C" w:rsidRDefault="00DE0D5C">
      <w:pPr>
        <w:pStyle w:val="Textocomentario"/>
      </w:pPr>
      <w:r>
        <w:rPr>
          <w:rStyle w:val="Refdecomentario"/>
        </w:rPr>
        <w:annotationRef/>
      </w:r>
      <w:r>
        <w:t xml:space="preserve">Table no aparece en la figura 2. </w:t>
      </w:r>
    </w:p>
  </w:comment>
  <w:comment w:id="224" w:author="marcazal" w:date="2015-06-20T15:29:00Z" w:initials="m">
    <w:p w:rsidR="00EA1E4D" w:rsidRDefault="00EA1E4D">
      <w:pPr>
        <w:pStyle w:val="Textocomentario"/>
      </w:pPr>
      <w:r>
        <w:rPr>
          <w:rStyle w:val="Refdecomentario"/>
        </w:rPr>
        <w:annotationRef/>
      </w:r>
      <w:r>
        <w:t xml:space="preserve">Resulta que en el </w:t>
      </w:r>
      <w:proofErr w:type="spellStart"/>
      <w:r>
        <w:t>meta</w:t>
      </w:r>
      <w:r w:rsidR="004238DA">
        <w:t>modelo</w:t>
      </w:r>
      <w:proofErr w:type="spellEnd"/>
      <w:r w:rsidR="004238DA">
        <w:t xml:space="preserve"> original no existía </w:t>
      </w:r>
      <w:proofErr w:type="spellStart"/>
      <w:r w:rsidR="004238DA">
        <w:t>T</w:t>
      </w:r>
      <w:r>
        <w:t>able</w:t>
      </w:r>
      <w:proofErr w:type="spellEnd"/>
      <w:r>
        <w:t xml:space="preserve"> p</w:t>
      </w:r>
      <w:r w:rsidR="004238DA">
        <w:t xml:space="preserve">ero </w:t>
      </w:r>
      <w:r w:rsidR="004238DA">
        <w:t xml:space="preserve">si en el perfil. Lo agregue al </w:t>
      </w:r>
      <w:proofErr w:type="spellStart"/>
      <w:r w:rsidR="004238DA">
        <w:t>metamodelo</w:t>
      </w:r>
      <w:proofErr w:type="spellEnd"/>
      <w:r w:rsidR="004238DA">
        <w:t xml:space="preserve"> original</w:t>
      </w:r>
    </w:p>
  </w:comment>
  <w:comment w:id="221" w:author="Vaio" w:date="2015-06-17T00:26:00Z" w:initials="V">
    <w:p w:rsidR="00DE0D5C" w:rsidRDefault="00DE0D5C">
      <w:pPr>
        <w:pStyle w:val="Textocomentario"/>
      </w:pPr>
      <w:r>
        <w:rPr>
          <w:rStyle w:val="Refdecomentario"/>
        </w:rPr>
        <w:annotationRef/>
      </w:r>
      <w:proofErr w:type="spellStart"/>
      <w:r>
        <w:t>ESto</w:t>
      </w:r>
      <w:proofErr w:type="spellEnd"/>
      <w:r>
        <w:t xml:space="preserve"> se explica en el capitulo de moweba. </w:t>
      </w:r>
    </w:p>
  </w:comment>
  <w:comment w:id="222" w:author="marcazal" w:date="2015-06-20T15:29:00Z" w:initials="m">
    <w:p w:rsidR="00DE0D5C" w:rsidRDefault="00DE0D5C">
      <w:pPr>
        <w:pStyle w:val="Textocomentario"/>
      </w:pPr>
      <w:r>
        <w:rPr>
          <w:rStyle w:val="Refdecomentario"/>
        </w:rPr>
        <w:annotationRef/>
      </w:r>
      <w:r>
        <w:t>agregué</w:t>
      </w:r>
      <w:r w:rsidR="00A01D9F">
        <w:t xml:space="preserve"> al  </w:t>
      </w:r>
      <w:proofErr w:type="spellStart"/>
      <w:r w:rsidR="00A01D9F">
        <w:t>capitulo</w:t>
      </w:r>
      <w:proofErr w:type="spellEnd"/>
      <w:r w:rsidR="00A01D9F">
        <w:t xml:space="preserve"> 3</w:t>
      </w:r>
    </w:p>
  </w:comment>
  <w:comment w:id="225" w:author="Vaio" w:date="2015-06-17T00:26:00Z" w:initials="V">
    <w:p w:rsidR="00DE0D5C" w:rsidRDefault="00DE0D5C">
      <w:pPr>
        <w:pStyle w:val="Textocomentario"/>
      </w:pPr>
      <w:r>
        <w:rPr>
          <w:rStyle w:val="Refdecomentario"/>
        </w:rPr>
        <w:annotationRef/>
      </w:r>
      <w:r>
        <w:t xml:space="preserve">En </w:t>
      </w:r>
      <w:proofErr w:type="spellStart"/>
      <w:r>
        <w:t>lo</w:t>
      </w:r>
      <w:proofErr w:type="spellEnd"/>
      <w:r>
        <w:t xml:space="preserve"> otros casos se usa </w:t>
      </w:r>
      <w:proofErr w:type="spellStart"/>
      <w:r>
        <w:t>minúcula</w:t>
      </w:r>
      <w:proofErr w:type="spellEnd"/>
      <w:r>
        <w:t xml:space="preserve"> nomás...   </w:t>
      </w:r>
    </w:p>
  </w:comment>
  <w:comment w:id="226" w:author="marcazal" w:date="2015-06-20T03:54:00Z" w:initials="m">
    <w:p w:rsidR="00DE0D5C" w:rsidRDefault="00DE0D5C">
      <w:pPr>
        <w:pStyle w:val="Textocomentario"/>
      </w:pPr>
      <w:r>
        <w:rPr>
          <w:rStyle w:val="Refdecomentario"/>
        </w:rPr>
        <w:annotationRef/>
      </w:r>
      <w:r>
        <w:t xml:space="preserve">En  el </w:t>
      </w:r>
      <w:proofErr w:type="spellStart"/>
      <w:r>
        <w:t>metamodelos</w:t>
      </w:r>
      <w:proofErr w:type="spellEnd"/>
      <w:r>
        <w:t xml:space="preserve"> los elementos están en </w:t>
      </w:r>
      <w:proofErr w:type="spellStart"/>
      <w:r>
        <w:t>Mayusculas</w:t>
      </w:r>
      <w:proofErr w:type="spellEnd"/>
      <w:r>
        <w:t xml:space="preserve"> y en el perfil en minúsculas. Originalmente estaban así</w:t>
      </w:r>
    </w:p>
  </w:comment>
  <w:comment w:id="227" w:author="Vaio" w:date="2015-06-17T00:26:00Z" w:initials="V">
    <w:p w:rsidR="00DE0D5C" w:rsidRDefault="00DE0D5C">
      <w:pPr>
        <w:pStyle w:val="Textocomentario"/>
      </w:pPr>
      <w:r>
        <w:rPr>
          <w:rStyle w:val="Refdecomentario"/>
        </w:rPr>
        <w:annotationRef/>
      </w:r>
      <w:r>
        <w:t xml:space="preserve">OJO: en el diagrama panels es padre de </w:t>
      </w:r>
      <w:proofErr w:type="spellStart"/>
      <w:r>
        <w:t>richaccordion</w:t>
      </w:r>
      <w:proofErr w:type="spellEnd"/>
      <w:r>
        <w:t xml:space="preserve"> y </w:t>
      </w:r>
      <w:proofErr w:type="spellStart"/>
      <w:r>
        <w:t>richtabs</w:t>
      </w:r>
      <w:proofErr w:type="spellEnd"/>
      <w:r>
        <w:t xml:space="preserve"> (herencia), no los contiene (composición). Corregir en el diagrama o en el texto, según sea lo correcto.... yo creo que el </w:t>
      </w:r>
      <w:proofErr w:type="spellStart"/>
      <w:r>
        <w:t>richAccordion</w:t>
      </w:r>
      <w:proofErr w:type="spellEnd"/>
      <w:r>
        <w:t xml:space="preserve"> y el </w:t>
      </w:r>
      <w:proofErr w:type="spellStart"/>
      <w:r>
        <w:t>richTab</w:t>
      </w:r>
      <w:proofErr w:type="spellEnd"/>
      <w:r>
        <w:t xml:space="preserve"> pueden contener muchos </w:t>
      </w:r>
      <w:proofErr w:type="spellStart"/>
      <w:r>
        <w:t>Panels</w:t>
      </w:r>
      <w:proofErr w:type="spellEnd"/>
      <w:r>
        <w:t xml:space="preserve"> (si es así, entonces el diagrama está mal y el texto también ... porque ahí dice q es el panel el q contiene a </w:t>
      </w:r>
      <w:proofErr w:type="spellStart"/>
      <w:r>
        <w:t>richaccordion</w:t>
      </w:r>
      <w:proofErr w:type="spellEnd"/>
      <w:r>
        <w:t xml:space="preserve"> o </w:t>
      </w:r>
      <w:proofErr w:type="spellStart"/>
      <w:r>
        <w:t>richtab</w:t>
      </w:r>
      <w:proofErr w:type="spellEnd"/>
      <w:r>
        <w:t xml:space="preserve">). </w:t>
      </w:r>
    </w:p>
  </w:comment>
  <w:comment w:id="228" w:author="marcazal" w:date="2015-06-20T15:04:00Z" w:initials="m">
    <w:p w:rsidR="00DE0D5C" w:rsidRDefault="00DE0D5C">
      <w:pPr>
        <w:pStyle w:val="Textocomentario"/>
      </w:pPr>
      <w:r>
        <w:rPr>
          <w:rStyle w:val="Refdecomentario"/>
        </w:rPr>
        <w:annotationRef/>
      </w:r>
      <w:r>
        <w:t>De raíz s</w:t>
      </w:r>
      <w:r w:rsidR="004238DA">
        <w:t xml:space="preserve">e elimina </w:t>
      </w:r>
      <w:proofErr w:type="spellStart"/>
      <w:r w:rsidR="004238DA">
        <w:t>Panels</w:t>
      </w:r>
      <w:proofErr w:type="spellEnd"/>
      <w:r w:rsidR="004238DA">
        <w:t xml:space="preserve">. En realidad ambos, el </w:t>
      </w:r>
      <w:r>
        <w:t xml:space="preserve"> </w:t>
      </w:r>
      <w:proofErr w:type="spellStart"/>
      <w:r>
        <w:t>RichAccordion</w:t>
      </w:r>
      <w:proofErr w:type="spellEnd"/>
      <w:r>
        <w:t xml:space="preserve"> y el </w:t>
      </w:r>
      <w:proofErr w:type="spellStart"/>
      <w:r>
        <w:t>RichTabs</w:t>
      </w:r>
      <w:proofErr w:type="spellEnd"/>
      <w:r>
        <w:t xml:space="preserve"> son extensiones de un </w:t>
      </w:r>
      <w:proofErr w:type="spellStart"/>
      <w:r w:rsidR="004238DA">
        <w:t>F</w:t>
      </w:r>
      <w:r w:rsidR="004238DA">
        <w:t>orm</w:t>
      </w:r>
      <w:proofErr w:type="spellEnd"/>
      <w:r w:rsidR="004238DA">
        <w:t xml:space="preserve"> y de un </w:t>
      </w:r>
      <w:proofErr w:type="spellStart"/>
      <w:r w:rsidR="004238DA">
        <w:t>Table</w:t>
      </w:r>
      <w:proofErr w:type="spellEnd"/>
      <w:r w:rsidR="004238DA">
        <w:t xml:space="preserve">, que a la </w:t>
      </w:r>
      <w:r w:rsidR="004238DA">
        <w:t xml:space="preserve">vez extienden a un </w:t>
      </w:r>
      <w:proofErr w:type="spellStart"/>
      <w:r w:rsidR="004238DA">
        <w:t>compositeUIElemente</w:t>
      </w:r>
      <w:proofErr w:type="spellEnd"/>
      <w:r w:rsidR="004238DA">
        <w:t xml:space="preserve"> </w:t>
      </w:r>
      <w:proofErr w:type="spellStart"/>
      <w:r>
        <w:t>CompositeUIElement</w:t>
      </w:r>
      <w:proofErr w:type="spellEnd"/>
      <w:r w:rsidR="004238DA">
        <w:t xml:space="preserve">. Ya cambié esto tanto en el Metamodelo </w:t>
      </w:r>
      <w:r w:rsidR="004238DA">
        <w:t>como el en perfil de presentación</w:t>
      </w:r>
    </w:p>
  </w:comment>
  <w:comment w:id="229" w:author="Vaio" w:date="2015-06-17T00:26:00Z" w:initials="V">
    <w:p w:rsidR="00DE0D5C" w:rsidRDefault="00DE0D5C">
      <w:pPr>
        <w:pStyle w:val="Textocomentario"/>
      </w:pPr>
      <w:r>
        <w:rPr>
          <w:rStyle w:val="Refdecomentario"/>
        </w:rPr>
        <w:annotationRef/>
      </w:r>
      <w:r>
        <w:t xml:space="preserve">al decir que puede agrupar a otros compositeUIElement ya se sabe q puede agrupar a form y table, porque ellos heredan de </w:t>
      </w:r>
      <w:proofErr w:type="spellStart"/>
      <w:r>
        <w:t>compositeUIElement</w:t>
      </w:r>
      <w:proofErr w:type="spellEnd"/>
      <w:r>
        <w:t xml:space="preserve">. </w:t>
      </w:r>
    </w:p>
    <w:p w:rsidR="00DE0D5C" w:rsidRDefault="00DE0D5C">
      <w:pPr>
        <w:pStyle w:val="Textocomentario"/>
      </w:pPr>
      <w:r>
        <w:t xml:space="preserve">OJO q table no aparece. </w:t>
      </w:r>
    </w:p>
  </w:comment>
  <w:comment w:id="230" w:author="Vaio" w:date="2015-06-17T00:26:00Z" w:initials="V">
    <w:p w:rsidR="00DE0D5C" w:rsidRDefault="00DE0D5C">
      <w:pPr>
        <w:pStyle w:val="Textocomentario"/>
      </w:pPr>
      <w:r>
        <w:rPr>
          <w:rStyle w:val="Refdecomentario"/>
        </w:rPr>
        <w:annotationRef/>
      </w:r>
      <w:r>
        <w:t xml:space="preserve">Esto va al capítulo de moweba. </w:t>
      </w:r>
    </w:p>
  </w:comment>
  <w:comment w:id="236" w:author="Vaio" w:date="2015-06-17T00:30:00Z" w:initials="V">
    <w:p w:rsidR="00DE0D5C" w:rsidRDefault="00DE0D5C">
      <w:pPr>
        <w:pStyle w:val="Textocomentario"/>
      </w:pPr>
      <w:r>
        <w:rPr>
          <w:rStyle w:val="Refdecomentario"/>
        </w:rPr>
        <w:annotationRef/>
      </w:r>
      <w:r>
        <w:t xml:space="preserve">Todas las clases de la figura 2 deberían estar explicadas/presentadas en alguna parte ... es decir, en el capítulo de </w:t>
      </w:r>
      <w:proofErr w:type="spellStart"/>
      <w:r>
        <w:t>moweba</w:t>
      </w:r>
      <w:proofErr w:type="spellEnd"/>
      <w:r>
        <w:t xml:space="preserve">, o en este capítulo ... pero cuidar de hablar de todas ellas, para poder entender bien el </w:t>
      </w:r>
      <w:proofErr w:type="spellStart"/>
      <w:r>
        <w:t>metamodelo</w:t>
      </w:r>
      <w:proofErr w:type="spellEnd"/>
      <w:r>
        <w:t xml:space="preserve">. </w:t>
      </w:r>
    </w:p>
    <w:p w:rsidR="00DE0D5C" w:rsidRDefault="00DE0D5C">
      <w:pPr>
        <w:pStyle w:val="Textocomentario"/>
      </w:pPr>
      <w:r>
        <w:t xml:space="preserve">En esta sección ya se debe explicar también cada uno de los elementos nuevos: </w:t>
      </w:r>
      <w:proofErr w:type="spellStart"/>
      <w:r>
        <w:t>richAutoSuggest</w:t>
      </w:r>
      <w:proofErr w:type="spellEnd"/>
      <w:r>
        <w:t xml:space="preserve">, </w:t>
      </w:r>
      <w:proofErr w:type="spellStart"/>
      <w:r>
        <w:t>richDatePicker</w:t>
      </w:r>
      <w:proofErr w:type="spellEnd"/>
      <w:r>
        <w:t xml:space="preserve">, etc. (esto aparece en la siguiente sección recién). Yo lo mudaría aquí de manera que al leer el capitulo de moweba ya se describan TODAS las clases originales de </w:t>
      </w:r>
      <w:proofErr w:type="spellStart"/>
      <w:r>
        <w:t>moweba</w:t>
      </w:r>
      <w:proofErr w:type="spellEnd"/>
      <w:r>
        <w:t xml:space="preserve">, y a leer esta sección ya se describan TODAS las clases nuevas. </w:t>
      </w:r>
    </w:p>
  </w:comment>
  <w:comment w:id="237" w:author="Vaio" w:date="2015-06-17T00:51:00Z" w:initials="V">
    <w:p w:rsidR="00DE0D5C" w:rsidRDefault="00DE0D5C">
      <w:pPr>
        <w:pStyle w:val="Textocomentario"/>
      </w:pPr>
      <w:r>
        <w:rPr>
          <w:rStyle w:val="Refdecomentario"/>
        </w:rPr>
        <w:annotationRef/>
      </w:r>
      <w:r>
        <w:t xml:space="preserve">En la sección de </w:t>
      </w:r>
      <w:proofErr w:type="spellStart"/>
      <w:r>
        <w:t>moweba</w:t>
      </w:r>
      <w:proofErr w:type="spellEnd"/>
      <w:r>
        <w:t xml:space="preserve"> se puede mostrar el profile original, y explicarlo. </w:t>
      </w:r>
    </w:p>
    <w:p w:rsidR="00DE0D5C" w:rsidRDefault="00DE0D5C">
      <w:pPr>
        <w:pStyle w:val="Textocomentario"/>
      </w:pPr>
      <w:r>
        <w:t xml:space="preserve">En esta sección se muestra el </w:t>
      </w:r>
      <w:proofErr w:type="spellStart"/>
      <w:r>
        <w:t>profile</w:t>
      </w:r>
      <w:proofErr w:type="spellEnd"/>
      <w:r>
        <w:t xml:space="preserve"> extendido y se explican sólo las extensiones. </w:t>
      </w:r>
    </w:p>
  </w:comment>
  <w:comment w:id="238" w:author="Vaio" w:date="2015-06-17T00:34:00Z" w:initials="V">
    <w:p w:rsidR="00DE0D5C" w:rsidRDefault="00DE0D5C">
      <w:pPr>
        <w:pStyle w:val="Textocomentario"/>
      </w:pPr>
      <w:r>
        <w:rPr>
          <w:rStyle w:val="Refdecomentario"/>
        </w:rPr>
        <w:annotationRef/>
      </w:r>
      <w:r>
        <w:t>En castellano, no es correcto poner s o 's al final de una sigla para hacerla plural (</w:t>
      </w:r>
      <w:r w:rsidRPr="0078413E">
        <w:t>http://www.rae.es/consultas/plural-de-las-siglas-las-ong-unos-dvd</w:t>
      </w:r>
      <w:r>
        <w:t xml:space="preserve">). Se dice simplemente los PIM.  </w:t>
      </w:r>
    </w:p>
  </w:comment>
  <w:comment w:id="240" w:author="Vaio" w:date="2015-06-17T00:37:00Z" w:initials="V">
    <w:p w:rsidR="00DE0D5C" w:rsidRDefault="00DE0D5C">
      <w:pPr>
        <w:pStyle w:val="Textocomentario"/>
      </w:pPr>
      <w:r>
        <w:rPr>
          <w:rStyle w:val="Refdecomentario"/>
        </w:rPr>
        <w:annotationRef/>
      </w:r>
      <w:r>
        <w:t xml:space="preserve">OJO para usar referencias de color ... </w:t>
      </w:r>
    </w:p>
  </w:comment>
  <w:comment w:id="242" w:author="Vaio" w:date="2015-06-17T00:52:00Z" w:initials="V">
    <w:p w:rsidR="00DE0D5C" w:rsidRDefault="00DE0D5C">
      <w:pPr>
        <w:pStyle w:val="Textocomentario"/>
      </w:pPr>
      <w:r>
        <w:rPr>
          <w:rStyle w:val="Refdecomentario"/>
        </w:rPr>
        <w:annotationRef/>
      </w:r>
      <w:r>
        <w:t xml:space="preserve">Explicar los conceptos de class y property de los perfiles de UML para luego justificar </w:t>
      </w:r>
      <w:proofErr w:type="spellStart"/>
      <w:r>
        <w:t>porqué</w:t>
      </w:r>
      <w:proofErr w:type="spellEnd"/>
      <w:r>
        <w:t xml:space="preserve"> los </w:t>
      </w:r>
      <w:proofErr w:type="spellStart"/>
      <w:r>
        <w:t>composite</w:t>
      </w:r>
      <w:proofErr w:type="spellEnd"/>
      <w:r>
        <w:t xml:space="preserve"> se representan con clases y los elementos simples con </w:t>
      </w:r>
      <w:proofErr w:type="spellStart"/>
      <w:r>
        <w:t>properties</w:t>
      </w:r>
      <w:proofErr w:type="spellEnd"/>
      <w:r>
        <w:t xml:space="preserve">. </w:t>
      </w:r>
    </w:p>
    <w:p w:rsidR="00DE0D5C" w:rsidRDefault="00DE0D5C">
      <w:pPr>
        <w:pStyle w:val="Textocomentario"/>
      </w:pPr>
      <w:r>
        <w:t xml:space="preserve">Esto ya se puede hacer en la sección de </w:t>
      </w:r>
      <w:proofErr w:type="spellStart"/>
      <w:r>
        <w:t>moweba</w:t>
      </w:r>
      <w:proofErr w:type="spellEnd"/>
      <w:r>
        <w:t xml:space="preserve">, al presentar el </w:t>
      </w:r>
      <w:proofErr w:type="spellStart"/>
      <w:r>
        <w:t>profile</w:t>
      </w:r>
      <w:proofErr w:type="spellEnd"/>
      <w:r>
        <w:t xml:space="preserve"> original. </w:t>
      </w:r>
    </w:p>
  </w:comment>
  <w:comment w:id="247" w:author="Vaio" w:date="2015-06-17T00:53:00Z" w:initials="V">
    <w:p w:rsidR="00DE0D5C" w:rsidRDefault="00DE0D5C">
      <w:pPr>
        <w:pStyle w:val="Textocomentario"/>
      </w:pPr>
      <w:r>
        <w:rPr>
          <w:rStyle w:val="Refdecomentario"/>
        </w:rPr>
        <w:annotationRef/>
      </w:r>
      <w:r>
        <w:t xml:space="preserve">Lo que viene a continuación se debería mudar a la sección anterior. </w:t>
      </w:r>
    </w:p>
    <w:p w:rsidR="00DE0D5C" w:rsidRDefault="00DE0D5C">
      <w:pPr>
        <w:pStyle w:val="Textocomentario"/>
      </w:pPr>
      <w:r>
        <w:t xml:space="preserve">En esta sección simplemente vas a contar que extendiste el </w:t>
      </w:r>
      <w:proofErr w:type="spellStart"/>
      <w:r>
        <w:t>profile</w:t>
      </w:r>
      <w:proofErr w:type="spellEnd"/>
      <w:r>
        <w:t xml:space="preserve">, y para qué sirve eso. </w:t>
      </w:r>
    </w:p>
  </w:comment>
  <w:comment w:id="248" w:author="Vaio" w:date="2015-06-17T01:16:00Z" w:initials="V">
    <w:p w:rsidR="00DE0D5C" w:rsidRDefault="00DE0D5C">
      <w:pPr>
        <w:pStyle w:val="Textocomentario"/>
      </w:pPr>
      <w:r>
        <w:rPr>
          <w:rStyle w:val="Refdecomentario"/>
        </w:rPr>
        <w:annotationRef/>
      </w:r>
      <w:r>
        <w:t xml:space="preserve">Tengo varias inquietudes con respecto a este profile: </w:t>
      </w:r>
    </w:p>
    <w:p w:rsidR="00DE0D5C" w:rsidRDefault="00DE0D5C">
      <w:pPr>
        <w:pStyle w:val="Textocomentario"/>
      </w:pPr>
      <w:r>
        <w:t xml:space="preserve">* En principio yo esperaría que aquí básicamente se repita la estructura del </w:t>
      </w:r>
      <w:proofErr w:type="spellStart"/>
      <w:r>
        <w:t>metamodelo</w:t>
      </w:r>
      <w:proofErr w:type="spellEnd"/>
      <w:r>
        <w:t>, pero no es así ... por ejemplo aquí no están las clases que agrupan a los elementos de interfaz, como output/input/</w:t>
      </w:r>
      <w:proofErr w:type="spellStart"/>
      <w:r>
        <w:t>controlElement</w:t>
      </w:r>
      <w:proofErr w:type="spellEnd"/>
      <w:r>
        <w:t xml:space="preserve">... ¿por qué?. Yo creo que se debería repetir el esquema, o explicar porqué no es conveniente repetirlo. </w:t>
      </w:r>
    </w:p>
    <w:p w:rsidR="00DE0D5C" w:rsidRDefault="00DE0D5C">
      <w:pPr>
        <w:pStyle w:val="Textocomentario"/>
      </w:pPr>
      <w:r>
        <w:t xml:space="preserve">* En este perfil no hay relaciones que indiquen que </w:t>
      </w:r>
      <w:proofErr w:type="spellStart"/>
      <w:r>
        <w:t>compositeUIElement</w:t>
      </w:r>
      <w:proofErr w:type="spellEnd"/>
      <w:r>
        <w:t xml:space="preserve"> puede contener a otros </w:t>
      </w:r>
      <w:proofErr w:type="spellStart"/>
      <w:r>
        <w:t>compositeUIElement</w:t>
      </w:r>
      <w:proofErr w:type="spellEnd"/>
      <w:r>
        <w:t xml:space="preserve"> o a </w:t>
      </w:r>
      <w:proofErr w:type="spellStart"/>
      <w:r>
        <w:t>uiElements</w:t>
      </w:r>
      <w:proofErr w:type="spellEnd"/>
      <w:r>
        <w:t xml:space="preserve">. </w:t>
      </w:r>
    </w:p>
    <w:p w:rsidR="00DE0D5C" w:rsidRDefault="00DE0D5C">
      <w:pPr>
        <w:pStyle w:val="Textocomentario"/>
      </w:pPr>
      <w:r>
        <w:t xml:space="preserve">* Aquí si aparece table, pero no aparece panel. </w:t>
      </w:r>
    </w:p>
    <w:p w:rsidR="00DE0D5C" w:rsidRDefault="00DE0D5C">
      <w:pPr>
        <w:pStyle w:val="Textocomentario"/>
      </w:pPr>
      <w:r>
        <w:t xml:space="preserve">* </w:t>
      </w:r>
      <w:proofErr w:type="spellStart"/>
      <w:r>
        <w:t>RichToolTip</w:t>
      </w:r>
      <w:proofErr w:type="spellEnd"/>
      <w:r>
        <w:t xml:space="preserve"> no está relacionado a los elementos de entrada/salida/control. </w:t>
      </w:r>
    </w:p>
    <w:p w:rsidR="00DE0D5C" w:rsidRDefault="00DE0D5C">
      <w:pPr>
        <w:pStyle w:val="Textocomentario"/>
      </w:pPr>
      <w:r>
        <w:t xml:space="preserve">* Verificar bien que haya coherencia con el metamodelo, o bien explicar los porqués de las diferencias. </w:t>
      </w:r>
    </w:p>
  </w:comment>
  <w:comment w:id="249" w:author="Vaio" w:date="2015-06-17T01:26:00Z" w:initials="V">
    <w:p w:rsidR="00DE0D5C" w:rsidRDefault="00DE0D5C">
      <w:pPr>
        <w:pStyle w:val="Textocomentario"/>
      </w:pPr>
      <w:r>
        <w:rPr>
          <w:rStyle w:val="Refdecomentario"/>
        </w:rPr>
        <w:annotationRef/>
      </w:r>
      <w:r>
        <w:t xml:space="preserve">A cada uno de estos elementos enriquecidos que se explican aquí, sería bueno agregarles una imagen para ver cómo son. Lo podés cortar/pegar del ejemplo de más abajo. </w:t>
      </w:r>
    </w:p>
  </w:comment>
  <w:comment w:id="251" w:author="Vaio" w:date="2015-06-17T01:06:00Z" w:initials="V">
    <w:p w:rsidR="00DE0D5C" w:rsidRDefault="00DE0D5C">
      <w:pPr>
        <w:pStyle w:val="Textocomentario"/>
      </w:pPr>
      <w:r>
        <w:rPr>
          <w:rStyle w:val="Refdecomentario"/>
        </w:rPr>
        <w:annotationRef/>
      </w:r>
      <w:r>
        <w:t xml:space="preserve">Falta explicar qué es el diccionario de sugerencias. </w:t>
      </w:r>
    </w:p>
  </w:comment>
  <w:comment w:id="252" w:author="Vaio" w:date="2015-06-17T01:13:00Z" w:initials="V">
    <w:p w:rsidR="00DE0D5C" w:rsidRDefault="00DE0D5C">
      <w:pPr>
        <w:pStyle w:val="Textocomentario"/>
      </w:pPr>
      <w:r>
        <w:rPr>
          <w:rStyle w:val="Refdecomentario"/>
        </w:rPr>
        <w:annotationRef/>
      </w:r>
      <w:r>
        <w:t>Tal vez sería interesante usar otro separador, ya que la coma se usa muy frecuentemente en textos</w:t>
      </w:r>
    </w:p>
  </w:comment>
  <w:comment w:id="262" w:author="Vaio" w:date="2015-06-17T01:18:00Z" w:initials="V">
    <w:p w:rsidR="00DE0D5C" w:rsidRDefault="00DE0D5C">
      <w:pPr>
        <w:pStyle w:val="Textocomentario"/>
      </w:pPr>
      <w:r>
        <w:rPr>
          <w:rStyle w:val="Refdecomentario"/>
        </w:rPr>
        <w:annotationRef/>
      </w:r>
      <w:r>
        <w:t xml:space="preserve">Explicar qué es el estilo jQueryUI ... o quitar nomás esto. </w:t>
      </w:r>
    </w:p>
  </w:comment>
  <w:comment w:id="259" w:author="Vaio" w:date="2015-06-17T01:17:00Z" w:initials="V">
    <w:p w:rsidR="00DE0D5C" w:rsidRDefault="00DE0D5C">
      <w:pPr>
        <w:pStyle w:val="Textocomentario"/>
      </w:pPr>
      <w:r>
        <w:rPr>
          <w:rStyle w:val="Refdecomentario"/>
        </w:rPr>
        <w:annotationRef/>
      </w:r>
      <w:r>
        <w:t xml:space="preserve">Esto no me queda muy claro ... ¿no se debería mudar a donde se explica </w:t>
      </w:r>
      <w:proofErr w:type="spellStart"/>
      <w:r>
        <w:t>richToolTip</w:t>
      </w:r>
      <w:proofErr w:type="spellEnd"/>
      <w:r>
        <w:t>?</w:t>
      </w:r>
    </w:p>
  </w:comment>
  <w:comment w:id="266" w:author="Vaio" w:date="2015-06-17T01:20:00Z" w:initials="V">
    <w:p w:rsidR="00DE0D5C" w:rsidRDefault="00DE0D5C">
      <w:pPr>
        <w:pStyle w:val="Textocomentario"/>
      </w:pPr>
      <w:r>
        <w:rPr>
          <w:rStyle w:val="Refdecomentario"/>
        </w:rPr>
        <w:annotationRef/>
      </w:r>
      <w:r>
        <w:t xml:space="preserve">Se pueden listar con asteriscos uno debajo de otro y dar ejemplos de cada uno. </w:t>
      </w:r>
    </w:p>
  </w:comment>
  <w:comment w:id="273" w:author="Vaio" w:date="2015-06-17T01:21:00Z" w:initials="V">
    <w:p w:rsidR="00DE0D5C" w:rsidRDefault="00DE0D5C">
      <w:pPr>
        <w:pStyle w:val="Textocomentario"/>
      </w:pPr>
      <w:r>
        <w:rPr>
          <w:rStyle w:val="Refdecomentario"/>
        </w:rPr>
        <w:annotationRef/>
      </w:r>
      <w:r>
        <w:t xml:space="preserve">no sería mejor poner </w:t>
      </w:r>
      <w:proofErr w:type="spellStart"/>
      <w:r>
        <w:t>richdatepicker</w:t>
      </w:r>
      <w:proofErr w:type="spellEnd"/>
      <w:r>
        <w:t>?</w:t>
      </w:r>
    </w:p>
  </w:comment>
  <w:comment w:id="303" w:author="Vaio" w:date="2015-06-17T01:37:00Z" w:initials="V">
    <w:p w:rsidR="00DE0D5C" w:rsidRDefault="00DE0D5C">
      <w:pPr>
        <w:pStyle w:val="Textocomentario"/>
      </w:pPr>
      <w:r>
        <w:rPr>
          <w:rStyle w:val="Refdecomentario"/>
        </w:rPr>
        <w:annotationRef/>
      </w:r>
      <w:r>
        <w:t xml:space="preserve">Mandatorio no existe en castellano, remplazar todas las ocurrencias por obligatorio. </w:t>
      </w:r>
    </w:p>
  </w:comment>
  <w:comment w:id="302" w:author="Vaio" w:date="2015-06-17T01:41:00Z" w:initials="V">
    <w:p w:rsidR="00DE0D5C" w:rsidRDefault="00DE0D5C">
      <w:pPr>
        <w:pStyle w:val="Textocomentario"/>
      </w:pPr>
      <w:r>
        <w:rPr>
          <w:rStyle w:val="Refdecomentario"/>
        </w:rPr>
        <w:annotationRef/>
      </w:r>
      <w:r>
        <w:t xml:space="preserve">No entiendo bien esto ... lo típico es que uno quiera decir que de un conjunto de opciones es obligatorio seleccionar una o al menos una opción ... pero al leer esto creo que aquí además de eso se está indicando cuál es la opción que obligatoriamente debe estar seleccionada ... eso es medio raro .... </w:t>
      </w:r>
    </w:p>
  </w:comment>
  <w:comment w:id="307" w:author="Vaio" w:date="2015-06-17T01:04:00Z" w:initials="V">
    <w:p w:rsidR="00DE0D5C" w:rsidRDefault="00DE0D5C">
      <w:pPr>
        <w:pStyle w:val="Textocomentario"/>
      </w:pPr>
      <w:r>
        <w:rPr>
          <w:rStyle w:val="Refdecomentario"/>
        </w:rPr>
        <w:annotationRef/>
      </w:r>
      <w:r>
        <w:t xml:space="preserve">Excepto el </w:t>
      </w:r>
      <w:proofErr w:type="spellStart"/>
      <w:r>
        <w:t>form</w:t>
      </w:r>
      <w:proofErr w:type="spellEnd"/>
      <w:r>
        <w:t xml:space="preserve">, todos los demás elementos explicados aquí corresponden a extensiones RIA, y deberían agruparse así. </w:t>
      </w:r>
    </w:p>
    <w:p w:rsidR="00DE0D5C" w:rsidRDefault="00DE0D5C">
      <w:pPr>
        <w:pStyle w:val="Textocomentario"/>
      </w:pPr>
      <w:r>
        <w:t xml:space="preserve">Al mover esto a la sección de arriba podrías separar las extensiones que hiciste al </w:t>
      </w:r>
      <w:proofErr w:type="spellStart"/>
      <w:r>
        <w:t>metamodelo</w:t>
      </w:r>
      <w:proofErr w:type="spellEnd"/>
      <w:r>
        <w:t xml:space="preserve"> en extensiones propiamente RIA, y en "otras mejoras" al </w:t>
      </w:r>
      <w:proofErr w:type="spellStart"/>
      <w:r>
        <w:t>metamodelo</w:t>
      </w:r>
      <w:proofErr w:type="spellEnd"/>
      <w:r>
        <w:t xml:space="preserve">. En estas otras mejoras podés explicar lo de los form, los input/output/controlElement etc. </w:t>
      </w:r>
    </w:p>
  </w:comment>
  <w:comment w:id="308" w:author="Vaio" w:date="2015-06-17T01:45:00Z" w:initials="V">
    <w:p w:rsidR="00DE0D5C" w:rsidRDefault="00DE0D5C">
      <w:pPr>
        <w:pStyle w:val="Textocomentario"/>
      </w:pPr>
      <w:r>
        <w:rPr>
          <w:rStyle w:val="Refdecomentario"/>
        </w:rPr>
        <w:annotationRef/>
      </w:r>
      <w:r>
        <w:t xml:space="preserve">¿Y no se puede asumir simplemente que si un campo de un formulario tiene asociado un </w:t>
      </w:r>
      <w:proofErr w:type="spellStart"/>
      <w:r>
        <w:t>RichFiledValidation</w:t>
      </w:r>
      <w:proofErr w:type="spellEnd"/>
      <w:r>
        <w:t xml:space="preserve"> entonces ya se debe validar el formulario? Comentar un poco sobre esto.</w:t>
      </w:r>
    </w:p>
  </w:comment>
  <w:comment w:id="317" w:author="Vaio" w:date="2015-06-17T01:48:00Z" w:initials="V">
    <w:p w:rsidR="00DE0D5C" w:rsidRDefault="00DE0D5C">
      <w:pPr>
        <w:pStyle w:val="Textocomentario"/>
      </w:pPr>
      <w:r>
        <w:rPr>
          <w:rStyle w:val="Refdecomentario"/>
        </w:rPr>
        <w:annotationRef/>
      </w:r>
      <w:r>
        <w:t xml:space="preserve">De nuevo, los </w:t>
      </w:r>
      <w:proofErr w:type="spellStart"/>
      <w:r>
        <w:t>table</w:t>
      </w:r>
      <w:proofErr w:type="spellEnd"/>
      <w:r>
        <w:t xml:space="preserve"> y los </w:t>
      </w:r>
      <w:proofErr w:type="spellStart"/>
      <w:r>
        <w:t>form</w:t>
      </w:r>
      <w:proofErr w:type="spellEnd"/>
      <w:r>
        <w:t xml:space="preserve"> son </w:t>
      </w:r>
      <w:proofErr w:type="spellStart"/>
      <w:r>
        <w:t>compositeUIElements</w:t>
      </w:r>
      <w:proofErr w:type="spellEnd"/>
      <w:r>
        <w:t xml:space="preserve">. De hecho un </w:t>
      </w:r>
      <w:proofErr w:type="spellStart"/>
      <w:r>
        <w:t>compositeUIElement</w:t>
      </w:r>
      <w:proofErr w:type="spellEnd"/>
      <w:r>
        <w:t xml:space="preserve"> debería ser un elemento abstracto que no se puede instanciar por sí mismo. Tener en cuenta esto para el </w:t>
      </w:r>
      <w:proofErr w:type="spellStart"/>
      <w:r>
        <w:t>metamodelo</w:t>
      </w:r>
      <w:proofErr w:type="spellEnd"/>
      <w:r>
        <w:t xml:space="preserve"> y también para el profile. De la,  misma forma, los </w:t>
      </w:r>
      <w:proofErr w:type="spellStart"/>
      <w:r>
        <w:t>UIElement</w:t>
      </w:r>
      <w:proofErr w:type="spellEnd"/>
      <w:r>
        <w:t>, input/output/</w:t>
      </w:r>
      <w:proofErr w:type="spellStart"/>
      <w:r>
        <w:t>controlElement</w:t>
      </w:r>
      <w:proofErr w:type="spellEnd"/>
      <w:r>
        <w:t xml:space="preserve"> tienen que ser todos abstractos y no instanciables por si mismos. </w:t>
      </w:r>
    </w:p>
  </w:comment>
  <w:comment w:id="318" w:author="Vaio" w:date="2015-06-17T01:56:00Z" w:initials="V">
    <w:p w:rsidR="00DE0D5C" w:rsidRDefault="00DE0D5C">
      <w:pPr>
        <w:pStyle w:val="Textocomentario"/>
      </w:pPr>
      <w:r>
        <w:rPr>
          <w:rStyle w:val="Refdecomentario"/>
        </w:rPr>
        <w:annotationRef/>
      </w:r>
      <w:r>
        <w:t xml:space="preserve">panel no aparece en el profile. </w:t>
      </w:r>
    </w:p>
    <w:p w:rsidR="00DE0D5C" w:rsidRDefault="00DE0D5C">
      <w:pPr>
        <w:pStyle w:val="Textocomentario"/>
      </w:pPr>
      <w:r>
        <w:t xml:space="preserve">Como comenté antes, el </w:t>
      </w:r>
      <w:proofErr w:type="spellStart"/>
      <w:r>
        <w:t>richAccordion</w:t>
      </w:r>
      <w:proofErr w:type="spellEnd"/>
      <w:r>
        <w:t xml:space="preserve"> y el </w:t>
      </w:r>
      <w:proofErr w:type="spellStart"/>
      <w:r>
        <w:t>richTabs</w:t>
      </w:r>
      <w:proofErr w:type="spellEnd"/>
      <w:r>
        <w:t xml:space="preserve"> se componen de paneles. Esto se debería reflejar en el profile y corregir en el metamodelo. </w:t>
      </w:r>
    </w:p>
  </w:comment>
  <w:comment w:id="319" w:author="Vaio" w:date="2015-06-17T01:51:00Z" w:initials="V">
    <w:p w:rsidR="00DE0D5C" w:rsidRDefault="00DE0D5C">
      <w:pPr>
        <w:pStyle w:val="Textocomentario"/>
      </w:pPr>
      <w:r>
        <w:rPr>
          <w:rStyle w:val="Refdecomentario"/>
        </w:rPr>
        <w:annotationRef/>
      </w:r>
      <w:r>
        <w:t xml:space="preserve">No entiendo  esta parte ... de qué diagrama de clases se habla aquí? </w:t>
      </w:r>
    </w:p>
  </w:comment>
  <w:comment w:id="320" w:author="Vaio" w:date="2015-06-17T01:54:00Z" w:initials="V">
    <w:p w:rsidR="00DE0D5C" w:rsidRDefault="00DE0D5C">
      <w:pPr>
        <w:pStyle w:val="Textocomentario"/>
      </w:pPr>
      <w:r>
        <w:rPr>
          <w:rStyle w:val="Refdecomentario"/>
        </w:rPr>
        <w:annotationRef/>
      </w:r>
      <w:r>
        <w:t>de un panel o de un richAccordion?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8DA" w:rsidRDefault="004238DA" w:rsidP="00467DFC">
      <w:pPr>
        <w:spacing w:after="0" w:line="240" w:lineRule="auto"/>
      </w:pPr>
      <w:r>
        <w:separator/>
      </w:r>
    </w:p>
  </w:endnote>
  <w:endnote w:type="continuationSeparator" w:id="0">
    <w:p w:rsidR="004238DA" w:rsidRDefault="004238DA" w:rsidP="0046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8DA" w:rsidRDefault="004238DA" w:rsidP="00467DFC">
      <w:pPr>
        <w:spacing w:after="0" w:line="240" w:lineRule="auto"/>
      </w:pPr>
      <w:r>
        <w:separator/>
      </w:r>
    </w:p>
  </w:footnote>
  <w:footnote w:type="continuationSeparator" w:id="0">
    <w:p w:rsidR="004238DA" w:rsidRDefault="004238DA" w:rsidP="00467DFC">
      <w:pPr>
        <w:spacing w:after="0" w:line="240" w:lineRule="auto"/>
      </w:pPr>
      <w:r>
        <w:continuationSeparator/>
      </w:r>
    </w:p>
  </w:footnote>
  <w:footnote w:id="1">
    <w:p w:rsidR="00DE0D5C" w:rsidRPr="00FE6B93" w:rsidRDefault="00DE0D5C">
      <w:pPr>
        <w:pStyle w:val="Textonotapie"/>
        <w:rPr>
          <w:color w:val="000000" w:themeColor="text1"/>
          <w:sz w:val="14"/>
          <w:lang w:val="es-PY"/>
          <w:rPrChange w:id="80" w:author="marcazal" w:date="2015-06-20T03:16:00Z">
            <w:rPr>
              <w:sz w:val="14"/>
              <w:lang w:val="es-PY"/>
            </w:rPr>
          </w:rPrChange>
        </w:rPr>
      </w:pPr>
      <w:r w:rsidRPr="00467DFC">
        <w:rPr>
          <w:rStyle w:val="Refdenotaalpie"/>
          <w:sz w:val="14"/>
        </w:rPr>
        <w:footnoteRef/>
      </w:r>
      <w:r w:rsidRPr="00467DFC">
        <w:rPr>
          <w:sz w:val="14"/>
        </w:rPr>
        <w:t xml:space="preserve"> </w:t>
      </w:r>
      <w:r w:rsidRPr="00FE6B93">
        <w:rPr>
          <w:b/>
          <w:color w:val="000000" w:themeColor="text1"/>
          <w:sz w:val="14"/>
          <w:lang w:val="es-PY"/>
          <w:rPrChange w:id="81" w:author="marcazal" w:date="2015-06-20T03:16:00Z">
            <w:rPr>
              <w:b/>
              <w:sz w:val="14"/>
              <w:lang w:val="es-PY"/>
            </w:rPr>
          </w:rPrChange>
        </w:rPr>
        <w:t xml:space="preserve">No </w:t>
      </w:r>
      <w:proofErr w:type="spellStart"/>
      <w:r w:rsidRPr="00FE6B93">
        <w:rPr>
          <w:b/>
          <w:color w:val="000000" w:themeColor="text1"/>
          <w:sz w:val="14"/>
          <w:lang w:val="es-PY"/>
          <w:rPrChange w:id="82" w:author="marcazal" w:date="2015-06-20T03:16:00Z">
            <w:rPr>
              <w:b/>
              <w:sz w:val="14"/>
              <w:lang w:val="es-PY"/>
            </w:rPr>
          </w:rPrChange>
        </w:rPr>
        <w:t>Magic</w:t>
      </w:r>
      <w:proofErr w:type="spellEnd"/>
      <w:r w:rsidRPr="00FE6B93">
        <w:rPr>
          <w:b/>
          <w:color w:val="000000" w:themeColor="text1"/>
          <w:sz w:val="14"/>
          <w:lang w:val="es-PY"/>
          <w:rPrChange w:id="83" w:author="marcazal" w:date="2015-06-20T03:16:00Z">
            <w:rPr>
              <w:b/>
              <w:sz w:val="14"/>
              <w:lang w:val="es-PY"/>
            </w:rPr>
          </w:rPrChange>
        </w:rPr>
        <w:t xml:space="preserve">: </w:t>
      </w:r>
      <w:r w:rsidRPr="00FE6B93">
        <w:rPr>
          <w:color w:val="000000" w:themeColor="text1"/>
          <w:rPrChange w:id="84" w:author="marcazal" w:date="2015-06-20T03:16:00Z">
            <w:rPr/>
          </w:rPrChange>
        </w:rPr>
        <w:fldChar w:fldCharType="begin"/>
      </w:r>
      <w:r w:rsidRPr="00FE6B93">
        <w:rPr>
          <w:color w:val="000000" w:themeColor="text1"/>
          <w:rPrChange w:id="85" w:author="marcazal" w:date="2015-06-20T03:16:00Z">
            <w:rPr/>
          </w:rPrChange>
        </w:rPr>
        <w:instrText>HYPERLINK "http://www.nomagic.com/products/magicdraw.html"</w:instrText>
      </w:r>
      <w:r w:rsidRPr="00FE6B93">
        <w:rPr>
          <w:color w:val="000000" w:themeColor="text1"/>
          <w:rPrChange w:id="86" w:author="marcazal" w:date="2015-06-20T03:16:00Z">
            <w:rPr/>
          </w:rPrChange>
        </w:rPr>
        <w:fldChar w:fldCharType="separate"/>
      </w:r>
      <w:r w:rsidRPr="00FE6B93">
        <w:rPr>
          <w:rStyle w:val="Hipervnculo"/>
          <w:color w:val="000000" w:themeColor="text1"/>
          <w:sz w:val="14"/>
          <w:lang w:val="es-PY"/>
          <w:rPrChange w:id="87" w:author="marcazal" w:date="2015-06-20T03:16:00Z">
            <w:rPr>
              <w:rStyle w:val="Hipervnculo"/>
              <w:sz w:val="14"/>
              <w:lang w:val="es-PY"/>
            </w:rPr>
          </w:rPrChange>
        </w:rPr>
        <w:t>http://www.nomagic.com/products/magicdraw.html</w:t>
      </w:r>
      <w:r w:rsidRPr="00FE6B93">
        <w:rPr>
          <w:color w:val="000000" w:themeColor="text1"/>
          <w:rPrChange w:id="88" w:author="marcazal" w:date="2015-06-20T03:16:00Z">
            <w:rPr/>
          </w:rPrChange>
        </w:rPr>
        <w:fldChar w:fldCharType="end"/>
      </w:r>
      <w:r w:rsidRPr="00FE6B93">
        <w:rPr>
          <w:color w:val="000000" w:themeColor="text1"/>
          <w:sz w:val="14"/>
          <w:lang w:val="es-PY"/>
          <w:rPrChange w:id="89" w:author="marcazal" w:date="2015-06-20T03:16:00Z">
            <w:rPr>
              <w:sz w:val="14"/>
              <w:lang w:val="es-PY"/>
            </w:rPr>
          </w:rPrChange>
        </w:rPr>
        <w:t xml:space="preserve"> 2015</w:t>
      </w:r>
    </w:p>
  </w:footnote>
  <w:footnote w:id="2">
    <w:p w:rsidR="00DE0D5C" w:rsidRPr="00FE6B93" w:rsidRDefault="00DE0D5C">
      <w:pPr>
        <w:pStyle w:val="Textonotapie"/>
        <w:rPr>
          <w:color w:val="000000" w:themeColor="text1"/>
          <w:lang w:val="en-US"/>
          <w:rPrChange w:id="90" w:author="marcazal" w:date="2015-06-20T03:16:00Z">
            <w:rPr>
              <w:lang w:val="en-US"/>
            </w:rPr>
          </w:rPrChange>
        </w:rPr>
      </w:pPr>
      <w:r w:rsidRPr="00FE6B93">
        <w:rPr>
          <w:rStyle w:val="Refdenotaalpie"/>
          <w:b/>
          <w:color w:val="000000" w:themeColor="text1"/>
          <w:sz w:val="14"/>
          <w:rPrChange w:id="91" w:author="marcazal" w:date="2015-06-20T03:16:00Z">
            <w:rPr>
              <w:rStyle w:val="Refdenotaalpie"/>
              <w:b/>
              <w:sz w:val="14"/>
            </w:rPr>
          </w:rPrChange>
        </w:rPr>
        <w:footnoteRef/>
      </w:r>
      <w:r w:rsidRPr="00FE6B93">
        <w:rPr>
          <w:b/>
          <w:color w:val="000000" w:themeColor="text1"/>
          <w:sz w:val="14"/>
          <w:lang w:val="en-US"/>
          <w:rPrChange w:id="92" w:author="marcazal" w:date="2015-06-20T03:16:00Z">
            <w:rPr>
              <w:b/>
              <w:sz w:val="14"/>
              <w:lang w:val="en-US"/>
            </w:rPr>
          </w:rPrChange>
        </w:rPr>
        <w:t xml:space="preserve"> Eclipse </w:t>
      </w:r>
      <w:proofErr w:type="spellStart"/>
      <w:r w:rsidRPr="00FE6B93">
        <w:rPr>
          <w:b/>
          <w:color w:val="000000" w:themeColor="text1"/>
          <w:sz w:val="14"/>
          <w:lang w:val="en-US"/>
          <w:rPrChange w:id="93" w:author="marcazal" w:date="2015-06-20T03:16:00Z">
            <w:rPr>
              <w:b/>
              <w:sz w:val="14"/>
              <w:lang w:val="en-US"/>
            </w:rPr>
          </w:rPrChange>
        </w:rPr>
        <w:t>Modelling</w:t>
      </w:r>
      <w:proofErr w:type="spellEnd"/>
      <w:r w:rsidRPr="00FE6B93">
        <w:rPr>
          <w:b/>
          <w:color w:val="000000" w:themeColor="text1"/>
          <w:sz w:val="14"/>
          <w:lang w:val="en-US"/>
          <w:rPrChange w:id="94" w:author="marcazal" w:date="2015-06-20T03:16:00Z">
            <w:rPr>
              <w:b/>
              <w:sz w:val="14"/>
              <w:lang w:val="en-US"/>
            </w:rPr>
          </w:rPrChange>
        </w:rPr>
        <w:t xml:space="preserve"> </w:t>
      </w:r>
      <w:proofErr w:type="spellStart"/>
      <w:r w:rsidRPr="00FE6B93">
        <w:rPr>
          <w:b/>
          <w:color w:val="000000" w:themeColor="text1"/>
          <w:sz w:val="14"/>
          <w:lang w:val="en-US"/>
          <w:rPrChange w:id="95" w:author="marcazal" w:date="2015-06-20T03:16:00Z">
            <w:rPr>
              <w:b/>
              <w:sz w:val="14"/>
              <w:lang w:val="en-US"/>
            </w:rPr>
          </w:rPrChange>
        </w:rPr>
        <w:t>Framwwork</w:t>
      </w:r>
      <w:proofErr w:type="spellEnd"/>
      <w:r w:rsidRPr="00FE6B93">
        <w:rPr>
          <w:b/>
          <w:color w:val="000000" w:themeColor="text1"/>
          <w:sz w:val="14"/>
          <w:lang w:val="en-US"/>
          <w:rPrChange w:id="96" w:author="marcazal" w:date="2015-06-20T03:16:00Z">
            <w:rPr>
              <w:b/>
              <w:sz w:val="14"/>
              <w:lang w:val="en-US"/>
            </w:rPr>
          </w:rPrChange>
        </w:rPr>
        <w:t xml:space="preserve">: </w:t>
      </w:r>
      <w:r w:rsidRPr="00FE6B93">
        <w:rPr>
          <w:color w:val="000000" w:themeColor="text1"/>
          <w:rPrChange w:id="97" w:author="marcazal" w:date="2015-06-20T03:16:00Z">
            <w:rPr/>
          </w:rPrChange>
        </w:rPr>
        <w:fldChar w:fldCharType="begin"/>
      </w:r>
      <w:r w:rsidRPr="00FE6B93">
        <w:rPr>
          <w:color w:val="000000" w:themeColor="text1"/>
          <w:lang w:val="en-US"/>
          <w:rPrChange w:id="98" w:author="marcazal" w:date="2015-06-20T03:16:00Z">
            <w:rPr/>
          </w:rPrChange>
        </w:rPr>
        <w:instrText>HYPERLINK "https://www.eclipse.org/modeling/emf"</w:instrText>
      </w:r>
      <w:r w:rsidRPr="00FE6B93">
        <w:rPr>
          <w:color w:val="000000" w:themeColor="text1"/>
          <w:rPrChange w:id="99" w:author="marcazal" w:date="2015-06-20T03:16:00Z">
            <w:rPr/>
          </w:rPrChange>
        </w:rPr>
        <w:fldChar w:fldCharType="separate"/>
      </w:r>
      <w:r w:rsidRPr="00FE6B93">
        <w:rPr>
          <w:rStyle w:val="Hipervnculo"/>
          <w:color w:val="000000" w:themeColor="text1"/>
          <w:sz w:val="14"/>
          <w:lang w:val="en-US"/>
          <w:rPrChange w:id="100" w:author="marcazal" w:date="2015-06-20T03:16:00Z">
            <w:rPr>
              <w:rStyle w:val="Hipervnculo"/>
              <w:sz w:val="14"/>
              <w:lang w:val="en-US"/>
            </w:rPr>
          </w:rPrChange>
        </w:rPr>
        <w:t>https://www.eclipse.org/modeling/emf</w:t>
      </w:r>
      <w:r w:rsidRPr="00FE6B93">
        <w:rPr>
          <w:color w:val="000000" w:themeColor="text1"/>
          <w:rPrChange w:id="101" w:author="marcazal" w:date="2015-06-20T03:16:00Z">
            <w:rPr/>
          </w:rPrChange>
        </w:rPr>
        <w:fldChar w:fldCharType="end"/>
      </w:r>
      <w:r w:rsidRPr="00FE6B93">
        <w:rPr>
          <w:color w:val="000000" w:themeColor="text1"/>
          <w:sz w:val="14"/>
          <w:lang w:val="en-US"/>
          <w:rPrChange w:id="102" w:author="marcazal" w:date="2015-06-20T03:16:00Z">
            <w:rPr>
              <w:sz w:val="14"/>
              <w:lang w:val="en-US"/>
            </w:rPr>
          </w:rPrChange>
        </w:rPr>
        <w:t xml:space="preserve"> 2015</w:t>
      </w:r>
    </w:p>
  </w:footnote>
  <w:footnote w:id="3">
    <w:p w:rsidR="00DE0D5C" w:rsidRPr="0065625E" w:rsidRDefault="00DE0D5C">
      <w:pPr>
        <w:pStyle w:val="Textonotapie"/>
        <w:rPr>
          <w:sz w:val="14"/>
          <w:lang w:val="es-PY"/>
        </w:rPr>
      </w:pPr>
      <w:r w:rsidRPr="00FE6B93">
        <w:rPr>
          <w:rStyle w:val="Refdenotaalpie"/>
          <w:color w:val="000000" w:themeColor="text1"/>
          <w:sz w:val="14"/>
          <w:rPrChange w:id="104" w:author="marcazal" w:date="2015-06-20T03:16:00Z">
            <w:rPr>
              <w:rStyle w:val="Refdenotaalpie"/>
              <w:sz w:val="14"/>
            </w:rPr>
          </w:rPrChange>
        </w:rPr>
        <w:footnoteRef/>
      </w:r>
      <w:r w:rsidRPr="00FE6B93">
        <w:rPr>
          <w:color w:val="000000" w:themeColor="text1"/>
          <w:sz w:val="14"/>
          <w:rPrChange w:id="105" w:author="marcazal" w:date="2015-06-20T03:16:00Z">
            <w:rPr>
              <w:sz w:val="14"/>
            </w:rPr>
          </w:rPrChange>
        </w:rPr>
        <w:t xml:space="preserve"> </w:t>
      </w:r>
      <w:proofErr w:type="spellStart"/>
      <w:r w:rsidRPr="00FE6B93">
        <w:rPr>
          <w:b/>
          <w:color w:val="000000" w:themeColor="text1"/>
          <w:sz w:val="14"/>
          <w:lang w:val="es-PY"/>
          <w:rPrChange w:id="106" w:author="marcazal" w:date="2015-06-20T03:16:00Z">
            <w:rPr>
              <w:b/>
              <w:sz w:val="14"/>
              <w:lang w:val="es-PY"/>
            </w:rPr>
          </w:rPrChange>
        </w:rPr>
        <w:t>Acceleo</w:t>
      </w:r>
      <w:proofErr w:type="spellEnd"/>
      <w:r w:rsidRPr="00FE6B93">
        <w:rPr>
          <w:b/>
          <w:color w:val="000000" w:themeColor="text1"/>
          <w:sz w:val="14"/>
          <w:lang w:val="es-PY"/>
          <w:rPrChange w:id="107" w:author="marcazal" w:date="2015-06-20T03:16:00Z">
            <w:rPr>
              <w:b/>
              <w:sz w:val="14"/>
              <w:lang w:val="es-PY"/>
            </w:rPr>
          </w:rPrChange>
        </w:rPr>
        <w:t>:</w:t>
      </w:r>
      <w:r w:rsidRPr="00FE6B93">
        <w:rPr>
          <w:color w:val="000000" w:themeColor="text1"/>
          <w:sz w:val="14"/>
          <w:lang w:val="es-PY"/>
          <w:rPrChange w:id="108" w:author="marcazal" w:date="2015-06-20T03:16:00Z">
            <w:rPr>
              <w:sz w:val="14"/>
              <w:lang w:val="es-PY"/>
            </w:rPr>
          </w:rPrChange>
        </w:rPr>
        <w:t xml:space="preserve"> </w:t>
      </w:r>
      <w:r w:rsidRPr="00FE6B93">
        <w:rPr>
          <w:color w:val="000000" w:themeColor="text1"/>
          <w:rPrChange w:id="109" w:author="marcazal" w:date="2015-06-20T03:16:00Z">
            <w:rPr/>
          </w:rPrChange>
        </w:rPr>
        <w:fldChar w:fldCharType="begin"/>
      </w:r>
      <w:r w:rsidRPr="00FE6B93">
        <w:rPr>
          <w:color w:val="000000" w:themeColor="text1"/>
          <w:rPrChange w:id="110" w:author="marcazal" w:date="2015-06-20T03:16:00Z">
            <w:rPr/>
          </w:rPrChange>
        </w:rPr>
        <w:instrText>HYPERLINK "https://eclipse.org/acceleo"</w:instrText>
      </w:r>
      <w:r w:rsidRPr="00FE6B93">
        <w:rPr>
          <w:color w:val="000000" w:themeColor="text1"/>
          <w:rPrChange w:id="111" w:author="marcazal" w:date="2015-06-20T03:16:00Z">
            <w:rPr/>
          </w:rPrChange>
        </w:rPr>
        <w:fldChar w:fldCharType="separate"/>
      </w:r>
      <w:r w:rsidRPr="00FE6B93">
        <w:rPr>
          <w:rStyle w:val="Hipervnculo"/>
          <w:color w:val="000000" w:themeColor="text1"/>
          <w:sz w:val="14"/>
          <w:lang w:val="es-PY"/>
          <w:rPrChange w:id="112" w:author="marcazal" w:date="2015-06-20T03:16:00Z">
            <w:rPr>
              <w:rStyle w:val="Hipervnculo"/>
              <w:sz w:val="14"/>
              <w:lang w:val="es-PY"/>
            </w:rPr>
          </w:rPrChange>
        </w:rPr>
        <w:t>https://eclipse.org/acceleo</w:t>
      </w:r>
      <w:r w:rsidRPr="00FE6B93">
        <w:rPr>
          <w:color w:val="000000" w:themeColor="text1"/>
          <w:rPrChange w:id="113" w:author="marcazal" w:date="2015-06-20T03:16:00Z">
            <w:rPr/>
          </w:rPrChange>
        </w:rPr>
        <w:fldChar w:fldCharType="end"/>
      </w:r>
      <w:r w:rsidRPr="00FE6B93">
        <w:rPr>
          <w:color w:val="000000" w:themeColor="text1"/>
          <w:sz w:val="14"/>
          <w:lang w:val="es-PY"/>
          <w:rPrChange w:id="114" w:author="marcazal" w:date="2015-06-20T03:16:00Z">
            <w:rPr>
              <w:sz w:val="14"/>
              <w:lang w:val="es-PY"/>
            </w:rPr>
          </w:rPrChange>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3A5F57"/>
    <w:rsid w:val="00012EF9"/>
    <w:rsid w:val="00030561"/>
    <w:rsid w:val="000448E3"/>
    <w:rsid w:val="0004580E"/>
    <w:rsid w:val="00052D5D"/>
    <w:rsid w:val="000575C2"/>
    <w:rsid w:val="0006154A"/>
    <w:rsid w:val="00064CE1"/>
    <w:rsid w:val="00084493"/>
    <w:rsid w:val="000A4782"/>
    <w:rsid w:val="000A627F"/>
    <w:rsid w:val="000B2621"/>
    <w:rsid w:val="000C5AB2"/>
    <w:rsid w:val="000F7D06"/>
    <w:rsid w:val="001028F0"/>
    <w:rsid w:val="00105CEF"/>
    <w:rsid w:val="00120501"/>
    <w:rsid w:val="00133D7E"/>
    <w:rsid w:val="001408E0"/>
    <w:rsid w:val="001462F3"/>
    <w:rsid w:val="001629D2"/>
    <w:rsid w:val="001659F4"/>
    <w:rsid w:val="001806CA"/>
    <w:rsid w:val="00185FED"/>
    <w:rsid w:val="001A601F"/>
    <w:rsid w:val="001A662E"/>
    <w:rsid w:val="001A7A5E"/>
    <w:rsid w:val="001C52AC"/>
    <w:rsid w:val="001C5F75"/>
    <w:rsid w:val="001D7A8E"/>
    <w:rsid w:val="001F6C6C"/>
    <w:rsid w:val="002074B2"/>
    <w:rsid w:val="00207B1C"/>
    <w:rsid w:val="002121C4"/>
    <w:rsid w:val="0022570F"/>
    <w:rsid w:val="00237053"/>
    <w:rsid w:val="00241E20"/>
    <w:rsid w:val="00247BA1"/>
    <w:rsid w:val="002544E4"/>
    <w:rsid w:val="0029504F"/>
    <w:rsid w:val="002A7D2F"/>
    <w:rsid w:val="002B562E"/>
    <w:rsid w:val="002C3668"/>
    <w:rsid w:val="002C4239"/>
    <w:rsid w:val="002C7448"/>
    <w:rsid w:val="002E476C"/>
    <w:rsid w:val="002E4DA5"/>
    <w:rsid w:val="00300F34"/>
    <w:rsid w:val="0030170A"/>
    <w:rsid w:val="003149C3"/>
    <w:rsid w:val="0033582E"/>
    <w:rsid w:val="0034255B"/>
    <w:rsid w:val="00353A12"/>
    <w:rsid w:val="00365CBA"/>
    <w:rsid w:val="003707AA"/>
    <w:rsid w:val="003773CB"/>
    <w:rsid w:val="0038667B"/>
    <w:rsid w:val="003869F7"/>
    <w:rsid w:val="003A3125"/>
    <w:rsid w:val="003A5F57"/>
    <w:rsid w:val="003B3B1E"/>
    <w:rsid w:val="003C43DF"/>
    <w:rsid w:val="003D4D6E"/>
    <w:rsid w:val="003E1FD6"/>
    <w:rsid w:val="003E36AE"/>
    <w:rsid w:val="003E7FAA"/>
    <w:rsid w:val="003F240A"/>
    <w:rsid w:val="004229AE"/>
    <w:rsid w:val="004238DA"/>
    <w:rsid w:val="0042710D"/>
    <w:rsid w:val="004312FC"/>
    <w:rsid w:val="004514EE"/>
    <w:rsid w:val="004535DD"/>
    <w:rsid w:val="00465A4B"/>
    <w:rsid w:val="00467DFC"/>
    <w:rsid w:val="0049263E"/>
    <w:rsid w:val="004979E5"/>
    <w:rsid w:val="004A4BDA"/>
    <w:rsid w:val="004D5974"/>
    <w:rsid w:val="004E4CAE"/>
    <w:rsid w:val="004E4EFE"/>
    <w:rsid w:val="004F23D2"/>
    <w:rsid w:val="004F7EFF"/>
    <w:rsid w:val="00510B64"/>
    <w:rsid w:val="0051135D"/>
    <w:rsid w:val="005230CA"/>
    <w:rsid w:val="00524215"/>
    <w:rsid w:val="005327A3"/>
    <w:rsid w:val="00553BA3"/>
    <w:rsid w:val="00563EE3"/>
    <w:rsid w:val="005640CA"/>
    <w:rsid w:val="00581C3A"/>
    <w:rsid w:val="00586DAB"/>
    <w:rsid w:val="00587D09"/>
    <w:rsid w:val="00592311"/>
    <w:rsid w:val="005D6647"/>
    <w:rsid w:val="005E340D"/>
    <w:rsid w:val="005E3E2D"/>
    <w:rsid w:val="005E5FD9"/>
    <w:rsid w:val="00603406"/>
    <w:rsid w:val="00603444"/>
    <w:rsid w:val="006056C7"/>
    <w:rsid w:val="006068AC"/>
    <w:rsid w:val="00621B82"/>
    <w:rsid w:val="006237E6"/>
    <w:rsid w:val="00633A6A"/>
    <w:rsid w:val="00633C3D"/>
    <w:rsid w:val="006416A3"/>
    <w:rsid w:val="00644818"/>
    <w:rsid w:val="00645076"/>
    <w:rsid w:val="00653B6D"/>
    <w:rsid w:val="0065625E"/>
    <w:rsid w:val="006805D5"/>
    <w:rsid w:val="00695F8A"/>
    <w:rsid w:val="006A7B63"/>
    <w:rsid w:val="006C7698"/>
    <w:rsid w:val="006F79B7"/>
    <w:rsid w:val="007141CB"/>
    <w:rsid w:val="007220E3"/>
    <w:rsid w:val="007230B3"/>
    <w:rsid w:val="00727837"/>
    <w:rsid w:val="00732C0F"/>
    <w:rsid w:val="00756E1F"/>
    <w:rsid w:val="0078413E"/>
    <w:rsid w:val="0079268F"/>
    <w:rsid w:val="007A13CD"/>
    <w:rsid w:val="007A2F94"/>
    <w:rsid w:val="007B2B89"/>
    <w:rsid w:val="007B66FE"/>
    <w:rsid w:val="007C1911"/>
    <w:rsid w:val="007C4589"/>
    <w:rsid w:val="007D2C02"/>
    <w:rsid w:val="007D323D"/>
    <w:rsid w:val="007E1C9C"/>
    <w:rsid w:val="007F5CE1"/>
    <w:rsid w:val="00804226"/>
    <w:rsid w:val="00851625"/>
    <w:rsid w:val="00856CCF"/>
    <w:rsid w:val="00857FCF"/>
    <w:rsid w:val="0086090E"/>
    <w:rsid w:val="0086176A"/>
    <w:rsid w:val="00862C49"/>
    <w:rsid w:val="00863ACE"/>
    <w:rsid w:val="00867671"/>
    <w:rsid w:val="00867D80"/>
    <w:rsid w:val="008716B3"/>
    <w:rsid w:val="00891FCF"/>
    <w:rsid w:val="008B1A7F"/>
    <w:rsid w:val="008D0D57"/>
    <w:rsid w:val="008D3D46"/>
    <w:rsid w:val="008D5758"/>
    <w:rsid w:val="008D7A8C"/>
    <w:rsid w:val="008E57A9"/>
    <w:rsid w:val="008E6693"/>
    <w:rsid w:val="008F5A0C"/>
    <w:rsid w:val="00923454"/>
    <w:rsid w:val="009234A5"/>
    <w:rsid w:val="0093407F"/>
    <w:rsid w:val="00940091"/>
    <w:rsid w:val="009410C1"/>
    <w:rsid w:val="00950DD8"/>
    <w:rsid w:val="00966385"/>
    <w:rsid w:val="009826AB"/>
    <w:rsid w:val="00991DB8"/>
    <w:rsid w:val="0099314A"/>
    <w:rsid w:val="00994141"/>
    <w:rsid w:val="009A0AB9"/>
    <w:rsid w:val="009B4A8C"/>
    <w:rsid w:val="009C5EF1"/>
    <w:rsid w:val="009D379B"/>
    <w:rsid w:val="009D4101"/>
    <w:rsid w:val="009D617E"/>
    <w:rsid w:val="009E023E"/>
    <w:rsid w:val="009F0997"/>
    <w:rsid w:val="009F3FFB"/>
    <w:rsid w:val="009F73D4"/>
    <w:rsid w:val="00A01D9F"/>
    <w:rsid w:val="00A15776"/>
    <w:rsid w:val="00A25C66"/>
    <w:rsid w:val="00A46DC1"/>
    <w:rsid w:val="00A529FC"/>
    <w:rsid w:val="00A53608"/>
    <w:rsid w:val="00A56EDB"/>
    <w:rsid w:val="00A848E4"/>
    <w:rsid w:val="00A85497"/>
    <w:rsid w:val="00A9719F"/>
    <w:rsid w:val="00AA3AEF"/>
    <w:rsid w:val="00AA71FB"/>
    <w:rsid w:val="00AB47ED"/>
    <w:rsid w:val="00AD24D2"/>
    <w:rsid w:val="00AD37CF"/>
    <w:rsid w:val="00AE06B4"/>
    <w:rsid w:val="00AF2C32"/>
    <w:rsid w:val="00AF3C4D"/>
    <w:rsid w:val="00AF796F"/>
    <w:rsid w:val="00B01551"/>
    <w:rsid w:val="00B04A00"/>
    <w:rsid w:val="00B34522"/>
    <w:rsid w:val="00B36AD1"/>
    <w:rsid w:val="00B42958"/>
    <w:rsid w:val="00B46986"/>
    <w:rsid w:val="00B50718"/>
    <w:rsid w:val="00B56625"/>
    <w:rsid w:val="00B66EF0"/>
    <w:rsid w:val="00B825DB"/>
    <w:rsid w:val="00B8527E"/>
    <w:rsid w:val="00B90D31"/>
    <w:rsid w:val="00BA4B96"/>
    <w:rsid w:val="00BB393E"/>
    <w:rsid w:val="00BB3F28"/>
    <w:rsid w:val="00BC2D6B"/>
    <w:rsid w:val="00BE0F2F"/>
    <w:rsid w:val="00BE7836"/>
    <w:rsid w:val="00BF0F4B"/>
    <w:rsid w:val="00BF5471"/>
    <w:rsid w:val="00C06E7F"/>
    <w:rsid w:val="00C16B85"/>
    <w:rsid w:val="00C225AF"/>
    <w:rsid w:val="00C31AD1"/>
    <w:rsid w:val="00C431A2"/>
    <w:rsid w:val="00C45B8D"/>
    <w:rsid w:val="00C50163"/>
    <w:rsid w:val="00C614A3"/>
    <w:rsid w:val="00C80889"/>
    <w:rsid w:val="00CA2951"/>
    <w:rsid w:val="00CA4A2E"/>
    <w:rsid w:val="00CB25D4"/>
    <w:rsid w:val="00CB280D"/>
    <w:rsid w:val="00CB5155"/>
    <w:rsid w:val="00CD6797"/>
    <w:rsid w:val="00CD7ED1"/>
    <w:rsid w:val="00CF0A8F"/>
    <w:rsid w:val="00D05E18"/>
    <w:rsid w:val="00D148FB"/>
    <w:rsid w:val="00D20420"/>
    <w:rsid w:val="00D21B4A"/>
    <w:rsid w:val="00D21BC6"/>
    <w:rsid w:val="00D242F6"/>
    <w:rsid w:val="00D35B84"/>
    <w:rsid w:val="00D475D9"/>
    <w:rsid w:val="00D6771E"/>
    <w:rsid w:val="00D71CA6"/>
    <w:rsid w:val="00D76A7B"/>
    <w:rsid w:val="00D86F61"/>
    <w:rsid w:val="00DA7868"/>
    <w:rsid w:val="00DB20E0"/>
    <w:rsid w:val="00DB322A"/>
    <w:rsid w:val="00DD2869"/>
    <w:rsid w:val="00DE0D5C"/>
    <w:rsid w:val="00DF46C4"/>
    <w:rsid w:val="00E0777A"/>
    <w:rsid w:val="00E3166F"/>
    <w:rsid w:val="00E436F2"/>
    <w:rsid w:val="00E50499"/>
    <w:rsid w:val="00E5509A"/>
    <w:rsid w:val="00E56471"/>
    <w:rsid w:val="00E66E80"/>
    <w:rsid w:val="00E67778"/>
    <w:rsid w:val="00E71215"/>
    <w:rsid w:val="00E71D8F"/>
    <w:rsid w:val="00E73F04"/>
    <w:rsid w:val="00EA1E4D"/>
    <w:rsid w:val="00EA374C"/>
    <w:rsid w:val="00ED34E5"/>
    <w:rsid w:val="00EE50BD"/>
    <w:rsid w:val="00EE59E4"/>
    <w:rsid w:val="00EE6630"/>
    <w:rsid w:val="00F02DE6"/>
    <w:rsid w:val="00F153EB"/>
    <w:rsid w:val="00F15C87"/>
    <w:rsid w:val="00F41457"/>
    <w:rsid w:val="00F55BD8"/>
    <w:rsid w:val="00F6316A"/>
    <w:rsid w:val="00F730AD"/>
    <w:rsid w:val="00F858C4"/>
    <w:rsid w:val="00F92B4F"/>
    <w:rsid w:val="00F96AEF"/>
    <w:rsid w:val="00FA0831"/>
    <w:rsid w:val="00FB14E8"/>
    <w:rsid w:val="00FC1F95"/>
    <w:rsid w:val="00FC2E5B"/>
    <w:rsid w:val="00FC5ACC"/>
    <w:rsid w:val="00FD27F5"/>
    <w:rsid w:val="00FE0229"/>
    <w:rsid w:val="00FE0572"/>
    <w:rsid w:val="00FE6B93"/>
    <w:rsid w:val="00FF0725"/>
    <w:rsid w:val="00FF1441"/>
    <w:rsid w:val="00FF3CCB"/>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D80"/>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DF4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46C4"/>
  </w:style>
  <w:style w:type="paragraph" w:styleId="Piedepgina">
    <w:name w:val="footer"/>
    <w:basedOn w:val="Normal"/>
    <w:link w:val="PiedepginaCar"/>
    <w:uiPriority w:val="99"/>
    <w:semiHidden/>
    <w:unhideWhenUsed/>
    <w:rsid w:val="00DF4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46C4"/>
  </w:style>
  <w:style w:type="character" w:styleId="Refdecomentario">
    <w:name w:val="annotation reference"/>
    <w:basedOn w:val="Fuentedeprrafopredeter"/>
    <w:uiPriority w:val="99"/>
    <w:semiHidden/>
    <w:unhideWhenUsed/>
    <w:rsid w:val="00E71D8F"/>
    <w:rPr>
      <w:sz w:val="16"/>
      <w:szCs w:val="16"/>
    </w:rPr>
  </w:style>
  <w:style w:type="paragraph" w:styleId="Textocomentario">
    <w:name w:val="annotation text"/>
    <w:basedOn w:val="Normal"/>
    <w:link w:val="TextocomentarioCar"/>
    <w:uiPriority w:val="99"/>
    <w:unhideWhenUsed/>
    <w:rsid w:val="00E71D8F"/>
    <w:pPr>
      <w:spacing w:line="240" w:lineRule="auto"/>
    </w:pPr>
    <w:rPr>
      <w:sz w:val="20"/>
      <w:szCs w:val="20"/>
    </w:rPr>
  </w:style>
  <w:style w:type="character" w:customStyle="1" w:styleId="TextocomentarioCar">
    <w:name w:val="Texto comentario Car"/>
    <w:basedOn w:val="Fuentedeprrafopredeter"/>
    <w:link w:val="Textocomentario"/>
    <w:uiPriority w:val="99"/>
    <w:rsid w:val="00E71D8F"/>
    <w:rPr>
      <w:sz w:val="20"/>
      <w:szCs w:val="20"/>
    </w:rPr>
  </w:style>
  <w:style w:type="paragraph" w:styleId="Asuntodelcomentario">
    <w:name w:val="annotation subject"/>
    <w:basedOn w:val="Textocomentario"/>
    <w:next w:val="Textocomentario"/>
    <w:link w:val="AsuntodelcomentarioCar"/>
    <w:uiPriority w:val="99"/>
    <w:semiHidden/>
    <w:unhideWhenUsed/>
    <w:rsid w:val="00E71D8F"/>
    <w:rPr>
      <w:b/>
      <w:bCs/>
    </w:rPr>
  </w:style>
  <w:style w:type="character" w:customStyle="1" w:styleId="AsuntodelcomentarioCar">
    <w:name w:val="Asunto del comentario Car"/>
    <w:basedOn w:val="TextocomentarioCar"/>
    <w:link w:val="Asuntodelcomentario"/>
    <w:uiPriority w:val="99"/>
    <w:semiHidden/>
    <w:rsid w:val="00E71D8F"/>
    <w:rPr>
      <w:b/>
      <w:bCs/>
      <w:sz w:val="20"/>
      <w:szCs w:val="20"/>
    </w:rPr>
  </w:style>
  <w:style w:type="paragraph" w:styleId="Revisin">
    <w:name w:val="Revision"/>
    <w:hidden/>
    <w:uiPriority w:val="99"/>
    <w:semiHidden/>
    <w:rsid w:val="00E71D8F"/>
    <w:pPr>
      <w:spacing w:after="0" w:line="240" w:lineRule="auto"/>
    </w:pPr>
  </w:style>
  <w:style w:type="paragraph" w:styleId="Prrafodelista">
    <w:name w:val="List Paragraph"/>
    <w:basedOn w:val="Normal"/>
    <w:uiPriority w:val="34"/>
    <w:qFormat/>
    <w:rsid w:val="00DB20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DF4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46C4"/>
  </w:style>
  <w:style w:type="paragraph" w:styleId="Piedepgina">
    <w:name w:val="footer"/>
    <w:basedOn w:val="Normal"/>
    <w:link w:val="PiedepginaCar"/>
    <w:uiPriority w:val="99"/>
    <w:semiHidden/>
    <w:unhideWhenUsed/>
    <w:rsid w:val="00DF4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46C4"/>
  </w:style>
  <w:style w:type="character" w:styleId="Refdecomentario">
    <w:name w:val="annotation reference"/>
    <w:basedOn w:val="Fuentedeprrafopredeter"/>
    <w:uiPriority w:val="99"/>
    <w:semiHidden/>
    <w:unhideWhenUsed/>
    <w:rsid w:val="00E71D8F"/>
    <w:rPr>
      <w:sz w:val="16"/>
      <w:szCs w:val="16"/>
    </w:rPr>
  </w:style>
  <w:style w:type="paragraph" w:styleId="Textocomentario">
    <w:name w:val="annotation text"/>
    <w:basedOn w:val="Normal"/>
    <w:link w:val="TextocomentarioCar"/>
    <w:uiPriority w:val="99"/>
    <w:unhideWhenUsed/>
    <w:rsid w:val="00E71D8F"/>
    <w:pPr>
      <w:spacing w:line="240" w:lineRule="auto"/>
    </w:pPr>
    <w:rPr>
      <w:sz w:val="20"/>
      <w:szCs w:val="20"/>
    </w:rPr>
  </w:style>
  <w:style w:type="character" w:customStyle="1" w:styleId="TextocomentarioCar">
    <w:name w:val="Texto comentario Car"/>
    <w:basedOn w:val="Fuentedeprrafopredeter"/>
    <w:link w:val="Textocomentario"/>
    <w:uiPriority w:val="99"/>
    <w:rsid w:val="00E71D8F"/>
    <w:rPr>
      <w:sz w:val="20"/>
      <w:szCs w:val="20"/>
    </w:rPr>
  </w:style>
  <w:style w:type="paragraph" w:styleId="Asuntodelcomentario">
    <w:name w:val="annotation subject"/>
    <w:basedOn w:val="Textocomentario"/>
    <w:next w:val="Textocomentario"/>
    <w:link w:val="AsuntodelcomentarioCar"/>
    <w:uiPriority w:val="99"/>
    <w:semiHidden/>
    <w:unhideWhenUsed/>
    <w:rsid w:val="00E71D8F"/>
    <w:rPr>
      <w:b/>
      <w:bCs/>
    </w:rPr>
  </w:style>
  <w:style w:type="character" w:customStyle="1" w:styleId="AsuntodelcomentarioCar">
    <w:name w:val="Asunto del comentario Car"/>
    <w:basedOn w:val="TextocomentarioCar"/>
    <w:link w:val="Asuntodelcomentario"/>
    <w:uiPriority w:val="99"/>
    <w:semiHidden/>
    <w:rsid w:val="00E71D8F"/>
    <w:rPr>
      <w:b/>
      <w:bCs/>
      <w:sz w:val="20"/>
      <w:szCs w:val="20"/>
    </w:rPr>
  </w:style>
  <w:style w:type="paragraph" w:styleId="Revisin">
    <w:name w:val="Revision"/>
    <w:hidden/>
    <w:uiPriority w:val="99"/>
    <w:semiHidden/>
    <w:rsid w:val="00E71D8F"/>
    <w:pPr>
      <w:spacing w:after="0" w:line="240" w:lineRule="auto"/>
    </w:pPr>
  </w:style>
  <w:style w:type="paragraph" w:styleId="Prrafodelista">
    <w:name w:val="List Paragraph"/>
    <w:basedOn w:val="Normal"/>
    <w:uiPriority w:val="34"/>
    <w:qFormat/>
    <w:rsid w:val="00DB20E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EED19-0334-419E-B1B5-A1A57CEB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11</Pages>
  <Words>3287</Words>
  <Characters>18083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55</cp:revision>
  <dcterms:created xsi:type="dcterms:W3CDTF">2015-06-17T01:59:00Z</dcterms:created>
  <dcterms:modified xsi:type="dcterms:W3CDTF">2015-06-20T21:00:00Z</dcterms:modified>
</cp:coreProperties>
</file>