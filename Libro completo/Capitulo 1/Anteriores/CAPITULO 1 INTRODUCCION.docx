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62" w:rsidRPr="00F61762" w:rsidRDefault="00F61762" w:rsidP="00F61762">
      <w:pPr>
        <w:spacing w:line="240" w:lineRule="auto"/>
        <w:ind w:left="6372"/>
        <w:rPr>
          <w:b/>
          <w:caps/>
          <w:sz w:val="36"/>
        </w:rPr>
      </w:pPr>
      <w:r>
        <w:rPr>
          <w:b/>
          <w:caps/>
          <w:sz w:val="36"/>
        </w:rPr>
        <w:t xml:space="preserve">        </w:t>
      </w:r>
      <w:r w:rsidRPr="00F61762">
        <w:rPr>
          <w:b/>
          <w:caps/>
          <w:sz w:val="36"/>
        </w:rPr>
        <w:t>CAPITULO 1</w:t>
      </w:r>
    </w:p>
    <w:p w:rsidR="00F61762" w:rsidRPr="00F61762" w:rsidRDefault="00F61762" w:rsidP="00F61762">
      <w:pPr>
        <w:spacing w:line="240" w:lineRule="auto"/>
        <w:rPr>
          <w:b/>
          <w:caps/>
          <w:sz w:val="36"/>
        </w:rPr>
      </w:pPr>
      <w:r w:rsidRPr="00F61762">
        <w:rPr>
          <w:b/>
          <w:caps/>
          <w:sz w:val="36"/>
        </w:rPr>
        <w:t>Introducción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>
        <w:rPr>
          <w:rFonts w:cstheme="minorHAnsi"/>
        </w:rPr>
        <w:t>Hoy en día</w:t>
      </w:r>
      <w:r w:rsidRPr="003021B6">
        <w:rPr>
          <w:rFonts w:cstheme="minorHAnsi"/>
        </w:rPr>
        <w:t xml:space="preserve"> las aplicaciones web toman un rol protagónico,  debido a que los usuarios demandan mejores aplicaciones, que sean más interactivas y que ofrezcan funcionalidades naturalmente intuitivas y ágiles. De alguna forma, esta demanda  se ha podido lograr,  gracias a la ingeniería web que define </w:t>
      </w:r>
      <w:r w:rsidRPr="003021B6">
        <w:rPr>
          <w:rFonts w:cstheme="minorHAnsi"/>
          <w:color w:val="000000"/>
          <w:szCs w:val="20"/>
        </w:rPr>
        <w:t xml:space="preserve">el uso de procesos científicos y principios de administración,  acompañado de enfoques sistemáticos,  con la meta de desarrollar, desplegar y mantener satisfactoriamente una alta calidad en los sistemas y aplicaciones basados en </w:t>
      </w:r>
      <w:commentRangeStart w:id="0"/>
      <w:r w:rsidRPr="003021B6">
        <w:rPr>
          <w:rFonts w:cstheme="minorHAnsi"/>
          <w:color w:val="000000"/>
          <w:szCs w:val="20"/>
        </w:rPr>
        <w:t xml:space="preserve">Web </w:t>
      </w:r>
      <w:commentRangeEnd w:id="0"/>
      <w:r w:rsidR="008B047A">
        <w:rPr>
          <w:rStyle w:val="Refdecomentario"/>
          <w:rFonts w:eastAsiaTheme="minorEastAsia"/>
          <w:lang w:val="es-ES" w:eastAsia="es-ES"/>
        </w:rPr>
        <w:commentReference w:id="0"/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BIB_ginige2001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&lt;ginige2001&gt;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. Es por eso que la esencia de la ingeniería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basa en administrar adecuadamente la diversidad y complejidad en el desarrollo de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evitando así, fallas potenciales que pueden llevar a tener serias implicancias.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 w:rsidRPr="003021B6">
        <w:rPr>
          <w:rFonts w:cstheme="minorHAnsi"/>
          <w:color w:val="000000"/>
          <w:szCs w:val="20"/>
        </w:rPr>
        <w:t xml:space="preserve">Con la idea de que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asemejen lo más posible a las aplicaciones de escritorio, nacieron las </w:t>
      </w:r>
      <w:proofErr w:type="spellStart"/>
      <w:r w:rsidRPr="003021B6">
        <w:rPr>
          <w:rFonts w:cstheme="minorHAnsi"/>
          <w:i/>
          <w:color w:val="000000"/>
          <w:szCs w:val="20"/>
        </w:rPr>
        <w:t>Rich</w:t>
      </w:r>
      <w:proofErr w:type="spellEnd"/>
      <w:r w:rsidRPr="003021B6">
        <w:rPr>
          <w:rFonts w:cstheme="minorHAnsi"/>
          <w:i/>
          <w:color w:val="000000"/>
          <w:szCs w:val="20"/>
        </w:rPr>
        <w:t xml:space="preserve"> Internet </w:t>
      </w:r>
      <w:proofErr w:type="spellStart"/>
      <w:r w:rsidRPr="003021B6">
        <w:rPr>
          <w:rFonts w:cstheme="minorHAnsi"/>
          <w:i/>
          <w:color w:val="000000"/>
          <w:szCs w:val="20"/>
        </w:rPr>
        <w:t>Applicantions</w:t>
      </w:r>
      <w:proofErr w:type="spellEnd"/>
      <w:r>
        <w:rPr>
          <w:rFonts w:cstheme="minorHAnsi"/>
          <w:color w:val="000000"/>
          <w:szCs w:val="20"/>
        </w:rPr>
        <w:t xml:space="preserve"> (RIA</w:t>
      </w:r>
      <w:r w:rsidRPr="003021B6">
        <w:rPr>
          <w:rFonts w:cstheme="minorHAnsi"/>
          <w:color w:val="000000"/>
          <w:szCs w:val="20"/>
        </w:rPr>
        <w:t xml:space="preserve">).  </w:t>
      </w:r>
      <w:commentRangeStart w:id="1"/>
      <w:r w:rsidRPr="003021B6">
        <w:rPr>
          <w:rFonts w:cstheme="minorHAnsi"/>
          <w:color w:val="000000"/>
          <w:szCs w:val="20"/>
        </w:rPr>
        <w:t xml:space="preserve">Estas representan todo un desafío para la ingeniería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, ya que las RIA han dado un cambio radical en la manera en que se comportan, desarrollan  y despliegan </w:t>
      </w:r>
      <w:del w:id="2" w:author="magali" w:date="2015-09-10T11:03:00Z">
        <w:r w:rsidRPr="003021B6" w:rsidDel="008B047A">
          <w:rPr>
            <w:rFonts w:cstheme="minorHAnsi"/>
            <w:color w:val="000000"/>
            <w:szCs w:val="20"/>
          </w:rPr>
          <w:delText xml:space="preserve">las aplicaciones </w:delText>
        </w:r>
        <w:r w:rsidDel="008B047A">
          <w:rPr>
            <w:rFonts w:cstheme="minorHAnsi"/>
            <w:color w:val="000000"/>
            <w:szCs w:val="20"/>
          </w:rPr>
          <w:delText>Web</w:delText>
        </w:r>
      </w:del>
      <w:ins w:id="3" w:author="magali" w:date="2015-09-10T11:03:00Z">
        <w:r w:rsidR="008B047A">
          <w:rPr>
            <w:rFonts w:cstheme="minorHAnsi"/>
            <w:color w:val="000000"/>
            <w:szCs w:val="20"/>
          </w:rPr>
          <w:t>este tipo de aplicaciones</w:t>
        </w:r>
      </w:ins>
      <w:r w:rsidRPr="003021B6">
        <w:rPr>
          <w:rFonts w:cstheme="minorHAnsi"/>
          <w:color w:val="000000"/>
          <w:szCs w:val="20"/>
        </w:rPr>
        <w:t xml:space="preserve">,  ofreciendo mejoras substanciales con respecto a las aplicaciones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tradicionales, con nuevas características referentes a la comunicación, la distribución  de los datos y la computación en el lado cliente, acompañadas de interfaces mucho mas interactivas, en donde el usuario en ocasiones, no distingue si está utilizando la aplicación online o offline. </w:t>
      </w:r>
      <w:commentRangeEnd w:id="1"/>
      <w:r w:rsidR="008B047A">
        <w:rPr>
          <w:rStyle w:val="Refdecomentario"/>
          <w:rFonts w:eastAsiaTheme="minorEastAsia"/>
          <w:lang w:val="es-ES" w:eastAsia="es-ES"/>
        </w:rPr>
        <w:commentReference w:id="1"/>
      </w:r>
      <w:r w:rsidRPr="003021B6">
        <w:rPr>
          <w:rFonts w:cstheme="minorHAnsi"/>
          <w:color w:val="000000"/>
          <w:szCs w:val="20"/>
        </w:rPr>
        <w:t xml:space="preserve">Con estos avances propuestos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 muchas de las metodologías </w:t>
      </w:r>
      <w:r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 basadas e</w:t>
      </w:r>
      <w:r>
        <w:rPr>
          <w:rFonts w:cstheme="minorHAnsi"/>
          <w:color w:val="000000"/>
          <w:szCs w:val="20"/>
        </w:rPr>
        <w:t xml:space="preserve">n la Web 1.0, tales como;  </w:t>
      </w:r>
      <w:proofErr w:type="spellStart"/>
      <w:r>
        <w:rPr>
          <w:rFonts w:cstheme="minorHAnsi"/>
          <w:color w:val="000000"/>
          <w:szCs w:val="20"/>
        </w:rPr>
        <w:t>WebML</w:t>
      </w:r>
      <w:proofErr w:type="spellEnd"/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BIB_fraternali2010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&lt;fraternali2010&gt;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UWE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BIB_machado2009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&lt;machado2009&gt;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BIB_melia2008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&lt;melia2008&gt;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OOHDM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BIB_urbieta2007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&lt;urbieta2007&gt;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>
        <w:rPr>
          <w:rFonts w:cstheme="minorHAnsi"/>
          <w:color w:val="000000"/>
          <w:szCs w:val="20"/>
        </w:rPr>
        <w:t xml:space="preserve"> </w:t>
      </w:r>
      <w:del w:id="4" w:author="magali" w:date="2015-09-10T11:06:00Z">
        <w:r w:rsidDel="008B047A">
          <w:rPr>
            <w:rFonts w:cstheme="minorHAnsi"/>
            <w:color w:val="000000"/>
            <w:szCs w:val="20"/>
          </w:rPr>
          <w:delText>y</w:delText>
        </w:r>
      </w:del>
      <w:commentRangeStart w:id="5"/>
      <w:ins w:id="6" w:author="magali" w:date="2015-09-10T11:06:00Z">
        <w:r w:rsidR="008B047A">
          <w:rPr>
            <w:rFonts w:cstheme="minorHAnsi"/>
            <w:color w:val="000000"/>
            <w:szCs w:val="20"/>
          </w:rPr>
          <w:t>u</w:t>
        </w:r>
        <w:commentRangeEnd w:id="5"/>
        <w:r w:rsidR="008B047A">
          <w:rPr>
            <w:rStyle w:val="Refdecomentario"/>
            <w:rFonts w:eastAsiaTheme="minorEastAsia"/>
            <w:lang w:val="es-ES" w:eastAsia="es-ES"/>
          </w:rPr>
          <w:commentReference w:id="5"/>
        </w:r>
      </w:ins>
      <w:r>
        <w:rPr>
          <w:rFonts w:cstheme="minorHAnsi"/>
          <w:color w:val="000000"/>
          <w:szCs w:val="20"/>
        </w:rPr>
        <w:t xml:space="preserve"> OOWS</w:t>
      </w:r>
      <w:bookmarkStart w:id="7" w:name="BIB_valverde2008"/>
      <w:bookmarkStart w:id="8" w:name="B4B_valverde2008"/>
      <w:r w:rsidRPr="00F61762">
        <w:rPr>
          <w:rFonts w:ascii="Calibri" w:hAnsi="Calibri" w:cs="Calibri"/>
          <w:color w:val="000000"/>
          <w:szCs w:val="20"/>
        </w:rPr>
        <w:t>[</w:t>
      </w:r>
      <w:bookmarkEnd w:id="7"/>
      <w:bookmarkEnd w:id="8"/>
      <w:r w:rsidRPr="00F61762">
        <w:rPr>
          <w:rFonts w:ascii="Calibri" w:hAnsi="Calibri" w:cs="Calibri"/>
          <w:color w:val="000000"/>
          <w:szCs w:val="20"/>
        </w:rPr>
        <w:fldChar w:fldCharType="begin"/>
      </w:r>
      <w:r w:rsidRPr="00F61762">
        <w:rPr>
          <w:rFonts w:ascii="Calibri" w:hAnsi="Calibri" w:cs="Calibri"/>
          <w:color w:val="000000"/>
          <w:szCs w:val="20"/>
        </w:rPr>
        <w:instrText xml:space="preserve"> REF BIB_valverde2008 \* MERGEFORMAT </w:instrText>
      </w:r>
      <w:r w:rsidRPr="00F61762">
        <w:rPr>
          <w:rFonts w:ascii="Calibri" w:hAnsi="Calibri" w:cs="Calibri"/>
          <w:color w:val="000000"/>
          <w:szCs w:val="20"/>
        </w:rPr>
        <w:fldChar w:fldCharType="separate"/>
      </w:r>
      <w:r w:rsidRPr="00F61762">
        <w:rPr>
          <w:rFonts w:ascii="Calibri" w:hAnsi="Calibri" w:cs="Calibri"/>
          <w:color w:val="000000"/>
          <w:szCs w:val="20"/>
        </w:rPr>
        <w:t>&lt;valverde2008&gt;</w:t>
      </w:r>
      <w:r w:rsidRPr="00F61762">
        <w:rPr>
          <w:rFonts w:ascii="Calibri" w:hAnsi="Calibri" w:cs="Calibri"/>
          <w:color w:val="000000"/>
          <w:szCs w:val="2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. Muchas de las metodologías citadas han logrado una notable evolución en su afán de mantenerse vigentes con los avances propuestos por las </w:t>
      </w:r>
      <w:r>
        <w:rPr>
          <w:rFonts w:cstheme="minorHAnsi"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sin embargo en la actualidad, ninguna de ellas, logra satisfacer todas las nuevas funcionalidades 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BIB_wright2008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&lt;wright2008&gt;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bookmarkStart w:id="9" w:name="BIB__bib"/>
      <w:r w:rsidRPr="00F61762">
        <w:rPr>
          <w:rFonts w:ascii="Calibri" w:hAnsi="Calibri" w:cs="Calibri"/>
        </w:rPr>
        <w:t>[</w:t>
      </w:r>
      <w:r w:rsidR="00E038E7">
        <w:fldChar w:fldCharType="begin"/>
      </w:r>
      <w:r w:rsidR="00E038E7">
        <w:instrText xml:space="preserve"> REF BIB_preciado2005 \* MERGEFORMAT </w:instrText>
      </w:r>
      <w:r w:rsidR="00E038E7">
        <w:fldChar w:fldCharType="separate"/>
      </w:r>
      <w:r>
        <w:rPr>
          <w:rFonts w:ascii="Calibri" w:hAnsi="Calibri" w:cs="Calibri"/>
        </w:rPr>
        <w:t>&lt;preciado2005&gt;</w:t>
      </w:r>
      <w:r w:rsidR="00E038E7">
        <w:rPr>
          <w:rFonts w:ascii="Calibri" w:hAnsi="Calibri" w:cs="Calibri"/>
        </w:rPr>
        <w:fldChar w:fldCharType="end"/>
      </w:r>
      <w:r w:rsidRPr="00F61762">
        <w:rPr>
          <w:rFonts w:ascii="Calibri" w:hAnsi="Calibri" w:cs="Calibri"/>
        </w:rPr>
        <w:t>]</w:t>
      </w:r>
      <w:bookmarkEnd w:id="9"/>
      <w:r w:rsidRPr="00F70AB0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BIB_mariannebusch2009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&lt;mariannebusch2009&gt;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r w:rsidR="00E038E7">
        <w:fldChar w:fldCharType="begin"/>
      </w:r>
      <w:r w:rsidR="00E038E7">
        <w:instrText xml:space="preserve"> REF BIB_toffetti2011 \* MERGEFORMAT </w:instrText>
      </w:r>
      <w:r w:rsidR="00E038E7">
        <w:fldChar w:fldCharType="separate"/>
      </w:r>
      <w:r>
        <w:rPr>
          <w:rFonts w:ascii="Calibri" w:hAnsi="Calibri" w:cs="Calibri"/>
          <w:color w:val="000000"/>
        </w:rPr>
        <w:t>&lt;toffetti2011&gt;</w:t>
      </w:r>
      <w:r w:rsidR="00E038E7">
        <w:rPr>
          <w:rFonts w:ascii="Calibri" w:hAnsi="Calibri" w:cs="Calibri"/>
          <w:color w:val="00000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.</w:t>
      </w:r>
    </w:p>
    <w:p w:rsidR="00F61762" w:rsidRPr="003021B6" w:rsidRDefault="00F61762" w:rsidP="00F61762">
      <w:pPr>
        <w:jc w:val="both"/>
        <w:rPr>
          <w:rFonts w:cstheme="minorHAnsi"/>
        </w:rPr>
      </w:pPr>
      <w:commentRangeStart w:id="10"/>
      <w:r w:rsidRPr="003021B6">
        <w:rPr>
          <w:rFonts w:cstheme="minorHAnsi"/>
        </w:rPr>
        <w:t xml:space="preserve">He allí que resulta necesario crear nuevas metodologías de desarrollo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bien extender las actuales para satisfacer las nuevas características impuestas por la tendencia actual. Con ese propósito, </w:t>
      </w:r>
      <w:r>
        <w:rPr>
          <w:rFonts w:cstheme="minorHAnsi"/>
        </w:rPr>
        <w:t>un nuevo enfoque</w:t>
      </w:r>
      <w:r w:rsidRPr="003021B6">
        <w:rPr>
          <w:rFonts w:cstheme="minorHAnsi"/>
        </w:rPr>
        <w:t xml:space="preserve"> para el desarrollo de aplicaciones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basad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modelos y fundamentad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los principios propuestos por la OMG</w:t>
      </w:r>
      <w:r w:rsidRPr="003021B6">
        <w:rPr>
          <w:rFonts w:cstheme="minorHAnsi"/>
          <w:vertAlign w:val="superscript"/>
        </w:rPr>
        <w:footnoteReference w:id="1"/>
      </w:r>
      <w:r w:rsidRPr="003021B6">
        <w:rPr>
          <w:rFonts w:cstheme="minorHAnsi"/>
        </w:rPr>
        <w:t>, se ha propuesto en el DEI</w:t>
      </w:r>
      <w:r w:rsidRPr="003021B6">
        <w:rPr>
          <w:rFonts w:eastAsia="Times New Roman" w:cstheme="minorHAnsi"/>
          <w:sz w:val="20"/>
          <w:vertAlign w:val="superscript"/>
        </w:rPr>
        <w:footnoteReference w:id="2"/>
      </w:r>
      <w:r w:rsidRPr="003021B6">
        <w:rPr>
          <w:rFonts w:cstheme="minorHAnsi"/>
        </w:rPr>
        <w:t xml:space="preserve">. </w:t>
      </w:r>
      <w:r>
        <w:rPr>
          <w:rFonts w:cstheme="minorHAnsi"/>
        </w:rPr>
        <w:t>Este enfoque</w:t>
      </w:r>
      <w:r w:rsidRPr="003021B6">
        <w:rPr>
          <w:rFonts w:cstheme="minorHAnsi"/>
        </w:rPr>
        <w:t xml:space="preserve"> está basad</w:t>
      </w:r>
      <w:r>
        <w:rPr>
          <w:rFonts w:cstheme="minorHAnsi"/>
        </w:rPr>
        <w:t>o</w:t>
      </w:r>
      <w:r w:rsidRPr="003021B6">
        <w:rPr>
          <w:rFonts w:cstheme="minorHAnsi"/>
        </w:rPr>
        <w:t xml:space="preserve"> en los  estándares MDA</w:t>
      </w:r>
      <w:r w:rsidRPr="003021B6">
        <w:rPr>
          <w:rFonts w:cstheme="minorHAnsi"/>
          <w:vertAlign w:val="superscript"/>
        </w:rPr>
        <w:footnoteReference w:id="3"/>
      </w:r>
      <w:r w:rsidRPr="003021B6">
        <w:rPr>
          <w:rFonts w:cstheme="minorHAnsi"/>
        </w:rPr>
        <w:t xml:space="preserve"> y ofrece un esquema de modelado en capas para la separación de conceptos. </w:t>
      </w:r>
      <w:r>
        <w:rPr>
          <w:rFonts w:cstheme="minorHAnsi"/>
        </w:rPr>
        <w:t xml:space="preserve">Dicho enfoque </w:t>
      </w:r>
      <w:r w:rsidRPr="003021B6">
        <w:rPr>
          <w:rFonts w:cstheme="minorHAnsi"/>
        </w:rPr>
        <w:t xml:space="preserve">se denomina </w:t>
      </w:r>
      <w:proofErr w:type="spellStart"/>
      <w:r w:rsidRPr="003021B6">
        <w:rPr>
          <w:rFonts w:cstheme="minorHAnsi"/>
        </w:rPr>
        <w:t>MoWebA</w:t>
      </w:r>
      <w:proofErr w:type="spellEnd"/>
      <w:r w:rsidRPr="00F61762">
        <w:rPr>
          <w:rFonts w:ascii="Calibri" w:hAnsi="Calibri" w:cs="Calibri"/>
        </w:rPr>
        <w:t>[</w:t>
      </w:r>
      <w:r w:rsidR="00E038E7">
        <w:fldChar w:fldCharType="begin"/>
      </w:r>
      <w:r w:rsidR="00E038E7">
        <w:instrText xml:space="preserve"> REF BIB_gonzalez2011 \* MERGEFORMAT </w:instrText>
      </w:r>
      <w:r w:rsidR="00E038E7">
        <w:fldChar w:fldCharType="separate"/>
      </w:r>
      <w:r>
        <w:rPr>
          <w:rFonts w:ascii="Calibri" w:hAnsi="Calibri" w:cs="Calibri"/>
        </w:rPr>
        <w:t>&lt;gonzalez2011&gt;</w:t>
      </w:r>
      <w:r w:rsidR="00E038E7">
        <w:rPr>
          <w:rFonts w:ascii="Calibri" w:hAnsi="Calibri" w:cs="Calibri"/>
        </w:rPr>
        <w:fldChar w:fldCharType="end"/>
      </w:r>
      <w:r w:rsidRPr="00F61762">
        <w:rPr>
          <w:rFonts w:ascii="Calibri" w:hAnsi="Calibri" w:cs="Calibri"/>
        </w:rPr>
        <w:t>][</w:t>
      </w:r>
      <w:r w:rsidR="00E038E7">
        <w:fldChar w:fldCharType="begin"/>
      </w:r>
      <w:r w:rsidR="00E038E7">
        <w:instrText xml:space="preserve"> REF BIB_gonzalez2010 \* MERGEFORMAT </w:instrText>
      </w:r>
      <w:r w:rsidR="00E038E7">
        <w:fldChar w:fldCharType="separate"/>
      </w:r>
      <w:r>
        <w:rPr>
          <w:rFonts w:ascii="Calibri" w:hAnsi="Calibri" w:cs="Calibri"/>
        </w:rPr>
        <w:t>&lt;gonzalez2010&gt;</w:t>
      </w:r>
      <w:r w:rsidR="00E038E7">
        <w:rPr>
          <w:rFonts w:ascii="Calibri" w:hAnsi="Calibri" w:cs="Calibri"/>
        </w:rPr>
        <w:fldChar w:fldCharType="end"/>
      </w:r>
      <w:r w:rsidRPr="00F61762">
        <w:rPr>
          <w:rFonts w:ascii="Calibri" w:hAnsi="Calibri" w:cs="Calibri"/>
        </w:rPr>
        <w:t>]</w:t>
      </w:r>
      <w:r w:rsidRPr="003021B6">
        <w:rPr>
          <w:rFonts w:cstheme="minorHAnsi"/>
        </w:rPr>
        <w:t xml:space="preserve">, y en la actualidad cuenta con características de modelado a nivel de presentación, lógica de negocio, navegación y adaptabilidad de los usuarios, pudiendo generarse aplicaciones </w:t>
      </w:r>
      <w:r>
        <w:rPr>
          <w:rFonts w:cstheme="minorHAnsi"/>
        </w:rPr>
        <w:t>Web</w:t>
      </w:r>
      <w:r w:rsidRPr="003021B6">
        <w:rPr>
          <w:rFonts w:cstheme="minorHAnsi"/>
        </w:rPr>
        <w:t xml:space="preserve"> completas y funcionales con modelos independientes de la </w:t>
      </w:r>
      <w:r w:rsidRPr="003021B6">
        <w:rPr>
          <w:rFonts w:cstheme="minorHAnsi"/>
        </w:rPr>
        <w:lastRenderedPageBreak/>
        <w:t xml:space="preserve">plataforma. </w:t>
      </w:r>
      <w:r w:rsidR="00522345">
        <w:rPr>
          <w:rFonts w:cstheme="minorHAnsi"/>
        </w:rPr>
        <w:t xml:space="preserve">En </w:t>
      </w:r>
      <w:proofErr w:type="spellStart"/>
      <w:r w:rsidRPr="003021B6">
        <w:rPr>
          <w:rFonts w:cstheme="minorHAnsi"/>
        </w:rPr>
        <w:t>MoWebA</w:t>
      </w:r>
      <w:proofErr w:type="spellEnd"/>
      <w:r w:rsidRPr="003021B6">
        <w:rPr>
          <w:rFonts w:cstheme="minorHAnsi"/>
        </w:rPr>
        <w:t xml:space="preserve"> </w:t>
      </w:r>
      <w:r w:rsidR="00522345">
        <w:rPr>
          <w:rFonts w:cstheme="minorHAnsi"/>
        </w:rPr>
        <w:t>es posible</w:t>
      </w:r>
      <w:r w:rsidRPr="003021B6">
        <w:rPr>
          <w:rFonts w:cstheme="minorHAnsi"/>
        </w:rPr>
        <w:t xml:space="preserve"> llevar a cabo extensiones a sus </w:t>
      </w:r>
      <w:proofErr w:type="spellStart"/>
      <w:r w:rsidRPr="003021B6">
        <w:rPr>
          <w:rFonts w:cstheme="minorHAnsi"/>
        </w:rPr>
        <w:t>metamodelos</w:t>
      </w:r>
      <w:proofErr w:type="spellEnd"/>
      <w:r w:rsidRPr="003021B6">
        <w:rPr>
          <w:rFonts w:cstheme="minorHAnsi"/>
        </w:rPr>
        <w:t xml:space="preserve"> para cubrir nuevas características, lo cual la hace adaptable a los c</w:t>
      </w:r>
      <w:bookmarkStart w:id="13" w:name="_GoBack"/>
      <w:bookmarkEnd w:id="13"/>
      <w:r w:rsidRPr="003021B6">
        <w:rPr>
          <w:rFonts w:cstheme="minorHAnsi"/>
        </w:rPr>
        <w:t>ambios actuales.</w:t>
      </w:r>
      <w:commentRangeEnd w:id="10"/>
      <w:r w:rsidR="008B047A">
        <w:rPr>
          <w:rStyle w:val="Refdecomentario"/>
          <w:rFonts w:eastAsiaTheme="minorEastAsia"/>
          <w:lang w:val="es-ES" w:eastAsia="es-ES"/>
        </w:rPr>
        <w:commentReference w:id="10"/>
      </w:r>
    </w:p>
    <w:p w:rsidR="00522345" w:rsidRDefault="00F61762" w:rsidP="00F61762">
      <w:pPr>
        <w:jc w:val="both"/>
        <w:rPr>
          <w:ins w:id="14" w:author="Ivan Lopez" w:date="2015-09-01T11:23:00Z"/>
          <w:rFonts w:cstheme="minorHAnsi"/>
          <w:szCs w:val="20"/>
        </w:rPr>
      </w:pPr>
      <w:r w:rsidRPr="003021B6">
        <w:rPr>
          <w:rFonts w:cstheme="minorHAnsi"/>
          <w:szCs w:val="20"/>
        </w:rPr>
        <w:t xml:space="preserve">El objetivo de este trabajo de fin de carrera se enmarca en la idea de </w:t>
      </w:r>
      <w:r w:rsidR="00522345">
        <w:rPr>
          <w:rFonts w:cstheme="minorHAnsi"/>
          <w:szCs w:val="20"/>
        </w:rPr>
        <w:t>efectuar</w:t>
      </w:r>
      <w:r w:rsidRPr="003021B6">
        <w:rPr>
          <w:rFonts w:cstheme="minorHAnsi"/>
          <w:szCs w:val="20"/>
        </w:rPr>
        <w:t xml:space="preserve"> extensiones a la </w:t>
      </w:r>
      <w:r>
        <w:rPr>
          <w:rFonts w:cstheme="minorHAnsi"/>
          <w:szCs w:val="20"/>
        </w:rPr>
        <w:t>propuesta</w:t>
      </w:r>
      <w:r w:rsidRPr="003021B6">
        <w:rPr>
          <w:rFonts w:cstheme="minorHAnsi"/>
          <w:szCs w:val="20"/>
        </w:rPr>
        <w:t xml:space="preserve"> </w:t>
      </w:r>
      <w:del w:id="15" w:author="magali" w:date="2015-09-10T11:07:00Z">
        <w:r w:rsidDel="008B047A">
          <w:rPr>
            <w:rFonts w:cstheme="minorHAnsi"/>
            <w:szCs w:val="20"/>
          </w:rPr>
          <w:delText>Web</w:delText>
        </w:r>
        <w:r w:rsidRPr="003021B6" w:rsidDel="008B047A">
          <w:rPr>
            <w:rFonts w:cstheme="minorHAnsi"/>
            <w:szCs w:val="20"/>
          </w:rPr>
          <w:delText xml:space="preserve"> </w:delText>
        </w:r>
      </w:del>
      <w:proofErr w:type="spellStart"/>
      <w:r w:rsidRPr="003021B6">
        <w:rPr>
          <w:rFonts w:cstheme="minorHAnsi"/>
        </w:rPr>
        <w:t>MoWebA</w:t>
      </w:r>
      <w:proofErr w:type="spellEnd"/>
      <w:r w:rsidRPr="003021B6">
        <w:rPr>
          <w:rFonts w:cstheme="minorHAnsi"/>
        </w:rPr>
        <w:t xml:space="preserve"> con respecto a la capa de Presentación</w:t>
      </w:r>
      <w:r w:rsidRPr="003021B6">
        <w:rPr>
          <w:rFonts w:cstheme="minorHAnsi"/>
          <w:szCs w:val="20"/>
        </w:rPr>
        <w:t xml:space="preserve">, con el fin de abarcar a algunas de las principales características de las </w:t>
      </w:r>
      <w:r w:rsidRPr="00B3337D">
        <w:rPr>
          <w:rFonts w:cstheme="minorHAnsi"/>
          <w:szCs w:val="20"/>
        </w:rPr>
        <w:t>RIA</w:t>
      </w:r>
      <w:r w:rsidRPr="003021B6">
        <w:rPr>
          <w:rFonts w:cstheme="minorHAnsi"/>
          <w:szCs w:val="20"/>
        </w:rPr>
        <w:t>. Para esta propuesta de extensión, se divi</w:t>
      </w:r>
      <w:r>
        <w:rPr>
          <w:rFonts w:cstheme="minorHAnsi"/>
          <w:szCs w:val="20"/>
        </w:rPr>
        <w:t>de</w:t>
      </w:r>
      <w:r w:rsidRPr="003021B6">
        <w:rPr>
          <w:rFonts w:cstheme="minorHAnsi"/>
          <w:szCs w:val="20"/>
        </w:rPr>
        <w:t xml:space="preserve"> el esquema de trabajo de la siguiente manera.</w:t>
      </w:r>
      <w:r>
        <w:rPr>
          <w:rFonts w:cstheme="minorHAnsi"/>
          <w:szCs w:val="20"/>
        </w:rPr>
        <w:t xml:space="preserve"> </w:t>
      </w:r>
    </w:p>
    <w:p w:rsidR="00522345" w:rsidRPr="00D16680" w:rsidRDefault="00F61762" w:rsidP="00D16680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/>
          <w:szCs w:val="20"/>
          <w:lang w:val="es-ES"/>
        </w:rPr>
      </w:pPr>
      <w:r w:rsidRPr="00D16680">
        <w:rPr>
          <w:rFonts w:cstheme="minorHAnsi"/>
          <w:color w:val="000000"/>
          <w:szCs w:val="20"/>
          <w:lang w:val="es-ES"/>
        </w:rPr>
        <w:t>Se definen primeramente las RIA, presentando  sus principales características y los</w:t>
      </w:r>
      <w:ins w:id="16" w:author="Ivan Lopez" w:date="2015-09-01T11:21:00Z">
        <w:r w:rsidR="00522345" w:rsidRPr="00D16680">
          <w:rPr>
            <w:rFonts w:cstheme="minorHAnsi"/>
            <w:color w:val="000000"/>
            <w:szCs w:val="20"/>
            <w:lang w:val="es-ES"/>
          </w:rPr>
          <w:t xml:space="preserve"> </w:t>
        </w:r>
      </w:ins>
      <w:del w:id="17" w:author="Ivan Lopez" w:date="2015-09-01T11:21:00Z">
        <w:r w:rsidRPr="00D16680" w:rsidDel="00522345">
          <w:rPr>
            <w:rFonts w:cstheme="minorHAnsi"/>
            <w:color w:val="000000"/>
            <w:szCs w:val="20"/>
            <w:lang w:val="es-ES"/>
          </w:rPr>
          <w:delText xml:space="preserve">  </w:delText>
        </w:r>
      </w:del>
      <w:r w:rsidRPr="00D16680">
        <w:rPr>
          <w:rFonts w:cstheme="minorHAnsi"/>
          <w:color w:val="000000"/>
          <w:szCs w:val="20"/>
          <w:lang w:val="es-ES"/>
        </w:rPr>
        <w:t>nuevos aportes a las aplicaciones Web tradicionales.</w:t>
      </w:r>
    </w:p>
    <w:p w:rsidR="00522345" w:rsidRDefault="00522345" w:rsidP="00D16680">
      <w:pPr>
        <w:pStyle w:val="Prrafodelista"/>
        <w:numPr>
          <w:ilvl w:val="0"/>
          <w:numId w:val="1"/>
        </w:numPr>
        <w:jc w:val="both"/>
        <w:rPr>
          <w:ins w:id="18" w:author="Ivan Lopez" w:date="2015-09-01T11:25:00Z"/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S</w:t>
      </w:r>
      <w:r w:rsidR="00F61762" w:rsidRPr="00D16680">
        <w:rPr>
          <w:rFonts w:cstheme="minorHAnsi"/>
          <w:color w:val="000000"/>
          <w:szCs w:val="20"/>
          <w:lang w:val="es-ES"/>
        </w:rPr>
        <w:t>e presenta el estado del arte de las metodologías de desarrollo basada en modelos MDD que dan cobertura a características de RIA.</w:t>
      </w:r>
      <w:r>
        <w:rPr>
          <w:rFonts w:cstheme="minorHAnsi"/>
          <w:color w:val="000000"/>
          <w:szCs w:val="20"/>
          <w:lang w:val="es-ES"/>
        </w:rPr>
        <w:t xml:space="preserve"> Seguidamente 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se presenta la aproximación de desarrollo Web </w:t>
      </w:r>
      <w:proofErr w:type="spellStart"/>
      <w:r w:rsidR="00F61762" w:rsidRPr="00D16680">
        <w:rPr>
          <w:rFonts w:cstheme="minorHAnsi"/>
          <w:lang w:val="es-ES"/>
        </w:rPr>
        <w:t>MoWeb</w:t>
      </w:r>
      <w:proofErr w:type="spellEnd"/>
      <w:r w:rsidR="00F61762" w:rsidRPr="00D16680">
        <w:rPr>
          <w:rFonts w:cstheme="minorHAnsi"/>
        </w:rPr>
        <w:t>A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. </w:t>
      </w:r>
    </w:p>
    <w:p w:rsidR="00522345" w:rsidRPr="00D16680" w:rsidRDefault="00F61762" w:rsidP="00D16680">
      <w:pPr>
        <w:pStyle w:val="Prrafodelista"/>
        <w:numPr>
          <w:ilvl w:val="0"/>
          <w:numId w:val="1"/>
        </w:numPr>
        <w:jc w:val="both"/>
        <w:rPr>
          <w:ins w:id="19" w:author="Ivan Lopez" w:date="2015-09-01T11:26:00Z"/>
          <w:rFonts w:cstheme="minorHAnsi"/>
          <w:color w:val="000000"/>
          <w:szCs w:val="20"/>
          <w:lang w:val="es-ES"/>
        </w:rPr>
      </w:pPr>
      <w:r w:rsidRPr="00D16680">
        <w:rPr>
          <w:rFonts w:cstheme="minorHAnsi"/>
          <w:color w:val="000000"/>
          <w:szCs w:val="20"/>
        </w:rPr>
        <w:t xml:space="preserve">Se </w:t>
      </w:r>
      <w:r w:rsidR="00ED0185">
        <w:rPr>
          <w:rFonts w:cstheme="minorHAnsi"/>
          <w:color w:val="000000"/>
          <w:szCs w:val="20"/>
        </w:rPr>
        <w:t>propone seguidamente una extensión a los</w:t>
      </w:r>
      <w:r w:rsidRPr="00D16680">
        <w:rPr>
          <w:rFonts w:cstheme="minorHAnsi"/>
          <w:color w:val="000000"/>
          <w:szCs w:val="20"/>
        </w:rPr>
        <w:t xml:space="preserve"> </w:t>
      </w:r>
      <w:proofErr w:type="spellStart"/>
      <w:r w:rsidRPr="00D16680">
        <w:rPr>
          <w:rFonts w:cstheme="minorHAnsi"/>
          <w:color w:val="000000"/>
          <w:szCs w:val="20"/>
        </w:rPr>
        <w:t>metamodelo</w:t>
      </w:r>
      <w:ins w:id="20" w:author="Ivan Lopez" w:date="2015-09-01T11:28:00Z">
        <w:r w:rsidR="00ED0185">
          <w:rPr>
            <w:rFonts w:cstheme="minorHAnsi"/>
            <w:color w:val="000000"/>
            <w:szCs w:val="20"/>
          </w:rPr>
          <w:t>s</w:t>
        </w:r>
      </w:ins>
      <w:proofErr w:type="spellEnd"/>
      <w:r w:rsidRPr="00D16680">
        <w:rPr>
          <w:rFonts w:cstheme="minorHAnsi"/>
          <w:color w:val="000000"/>
          <w:szCs w:val="20"/>
        </w:rPr>
        <w:t xml:space="preserve"> </w:t>
      </w:r>
      <w:del w:id="21" w:author="Ivan Lopez" w:date="2015-09-01T11:28:00Z">
        <w:r w:rsidRPr="00D16680" w:rsidDel="00ED0185">
          <w:rPr>
            <w:rFonts w:cstheme="minorHAnsi"/>
            <w:color w:val="000000"/>
            <w:szCs w:val="20"/>
          </w:rPr>
          <w:delText xml:space="preserve"> </w:delText>
        </w:r>
      </w:del>
      <w:r w:rsidRPr="00D16680">
        <w:rPr>
          <w:rFonts w:cstheme="minorHAnsi"/>
          <w:color w:val="000000"/>
          <w:szCs w:val="20"/>
        </w:rPr>
        <w:t xml:space="preserve">de contenido </w:t>
      </w:r>
      <w:r w:rsidR="00522345">
        <w:rPr>
          <w:rFonts w:cstheme="minorHAnsi"/>
          <w:color w:val="000000"/>
          <w:szCs w:val="20"/>
        </w:rPr>
        <w:t xml:space="preserve">y estructura </w:t>
      </w:r>
      <w:r w:rsidRPr="00D16680">
        <w:rPr>
          <w:rFonts w:cstheme="minorHAnsi"/>
          <w:color w:val="000000"/>
          <w:szCs w:val="20"/>
        </w:rPr>
        <w:t xml:space="preserve">de </w:t>
      </w:r>
      <w:proofErr w:type="spellStart"/>
      <w:r w:rsidRPr="00D16680">
        <w:rPr>
          <w:rFonts w:cstheme="minorHAnsi"/>
          <w:color w:val="000000"/>
          <w:szCs w:val="20"/>
        </w:rPr>
        <w:t>MoWebA</w:t>
      </w:r>
      <w:proofErr w:type="spellEnd"/>
      <w:r w:rsidRPr="00D16680">
        <w:rPr>
          <w:rFonts w:cstheme="minorHAnsi"/>
          <w:color w:val="000000"/>
          <w:szCs w:val="20"/>
        </w:rPr>
        <w:t xml:space="preserve"> y se presenta una propuesta de </w:t>
      </w:r>
      <w:del w:id="22" w:author="Ivan Lopez" w:date="2015-09-01T11:21:00Z">
        <w:r w:rsidRPr="00D16680" w:rsidDel="00522345">
          <w:rPr>
            <w:rFonts w:cstheme="minorHAnsi"/>
            <w:color w:val="000000"/>
            <w:szCs w:val="20"/>
          </w:rPr>
          <w:delText xml:space="preserve"> </w:delText>
        </w:r>
      </w:del>
      <w:r w:rsidRPr="00D16680">
        <w:rPr>
          <w:rFonts w:cstheme="minorHAnsi"/>
          <w:color w:val="000000"/>
          <w:szCs w:val="20"/>
        </w:rPr>
        <w:t xml:space="preserve">transformación </w:t>
      </w:r>
      <w:del w:id="23" w:author="Ivan Lopez" w:date="2015-09-01T11:21:00Z">
        <w:r w:rsidRPr="00D16680" w:rsidDel="00522345">
          <w:rPr>
            <w:rFonts w:cstheme="minorHAnsi"/>
            <w:color w:val="000000"/>
            <w:szCs w:val="20"/>
          </w:rPr>
          <w:delText xml:space="preserve"> </w:delText>
        </w:r>
      </w:del>
      <w:r w:rsidRPr="00D16680">
        <w:rPr>
          <w:rFonts w:cstheme="minorHAnsi"/>
          <w:color w:val="000000"/>
          <w:szCs w:val="20"/>
        </w:rPr>
        <w:t xml:space="preserve">de modelo a texto (M2T) para la plataforma destino </w:t>
      </w:r>
      <w:proofErr w:type="spellStart"/>
      <w:r w:rsidRPr="00522345">
        <w:rPr>
          <w:i/>
        </w:rPr>
        <w:t>jQueryUI</w:t>
      </w:r>
      <w:proofErr w:type="spellEnd"/>
      <w:r>
        <w:rPr>
          <w:rStyle w:val="Refdenotaalpie"/>
          <w:i/>
        </w:rPr>
        <w:footnoteReference w:id="4"/>
      </w:r>
      <w:r>
        <w:t xml:space="preserve"> y </w:t>
      </w:r>
      <w:proofErr w:type="spellStart"/>
      <w:r w:rsidRPr="00522345">
        <w:rPr>
          <w:i/>
        </w:rPr>
        <w:t>jQuery</w:t>
      </w:r>
      <w:proofErr w:type="spellEnd"/>
      <w:r w:rsidRPr="00522345">
        <w:rPr>
          <w:i/>
        </w:rPr>
        <w:t xml:space="preserve"> </w:t>
      </w:r>
      <w:proofErr w:type="spellStart"/>
      <w:r w:rsidRPr="00522345">
        <w:rPr>
          <w:i/>
        </w:rPr>
        <w:t>Validation</w:t>
      </w:r>
      <w:proofErr w:type="spellEnd"/>
      <w:r w:rsidRPr="00522345">
        <w:rPr>
          <w:i/>
        </w:rPr>
        <w:t xml:space="preserve"> </w:t>
      </w:r>
      <w:proofErr w:type="spellStart"/>
      <w:r w:rsidRPr="00522345">
        <w:rPr>
          <w:i/>
        </w:rPr>
        <w:t>Plugin</w:t>
      </w:r>
      <w:proofErr w:type="spellEnd"/>
      <w:r w:rsidRPr="009726F4">
        <w:rPr>
          <w:rStyle w:val="Refdenotaalpie"/>
          <w:i/>
        </w:rPr>
        <w:footnoteReference w:id="5"/>
      </w:r>
      <w:r w:rsidRPr="00D16680">
        <w:rPr>
          <w:rFonts w:cstheme="minorHAnsi"/>
          <w:color w:val="000000"/>
          <w:szCs w:val="20"/>
        </w:rPr>
        <w:t xml:space="preserve">, para cubrir algunas características RIA de las presentaciones enriquecidas y de la lógica de negocios en el lado cliente. </w:t>
      </w:r>
    </w:p>
    <w:p w:rsidR="00522345" w:rsidRDefault="00F61762" w:rsidP="00D16680">
      <w:pPr>
        <w:pStyle w:val="Prrafodelista"/>
        <w:numPr>
          <w:ilvl w:val="0"/>
          <w:numId w:val="1"/>
        </w:numPr>
        <w:jc w:val="both"/>
        <w:rPr>
          <w:ins w:id="26" w:author="Ivan Lopez" w:date="2015-09-01T11:27:00Z"/>
          <w:rFonts w:cstheme="minorHAnsi"/>
          <w:color w:val="000000"/>
          <w:szCs w:val="20"/>
          <w:lang w:val="es-ES"/>
        </w:rPr>
      </w:pPr>
      <w:r w:rsidRPr="00D16680">
        <w:rPr>
          <w:rFonts w:cstheme="minorHAnsi"/>
          <w:color w:val="000000"/>
          <w:szCs w:val="20"/>
          <w:lang w:val="es-ES"/>
        </w:rPr>
        <w:t xml:space="preserve">Como siguiente paso se evalúa el </w:t>
      </w:r>
      <w:proofErr w:type="spellStart"/>
      <w:r w:rsidRPr="00D16680">
        <w:rPr>
          <w:rFonts w:cstheme="minorHAnsi"/>
          <w:color w:val="000000"/>
          <w:szCs w:val="20"/>
          <w:lang w:val="es-ES"/>
        </w:rPr>
        <w:t>metamodelo</w:t>
      </w:r>
      <w:proofErr w:type="spellEnd"/>
      <w:r w:rsidRPr="00D16680">
        <w:rPr>
          <w:rFonts w:cstheme="minorHAnsi"/>
          <w:color w:val="000000"/>
          <w:szCs w:val="20"/>
          <w:lang w:val="es-ES"/>
        </w:rPr>
        <w:t xml:space="preserve"> de contenido extendido con una ilustración comparativa. </w:t>
      </w:r>
    </w:p>
    <w:p w:rsidR="00F61762" w:rsidRPr="00D16680" w:rsidRDefault="00F61762" w:rsidP="00D16680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/>
          <w:szCs w:val="20"/>
          <w:lang w:val="es-ES"/>
        </w:rPr>
      </w:pPr>
      <w:r w:rsidRPr="00D16680">
        <w:rPr>
          <w:rFonts w:cstheme="minorHAnsi"/>
          <w:color w:val="000000"/>
          <w:szCs w:val="20"/>
          <w:lang w:val="es-ES"/>
        </w:rPr>
        <w:t>Se finaliza el trabajo con un análisis de los resultados obtenidos elaborando la conclusión y los posibles trabajos futuros.</w:t>
      </w:r>
    </w:p>
    <w:p w:rsidR="000377F5" w:rsidRPr="00F61762" w:rsidRDefault="000377F5">
      <w:pPr>
        <w:rPr>
          <w:lang w:val="es-ES"/>
        </w:rPr>
      </w:pPr>
    </w:p>
    <w:sectPr w:rsidR="000377F5" w:rsidRPr="00F61762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Creo que sería bueno unificar (o con mayúscula siempre, o con minúscula), ya que antes se habría escrito ingeniería web en minúsculas, y después se coloca con mayúsculas.</w:t>
      </w:r>
    </w:p>
  </w:comment>
  <w:comment w:id="1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Esta oración es muy larga. Queda mejor cuando se separan en dos oraciones por lo menos más cortas, ya que separa las ideas facilitando su comprensión.</w:t>
      </w:r>
    </w:p>
  </w:comment>
  <w:comment w:id="5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Al poner “y” suena a que son solo estas, sin embargo, podrían haber otras</w:t>
      </w:r>
    </w:p>
  </w:comment>
  <w:comment w:id="10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 xml:space="preserve">Está bien el hecho de que menciones a </w:t>
      </w:r>
      <w:proofErr w:type="spellStart"/>
      <w:r>
        <w:t>MoWebA</w:t>
      </w:r>
      <w:proofErr w:type="spellEnd"/>
      <w:r>
        <w:t xml:space="preserve">, pero creo que no quedó claro por qué podría ser interesante extender esta propuesta con opciones RIA y no simplemente usar las ya existentes, siendo que ya hay propuestas </w:t>
      </w:r>
      <w:proofErr w:type="spellStart"/>
      <w:r>
        <w:t>RIAs</w:t>
      </w:r>
      <w:proofErr w:type="spellEnd"/>
      <w:r>
        <w:t xml:space="preserve"> en otras metodologías.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8E7" w:rsidRDefault="00E038E7" w:rsidP="00F61762">
      <w:pPr>
        <w:spacing w:after="0" w:line="240" w:lineRule="auto"/>
      </w:pPr>
      <w:r>
        <w:separator/>
      </w:r>
    </w:p>
  </w:endnote>
  <w:endnote w:type="continuationSeparator" w:id="0">
    <w:p w:rsidR="00E038E7" w:rsidRDefault="00E038E7" w:rsidP="00F6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8E7" w:rsidRDefault="00E038E7" w:rsidP="00F61762">
      <w:pPr>
        <w:spacing w:after="0" w:line="240" w:lineRule="auto"/>
      </w:pPr>
      <w:r>
        <w:separator/>
      </w:r>
    </w:p>
  </w:footnote>
  <w:footnote w:type="continuationSeparator" w:id="0">
    <w:p w:rsidR="00E038E7" w:rsidRDefault="00E038E7" w:rsidP="00F61762">
      <w:pPr>
        <w:spacing w:after="0" w:line="240" w:lineRule="auto"/>
      </w:pPr>
      <w:r>
        <w:continuationSeparator/>
      </w:r>
    </w:p>
  </w:footnote>
  <w:footnote w:id="1">
    <w:p w:rsidR="00F61762" w:rsidRPr="009660AB" w:rsidRDefault="00F61762" w:rsidP="00F61762">
      <w:pPr>
        <w:pStyle w:val="Textonotapie"/>
        <w:rPr>
          <w:rFonts w:cstheme="minorHAnsi"/>
          <w:b/>
          <w:sz w:val="18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 </w:t>
      </w:r>
      <w:r w:rsidRPr="009660AB">
        <w:rPr>
          <w:rFonts w:cstheme="minorHAnsi"/>
          <w:b/>
          <w:sz w:val="14"/>
          <w:lang w:val="en-US"/>
        </w:rPr>
        <w:t xml:space="preserve">Object Management Group:  </w:t>
      </w:r>
      <w:r w:rsidR="00E038E7">
        <w:fldChar w:fldCharType="begin"/>
      </w:r>
      <w:r w:rsidR="00E038E7" w:rsidRPr="008B047A">
        <w:rPr>
          <w:lang w:val="en-US"/>
          <w:rPrChange w:id="11" w:author="magali" w:date="2015-09-10T11:00:00Z">
            <w:rPr/>
          </w:rPrChange>
        </w:rPr>
        <w:instrText xml:space="preserve"> HYPERLINK "http://www.omg.org/" </w:instrText>
      </w:r>
      <w:r w:rsidR="00E038E7">
        <w:fldChar w:fldCharType="separate"/>
      </w:r>
      <w:r w:rsidRPr="009660AB">
        <w:rPr>
          <w:rStyle w:val="Hipervnculo"/>
          <w:rFonts w:cstheme="minorHAnsi"/>
          <w:color w:val="000000" w:themeColor="text1"/>
          <w:sz w:val="14"/>
          <w:lang w:val="en-US"/>
        </w:rPr>
        <w:t>http://www.omg.org/</w:t>
      </w:r>
      <w:r w:rsidR="00E038E7">
        <w:rPr>
          <w:rStyle w:val="Hipervnculo"/>
          <w:rFonts w:cstheme="minorHAnsi"/>
          <w:color w:val="000000" w:themeColor="text1"/>
          <w:sz w:val="14"/>
          <w:lang w:val="en-US"/>
        </w:rPr>
        <w:fldChar w:fldCharType="end"/>
      </w:r>
      <w:r w:rsidRPr="009660AB">
        <w:rPr>
          <w:rFonts w:cstheme="minorHAnsi"/>
          <w:lang w:val="en-US"/>
        </w:rPr>
        <w:t xml:space="preserve"> </w:t>
      </w:r>
      <w:r w:rsidRPr="009660AB">
        <w:rPr>
          <w:rFonts w:cstheme="minorHAnsi"/>
          <w:sz w:val="14"/>
          <w:lang w:val="en-US"/>
        </w:rPr>
        <w:t>2015</w:t>
      </w:r>
    </w:p>
  </w:footnote>
  <w:footnote w:id="2">
    <w:p w:rsidR="00F61762" w:rsidRPr="009660AB" w:rsidRDefault="00F61762" w:rsidP="00F61762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 Departamento de Ingeniería Electrónica e Informática de la Universidad Católica Nuestra Señora de la Asunción</w:t>
      </w:r>
    </w:p>
  </w:footnote>
  <w:footnote w:id="3">
    <w:p w:rsidR="00F61762" w:rsidRPr="00E73253" w:rsidRDefault="00F61762" w:rsidP="00F61762">
      <w:pPr>
        <w:pStyle w:val="Textonotapie"/>
        <w:rPr>
          <w:rFonts w:ascii="Times New Roman" w:hAnsi="Times New Roman" w:cs="Times New Roman"/>
          <w:sz w:val="16"/>
          <w:u w:val="single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Model Driven Architecture:</w:t>
      </w:r>
      <w:r w:rsidRPr="009660AB">
        <w:rPr>
          <w:rFonts w:cstheme="minorHAnsi"/>
          <w:sz w:val="14"/>
          <w:lang w:val="en-US"/>
        </w:rPr>
        <w:t xml:space="preserve"> </w:t>
      </w:r>
      <w:r w:rsidR="00E038E7">
        <w:fldChar w:fldCharType="begin"/>
      </w:r>
      <w:r w:rsidR="00E038E7" w:rsidRPr="008B047A">
        <w:rPr>
          <w:lang w:val="en-US"/>
          <w:rPrChange w:id="12" w:author="magali" w:date="2015-09-10T11:00:00Z">
            <w:rPr/>
          </w:rPrChange>
        </w:rPr>
        <w:instrText xml:space="preserve"> HYPERLINK "http://www.omg.org/mda/" </w:instrText>
      </w:r>
      <w:r w:rsidR="00E038E7">
        <w:fldChar w:fldCharType="separate"/>
      </w:r>
      <w:r w:rsidRPr="009660AB">
        <w:rPr>
          <w:rStyle w:val="Hipervnculo"/>
          <w:rFonts w:cstheme="minorHAnsi"/>
          <w:color w:val="000000" w:themeColor="text1"/>
          <w:sz w:val="14"/>
          <w:lang w:val="en-US"/>
        </w:rPr>
        <w:t>http://www.omg.org/mda/</w:t>
      </w:r>
      <w:r w:rsidR="00E038E7">
        <w:rPr>
          <w:rStyle w:val="Hipervnculo"/>
          <w:rFonts w:cstheme="minorHAnsi"/>
          <w:color w:val="000000" w:themeColor="text1"/>
          <w:sz w:val="14"/>
          <w:lang w:val="en-US"/>
        </w:rPr>
        <w:fldChar w:fldCharType="end"/>
      </w:r>
      <w:r w:rsidRPr="009660AB">
        <w:rPr>
          <w:rFonts w:cstheme="minorHAnsi"/>
          <w:lang w:val="en-US"/>
        </w:rPr>
        <w:t xml:space="preserve"> </w:t>
      </w:r>
      <w:r w:rsidRPr="00B3337D">
        <w:rPr>
          <w:rFonts w:cstheme="minorHAnsi"/>
          <w:sz w:val="14"/>
          <w:lang w:val="en-US"/>
        </w:rPr>
        <w:t>2015</w:t>
      </w:r>
    </w:p>
  </w:footnote>
  <w:footnote w:id="4">
    <w:p w:rsidR="00F61762" w:rsidRPr="003C01C1" w:rsidRDefault="00F61762" w:rsidP="00F61762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r w:rsidRPr="003C01C1">
        <w:rPr>
          <w:b/>
          <w:bCs/>
          <w:color w:val="000000" w:themeColor="text1"/>
          <w:sz w:val="14"/>
          <w:lang w:val="en-US"/>
        </w:rPr>
        <w:t>jQuery UI 1.11 API Documentation:</w:t>
      </w:r>
      <w:r w:rsidRPr="003C01C1">
        <w:rPr>
          <w:color w:val="000000" w:themeColor="text1"/>
          <w:sz w:val="14"/>
          <w:lang w:val="en-US"/>
        </w:rPr>
        <w:t xml:space="preserve">  </w:t>
      </w:r>
      <w:r w:rsidR="00E038E7">
        <w:fldChar w:fldCharType="begin"/>
      </w:r>
      <w:r w:rsidR="00E038E7" w:rsidRPr="008B047A">
        <w:rPr>
          <w:lang w:val="en-US"/>
          <w:rPrChange w:id="24" w:author="magali" w:date="2015-09-10T11:00:00Z">
            <w:rPr/>
          </w:rPrChange>
        </w:rPr>
        <w:instrText xml:space="preserve"> HYPERLINK "http://api.jqueryui.com/" </w:instrText>
      </w:r>
      <w:r w:rsidR="00E038E7">
        <w:fldChar w:fldCharType="separate"/>
      </w:r>
      <w:r w:rsidRPr="003C01C1">
        <w:rPr>
          <w:rStyle w:val="Hipervnculo"/>
          <w:color w:val="000000" w:themeColor="text1"/>
          <w:sz w:val="14"/>
          <w:lang w:val="en-US"/>
        </w:rPr>
        <w:t>http://api.jqueryui.com/</w:t>
      </w:r>
      <w:r w:rsidR="00E038E7">
        <w:rPr>
          <w:rStyle w:val="Hipervnculo"/>
          <w:color w:val="000000" w:themeColor="text1"/>
          <w:sz w:val="14"/>
          <w:lang w:val="en-US"/>
        </w:rPr>
        <w:fldChar w:fldCharType="end"/>
      </w:r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F61762" w:rsidRPr="00D56AEE" w:rsidRDefault="00F61762" w:rsidP="00F61762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r w:rsidRPr="00D56AEE">
        <w:rPr>
          <w:b/>
          <w:color w:val="000000" w:themeColor="text1"/>
          <w:sz w:val="14"/>
          <w:lang w:val="en-US"/>
        </w:rPr>
        <w:t>jQuery Validation Plugin:</w:t>
      </w:r>
      <w:r w:rsidRPr="00D56AEE">
        <w:rPr>
          <w:color w:val="000000" w:themeColor="text1"/>
          <w:sz w:val="14"/>
          <w:lang w:val="en-US"/>
        </w:rPr>
        <w:t xml:space="preserve"> </w:t>
      </w:r>
      <w:r w:rsidR="00E038E7">
        <w:fldChar w:fldCharType="begin"/>
      </w:r>
      <w:r w:rsidR="00E038E7" w:rsidRPr="008B047A">
        <w:rPr>
          <w:lang w:val="en-US"/>
          <w:rPrChange w:id="25" w:author="magali" w:date="2015-09-10T11:00:00Z">
            <w:rPr/>
          </w:rPrChange>
        </w:rPr>
        <w:instrText xml:space="preserve"> HYPERLINK "http://jqueryvalidation.org/" </w:instrText>
      </w:r>
      <w:r w:rsidR="00E038E7">
        <w:fldChar w:fldCharType="separate"/>
      </w:r>
      <w:r w:rsidRPr="00D56AEE">
        <w:rPr>
          <w:rStyle w:val="Hipervnculo"/>
          <w:color w:val="000000" w:themeColor="text1"/>
          <w:sz w:val="14"/>
          <w:lang w:val="en-US"/>
        </w:rPr>
        <w:t>http://jqueryvalidation.org/</w:t>
      </w:r>
      <w:r w:rsidR="00E038E7">
        <w:rPr>
          <w:rStyle w:val="Hipervnculo"/>
          <w:color w:val="000000" w:themeColor="text1"/>
          <w:sz w:val="14"/>
          <w:lang w:val="en-US"/>
        </w:rPr>
        <w:fldChar w:fldCharType="end"/>
      </w:r>
      <w:r w:rsidRPr="00D56AEE">
        <w:rPr>
          <w:color w:val="000000" w:themeColor="text1"/>
          <w:sz w:val="14"/>
          <w:lang w:val="en-US"/>
        </w:rP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1B59"/>
    <w:multiLevelType w:val="hybridMultilevel"/>
    <w:tmpl w:val="C74AEF9E"/>
    <w:lvl w:ilvl="0" w:tplc="A3FA420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62"/>
    <w:rsid w:val="000377F5"/>
    <w:rsid w:val="0014555A"/>
    <w:rsid w:val="00321343"/>
    <w:rsid w:val="00413FC7"/>
    <w:rsid w:val="00522345"/>
    <w:rsid w:val="005F258E"/>
    <w:rsid w:val="007A2915"/>
    <w:rsid w:val="008A5ACD"/>
    <w:rsid w:val="008B047A"/>
    <w:rsid w:val="00D16680"/>
    <w:rsid w:val="00DD5F16"/>
    <w:rsid w:val="00E038E7"/>
    <w:rsid w:val="00ED0185"/>
    <w:rsid w:val="00F6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617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17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176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1762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F61762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1762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62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7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234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47A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47A"/>
    <w:rPr>
      <w:rFonts w:eastAsiaTheme="minorEastAsia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E32B-6A1C-4981-B670-5A550173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758</Words>
  <Characters>4173</Characters>
  <Application>Microsoft Office Word</Application>
  <DocSecurity>0</DocSecurity>
  <Lines>34</Lines>
  <Paragraphs>9</Paragraphs>
  <ScaleCrop>false</ScaleCrop>
  <Company>Hewlett-Packard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magali</cp:lastModifiedBy>
  <cp:revision>5</cp:revision>
  <dcterms:created xsi:type="dcterms:W3CDTF">2015-07-05T21:34:00Z</dcterms:created>
  <dcterms:modified xsi:type="dcterms:W3CDTF">2015-09-10T15:09:00Z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C:\Users\marcazal\Dropbox\Tesis-Ivan Lopez\Bibliografìa utilizada\retTesis.bib</vt:lpwstr>
  </property>
  <property fmtid="{D5CDD505-2E9C-101B-9397-08002B2CF9AE}" pid="3" name="BIBDISP">
    <vt:lpwstr>key</vt:lpwstr>
  </property>
</Properties>
</file>