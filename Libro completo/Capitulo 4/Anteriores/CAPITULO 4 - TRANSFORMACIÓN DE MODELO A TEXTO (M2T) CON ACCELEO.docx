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B8" w:rsidRPr="00BA0CA9" w:rsidRDefault="00616FC2" w:rsidP="00F36EB8">
      <w:pPr>
        <w:spacing w:after="0"/>
        <w:rPr>
          <w:b/>
          <w:caps/>
          <w:sz w:val="28"/>
        </w:rPr>
      </w:pPr>
      <w:r w:rsidRPr="00BA0CA9">
        <w:rPr>
          <w:b/>
          <w:caps/>
          <w:sz w:val="28"/>
        </w:rPr>
        <w:t xml:space="preserve">Capitulo </w:t>
      </w:r>
      <w:r w:rsidR="00F36EB8" w:rsidRPr="00BA0CA9">
        <w:rPr>
          <w:b/>
          <w:caps/>
          <w:sz w:val="28"/>
        </w:rPr>
        <w:t xml:space="preserve">4 </w:t>
      </w:r>
      <w:r w:rsidR="00C950A7">
        <w:rPr>
          <w:b/>
          <w:caps/>
          <w:sz w:val="28"/>
        </w:rPr>
        <w:t>–</w:t>
      </w:r>
      <w:r w:rsidR="00F36EB8" w:rsidRPr="00BA0CA9">
        <w:rPr>
          <w:b/>
          <w:caps/>
          <w:sz w:val="28"/>
        </w:rPr>
        <w:t xml:space="preserve"> </w:t>
      </w:r>
      <w:r w:rsidR="00C950A7">
        <w:rPr>
          <w:b/>
          <w:caps/>
          <w:sz w:val="28"/>
        </w:rPr>
        <w:t xml:space="preserve">La </w:t>
      </w:r>
      <w:r w:rsidR="00F36EB8" w:rsidRPr="00BA0CA9">
        <w:rPr>
          <w:b/>
          <w:caps/>
          <w:sz w:val="28"/>
        </w:rPr>
        <w:t xml:space="preserve">Transformación de modelo a texto (M2T) </w:t>
      </w:r>
      <w:r w:rsidR="00C950A7">
        <w:rPr>
          <w:b/>
          <w:caps/>
          <w:sz w:val="28"/>
        </w:rPr>
        <w:t xml:space="preserve">para </w:t>
      </w:r>
      <w:ins w:id="0" w:author="magali" w:date="2015-06-09T17:16:00Z">
        <w:r w:rsidR="00594089">
          <w:rPr>
            <w:b/>
            <w:caps/>
            <w:sz w:val="28"/>
          </w:rPr>
          <w:t>el diagrama</w:t>
        </w:r>
      </w:ins>
      <w:del w:id="1" w:author="magali" w:date="2015-06-09T17:16:00Z">
        <w:r w:rsidR="00C950A7" w:rsidDel="00594089">
          <w:rPr>
            <w:b/>
            <w:caps/>
            <w:sz w:val="28"/>
          </w:rPr>
          <w:delText>modelos</w:delText>
        </w:r>
      </w:del>
      <w:r w:rsidR="00C950A7">
        <w:rPr>
          <w:b/>
          <w:caps/>
          <w:sz w:val="28"/>
        </w:rPr>
        <w:t xml:space="preserve"> de </w:t>
      </w:r>
      <w:r w:rsidR="00B40376">
        <w:rPr>
          <w:b/>
          <w:caps/>
          <w:sz w:val="28"/>
        </w:rPr>
        <w:t xml:space="preserve">contenido de </w:t>
      </w:r>
      <w:r w:rsidR="00C950A7">
        <w:rPr>
          <w:b/>
          <w:caps/>
          <w:sz w:val="28"/>
        </w:rPr>
        <w:t>moweba</w:t>
      </w:r>
    </w:p>
    <w:p w:rsidR="00616FC2" w:rsidRPr="00616FC2" w:rsidRDefault="00616FC2" w:rsidP="00F36EB8">
      <w:pPr>
        <w:spacing w:after="0"/>
        <w:rPr>
          <w:caps/>
        </w:rPr>
      </w:pPr>
    </w:p>
    <w:p w:rsidR="00F36EB8" w:rsidRPr="00BA0CA9" w:rsidRDefault="00F36EB8" w:rsidP="00F36EB8">
      <w:pPr>
        <w:spacing w:after="0"/>
        <w:rPr>
          <w:b/>
          <w:caps/>
        </w:rPr>
      </w:pPr>
      <w:r w:rsidRPr="00BA0CA9">
        <w:rPr>
          <w:b/>
          <w:caps/>
        </w:rPr>
        <w:t>4.1 Introducción</w:t>
      </w:r>
    </w:p>
    <w:p w:rsidR="00F36EB8" w:rsidRDefault="00F36EB8" w:rsidP="00F36EB8">
      <w:pPr>
        <w:spacing w:after="0"/>
        <w:rPr>
          <w:caps/>
        </w:rPr>
      </w:pPr>
    </w:p>
    <w:p w:rsidR="00F36EB8" w:rsidRDefault="00F36EB8" w:rsidP="00F36EB8">
      <w:pPr>
        <w:spacing w:after="0"/>
        <w:rPr>
          <w:lang w:val="es-PY"/>
        </w:rPr>
      </w:pPr>
      <w:r>
        <w:t>En cap</w:t>
      </w:r>
      <w:ins w:id="2" w:author="magali" w:date="2015-06-09T17:17:00Z">
        <w:r w:rsidR="00594089">
          <w:t>í</w:t>
        </w:r>
      </w:ins>
      <w:del w:id="3" w:author="magali" w:date="2015-06-09T17:17:00Z">
        <w:r w:rsidDel="00594089">
          <w:delText>i</w:delText>
        </w:r>
      </w:del>
      <w:r>
        <w:t>tulo</w:t>
      </w:r>
      <w:r>
        <w:rPr>
          <w:lang w:val="es-PY"/>
        </w:rPr>
        <w:t xml:space="preserve"> anterior se ha visto el </w:t>
      </w:r>
      <w:proofErr w:type="spellStart"/>
      <w:r>
        <w:rPr>
          <w:lang w:val="es-PY"/>
        </w:rPr>
        <w:t>metamodelo</w:t>
      </w:r>
      <w:proofErr w:type="spellEnd"/>
      <w:r>
        <w:rPr>
          <w:lang w:val="es-PY"/>
        </w:rPr>
        <w:t xml:space="preserve"> de contenido (</w:t>
      </w:r>
      <w:r w:rsidRPr="00F36EB8">
        <w:rPr>
          <w:i/>
          <w:lang w:val="es-PY"/>
        </w:rPr>
        <w:t>Content</w:t>
      </w:r>
      <w:r>
        <w:rPr>
          <w:lang w:val="es-PY"/>
        </w:rPr>
        <w:t xml:space="preserve">) para la representación de la sintaxis abstracta de </w:t>
      </w:r>
      <w:proofErr w:type="spellStart"/>
      <w:r>
        <w:rPr>
          <w:lang w:val="es-PY"/>
        </w:rPr>
        <w:t>MoWebA</w:t>
      </w:r>
      <w:proofErr w:type="spellEnd"/>
      <w:r>
        <w:rPr>
          <w:lang w:val="es-PY"/>
        </w:rPr>
        <w:t xml:space="preserve"> con la nueva clasificación de elementos de interfaz, en la cual aparecen </w:t>
      </w:r>
      <w:commentRangeStart w:id="4"/>
      <w:r>
        <w:rPr>
          <w:lang w:val="es-PY"/>
        </w:rPr>
        <w:t xml:space="preserve">a diferencia de </w:t>
      </w:r>
      <w:proofErr w:type="spellStart"/>
      <w:r>
        <w:rPr>
          <w:lang w:val="es-PY"/>
        </w:rPr>
        <w:t>MoWebA</w:t>
      </w:r>
      <w:proofErr w:type="spellEnd"/>
      <w:r>
        <w:rPr>
          <w:lang w:val="es-PY"/>
        </w:rPr>
        <w:t xml:space="preserve"> tradicional que contempla elementos para la web 1.0, elementos enriquecidos que son comunes en las aplicaciones RIA</w:t>
      </w:r>
      <w:ins w:id="5" w:author="magali" w:date="2015-06-09T17:17:00Z">
        <w:r w:rsidR="00594089">
          <w:rPr>
            <w:lang w:val="es-PY"/>
          </w:rPr>
          <w:t>S</w:t>
        </w:r>
      </w:ins>
      <w:commentRangeEnd w:id="4"/>
      <w:ins w:id="6" w:author="magali" w:date="2015-06-09T17:18:00Z">
        <w:r w:rsidR="00594089">
          <w:rPr>
            <w:rStyle w:val="Refdecomentario"/>
          </w:rPr>
          <w:commentReference w:id="4"/>
        </w:r>
      </w:ins>
      <w:r>
        <w:rPr>
          <w:lang w:val="es-PY"/>
        </w:rPr>
        <w:t xml:space="preserve">. También junto al </w:t>
      </w:r>
      <w:proofErr w:type="spellStart"/>
      <w:r>
        <w:rPr>
          <w:lang w:val="es-PY"/>
        </w:rPr>
        <w:t>metamodelo</w:t>
      </w:r>
      <w:proofErr w:type="spellEnd"/>
      <w:r>
        <w:rPr>
          <w:lang w:val="es-PY"/>
        </w:rPr>
        <w:t xml:space="preserve"> de contenido, se presentó el </w:t>
      </w:r>
      <w:proofErr w:type="spellStart"/>
      <w:r>
        <w:rPr>
          <w:lang w:val="es-PY"/>
        </w:rPr>
        <w:t>metamodelo</w:t>
      </w:r>
      <w:proofErr w:type="spellEnd"/>
      <w:r>
        <w:rPr>
          <w:lang w:val="es-PY"/>
        </w:rPr>
        <w:t xml:space="preserve"> de </w:t>
      </w:r>
      <w:del w:id="7" w:author="magali" w:date="2015-06-09T17:17:00Z">
        <w:r w:rsidDel="00594089">
          <w:rPr>
            <w:lang w:val="es-PY"/>
          </w:rPr>
          <w:delText xml:space="preserve">posicionamiento </w:delText>
        </w:r>
      </w:del>
      <w:ins w:id="8" w:author="magali" w:date="2015-06-09T17:17:00Z">
        <w:r w:rsidR="00594089">
          <w:rPr>
            <w:lang w:val="es-PY"/>
          </w:rPr>
          <w:t xml:space="preserve">estructura </w:t>
        </w:r>
      </w:ins>
      <w:r>
        <w:rPr>
          <w:lang w:val="es-PY"/>
        </w:rPr>
        <w:t>(</w:t>
      </w:r>
      <w:proofErr w:type="spellStart"/>
      <w:r w:rsidRPr="00F36EB8">
        <w:rPr>
          <w:i/>
          <w:lang w:val="es-PY"/>
        </w:rPr>
        <w:t>Layout</w:t>
      </w:r>
      <w:proofErr w:type="spellEnd"/>
      <w:r>
        <w:rPr>
          <w:lang w:val="es-PY"/>
        </w:rPr>
        <w:t xml:space="preserve">), que permite definir la posición de los diferentes elementos del </w:t>
      </w:r>
      <w:proofErr w:type="spellStart"/>
      <w:r>
        <w:rPr>
          <w:lang w:val="es-PY"/>
        </w:rPr>
        <w:t>metamodelo</w:t>
      </w:r>
      <w:proofErr w:type="spellEnd"/>
      <w:r>
        <w:rPr>
          <w:lang w:val="es-PY"/>
        </w:rPr>
        <w:t xml:space="preserve"> de contenido, dentro de una página en particular. Al finalizar </w:t>
      </w:r>
      <w:r w:rsidR="0055043B">
        <w:rPr>
          <w:lang w:val="es-PY"/>
        </w:rPr>
        <w:t xml:space="preserve">la presentación de los </w:t>
      </w:r>
      <w:proofErr w:type="spellStart"/>
      <w:r w:rsidR="0055043B">
        <w:rPr>
          <w:lang w:val="es-PY"/>
        </w:rPr>
        <w:t>metamodelos</w:t>
      </w:r>
      <w:proofErr w:type="spellEnd"/>
      <w:r w:rsidR="0055043B">
        <w:rPr>
          <w:lang w:val="es-PY"/>
        </w:rPr>
        <w:t xml:space="preserve">, se dio pié a los perfiles para el modelado de los </w:t>
      </w:r>
      <w:r w:rsidR="0055043B" w:rsidRPr="0055043B">
        <w:rPr>
          <w:i/>
          <w:lang w:val="es-PY"/>
        </w:rPr>
        <w:t>PIM</w:t>
      </w:r>
      <w:r w:rsidR="00BA329D">
        <w:rPr>
          <w:i/>
          <w:lang w:val="es-PY"/>
        </w:rPr>
        <w:t xml:space="preserve"> </w:t>
      </w:r>
      <w:r w:rsidR="00BA329D">
        <w:rPr>
          <w:lang w:val="es-PY"/>
        </w:rPr>
        <w:t xml:space="preserve">de la aplicación, extendiendo a UML con las características nuevas propias del DSL </w:t>
      </w:r>
      <w:proofErr w:type="spellStart"/>
      <w:r w:rsidR="00BA329D">
        <w:rPr>
          <w:lang w:val="es-PY"/>
        </w:rPr>
        <w:t>MoWebA</w:t>
      </w:r>
      <w:proofErr w:type="spellEnd"/>
      <w:r w:rsidR="00BA329D">
        <w:rPr>
          <w:lang w:val="es-PY"/>
        </w:rPr>
        <w:t>, específicamente a lo concerniente a contenido y posición.</w:t>
      </w:r>
    </w:p>
    <w:p w:rsidR="00BA329D" w:rsidRDefault="00BA329D" w:rsidP="00F36EB8">
      <w:pPr>
        <w:spacing w:after="0"/>
        <w:rPr>
          <w:lang w:val="es-PY"/>
        </w:rPr>
      </w:pPr>
    </w:p>
    <w:p w:rsidR="004027ED" w:rsidRDefault="00BA329D" w:rsidP="00F36EB8">
      <w:pPr>
        <w:spacing w:after="0"/>
        <w:rPr>
          <w:lang w:val="es-PY"/>
        </w:rPr>
      </w:pPr>
      <w:r>
        <w:rPr>
          <w:lang w:val="es-PY"/>
        </w:rPr>
        <w:t xml:space="preserve">En este capítulo, </w:t>
      </w:r>
      <w:r w:rsidR="004027ED">
        <w:rPr>
          <w:lang w:val="es-PY"/>
        </w:rPr>
        <w:t xml:space="preserve">en primera instancia se presentarán algunos conceptos básicos acerca de la generación de código y los beneficios que aportan al proceso de desarrollo basado en modelos. </w:t>
      </w:r>
      <w:r w:rsidR="0022365A">
        <w:t xml:space="preserve">El proceso  M2T puede tener varios objetivos finales, como </w:t>
      </w:r>
      <w:del w:id="9" w:author="magali" w:date="2015-06-09T17:19:00Z">
        <w:r w:rsidR="0022365A" w:rsidDel="00594089">
          <w:delText>podría ser</w:delText>
        </w:r>
      </w:del>
      <w:r w:rsidR="0022365A">
        <w:t xml:space="preserve"> la generación, a partir de los modelos de documentación, código fuente, o cualquier componente de software necesario en una aplicación.  Aquí nos concentraremos en la generación de código fuente </w:t>
      </w:r>
      <w:del w:id="10" w:author="magali" w:date="2015-06-09T17:19:00Z">
        <w:r w:rsidR="0022365A" w:rsidDel="00594089">
          <w:delText>que representara</w:delText>
        </w:r>
      </w:del>
      <w:ins w:id="11" w:author="magali" w:date="2015-06-09T17:19:00Z">
        <w:r w:rsidR="00594089">
          <w:t>para</w:t>
        </w:r>
      </w:ins>
      <w:r w:rsidR="0022365A">
        <w:t xml:space="preserve"> la interfaz de usuario de una aplicación web representada por medio de modelos que han sido definidos en </w:t>
      </w:r>
      <w:proofErr w:type="spellStart"/>
      <w:r w:rsidR="0022365A">
        <w:t>MoWebA</w:t>
      </w:r>
      <w:proofErr w:type="spellEnd"/>
      <w:r w:rsidR="0022365A">
        <w:t xml:space="preserve">. </w:t>
      </w:r>
      <w:r w:rsidR="0022365A">
        <w:rPr>
          <w:lang w:val="es-PY"/>
        </w:rPr>
        <w:t>U</w:t>
      </w:r>
      <w:r w:rsidR="004027ED">
        <w:rPr>
          <w:lang w:val="es-PY"/>
        </w:rPr>
        <w:t xml:space="preserve">na  revisión de algunas de principales las herramientas M2T existentes en la actualidad se dará a conocer, para luego presentar a la herramienta M2T </w:t>
      </w:r>
      <w:proofErr w:type="spellStart"/>
      <w:r w:rsidR="004027ED">
        <w:rPr>
          <w:lang w:val="es-PY"/>
        </w:rPr>
        <w:t>Acceleo</w:t>
      </w:r>
      <w:proofErr w:type="spellEnd"/>
      <w:r w:rsidR="004027ED">
        <w:rPr>
          <w:lang w:val="es-PY"/>
        </w:rPr>
        <w:t xml:space="preserve"> que es la herramienta utilizada para la generación de código</w:t>
      </w:r>
      <w:del w:id="12" w:author="magali" w:date="2015-06-09T17:23:00Z">
        <w:r w:rsidR="004027ED" w:rsidDel="00594089">
          <w:rPr>
            <w:lang w:val="es-PY"/>
          </w:rPr>
          <w:delText xml:space="preserve"> en este trabajo de fin de carrera</w:delText>
        </w:r>
      </w:del>
      <w:r w:rsidR="004027ED">
        <w:rPr>
          <w:lang w:val="es-PY"/>
        </w:rPr>
        <w:t>.</w:t>
      </w:r>
      <w:r w:rsidR="00616FC2">
        <w:rPr>
          <w:lang w:val="es-PY"/>
        </w:rPr>
        <w:t xml:space="preserve"> </w:t>
      </w:r>
      <w:commentRangeStart w:id="13"/>
      <w:r w:rsidR="004027ED">
        <w:rPr>
          <w:lang w:val="es-PY"/>
        </w:rPr>
        <w:t xml:space="preserve">Estas secciones están basadas en libro de </w:t>
      </w:r>
      <w:proofErr w:type="spellStart"/>
      <w:r w:rsidR="004027ED">
        <w:rPr>
          <w:lang w:val="es-PY"/>
        </w:rPr>
        <w:t>Brambilla</w:t>
      </w:r>
      <w:proofErr w:type="spellEnd"/>
      <w:r w:rsidR="004027ED">
        <w:rPr>
          <w:lang w:val="es-PY"/>
        </w:rPr>
        <w:t xml:space="preserve"> y </w:t>
      </w:r>
      <w:proofErr w:type="gramStart"/>
      <w:r w:rsidR="004027ED">
        <w:rPr>
          <w:lang w:val="es-PY"/>
        </w:rPr>
        <w:t>otros</w:t>
      </w:r>
      <w:bookmarkStart w:id="14" w:name="BIB_m2012"/>
      <w:bookmarkStart w:id="15" w:name="B4B_m2012"/>
      <w:r w:rsidR="009957C4" w:rsidRPr="009957C4">
        <w:rPr>
          <w:rFonts w:ascii="Calibri" w:hAnsi="Calibri" w:cs="Calibri"/>
          <w:lang w:val="es-PY"/>
        </w:rPr>
        <w:t>[</w:t>
      </w:r>
      <w:bookmarkEnd w:id="14"/>
      <w:bookmarkEnd w:id="15"/>
      <w:proofErr w:type="gramEnd"/>
      <w:r w:rsidR="00431FE4" w:rsidRPr="009957C4">
        <w:rPr>
          <w:rFonts w:ascii="Calibri" w:hAnsi="Calibri" w:cs="Calibri"/>
          <w:lang w:val="es-PY"/>
        </w:rPr>
        <w:fldChar w:fldCharType="begin"/>
      </w:r>
      <w:r w:rsidR="009957C4" w:rsidRPr="009957C4">
        <w:rPr>
          <w:rFonts w:ascii="Calibri" w:hAnsi="Calibri" w:cs="Calibri"/>
          <w:lang w:val="es-PY"/>
        </w:rPr>
        <w:instrText xml:space="preserve"> REF BIB_m2012 \* MERGEFORMAT </w:instrText>
      </w:r>
      <w:r w:rsidR="00431FE4" w:rsidRPr="009957C4">
        <w:rPr>
          <w:rFonts w:ascii="Calibri" w:hAnsi="Calibri" w:cs="Calibri"/>
          <w:lang w:val="es-PY"/>
        </w:rPr>
        <w:fldChar w:fldCharType="separate"/>
      </w:r>
      <w:ins w:id="16" w:author="magali" w:date="2015-06-13T09:26:00Z">
        <w:r w:rsidR="00C612D9" w:rsidRPr="009957C4">
          <w:rPr>
            <w:rFonts w:ascii="Calibri" w:hAnsi="Calibri" w:cs="Calibri"/>
            <w:lang w:val="es-PY"/>
          </w:rPr>
          <w:t>[</w:t>
        </w:r>
      </w:ins>
      <w:del w:id="17" w:author="magali" w:date="2015-06-13T09:26:00Z">
        <w:r w:rsidR="009957C4" w:rsidRPr="009957C4" w:rsidDel="00C612D9">
          <w:rPr>
            <w:rFonts w:ascii="Calibri" w:hAnsi="Calibri" w:cs="Calibri"/>
            <w:lang w:val="es-PY"/>
          </w:rPr>
          <w:delText>&lt;m2012&gt;</w:delText>
        </w:r>
      </w:del>
      <w:r w:rsidR="00431FE4" w:rsidRPr="009957C4">
        <w:rPr>
          <w:rFonts w:ascii="Calibri" w:hAnsi="Calibri" w:cs="Calibri"/>
          <w:lang w:val="es-PY"/>
        </w:rPr>
        <w:fldChar w:fldCharType="end"/>
      </w:r>
      <w:r w:rsidR="009957C4" w:rsidRPr="009957C4">
        <w:rPr>
          <w:rFonts w:ascii="Calibri" w:hAnsi="Calibri" w:cs="Calibri"/>
          <w:lang w:val="es-PY"/>
        </w:rPr>
        <w:t>]</w:t>
      </w:r>
      <w:r w:rsidR="004027ED">
        <w:rPr>
          <w:lang w:val="es-PY"/>
        </w:rPr>
        <w:t>.</w:t>
      </w:r>
      <w:commentRangeEnd w:id="13"/>
      <w:r w:rsidR="00594089">
        <w:rPr>
          <w:rStyle w:val="Refdecomentario"/>
        </w:rPr>
        <w:commentReference w:id="13"/>
      </w:r>
    </w:p>
    <w:p w:rsidR="004027ED" w:rsidRDefault="004027ED" w:rsidP="00F36EB8">
      <w:pPr>
        <w:spacing w:after="0"/>
        <w:rPr>
          <w:lang w:val="es-PY"/>
        </w:rPr>
      </w:pPr>
    </w:p>
    <w:p w:rsidR="00BA329D" w:rsidRDefault="00616FC2" w:rsidP="00F36EB8">
      <w:pPr>
        <w:spacing w:after="0"/>
        <w:rPr>
          <w:lang w:val="es-PY"/>
        </w:rPr>
      </w:pPr>
      <w:r>
        <w:rPr>
          <w:lang w:val="es-PY"/>
        </w:rPr>
        <w:t>Seguidamente se presentará a la</w:t>
      </w:r>
      <w:r w:rsidR="004027ED">
        <w:rPr>
          <w:lang w:val="es-PY"/>
        </w:rPr>
        <w:t>s</w:t>
      </w:r>
      <w:r>
        <w:rPr>
          <w:lang w:val="es-PY"/>
        </w:rPr>
        <w:t xml:space="preserve"> plantillas</w:t>
      </w:r>
      <w:r w:rsidR="004027ED">
        <w:rPr>
          <w:lang w:val="es-PY"/>
        </w:rPr>
        <w:t xml:space="preserve"> (</w:t>
      </w:r>
      <w:proofErr w:type="spellStart"/>
      <w:r w:rsidR="004027ED" w:rsidRPr="004027ED">
        <w:rPr>
          <w:i/>
          <w:lang w:val="es-PY"/>
        </w:rPr>
        <w:t>templates</w:t>
      </w:r>
      <w:proofErr w:type="spellEnd"/>
      <w:r w:rsidR="004027ED">
        <w:rPr>
          <w:lang w:val="es-PY"/>
        </w:rPr>
        <w:t>)</w:t>
      </w:r>
      <w:r>
        <w:rPr>
          <w:lang w:val="es-PY"/>
        </w:rPr>
        <w:t xml:space="preserve"> para llevar a cabo la transformación de los PIM </w:t>
      </w:r>
      <w:r w:rsidR="004027ED">
        <w:rPr>
          <w:lang w:val="es-PY"/>
        </w:rPr>
        <w:t xml:space="preserve">de entrada de </w:t>
      </w:r>
      <w:proofErr w:type="spellStart"/>
      <w:r w:rsidR="004027ED">
        <w:rPr>
          <w:lang w:val="es-PY"/>
        </w:rPr>
        <w:t>MoWebA</w:t>
      </w:r>
      <w:proofErr w:type="spellEnd"/>
      <w:r w:rsidR="004027ED">
        <w:rPr>
          <w:lang w:val="es-PY"/>
        </w:rPr>
        <w:t xml:space="preserve"> </w:t>
      </w:r>
      <w:r>
        <w:rPr>
          <w:lang w:val="es-PY"/>
        </w:rPr>
        <w:t>correspondiente al contenido y a las plantillas de transformación para establecer la configuración de las posiciones de cada uno de los elementos del PIM.</w:t>
      </w:r>
      <w:r w:rsidR="004027ED">
        <w:rPr>
          <w:lang w:val="es-PY"/>
        </w:rPr>
        <w:t xml:space="preserve"> </w:t>
      </w:r>
    </w:p>
    <w:p w:rsidR="00616FC2" w:rsidRDefault="00616FC2" w:rsidP="00F36EB8">
      <w:pPr>
        <w:spacing w:after="0"/>
        <w:rPr>
          <w:lang w:val="es-PY"/>
        </w:rPr>
      </w:pPr>
    </w:p>
    <w:p w:rsidR="00616FC2" w:rsidRDefault="00616FC2" w:rsidP="00F36EB8">
      <w:pPr>
        <w:spacing w:after="0"/>
        <w:rPr>
          <w:lang w:val="es-PY"/>
        </w:rPr>
      </w:pPr>
      <w:r>
        <w:rPr>
          <w:lang w:val="es-PY"/>
        </w:rPr>
        <w:t xml:space="preserve">Finalmente se concluirá  el capítulo con un ejemplo de transformación M2T para PIM modelados con </w:t>
      </w:r>
      <w:proofErr w:type="spellStart"/>
      <w:r>
        <w:rPr>
          <w:lang w:val="es-PY"/>
        </w:rPr>
        <w:t>MoWebA</w:t>
      </w:r>
      <w:proofErr w:type="spellEnd"/>
      <w:r>
        <w:rPr>
          <w:lang w:val="es-PY"/>
        </w:rPr>
        <w:t>.</w:t>
      </w:r>
    </w:p>
    <w:p w:rsidR="00CF3A67" w:rsidRDefault="00CF3A67" w:rsidP="00F36EB8">
      <w:pPr>
        <w:spacing w:after="0"/>
        <w:rPr>
          <w:lang w:val="es-PY"/>
        </w:rPr>
      </w:pPr>
    </w:p>
    <w:p w:rsidR="00CF3A67" w:rsidRPr="004027ED" w:rsidRDefault="004027ED" w:rsidP="00CF3A67">
      <w:pPr>
        <w:rPr>
          <w:b/>
          <w:caps/>
        </w:rPr>
      </w:pPr>
      <w:commentRangeStart w:id="18"/>
      <w:r w:rsidRPr="004027ED">
        <w:rPr>
          <w:b/>
          <w:caps/>
        </w:rPr>
        <w:t xml:space="preserve">4.2 </w:t>
      </w:r>
      <w:r w:rsidR="00CF3A67" w:rsidRPr="004027ED">
        <w:rPr>
          <w:b/>
          <w:caps/>
        </w:rPr>
        <w:t>Conceptos básicos de la generación de código a partir de los modelos</w:t>
      </w:r>
      <w:commentRangeEnd w:id="18"/>
      <w:r w:rsidR="00E410B6">
        <w:rPr>
          <w:rStyle w:val="Refdecomentario"/>
        </w:rPr>
        <w:commentReference w:id="18"/>
      </w:r>
    </w:p>
    <w:p w:rsidR="002E66C3" w:rsidRPr="002E66C3" w:rsidRDefault="002E66C3" w:rsidP="00CF3A67">
      <w:del w:id="19" w:author="marcazal" w:date="2015-06-20T00:32:00Z">
        <w:r w:rsidDel="00C13387">
          <w:delText xml:space="preserve">Actualmente, el </w:delText>
        </w:r>
        <w:commentRangeStart w:id="20"/>
        <w:r w:rsidDel="00C13387">
          <w:delText xml:space="preserve">objetivo principal </w:delText>
        </w:r>
      </w:del>
      <w:commentRangeEnd w:id="20"/>
      <w:ins w:id="21" w:author="marcazal" w:date="2015-06-20T00:32:00Z">
        <w:r w:rsidR="00C13387">
          <w:t xml:space="preserve">Uno de los aportes </w:t>
        </w:r>
      </w:ins>
      <w:r w:rsidR="00D530EE">
        <w:rPr>
          <w:rStyle w:val="Refdecomentario"/>
        </w:rPr>
        <w:commentReference w:id="20"/>
      </w:r>
      <w:r>
        <w:t>de MDSE</w:t>
      </w:r>
      <w:ins w:id="22" w:author="marcazal" w:date="2015-06-20T00:32:00Z">
        <w:r w:rsidR="00C13387">
          <w:t xml:space="preserve"> (</w:t>
        </w:r>
        <w:proofErr w:type="spellStart"/>
        <w:r w:rsidR="00C13387" w:rsidRPr="00C13387">
          <w:rPr>
            <w:i/>
          </w:rPr>
          <w:t>Model</w:t>
        </w:r>
        <w:proofErr w:type="spellEnd"/>
        <w:r w:rsidR="00C13387" w:rsidRPr="00C13387">
          <w:rPr>
            <w:i/>
          </w:rPr>
          <w:t xml:space="preserve"> </w:t>
        </w:r>
        <w:proofErr w:type="spellStart"/>
        <w:r w:rsidR="00C13387" w:rsidRPr="00C13387">
          <w:rPr>
            <w:i/>
          </w:rPr>
          <w:t>Driven</w:t>
        </w:r>
        <w:proofErr w:type="spellEnd"/>
        <w:r w:rsidR="00C13387" w:rsidRPr="00C13387">
          <w:rPr>
            <w:i/>
          </w:rPr>
          <w:t xml:space="preserve"> Software </w:t>
        </w:r>
        <w:proofErr w:type="spellStart"/>
        <w:r w:rsidR="00C13387" w:rsidRPr="00C13387">
          <w:rPr>
            <w:i/>
          </w:rPr>
          <w:t>Engineering</w:t>
        </w:r>
        <w:proofErr w:type="spellEnd"/>
        <w:r w:rsidR="00C13387">
          <w:t>)</w:t>
        </w:r>
      </w:ins>
      <w:r>
        <w:t xml:space="preserv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CF3A67" w:rsidRDefault="00CF3A67" w:rsidP="00CF3A67">
      <w:r>
        <w:lastRenderedPageBreak/>
        <w:t xml:space="preserve">Mientras que en el contexto de los compiladores, la generación de código, es el proceso de transformar el código fuente en código </w:t>
      </w:r>
      <w:r w:rsidR="007E46E9">
        <w:t>máquina</w:t>
      </w:r>
      <w:r>
        <w:t xml:space="preserve">, en el mundo MDE, la generación de código es el proceso de transformar modelos en código fuente. </w:t>
      </w:r>
    </w:p>
    <w:p w:rsidR="00CF3A67" w:rsidRDefault="00CF3A67" w:rsidP="00CF3A67">
      <w:r>
        <w:t>Dentro de las preguntas esenciales cuando uno tiene que desarrollar un generador de código basado en modelos se encuentran las siguientes:</w:t>
      </w:r>
    </w:p>
    <w:p w:rsidR="009957C4" w:rsidRDefault="00A96FE8" w:rsidP="00CF3A67">
      <w:pPr>
        <w:rPr>
          <w:b/>
        </w:rPr>
      </w:pPr>
      <w:r>
        <w:rPr>
          <w:b/>
        </w:rPr>
        <w:t>¿</w:t>
      </w:r>
      <w:del w:id="23" w:author="magali" w:date="2015-06-09T17:32:00Z">
        <w:r w:rsidDel="00D530EE">
          <w:rPr>
            <w:b/>
          </w:rPr>
          <w:delText>Que</w:delText>
        </w:r>
      </w:del>
      <w:ins w:id="24" w:author="magali" w:date="2015-06-09T17:32:00Z">
        <w:r w:rsidR="00D530EE">
          <w:rPr>
            <w:b/>
          </w:rPr>
          <w:t>Qué</w:t>
        </w:r>
      </w:ins>
      <w:r w:rsidR="00CF3A67" w:rsidRPr="002328EC">
        <w:rPr>
          <w:b/>
        </w:rPr>
        <w:t xml:space="preserve"> tanto </w:t>
      </w:r>
      <w:r w:rsidR="009957C4">
        <w:rPr>
          <w:b/>
        </w:rPr>
        <w:t xml:space="preserve">código </w:t>
      </w:r>
      <w:r w:rsidR="00CF3A67" w:rsidRPr="002328EC">
        <w:rPr>
          <w:b/>
        </w:rPr>
        <w:t>va a generarse?</w:t>
      </w:r>
    </w:p>
    <w:p w:rsidR="009957C4" w:rsidRDefault="00CF3A67" w:rsidP="00CF3A67">
      <w:r>
        <w:t xml:space="preserve">La pregunta principal aquí es que partes del código puede ser automáticamente generada a partir de los modelos. </w:t>
      </w:r>
      <w:ins w:id="25" w:author="magali" w:date="2015-06-09T17:32:00Z">
        <w:r w:rsidR="00D530EE">
          <w:t>¿</w:t>
        </w:r>
      </w:ins>
      <w:r>
        <w:t>Es posible llevar a cabo una generación de código parcial o total</w:t>
      </w:r>
      <w:proofErr w:type="gramStart"/>
      <w:r>
        <w:t>?.</w:t>
      </w:r>
      <w:proofErr w:type="gramEnd"/>
      <w:r>
        <w:t xml:space="preserve"> La generación parcial de código puede implicar muchas cosas en este contexto. Primero, puede implicar que una capa (horizontal</w:t>
      </w:r>
      <w:r w:rsidR="009957C4">
        <w:t xml:space="preserve"> o vertical) de la aplicación sea </w:t>
      </w:r>
      <w:r>
        <w:t>completamente generada</w:t>
      </w:r>
      <w:r w:rsidR="009957C4">
        <w:t>,</w:t>
      </w:r>
      <w:r>
        <w:t xml:space="preserve"> mientras que otra capa podría ser desarrollada completamente de manera manual. Más aún, una capa puede ser generada parcialmente y otras partes no cubiertas tienen que ser completadas</w:t>
      </w:r>
      <w:r w:rsidR="009957C4">
        <w:t xml:space="preserve"> con código manual</w:t>
      </w:r>
      <w:r>
        <w:t>. La generación parcial de código, también puede referirse al nivel de modelado, utilizando solamente la generación de código  para ciertas partes del modelo, mientras que otras partes no son manipuladas por el generador de código y tiene que ser implementadas manualmente.</w:t>
      </w:r>
      <w:r w:rsidR="009957C4">
        <w:t xml:space="preserve"> </w:t>
      </w:r>
    </w:p>
    <w:p w:rsidR="00CF3A67" w:rsidRDefault="009957C4" w:rsidP="00CF3A67">
      <w:commentRangeStart w:id="26"/>
      <w:r>
        <w:t xml:space="preserve">En el enfoque tomado en este trabajo, la generación de código es total a partir de los modelos de los PIM de entrada, para los elementos de la capa de presentación de </w:t>
      </w:r>
      <w:proofErr w:type="spellStart"/>
      <w:r>
        <w:t>MoWebA</w:t>
      </w:r>
      <w:proofErr w:type="spellEnd"/>
      <w:r>
        <w:t>.</w:t>
      </w:r>
      <w:commentRangeEnd w:id="26"/>
      <w:r w:rsidR="00D530EE">
        <w:rPr>
          <w:rStyle w:val="Refdecomentario"/>
        </w:rPr>
        <w:commentReference w:id="26"/>
      </w:r>
    </w:p>
    <w:p w:rsidR="00A96FE8" w:rsidRDefault="00A96FE8" w:rsidP="00CF3A67">
      <w:pPr>
        <w:rPr>
          <w:b/>
        </w:rPr>
      </w:pPr>
      <w:r>
        <w:rPr>
          <w:b/>
        </w:rPr>
        <w:t>¿</w:t>
      </w:r>
      <w:del w:id="27" w:author="magali" w:date="2015-06-09T17:34:00Z">
        <w:r w:rsidR="00CF3A67" w:rsidRPr="002328EC" w:rsidDel="00D530EE">
          <w:rPr>
            <w:b/>
          </w:rPr>
          <w:delText>Que</w:delText>
        </w:r>
      </w:del>
      <w:ins w:id="28" w:author="magali" w:date="2015-06-09T17:34:00Z">
        <w:r w:rsidR="00D530EE" w:rsidRPr="002328EC">
          <w:rPr>
            <w:b/>
          </w:rPr>
          <w:t>Qué</w:t>
        </w:r>
      </w:ins>
      <w:r>
        <w:rPr>
          <w:b/>
        </w:rPr>
        <w:t xml:space="preserve"> código</w:t>
      </w:r>
      <w:r w:rsidR="00CF3A67" w:rsidRPr="002328EC">
        <w:rPr>
          <w:b/>
        </w:rPr>
        <w:t xml:space="preserve"> va a generarse?</w:t>
      </w:r>
    </w:p>
    <w:p w:rsidR="00CF3A67" w:rsidRDefault="00CF3A67" w:rsidP="00CF3A67">
      <w:r>
        <w:t xml:space="preserve"> Implica que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p>
    <w:p w:rsidR="00B95037" w:rsidRPr="00A96FE8" w:rsidRDefault="00B95037" w:rsidP="00CF3A67">
      <w:pPr>
        <w:rPr>
          <w:b/>
        </w:rPr>
      </w:pPr>
      <w:commentRangeStart w:id="29"/>
      <w:r>
        <w:t xml:space="preserve">En el contexto de este trabajo </w:t>
      </w:r>
      <w:r w:rsidR="00980991">
        <w:t xml:space="preserve">de fin de carrera, a generarse a partir de los modelos será HTML, </w:t>
      </w:r>
      <w:proofErr w:type="spellStart"/>
      <w:r w:rsidR="00980991">
        <w:t>Javascript</w:t>
      </w:r>
      <w:proofErr w:type="spellEnd"/>
      <w:r w:rsidR="00980991">
        <w:t xml:space="preserve"> para la representación de los distintos elementos de interfaz de </w:t>
      </w:r>
      <w:proofErr w:type="spellStart"/>
      <w:r w:rsidR="00980991">
        <w:t>MoWebA</w:t>
      </w:r>
      <w:proofErr w:type="spellEnd"/>
      <w:r w:rsidR="00980991">
        <w:t xml:space="preserve"> como así también CSS para el posicionamiento de estos elementos en las páginas.</w:t>
      </w:r>
      <w:commentRangeEnd w:id="29"/>
      <w:r w:rsidR="00D530EE">
        <w:rPr>
          <w:rStyle w:val="Refdecomentario"/>
        </w:rPr>
        <w:commentReference w:id="29"/>
      </w:r>
    </w:p>
    <w:p w:rsidR="00980991" w:rsidRDefault="0022365A" w:rsidP="00CF3A67">
      <w:r>
        <w:rPr>
          <w:b/>
        </w:rPr>
        <w:t>¿</w:t>
      </w:r>
      <w:r w:rsidR="00CF3A67" w:rsidRPr="002328EC">
        <w:rPr>
          <w:b/>
        </w:rPr>
        <w:t>Como a va generarse?</w:t>
      </w:r>
    </w:p>
    <w:p w:rsidR="00CF3A67" w:rsidRDefault="00CF3A67" w:rsidP="00CF3A67">
      <w:r>
        <w:t xml:space="preserve">Muchos lenguajes pueden ser empleados para generar código a partir de los modelos y pueden ser </w:t>
      </w:r>
      <w:proofErr w:type="spellStart"/>
      <w:r>
        <w:t>GPLs</w:t>
      </w:r>
      <w:proofErr w:type="spellEnd"/>
      <w:r>
        <w:t xml:space="preserve"> y DSL</w:t>
      </w:r>
      <w:r w:rsidR="00980991">
        <w:t xml:space="preserve">. </w:t>
      </w:r>
      <w:commentRangeStart w:id="30"/>
      <w:r w:rsidR="00980991">
        <w:t xml:space="preserve">Para este trabajo de tesis, la herramienta M2T basado en plantillas </w:t>
      </w:r>
      <w:proofErr w:type="spellStart"/>
      <w:r w:rsidR="00980991">
        <w:t>Acceleo</w:t>
      </w:r>
      <w:proofErr w:type="spellEnd"/>
      <w:r w:rsidR="00980991">
        <w:t xml:space="preserve">, será la protagonista </w:t>
      </w:r>
      <w:r w:rsidR="00FA304B">
        <w:t>de llevar a cabo la transformación M2T de los modelos de entrada</w:t>
      </w:r>
      <w:commentRangeEnd w:id="30"/>
      <w:r w:rsidR="00D530EE">
        <w:rPr>
          <w:rStyle w:val="Refdecomentario"/>
        </w:rPr>
        <w:commentReference w:id="30"/>
      </w:r>
      <w:r w:rsidR="00FA304B">
        <w:t>.</w:t>
      </w:r>
      <w:del w:id="31" w:author="magali" w:date="2015-06-09T17:35:00Z">
        <w:r w:rsidDel="00D530EE">
          <w:delText>.</w:delText>
        </w:r>
      </w:del>
    </w:p>
    <w:p w:rsidR="00CF3A67" w:rsidRPr="00FA304B" w:rsidRDefault="00FA304B" w:rsidP="00CF3A67">
      <w:pPr>
        <w:rPr>
          <w:b/>
          <w:caps/>
        </w:rPr>
      </w:pPr>
      <w:r>
        <w:rPr>
          <w:b/>
          <w:caps/>
        </w:rPr>
        <w:t xml:space="preserve">4.3 </w:t>
      </w:r>
      <w:r w:rsidR="00CF3A67" w:rsidRPr="00FA304B">
        <w:rPr>
          <w:b/>
          <w:caps/>
        </w:rPr>
        <w:t>Beneficios de los lenguajes de transformación (M2T)</w:t>
      </w:r>
    </w:p>
    <w:p w:rsidR="00FA304B" w:rsidRDefault="00FA304B" w:rsidP="00CF3A67">
      <w:del w:id="32" w:author="marcazal" w:date="2015-06-20T00:40:00Z">
        <w:r w:rsidDel="009657C0">
          <w:rPr>
            <w:b/>
          </w:rPr>
          <w:delText xml:space="preserve">4.3.1 </w:delText>
        </w:r>
      </w:del>
      <w:r w:rsidR="00CF3A67" w:rsidRPr="00836CD2">
        <w:rPr>
          <w:b/>
        </w:rPr>
        <w:t>Separación de código estático y dinámico</w:t>
      </w:r>
      <w:r w:rsidR="00CF3A67">
        <w:t xml:space="preserve">: </w:t>
      </w:r>
    </w:p>
    <w:p w:rsidR="00CF3A67" w:rsidRPr="00711BCE" w:rsidRDefault="00CF3A67" w:rsidP="00CF3A67">
      <w:pPr>
        <w:rPr>
          <w:i/>
        </w:rPr>
      </w:pPr>
      <w:r>
        <w:t xml:space="preserve">Los lenguajes de transformación M2T separan el código estático y dinámico, utilizando el enfoque de </w:t>
      </w:r>
      <w:r w:rsidR="00E32B8E">
        <w:t>plantillas (</w:t>
      </w:r>
      <w:proofErr w:type="spellStart"/>
      <w:r w:rsidRPr="00472C95">
        <w:rPr>
          <w:i/>
        </w:rPr>
        <w:t>templates</w:t>
      </w:r>
      <w:proofErr w:type="spellEnd"/>
      <w:r w:rsidR="00E32B8E">
        <w:rPr>
          <w:i/>
        </w:rPr>
        <w:t>)</w:t>
      </w:r>
      <w:r>
        <w:t xml:space="preserve"> para </w:t>
      </w:r>
      <w:r w:rsidR="002E26B7">
        <w:t>implementar</w:t>
      </w:r>
      <w:r>
        <w:t xml:space="preserve"> las transformaciones M2T. Una plantilla puede ser vista como un</w:t>
      </w:r>
      <w:r w:rsidR="00E32B8E">
        <w:t xml:space="preserve"> proyecto, </w:t>
      </w:r>
      <w:r w:rsidR="00E90BC6">
        <w:t>que</w:t>
      </w:r>
      <w:r>
        <w:t xml:space="preserve"> define elementos de texto estático</w:t>
      </w:r>
      <w:r w:rsidR="00E32B8E">
        <w:t>s</w:t>
      </w:r>
      <w:r w:rsidR="00E90BC6">
        <w:t xml:space="preserve"> </w:t>
      </w:r>
      <w:r>
        <w:t>compartidos por todos los artefactos</w:t>
      </w:r>
      <w:r w:rsidR="00E32B8E">
        <w:t>,</w:t>
      </w:r>
      <w:r>
        <w:t xml:space="preserve"> </w:t>
      </w:r>
      <w:r>
        <w:lastRenderedPageBreak/>
        <w:t>como así también</w:t>
      </w:r>
      <w:r w:rsidR="00E32B8E">
        <w:t>,</w:t>
      </w:r>
      <w:r>
        <w:t xml:space="preserve">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w:t>
      </w:r>
      <w:r w:rsidR="00711BCE">
        <w:t xml:space="preserve">En la figura 1, se presenta el esquema tradicional de transformación basado en </w:t>
      </w:r>
      <w:r w:rsidR="00711BCE">
        <w:rPr>
          <w:i/>
        </w:rPr>
        <w:t>templates.</w:t>
      </w:r>
    </w:p>
    <w:p w:rsidR="0022365A" w:rsidRDefault="00711BCE" w:rsidP="0022365A">
      <w:pPr>
        <w:keepNext/>
        <w:jc w:val="center"/>
      </w:pPr>
      <w:r>
        <w:rPr>
          <w:noProof/>
          <w:lang w:val="es-PY" w:eastAsia="es-PY"/>
        </w:rPr>
        <w:drawing>
          <wp:inline distT="0" distB="0" distL="0" distR="0">
            <wp:extent cx="1207197" cy="2383913"/>
            <wp:effectExtent l="19050" t="0" r="0" b="0"/>
            <wp:docPr id="1"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8" cstate="print"/>
                    <a:stretch>
                      <a:fillRect/>
                    </a:stretch>
                  </pic:blipFill>
                  <pic:spPr>
                    <a:xfrm>
                      <a:off x="0" y="0"/>
                      <a:ext cx="1207197" cy="2383783"/>
                    </a:xfrm>
                    <a:prstGeom prst="rect">
                      <a:avLst/>
                    </a:prstGeom>
                  </pic:spPr>
                </pic:pic>
              </a:graphicData>
            </a:graphic>
          </wp:inline>
        </w:drawing>
      </w:r>
    </w:p>
    <w:p w:rsidR="00711BCE" w:rsidRPr="0022365A" w:rsidRDefault="0022365A" w:rsidP="0022365A">
      <w:pPr>
        <w:pStyle w:val="Epgrafe"/>
        <w:jc w:val="center"/>
        <w:rPr>
          <w:b w:val="0"/>
          <w:color w:val="000000" w:themeColor="text1"/>
        </w:rPr>
      </w:pPr>
      <w:r w:rsidRPr="0022365A">
        <w:rPr>
          <w:color w:val="000000" w:themeColor="text1"/>
        </w:rPr>
        <w:t xml:space="preserve">Figura </w:t>
      </w:r>
      <w:r w:rsidR="00431FE4" w:rsidRPr="0022365A">
        <w:rPr>
          <w:color w:val="000000" w:themeColor="text1"/>
        </w:rPr>
        <w:fldChar w:fldCharType="begin"/>
      </w:r>
      <w:r w:rsidRPr="0022365A">
        <w:rPr>
          <w:color w:val="000000" w:themeColor="text1"/>
        </w:rPr>
        <w:instrText xml:space="preserve"> SEQ Figura \* ARABIC </w:instrText>
      </w:r>
      <w:r w:rsidR="00431FE4" w:rsidRPr="0022365A">
        <w:rPr>
          <w:color w:val="000000" w:themeColor="text1"/>
        </w:rPr>
        <w:fldChar w:fldCharType="separate"/>
      </w:r>
      <w:r w:rsidR="00C612D9">
        <w:rPr>
          <w:noProof/>
          <w:color w:val="000000" w:themeColor="text1"/>
        </w:rPr>
        <w:t>1</w:t>
      </w:r>
      <w:r w:rsidR="00431FE4" w:rsidRPr="0022365A">
        <w:rPr>
          <w:color w:val="000000" w:themeColor="text1"/>
        </w:rPr>
        <w:fldChar w:fldCharType="end"/>
      </w:r>
      <w:r w:rsidRPr="0022365A">
        <w:rPr>
          <w:b w:val="0"/>
          <w:color w:val="000000" w:themeColor="text1"/>
        </w:rPr>
        <w:t xml:space="preserve"> Plantilla, motor de plantillas y modelos de entrada para producir texto</w:t>
      </w:r>
    </w:p>
    <w:p w:rsidR="002E26B7" w:rsidRPr="002E26B7" w:rsidDel="009657C0" w:rsidRDefault="002E26B7" w:rsidP="002E26B7">
      <w:pPr>
        <w:rPr>
          <w:del w:id="33" w:author="marcazal" w:date="2015-06-20T00:41:00Z"/>
          <w:b/>
          <w:lang w:val="es-PY"/>
        </w:rPr>
      </w:pPr>
      <w:commentRangeStart w:id="34"/>
      <w:del w:id="35" w:author="marcazal" w:date="2015-06-20T00:40:00Z">
        <w:r w:rsidRPr="002E26B7" w:rsidDel="009657C0">
          <w:rPr>
            <w:b/>
            <w:bCs/>
            <w:lang w:val="es-PY"/>
          </w:rPr>
          <w:delText xml:space="preserve">4.3.2 </w:delText>
        </w:r>
      </w:del>
      <w:del w:id="36" w:author="marcazal" w:date="2015-06-20T00:41:00Z">
        <w:r w:rsidRPr="002E26B7" w:rsidDel="009657C0">
          <w:rPr>
            <w:b/>
            <w:bCs/>
            <w:lang w:val="es-PY"/>
          </w:rPr>
          <w:delText>Estructura de salida explicita</w:delText>
        </w:r>
        <w:commentRangeEnd w:id="34"/>
        <w:r w:rsidR="00A57842" w:rsidDel="009657C0">
          <w:rPr>
            <w:rStyle w:val="Refdecomentario"/>
          </w:rPr>
          <w:commentReference w:id="34"/>
        </w:r>
      </w:del>
    </w:p>
    <w:p w:rsidR="002E26B7" w:rsidRPr="002E26B7" w:rsidRDefault="002E26B7" w:rsidP="002E26B7">
      <w:pPr>
        <w:rPr>
          <w:lang w:val="es-PY"/>
        </w:rPr>
      </w:pPr>
      <w:r w:rsidRPr="002E26B7">
        <w:rPr>
          <w:lang w:val="es-PY"/>
        </w:rPr>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p>
    <w:p w:rsidR="002E26B7" w:rsidRPr="002E26B7" w:rsidDel="009657C0" w:rsidRDefault="002E26B7" w:rsidP="002E26B7">
      <w:pPr>
        <w:rPr>
          <w:del w:id="37" w:author="marcazal" w:date="2015-06-20T00:42:00Z"/>
          <w:b/>
          <w:lang w:val="es-PY"/>
        </w:rPr>
      </w:pPr>
      <w:del w:id="38" w:author="marcazal" w:date="2015-06-20T00:40:00Z">
        <w:r w:rsidRPr="002E26B7" w:rsidDel="009657C0">
          <w:rPr>
            <w:b/>
            <w:bCs/>
            <w:lang w:val="es-PY"/>
          </w:rPr>
          <w:delText xml:space="preserve">4.3.3 </w:delText>
        </w:r>
      </w:del>
      <w:del w:id="39" w:author="marcazal" w:date="2015-06-20T00:42:00Z">
        <w:r w:rsidRPr="002E26B7" w:rsidDel="009657C0">
          <w:rPr>
            <w:b/>
            <w:bCs/>
            <w:lang w:val="es-PY"/>
          </w:rPr>
          <w:delText>Lenguaje de consulta declarativa</w:delText>
        </w:r>
      </w:del>
    </w:p>
    <w:p w:rsidR="002E26B7" w:rsidRPr="002E26B7" w:rsidRDefault="002E26B7" w:rsidP="002E26B7">
      <w:pPr>
        <w:rPr>
          <w:lang w:val="es-PY"/>
        </w:rPr>
      </w:pPr>
      <w:r w:rsidRPr="002E26B7">
        <w:rPr>
          <w:lang w:val="es-PY"/>
        </w:rPr>
        <w:t xml:space="preserve">Dentro de los </w:t>
      </w:r>
      <w:proofErr w:type="spellStart"/>
      <w:r w:rsidRPr="002E26B7">
        <w:rPr>
          <w:lang w:val="es-PY"/>
        </w:rPr>
        <w:t>metamarcadores</w:t>
      </w:r>
      <w:proofErr w:type="spellEnd"/>
      <w:r w:rsidRPr="002E26B7">
        <w:rPr>
          <w:lang w:val="es-PY"/>
        </w:rPr>
        <w:t>,</w:t>
      </w:r>
      <w:r w:rsidR="00A57842">
        <w:rPr>
          <w:lang w:val="es-PY"/>
        </w:rPr>
        <w:t xml:space="preserve"> el</w:t>
      </w:r>
      <w:r w:rsidRPr="002E26B7">
        <w:rPr>
          <w:lang w:val="es-PY"/>
        </w:rPr>
        <w:t xml:space="preserve"> código es utilizado para acceder a la información almacenada dentro de los modelos.  </w:t>
      </w:r>
      <w:r w:rsidR="00A57842">
        <w:rPr>
          <w:lang w:val="es-PY"/>
        </w:rPr>
        <w:t xml:space="preserve">El estándar </w:t>
      </w:r>
      <w:r w:rsidRPr="002E26B7">
        <w:rPr>
          <w:lang w:val="es-PY"/>
        </w:rPr>
        <w:t>OCL</w:t>
      </w:r>
      <w:del w:id="40" w:author="magali" w:date="2015-06-16T11:02:00Z">
        <w:r w:rsidRPr="002E26B7" w:rsidDel="00A57842">
          <w:rPr>
            <w:lang w:val="es-PY"/>
          </w:rPr>
          <w:delText>,</w:delText>
        </w:r>
      </w:del>
      <w:r w:rsidRPr="002E26B7">
        <w:rPr>
          <w:lang w:val="es-PY"/>
        </w:rPr>
        <w:t xml:space="preserve">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p>
    <w:p w:rsidR="002E26B7" w:rsidRPr="002E26B7" w:rsidDel="009657C0" w:rsidRDefault="002E26B7" w:rsidP="002E26B7">
      <w:pPr>
        <w:rPr>
          <w:del w:id="41" w:author="marcazal" w:date="2015-06-20T00:42:00Z"/>
          <w:b/>
          <w:lang w:val="es-PY"/>
        </w:rPr>
      </w:pPr>
      <w:del w:id="42" w:author="marcazal" w:date="2015-06-20T00:41:00Z">
        <w:r w:rsidRPr="002E26B7" w:rsidDel="009657C0">
          <w:rPr>
            <w:b/>
            <w:bCs/>
            <w:lang w:val="es-PY"/>
          </w:rPr>
          <w:delText xml:space="preserve">4.3.4 </w:delText>
        </w:r>
      </w:del>
      <w:del w:id="43" w:author="marcazal" w:date="2015-06-20T00:42:00Z">
        <w:r w:rsidRPr="002E26B7" w:rsidDel="009657C0">
          <w:rPr>
            <w:b/>
            <w:bCs/>
            <w:lang w:val="es-PY"/>
          </w:rPr>
          <w:delText>Funcionalidad base reusable</w:delText>
        </w:r>
      </w:del>
    </w:p>
    <w:p w:rsidR="002E26B7" w:rsidRPr="002E26B7" w:rsidRDefault="002E26B7" w:rsidP="002E26B7">
      <w:pPr>
        <w:rPr>
          <w:lang w:val="es-PY"/>
        </w:rPr>
      </w:pPr>
      <w:r w:rsidRPr="002E26B7">
        <w:rPr>
          <w:lang w:val="es-PY"/>
        </w:rPr>
        <w:t xml:space="preserve">Los lenguajes de transformación M2T actuales, vienen con soporte de herramienta, lo cual permite leer directamente los modelos y </w:t>
      </w:r>
      <w:del w:id="44" w:author="magali" w:date="2015-06-10T10:18:00Z">
        <w:r w:rsidRPr="002E26B7" w:rsidDel="008C5104">
          <w:rPr>
            <w:lang w:val="es-PY"/>
          </w:rPr>
          <w:delText>serialiazar</w:delText>
        </w:r>
      </w:del>
      <w:ins w:id="45" w:author="magali" w:date="2015-06-10T10:18:00Z">
        <w:r w:rsidR="008C5104" w:rsidRPr="002E26B7">
          <w:rPr>
            <w:lang w:val="es-PY"/>
          </w:rPr>
          <w:t>serializar</w:t>
        </w:r>
      </w:ins>
      <w:r w:rsidRPr="002E26B7">
        <w:rPr>
          <w:lang w:val="es-PY"/>
        </w:rPr>
        <w:t xml:space="preserve"> texto en archivos, definiendo solamente archivos de configuración.</w:t>
      </w:r>
    </w:p>
    <w:p w:rsidR="002E26B7" w:rsidRPr="002E26B7" w:rsidRDefault="002E26B7" w:rsidP="002E26B7">
      <w:pPr>
        <w:rPr>
          <w:b/>
          <w:lang w:val="es-PY"/>
        </w:rPr>
      </w:pPr>
      <w:r w:rsidRPr="002E26B7">
        <w:rPr>
          <w:b/>
          <w:bCs/>
          <w:lang w:val="es-PY"/>
        </w:rPr>
        <w:t>4.4 UNA VISTA DE LOS LENGUAJES DE TRANSFORMACIÓN BASADOS EN TEMPLATES</w:t>
      </w:r>
    </w:p>
    <w:p w:rsidR="002E26B7" w:rsidRPr="002E26B7" w:rsidRDefault="002E26B7" w:rsidP="002E26B7">
      <w:pPr>
        <w:rPr>
          <w:lang w:val="es-PY"/>
        </w:rPr>
      </w:pPr>
      <w:r w:rsidRPr="002E26B7">
        <w:rPr>
          <w:lang w:val="es-PY"/>
        </w:rPr>
        <w:lastRenderedPageBreak/>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p>
    <w:p w:rsidR="002E26B7" w:rsidRPr="002E26B7" w:rsidRDefault="002E26B7" w:rsidP="002E26B7">
      <w:pPr>
        <w:rPr>
          <w:b/>
          <w:lang w:val="es-PY"/>
        </w:rPr>
      </w:pPr>
      <w:r w:rsidRPr="002E26B7">
        <w:rPr>
          <w:b/>
          <w:bCs/>
          <w:lang w:val="es-PY"/>
        </w:rPr>
        <w:t>XSLT</w:t>
      </w:r>
      <w:r w:rsidR="00613C0E">
        <w:rPr>
          <w:rStyle w:val="Refdenotaalpie"/>
          <w:b/>
          <w:bCs/>
          <w:lang w:val="es-PY"/>
        </w:rPr>
        <w:footnoteReference w:id="1"/>
      </w:r>
    </w:p>
    <w:p w:rsidR="002E26B7" w:rsidRPr="002E26B7" w:rsidRDefault="002E26B7" w:rsidP="002E26B7">
      <w:pPr>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p>
    <w:p w:rsidR="002E26B7" w:rsidRPr="002E26B7" w:rsidRDefault="002E26B7" w:rsidP="002E26B7">
      <w:pPr>
        <w:rPr>
          <w:b/>
          <w:lang w:val="es-PY"/>
        </w:rPr>
      </w:pPr>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sidR="00613C0E">
        <w:rPr>
          <w:rStyle w:val="Refdenotaalpie"/>
          <w:b/>
          <w:bCs/>
          <w:lang w:val="es-PY"/>
        </w:rPr>
        <w:footnoteReference w:id="2"/>
      </w:r>
    </w:p>
    <w:p w:rsidR="002E26B7" w:rsidRPr="002E26B7" w:rsidRDefault="002E26B7" w:rsidP="002E26B7">
      <w:pPr>
        <w:rPr>
          <w:lang w:val="es-PY"/>
        </w:rPr>
      </w:pPr>
      <w:r w:rsidRPr="002E26B7">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2E26B7" w:rsidRPr="002E26B7" w:rsidRDefault="002E26B7" w:rsidP="002E26B7">
      <w:pPr>
        <w:rPr>
          <w:b/>
          <w:lang w:val="es-PY"/>
        </w:rPr>
      </w:pPr>
      <w:proofErr w:type="spellStart"/>
      <w:r w:rsidRPr="002E26B7">
        <w:rPr>
          <w:b/>
          <w:bCs/>
          <w:lang w:val="es-PY"/>
        </w:rPr>
        <w:t>Xpand</w:t>
      </w:r>
      <w:proofErr w:type="spellEnd"/>
      <w:r w:rsidR="00613C0E">
        <w:rPr>
          <w:rStyle w:val="Refdenotaalpie"/>
          <w:b/>
          <w:bCs/>
          <w:lang w:val="es-PY"/>
        </w:rPr>
        <w:footnoteReference w:id="3"/>
      </w:r>
    </w:p>
    <w:p w:rsidR="002E26B7" w:rsidRPr="002E26B7" w:rsidRDefault="002E26B7" w:rsidP="002E26B7">
      <w:pPr>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2E26B7" w:rsidRPr="002E26B7" w:rsidRDefault="002E26B7" w:rsidP="002E26B7">
      <w:pPr>
        <w:rPr>
          <w:b/>
          <w:lang w:val="es-PY"/>
        </w:rPr>
      </w:pPr>
      <w:proofErr w:type="spellStart"/>
      <w:r w:rsidRPr="002E26B7">
        <w:rPr>
          <w:b/>
          <w:bCs/>
          <w:lang w:val="es-PY"/>
        </w:rPr>
        <w:t>MOFScript</w:t>
      </w:r>
      <w:proofErr w:type="spellEnd"/>
      <w:r w:rsidR="00613C0E">
        <w:rPr>
          <w:rStyle w:val="Refdenotaalpie"/>
          <w:b/>
          <w:lang w:val="es-PY"/>
        </w:rPr>
        <w:footnoteReference w:id="4"/>
      </w:r>
    </w:p>
    <w:p w:rsidR="002E26B7" w:rsidRPr="002E26B7" w:rsidRDefault="002E26B7" w:rsidP="002E26B7">
      <w:pPr>
        <w:rPr>
          <w:lang w:val="es-PY"/>
        </w:rPr>
      </w:pPr>
      <w:r w:rsidRPr="002E26B7">
        <w:rPr>
          <w:lang w:val="es-PY"/>
        </w:rPr>
        <w:t xml:space="preserve">Este proyecto provee otro lenguaje de transformación M2T proveyendo características similares tales como </w:t>
      </w:r>
      <w:proofErr w:type="spellStart"/>
      <w:r w:rsidRPr="009657C0">
        <w:rPr>
          <w:i/>
          <w:lang w:val="es-PY"/>
          <w:rPrChange w:id="46" w:author="marcazal" w:date="2015-06-20T00:44:00Z">
            <w:rPr>
              <w:lang w:val="es-PY"/>
            </w:rPr>
          </w:rPrChange>
        </w:rPr>
        <w:t>Xpand</w:t>
      </w:r>
      <w:proofErr w:type="spellEnd"/>
      <w:r w:rsidRPr="002E26B7">
        <w:rPr>
          <w:lang w:val="es-PY"/>
        </w:rPr>
        <w:t xml:space="preserve">. </w:t>
      </w:r>
      <w:proofErr w:type="spellStart"/>
      <w:r w:rsidRPr="009657C0">
        <w:rPr>
          <w:i/>
          <w:lang w:val="es-PY"/>
          <w:rPrChange w:id="47" w:author="marcazal" w:date="2015-06-20T00:44:00Z">
            <w:rPr>
              <w:lang w:val="es-PY"/>
            </w:rPr>
          </w:rPrChange>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Change w:id="48" w:author="marcazal" w:date="2015-06-20T00:44:00Z">
            <w:rPr>
              <w:lang w:val="es-PY"/>
            </w:rPr>
          </w:rPrChange>
        </w:rPr>
        <w:t>Eclipse</w:t>
      </w:r>
      <w:r w:rsidRPr="002E26B7">
        <w:rPr>
          <w:lang w:val="es-PY"/>
        </w:rPr>
        <w:t xml:space="preserve"> y soporta modelos del tipo EMF.</w:t>
      </w:r>
    </w:p>
    <w:p w:rsidR="002E26B7" w:rsidRPr="002E26B7" w:rsidRDefault="002E26B7" w:rsidP="002E26B7">
      <w:pPr>
        <w:rPr>
          <w:b/>
          <w:lang w:val="es-PY"/>
        </w:rPr>
      </w:pPr>
      <w:proofErr w:type="spellStart"/>
      <w:r w:rsidRPr="002E26B7">
        <w:rPr>
          <w:b/>
          <w:bCs/>
          <w:lang w:val="es-PY"/>
        </w:rPr>
        <w:t>Acceleo</w:t>
      </w:r>
      <w:proofErr w:type="spellEnd"/>
      <w:r w:rsidR="00613C0E">
        <w:rPr>
          <w:rStyle w:val="Refdenotaalpie"/>
          <w:b/>
          <w:bCs/>
          <w:lang w:val="es-PY"/>
        </w:rPr>
        <w:footnoteReference w:id="5"/>
      </w:r>
    </w:p>
    <w:p w:rsidR="002E26B7" w:rsidRPr="002E26B7" w:rsidRDefault="002E26B7" w:rsidP="002E26B7">
      <w:pPr>
        <w:rPr>
          <w:lang w:val="es-PY"/>
        </w:rPr>
      </w:pPr>
      <w:proofErr w:type="spellStart"/>
      <w:r w:rsidRPr="009657C0">
        <w:rPr>
          <w:i/>
          <w:lang w:val="es-PY"/>
          <w:rPrChange w:id="49" w:author="marcazal" w:date="2015-06-20T00:44:00Z">
            <w:rPr>
              <w:lang w:val="es-PY"/>
            </w:rPr>
          </w:rPrChange>
        </w:rPr>
        <w:t>Acceleo</w:t>
      </w:r>
      <w:proofErr w:type="spellEnd"/>
      <w:r w:rsidRPr="002E26B7">
        <w:rPr>
          <w:lang w:val="es-PY"/>
        </w:rPr>
        <w:t xml:space="preserve"> es una herramienta de transformación M2T basada en los estándares propuestos por la OMG y que actualmente forma parte de la</w:t>
      </w:r>
      <w:ins w:id="50" w:author="marcazal" w:date="2015-06-20T00:44:00Z">
        <w:r w:rsidR="009657C0">
          <w:rPr>
            <w:lang w:val="es-PY"/>
          </w:rPr>
          <w:t xml:space="preserve"> </w:t>
        </w:r>
      </w:ins>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Change w:id="51" w:author="marcazal" w:date="2015-06-20T00:44:00Z">
            <w:rPr>
              <w:lang w:val="es-PY"/>
            </w:rPr>
          </w:rPrChange>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del w:id="52" w:author="magali" w:date="2015-06-16T11:04:00Z">
        <w:r w:rsidRPr="002E26B7" w:rsidDel="00A57842">
          <w:rPr>
            <w:lang w:val="es-PY"/>
          </w:rPr>
          <w:delText xml:space="preserve">Para este trabajo de fin de carrera se utilizó esta </w:delText>
        </w:r>
        <w:r w:rsidRPr="002E26B7" w:rsidDel="00A57842">
          <w:rPr>
            <w:lang w:val="es-PY"/>
          </w:rPr>
          <w:lastRenderedPageBreak/>
          <w:delText>herramienta para llevar a cabo las transformaciones de los modelos de entrada, debido a que</w:delText>
        </w:r>
      </w:del>
      <w:proofErr w:type="spellStart"/>
      <w:ins w:id="53" w:author="magali" w:date="2015-06-16T11:04:00Z">
        <w:r w:rsidR="00A57842">
          <w:rPr>
            <w:lang w:val="es-PY"/>
          </w:rPr>
          <w:t>Acceleo</w:t>
        </w:r>
      </w:ins>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p>
    <w:p w:rsidR="002E26B7" w:rsidRPr="002E26B7" w:rsidRDefault="00812939" w:rsidP="002E26B7">
      <w:pPr>
        <w:rPr>
          <w:b/>
          <w:lang w:val="es-PY"/>
        </w:rPr>
      </w:pPr>
      <w:r>
        <w:rPr>
          <w:b/>
          <w:bCs/>
          <w:lang w:val="es-PY"/>
        </w:rPr>
        <w:t>4.5</w:t>
      </w:r>
      <w:r w:rsidR="002E26B7" w:rsidRPr="002E26B7">
        <w:rPr>
          <w:b/>
          <w:bCs/>
          <w:lang w:val="es-PY"/>
        </w:rPr>
        <w:t>  LA HERRAMIENTA DE TRANSFORMACIÓN M2T ACCELEO</w:t>
      </w:r>
    </w:p>
    <w:p w:rsidR="002E26B7" w:rsidRPr="000B30C0" w:rsidDel="008A6D69" w:rsidRDefault="002E26B7" w:rsidP="002E26B7">
      <w:pPr>
        <w:rPr>
          <w:del w:id="54" w:author="marcazal" w:date="2015-06-20T00:46:00Z"/>
          <w:i/>
          <w:lang w:val="es-PY"/>
          <w:rPrChange w:id="55" w:author="marcazal" w:date="2015-06-20T01:05:00Z">
            <w:rPr>
              <w:del w:id="56" w:author="marcazal" w:date="2015-06-20T00:46:00Z"/>
              <w:lang w:val="es-PY"/>
            </w:rPr>
          </w:rPrChange>
        </w:rPr>
      </w:pPr>
      <w:commentRangeStart w:id="57"/>
      <w:proofErr w:type="spellStart"/>
      <w:r w:rsidRPr="008A6D69">
        <w:rPr>
          <w:i/>
          <w:lang w:val="es-PY"/>
          <w:rPrChange w:id="58" w:author="marcazal" w:date="2015-06-20T00:47:00Z">
            <w:rPr>
              <w:lang w:val="es-PY"/>
            </w:rPr>
          </w:rPrChange>
        </w:rPr>
        <w:t>Acceleo</w:t>
      </w:r>
      <w:proofErr w:type="spellEnd"/>
      <w:r w:rsidRPr="002E26B7">
        <w:rPr>
          <w:lang w:val="es-PY"/>
        </w:rPr>
        <w:t xml:space="preserve"> posee varias características que la hacen interesante para la generación de código a partir de los modelos de entrada.</w:t>
      </w:r>
      <w:ins w:id="59" w:author="marcazal" w:date="2015-06-20T01:05:00Z">
        <w:r w:rsidR="000B30C0">
          <w:rPr>
            <w:lang w:val="es-PY"/>
          </w:rPr>
          <w:t xml:space="preserve"> </w:t>
        </w:r>
      </w:ins>
      <w:del w:id="60" w:author="marcazal" w:date="2015-06-20T00:46:00Z">
        <w:r w:rsidRPr="000B30C0" w:rsidDel="008A6D69">
          <w:rPr>
            <w:i/>
            <w:lang w:val="es-PY"/>
            <w:rPrChange w:id="61" w:author="marcazal" w:date="2015-06-20T01:05:00Z">
              <w:rPr>
                <w:lang w:val="es-PY"/>
              </w:rPr>
            </w:rPrChange>
          </w:rPr>
          <w:delText xml:space="preserve"> A continuación se presentan algunas.</w:delText>
        </w:r>
      </w:del>
    </w:p>
    <w:p w:rsidR="002E26B7" w:rsidRPr="000B30C0" w:rsidDel="008A6D69" w:rsidRDefault="002E26B7" w:rsidP="002E26B7">
      <w:pPr>
        <w:rPr>
          <w:del w:id="62" w:author="marcazal" w:date="2015-06-20T00:47:00Z"/>
          <w:b/>
          <w:i/>
          <w:lang w:val="es-PY"/>
          <w:rPrChange w:id="63" w:author="marcazal" w:date="2015-06-20T01:05:00Z">
            <w:rPr>
              <w:del w:id="64" w:author="marcazal" w:date="2015-06-20T00:47:00Z"/>
              <w:b/>
              <w:lang w:val="es-PY"/>
            </w:rPr>
          </w:rPrChange>
        </w:rPr>
      </w:pPr>
      <w:del w:id="65" w:author="marcazal" w:date="2015-06-20T00:46:00Z">
        <w:r w:rsidRPr="000B30C0" w:rsidDel="008A6D69">
          <w:rPr>
            <w:b/>
            <w:bCs/>
            <w:i/>
            <w:lang w:val="es-PY"/>
            <w:rPrChange w:id="66" w:author="marcazal" w:date="2015-06-20T01:05:00Z">
              <w:rPr>
                <w:b/>
                <w:bCs/>
                <w:lang w:val="es-PY"/>
              </w:rPr>
            </w:rPrChange>
          </w:rPr>
          <w:delText>Open Source</w:delText>
        </w:r>
      </w:del>
    </w:p>
    <w:p w:rsidR="002E26B7" w:rsidRPr="002E26B7" w:rsidDel="007E5F62" w:rsidRDefault="002E26B7" w:rsidP="002E26B7">
      <w:pPr>
        <w:rPr>
          <w:del w:id="67" w:author="marcazal" w:date="2015-06-20T01:06:00Z"/>
          <w:lang w:val="es-PY"/>
        </w:rPr>
      </w:pPr>
      <w:proofErr w:type="spellStart"/>
      <w:r w:rsidRPr="000B30C0">
        <w:rPr>
          <w:i/>
          <w:lang w:val="es-PY"/>
          <w:rPrChange w:id="68" w:author="marcazal" w:date="2015-06-20T01:05:00Z">
            <w:rPr>
              <w:lang w:val="es-PY"/>
            </w:rPr>
          </w:rPrChange>
        </w:rPr>
        <w:t>Acceleo</w:t>
      </w:r>
      <w:proofErr w:type="spellEnd"/>
      <w:r w:rsidRPr="002E26B7">
        <w:rPr>
          <w:lang w:val="es-PY"/>
        </w:rPr>
        <w:t xml:space="preserve"> es un generador de códigos de uso abierto (</w:t>
      </w:r>
      <w:r w:rsidRPr="002E26B7">
        <w:rPr>
          <w:i/>
          <w:iCs/>
          <w:lang w:val="es-PY"/>
        </w:rPr>
        <w:t xml:space="preserve">open </w:t>
      </w:r>
      <w:proofErr w:type="spellStart"/>
      <w:r w:rsidRPr="002E26B7">
        <w:rPr>
          <w:i/>
          <w:iCs/>
          <w:lang w:val="es-PY"/>
        </w:rPr>
        <w:t>source</w:t>
      </w:r>
      <w:proofErr w:type="spellEnd"/>
      <w:r w:rsidRPr="002E26B7">
        <w:rPr>
          <w:lang w:val="es-PY"/>
        </w:rPr>
        <w:t>).</w:t>
      </w:r>
      <w:ins w:id="69" w:author="marcazal" w:date="2015-06-20T01:06:00Z">
        <w:r w:rsidR="000B30C0">
          <w:rPr>
            <w:lang w:val="es-PY"/>
          </w:rPr>
          <w:t xml:space="preserve"> </w:t>
        </w:r>
      </w:ins>
      <w:del w:id="70" w:author="marcazal" w:date="2015-06-20T01:06:00Z">
        <w:r w:rsidRPr="002E26B7" w:rsidDel="000B30C0">
          <w:rPr>
            <w:lang w:val="es-PY"/>
          </w:rPr>
          <w:delText xml:space="preserve"> </w:delText>
        </w:r>
      </w:del>
      <w:r w:rsidRPr="002E26B7">
        <w:rPr>
          <w:lang w:val="es-PY"/>
        </w:rPr>
        <w:t>Como tal es posible utilizarlo, bifurcarlo y contribuir con la evolución del proyecto. Cuenta con una gran comunidad (</w:t>
      </w:r>
      <w:r w:rsidRPr="008A6D69">
        <w:rPr>
          <w:i/>
          <w:lang w:val="es-PY"/>
          <w:rPrChange w:id="71" w:author="marcazal" w:date="2015-06-20T00:47:00Z">
            <w:rPr>
              <w:lang w:val="es-PY"/>
            </w:rPr>
          </w:rPrChange>
        </w:rPr>
        <w:t xml:space="preserve">Eclipse </w:t>
      </w:r>
      <w:proofErr w:type="spellStart"/>
      <w:r w:rsidRPr="008A6D69">
        <w:rPr>
          <w:i/>
          <w:lang w:val="es-PY"/>
          <w:rPrChange w:id="72" w:author="marcazal" w:date="2015-06-20T00:47:00Z">
            <w:rPr>
              <w:lang w:val="es-PY"/>
            </w:rPr>
          </w:rPrChange>
        </w:rPr>
        <w:t>Foundation</w:t>
      </w:r>
      <w:proofErr w:type="spellEnd"/>
      <w:r w:rsidRPr="002E26B7">
        <w:rPr>
          <w:lang w:val="es-PY"/>
        </w:rPr>
        <w:t>) que la mantiene.</w:t>
      </w:r>
      <w:ins w:id="73" w:author="marcazal" w:date="2015-06-20T01:06:00Z">
        <w:r w:rsidR="007E5F62">
          <w:rPr>
            <w:b/>
            <w:bCs/>
            <w:lang w:val="es-PY"/>
          </w:rPr>
          <w:t xml:space="preserve"> </w:t>
        </w:r>
      </w:ins>
    </w:p>
    <w:p w:rsidR="002E26B7" w:rsidRPr="002E26B7" w:rsidDel="008A6D69" w:rsidRDefault="002E26B7" w:rsidP="008A6D69">
      <w:pPr>
        <w:rPr>
          <w:del w:id="74" w:author="marcazal" w:date="2015-06-20T00:48:00Z"/>
          <w:b/>
          <w:lang w:val="es-PY"/>
        </w:rPr>
      </w:pPr>
      <w:del w:id="75" w:author="marcazal" w:date="2015-06-20T00:48:00Z">
        <w:r w:rsidRPr="002E26B7" w:rsidDel="008A6D69">
          <w:rPr>
            <w:b/>
            <w:bCs/>
            <w:lang w:val="es-PY"/>
          </w:rPr>
          <w:delText>Integrado con el Eclipse</w:delText>
        </w:r>
      </w:del>
    </w:p>
    <w:p w:rsidR="002E26B7" w:rsidRPr="002E26B7" w:rsidDel="008A6D69" w:rsidRDefault="002E26B7" w:rsidP="008A6D69">
      <w:pPr>
        <w:rPr>
          <w:del w:id="76" w:author="marcazal" w:date="2015-06-20T00:48:00Z"/>
          <w:lang w:val="es-PY"/>
        </w:rPr>
      </w:pPr>
      <w:del w:id="77" w:author="marcazal" w:date="2015-06-20T00:48:00Z">
        <w:r w:rsidRPr="002E26B7" w:rsidDel="008A6D69">
          <w:rPr>
            <w:lang w:val="es-PY"/>
          </w:rPr>
          <w:delText xml:space="preserve">Acceleo </w:delText>
        </w:r>
      </w:del>
      <w:ins w:id="78" w:author="marcazal" w:date="2015-06-20T00:48:00Z">
        <w:r w:rsidR="008A6D69">
          <w:rPr>
            <w:lang w:val="es-PY"/>
          </w:rPr>
          <w:t>E</w:t>
        </w:r>
      </w:ins>
      <w:del w:id="79" w:author="marcazal" w:date="2015-06-20T00:48:00Z">
        <w:r w:rsidRPr="002E26B7" w:rsidDel="008A6D69">
          <w:rPr>
            <w:lang w:val="es-PY"/>
          </w:rPr>
          <w:delText>e</w:delText>
        </w:r>
      </w:del>
      <w:r w:rsidRPr="002E26B7">
        <w:rPr>
          <w:lang w:val="es-PY"/>
        </w:rPr>
        <w:t xml:space="preserve">stá integrado con el IDE del </w:t>
      </w:r>
      <w:r w:rsidRPr="008A6D69">
        <w:rPr>
          <w:i/>
          <w:lang w:val="es-PY"/>
          <w:rPrChange w:id="80" w:author="marcazal" w:date="2015-06-20T00:48:00Z">
            <w:rPr>
              <w:lang w:val="es-PY"/>
            </w:rPr>
          </w:rPrChange>
        </w:rPr>
        <w:t>Eclipse</w:t>
      </w:r>
      <w:r w:rsidRPr="002E26B7">
        <w:rPr>
          <w:lang w:val="es-PY"/>
        </w:rPr>
        <w:t xml:space="preserve">, un editor </w:t>
      </w:r>
      <w:del w:id="81" w:author="marcazal" w:date="2015-06-20T01:06:00Z">
        <w:r w:rsidRPr="002E26B7" w:rsidDel="007E5F62">
          <w:rPr>
            <w:lang w:val="es-PY"/>
          </w:rPr>
          <w:delText>completo</w:delText>
        </w:r>
      </w:del>
      <w:ins w:id="82" w:author="marcazal" w:date="2015-06-20T01:06:00Z">
        <w:r w:rsidR="007E5F62">
          <w:rPr>
            <w:lang w:val="es-PY"/>
          </w:rPr>
          <w:t>robusto</w:t>
        </w:r>
      </w:ins>
      <w:r w:rsidRPr="002E26B7">
        <w:rPr>
          <w:lang w:val="es-PY"/>
        </w:rPr>
        <w:t>, con corrector de sintaxis, detección de errores en tiempo real, soluciones rápidas, refactorización y mucho más. También contiene vistas dedicadas que ayudan a navegar amigablemente por el generador de código</w:t>
      </w:r>
      <w:ins w:id="83" w:author="marcazal" w:date="2015-06-20T00:48:00Z">
        <w:r w:rsidR="008A6D69">
          <w:rPr>
            <w:b/>
            <w:bCs/>
            <w:lang w:val="es-PY"/>
          </w:rPr>
          <w:t>.</w:t>
        </w:r>
      </w:ins>
    </w:p>
    <w:p w:rsidR="002E26B7" w:rsidRPr="002E26B7" w:rsidRDefault="002E26B7" w:rsidP="002E26B7">
      <w:pPr>
        <w:rPr>
          <w:b/>
          <w:lang w:val="es-PY"/>
        </w:rPr>
      </w:pPr>
      <w:del w:id="84" w:author="marcazal" w:date="2015-06-20T00:48:00Z">
        <w:r w:rsidRPr="002E26B7" w:rsidDel="008A6D69">
          <w:rPr>
            <w:b/>
            <w:bCs/>
            <w:lang w:val="es-PY"/>
          </w:rPr>
          <w:delText>Trazabilidad</w:delText>
        </w:r>
      </w:del>
    </w:p>
    <w:p w:rsidR="002E26B7" w:rsidRPr="002E26B7" w:rsidDel="008A6D69" w:rsidRDefault="008A6D69" w:rsidP="002E26B7">
      <w:pPr>
        <w:rPr>
          <w:del w:id="85" w:author="marcazal" w:date="2015-06-20T00:50:00Z"/>
          <w:lang w:val="es-PY"/>
        </w:rPr>
      </w:pPr>
      <w:ins w:id="86" w:author="marcazal" w:date="2015-06-20T00:49:00Z">
        <w:r>
          <w:rPr>
            <w:lang w:val="es-PY"/>
          </w:rPr>
          <w:t>Por lo general, c</w:t>
        </w:r>
      </w:ins>
      <w:del w:id="87" w:author="marcazal" w:date="2015-06-20T00:49:00Z">
        <w:r w:rsidR="002E26B7" w:rsidRPr="002E26B7" w:rsidDel="008A6D69">
          <w:rPr>
            <w:lang w:val="es-PY"/>
          </w:rPr>
          <w:delText>C</w:delText>
        </w:r>
      </w:del>
      <w:r w:rsidR="002E26B7" w:rsidRPr="002E26B7">
        <w:rPr>
          <w:lang w:val="es-PY"/>
        </w:rPr>
        <w:t xml:space="preserve">on el generador de código, es fácil perderse en el código generado. De manera a manejar este inconveniente, </w:t>
      </w:r>
      <w:proofErr w:type="spellStart"/>
      <w:r w:rsidR="002E26B7" w:rsidRPr="002E26B7">
        <w:rPr>
          <w:lang w:val="es-PY"/>
        </w:rPr>
        <w:t>Acceleo</w:t>
      </w:r>
      <w:proofErr w:type="spellEnd"/>
      <w:r w:rsidR="002E26B7" w:rsidRPr="002E26B7">
        <w:rPr>
          <w:lang w:val="es-PY"/>
        </w:rPr>
        <w:t xml:space="preserve"> contiene un motor de trazabilidad que permite encontrar fácilmente, que elementos del modelo y que parte del generador (plantilla de transformación) ha</w:t>
      </w:r>
      <w:ins w:id="88" w:author="marcazal" w:date="2015-06-20T00:49:00Z">
        <w:r>
          <w:rPr>
            <w:lang w:val="es-PY"/>
          </w:rPr>
          <w:t>n</w:t>
        </w:r>
      </w:ins>
      <w:r w:rsidR="002E26B7" w:rsidRPr="002E26B7">
        <w:rPr>
          <w:lang w:val="es-PY"/>
        </w:rPr>
        <w:t xml:space="preserve"> sido </w:t>
      </w:r>
      <w:del w:id="89" w:author="marcazal" w:date="2015-06-20T00:49:00Z">
        <w:r w:rsidR="002E26B7" w:rsidRPr="002E26B7" w:rsidDel="008A6D69">
          <w:rPr>
            <w:lang w:val="es-PY"/>
          </w:rPr>
          <w:delText>utilizado</w:delText>
        </w:r>
      </w:del>
      <w:ins w:id="90" w:author="marcazal" w:date="2015-06-20T00:49:00Z">
        <w:r w:rsidRPr="002E26B7">
          <w:rPr>
            <w:lang w:val="es-PY"/>
          </w:rPr>
          <w:t>utilizados</w:t>
        </w:r>
      </w:ins>
      <w:r w:rsidR="002E26B7" w:rsidRPr="002E26B7">
        <w:rPr>
          <w:lang w:val="es-PY"/>
        </w:rPr>
        <w:t xml:space="preserve"> para generar la pieza de código.</w:t>
      </w:r>
    </w:p>
    <w:p w:rsidR="002E26B7" w:rsidRPr="002E26B7" w:rsidDel="007E5F62" w:rsidRDefault="002E26B7" w:rsidP="002E26B7">
      <w:pPr>
        <w:rPr>
          <w:del w:id="91" w:author="marcazal" w:date="2015-06-20T01:07:00Z"/>
          <w:b/>
          <w:lang w:val="es-PY"/>
        </w:rPr>
      </w:pPr>
      <w:del w:id="92" w:author="marcazal" w:date="2015-06-20T00:50:00Z">
        <w:r w:rsidRPr="002E26B7" w:rsidDel="008A6D69">
          <w:rPr>
            <w:b/>
            <w:bCs/>
            <w:lang w:val="es-PY"/>
          </w:rPr>
          <w:delText>Versatilidad</w:delText>
        </w:r>
      </w:del>
      <w:ins w:id="93" w:author="marcazal" w:date="2015-06-20T01:07:00Z">
        <w:r w:rsidR="007E5F62">
          <w:rPr>
            <w:lang w:val="es-PY"/>
          </w:rPr>
          <w:t xml:space="preserve"> </w:t>
        </w:r>
      </w:ins>
    </w:p>
    <w:p w:rsidR="002E26B7" w:rsidRPr="002E26B7" w:rsidDel="000B30C0" w:rsidRDefault="002E26B7" w:rsidP="002E26B7">
      <w:pPr>
        <w:rPr>
          <w:del w:id="94" w:author="marcazal" w:date="2015-06-20T01:05:00Z"/>
          <w:lang w:val="es-PY"/>
        </w:rPr>
      </w:pPr>
      <w:r w:rsidRPr="002E26B7">
        <w:rPr>
          <w:lang w:val="es-PY"/>
        </w:rPr>
        <w:t>Generadores de código son a menudo limitados a un conjunto de tecnologías. Con el enfoque basado en </w:t>
      </w:r>
      <w:proofErr w:type="spellStart"/>
      <w:r w:rsidRPr="002E26B7">
        <w:rPr>
          <w:i/>
          <w:iCs/>
          <w:lang w:val="es-PY"/>
        </w:rPr>
        <w:t>templates</w:t>
      </w:r>
      <w:proofErr w:type="spellEnd"/>
      <w:r w:rsidRPr="002E26B7">
        <w:rPr>
          <w:lang w:val="es-PY"/>
        </w:rPr>
        <w:t>,  </w:t>
      </w:r>
      <w:proofErr w:type="spellStart"/>
      <w:r w:rsidRPr="007E5F62">
        <w:rPr>
          <w:i/>
          <w:lang w:val="es-PY"/>
          <w:rPrChange w:id="95" w:author="marcazal" w:date="2015-06-20T01:07:00Z">
            <w:rPr>
              <w:lang w:val="es-PY"/>
            </w:rPr>
          </w:rPrChange>
        </w:rPr>
        <w:t>Acceleo</w:t>
      </w:r>
      <w:proofErr w:type="spellEnd"/>
      <w:r w:rsidRPr="002E26B7">
        <w:rPr>
          <w:lang w:val="es-PY"/>
        </w:rPr>
        <w:t xml:space="preserve"> puede generar código para cualquier tipo de lenguaje. Si es posible escribir la plantilla de transformación, </w:t>
      </w:r>
      <w:proofErr w:type="spellStart"/>
      <w:r w:rsidRPr="007E5F62">
        <w:rPr>
          <w:i/>
          <w:lang w:val="es-PY"/>
          <w:rPrChange w:id="96" w:author="marcazal" w:date="2015-06-20T01:07:00Z">
            <w:rPr>
              <w:lang w:val="es-PY"/>
            </w:rPr>
          </w:rPrChange>
        </w:rPr>
        <w:t>Acceleo</w:t>
      </w:r>
      <w:proofErr w:type="spellEnd"/>
      <w:r w:rsidRPr="007E5F62">
        <w:rPr>
          <w:i/>
          <w:lang w:val="es-PY"/>
          <w:rPrChange w:id="97" w:author="marcazal" w:date="2015-06-20T01:07:00Z">
            <w:rPr>
              <w:lang w:val="es-PY"/>
            </w:rPr>
          </w:rPrChange>
        </w:rPr>
        <w:t xml:space="preserve"> </w:t>
      </w:r>
      <w:r w:rsidRPr="002E26B7">
        <w:rPr>
          <w:lang w:val="es-PY"/>
        </w:rPr>
        <w:t>puede generar el código correspondiente.</w:t>
      </w:r>
    </w:p>
    <w:p w:rsidR="002E26B7" w:rsidRPr="002E26B7" w:rsidRDefault="002E26B7" w:rsidP="002E26B7">
      <w:pPr>
        <w:rPr>
          <w:b/>
          <w:lang w:val="es-PY"/>
        </w:rPr>
      </w:pPr>
      <w:del w:id="98" w:author="marcazal" w:date="2015-06-20T00:50:00Z">
        <w:r w:rsidRPr="002E26B7" w:rsidDel="008A6D69">
          <w:rPr>
            <w:b/>
            <w:bCs/>
            <w:lang w:val="es-PY"/>
          </w:rPr>
          <w:delText>Generación incremental</w:delText>
        </w:r>
      </w:del>
    </w:p>
    <w:p w:rsidR="000B30C0" w:rsidRDefault="002E26B7" w:rsidP="002E26B7">
      <w:pPr>
        <w:rPr>
          <w:ins w:id="99" w:author="marcazal" w:date="2015-06-20T01:05:00Z"/>
          <w:lang w:val="es-PY"/>
        </w:rPr>
      </w:pPr>
      <w:r w:rsidRPr="002E26B7">
        <w:rPr>
          <w:lang w:val="es-PY"/>
        </w:rPr>
        <w:t>En algún momento podría considerarse adecuado modificar  manualmente el código generado por el </w:t>
      </w:r>
      <w:proofErr w:type="spellStart"/>
      <w:r w:rsidRPr="002E26B7">
        <w:rPr>
          <w:i/>
          <w:iCs/>
          <w:lang w:val="es-PY"/>
        </w:rPr>
        <w:t>template</w:t>
      </w:r>
      <w:proofErr w:type="spellEnd"/>
      <w:r w:rsidRPr="002E26B7">
        <w:rPr>
          <w:lang w:val="es-PY"/>
        </w:rPr>
        <w:t xml:space="preserve"> de transformación  y mantener las modificaciones manuales realizadas, en caso que se desea regenerar el código de la aplicación. </w:t>
      </w:r>
      <w:proofErr w:type="spellStart"/>
      <w:ins w:id="100" w:author="marcazal" w:date="2015-06-20T01:12:00Z">
        <w:r w:rsidR="007E5F62">
          <w:rPr>
            <w:lang w:val="es-PY"/>
          </w:rPr>
          <w:t>Acceleo</w:t>
        </w:r>
        <w:proofErr w:type="spellEnd"/>
        <w:r w:rsidR="007E5F62">
          <w:rPr>
            <w:lang w:val="es-PY"/>
          </w:rPr>
          <w:t xml:space="preserve"> provee de tal flexibilidad, permitiendo llevar a cabo generaciones incrementales.</w:t>
        </w:r>
      </w:ins>
    </w:p>
    <w:p w:rsidR="002E26B7" w:rsidRPr="002E26B7" w:rsidDel="000B30C0" w:rsidRDefault="002E26B7" w:rsidP="002E26B7">
      <w:pPr>
        <w:rPr>
          <w:del w:id="101" w:author="marcazal" w:date="2015-06-20T01:05:00Z"/>
          <w:lang w:val="es-PY"/>
        </w:rPr>
      </w:pPr>
      <w:del w:id="102" w:author="marcazal" w:date="2015-06-20T01:05:00Z">
        <w:r w:rsidRPr="002E26B7" w:rsidDel="000B30C0">
          <w:rPr>
            <w:lang w:val="es-PY"/>
          </w:rPr>
          <w:delText>.</w:delText>
        </w:r>
        <w:commentRangeEnd w:id="57"/>
        <w:r w:rsidR="00A57842" w:rsidDel="000B30C0">
          <w:rPr>
            <w:rStyle w:val="Refdecomentario"/>
          </w:rPr>
          <w:commentReference w:id="57"/>
        </w:r>
      </w:del>
    </w:p>
    <w:p w:rsidR="002E26B7" w:rsidRDefault="00812939" w:rsidP="002E26B7">
      <w:pPr>
        <w:rPr>
          <w:b/>
          <w:bCs/>
          <w:lang w:val="es-PY"/>
        </w:rPr>
      </w:pPr>
      <w:commentRangeStart w:id="103"/>
      <w:r>
        <w:rPr>
          <w:b/>
          <w:bCs/>
          <w:lang w:val="es-PY"/>
        </w:rPr>
        <w:t>4.6</w:t>
      </w:r>
      <w:r w:rsidR="002E26B7" w:rsidRPr="002E26B7">
        <w:rPr>
          <w:b/>
          <w:bCs/>
          <w:lang w:val="es-PY"/>
        </w:rPr>
        <w:t xml:space="preserve"> METAMARCADORES DE ACCELEO</w:t>
      </w:r>
      <w:commentRangeEnd w:id="103"/>
      <w:r w:rsidR="00A57842">
        <w:rPr>
          <w:rStyle w:val="Refdecomentario"/>
        </w:rPr>
        <w:commentReference w:id="103"/>
      </w:r>
    </w:p>
    <w:p w:rsidR="002E26B7" w:rsidRPr="002E26B7" w:rsidRDefault="002E26B7" w:rsidP="002E26B7">
      <w:pPr>
        <w:rPr>
          <w:lang w:val="es-PY"/>
        </w:rPr>
      </w:pPr>
      <w:r>
        <w:rPr>
          <w:bCs/>
          <w:lang w:val="es-PY"/>
        </w:rPr>
        <w:lastRenderedPageBreak/>
        <w:t xml:space="preserve">Para obtener los datos de los modelos UML de entrada, </w:t>
      </w:r>
      <w:proofErr w:type="spellStart"/>
      <w:r>
        <w:rPr>
          <w:bCs/>
          <w:lang w:val="es-PY"/>
        </w:rPr>
        <w:t>Acceleo</w:t>
      </w:r>
      <w:proofErr w:type="spellEnd"/>
      <w:r>
        <w:rPr>
          <w:bCs/>
          <w:lang w:val="es-PY"/>
        </w:rPr>
        <w:t xml:space="preserve"> hace uso de los </w:t>
      </w:r>
      <w:proofErr w:type="spellStart"/>
      <w:r>
        <w:rPr>
          <w:bCs/>
          <w:lang w:val="es-PY"/>
        </w:rPr>
        <w:t>metamarcadores</w:t>
      </w:r>
      <w:proofErr w:type="spellEnd"/>
      <w:r>
        <w:rPr>
          <w:bCs/>
          <w:lang w:val="es-PY"/>
        </w:rPr>
        <w:t xml:space="preserve"> (</w:t>
      </w:r>
      <w:proofErr w:type="spellStart"/>
      <w:r w:rsidRPr="002E26B7">
        <w:rPr>
          <w:bCs/>
          <w:i/>
          <w:lang w:val="es-PY"/>
        </w:rPr>
        <w:t>tags</w:t>
      </w:r>
      <w:proofErr w:type="spellEnd"/>
      <w:r>
        <w:rPr>
          <w:bCs/>
          <w:lang w:val="es-PY"/>
        </w:rPr>
        <w:t xml:space="preserve">). Dentro de los </w:t>
      </w:r>
      <w:proofErr w:type="spellStart"/>
      <w:r>
        <w:rPr>
          <w:bCs/>
          <w:lang w:val="es-PY"/>
        </w:rPr>
        <w:t>metamarcadores</w:t>
      </w:r>
      <w:proofErr w:type="spellEnd"/>
      <w:r>
        <w:rPr>
          <w:bCs/>
          <w:lang w:val="es-PY"/>
        </w:rPr>
        <w:t xml:space="preserve"> más importantes pueden citarse los siguientes a continuación:</w:t>
      </w:r>
    </w:p>
    <w:p w:rsidR="002E26B7" w:rsidRPr="00F70F7E" w:rsidRDefault="002E26B7" w:rsidP="002E26B7">
      <w:pPr>
        <w:rPr>
          <w:b/>
          <w:lang w:val="es-PY"/>
        </w:rPr>
      </w:pPr>
      <w:r w:rsidRPr="00F70F7E">
        <w:rPr>
          <w:b/>
          <w:lang w:val="es-PY"/>
        </w:rPr>
        <w:t>Archivos</w:t>
      </w:r>
      <w:r w:rsidR="00F70F7E">
        <w:rPr>
          <w:b/>
          <w:iCs/>
          <w:lang w:val="es-PY"/>
        </w:rPr>
        <w:t>:</w:t>
      </w:r>
      <w:r w:rsidRPr="00F70F7E">
        <w:rPr>
          <w:b/>
          <w:lang w:val="es-PY"/>
        </w:rPr>
        <w:t> </w:t>
      </w:r>
      <w:r w:rsidRPr="002E26B7">
        <w:rPr>
          <w:lang w:val="es-PY"/>
        </w:rPr>
        <w:t xml:space="preserve">Para generar código, los archivos deben ser abiertos, </w:t>
      </w:r>
      <w:r w:rsidR="00F70F7E">
        <w:rPr>
          <w:lang w:val="es-PY"/>
        </w:rPr>
        <w:t>re</w:t>
      </w:r>
      <w:r w:rsidRPr="002E26B7">
        <w:rPr>
          <w:lang w:val="es-PY"/>
        </w:rPr>
        <w:t>llenados y posteriormen</w:t>
      </w:r>
      <w:r w:rsidR="00F70F7E">
        <w:rPr>
          <w:lang w:val="es-PY"/>
        </w:rPr>
        <w:t xml:space="preserve">te cerrados. En </w:t>
      </w:r>
      <w:proofErr w:type="spellStart"/>
      <w:r w:rsidR="00F70F7E">
        <w:rPr>
          <w:lang w:val="es-PY"/>
        </w:rPr>
        <w:t>Acceleo</w:t>
      </w:r>
      <w:proofErr w:type="spellEnd"/>
      <w:r w:rsidR="00F70F7E">
        <w:rPr>
          <w:lang w:val="es-PY"/>
        </w:rPr>
        <w:t>, existe</w:t>
      </w:r>
      <w:r w:rsidRPr="002E26B7">
        <w:rPr>
          <w:lang w:val="es-PY"/>
        </w:rPr>
        <w:t xml:space="preserve"> un </w:t>
      </w:r>
      <w:proofErr w:type="spellStart"/>
      <w:r w:rsidRPr="00005CDA">
        <w:rPr>
          <w:i/>
          <w:lang w:val="es-PY"/>
        </w:rPr>
        <w:t>tag</w:t>
      </w:r>
      <w:proofErr w:type="spellEnd"/>
      <w:r w:rsidRPr="002E26B7">
        <w:rPr>
          <w:lang w:val="es-PY"/>
        </w:rPr>
        <w:t xml:space="preserve"> de </w:t>
      </w:r>
      <w:r w:rsidR="00F70F7E" w:rsidRPr="002E26B7">
        <w:rPr>
          <w:lang w:val="es-PY"/>
        </w:rPr>
        <w:t>archivo</w:t>
      </w:r>
      <w:r w:rsidR="00F70F7E">
        <w:rPr>
          <w:lang w:val="es-PY"/>
        </w:rPr>
        <w:t xml:space="preserve"> (</w:t>
      </w:r>
      <w:r w:rsidR="00F70F7E" w:rsidRPr="00F70F7E">
        <w:rPr>
          <w:i/>
          <w:lang w:val="es-PY"/>
        </w:rPr>
        <w:t>file</w:t>
      </w:r>
      <w:r w:rsidR="00F70F7E">
        <w:rPr>
          <w:lang w:val="es-PY"/>
        </w:rPr>
        <w:t>) dedicado,</w:t>
      </w:r>
      <w:r w:rsidRPr="002E26B7">
        <w:rPr>
          <w:lang w:val="es-PY"/>
        </w:rPr>
        <w:t> </w:t>
      </w:r>
      <w:r w:rsidR="00F70F7E">
        <w:rPr>
          <w:lang w:val="es-PY"/>
        </w:rPr>
        <w:t>el cual es utilizado </w:t>
      </w:r>
      <w:r w:rsidRPr="002E26B7">
        <w:rPr>
          <w:lang w:val="es-PY"/>
        </w:rPr>
        <w:t xml:space="preserve">para </w:t>
      </w:r>
      <w:r w:rsidR="00F70F7E">
        <w:rPr>
          <w:lang w:val="es-PY"/>
        </w:rPr>
        <w:t xml:space="preserve">imprimir contenido </w:t>
      </w:r>
      <w:r w:rsidRPr="002E26B7">
        <w:rPr>
          <w:lang w:val="es-PY"/>
        </w:rPr>
        <w:t xml:space="preserve">creado </w:t>
      </w:r>
      <w:r w:rsidR="00F70F7E" w:rsidRPr="002E26B7">
        <w:rPr>
          <w:lang w:val="es-PY"/>
        </w:rPr>
        <w:t>entre</w:t>
      </w:r>
      <w:r w:rsidRPr="002E26B7">
        <w:rPr>
          <w:lang w:val="es-PY"/>
        </w:rPr>
        <w:t xml:space="preserve"> el comienzo y el final del</w:t>
      </w:r>
      <w:r w:rsidRPr="00F70F7E">
        <w:rPr>
          <w:i/>
          <w:lang w:val="es-PY"/>
        </w:rPr>
        <w:t xml:space="preserve"> </w:t>
      </w:r>
      <w:proofErr w:type="spellStart"/>
      <w:r w:rsidRPr="00F70F7E">
        <w:rPr>
          <w:i/>
          <w:lang w:val="es-PY"/>
        </w:rPr>
        <w:t>tag</w:t>
      </w:r>
      <w:proofErr w:type="spellEnd"/>
      <w:r w:rsidRPr="00F70F7E">
        <w:rPr>
          <w:i/>
          <w:lang w:val="es-PY"/>
        </w:rPr>
        <w:t xml:space="preserve"> </w:t>
      </w:r>
      <w:proofErr w:type="spellStart"/>
      <w:r w:rsidRPr="00F70F7E">
        <w:rPr>
          <w:i/>
          <w:lang w:val="es-PY"/>
        </w:rPr>
        <w:t>file</w:t>
      </w:r>
      <w:proofErr w:type="spellEnd"/>
      <w:r w:rsidRPr="002E26B7">
        <w:rPr>
          <w:lang w:val="es-PY"/>
        </w:rPr>
        <w:t xml:space="preserve">. La ruta y el nombre de archivo son definidos por un atributo del </w:t>
      </w:r>
      <w:proofErr w:type="spellStart"/>
      <w:r w:rsidRPr="00005CDA">
        <w:rPr>
          <w:i/>
          <w:lang w:val="es-PY"/>
        </w:rPr>
        <w:t>tag</w:t>
      </w:r>
      <w:proofErr w:type="spellEnd"/>
      <w:r w:rsidRPr="002E26B7">
        <w:rPr>
          <w:lang w:val="es-PY"/>
        </w:rPr>
        <w:t>.</w:t>
      </w:r>
    </w:p>
    <w:p w:rsidR="002E26B7" w:rsidRPr="002E26B7" w:rsidRDefault="002E26B7" w:rsidP="002E26B7">
      <w:pPr>
        <w:rPr>
          <w:lang w:val="es-PY"/>
        </w:rPr>
      </w:pPr>
      <w:r w:rsidRPr="00005CDA">
        <w:rPr>
          <w:b/>
          <w:lang w:val="es-PY"/>
        </w:rPr>
        <w:t>Estructura de control</w:t>
      </w:r>
      <w:r w:rsidRPr="002E26B7">
        <w:rPr>
          <w:lang w:val="es-PY"/>
        </w:rPr>
        <w:t xml:space="preserve">: Existen </w:t>
      </w:r>
      <w:proofErr w:type="spellStart"/>
      <w:r w:rsidRPr="00005CDA">
        <w:rPr>
          <w:i/>
          <w:lang w:val="es-PY"/>
        </w:rPr>
        <w:t>tags</w:t>
      </w:r>
      <w:proofErr w:type="spellEnd"/>
      <w:r w:rsidRPr="002E26B7">
        <w:rPr>
          <w:lang w:val="es-PY"/>
        </w:rPr>
        <w:t xml:space="preserve"> para definir estructuras de control tales como </w:t>
      </w:r>
      <w:proofErr w:type="spellStart"/>
      <w:r w:rsidRPr="00005CDA">
        <w:rPr>
          <w:i/>
          <w:lang w:val="es-PY"/>
        </w:rPr>
        <w:t>loops</w:t>
      </w:r>
      <w:proofErr w:type="spellEnd"/>
      <w:r w:rsidR="00005CDA">
        <w:rPr>
          <w:lang w:val="es-PY"/>
        </w:rPr>
        <w:t xml:space="preserve"> </w:t>
      </w:r>
      <w:r w:rsidRPr="002E26B7">
        <w:rPr>
          <w:lang w:val="es-PY"/>
        </w:rPr>
        <w:t>(</w:t>
      </w:r>
      <w:proofErr w:type="spellStart"/>
      <w:r w:rsidRPr="00005CDA">
        <w:rPr>
          <w:i/>
          <w:lang w:val="es-PY"/>
        </w:rPr>
        <w:t>for</w:t>
      </w:r>
      <w:proofErr w:type="spellEnd"/>
      <w:r w:rsidRPr="002E26B7">
        <w:rPr>
          <w:lang w:val="es-PY"/>
        </w:rPr>
        <w:t>) para iterar entre</w:t>
      </w:r>
      <w:r w:rsidR="00005CDA">
        <w:rPr>
          <w:lang w:val="es-PY"/>
        </w:rPr>
        <w:t xml:space="preserve"> colecciones de elementos</w:t>
      </w:r>
      <w:r w:rsidRPr="002E26B7">
        <w:rPr>
          <w:lang w:val="es-PY"/>
        </w:rPr>
        <w:t xml:space="preserve"> y en ramas condicionales (</w:t>
      </w:r>
      <w:proofErr w:type="spellStart"/>
      <w:r w:rsidRPr="002E26B7">
        <w:rPr>
          <w:lang w:val="es-PY"/>
        </w:rPr>
        <w:t>if</w:t>
      </w:r>
      <w:proofErr w:type="spellEnd"/>
      <w:r w:rsidRPr="002E26B7">
        <w:rPr>
          <w:lang w:val="es-PY"/>
        </w:rPr>
        <w:t xml:space="preserve"> </w:t>
      </w:r>
      <w:proofErr w:type="spellStart"/>
      <w:r w:rsidRPr="002E26B7">
        <w:rPr>
          <w:lang w:val="es-PY"/>
        </w:rPr>
        <w:t>tag</w:t>
      </w:r>
      <w:proofErr w:type="spellEnd"/>
      <w:r w:rsidRPr="002E26B7">
        <w:rPr>
          <w:lang w:val="es-PY"/>
        </w:rPr>
        <w:t>).</w:t>
      </w:r>
    </w:p>
    <w:p w:rsidR="002E26B7" w:rsidRPr="002E26B7" w:rsidRDefault="002E26B7" w:rsidP="002E26B7">
      <w:pPr>
        <w:rPr>
          <w:lang w:val="es-PY"/>
        </w:rPr>
      </w:pPr>
      <w:r w:rsidRPr="00031B47">
        <w:rPr>
          <w:b/>
          <w:lang w:val="es-PY"/>
        </w:rPr>
        <w:t>Consultas:</w:t>
      </w:r>
      <w:r w:rsidRPr="002E26B7">
        <w:rPr>
          <w:lang w:val="es-PY"/>
        </w:rPr>
        <w:t xml:space="preserve"> Las consultas OCL pueden ser definidas por medio del </w:t>
      </w:r>
      <w:proofErr w:type="spellStart"/>
      <w:r w:rsidRPr="00031B47">
        <w:rPr>
          <w:i/>
          <w:lang w:val="es-PY"/>
        </w:rPr>
        <w:t>tag</w:t>
      </w:r>
      <w:proofErr w:type="spellEnd"/>
      <w:r w:rsidRPr="00031B47">
        <w:rPr>
          <w:i/>
          <w:lang w:val="es-PY"/>
        </w:rPr>
        <w:t xml:space="preserve"> </w:t>
      </w:r>
      <w:proofErr w:type="spellStart"/>
      <w:r w:rsidRPr="00031B47">
        <w:rPr>
          <w:i/>
          <w:lang w:val="es-PY"/>
        </w:rPr>
        <w:t>query</w:t>
      </w:r>
      <w:proofErr w:type="spellEnd"/>
      <w:r w:rsidRPr="002E26B7">
        <w:rPr>
          <w:lang w:val="es-PY"/>
        </w:rPr>
        <w:t xml:space="preserve">. Los </w:t>
      </w:r>
      <w:proofErr w:type="spellStart"/>
      <w:r w:rsidRPr="002E26B7">
        <w:rPr>
          <w:lang w:val="es-PY"/>
        </w:rPr>
        <w:t>queries</w:t>
      </w:r>
      <w:proofErr w:type="spellEnd"/>
      <w:r w:rsidRPr="002E26B7">
        <w:rPr>
          <w:lang w:val="es-PY"/>
        </w:rPr>
        <w:t xml:space="preserve"> pueden ser llamados a </w:t>
      </w:r>
      <w:r w:rsidR="00031B47" w:rsidRPr="002E26B7">
        <w:rPr>
          <w:lang w:val="es-PY"/>
        </w:rPr>
        <w:t>través</w:t>
      </w:r>
      <w:r w:rsidRPr="002E26B7">
        <w:rPr>
          <w:lang w:val="es-PY"/>
        </w:rPr>
        <w:t xml:space="preserve"> de todo el </w:t>
      </w:r>
      <w:proofErr w:type="spellStart"/>
      <w:r w:rsidRPr="00031B47">
        <w:rPr>
          <w:i/>
          <w:lang w:val="es-PY"/>
        </w:rPr>
        <w:t>template</w:t>
      </w:r>
      <w:proofErr w:type="spellEnd"/>
      <w:r w:rsidRPr="002E26B7">
        <w:rPr>
          <w:lang w:val="es-PY"/>
        </w:rPr>
        <w:t xml:space="preserve"> y pueden ser utilizados para </w:t>
      </w:r>
      <w:proofErr w:type="spellStart"/>
      <w:r w:rsidRPr="002E26B7">
        <w:rPr>
          <w:lang w:val="es-PY"/>
        </w:rPr>
        <w:t>factorizar</w:t>
      </w:r>
      <w:proofErr w:type="spellEnd"/>
      <w:r w:rsidRPr="002E26B7">
        <w:rPr>
          <w:lang w:val="es-PY"/>
        </w:rPr>
        <w:t xml:space="preserve"> código que es recurrente.</w:t>
      </w:r>
    </w:p>
    <w:p w:rsidR="002E26B7" w:rsidRPr="002E26B7" w:rsidRDefault="002E26B7" w:rsidP="002E26B7">
      <w:pPr>
        <w:rPr>
          <w:lang w:val="es-PY"/>
        </w:rPr>
      </w:pPr>
      <w:r w:rsidRPr="00106343">
        <w:rPr>
          <w:b/>
          <w:lang w:val="es-PY"/>
        </w:rPr>
        <w:t>Expresiones:</w:t>
      </w:r>
      <w:r w:rsidRPr="002E26B7">
        <w:rPr>
          <w:lang w:val="es-PY"/>
        </w:rPr>
        <w:t xml:space="preserve"> Existen expresiones generales para incluir los valores de las expresiones computadas en el texto generado</w:t>
      </w:r>
      <w:r w:rsidR="00106343">
        <w:rPr>
          <w:lang w:val="es-PY"/>
        </w:rPr>
        <w:t>,</w:t>
      </w:r>
      <w:r w:rsidRPr="002E26B7">
        <w:rPr>
          <w:lang w:val="es-PY"/>
        </w:rPr>
        <w:t xml:space="preserve"> de manera a producir las partes dinámicas del texto de salida. Las expresiones pueden también ser utilizadas para llamar </w:t>
      </w:r>
      <w:r w:rsidR="00F54A3D">
        <w:rPr>
          <w:lang w:val="es-PY"/>
        </w:rPr>
        <w:t xml:space="preserve">a </w:t>
      </w:r>
      <w:r w:rsidRPr="002E26B7">
        <w:rPr>
          <w:lang w:val="es-PY"/>
        </w:rPr>
        <w:t xml:space="preserve">otros </w:t>
      </w:r>
      <w:proofErr w:type="spellStart"/>
      <w:r w:rsidRPr="00F54A3D">
        <w:rPr>
          <w:i/>
          <w:lang w:val="es-PY"/>
        </w:rPr>
        <w:t>templates</w:t>
      </w:r>
      <w:proofErr w:type="spellEnd"/>
      <w:r w:rsidR="00F54A3D">
        <w:rPr>
          <w:i/>
          <w:lang w:val="es-PY"/>
        </w:rPr>
        <w:t xml:space="preserve"> </w:t>
      </w:r>
      <w:r w:rsidR="00F54A3D">
        <w:rPr>
          <w:lang w:val="es-PY"/>
        </w:rPr>
        <w:t>y de esa forma,</w:t>
      </w:r>
      <w:r w:rsidRPr="002E26B7">
        <w:rPr>
          <w:lang w:val="es-PY"/>
        </w:rPr>
        <w:t xml:space="preserve"> </w:t>
      </w:r>
      <w:r w:rsidR="00F54A3D">
        <w:rPr>
          <w:lang w:val="es-PY"/>
        </w:rPr>
        <w:t>incluir el código generado</w:t>
      </w:r>
      <w:r w:rsidRPr="002E26B7">
        <w:rPr>
          <w:lang w:val="es-PY"/>
        </w:rPr>
        <w:t xml:space="preserve"> por el </w:t>
      </w:r>
      <w:proofErr w:type="spellStart"/>
      <w:r w:rsidRPr="00F54A3D">
        <w:rPr>
          <w:i/>
          <w:lang w:val="es-PY"/>
        </w:rPr>
        <w:t>template</w:t>
      </w:r>
      <w:proofErr w:type="spellEnd"/>
      <w:r w:rsidRPr="002E26B7">
        <w:rPr>
          <w:lang w:val="es-PY"/>
        </w:rPr>
        <w:t xml:space="preserve"> llamado en el código producido por </w:t>
      </w:r>
      <w:proofErr w:type="spellStart"/>
      <w:r w:rsidRPr="00F54A3D">
        <w:rPr>
          <w:i/>
          <w:lang w:val="es-PY"/>
        </w:rPr>
        <w:t>template</w:t>
      </w:r>
      <w:proofErr w:type="spellEnd"/>
      <w:r w:rsidRPr="002E26B7">
        <w:rPr>
          <w:lang w:val="es-PY"/>
        </w:rPr>
        <w:t xml:space="preserve"> llamante. </w:t>
      </w:r>
      <w:r w:rsidR="00F54A3D">
        <w:rPr>
          <w:lang w:val="es-PY"/>
        </w:rPr>
        <w:t>La invocación</w:t>
      </w:r>
      <w:r w:rsidRPr="002E26B7">
        <w:rPr>
          <w:lang w:val="es-PY"/>
        </w:rPr>
        <w:t xml:space="preserve"> a otros </w:t>
      </w:r>
      <w:proofErr w:type="spellStart"/>
      <w:r w:rsidRPr="00F54A3D">
        <w:rPr>
          <w:i/>
          <w:lang w:val="es-PY"/>
        </w:rPr>
        <w:t>templates</w:t>
      </w:r>
      <w:proofErr w:type="spellEnd"/>
      <w:r w:rsidRPr="002E26B7">
        <w:rPr>
          <w:lang w:val="es-PY"/>
        </w:rPr>
        <w:t xml:space="preserve"> puede ser comparado a los métodos en  Java.</w:t>
      </w:r>
    </w:p>
    <w:p w:rsidR="002E26B7" w:rsidRPr="0091781F" w:rsidRDefault="002E26B7" w:rsidP="002E26B7">
      <w:pPr>
        <w:rPr>
          <w:lang w:val="es-PY"/>
        </w:rPr>
      </w:pPr>
      <w:r w:rsidRPr="00F54A3D">
        <w:rPr>
          <w:b/>
          <w:lang w:val="es-PY"/>
        </w:rPr>
        <w:t>Áreas protegidas:</w:t>
      </w:r>
      <w:r w:rsidR="00F54A3D">
        <w:rPr>
          <w:lang w:val="es-PY"/>
        </w:rPr>
        <w:t xml:space="preserve"> </w:t>
      </w:r>
      <w:r w:rsidR="00F55B91">
        <w:rPr>
          <w:lang w:val="es-PY"/>
        </w:rPr>
        <w:t>U</w:t>
      </w:r>
      <w:r w:rsidRPr="002E26B7">
        <w:rPr>
          <w:lang w:val="es-PY"/>
        </w:rPr>
        <w:t xml:space="preserve">n concepto especial llamado </w:t>
      </w:r>
      <w:proofErr w:type="spellStart"/>
      <w:r w:rsidRPr="00F54A3D">
        <w:rPr>
          <w:i/>
          <w:lang w:val="es-PY"/>
        </w:rPr>
        <w:t>protected</w:t>
      </w:r>
      <w:proofErr w:type="spellEnd"/>
      <w:r w:rsidRPr="00F54A3D">
        <w:rPr>
          <w:i/>
          <w:lang w:val="es-PY"/>
        </w:rPr>
        <w:t xml:space="preserve"> </w:t>
      </w:r>
      <w:proofErr w:type="spellStart"/>
      <w:r w:rsidRPr="00F54A3D">
        <w:rPr>
          <w:i/>
          <w:lang w:val="es-PY"/>
        </w:rPr>
        <w:t>area</w:t>
      </w:r>
      <w:proofErr w:type="spellEnd"/>
      <w:r w:rsidRPr="002E26B7">
        <w:rPr>
          <w:lang w:val="es-PY"/>
        </w:rPr>
        <w:t xml:space="preserve"> ha </w:t>
      </w:r>
      <w:r w:rsidR="00F55B91" w:rsidRPr="002E26B7">
        <w:rPr>
          <w:lang w:val="es-PY"/>
        </w:rPr>
        <w:t>probado</w:t>
      </w:r>
      <w:r w:rsidRPr="002E26B7">
        <w:rPr>
          <w:lang w:val="es-PY"/>
        </w:rPr>
        <w:t xml:space="preserve"> ser útil y es </w:t>
      </w:r>
      <w:r w:rsidR="00F55B91">
        <w:rPr>
          <w:lang w:val="es-PY"/>
        </w:rPr>
        <w:t>soportado</w:t>
      </w:r>
      <w:r w:rsidRPr="002E26B7">
        <w:rPr>
          <w:lang w:val="es-PY"/>
        </w:rPr>
        <w:t xml:space="preserve"> por el </w:t>
      </w:r>
      <w:proofErr w:type="spellStart"/>
      <w:r w:rsidRPr="002E26B7">
        <w:rPr>
          <w:lang w:val="es-PY"/>
        </w:rPr>
        <w:t>Acceleo</w:t>
      </w:r>
      <w:proofErr w:type="spellEnd"/>
      <w:r w:rsidRPr="002E26B7">
        <w:rPr>
          <w:lang w:val="es-PY"/>
        </w:rPr>
        <w:t xml:space="preserve"> </w:t>
      </w:r>
      <w:r w:rsidR="00F55B91">
        <w:rPr>
          <w:lang w:val="es-PY"/>
        </w:rPr>
        <w:t>utilizando el</w:t>
      </w:r>
      <w:r w:rsidRPr="002E26B7">
        <w:rPr>
          <w:lang w:val="es-PY"/>
        </w:rPr>
        <w:t xml:space="preserve"> </w:t>
      </w:r>
      <w:proofErr w:type="spellStart"/>
      <w:r w:rsidRPr="00F55B91">
        <w:rPr>
          <w:i/>
          <w:lang w:val="es-PY"/>
        </w:rPr>
        <w:t>tag</w:t>
      </w:r>
      <w:proofErr w:type="spellEnd"/>
      <w:r w:rsidRPr="00F55B91">
        <w:rPr>
          <w:i/>
          <w:lang w:val="es-PY"/>
        </w:rPr>
        <w:t xml:space="preserve"> </w:t>
      </w:r>
      <w:proofErr w:type="spellStart"/>
      <w:r w:rsidRPr="00F55B91">
        <w:rPr>
          <w:i/>
          <w:lang w:val="es-PY"/>
        </w:rPr>
        <w:t>protected</w:t>
      </w:r>
      <w:proofErr w:type="spellEnd"/>
      <w:r w:rsidRPr="002E26B7">
        <w:rPr>
          <w:lang w:val="es-PY"/>
        </w:rPr>
        <w:t xml:space="preserve">. Los </w:t>
      </w:r>
      <w:proofErr w:type="spellStart"/>
      <w:r w:rsidRPr="00F55B91">
        <w:rPr>
          <w:i/>
          <w:lang w:val="es-PY"/>
        </w:rPr>
        <w:t>protected</w:t>
      </w:r>
      <w:proofErr w:type="spellEnd"/>
      <w:r w:rsidRPr="00F55B91">
        <w:rPr>
          <w:i/>
          <w:lang w:val="es-PY"/>
        </w:rPr>
        <w:t xml:space="preserve"> </w:t>
      </w:r>
      <w:proofErr w:type="spellStart"/>
      <w:r w:rsidRPr="00F55B91">
        <w:rPr>
          <w:i/>
          <w:lang w:val="es-PY"/>
        </w:rPr>
        <w:t>areas</w:t>
      </w:r>
      <w:proofErr w:type="spellEnd"/>
      <w:r w:rsidR="00F55B91">
        <w:rPr>
          <w:lang w:val="es-PY"/>
        </w:rPr>
        <w:t xml:space="preserve">, se emplean </w:t>
      </w:r>
      <w:r w:rsidRPr="002E26B7">
        <w:rPr>
          <w:lang w:val="es-PY"/>
        </w:rPr>
        <w:t xml:space="preserve">para marcar secciones en el código generado que no deben ser </w:t>
      </w:r>
      <w:r w:rsidR="00F55B91" w:rsidRPr="002E26B7">
        <w:rPr>
          <w:lang w:val="es-PY"/>
        </w:rPr>
        <w:t>sobrescritos</w:t>
      </w:r>
      <w:r w:rsidRPr="002E26B7">
        <w:rPr>
          <w:lang w:val="es-PY"/>
        </w:rPr>
        <w:t xml:space="preserve"> de nuevo, luego de una nueva ejecución del generador de código. Esta sección típicamente contiene código manualmente escrito.</w:t>
      </w:r>
    </w:p>
    <w:p w:rsidR="00F36EB8" w:rsidRPr="00812939" w:rsidRDefault="006E513C" w:rsidP="00F36EB8">
      <w:pPr>
        <w:spacing w:after="0"/>
        <w:rPr>
          <w:b/>
          <w:caps/>
        </w:rPr>
      </w:pPr>
      <w:commentRangeStart w:id="104"/>
      <w:r w:rsidRPr="00812939">
        <w:rPr>
          <w:b/>
          <w:caps/>
        </w:rPr>
        <w:t xml:space="preserve"> </w:t>
      </w:r>
      <w:r w:rsidR="00812939" w:rsidRPr="00812939">
        <w:rPr>
          <w:b/>
          <w:caps/>
        </w:rPr>
        <w:t>4.7</w:t>
      </w:r>
      <w:r w:rsidR="00F36EB8" w:rsidRPr="00812939">
        <w:rPr>
          <w:b/>
          <w:caps/>
        </w:rPr>
        <w:t xml:space="preserve"> </w:t>
      </w:r>
      <w:r w:rsidR="00784B91">
        <w:rPr>
          <w:b/>
          <w:caps/>
        </w:rPr>
        <w:t xml:space="preserve">Transformacion </w:t>
      </w:r>
      <w:r w:rsidR="00C377E2">
        <w:rPr>
          <w:b/>
          <w:caps/>
        </w:rPr>
        <w:t xml:space="preserve">a codigo </w:t>
      </w:r>
      <w:r w:rsidR="00784B91">
        <w:rPr>
          <w:b/>
          <w:caps/>
        </w:rPr>
        <w:t>de los pim de moweba</w:t>
      </w:r>
      <w:r w:rsidR="00F36EB8" w:rsidRPr="00812939">
        <w:rPr>
          <w:b/>
          <w:caps/>
        </w:rPr>
        <w:t xml:space="preserve"> con Acceleo.</w:t>
      </w:r>
      <w:commentRangeEnd w:id="104"/>
      <w:r w:rsidR="00D530EE">
        <w:rPr>
          <w:rStyle w:val="Refdecomentario"/>
        </w:rPr>
        <w:commentReference w:id="104"/>
      </w:r>
    </w:p>
    <w:p w:rsidR="00CF3A67" w:rsidRPr="00CF3A67" w:rsidRDefault="00CF3A67" w:rsidP="00F36EB8">
      <w:pPr>
        <w:spacing w:after="0"/>
        <w:rPr>
          <w:b/>
        </w:rPr>
      </w:pPr>
    </w:p>
    <w:p w:rsidR="0021126E" w:rsidRDefault="00501789" w:rsidP="00F36EB8">
      <w:pPr>
        <w:spacing w:after="0"/>
      </w:pPr>
      <w:proofErr w:type="spellStart"/>
      <w:r>
        <w:t>Acceleo</w:t>
      </w:r>
      <w:proofErr w:type="spellEnd"/>
      <w:r>
        <w:t xml:space="preserve"> propone un ambiente ameno de trabajo basado en el IDE del Eclipse. Uno puede seleccionar la vista propia del </w:t>
      </w:r>
      <w:proofErr w:type="spellStart"/>
      <w:r>
        <w:t>Acceleo</w:t>
      </w:r>
      <w:proofErr w:type="spellEnd"/>
      <w:r>
        <w:t xml:space="preserve"> en el IDE y obtendr</w:t>
      </w:r>
      <w:r w:rsidR="006E513C">
        <w:t>á un ambiente personalizado de trabajo con todas las características anteriormente citadas, en donde se podrá ver el editor de plantillas de transformación, la grilla de propiedades, la grilla de errores y la barra exploradora en donde es posible navegar sobre un proyecto el formato de árbol de expansión. En él se encuentran  las plantilla</w:t>
      </w:r>
      <w:r w:rsidR="0021126E">
        <w:t>s</w:t>
      </w:r>
      <w:r w:rsidR="006E513C">
        <w:t xml:space="preserve"> de transformación, los modelos de entrada en formato XMI y los </w:t>
      </w:r>
      <w:r w:rsidR="00FB61A2">
        <w:t>módulos</w:t>
      </w:r>
      <w:r w:rsidR="006E513C">
        <w:t xml:space="preserve"> de servicio de Java para complementar a las plantillas de transformación. </w:t>
      </w:r>
    </w:p>
    <w:p w:rsidR="00784B91" w:rsidRDefault="00784B91" w:rsidP="00F36EB8">
      <w:pPr>
        <w:spacing w:after="0"/>
      </w:pPr>
    </w:p>
    <w:p w:rsidR="0021126E" w:rsidRDefault="0021126E" w:rsidP="00F36EB8">
      <w:pPr>
        <w:spacing w:after="0"/>
      </w:pPr>
      <w:r>
        <w:t xml:space="preserve">Para </w:t>
      </w:r>
      <w:r w:rsidR="00784B91">
        <w:t xml:space="preserve">poder llevar a cabo las transformaciones sobre los modelos de </w:t>
      </w:r>
      <w:proofErr w:type="spellStart"/>
      <w:r w:rsidR="00784B91">
        <w:t>MoWebA</w:t>
      </w:r>
      <w:proofErr w:type="spellEnd"/>
      <w:r w:rsidR="00784B91">
        <w:t xml:space="preserve">, </w:t>
      </w:r>
      <w:r>
        <w:t xml:space="preserve">se tuvieron en cuenta las siguientes herramientas para el proceso de desarrollo con el </w:t>
      </w:r>
      <w:proofErr w:type="spellStart"/>
      <w:r>
        <w:t>Acceleo</w:t>
      </w:r>
      <w:proofErr w:type="spellEnd"/>
      <w:r>
        <w:t>:</w:t>
      </w:r>
    </w:p>
    <w:p w:rsidR="0021126E" w:rsidRPr="0021126E" w:rsidRDefault="00784B91" w:rsidP="00F36EB8">
      <w:pPr>
        <w:spacing w:after="0"/>
        <w:rPr>
          <w:lang w:val="en-US"/>
        </w:rPr>
      </w:pPr>
      <w:r>
        <w:rPr>
          <w:lang w:val="en-US"/>
        </w:rPr>
        <w:t xml:space="preserve">IDE </w:t>
      </w:r>
      <w:r w:rsidR="0021126E" w:rsidRPr="0021126E">
        <w:rPr>
          <w:lang w:val="en-US"/>
        </w:rPr>
        <w:t xml:space="preserve">Eclipse </w:t>
      </w:r>
      <w:proofErr w:type="spellStart"/>
      <w:r w:rsidR="0021126E" w:rsidRPr="0021126E">
        <w:rPr>
          <w:lang w:val="en-US"/>
        </w:rPr>
        <w:t>Kepler</w:t>
      </w:r>
      <w:proofErr w:type="spellEnd"/>
      <w:r w:rsidR="0021126E" w:rsidRPr="0021126E">
        <w:rPr>
          <w:lang w:val="en-US"/>
        </w:rPr>
        <w:t xml:space="preserve"> Service release 2</w:t>
      </w:r>
    </w:p>
    <w:p w:rsidR="0021126E" w:rsidRPr="004027ED" w:rsidRDefault="0021126E" w:rsidP="00F36EB8">
      <w:pPr>
        <w:spacing w:after="0"/>
        <w:rPr>
          <w:lang w:val="en-US"/>
        </w:rPr>
      </w:pPr>
      <w:proofErr w:type="spellStart"/>
      <w:r w:rsidRPr="004027ED">
        <w:rPr>
          <w:lang w:val="en-US"/>
        </w:rPr>
        <w:t>Acceleo</w:t>
      </w:r>
      <w:proofErr w:type="spellEnd"/>
      <w:r w:rsidRPr="004027ED">
        <w:rPr>
          <w:lang w:val="en-US"/>
        </w:rPr>
        <w:t xml:space="preserve"> </w:t>
      </w:r>
      <w:proofErr w:type="spellStart"/>
      <w:r w:rsidRPr="004027ED">
        <w:rPr>
          <w:lang w:val="en-US"/>
        </w:rPr>
        <w:t>Versión</w:t>
      </w:r>
      <w:proofErr w:type="spellEnd"/>
      <w:r w:rsidRPr="004027ED">
        <w:rPr>
          <w:lang w:val="en-US"/>
        </w:rPr>
        <w:t xml:space="preserve"> 3.4</w:t>
      </w:r>
    </w:p>
    <w:p w:rsidR="0021126E" w:rsidRDefault="0021126E" w:rsidP="00F36EB8">
      <w:pPr>
        <w:spacing w:after="0"/>
        <w:rPr>
          <w:lang w:val="en-US"/>
        </w:rPr>
      </w:pPr>
      <w:r w:rsidRPr="0021126E">
        <w:rPr>
          <w:lang w:val="en-US"/>
        </w:rPr>
        <w:t xml:space="preserve">UML Designer for Eclipse </w:t>
      </w:r>
      <w:proofErr w:type="spellStart"/>
      <w:r w:rsidRPr="0021126E">
        <w:rPr>
          <w:lang w:val="en-US"/>
        </w:rPr>
        <w:t>Kepler</w:t>
      </w:r>
      <w:proofErr w:type="spellEnd"/>
      <w:r w:rsidRPr="0021126E">
        <w:rPr>
          <w:lang w:val="en-US"/>
        </w:rPr>
        <w:t xml:space="preserve"> </w:t>
      </w:r>
      <w:r>
        <w:rPr>
          <w:lang w:val="en-US"/>
        </w:rPr>
        <w:t>version 3.0</w:t>
      </w:r>
    </w:p>
    <w:p w:rsidR="0021126E" w:rsidRPr="0021126E" w:rsidRDefault="0021126E" w:rsidP="00F36EB8">
      <w:pPr>
        <w:spacing w:after="0"/>
        <w:rPr>
          <w:lang w:val="en-US"/>
        </w:rPr>
      </w:pPr>
    </w:p>
    <w:p w:rsidR="00F36EB8" w:rsidRDefault="00431FE4" w:rsidP="00F36EB8">
      <w:pPr>
        <w:spacing w:after="0"/>
        <w:rPr>
          <w:b/>
        </w:rPr>
      </w:pPr>
      <w:r w:rsidRPr="00431FE4">
        <w:rPr>
          <w:b/>
          <w:lang w:val="en-US"/>
          <w:rPrChange w:id="105" w:author="magali" w:date="2015-06-09T17:16:00Z">
            <w:rPr>
              <w:b/>
            </w:rPr>
          </w:rPrChange>
        </w:rPr>
        <w:t xml:space="preserve"> </w:t>
      </w:r>
      <w:r w:rsidR="005462EB" w:rsidRPr="005462EB">
        <w:rPr>
          <w:b/>
        </w:rPr>
        <w:t>4.7.1</w:t>
      </w:r>
      <w:r w:rsidR="00F36EB8" w:rsidRPr="005462EB">
        <w:rPr>
          <w:b/>
        </w:rPr>
        <w:t xml:space="preserve"> Transformación de los modelos de </w:t>
      </w:r>
      <w:proofErr w:type="spellStart"/>
      <w:r w:rsidR="00F36EB8" w:rsidRPr="005462EB">
        <w:rPr>
          <w:b/>
        </w:rPr>
        <w:t>MoWebA</w:t>
      </w:r>
      <w:proofErr w:type="spellEnd"/>
      <w:r w:rsidR="00F36EB8" w:rsidRPr="005462EB">
        <w:rPr>
          <w:b/>
        </w:rPr>
        <w:t xml:space="preserve"> de MOF a EMF UML2 (v2.x) XMI.</w:t>
      </w:r>
    </w:p>
    <w:p w:rsidR="005462EB" w:rsidRPr="005462EB" w:rsidRDefault="005462EB" w:rsidP="00F36EB8">
      <w:pPr>
        <w:spacing w:after="0"/>
        <w:rPr>
          <w:b/>
        </w:rPr>
      </w:pPr>
    </w:p>
    <w:p w:rsidR="00456134" w:rsidRDefault="00421BD8" w:rsidP="00F36EB8">
      <w:pPr>
        <w:spacing w:after="0"/>
      </w:pPr>
      <w:r>
        <w:t>Teniendo en cuenta que</w:t>
      </w:r>
      <w:r w:rsidR="00456134">
        <w:t xml:space="preserve"> </w:t>
      </w:r>
      <w:proofErr w:type="spellStart"/>
      <w:r w:rsidR="00456134">
        <w:t>Acceleo</w:t>
      </w:r>
      <w:proofErr w:type="spellEnd"/>
      <w:r w:rsidR="00456134">
        <w:t xml:space="preserve"> </w:t>
      </w:r>
      <w:r w:rsidR="00A408BB">
        <w:t xml:space="preserve">solamente </w:t>
      </w:r>
      <w:r>
        <w:t>puede</w:t>
      </w:r>
      <w:r w:rsidR="00456134">
        <w:t xml:space="preserve"> des</w:t>
      </w:r>
      <w:r w:rsidR="00A408BB">
        <w:t>-s</w:t>
      </w:r>
      <w:r w:rsidR="00456134">
        <w:t>erializar modelos de entrada UML en el formato EMF</w:t>
      </w:r>
      <w:r w:rsidR="00A408BB">
        <w:t xml:space="preserve"> UML 2, es necesario primeramente exportar el proyecto con los modelos PIM y perfiles UML desde la herramienta </w:t>
      </w:r>
      <w:proofErr w:type="spellStart"/>
      <w:r w:rsidR="00A408BB">
        <w:t>Magic</w:t>
      </w:r>
      <w:proofErr w:type="spellEnd"/>
      <w:r w:rsidR="00A408BB">
        <w:t xml:space="preserve"> </w:t>
      </w:r>
      <w:proofErr w:type="spellStart"/>
      <w:r w:rsidR="00A408BB">
        <w:t>Draw</w:t>
      </w:r>
      <w:proofErr w:type="spellEnd"/>
      <w:r w:rsidR="00A408BB">
        <w:t xml:space="preserve"> 16.0</w:t>
      </w:r>
      <w:r w:rsidR="002D1C6B">
        <w:t xml:space="preserve"> en la cual fueron modelados en primera instancia</w:t>
      </w:r>
      <w:r w:rsidR="00466C32">
        <w:t xml:space="preserve">. </w:t>
      </w:r>
      <w:r w:rsidR="002D1C6B">
        <w:t xml:space="preserve">Una vez llevado a cabo este </w:t>
      </w:r>
      <w:proofErr w:type="gramStart"/>
      <w:r w:rsidR="002D1C6B">
        <w:t>paso</w:t>
      </w:r>
      <w:proofErr w:type="gramEnd"/>
      <w:r w:rsidR="002D1C6B">
        <w:t>,</w:t>
      </w:r>
      <w:r w:rsidR="00466C32">
        <w:t xml:space="preserve"> </w:t>
      </w:r>
      <w:r w:rsidR="002D1C6B">
        <w:t>el</w:t>
      </w:r>
      <w:r w:rsidR="00466C32">
        <w:t xml:space="preserve"> proyecto es importado al </w:t>
      </w:r>
      <w:proofErr w:type="spellStart"/>
      <w:r w:rsidR="00466C32">
        <w:t>Acceleo</w:t>
      </w:r>
      <w:proofErr w:type="spellEnd"/>
      <w:r w:rsidR="00466C32">
        <w:t xml:space="preserve"> y de esta forma se tiene</w:t>
      </w:r>
      <w:r w:rsidR="002D1C6B">
        <w:t>n</w:t>
      </w:r>
      <w:r w:rsidR="00466C32">
        <w:t xml:space="preserve"> los modelos PIM junto a los perfiles UML en la versión UML2</w:t>
      </w:r>
      <w:r w:rsidR="002D1C6B">
        <w:t xml:space="preserve"> que son los elementos de entrada a la herramienta de transformación, que serán posteriormente des-serializados por medio de las plantillas.</w:t>
      </w:r>
    </w:p>
    <w:p w:rsidR="00410BAC" w:rsidRDefault="00410BAC" w:rsidP="00F36EB8">
      <w:pPr>
        <w:spacing w:after="0"/>
      </w:pPr>
    </w:p>
    <w:p w:rsidR="00410BAC" w:rsidRDefault="00410BAC" w:rsidP="00F36EB8">
      <w:pPr>
        <w:spacing w:after="0"/>
      </w:pPr>
      <w:r>
        <w:t>El enfoque tomado para llevar a cabo las transformaciones</w:t>
      </w:r>
      <w:r w:rsidR="00757B0D">
        <w:t xml:space="preserve"> se basa principalmente en dos plantillas de transformación. La primera de ellas, la plantilla de contenido, se encarga de transformar a los distintos elementos de interfaz que han sido definidos por medio de</w:t>
      </w:r>
      <w:r w:rsidR="00C377E2">
        <w:t xml:space="preserve">l perfil de contenido de </w:t>
      </w:r>
      <w:proofErr w:type="spellStart"/>
      <w:r w:rsidR="00C377E2">
        <w:t>MoWeba</w:t>
      </w:r>
      <w:proofErr w:type="spellEnd"/>
      <w:r w:rsidR="00C377E2">
        <w:t xml:space="preserve">. Dependiendo de sí el elemento modelado, es un elemento de interfaz RIA o no, se generará el archivo HTML correspondiente a la página, con la sección </w:t>
      </w:r>
      <w:proofErr w:type="spellStart"/>
      <w:r w:rsidR="00C377E2" w:rsidRPr="00C377E2">
        <w:rPr>
          <w:i/>
        </w:rPr>
        <w:t>Javascript</w:t>
      </w:r>
      <w:proofErr w:type="spellEnd"/>
      <w:r w:rsidR="00C377E2">
        <w:t xml:space="preserve">, encerrada con las etiquetas </w:t>
      </w:r>
      <w:r w:rsidR="00C377E2" w:rsidRPr="00C377E2">
        <w:rPr>
          <w:i/>
        </w:rPr>
        <w:t>script</w:t>
      </w:r>
      <w:r w:rsidR="00C377E2">
        <w:t xml:space="preserve"> o no. Solamente los elementos que forman parte de la extensión propuesta a </w:t>
      </w:r>
      <w:proofErr w:type="spellStart"/>
      <w:r w:rsidR="00C377E2">
        <w:t>MoWebA</w:t>
      </w:r>
      <w:proofErr w:type="spellEnd"/>
      <w:r w:rsidR="00C377E2">
        <w:t xml:space="preserve"> presentan código </w:t>
      </w:r>
      <w:proofErr w:type="spellStart"/>
      <w:r w:rsidR="00C377E2">
        <w:t>Javascript</w:t>
      </w:r>
      <w:proofErr w:type="spellEnd"/>
      <w:r w:rsidR="00C377E2">
        <w:t xml:space="preserve"> para la librería </w:t>
      </w:r>
      <w:proofErr w:type="spellStart"/>
      <w:r w:rsidR="00C377E2">
        <w:t>jQueryUI</w:t>
      </w:r>
      <w:proofErr w:type="spellEnd"/>
      <w:r w:rsidR="00C377E2">
        <w:t xml:space="preserve"> y </w:t>
      </w:r>
      <w:proofErr w:type="spellStart"/>
      <w:r w:rsidR="00C377E2">
        <w:t>jQuery</w:t>
      </w:r>
      <w:proofErr w:type="spellEnd"/>
      <w:r w:rsidR="00C377E2">
        <w:t xml:space="preserve"> </w:t>
      </w:r>
      <w:proofErr w:type="spellStart"/>
      <w:r w:rsidR="00C377E2">
        <w:t>Form</w:t>
      </w:r>
      <w:proofErr w:type="spellEnd"/>
      <w:r w:rsidR="00C377E2">
        <w:t xml:space="preserve"> </w:t>
      </w:r>
      <w:proofErr w:type="spellStart"/>
      <w:r w:rsidR="00C377E2">
        <w:t>Validate</w:t>
      </w:r>
      <w:proofErr w:type="spellEnd"/>
      <w:r w:rsidR="00C377E2">
        <w:t xml:space="preserve">. Por supuesto, dependiendo del elemento RIA definido, el código </w:t>
      </w:r>
      <w:proofErr w:type="spellStart"/>
      <w:r w:rsidR="00C377E2">
        <w:t>Javascript</w:t>
      </w:r>
      <w:proofErr w:type="spellEnd"/>
      <w:r w:rsidR="00C377E2">
        <w:t xml:space="preserve"> generado</w:t>
      </w:r>
      <w:r w:rsidR="008C3A32">
        <w:t>,</w:t>
      </w:r>
      <w:r w:rsidR="00C377E2">
        <w:t xml:space="preserve"> presentará características</w:t>
      </w:r>
      <w:r w:rsidR="008C3A32">
        <w:t xml:space="preserve"> propias del elemento</w:t>
      </w:r>
      <w:r w:rsidR="00C377E2">
        <w:t xml:space="preserve"> y comportamientos que fueron definidos en </w:t>
      </w:r>
      <w:r w:rsidR="008C3A32">
        <w:t>el</w:t>
      </w:r>
      <w:r w:rsidR="00C377E2">
        <w:t xml:space="preserve"> </w:t>
      </w:r>
      <w:r w:rsidR="008C3A32">
        <w:t>modelo PIM de contenido.</w:t>
      </w:r>
    </w:p>
    <w:p w:rsidR="007870B8" w:rsidRDefault="007870B8" w:rsidP="00F36EB8">
      <w:pPr>
        <w:spacing w:after="0"/>
      </w:pPr>
    </w:p>
    <w:p w:rsidR="007870B8" w:rsidRPr="00C447A5" w:rsidRDefault="007870B8" w:rsidP="00F36EB8">
      <w:pPr>
        <w:spacing w:after="0"/>
      </w:pPr>
      <w:r>
        <w:t xml:space="preserve">Por otro lado se encuentra la plantilla de </w:t>
      </w:r>
      <w:del w:id="106" w:author="magali" w:date="2015-06-16T11:11:00Z">
        <w:r w:rsidDel="00B90152">
          <w:delText>posicionamiento</w:delText>
        </w:r>
      </w:del>
      <w:ins w:id="107" w:author="magali" w:date="2015-06-16T11:11:00Z">
        <w:r w:rsidR="00B90152">
          <w:t>estructura</w:t>
        </w:r>
      </w:ins>
      <w:r>
        <w:t>,  que transforma las posiciones defini</w:t>
      </w:r>
      <w:r w:rsidR="00C447A5">
        <w:t>das en pixeles, a</w:t>
      </w:r>
      <w:r>
        <w:t xml:space="preserve"> cada uno de los </w:t>
      </w:r>
      <w:proofErr w:type="spellStart"/>
      <w:r w:rsidRPr="007870B8">
        <w:rPr>
          <w:i/>
        </w:rPr>
        <w:t>compositeUIElement</w:t>
      </w:r>
      <w:proofErr w:type="spellEnd"/>
      <w:r w:rsidR="00C447A5">
        <w:rPr>
          <w:i/>
        </w:rPr>
        <w:t xml:space="preserve"> </w:t>
      </w:r>
      <w:r w:rsidR="00C447A5">
        <w:t>en un archivo .</w:t>
      </w:r>
      <w:proofErr w:type="spellStart"/>
      <w:r w:rsidR="00C447A5">
        <w:t>css</w:t>
      </w:r>
      <w:proofErr w:type="spellEnd"/>
      <w:r w:rsidR="00C447A5">
        <w:t xml:space="preserve"> con las coordenadas de posicionamiento correspondiente a cada uno de ellos.</w:t>
      </w:r>
      <w:r w:rsidR="008270A6">
        <w:t xml:space="preserve"> A continuación se presentaran las plantillas de contenido y </w:t>
      </w:r>
      <w:del w:id="108" w:author="magali" w:date="2015-06-16T11:11:00Z">
        <w:r w:rsidR="008270A6" w:rsidDel="00B90152">
          <w:delText xml:space="preserve">posición </w:delText>
        </w:r>
      </w:del>
      <w:ins w:id="109" w:author="magali" w:date="2015-06-16T11:11:00Z">
        <w:r w:rsidR="00B90152">
          <w:t xml:space="preserve">estructura </w:t>
        </w:r>
      </w:ins>
      <w:r w:rsidR="008270A6">
        <w:t>respectivamente.</w:t>
      </w:r>
    </w:p>
    <w:p w:rsidR="007870B8" w:rsidRPr="00C377E2" w:rsidRDefault="007870B8" w:rsidP="00F36EB8">
      <w:pPr>
        <w:spacing w:after="0"/>
      </w:pPr>
    </w:p>
    <w:p w:rsidR="00F36EB8" w:rsidRPr="00842DAF" w:rsidRDefault="00613C0E" w:rsidP="00F36EB8">
      <w:pPr>
        <w:spacing w:after="0"/>
        <w:rPr>
          <w:b/>
        </w:rPr>
      </w:pPr>
      <w:r>
        <w:rPr>
          <w:b/>
        </w:rPr>
        <w:t>4.7</w:t>
      </w:r>
      <w:r w:rsidR="00F36EB8" w:rsidRPr="00842DAF">
        <w:rPr>
          <w:b/>
        </w:rPr>
        <w:t>.2 Plantilla de transformación para los elementos del perfil de contenido.</w:t>
      </w:r>
    </w:p>
    <w:p w:rsidR="00555D10" w:rsidRDefault="00555D10" w:rsidP="00F36EB8">
      <w:pPr>
        <w:spacing w:after="0"/>
      </w:pPr>
    </w:p>
    <w:p w:rsidR="00555D10" w:rsidRDefault="00EA74C8" w:rsidP="00F36EB8">
      <w:pPr>
        <w:spacing w:after="0"/>
        <w:rPr>
          <w:i/>
        </w:rPr>
      </w:pPr>
      <w:r>
        <w:t xml:space="preserve">Esta plantilla tiene la responsabilidad de llevar a cabo la </w:t>
      </w:r>
      <w:r w:rsidR="00F54054">
        <w:t>transformación</w:t>
      </w:r>
      <w:r>
        <w:t xml:space="preserve"> de los distintos elementos de interfaz definidos en el perfil de contenido. Dentro de los elementos definidos </w:t>
      </w:r>
      <w:r w:rsidR="00812939">
        <w:t>en el</w:t>
      </w:r>
      <w:r>
        <w:t xml:space="preserve"> perfil de contenido</w:t>
      </w:r>
      <w:r w:rsidR="00812939">
        <w:t>,</w:t>
      </w:r>
      <w:r>
        <w:t xml:space="preserve"> tenemos a los elementos </w:t>
      </w:r>
      <w:r w:rsidR="00F54054">
        <w:t xml:space="preserve">que no tienen propiedades enriquecidas y que no tienen características interactivas. Estos elementos son los correspondientes a los de la web 1.0  y son representados por medio de etiquetas y atributos HTML en el cuerpo </w:t>
      </w:r>
      <w:r w:rsidR="00F54054" w:rsidRPr="00F54054">
        <w:rPr>
          <w:i/>
        </w:rPr>
        <w:t>(</w:t>
      </w:r>
      <w:proofErr w:type="spellStart"/>
      <w:r w:rsidR="00F54054" w:rsidRPr="00F54054">
        <w:rPr>
          <w:i/>
        </w:rPr>
        <w:t>body</w:t>
      </w:r>
      <w:proofErr w:type="spellEnd"/>
      <w:r w:rsidR="00F54054" w:rsidRPr="00F54054">
        <w:rPr>
          <w:i/>
        </w:rPr>
        <w:t>)</w:t>
      </w:r>
      <w:r w:rsidR="00520677">
        <w:rPr>
          <w:i/>
        </w:rPr>
        <w:t>.</w:t>
      </w:r>
    </w:p>
    <w:p w:rsidR="00520677" w:rsidRDefault="00520677" w:rsidP="00F36EB8">
      <w:pPr>
        <w:spacing w:after="0"/>
      </w:pPr>
    </w:p>
    <w:p w:rsidR="007E693F" w:rsidRDefault="00F54054" w:rsidP="00F36EB8">
      <w:pPr>
        <w:spacing w:after="0"/>
      </w:pPr>
      <w:r>
        <w:t>Por otro lado se encuentran los elementos con pr</w:t>
      </w:r>
      <w:r w:rsidR="00AF54C0">
        <w:t xml:space="preserve">opiedades enriquecidas (RIAS) como los </w:t>
      </w:r>
      <w:proofErr w:type="spellStart"/>
      <w:r w:rsidR="00AF54C0" w:rsidRPr="00555D10">
        <w:rPr>
          <w:i/>
        </w:rPr>
        <w:t>richToolTip</w:t>
      </w:r>
      <w:proofErr w:type="spellEnd"/>
      <w:r w:rsidR="00AF54C0">
        <w:t xml:space="preserve">, </w:t>
      </w:r>
      <w:proofErr w:type="spellStart"/>
      <w:r w:rsidR="00AF54C0" w:rsidRPr="00555D10">
        <w:rPr>
          <w:i/>
        </w:rPr>
        <w:t>richAccrodion</w:t>
      </w:r>
      <w:proofErr w:type="spellEnd"/>
      <w:r w:rsidR="00AF54C0">
        <w:t xml:space="preserve">, </w:t>
      </w:r>
      <w:proofErr w:type="spellStart"/>
      <w:r w:rsidR="00AF54C0" w:rsidRPr="00555D10">
        <w:rPr>
          <w:i/>
        </w:rPr>
        <w:t>richTabs</w:t>
      </w:r>
      <w:proofErr w:type="spellEnd"/>
      <w:r w:rsidR="00AF54C0">
        <w:t xml:space="preserve">, </w:t>
      </w:r>
      <w:proofErr w:type="spellStart"/>
      <w:r w:rsidR="00AF54C0" w:rsidRPr="00555D10">
        <w:rPr>
          <w:i/>
        </w:rPr>
        <w:t>rich</w:t>
      </w:r>
      <w:r w:rsidR="00555D10" w:rsidRPr="00555D10">
        <w:rPr>
          <w:i/>
        </w:rPr>
        <w:t>DatePicker</w:t>
      </w:r>
      <w:proofErr w:type="spellEnd"/>
      <w:r w:rsidR="00555D10">
        <w:t xml:space="preserve">, </w:t>
      </w:r>
      <w:proofErr w:type="spellStart"/>
      <w:r w:rsidR="00555D10" w:rsidRPr="00555D10">
        <w:rPr>
          <w:i/>
        </w:rPr>
        <w:t>richAutoSuggest</w:t>
      </w:r>
      <w:proofErr w:type="spellEnd"/>
      <w:r w:rsidR="00555D10">
        <w:t xml:space="preserve"> y los </w:t>
      </w:r>
      <w:proofErr w:type="spellStart"/>
      <w:r w:rsidR="00555D10" w:rsidRPr="00555D10">
        <w:rPr>
          <w:i/>
        </w:rPr>
        <w:t>richFieldLiveValidation</w:t>
      </w:r>
      <w:proofErr w:type="spellEnd"/>
      <w:r w:rsidR="00AF54C0">
        <w:t xml:space="preserve"> </w:t>
      </w:r>
      <w:r w:rsidR="00555D10">
        <w:t xml:space="preserve">que son parte de la extensión llevada a cabo a </w:t>
      </w:r>
      <w:proofErr w:type="spellStart"/>
      <w:r w:rsidR="00555D10">
        <w:t>MoWebA</w:t>
      </w:r>
      <w:proofErr w:type="spellEnd"/>
      <w:r w:rsidR="00555D10">
        <w:t xml:space="preserve"> para este trabajo de fin de carrera.</w:t>
      </w:r>
      <w:r w:rsidR="00AF54C0">
        <w:t xml:space="preserve"> </w:t>
      </w:r>
      <w:r w:rsidR="00555D10">
        <w:t>E</w:t>
      </w:r>
      <w:r w:rsidR="00AF54C0">
        <w:t xml:space="preserve">stos elementos a la par de contar con la sección </w:t>
      </w:r>
      <w:proofErr w:type="spellStart"/>
      <w:r w:rsidR="00AF54C0">
        <w:t>body</w:t>
      </w:r>
      <w:proofErr w:type="spellEnd"/>
      <w:r w:rsidR="00AF54C0">
        <w:t xml:space="preserve"> del HTML para representar el elemento, también cuentan con una sección </w:t>
      </w:r>
      <w:proofErr w:type="spellStart"/>
      <w:r w:rsidR="00812939">
        <w:rPr>
          <w:i/>
        </w:rPr>
        <w:t>J</w:t>
      </w:r>
      <w:r w:rsidR="00AF54C0" w:rsidRPr="00AF54C0">
        <w:rPr>
          <w:i/>
        </w:rPr>
        <w:t>avascript</w:t>
      </w:r>
      <w:proofErr w:type="spellEnd"/>
      <w:r w:rsidR="00AF54C0">
        <w:t xml:space="preserve"> (encerradas en el </w:t>
      </w:r>
      <w:proofErr w:type="spellStart"/>
      <w:r w:rsidR="00AF54C0" w:rsidRPr="00AF54C0">
        <w:rPr>
          <w:i/>
        </w:rPr>
        <w:t>tag</w:t>
      </w:r>
      <w:proofErr w:type="spellEnd"/>
      <w:r w:rsidR="00AF54C0" w:rsidRPr="00AF54C0">
        <w:rPr>
          <w:i/>
        </w:rPr>
        <w:t xml:space="preserve"> script</w:t>
      </w:r>
      <w:r w:rsidR="00AF54C0">
        <w:t xml:space="preserve">) para representar la parte dinámica del elemento. La sección correspondiente al </w:t>
      </w:r>
      <w:proofErr w:type="spellStart"/>
      <w:r w:rsidR="00AF54C0">
        <w:t>tag</w:t>
      </w:r>
      <w:proofErr w:type="spellEnd"/>
      <w:r w:rsidR="00AF54C0">
        <w:t xml:space="preserve"> script contiene el código </w:t>
      </w:r>
      <w:proofErr w:type="spellStart"/>
      <w:r w:rsidR="00AF54C0">
        <w:t>jQuery</w:t>
      </w:r>
      <w:proofErr w:type="spellEnd"/>
      <w:r w:rsidR="00AF54C0">
        <w:t xml:space="preserve"> correspondiente</w:t>
      </w:r>
      <w:r w:rsidR="00555D10">
        <w:t xml:space="preserve"> al elemento definido.</w:t>
      </w:r>
      <w:r w:rsidR="0096203B">
        <w:t xml:space="preserve"> </w:t>
      </w:r>
      <w:r w:rsidR="007E693F">
        <w:t xml:space="preserve"> Cabe destacar el punto de que el identificador (</w:t>
      </w:r>
      <w:r w:rsidR="007E693F" w:rsidRPr="007E693F">
        <w:rPr>
          <w:i/>
        </w:rPr>
        <w:t>id</w:t>
      </w:r>
      <w:r w:rsidR="007E693F">
        <w:t xml:space="preserve">) de </w:t>
      </w:r>
      <w:r w:rsidR="0006004B">
        <w:t xml:space="preserve">todos </w:t>
      </w:r>
      <w:r w:rsidR="007E693F">
        <w:t>los elementos de interfaz</w:t>
      </w:r>
      <w:r w:rsidR="0006004B">
        <w:t>, se establecen</w:t>
      </w:r>
      <w:r w:rsidR="007E693F">
        <w:t xml:space="preserve"> por medio del nombre del elemento, sin espacios. La identificación de cada uno de los elementos por medio del </w:t>
      </w:r>
      <w:r w:rsidR="007E693F" w:rsidRPr="007E693F">
        <w:rPr>
          <w:i/>
        </w:rPr>
        <w:t>id</w:t>
      </w:r>
      <w:r w:rsidR="007E693F">
        <w:t>, resulta importante</w:t>
      </w:r>
      <w:r w:rsidR="0006004B">
        <w:t>,</w:t>
      </w:r>
      <w:r w:rsidR="007E693F">
        <w:t xml:space="preserve"> </w:t>
      </w:r>
      <w:r w:rsidR="0006004B">
        <w:lastRenderedPageBreak/>
        <w:t xml:space="preserve">principalmente para los elementos de interfaz RIAS, </w:t>
      </w:r>
      <w:r w:rsidR="007E693F">
        <w:t xml:space="preserve">debido a que permiten machear el código </w:t>
      </w:r>
      <w:r w:rsidR="0006004B">
        <w:t xml:space="preserve"> </w:t>
      </w:r>
      <w:proofErr w:type="spellStart"/>
      <w:r w:rsidR="00812939">
        <w:rPr>
          <w:i/>
        </w:rPr>
        <w:t>J</w:t>
      </w:r>
      <w:r w:rsidR="0006004B" w:rsidRPr="0006004B">
        <w:rPr>
          <w:i/>
        </w:rPr>
        <w:t>avascript</w:t>
      </w:r>
      <w:proofErr w:type="spellEnd"/>
      <w:r w:rsidR="0006004B">
        <w:t xml:space="preserve"> generado  para </w:t>
      </w:r>
      <w:proofErr w:type="spellStart"/>
      <w:r w:rsidR="007E693F" w:rsidRPr="0006004B">
        <w:rPr>
          <w:i/>
        </w:rPr>
        <w:t>jQuery</w:t>
      </w:r>
      <w:proofErr w:type="spellEnd"/>
      <w:r w:rsidR="007E693F">
        <w:t xml:space="preserve"> </w:t>
      </w:r>
      <w:r w:rsidR="0006004B">
        <w:t xml:space="preserve"> en la sección del </w:t>
      </w:r>
      <w:proofErr w:type="spellStart"/>
      <w:r w:rsidR="0006004B" w:rsidRPr="0006004B">
        <w:rPr>
          <w:i/>
        </w:rPr>
        <w:t>tag</w:t>
      </w:r>
      <w:proofErr w:type="spellEnd"/>
      <w:r w:rsidR="0006004B" w:rsidRPr="0006004B">
        <w:rPr>
          <w:i/>
        </w:rPr>
        <w:t xml:space="preserve"> script</w:t>
      </w:r>
      <w:r w:rsidR="0006004B">
        <w:t xml:space="preserve"> </w:t>
      </w:r>
      <w:r w:rsidR="007E693F">
        <w:t xml:space="preserve">(correspondiente a la parte dinámica) </w:t>
      </w:r>
      <w:r w:rsidR="0006004B">
        <w:t xml:space="preserve"> con el código HTML generado en el </w:t>
      </w:r>
      <w:proofErr w:type="spellStart"/>
      <w:r w:rsidR="0006004B" w:rsidRPr="0006004B">
        <w:rPr>
          <w:i/>
        </w:rPr>
        <w:t>tag</w:t>
      </w:r>
      <w:proofErr w:type="spellEnd"/>
      <w:r w:rsidR="0006004B" w:rsidRPr="0006004B">
        <w:rPr>
          <w:i/>
        </w:rPr>
        <w:t xml:space="preserve"> </w:t>
      </w:r>
      <w:proofErr w:type="spellStart"/>
      <w:r w:rsidR="0006004B" w:rsidRPr="0006004B">
        <w:rPr>
          <w:i/>
        </w:rPr>
        <w:t>body</w:t>
      </w:r>
      <w:proofErr w:type="spellEnd"/>
      <w:r w:rsidR="0006004B">
        <w:t xml:space="preserve"> para el elemento (correspondiente a la parte estática).</w:t>
      </w:r>
    </w:p>
    <w:p w:rsidR="0006004B" w:rsidRDefault="0006004B" w:rsidP="00F36EB8">
      <w:pPr>
        <w:spacing w:after="0"/>
      </w:pPr>
    </w:p>
    <w:p w:rsidR="00BC3532" w:rsidRPr="007167B4" w:rsidRDefault="00BC3532" w:rsidP="00F36EB8">
      <w:pPr>
        <w:spacing w:after="0"/>
      </w:pPr>
      <w:r>
        <w:t xml:space="preserve">Primeramente la plantilla inicia verificando la clase principal del PIM de contenido, esta clase es la clase con el estereotipo </w:t>
      </w:r>
      <w:proofErr w:type="spellStart"/>
      <w:r>
        <w:rPr>
          <w:i/>
        </w:rPr>
        <w:t>PresentationPage</w:t>
      </w:r>
      <w:proofErr w:type="spellEnd"/>
      <w:r>
        <w:t>, que indica el nombre que va a tener la página. Por ende, abre un archivo  HTML de salida con tal nombre, en donde todos los elementos de interfaz definidos en el resto de las clases del modelo de clases</w:t>
      </w:r>
      <w:r w:rsidR="007167B4">
        <w:t>,</w:t>
      </w:r>
      <w:r>
        <w:t xml:space="preserve"> estarán contenidos dentro de este archivo.</w:t>
      </w:r>
      <w:r w:rsidR="007167B4">
        <w:t xml:space="preserve"> El nombre  de la página, junto a las dependencias CSS (correspondientes al posicionamiento de los elementos, obtenidos a partir de la plantilla de posicionamiento y los correspondientes a </w:t>
      </w:r>
      <w:proofErr w:type="spellStart"/>
      <w:r w:rsidR="007167B4" w:rsidRPr="007167B4">
        <w:rPr>
          <w:i/>
        </w:rPr>
        <w:t>jQueryUI</w:t>
      </w:r>
      <w:proofErr w:type="spellEnd"/>
      <w:r w:rsidR="007167B4">
        <w:t xml:space="preserve"> y </w:t>
      </w:r>
      <w:proofErr w:type="spellStart"/>
      <w:r w:rsidR="007167B4" w:rsidRPr="007167B4">
        <w:rPr>
          <w:i/>
        </w:rPr>
        <w:t>jQuery</w:t>
      </w:r>
      <w:proofErr w:type="spellEnd"/>
      <w:r w:rsidR="007167B4" w:rsidRPr="007167B4">
        <w:rPr>
          <w:i/>
        </w:rPr>
        <w:t xml:space="preserve"> </w:t>
      </w:r>
      <w:proofErr w:type="spellStart"/>
      <w:r w:rsidR="007167B4" w:rsidRPr="007167B4">
        <w:rPr>
          <w:i/>
        </w:rPr>
        <w:t>form</w:t>
      </w:r>
      <w:proofErr w:type="spellEnd"/>
      <w:r w:rsidR="007167B4" w:rsidRPr="007167B4">
        <w:rPr>
          <w:i/>
        </w:rPr>
        <w:t xml:space="preserve"> </w:t>
      </w:r>
      <w:proofErr w:type="spellStart"/>
      <w:r w:rsidR="007167B4" w:rsidRPr="007167B4">
        <w:rPr>
          <w:i/>
        </w:rPr>
        <w:t>validation</w:t>
      </w:r>
      <w:proofErr w:type="spellEnd"/>
      <w:r w:rsidR="007167B4">
        <w:t xml:space="preserve">) y </w:t>
      </w:r>
      <w:proofErr w:type="spellStart"/>
      <w:r w:rsidR="007167B4" w:rsidRPr="007167B4">
        <w:rPr>
          <w:i/>
        </w:rPr>
        <w:t>Javascript</w:t>
      </w:r>
      <w:proofErr w:type="spellEnd"/>
      <w:ins w:id="110" w:author="magali" w:date="2015-06-16T11:12:00Z">
        <w:r w:rsidR="00B90152">
          <w:rPr>
            <w:i/>
          </w:rPr>
          <w:t xml:space="preserve"> </w:t>
        </w:r>
      </w:ins>
      <w:r w:rsidR="007167B4">
        <w:t xml:space="preserve">(correspondientes a </w:t>
      </w:r>
      <w:proofErr w:type="spellStart"/>
      <w:r w:rsidR="007167B4" w:rsidRPr="007167B4">
        <w:rPr>
          <w:i/>
        </w:rPr>
        <w:t>jQueryUI</w:t>
      </w:r>
      <w:proofErr w:type="spellEnd"/>
      <w:r w:rsidR="007167B4">
        <w:t xml:space="preserve"> y </w:t>
      </w:r>
      <w:proofErr w:type="spellStart"/>
      <w:r w:rsidR="007167B4" w:rsidRPr="007167B4">
        <w:rPr>
          <w:i/>
        </w:rPr>
        <w:t>jQuery</w:t>
      </w:r>
      <w:proofErr w:type="spellEnd"/>
      <w:r w:rsidR="007167B4" w:rsidRPr="007167B4">
        <w:rPr>
          <w:i/>
        </w:rPr>
        <w:t xml:space="preserve"> </w:t>
      </w:r>
      <w:proofErr w:type="spellStart"/>
      <w:r w:rsidR="007167B4" w:rsidRPr="007167B4">
        <w:rPr>
          <w:i/>
        </w:rPr>
        <w:t>form</w:t>
      </w:r>
      <w:proofErr w:type="spellEnd"/>
      <w:r w:rsidR="007167B4" w:rsidRPr="007167B4">
        <w:rPr>
          <w:i/>
        </w:rPr>
        <w:t xml:space="preserve"> </w:t>
      </w:r>
      <w:proofErr w:type="spellStart"/>
      <w:r w:rsidR="007167B4" w:rsidRPr="007167B4">
        <w:rPr>
          <w:i/>
        </w:rPr>
        <w:t>validation</w:t>
      </w:r>
      <w:proofErr w:type="spellEnd"/>
      <w:r w:rsidR="007167B4">
        <w:t>)</w:t>
      </w:r>
      <w:r w:rsidR="007167B4">
        <w:rPr>
          <w:i/>
        </w:rPr>
        <w:t xml:space="preserve">, </w:t>
      </w:r>
      <w:r w:rsidR="007167B4">
        <w:t xml:space="preserve">están definidos dentro de la plantilla, encerradas dentro del </w:t>
      </w:r>
      <w:proofErr w:type="spellStart"/>
      <w:r w:rsidR="007167B4" w:rsidRPr="007167B4">
        <w:rPr>
          <w:i/>
        </w:rPr>
        <w:t>tag</w:t>
      </w:r>
      <w:proofErr w:type="spellEnd"/>
      <w:r w:rsidR="007167B4" w:rsidRPr="007167B4">
        <w:rPr>
          <w:i/>
        </w:rPr>
        <w:t xml:space="preserve"> head</w:t>
      </w:r>
      <w:r w:rsidR="007167B4">
        <w:t xml:space="preserve">. </w:t>
      </w:r>
    </w:p>
    <w:p w:rsidR="007167B4" w:rsidRDefault="007167B4" w:rsidP="00F36EB8">
      <w:pPr>
        <w:spacing w:after="0"/>
      </w:pPr>
    </w:p>
    <w:p w:rsidR="00C63D0B" w:rsidRDefault="007167B4" w:rsidP="007C031B">
      <w:pPr>
        <w:spacing w:after="0"/>
        <w:jc w:val="both"/>
      </w:pPr>
      <w:r>
        <w:t xml:space="preserve">Seguidamente se definen los componentes </w:t>
      </w:r>
      <w:r w:rsidR="007C031B">
        <w:t xml:space="preserve">correspondientes a los </w:t>
      </w:r>
      <w:proofErr w:type="spellStart"/>
      <w:r w:rsidR="007C031B" w:rsidRPr="007C031B">
        <w:t>tags</w:t>
      </w:r>
      <w:proofErr w:type="spellEnd"/>
      <w:r w:rsidR="007C031B" w:rsidRPr="007C031B">
        <w:rPr>
          <w:i/>
        </w:rPr>
        <w:t xml:space="preserve"> script</w:t>
      </w:r>
      <w:ins w:id="111" w:author="magali" w:date="2015-06-16T11:13:00Z">
        <w:r w:rsidR="00B90152">
          <w:rPr>
            <w:i/>
          </w:rPr>
          <w:t xml:space="preserve"> </w:t>
        </w:r>
      </w:ins>
      <w:r w:rsidR="007C031B">
        <w:t xml:space="preserve">(en caso de elementos enriquecidos solamente) y </w:t>
      </w:r>
      <w:proofErr w:type="spellStart"/>
      <w:r w:rsidR="007C031B" w:rsidRPr="007C031B">
        <w:rPr>
          <w:i/>
        </w:rPr>
        <w:t>body</w:t>
      </w:r>
      <w:proofErr w:type="spellEnd"/>
      <w:r w:rsidR="007C031B">
        <w:rPr>
          <w:i/>
        </w:rPr>
        <w:t xml:space="preserve"> </w:t>
      </w:r>
      <w:r w:rsidR="007C031B">
        <w:t xml:space="preserve">respectivamente del archivo abierto HTML. </w:t>
      </w:r>
      <w:r w:rsidR="0022365A">
        <w:t>En la F</w:t>
      </w:r>
      <w:r w:rsidR="00DC00E4">
        <w:t xml:space="preserve">igura 2, se presenta </w:t>
      </w:r>
      <w:r w:rsidR="007F0BFF">
        <w:t>un ejemplo del</w:t>
      </w:r>
      <w:r w:rsidR="00DC00E4">
        <w:t xml:space="preserve"> proceso de transformación para el elemento</w:t>
      </w:r>
      <w:r w:rsidR="007F0BFF">
        <w:t xml:space="preserve"> </w:t>
      </w:r>
      <w:proofErr w:type="spellStart"/>
      <w:r w:rsidR="007F0BFF" w:rsidRPr="007F0BFF">
        <w:rPr>
          <w:i/>
        </w:rPr>
        <w:t>richDatePicker</w:t>
      </w:r>
      <w:proofErr w:type="spellEnd"/>
      <w:r w:rsidR="007F0BFF">
        <w:t xml:space="preserve">. </w:t>
      </w:r>
      <w:r w:rsidR="00821C56">
        <w:t>En primera instancias se muestra el modelo PIM d</w:t>
      </w:r>
      <w:r w:rsidR="00B40376">
        <w:t>e entrada, seguido de la planti</w:t>
      </w:r>
      <w:r w:rsidR="00821C56">
        <w:t xml:space="preserve">lla de </w:t>
      </w:r>
      <w:r w:rsidR="00B40376">
        <w:t>transformación</w:t>
      </w:r>
      <w:r w:rsidR="00821C56">
        <w:t xml:space="preserve"> </w:t>
      </w:r>
      <w:r w:rsidR="00B40376">
        <w:t xml:space="preserve">para la sección </w:t>
      </w:r>
      <w:proofErr w:type="spellStart"/>
      <w:r w:rsidR="00B40376" w:rsidRPr="00B40376">
        <w:rPr>
          <w:i/>
        </w:rPr>
        <w:t>Javascript</w:t>
      </w:r>
      <w:proofErr w:type="spellEnd"/>
      <w:r w:rsidR="00B40376">
        <w:t xml:space="preserve"> y por último la plantilla de transformación donde se define al elemento en </w:t>
      </w:r>
      <w:del w:id="112" w:author="magali" w:date="2015-06-16T11:13:00Z">
        <w:r w:rsidR="00B40376" w:rsidDel="00B90152">
          <w:delText>si</w:delText>
        </w:r>
      </w:del>
      <w:ins w:id="113" w:author="magali" w:date="2015-06-16T11:13:00Z">
        <w:r w:rsidR="00B90152">
          <w:t>sí</w:t>
        </w:r>
      </w:ins>
      <w:r w:rsidR="00B40376">
        <w:t xml:space="preserve"> mismo. </w:t>
      </w:r>
      <w:r w:rsidR="007F0BFF">
        <w:t xml:space="preserve">Como puede apreciarse en el modelo PIM de entrada, el </w:t>
      </w:r>
      <w:proofErr w:type="spellStart"/>
      <w:r w:rsidR="007F0BFF" w:rsidRPr="007F0BFF">
        <w:rPr>
          <w:i/>
        </w:rPr>
        <w:t>richDatePicker</w:t>
      </w:r>
      <w:proofErr w:type="spellEnd"/>
      <w:ins w:id="114" w:author="magali" w:date="2015-06-16T11:14:00Z">
        <w:r w:rsidR="00B90152">
          <w:rPr>
            <w:i/>
          </w:rPr>
          <w:t xml:space="preserve"> </w:t>
        </w:r>
      </w:ins>
      <w:r w:rsidR="007F0BFF">
        <w:t xml:space="preserve">(marcado en celeste), puede estar definido junto a varios otros elementos de interfaz, dentro de la </w:t>
      </w:r>
      <w:r w:rsidR="007C031B">
        <w:t>clase</w:t>
      </w:r>
      <w:r w:rsidR="007F0BFF">
        <w:t xml:space="preserve"> que la contiene. </w:t>
      </w:r>
      <w:r w:rsidR="007C031B">
        <w:t xml:space="preserve">Cada uno de los elementos es definido por medio de atributos estereotipados y valores etiquetados específicos. </w:t>
      </w:r>
    </w:p>
    <w:p w:rsidR="00C63D0B" w:rsidRDefault="00C63D0B" w:rsidP="007C031B">
      <w:pPr>
        <w:spacing w:after="0"/>
        <w:jc w:val="both"/>
      </w:pPr>
    </w:p>
    <w:p w:rsidR="00F54054" w:rsidRDefault="007C031B" w:rsidP="007C031B">
      <w:pPr>
        <w:spacing w:after="0"/>
        <w:jc w:val="both"/>
      </w:pPr>
      <w:r>
        <w:t xml:space="preserve">El estereotipo </w:t>
      </w:r>
      <w:proofErr w:type="spellStart"/>
      <w:r w:rsidRPr="007C031B">
        <w:rPr>
          <w:i/>
        </w:rPr>
        <w:t>richDatePicker</w:t>
      </w:r>
      <w:proofErr w:type="spellEnd"/>
      <w:r>
        <w:t xml:space="preserve"> indica que el atributo </w:t>
      </w:r>
      <w:r w:rsidRPr="007C031B">
        <w:rPr>
          <w:i/>
        </w:rPr>
        <w:t>fecha de nacimiento</w:t>
      </w:r>
      <w:r>
        <w:t>, es un calendario</w:t>
      </w:r>
      <w:r w:rsidR="00F76B8D">
        <w:t xml:space="preserve"> y los valores etiquetados del atributo</w:t>
      </w:r>
      <w:r w:rsidR="00A273F2">
        <w:t>,</w:t>
      </w:r>
      <w:r w:rsidR="00F76B8D">
        <w:t xml:space="preserve"> definen las características del </w:t>
      </w:r>
      <w:proofErr w:type="spellStart"/>
      <w:r w:rsidR="00F76B8D" w:rsidRPr="00F76B8D">
        <w:rPr>
          <w:i/>
        </w:rPr>
        <w:t>datePicker</w:t>
      </w:r>
      <w:proofErr w:type="spellEnd"/>
      <w:r w:rsidR="00F76B8D">
        <w:t xml:space="preserve">. </w:t>
      </w:r>
      <w:r w:rsidR="003672E7">
        <w:t xml:space="preserve">Dentro de los valores etiquetados definidos para el atributo </w:t>
      </w:r>
      <w:r w:rsidR="003672E7" w:rsidRPr="003672E7">
        <w:rPr>
          <w:i/>
        </w:rPr>
        <w:t>fecha de nacimiento</w:t>
      </w:r>
      <w:r w:rsidR="003672E7">
        <w:t xml:space="preserve">, tenemos a </w:t>
      </w:r>
      <w:proofErr w:type="spellStart"/>
      <w:r w:rsidR="003672E7" w:rsidRPr="003672E7">
        <w:rPr>
          <w:i/>
        </w:rPr>
        <w:t>changeMonth</w:t>
      </w:r>
      <w:proofErr w:type="spellEnd"/>
      <w:r w:rsidR="003672E7">
        <w:t xml:space="preserve">, </w:t>
      </w:r>
      <w:proofErr w:type="spellStart"/>
      <w:r w:rsidR="003672E7">
        <w:rPr>
          <w:i/>
        </w:rPr>
        <w:t>dateFormat</w:t>
      </w:r>
      <w:proofErr w:type="spellEnd"/>
      <w:r w:rsidR="003672E7" w:rsidRPr="003672E7">
        <w:t xml:space="preserve"> </w:t>
      </w:r>
      <w:r w:rsidR="003672E7">
        <w:t xml:space="preserve">y </w:t>
      </w:r>
      <w:proofErr w:type="spellStart"/>
      <w:r w:rsidR="003672E7" w:rsidRPr="003672E7">
        <w:rPr>
          <w:i/>
        </w:rPr>
        <w:t>yearRange</w:t>
      </w:r>
      <w:proofErr w:type="spellEnd"/>
      <w:r w:rsidR="003672E7">
        <w:rPr>
          <w:i/>
        </w:rPr>
        <w:t xml:space="preserve">; </w:t>
      </w:r>
      <w:r w:rsidR="003672E7">
        <w:t xml:space="preserve">que indican respectivamente que una lista de los meses se agregará al </w:t>
      </w:r>
      <w:proofErr w:type="spellStart"/>
      <w:r w:rsidR="003672E7" w:rsidRPr="003672E7">
        <w:rPr>
          <w:i/>
        </w:rPr>
        <w:t>datePicker</w:t>
      </w:r>
      <w:proofErr w:type="spellEnd"/>
      <w:r w:rsidR="003672E7" w:rsidRPr="003672E7">
        <w:t>, que</w:t>
      </w:r>
      <w:r w:rsidR="003672E7">
        <w:t xml:space="preserve"> el formato de fecha con el cual el cuadro de texto será completado, luego de la selección de una fecha dada en el calendario desplegado, será del tipo </w:t>
      </w:r>
      <w:r w:rsidR="003672E7" w:rsidRPr="003672E7">
        <w:rPr>
          <w:i/>
        </w:rPr>
        <w:t>ISO 8601</w:t>
      </w:r>
      <w:r w:rsidR="003672E7">
        <w:rPr>
          <w:i/>
        </w:rPr>
        <w:t xml:space="preserve"> –</w:t>
      </w:r>
      <w:proofErr w:type="spellStart"/>
      <w:r w:rsidR="003672E7">
        <w:rPr>
          <w:i/>
        </w:rPr>
        <w:t>yy</w:t>
      </w:r>
      <w:proofErr w:type="spellEnd"/>
      <w:r w:rsidR="003672E7">
        <w:rPr>
          <w:i/>
        </w:rPr>
        <w:t>-mm—</w:t>
      </w:r>
      <w:proofErr w:type="spellStart"/>
      <w:r w:rsidR="003672E7">
        <w:rPr>
          <w:i/>
        </w:rPr>
        <w:t>dd</w:t>
      </w:r>
      <w:proofErr w:type="spellEnd"/>
      <w:r w:rsidR="003672E7">
        <w:t xml:space="preserve"> y que el rango 1960:2015 será desplegado en una lista</w:t>
      </w:r>
      <w:r w:rsidR="00A273F2">
        <w:t xml:space="preserve">. </w:t>
      </w:r>
    </w:p>
    <w:p w:rsidR="0022365A" w:rsidRDefault="005B50AC" w:rsidP="0022365A">
      <w:pPr>
        <w:keepNext/>
        <w:spacing w:after="0"/>
        <w:jc w:val="center"/>
      </w:pPr>
      <w:r w:rsidRPr="005B50AC">
        <w:rPr>
          <w:noProof/>
          <w:lang w:val="es-PY" w:eastAsia="es-PY"/>
        </w:rPr>
        <w:lastRenderedPageBreak/>
        <w:drawing>
          <wp:inline distT="0" distB="0" distL="0" distR="0">
            <wp:extent cx="4753639" cy="5706272"/>
            <wp:effectExtent l="19050" t="0" r="8861" b="0"/>
            <wp:docPr id="9" name="3 Imagen" descr="PIMandTemplatesConM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MandTemplatesConMarcas.png"/>
                    <pic:cNvPicPr/>
                  </pic:nvPicPr>
                  <pic:blipFill>
                    <a:blip r:embed="rId9" cstate="print"/>
                    <a:stretch>
                      <a:fillRect/>
                    </a:stretch>
                  </pic:blipFill>
                  <pic:spPr>
                    <a:xfrm>
                      <a:off x="0" y="0"/>
                      <a:ext cx="4753639" cy="5706272"/>
                    </a:xfrm>
                    <a:prstGeom prst="rect">
                      <a:avLst/>
                    </a:prstGeom>
                  </pic:spPr>
                </pic:pic>
              </a:graphicData>
            </a:graphic>
          </wp:inline>
        </w:drawing>
      </w:r>
    </w:p>
    <w:p w:rsidR="005B50AC" w:rsidRPr="0022365A" w:rsidRDefault="0022365A" w:rsidP="0022365A">
      <w:pPr>
        <w:pStyle w:val="Epgrafe"/>
        <w:jc w:val="center"/>
        <w:rPr>
          <w:b w:val="0"/>
          <w:color w:val="000000" w:themeColor="text1"/>
        </w:rPr>
      </w:pPr>
      <w:commentRangeStart w:id="115"/>
      <w:r w:rsidRPr="0022365A">
        <w:rPr>
          <w:color w:val="000000" w:themeColor="text1"/>
        </w:rPr>
        <w:t xml:space="preserve">Figura </w:t>
      </w:r>
      <w:r w:rsidR="00431FE4" w:rsidRPr="0022365A">
        <w:rPr>
          <w:color w:val="000000" w:themeColor="text1"/>
        </w:rPr>
        <w:fldChar w:fldCharType="begin"/>
      </w:r>
      <w:r w:rsidRPr="0022365A">
        <w:rPr>
          <w:color w:val="000000" w:themeColor="text1"/>
        </w:rPr>
        <w:instrText xml:space="preserve"> SEQ Figura \* ARABIC </w:instrText>
      </w:r>
      <w:r w:rsidR="00431FE4" w:rsidRPr="0022365A">
        <w:rPr>
          <w:color w:val="000000" w:themeColor="text1"/>
        </w:rPr>
        <w:fldChar w:fldCharType="separate"/>
      </w:r>
      <w:r w:rsidR="00C612D9">
        <w:rPr>
          <w:noProof/>
          <w:color w:val="000000" w:themeColor="text1"/>
        </w:rPr>
        <w:t>2</w:t>
      </w:r>
      <w:r w:rsidR="00431FE4" w:rsidRPr="0022365A">
        <w:rPr>
          <w:color w:val="000000" w:themeColor="text1"/>
        </w:rPr>
        <w:fldChar w:fldCharType="end"/>
      </w:r>
      <w:r w:rsidRPr="0022365A">
        <w:rPr>
          <w:b w:val="0"/>
          <w:color w:val="000000" w:themeColor="text1"/>
        </w:rPr>
        <w:t xml:space="preserve"> PIM de contenido de </w:t>
      </w:r>
      <w:proofErr w:type="spellStart"/>
      <w:r w:rsidRPr="0022365A">
        <w:rPr>
          <w:b w:val="0"/>
          <w:color w:val="000000" w:themeColor="text1"/>
        </w:rPr>
        <w:t>MoWebA</w:t>
      </w:r>
      <w:proofErr w:type="spellEnd"/>
      <w:r w:rsidRPr="0022365A">
        <w:rPr>
          <w:b w:val="0"/>
          <w:color w:val="000000" w:themeColor="text1"/>
        </w:rPr>
        <w:t xml:space="preserve"> y </w:t>
      </w:r>
      <w:proofErr w:type="spellStart"/>
      <w:r w:rsidRPr="0022365A">
        <w:rPr>
          <w:b w:val="0"/>
          <w:color w:val="000000" w:themeColor="text1"/>
        </w:rPr>
        <w:t>templates</w:t>
      </w:r>
      <w:proofErr w:type="spellEnd"/>
      <w:r w:rsidRPr="0022365A">
        <w:rPr>
          <w:b w:val="0"/>
          <w:color w:val="000000" w:themeColor="text1"/>
        </w:rPr>
        <w:t xml:space="preserve">  de </w:t>
      </w:r>
      <w:proofErr w:type="spellStart"/>
      <w:r w:rsidRPr="0022365A">
        <w:rPr>
          <w:b w:val="0"/>
          <w:color w:val="000000" w:themeColor="text1"/>
        </w:rPr>
        <w:t>trasnformación</w:t>
      </w:r>
      <w:proofErr w:type="spellEnd"/>
      <w:r w:rsidRPr="0022365A">
        <w:rPr>
          <w:b w:val="0"/>
          <w:color w:val="000000" w:themeColor="text1"/>
        </w:rPr>
        <w:t xml:space="preserve"> de contenido</w:t>
      </w:r>
      <w:commentRangeEnd w:id="115"/>
      <w:r w:rsidR="00B90152">
        <w:rPr>
          <w:rStyle w:val="Refdecomentario"/>
          <w:b w:val="0"/>
          <w:bCs w:val="0"/>
          <w:color w:val="auto"/>
        </w:rPr>
        <w:commentReference w:id="115"/>
      </w:r>
    </w:p>
    <w:p w:rsidR="005B50AC" w:rsidRPr="005B50AC" w:rsidRDefault="00A273F2" w:rsidP="005B50AC">
      <w:pPr>
        <w:spacing w:after="0"/>
        <w:jc w:val="both"/>
      </w:pPr>
      <w:r>
        <w:t>La plantilla de contenido lleva a cabo dos iteraciones completas sobre las clases y sus atributos respectivos</w:t>
      </w:r>
      <w:r w:rsidR="002B3D90">
        <w:t xml:space="preserve"> definidos en el PIM de presentación</w:t>
      </w:r>
      <w:r>
        <w:t xml:space="preserve">. La primera pasada, es para la </w:t>
      </w:r>
      <w:r w:rsidR="00892DD3">
        <w:t>generación</w:t>
      </w:r>
      <w:r>
        <w:t xml:space="preserve"> del código </w:t>
      </w:r>
      <w:proofErr w:type="spellStart"/>
      <w:r w:rsidR="00431FE4" w:rsidRPr="00431FE4">
        <w:rPr>
          <w:i/>
          <w:rPrChange w:id="116" w:author="magali" w:date="2015-06-16T11:15:00Z">
            <w:rPr/>
          </w:rPrChange>
        </w:rPr>
        <w:t>Javascript</w:t>
      </w:r>
      <w:proofErr w:type="spellEnd"/>
      <w:r>
        <w:t xml:space="preserve"> correspondiente a los elementos enriquecidos. La otra pasada es para la defi</w:t>
      </w:r>
      <w:r w:rsidR="00892DD3">
        <w:t xml:space="preserve">nición del cuerpo del elemento que corresponde al </w:t>
      </w:r>
      <w:proofErr w:type="spellStart"/>
      <w:r w:rsidR="00892DD3" w:rsidRPr="00892DD3">
        <w:rPr>
          <w:i/>
        </w:rPr>
        <w:t>tag</w:t>
      </w:r>
      <w:proofErr w:type="spellEnd"/>
      <w:r w:rsidR="00892DD3" w:rsidRPr="00892DD3">
        <w:rPr>
          <w:i/>
        </w:rPr>
        <w:t xml:space="preserve"> </w:t>
      </w:r>
      <w:proofErr w:type="spellStart"/>
      <w:r w:rsidR="00892DD3" w:rsidRPr="00892DD3">
        <w:rPr>
          <w:i/>
        </w:rPr>
        <w:t>body</w:t>
      </w:r>
      <w:proofErr w:type="spellEnd"/>
      <w:r w:rsidR="00892DD3">
        <w:t>. En cada una de las iteraciones sobre las clases, se verifican sus atributos estereotipados para que en caso de estar definido en el modelo</w:t>
      </w:r>
      <w:r w:rsidR="002B3D90">
        <w:t>,</w:t>
      </w:r>
      <w:r w:rsidR="00892DD3">
        <w:t xml:space="preserve"> un elemento en particular, se escriba el código correspondiente al elemento</w:t>
      </w:r>
      <w:r w:rsidR="002B3D90">
        <w:t xml:space="preserve">. El nombre del atributo estereotipado de un elemento enriquecido de la clase, se interpreta en la plantilla como el identificador (id) de elemento, y sirve para machear el comportamiento dinámico del elemento con la definición del mismo. </w:t>
      </w:r>
      <w:r w:rsidR="00821C56">
        <w:t xml:space="preserve">Cada uno de los </w:t>
      </w:r>
      <w:proofErr w:type="spellStart"/>
      <w:r w:rsidR="00821C56">
        <w:t>metamarcadores</w:t>
      </w:r>
      <w:proofErr w:type="spellEnd"/>
      <w:r w:rsidR="00821C56">
        <w:t xml:space="preserve">, </w:t>
      </w:r>
      <w:proofErr w:type="spellStart"/>
      <w:r w:rsidR="00821C56">
        <w:t>iteradores</w:t>
      </w:r>
      <w:proofErr w:type="spellEnd"/>
      <w:r w:rsidR="00821C56">
        <w:t xml:space="preserve"> y sentencias condicionales, permite</w:t>
      </w:r>
      <w:ins w:id="117" w:author="magali" w:date="2015-06-16T11:15:00Z">
        <w:r w:rsidR="00B90152">
          <w:t>n</w:t>
        </w:r>
      </w:ins>
      <w:r w:rsidR="00821C56">
        <w:t xml:space="preserve"> obtener los valores del modelo de entrada, iterar sobre los distintos elementos y preguntar sobre los distintos elementos de interfaz.</w:t>
      </w:r>
      <w:r w:rsidR="005B50AC">
        <w:t xml:space="preserve"> En la Figura 3 se observa el </w:t>
      </w:r>
      <w:r w:rsidR="005B50AC">
        <w:lastRenderedPageBreak/>
        <w:t xml:space="preserve">código HTML generado por la plantilla de transformación para el elemento </w:t>
      </w:r>
      <w:proofErr w:type="spellStart"/>
      <w:r w:rsidR="005B50AC" w:rsidRPr="005B50AC">
        <w:rPr>
          <w:i/>
        </w:rPr>
        <w:t>richdatePicker</w:t>
      </w:r>
      <w:proofErr w:type="spellEnd"/>
      <w:r w:rsidR="005B50AC">
        <w:t xml:space="preserve"> definido en el ejemplo de la Figura 2.</w:t>
      </w:r>
    </w:p>
    <w:p w:rsidR="0022365A" w:rsidRDefault="005B50AC" w:rsidP="0022365A">
      <w:pPr>
        <w:keepNext/>
        <w:spacing w:after="0"/>
      </w:pPr>
      <w:r>
        <w:rPr>
          <w:b/>
          <w:noProof/>
          <w:lang w:val="es-PY" w:eastAsia="es-PY"/>
        </w:rPr>
        <w:drawing>
          <wp:inline distT="0" distB="0" distL="0" distR="0">
            <wp:extent cx="5612130" cy="1861185"/>
            <wp:effectExtent l="19050" t="0" r="7620" b="0"/>
            <wp:docPr id="8" name="7 Imagen" descr="codigoGene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Generado.jpg"/>
                    <pic:cNvPicPr/>
                  </pic:nvPicPr>
                  <pic:blipFill>
                    <a:blip r:embed="rId10" cstate="print"/>
                    <a:stretch>
                      <a:fillRect/>
                    </a:stretch>
                  </pic:blipFill>
                  <pic:spPr>
                    <a:xfrm>
                      <a:off x="0" y="0"/>
                      <a:ext cx="5612130" cy="1861185"/>
                    </a:xfrm>
                    <a:prstGeom prst="rect">
                      <a:avLst/>
                    </a:prstGeom>
                  </pic:spPr>
                </pic:pic>
              </a:graphicData>
            </a:graphic>
          </wp:inline>
        </w:drawing>
      </w:r>
    </w:p>
    <w:p w:rsidR="005B50AC" w:rsidRPr="001F12FC" w:rsidRDefault="0022365A" w:rsidP="001F12FC">
      <w:pPr>
        <w:pStyle w:val="Epgrafe"/>
        <w:ind w:firstLine="708"/>
        <w:rPr>
          <w:b w:val="0"/>
          <w:color w:val="000000" w:themeColor="text1"/>
        </w:rPr>
      </w:pPr>
      <w:r w:rsidRPr="001F12FC">
        <w:rPr>
          <w:color w:val="000000" w:themeColor="text1"/>
        </w:rPr>
        <w:t xml:space="preserve">Figura </w:t>
      </w:r>
      <w:r w:rsidR="00431FE4" w:rsidRPr="001F12FC">
        <w:rPr>
          <w:color w:val="000000" w:themeColor="text1"/>
        </w:rPr>
        <w:fldChar w:fldCharType="begin"/>
      </w:r>
      <w:r w:rsidRPr="001F12FC">
        <w:rPr>
          <w:color w:val="000000" w:themeColor="text1"/>
        </w:rPr>
        <w:instrText xml:space="preserve"> SEQ Figura \* ARABIC </w:instrText>
      </w:r>
      <w:r w:rsidR="00431FE4" w:rsidRPr="001F12FC">
        <w:rPr>
          <w:color w:val="000000" w:themeColor="text1"/>
        </w:rPr>
        <w:fldChar w:fldCharType="separate"/>
      </w:r>
      <w:r w:rsidR="00C612D9">
        <w:rPr>
          <w:noProof/>
          <w:color w:val="000000" w:themeColor="text1"/>
        </w:rPr>
        <w:t>3</w:t>
      </w:r>
      <w:r w:rsidR="00431FE4" w:rsidRPr="001F12FC">
        <w:rPr>
          <w:color w:val="000000" w:themeColor="text1"/>
        </w:rPr>
        <w:fldChar w:fldCharType="end"/>
      </w:r>
      <w:r w:rsidRPr="001F12FC">
        <w:rPr>
          <w:b w:val="0"/>
          <w:color w:val="000000" w:themeColor="text1"/>
        </w:rPr>
        <w:t xml:space="preserve"> </w:t>
      </w:r>
      <w:r w:rsidR="001F12FC" w:rsidRPr="001F12FC">
        <w:rPr>
          <w:b w:val="0"/>
          <w:color w:val="000000" w:themeColor="text1"/>
        </w:rPr>
        <w:t>Código</w:t>
      </w:r>
      <w:r w:rsidRPr="001F12FC">
        <w:rPr>
          <w:b w:val="0"/>
          <w:color w:val="000000" w:themeColor="text1"/>
        </w:rPr>
        <w:t xml:space="preserve"> fuente HTML</w:t>
      </w:r>
      <w:r w:rsidR="001F12FC" w:rsidRPr="001F12FC">
        <w:rPr>
          <w:b w:val="0"/>
          <w:color w:val="000000" w:themeColor="text1"/>
        </w:rPr>
        <w:t xml:space="preserve"> generado</w:t>
      </w:r>
      <w:r w:rsidRPr="001F12FC">
        <w:rPr>
          <w:b w:val="0"/>
          <w:color w:val="000000" w:themeColor="text1"/>
        </w:rPr>
        <w:t xml:space="preserve"> para el</w:t>
      </w:r>
      <w:r w:rsidR="001F12FC" w:rsidRPr="001F12FC">
        <w:rPr>
          <w:b w:val="0"/>
          <w:color w:val="000000" w:themeColor="text1"/>
        </w:rPr>
        <w:t xml:space="preserve"> </w:t>
      </w:r>
      <w:proofErr w:type="spellStart"/>
      <w:r w:rsidR="001F12FC" w:rsidRPr="001F12FC">
        <w:rPr>
          <w:b w:val="0"/>
          <w:i/>
          <w:color w:val="000000" w:themeColor="text1"/>
        </w:rPr>
        <w:t>richD</w:t>
      </w:r>
      <w:r w:rsidRPr="001F12FC">
        <w:rPr>
          <w:b w:val="0"/>
          <w:i/>
          <w:color w:val="000000" w:themeColor="text1"/>
        </w:rPr>
        <w:t>atePicker</w:t>
      </w:r>
      <w:proofErr w:type="spellEnd"/>
      <w:r w:rsidRPr="001F12FC">
        <w:rPr>
          <w:b w:val="0"/>
          <w:color w:val="000000" w:themeColor="text1"/>
        </w:rPr>
        <w:t xml:space="preserve"> generado </w:t>
      </w:r>
      <w:r w:rsidRPr="001F12FC">
        <w:rPr>
          <w:b w:val="0"/>
          <w:noProof/>
          <w:color w:val="000000" w:themeColor="text1"/>
        </w:rPr>
        <w:t xml:space="preserve"> a partir de las plantillas</w:t>
      </w:r>
    </w:p>
    <w:p w:rsidR="005B50AC" w:rsidRDefault="005B50AC" w:rsidP="00F36EB8">
      <w:pPr>
        <w:spacing w:after="0"/>
        <w:rPr>
          <w:b/>
        </w:rPr>
      </w:pPr>
    </w:p>
    <w:p w:rsidR="00F36EB8" w:rsidRPr="00842DAF" w:rsidRDefault="00613C0E" w:rsidP="00F36EB8">
      <w:pPr>
        <w:spacing w:after="0"/>
        <w:rPr>
          <w:b/>
        </w:rPr>
      </w:pPr>
      <w:r>
        <w:rPr>
          <w:b/>
        </w:rPr>
        <w:t>4.7</w:t>
      </w:r>
      <w:r w:rsidR="00F36EB8" w:rsidRPr="00842DAF">
        <w:rPr>
          <w:b/>
        </w:rPr>
        <w:t xml:space="preserve">.3 Plantilla de transformación para el posicionamiento de los elementos de contenido.   </w:t>
      </w:r>
    </w:p>
    <w:p w:rsidR="003A33D5" w:rsidRDefault="003A33D5" w:rsidP="00F36EB8">
      <w:pPr>
        <w:spacing w:after="0"/>
      </w:pPr>
    </w:p>
    <w:p w:rsidR="00F67D76" w:rsidRDefault="00F67D76" w:rsidP="00F36EB8">
      <w:pPr>
        <w:spacing w:after="0"/>
      </w:pPr>
      <w:r>
        <w:t xml:space="preserve">Con la plantilla de transformación para el posicionamiento de los elementos de interfaz dentro de las páginas, es posible generar el código correspondiente a los </w:t>
      </w:r>
      <w:proofErr w:type="spellStart"/>
      <w:r w:rsidRPr="00F67D76">
        <w:rPr>
          <w:i/>
        </w:rPr>
        <w:t>cascading</w:t>
      </w:r>
      <w:proofErr w:type="spellEnd"/>
      <w:r w:rsidRPr="00F67D76">
        <w:rPr>
          <w:i/>
        </w:rPr>
        <w:t xml:space="preserve"> </w:t>
      </w:r>
      <w:proofErr w:type="spellStart"/>
      <w:r w:rsidRPr="00F67D76">
        <w:rPr>
          <w:i/>
        </w:rPr>
        <w:t>style</w:t>
      </w:r>
      <w:proofErr w:type="spellEnd"/>
      <w:r w:rsidRPr="00F67D76">
        <w:rPr>
          <w:i/>
        </w:rPr>
        <w:t xml:space="preserve"> </w:t>
      </w:r>
      <w:proofErr w:type="spellStart"/>
      <w:r w:rsidRPr="00F67D76">
        <w:rPr>
          <w:i/>
        </w:rPr>
        <w:t>sheets</w:t>
      </w:r>
      <w:proofErr w:type="spellEnd"/>
      <w:r>
        <w:rPr>
          <w:i/>
        </w:rPr>
        <w:t xml:space="preserve"> </w:t>
      </w:r>
      <w:r>
        <w:t>(</w:t>
      </w:r>
      <w:proofErr w:type="spellStart"/>
      <w:r>
        <w:t>css</w:t>
      </w:r>
      <w:proofErr w:type="spellEnd"/>
      <w:r>
        <w:t>)  a partir de los mode</w:t>
      </w:r>
      <w:r w:rsidR="00C63D0B">
        <w:t xml:space="preserve">los PIM de </w:t>
      </w:r>
      <w:del w:id="118" w:author="magali" w:date="2015-06-16T11:16:00Z">
        <w:r w:rsidR="00C63D0B" w:rsidDel="00B90152">
          <w:delText xml:space="preserve">posicionamiento </w:delText>
        </w:r>
      </w:del>
      <w:ins w:id="119" w:author="magali" w:date="2015-06-16T11:16:00Z">
        <w:r w:rsidR="00B90152">
          <w:t xml:space="preserve">estructura </w:t>
        </w:r>
      </w:ins>
      <w:r w:rsidR="00C63D0B">
        <w:t>(</w:t>
      </w:r>
      <w:proofErr w:type="spellStart"/>
      <w:r w:rsidR="00C63D0B" w:rsidRPr="00C63D0B">
        <w:rPr>
          <w:i/>
        </w:rPr>
        <w:t>Lay</w:t>
      </w:r>
      <w:r w:rsidRPr="00C63D0B">
        <w:rPr>
          <w:i/>
        </w:rPr>
        <w:t>out</w:t>
      </w:r>
      <w:proofErr w:type="spellEnd"/>
      <w:r>
        <w:t>)</w:t>
      </w:r>
      <w:r w:rsidR="00BF5AA3">
        <w:t>. Primeramente</w:t>
      </w:r>
      <w:r w:rsidR="00A10289">
        <w:t xml:space="preserve"> al igual que en la plantilla de contenido presentada anteriormente, es necesario importar</w:t>
      </w:r>
      <w:r w:rsidR="00BF5AA3">
        <w:t xml:space="preserve"> los servicios Java para poder utilizar dentro de la plantilla, expresiones que no son OCL estándar, como por ejemplo el método </w:t>
      </w:r>
      <w:proofErr w:type="spellStart"/>
      <w:r w:rsidR="00BF5AA3" w:rsidRPr="00BF5AA3">
        <w:rPr>
          <w:i/>
        </w:rPr>
        <w:t>hasStereotype</w:t>
      </w:r>
      <w:proofErr w:type="spellEnd"/>
      <w:r w:rsidR="00BF5AA3">
        <w:t xml:space="preserve"> que permite saber si un elemento UML posee cierto estereotipo para llevar a cabo decisiones. </w:t>
      </w:r>
      <w:r w:rsidR="002C5162">
        <w:t xml:space="preserve">Seguidamente se decide el nombre y la extensión del archivo de salida por medio del </w:t>
      </w:r>
      <w:proofErr w:type="spellStart"/>
      <w:r w:rsidR="002C5162" w:rsidRPr="002C5162">
        <w:rPr>
          <w:i/>
        </w:rPr>
        <w:t>tag</w:t>
      </w:r>
      <w:proofErr w:type="spellEnd"/>
      <w:r w:rsidR="002C5162" w:rsidRPr="002C5162">
        <w:rPr>
          <w:i/>
        </w:rPr>
        <w:t xml:space="preserve"> </w:t>
      </w:r>
      <w:proofErr w:type="spellStart"/>
      <w:r w:rsidR="002C5162" w:rsidRPr="002C5162">
        <w:rPr>
          <w:i/>
        </w:rPr>
        <w:t>fil</w:t>
      </w:r>
      <w:r w:rsidR="002C5162">
        <w:rPr>
          <w:i/>
        </w:rPr>
        <w:t>e</w:t>
      </w:r>
      <w:proofErr w:type="spellEnd"/>
      <w:r w:rsidR="002C5162">
        <w:rPr>
          <w:i/>
        </w:rPr>
        <w:t xml:space="preserve"> </w:t>
      </w:r>
      <w:r w:rsidR="002C5162">
        <w:t xml:space="preserve">y dentro de este </w:t>
      </w:r>
      <w:proofErr w:type="spellStart"/>
      <w:r w:rsidR="002C5162" w:rsidRPr="002C5162">
        <w:rPr>
          <w:i/>
        </w:rPr>
        <w:t>tag</w:t>
      </w:r>
      <w:proofErr w:type="spellEnd"/>
      <w:r w:rsidR="002C5162">
        <w:rPr>
          <w:i/>
        </w:rPr>
        <w:t xml:space="preserve"> </w:t>
      </w:r>
      <w:r w:rsidR="002C5162">
        <w:t xml:space="preserve">comienza el proceso de recorrido dentro los elementos del tipo </w:t>
      </w:r>
      <w:proofErr w:type="spellStart"/>
      <w:r w:rsidR="002C5162" w:rsidRPr="002C5162">
        <w:rPr>
          <w:i/>
        </w:rPr>
        <w:t>package</w:t>
      </w:r>
      <w:proofErr w:type="spellEnd"/>
      <w:r w:rsidR="002C5162">
        <w:t>, en donde se busca</w:t>
      </w:r>
      <w:ins w:id="120" w:author="magali" w:date="2015-06-16T11:16:00Z">
        <w:r w:rsidR="00B90152">
          <w:t>n</w:t>
        </w:r>
      </w:ins>
      <w:r w:rsidR="002C5162">
        <w:t xml:space="preserve"> los valores etiquetados del tipo </w:t>
      </w:r>
      <w:proofErr w:type="spellStart"/>
      <w:r w:rsidR="009178F5" w:rsidRPr="00EA74C8">
        <w:rPr>
          <w:i/>
        </w:rPr>
        <w:t>cUIElement</w:t>
      </w:r>
      <w:proofErr w:type="spellEnd"/>
      <w:r w:rsidR="002C5162">
        <w:t xml:space="preserve">. </w:t>
      </w:r>
      <w:r w:rsidR="009178F5">
        <w:t xml:space="preserve"> Para cada uno de los </w:t>
      </w:r>
      <w:r w:rsidR="00CA0198">
        <w:t xml:space="preserve">valores etiquetados </w:t>
      </w:r>
      <w:proofErr w:type="spellStart"/>
      <w:r w:rsidR="009178F5" w:rsidRPr="00CA0198">
        <w:rPr>
          <w:i/>
        </w:rPr>
        <w:t>cUIElement</w:t>
      </w:r>
      <w:proofErr w:type="spellEnd"/>
      <w:r w:rsidR="009178F5">
        <w:t xml:space="preserve"> encontrados dentro de un</w:t>
      </w:r>
      <w:r w:rsidR="00CA0198">
        <w:rPr>
          <w:i/>
        </w:rPr>
        <w:t xml:space="preserve"> </w:t>
      </w:r>
      <w:r w:rsidR="00CA0198">
        <w:t>paquete</w:t>
      </w:r>
      <w:r w:rsidR="009178F5">
        <w:t xml:space="preserve"> estereotipado con </w:t>
      </w:r>
      <w:proofErr w:type="spellStart"/>
      <w:r w:rsidR="009178F5" w:rsidRPr="009178F5">
        <w:rPr>
          <w:i/>
        </w:rPr>
        <w:t>Layout</w:t>
      </w:r>
      <w:proofErr w:type="spellEnd"/>
      <w:r w:rsidR="009178F5">
        <w:t xml:space="preserve">, se agregan los valores </w:t>
      </w:r>
      <w:r w:rsidR="00CA0198">
        <w:t xml:space="preserve">correspondientes a las posiciones definidos en el modelo PIM. Las posiciones a definirse </w:t>
      </w:r>
      <w:r w:rsidR="00EA74C8">
        <w:t>corresponden</w:t>
      </w:r>
      <w:r w:rsidR="00CA0198">
        <w:t xml:space="preserve"> a los valores en pixeles </w:t>
      </w:r>
      <w:r w:rsidR="00EA74C8">
        <w:t xml:space="preserve">del </w:t>
      </w:r>
      <w:proofErr w:type="spellStart"/>
      <w:r w:rsidR="00EA74C8" w:rsidRPr="00EA74C8">
        <w:rPr>
          <w:i/>
        </w:rPr>
        <w:t>height</w:t>
      </w:r>
      <w:proofErr w:type="spellEnd"/>
      <w:r w:rsidR="00EA74C8">
        <w:t xml:space="preserve">, </w:t>
      </w:r>
      <w:proofErr w:type="spellStart"/>
      <w:r w:rsidR="00EA74C8" w:rsidRPr="00EA74C8">
        <w:rPr>
          <w:i/>
        </w:rPr>
        <w:t>width</w:t>
      </w:r>
      <w:proofErr w:type="spellEnd"/>
      <w:r w:rsidR="00EA74C8">
        <w:t xml:space="preserve">, </w:t>
      </w:r>
      <w:proofErr w:type="spellStart"/>
      <w:proofErr w:type="gramStart"/>
      <w:r w:rsidR="00EA74C8" w:rsidRPr="00EA74C8">
        <w:rPr>
          <w:i/>
        </w:rPr>
        <w:t>xPosition</w:t>
      </w:r>
      <w:proofErr w:type="spellEnd"/>
      <w:r w:rsidR="00EA74C8" w:rsidRPr="00EA74C8">
        <w:rPr>
          <w:i/>
        </w:rPr>
        <w:t>(</w:t>
      </w:r>
      <w:proofErr w:type="spellStart"/>
      <w:proofErr w:type="gramEnd"/>
      <w:r w:rsidR="00EA74C8" w:rsidRPr="00EA74C8">
        <w:rPr>
          <w:i/>
        </w:rPr>
        <w:t>left</w:t>
      </w:r>
      <w:proofErr w:type="spellEnd"/>
      <w:r w:rsidR="00EA74C8" w:rsidRPr="00EA74C8">
        <w:rPr>
          <w:i/>
        </w:rPr>
        <w:t>)</w:t>
      </w:r>
      <w:r w:rsidR="00EA74C8">
        <w:t xml:space="preserve"> y</w:t>
      </w:r>
      <w:r w:rsidR="00EA74C8" w:rsidRPr="00EA74C8">
        <w:rPr>
          <w:i/>
        </w:rPr>
        <w:t xml:space="preserve"> </w:t>
      </w:r>
      <w:proofErr w:type="spellStart"/>
      <w:r w:rsidR="00EA74C8" w:rsidRPr="00EA74C8">
        <w:rPr>
          <w:i/>
        </w:rPr>
        <w:t>yPosition</w:t>
      </w:r>
      <w:proofErr w:type="spellEnd"/>
      <w:r w:rsidR="00EA74C8" w:rsidRPr="00EA74C8">
        <w:rPr>
          <w:i/>
        </w:rPr>
        <w:t>(top)</w:t>
      </w:r>
      <w:r w:rsidR="00BE2B38">
        <w:t xml:space="preserve">. En la figura 4 se presenta el </w:t>
      </w:r>
      <w:proofErr w:type="spellStart"/>
      <w:r w:rsidR="00BE2B38">
        <w:t>template</w:t>
      </w:r>
      <w:proofErr w:type="spellEnd"/>
      <w:r w:rsidR="00BE2B38">
        <w:t xml:space="preserve"> de transformación de </w:t>
      </w:r>
      <w:del w:id="121" w:author="magali" w:date="2015-06-16T11:17:00Z">
        <w:r w:rsidR="00BE2B38" w:rsidDel="00B90152">
          <w:delText>posicionamiento</w:delText>
        </w:r>
      </w:del>
      <w:ins w:id="122" w:author="magali" w:date="2015-06-16T11:17:00Z">
        <w:r w:rsidR="00B90152">
          <w:t>estructura</w:t>
        </w:r>
      </w:ins>
      <w:r w:rsidR="00BE2B38">
        <w:t xml:space="preserve">. </w:t>
      </w:r>
    </w:p>
    <w:p w:rsidR="00BE2B38" w:rsidRPr="00BE2B38" w:rsidRDefault="00BE2B38" w:rsidP="00F36EB8">
      <w:pPr>
        <w:spacing w:after="0"/>
      </w:pPr>
    </w:p>
    <w:p w:rsidR="002C5162" w:rsidRDefault="002C5162" w:rsidP="00F36EB8">
      <w:pPr>
        <w:spacing w:after="0"/>
      </w:pPr>
    </w:p>
    <w:p w:rsidR="002C5162" w:rsidRDefault="002C5162" w:rsidP="00F36EB8">
      <w:pPr>
        <w:spacing w:after="0"/>
      </w:pPr>
    </w:p>
    <w:p w:rsidR="002C5162" w:rsidRPr="002C5162" w:rsidRDefault="002C5162" w:rsidP="00F36EB8">
      <w:pPr>
        <w:spacing w:after="0"/>
      </w:pPr>
    </w:p>
    <w:p w:rsidR="00BE2B38" w:rsidRDefault="00BE2B38" w:rsidP="00BE2B38">
      <w:pPr>
        <w:keepNext/>
        <w:spacing w:after="0"/>
      </w:pPr>
      <w:r>
        <w:rPr>
          <w:noProof/>
          <w:lang w:val="es-PY" w:eastAsia="es-PY"/>
        </w:rPr>
        <w:lastRenderedPageBreak/>
        <w:drawing>
          <wp:inline distT="0" distB="0" distL="0" distR="0">
            <wp:extent cx="5612130" cy="4537075"/>
            <wp:effectExtent l="19050" t="0" r="7620" b="0"/>
            <wp:docPr id="12" name="11 Imagen" descr="templat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Layout.jpg"/>
                    <pic:cNvPicPr/>
                  </pic:nvPicPr>
                  <pic:blipFill>
                    <a:blip r:embed="rId11" cstate="print"/>
                    <a:stretch>
                      <a:fillRect/>
                    </a:stretch>
                  </pic:blipFill>
                  <pic:spPr>
                    <a:xfrm>
                      <a:off x="0" y="0"/>
                      <a:ext cx="5612130" cy="4537075"/>
                    </a:xfrm>
                    <a:prstGeom prst="rect">
                      <a:avLst/>
                    </a:prstGeom>
                  </pic:spPr>
                </pic:pic>
              </a:graphicData>
            </a:graphic>
          </wp:inline>
        </w:drawing>
      </w:r>
    </w:p>
    <w:p w:rsidR="00F67D76" w:rsidRPr="00BE2B38" w:rsidRDefault="00BE2B38" w:rsidP="00BE2B38">
      <w:pPr>
        <w:pStyle w:val="Epgrafe"/>
        <w:ind w:left="708" w:firstLine="708"/>
        <w:rPr>
          <w:b w:val="0"/>
          <w:color w:val="000000" w:themeColor="text1"/>
        </w:rPr>
      </w:pPr>
      <w:commentRangeStart w:id="123"/>
      <w:r w:rsidRPr="00BE2B38">
        <w:rPr>
          <w:color w:val="000000" w:themeColor="text1"/>
        </w:rPr>
        <w:t xml:space="preserve">Figura </w:t>
      </w:r>
      <w:r w:rsidR="00431FE4" w:rsidRPr="00BE2B38">
        <w:rPr>
          <w:color w:val="000000" w:themeColor="text1"/>
        </w:rPr>
        <w:fldChar w:fldCharType="begin"/>
      </w:r>
      <w:r w:rsidRPr="00BE2B38">
        <w:rPr>
          <w:color w:val="000000" w:themeColor="text1"/>
        </w:rPr>
        <w:instrText xml:space="preserve"> SEQ Figura \* ARABIC </w:instrText>
      </w:r>
      <w:r w:rsidR="00431FE4" w:rsidRPr="00BE2B38">
        <w:rPr>
          <w:color w:val="000000" w:themeColor="text1"/>
        </w:rPr>
        <w:fldChar w:fldCharType="separate"/>
      </w:r>
      <w:r w:rsidR="00C612D9">
        <w:rPr>
          <w:noProof/>
          <w:color w:val="000000" w:themeColor="text1"/>
        </w:rPr>
        <w:t>4</w:t>
      </w:r>
      <w:r w:rsidR="00431FE4" w:rsidRPr="00BE2B38">
        <w:rPr>
          <w:color w:val="000000" w:themeColor="text1"/>
        </w:rPr>
        <w:fldChar w:fldCharType="end"/>
      </w:r>
      <w:r w:rsidRPr="00BE2B38">
        <w:rPr>
          <w:b w:val="0"/>
          <w:color w:val="000000" w:themeColor="text1"/>
        </w:rPr>
        <w:t xml:space="preserve"> Plantilla de transformación para el posicionamiento de elementos</w:t>
      </w:r>
      <w:commentRangeEnd w:id="123"/>
      <w:r w:rsidR="00B90152">
        <w:rPr>
          <w:rStyle w:val="Refdecomentario"/>
          <w:b w:val="0"/>
          <w:bCs w:val="0"/>
          <w:color w:val="auto"/>
        </w:rPr>
        <w:commentReference w:id="123"/>
      </w:r>
    </w:p>
    <w:p w:rsidR="00F67D76" w:rsidRDefault="00F67D76" w:rsidP="00F36EB8">
      <w:pPr>
        <w:spacing w:after="0"/>
      </w:pPr>
    </w:p>
    <w:p w:rsidR="00F67D76" w:rsidRDefault="00F67D76" w:rsidP="00F36EB8">
      <w:pPr>
        <w:spacing w:after="0"/>
      </w:pPr>
    </w:p>
    <w:p w:rsidR="000377F5" w:rsidRPr="00BE2B38" w:rsidRDefault="00613C0E" w:rsidP="00F36EB8">
      <w:pPr>
        <w:rPr>
          <w:b/>
          <w:caps/>
        </w:rPr>
      </w:pPr>
      <w:commentRangeStart w:id="124"/>
      <w:r>
        <w:rPr>
          <w:b/>
          <w:caps/>
        </w:rPr>
        <w:t>4.8</w:t>
      </w:r>
      <w:r w:rsidR="00F36EB8" w:rsidRPr="00BE2B38">
        <w:rPr>
          <w:b/>
          <w:caps/>
        </w:rPr>
        <w:t xml:space="preserve"> Conclusiones </w:t>
      </w:r>
      <w:commentRangeEnd w:id="124"/>
      <w:r w:rsidR="00B90152">
        <w:rPr>
          <w:rStyle w:val="Refdecomentario"/>
        </w:rPr>
        <w:commentReference w:id="124"/>
      </w:r>
      <w:bookmarkStart w:id="125" w:name="_GoBack"/>
      <w:bookmarkEnd w:id="125"/>
    </w:p>
    <w:p w:rsidR="00501CCE" w:rsidRDefault="00BE2B38" w:rsidP="00F36EB8">
      <w:r>
        <w:t xml:space="preserve">En este </w:t>
      </w:r>
      <w:del w:id="126" w:author="magali" w:date="2015-06-16T08:35:00Z">
        <w:r w:rsidDel="00C612D9">
          <w:delText>capitulo</w:delText>
        </w:r>
      </w:del>
      <w:ins w:id="127" w:author="magali" w:date="2015-06-16T08:35:00Z">
        <w:r w:rsidR="00C612D9">
          <w:t>capítulo</w:t>
        </w:r>
      </w:ins>
      <w:r>
        <w:t xml:space="preserve"> se presentó una introducción a los conceptos básicos de las </w:t>
      </w:r>
      <w:del w:id="128" w:author="magali" w:date="2015-06-16T08:36:00Z">
        <w:r w:rsidDel="00C612D9">
          <w:delText>trasnformaciones</w:delText>
        </w:r>
      </w:del>
      <w:ins w:id="129" w:author="magali" w:date="2015-06-16T08:36:00Z">
        <w:r w:rsidR="00C612D9">
          <w:t>transformaciones</w:t>
        </w:r>
      </w:ins>
      <w:r>
        <w:t xml:space="preserve"> M2T. Se dio una breve presentación de los elementos existentes en las plantillas de transformación como así también a algunas de las herramientas existentes en la actualidad para llevar a cabo la transformación de modelo a texto. Ent</w:t>
      </w:r>
      <w:ins w:id="130" w:author="magali" w:date="2015-06-16T11:18:00Z">
        <w:r w:rsidR="00B90152">
          <w:t>r</w:t>
        </w:r>
      </w:ins>
      <w:r>
        <w:t xml:space="preserve">e las herramienta existentes encontramos a XSLT, JET, XPAND, </w:t>
      </w:r>
      <w:proofErr w:type="spellStart"/>
      <w:r>
        <w:t>MOFScript</w:t>
      </w:r>
      <w:proofErr w:type="spellEnd"/>
      <w:r>
        <w:t xml:space="preserve"> y </w:t>
      </w:r>
      <w:proofErr w:type="spellStart"/>
      <w:r>
        <w:t>Acceleo</w:t>
      </w:r>
      <w:proofErr w:type="spellEnd"/>
      <w:r>
        <w:t xml:space="preserve">. Para este trabajo de </w:t>
      </w:r>
      <w:del w:id="131" w:author="magali" w:date="2015-06-16T11:18:00Z">
        <w:r w:rsidDel="00B90152">
          <w:delText>tesis</w:delText>
        </w:r>
      </w:del>
      <w:ins w:id="132" w:author="magali" w:date="2015-06-16T11:18:00Z">
        <w:r w:rsidR="00B90152">
          <w:t>fin de carrera</w:t>
        </w:r>
      </w:ins>
      <w:r>
        <w:t xml:space="preserve">, </w:t>
      </w:r>
      <w:ins w:id="133" w:author="magali" w:date="2015-06-16T11:18:00Z">
        <w:r w:rsidR="00B90152">
          <w:t xml:space="preserve">se </w:t>
        </w:r>
      </w:ins>
      <w:r>
        <w:t xml:space="preserve">utilizó a </w:t>
      </w:r>
      <w:proofErr w:type="spellStart"/>
      <w:r>
        <w:t>Acceleo</w:t>
      </w:r>
      <w:proofErr w:type="spellEnd"/>
      <w:r>
        <w:t xml:space="preserve"> para llevar a cabo las </w:t>
      </w:r>
      <w:del w:id="134" w:author="magali" w:date="2015-06-16T11:18:00Z">
        <w:r w:rsidDel="00B90152">
          <w:delText>transfromaciones</w:delText>
        </w:r>
      </w:del>
      <w:ins w:id="135" w:author="magali" w:date="2015-06-16T11:18:00Z">
        <w:r w:rsidR="00B90152">
          <w:t>transformaciones</w:t>
        </w:r>
      </w:ins>
      <w:r>
        <w:t xml:space="preserve"> sobre los modelos UML de entrada, debido a su herramienta de trabajo que </w:t>
      </w:r>
      <w:del w:id="136" w:author="magali" w:date="2015-06-16T11:18:00Z">
        <w:r w:rsidDel="00B90152">
          <w:delText>actualemten</w:delText>
        </w:r>
      </w:del>
      <w:ins w:id="137" w:author="magali" w:date="2015-06-16T11:18:00Z">
        <w:r w:rsidR="00B90152">
          <w:t>actualmente</w:t>
        </w:r>
      </w:ins>
      <w:r>
        <w:t xml:space="preserve"> se encuentra bastante evolucionada y debido</w:t>
      </w:r>
      <w:del w:id="138" w:author="magali" w:date="2015-06-16T11:18:00Z">
        <w:r w:rsidDel="00B90152">
          <w:delText>s</w:delText>
        </w:r>
      </w:del>
      <w:r>
        <w:t xml:space="preserve"> al soporte que ofrece </w:t>
      </w:r>
      <w:del w:id="139" w:author="magali" w:date="2015-06-16T11:18:00Z">
        <w:r w:rsidDel="00B90152">
          <w:delText>debido a</w:delText>
        </w:r>
      </w:del>
      <w:r>
        <w:t xml:space="preserve"> su comunidad abierta que es parte de la </w:t>
      </w:r>
      <w:r w:rsidRPr="00BE2B38">
        <w:rPr>
          <w:i/>
        </w:rPr>
        <w:t xml:space="preserve">Eclipse </w:t>
      </w:r>
      <w:proofErr w:type="spellStart"/>
      <w:r w:rsidRPr="00BE2B38">
        <w:rPr>
          <w:i/>
        </w:rPr>
        <w:t>Fundation</w:t>
      </w:r>
      <w:proofErr w:type="spellEnd"/>
      <w:r>
        <w:t xml:space="preserve">. Luego se dio pié a las principales características de </w:t>
      </w:r>
      <w:proofErr w:type="spellStart"/>
      <w:r>
        <w:t>Accelo</w:t>
      </w:r>
      <w:proofErr w:type="spellEnd"/>
      <w:del w:id="140" w:author="magali" w:date="2015-06-16T11:18:00Z">
        <w:r w:rsidDel="00B90152">
          <w:delText>o</w:delText>
        </w:r>
      </w:del>
      <w:r>
        <w:t xml:space="preserve"> junto a una descripción de los </w:t>
      </w:r>
      <w:proofErr w:type="spellStart"/>
      <w:r>
        <w:t>metamarcadores</w:t>
      </w:r>
      <w:proofErr w:type="spellEnd"/>
      <w:r>
        <w:t xml:space="preserve"> más importantes que pueden utilizarse dentro de las </w:t>
      </w:r>
      <w:del w:id="141" w:author="magali" w:date="2015-06-16T11:18:00Z">
        <w:r w:rsidDel="00B90152">
          <w:delText>plantillass</w:delText>
        </w:r>
      </w:del>
      <w:ins w:id="142" w:author="magali" w:date="2015-06-16T11:18:00Z">
        <w:r w:rsidR="00B90152">
          <w:t>plantillas</w:t>
        </w:r>
      </w:ins>
      <w:r>
        <w:t xml:space="preserve"> y que facilitan la des-</w:t>
      </w:r>
      <w:proofErr w:type="spellStart"/>
      <w:r>
        <w:t>serialización</w:t>
      </w:r>
      <w:proofErr w:type="spellEnd"/>
      <w:r>
        <w:t xml:space="preserve"> de los modelos de entrada, que corresponden al código que será generado dinámicamente.</w:t>
      </w:r>
    </w:p>
    <w:p w:rsidR="00BE2B38" w:rsidRPr="00BE2B38" w:rsidRDefault="00BE2B38" w:rsidP="00F36EB8">
      <w:r>
        <w:lastRenderedPageBreak/>
        <w:t>Por último</w:t>
      </w:r>
      <w:ins w:id="143" w:author="magali" w:date="2015-06-16T11:19:00Z">
        <w:r w:rsidR="00B90152">
          <w:t>,</w:t>
        </w:r>
      </w:ins>
      <w:r>
        <w:t xml:space="preserve"> se </w:t>
      </w:r>
      <w:r w:rsidR="00BC45BE">
        <w:t xml:space="preserve">describieron a las plantillas de transformación de contenido y posicionamiento de </w:t>
      </w:r>
      <w:proofErr w:type="spellStart"/>
      <w:r w:rsidR="00BC45BE">
        <w:t>MoWebA</w:t>
      </w:r>
      <w:proofErr w:type="spellEnd"/>
      <w:r w:rsidR="00BC45BE">
        <w:t xml:space="preserve">, que permiten generar el código (HTML, </w:t>
      </w:r>
      <w:proofErr w:type="spellStart"/>
      <w:r w:rsidR="00BC45BE" w:rsidRPr="00BC45BE">
        <w:rPr>
          <w:i/>
        </w:rPr>
        <w:t>Javascript</w:t>
      </w:r>
      <w:proofErr w:type="spellEnd"/>
      <w:r w:rsidR="00BC45BE">
        <w:rPr>
          <w:i/>
        </w:rPr>
        <w:t xml:space="preserve"> para </w:t>
      </w:r>
      <w:proofErr w:type="spellStart"/>
      <w:r w:rsidR="00BC45BE">
        <w:rPr>
          <w:i/>
        </w:rPr>
        <w:t>jQueryUI</w:t>
      </w:r>
      <w:proofErr w:type="spellEnd"/>
      <w:r w:rsidR="00BC45BE">
        <w:rPr>
          <w:i/>
        </w:rPr>
        <w:t xml:space="preserve"> y </w:t>
      </w:r>
      <w:proofErr w:type="spellStart"/>
      <w:r w:rsidR="00BC45BE">
        <w:rPr>
          <w:i/>
        </w:rPr>
        <w:t>jQuery</w:t>
      </w:r>
      <w:proofErr w:type="spellEnd"/>
      <w:r w:rsidR="00BC45BE">
        <w:rPr>
          <w:i/>
        </w:rPr>
        <w:t xml:space="preserve"> </w:t>
      </w:r>
      <w:proofErr w:type="spellStart"/>
      <w:r w:rsidR="00BC45BE">
        <w:rPr>
          <w:i/>
        </w:rPr>
        <w:t>Form</w:t>
      </w:r>
      <w:proofErr w:type="spellEnd"/>
      <w:r w:rsidR="00BC45BE">
        <w:rPr>
          <w:i/>
        </w:rPr>
        <w:t xml:space="preserve"> </w:t>
      </w:r>
      <w:proofErr w:type="spellStart"/>
      <w:r w:rsidR="00BC45BE">
        <w:rPr>
          <w:i/>
        </w:rPr>
        <w:t>Validate</w:t>
      </w:r>
      <w:proofErr w:type="spellEnd"/>
      <w:r w:rsidR="00BC45BE">
        <w:rPr>
          <w:i/>
        </w:rPr>
        <w:t>)</w:t>
      </w:r>
      <w:r w:rsidR="00BC45BE">
        <w:t xml:space="preserve"> correspondiente a los distintos elementos que pueden ser definidos en el PIM de presentación, y como estos elementos una vez definidos pueden ser posicionados dentro</w:t>
      </w:r>
      <w:del w:id="144" w:author="magali" w:date="2015-06-16T11:19:00Z">
        <w:r w:rsidR="00BC45BE" w:rsidDel="00B90152">
          <w:delText>s</w:delText>
        </w:r>
      </w:del>
      <w:r w:rsidR="00BC45BE">
        <w:t xml:space="preserve"> de las páginas.</w:t>
      </w:r>
      <w:del w:id="145" w:author="magali" w:date="2015-06-16T11:19:00Z">
        <w:r w:rsidR="00BC45BE" w:rsidDel="00B90152">
          <w:delText xml:space="preserve">. </w:delText>
        </w:r>
      </w:del>
    </w:p>
    <w:sectPr w:rsidR="00BE2B38" w:rsidRPr="00BE2B38"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agali" w:date="2015-06-09T17:27:00Z" w:initials="m">
    <w:p w:rsidR="00594089" w:rsidRDefault="00594089">
      <w:pPr>
        <w:pStyle w:val="Textocomentario"/>
      </w:pPr>
      <w:r>
        <w:rPr>
          <w:rStyle w:val="Refdecomentario"/>
        </w:rPr>
        <w:annotationRef/>
      </w:r>
      <w:r>
        <w:t>Mejorar esta frase, problema de concordancia</w:t>
      </w:r>
    </w:p>
  </w:comment>
  <w:comment w:id="13" w:author="magali" w:date="2015-06-09T17:27:00Z" w:initials="m">
    <w:p w:rsidR="00594089" w:rsidRDefault="00594089">
      <w:pPr>
        <w:pStyle w:val="Textocomentario"/>
      </w:pPr>
      <w:r>
        <w:rPr>
          <w:rStyle w:val="Refdecomentario"/>
        </w:rPr>
        <w:annotationRef/>
      </w:r>
      <w:r>
        <w:t>Creo que no es necesario colocar esto.. sólo mencionarlos en el momento en que presentas algo propuesto por ellos</w:t>
      </w:r>
    </w:p>
    <w:p w:rsidR="00594089" w:rsidRDefault="00594089">
      <w:pPr>
        <w:pStyle w:val="Textocomentario"/>
      </w:pPr>
    </w:p>
  </w:comment>
  <w:comment w:id="18" w:author="magali" w:date="2015-06-09T17:28:00Z" w:initials="m">
    <w:p w:rsidR="00E410B6" w:rsidRDefault="00E410B6">
      <w:pPr>
        <w:pStyle w:val="Textocomentario"/>
      </w:pPr>
      <w:r>
        <w:rPr>
          <w:rStyle w:val="Refdecomentario"/>
        </w:rPr>
        <w:annotationRef/>
      </w:r>
      <w:r>
        <w:t>Mi primera observación es que quizás quede mejor que todo lo referente a marco teórico vaya al capítulo correspondiente, y en este capítulo centrarse exclusivamente en tu implementación… de todas formas seguiré leyendo para analizar un poco más</w:t>
      </w:r>
    </w:p>
  </w:comment>
  <w:comment w:id="20" w:author="magali" w:date="2015-06-09T17:31:00Z" w:initials="m">
    <w:p w:rsidR="00D530EE" w:rsidRDefault="00D530EE">
      <w:pPr>
        <w:pStyle w:val="Textocomentario"/>
      </w:pPr>
      <w:r>
        <w:rPr>
          <w:rStyle w:val="Refdecomentario"/>
        </w:rPr>
        <w:annotationRef/>
      </w:r>
      <w:r>
        <w:t>No sé si llamar objetivo principal.. es uno de los aportes, pero quizás sea mucho decir que es el principal</w:t>
      </w:r>
    </w:p>
  </w:comment>
  <w:comment w:id="26" w:author="magali" w:date="2015-06-09T17:34:00Z" w:initials="m">
    <w:p w:rsidR="00D530EE" w:rsidRDefault="00D530EE">
      <w:pPr>
        <w:pStyle w:val="Textocomentario"/>
      </w:pPr>
      <w:r>
        <w:rPr>
          <w:rStyle w:val="Refdecomentario"/>
        </w:rPr>
        <w:annotationRef/>
      </w:r>
      <w:r>
        <w:t>Esto sí debería estar en este capítulo, lo anterior creo que puede ir al capítulo en donde hablas sobre MDSE</w:t>
      </w:r>
    </w:p>
  </w:comment>
  <w:comment w:id="29" w:author="magali" w:date="2015-06-09T17:34:00Z" w:initials="m">
    <w:p w:rsidR="00D530EE" w:rsidRDefault="00D530EE">
      <w:pPr>
        <w:pStyle w:val="Textocomentario"/>
      </w:pPr>
      <w:r>
        <w:rPr>
          <w:rStyle w:val="Refdecomentario"/>
        </w:rPr>
        <w:annotationRef/>
      </w:r>
      <w:r>
        <w:t>Queda en el capítulo</w:t>
      </w:r>
    </w:p>
  </w:comment>
  <w:comment w:id="30" w:author="magali" w:date="2015-06-09T17:35:00Z" w:initials="m">
    <w:p w:rsidR="00D530EE" w:rsidRDefault="00D530EE">
      <w:pPr>
        <w:pStyle w:val="Textocomentario"/>
      </w:pPr>
      <w:r>
        <w:rPr>
          <w:rStyle w:val="Refdecomentario"/>
        </w:rPr>
        <w:annotationRef/>
      </w:r>
      <w:r>
        <w:t>Queda en este capítulo</w:t>
      </w:r>
    </w:p>
  </w:comment>
  <w:comment w:id="34" w:author="magali" w:date="2015-06-16T11:01:00Z" w:initials="m">
    <w:p w:rsidR="00A57842" w:rsidRDefault="00A57842">
      <w:pPr>
        <w:pStyle w:val="Textocomentario"/>
      </w:pPr>
      <w:r>
        <w:rPr>
          <w:rStyle w:val="Refdecomentario"/>
        </w:rPr>
        <w:annotationRef/>
      </w:r>
      <w:r>
        <w:t>No colocaría esto como subsecciones.. tienen apenas un párrafo, creo que queda mejor explicar todo en una única sección (hasta el 3.4)</w:t>
      </w:r>
    </w:p>
  </w:comment>
  <w:comment w:id="57" w:author="magali" w:date="2015-06-16T11:07:00Z" w:initials="m">
    <w:p w:rsidR="00A57842" w:rsidRDefault="00A57842">
      <w:pPr>
        <w:pStyle w:val="Textocomentario"/>
      </w:pPr>
      <w:r>
        <w:rPr>
          <w:rStyle w:val="Refdecomentario"/>
        </w:rPr>
        <w:annotationRef/>
      </w:r>
      <w:r>
        <w:t>Resumiría esta sección en uno o dos párrafo y lo dejaría para la justificación del por qué se ha decidido utilizar esta herramienta, todo esto en la sección 4 en donde hablas de tu propuesta.</w:t>
      </w:r>
    </w:p>
  </w:comment>
  <w:comment w:id="103" w:author="magali" w:date="2015-06-16T11:09:00Z" w:initials="m">
    <w:p w:rsidR="00A57842" w:rsidRDefault="00A57842">
      <w:pPr>
        <w:pStyle w:val="Textocomentario"/>
      </w:pPr>
      <w:r>
        <w:rPr>
          <w:rStyle w:val="Refdecomentario"/>
        </w:rPr>
        <w:annotationRef/>
      </w:r>
      <w:r>
        <w:t>La verdad no sé si es necesaria esta sección, creo que no es muy relevante.. si es que lo consideramos necesario, lo llevaría a la sección en donde hablarás más en detalle sobre las transformaciones.</w:t>
      </w:r>
    </w:p>
  </w:comment>
  <w:comment w:id="104" w:author="magali" w:date="2015-06-09T17:36:00Z" w:initials="m">
    <w:p w:rsidR="00D530EE" w:rsidRDefault="00D530EE">
      <w:pPr>
        <w:pStyle w:val="Textocomentario"/>
      </w:pPr>
      <w:r>
        <w:rPr>
          <w:rStyle w:val="Refdecomentario"/>
        </w:rPr>
        <w:annotationRef/>
      </w:r>
      <w:r>
        <w:t>A partir de aquí deja para este capítulo</w:t>
      </w:r>
    </w:p>
  </w:comment>
  <w:comment w:id="115" w:author="magali" w:date="2015-06-16T11:15:00Z" w:initials="m">
    <w:p w:rsidR="00B90152" w:rsidRDefault="00B90152">
      <w:pPr>
        <w:pStyle w:val="Textocomentario"/>
      </w:pPr>
      <w:r>
        <w:rPr>
          <w:rStyle w:val="Refdecomentario"/>
        </w:rPr>
        <w:annotationRef/>
      </w:r>
      <w:r>
        <w:t>Mejora la figura Iván.. sale muy difuso, casi no se lee</w:t>
      </w:r>
    </w:p>
  </w:comment>
  <w:comment w:id="123" w:author="magali" w:date="2015-06-16T11:21:00Z" w:initials="m">
    <w:p w:rsidR="00B90152" w:rsidRDefault="00B90152">
      <w:pPr>
        <w:pStyle w:val="Textocomentario"/>
      </w:pPr>
      <w:r>
        <w:rPr>
          <w:rStyle w:val="Refdecomentario"/>
        </w:rPr>
        <w:annotationRef/>
      </w:r>
      <w:r>
        <w:t>Mejorar la imagen, muy difuso</w:t>
      </w:r>
    </w:p>
    <w:p w:rsidR="007A6F16" w:rsidRDefault="007A6F16">
      <w:pPr>
        <w:pStyle w:val="Textocomentario"/>
      </w:pPr>
    </w:p>
    <w:p w:rsidR="007A6F16" w:rsidRDefault="007A6F16">
      <w:pPr>
        <w:pStyle w:val="Textocomentario"/>
      </w:pPr>
    </w:p>
  </w:comment>
  <w:comment w:id="124" w:author="magali" w:date="2015-06-16T11:21:00Z" w:initials="m">
    <w:p w:rsidR="00B90152" w:rsidRDefault="00B90152">
      <w:pPr>
        <w:pStyle w:val="Textocomentario"/>
      </w:pPr>
      <w:r>
        <w:rPr>
          <w:rStyle w:val="Refdecomentario"/>
        </w:rPr>
        <w:annotationRef/>
      </w:r>
      <w:r>
        <w:t>Cambiaría el nombre “Conclusiones” por “Resumen del Capítulo”</w:t>
      </w:r>
    </w:p>
    <w:p w:rsidR="00B90152" w:rsidRDefault="00B90152">
      <w:pPr>
        <w:pStyle w:val="Textocomentario"/>
      </w:pPr>
      <w:r>
        <w:t>Por otro lado, cuando se realicen los ajustes de reestructuración de los contenidos, seguramente esta sección cambiará con lo que corresponda.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692" w:rsidRDefault="00BF6692" w:rsidP="00613C0E">
      <w:pPr>
        <w:spacing w:after="0" w:line="240" w:lineRule="auto"/>
      </w:pPr>
      <w:r>
        <w:separator/>
      </w:r>
    </w:p>
  </w:endnote>
  <w:endnote w:type="continuationSeparator" w:id="0">
    <w:p w:rsidR="00BF6692" w:rsidRDefault="00BF6692" w:rsidP="00613C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692" w:rsidRDefault="00BF6692" w:rsidP="00613C0E">
      <w:pPr>
        <w:spacing w:after="0" w:line="240" w:lineRule="auto"/>
      </w:pPr>
      <w:r>
        <w:separator/>
      </w:r>
    </w:p>
  </w:footnote>
  <w:footnote w:type="continuationSeparator" w:id="0">
    <w:p w:rsidR="00BF6692" w:rsidRDefault="00BF6692" w:rsidP="00613C0E">
      <w:pPr>
        <w:spacing w:after="0" w:line="240" w:lineRule="auto"/>
      </w:pPr>
      <w:r>
        <w:continuationSeparator/>
      </w:r>
    </w:p>
  </w:footnote>
  <w:footnote w:id="1">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1" w:history="1">
        <w:r w:rsidRPr="00613C0E">
          <w:rPr>
            <w:rStyle w:val="Hipervnculo"/>
            <w:color w:val="000000" w:themeColor="text1"/>
            <w:sz w:val="14"/>
          </w:rPr>
          <w:t>www.w3.org/TR/xslt20/</w:t>
        </w:r>
      </w:hyperlink>
      <w:r w:rsidRPr="00613C0E">
        <w:rPr>
          <w:color w:val="000000" w:themeColor="text1"/>
          <w:sz w:val="14"/>
        </w:rPr>
        <w:t xml:space="preserve"> 2015</w:t>
      </w:r>
    </w:p>
  </w:footnote>
  <w:footnote w:id="2">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2" w:history="1">
        <w:r w:rsidRPr="00613C0E">
          <w:rPr>
            <w:rStyle w:val="Hipervnculo"/>
            <w:color w:val="000000" w:themeColor="text1"/>
            <w:sz w:val="14"/>
          </w:rPr>
          <w:t>https://projects.eclipse.org/projects/modeling.m2t.jet</w:t>
        </w:r>
      </w:hyperlink>
      <w:r w:rsidRPr="00613C0E">
        <w:rPr>
          <w:color w:val="000000" w:themeColor="text1"/>
          <w:sz w:val="14"/>
        </w:rPr>
        <w:t xml:space="preserve"> 2015</w:t>
      </w:r>
    </w:p>
  </w:footnote>
  <w:footnote w:id="3">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3" w:history="1">
        <w:r w:rsidRPr="00613C0E">
          <w:rPr>
            <w:rStyle w:val="Hipervnculo"/>
            <w:color w:val="000000" w:themeColor="text1"/>
            <w:sz w:val="14"/>
          </w:rPr>
          <w:t>https://eclipse.org/modeling/m2t/?project=xpand</w:t>
        </w:r>
      </w:hyperlink>
      <w:r w:rsidRPr="00613C0E">
        <w:rPr>
          <w:color w:val="000000" w:themeColor="text1"/>
          <w:sz w:val="14"/>
        </w:rPr>
        <w:t xml:space="preserve"> 2015</w:t>
      </w:r>
    </w:p>
  </w:footnote>
  <w:footnote w:id="4">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4" w:history="1">
        <w:r w:rsidRPr="00613C0E">
          <w:rPr>
            <w:rStyle w:val="Hipervnculo"/>
            <w:color w:val="000000" w:themeColor="text1"/>
            <w:sz w:val="14"/>
          </w:rPr>
          <w:t>https://eclipse.org/gmt/mofscript/</w:t>
        </w:r>
      </w:hyperlink>
      <w:r w:rsidRPr="00613C0E">
        <w:rPr>
          <w:color w:val="000000" w:themeColor="text1"/>
          <w:sz w:val="14"/>
        </w:rPr>
        <w:t xml:space="preserve"> 2015</w:t>
      </w:r>
    </w:p>
  </w:footnote>
  <w:footnote w:id="5">
    <w:p w:rsidR="00613C0E" w:rsidRPr="00613C0E" w:rsidRDefault="00613C0E">
      <w:pPr>
        <w:pStyle w:val="Textonotapie"/>
        <w:rPr>
          <w:color w:val="000000" w:themeColor="text1"/>
          <w:sz w:val="14"/>
          <w:lang w:val="es-PY"/>
        </w:rPr>
      </w:pPr>
      <w:r w:rsidRPr="00613C0E">
        <w:rPr>
          <w:rStyle w:val="Refdenotaalpie"/>
          <w:color w:val="000000" w:themeColor="text1"/>
          <w:sz w:val="14"/>
        </w:rPr>
        <w:footnoteRef/>
      </w:r>
      <w:r w:rsidRPr="00613C0E">
        <w:rPr>
          <w:color w:val="000000" w:themeColor="text1"/>
          <w:sz w:val="14"/>
        </w:rPr>
        <w:t xml:space="preserve"> </w:t>
      </w:r>
      <w:hyperlink r:id="rId5" w:history="1">
        <w:r w:rsidRPr="00613C0E">
          <w:rPr>
            <w:rStyle w:val="Hipervnculo"/>
            <w:color w:val="000000" w:themeColor="text1"/>
            <w:sz w:val="14"/>
          </w:rPr>
          <w:t>www.acceleo.org/</w:t>
        </w:r>
      </w:hyperlink>
      <w:r w:rsidRPr="00613C0E">
        <w:rPr>
          <w:color w:val="000000" w:themeColor="text1"/>
          <w:sz w:val="14"/>
        </w:rPr>
        <w:t xml:space="preserve">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F36EB8"/>
    <w:rsid w:val="00005CDA"/>
    <w:rsid w:val="000137E8"/>
    <w:rsid w:val="00031B47"/>
    <w:rsid w:val="000377F5"/>
    <w:rsid w:val="0006004B"/>
    <w:rsid w:val="000B30C0"/>
    <w:rsid w:val="00106343"/>
    <w:rsid w:val="0014555A"/>
    <w:rsid w:val="00156899"/>
    <w:rsid w:val="00166DCB"/>
    <w:rsid w:val="00172105"/>
    <w:rsid w:val="001C5EA6"/>
    <w:rsid w:val="001D18D2"/>
    <w:rsid w:val="001D3A8B"/>
    <w:rsid w:val="001F12FC"/>
    <w:rsid w:val="0021126E"/>
    <w:rsid w:val="0022365A"/>
    <w:rsid w:val="002328EC"/>
    <w:rsid w:val="00247AB4"/>
    <w:rsid w:val="0026680D"/>
    <w:rsid w:val="00295B40"/>
    <w:rsid w:val="002A5889"/>
    <w:rsid w:val="002A78DA"/>
    <w:rsid w:val="002B3D90"/>
    <w:rsid w:val="002C5162"/>
    <w:rsid w:val="002D1C6B"/>
    <w:rsid w:val="002E26B7"/>
    <w:rsid w:val="002E30D1"/>
    <w:rsid w:val="002E66C3"/>
    <w:rsid w:val="00315112"/>
    <w:rsid w:val="003672E7"/>
    <w:rsid w:val="003A33D5"/>
    <w:rsid w:val="004027ED"/>
    <w:rsid w:val="00410BAC"/>
    <w:rsid w:val="00421BD8"/>
    <w:rsid w:val="00431FE4"/>
    <w:rsid w:val="00456134"/>
    <w:rsid w:val="00466C32"/>
    <w:rsid w:val="00493627"/>
    <w:rsid w:val="004E7001"/>
    <w:rsid w:val="004F116E"/>
    <w:rsid w:val="00501789"/>
    <w:rsid w:val="00501CCE"/>
    <w:rsid w:val="00503B05"/>
    <w:rsid w:val="00520677"/>
    <w:rsid w:val="00525157"/>
    <w:rsid w:val="005462EB"/>
    <w:rsid w:val="0055043B"/>
    <w:rsid w:val="00555D10"/>
    <w:rsid w:val="005756C9"/>
    <w:rsid w:val="00594089"/>
    <w:rsid w:val="005B50AC"/>
    <w:rsid w:val="00613C0E"/>
    <w:rsid w:val="00616FC2"/>
    <w:rsid w:val="006B057D"/>
    <w:rsid w:val="006E513C"/>
    <w:rsid w:val="00711BCE"/>
    <w:rsid w:val="007167B4"/>
    <w:rsid w:val="00724C65"/>
    <w:rsid w:val="00757B0D"/>
    <w:rsid w:val="00784B91"/>
    <w:rsid w:val="007870B8"/>
    <w:rsid w:val="007A6F16"/>
    <w:rsid w:val="007C031B"/>
    <w:rsid w:val="007E46E9"/>
    <w:rsid w:val="007E5F62"/>
    <w:rsid w:val="007E693F"/>
    <w:rsid w:val="007F0BFF"/>
    <w:rsid w:val="007F50C5"/>
    <w:rsid w:val="00812939"/>
    <w:rsid w:val="00821C56"/>
    <w:rsid w:val="0082266C"/>
    <w:rsid w:val="008270A6"/>
    <w:rsid w:val="00842DAF"/>
    <w:rsid w:val="00856D26"/>
    <w:rsid w:val="00892DD3"/>
    <w:rsid w:val="008A5ACD"/>
    <w:rsid w:val="008A6D69"/>
    <w:rsid w:val="008B2351"/>
    <w:rsid w:val="008B28E7"/>
    <w:rsid w:val="008C3A32"/>
    <w:rsid w:val="008C5104"/>
    <w:rsid w:val="0091781F"/>
    <w:rsid w:val="009178F5"/>
    <w:rsid w:val="0096203B"/>
    <w:rsid w:val="009657C0"/>
    <w:rsid w:val="00980991"/>
    <w:rsid w:val="009957C4"/>
    <w:rsid w:val="009B42F2"/>
    <w:rsid w:val="00A10289"/>
    <w:rsid w:val="00A273F2"/>
    <w:rsid w:val="00A408BB"/>
    <w:rsid w:val="00A57842"/>
    <w:rsid w:val="00A96FE8"/>
    <w:rsid w:val="00AF54C0"/>
    <w:rsid w:val="00B40376"/>
    <w:rsid w:val="00B61C29"/>
    <w:rsid w:val="00B90152"/>
    <w:rsid w:val="00B95037"/>
    <w:rsid w:val="00BA0CA9"/>
    <w:rsid w:val="00BA329D"/>
    <w:rsid w:val="00BC3532"/>
    <w:rsid w:val="00BC3F44"/>
    <w:rsid w:val="00BC45BE"/>
    <w:rsid w:val="00BE2B38"/>
    <w:rsid w:val="00BF5AA3"/>
    <w:rsid w:val="00BF6692"/>
    <w:rsid w:val="00C13387"/>
    <w:rsid w:val="00C377E2"/>
    <w:rsid w:val="00C4429A"/>
    <w:rsid w:val="00C447A5"/>
    <w:rsid w:val="00C612D9"/>
    <w:rsid w:val="00C63D0B"/>
    <w:rsid w:val="00C950A7"/>
    <w:rsid w:val="00CA0198"/>
    <w:rsid w:val="00CF3A67"/>
    <w:rsid w:val="00CF4014"/>
    <w:rsid w:val="00D23657"/>
    <w:rsid w:val="00D530EE"/>
    <w:rsid w:val="00D761A4"/>
    <w:rsid w:val="00DC00E4"/>
    <w:rsid w:val="00DD5F16"/>
    <w:rsid w:val="00DE06E3"/>
    <w:rsid w:val="00DF60D4"/>
    <w:rsid w:val="00E15921"/>
    <w:rsid w:val="00E32B8E"/>
    <w:rsid w:val="00E410B6"/>
    <w:rsid w:val="00E74F74"/>
    <w:rsid w:val="00E80032"/>
    <w:rsid w:val="00E86F1C"/>
    <w:rsid w:val="00E90BC6"/>
    <w:rsid w:val="00EA4015"/>
    <w:rsid w:val="00EA74C8"/>
    <w:rsid w:val="00EB25A7"/>
    <w:rsid w:val="00EC7855"/>
    <w:rsid w:val="00EC7D05"/>
    <w:rsid w:val="00ED6D55"/>
    <w:rsid w:val="00EE0FBB"/>
    <w:rsid w:val="00EF6C5D"/>
    <w:rsid w:val="00F36EB8"/>
    <w:rsid w:val="00F54054"/>
    <w:rsid w:val="00F54A3D"/>
    <w:rsid w:val="00F55B91"/>
    <w:rsid w:val="00F67D76"/>
    <w:rsid w:val="00F70F7E"/>
    <w:rsid w:val="00F76B8D"/>
    <w:rsid w:val="00FA304B"/>
    <w:rsid w:val="00FB61A2"/>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B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7D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7D76"/>
    <w:rPr>
      <w:rFonts w:ascii="Tahoma" w:hAnsi="Tahoma" w:cs="Tahoma"/>
      <w:sz w:val="16"/>
      <w:szCs w:val="16"/>
      <w:lang w:val="es-ES"/>
    </w:rPr>
  </w:style>
  <w:style w:type="paragraph" w:styleId="Epgrafe">
    <w:name w:val="caption"/>
    <w:basedOn w:val="Normal"/>
    <w:next w:val="Normal"/>
    <w:uiPriority w:val="35"/>
    <w:unhideWhenUsed/>
    <w:qFormat/>
    <w:rsid w:val="0022365A"/>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613C0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3C0E"/>
    <w:rPr>
      <w:sz w:val="20"/>
      <w:szCs w:val="20"/>
      <w:lang w:val="es-ES"/>
    </w:rPr>
  </w:style>
  <w:style w:type="character" w:styleId="Refdenotaalpie">
    <w:name w:val="footnote reference"/>
    <w:basedOn w:val="Fuentedeprrafopredeter"/>
    <w:uiPriority w:val="99"/>
    <w:semiHidden/>
    <w:unhideWhenUsed/>
    <w:rsid w:val="00613C0E"/>
    <w:rPr>
      <w:vertAlign w:val="superscript"/>
    </w:rPr>
  </w:style>
  <w:style w:type="character" w:styleId="Hipervnculo">
    <w:name w:val="Hyperlink"/>
    <w:basedOn w:val="Fuentedeprrafopredeter"/>
    <w:uiPriority w:val="99"/>
    <w:unhideWhenUsed/>
    <w:rsid w:val="00613C0E"/>
    <w:rPr>
      <w:color w:val="0000FF" w:themeColor="hyperlink"/>
      <w:u w:val="single"/>
    </w:rPr>
  </w:style>
  <w:style w:type="paragraph" w:styleId="Encabezado">
    <w:name w:val="header"/>
    <w:basedOn w:val="Normal"/>
    <w:link w:val="EncabezadoCar"/>
    <w:uiPriority w:val="99"/>
    <w:semiHidden/>
    <w:unhideWhenUsed/>
    <w:rsid w:val="00613C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13C0E"/>
    <w:rPr>
      <w:lang w:val="es-ES"/>
    </w:rPr>
  </w:style>
  <w:style w:type="paragraph" w:styleId="Piedepgina">
    <w:name w:val="footer"/>
    <w:basedOn w:val="Normal"/>
    <w:link w:val="PiedepginaCar"/>
    <w:uiPriority w:val="99"/>
    <w:semiHidden/>
    <w:unhideWhenUsed/>
    <w:rsid w:val="00613C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13C0E"/>
    <w:rPr>
      <w:lang w:val="es-ES"/>
    </w:rPr>
  </w:style>
  <w:style w:type="character" w:styleId="Refdecomentario">
    <w:name w:val="annotation reference"/>
    <w:basedOn w:val="Fuentedeprrafopredeter"/>
    <w:uiPriority w:val="99"/>
    <w:semiHidden/>
    <w:unhideWhenUsed/>
    <w:rsid w:val="00594089"/>
    <w:rPr>
      <w:sz w:val="16"/>
      <w:szCs w:val="16"/>
    </w:rPr>
  </w:style>
  <w:style w:type="paragraph" w:styleId="Textocomentario">
    <w:name w:val="annotation text"/>
    <w:basedOn w:val="Normal"/>
    <w:link w:val="TextocomentarioCar"/>
    <w:uiPriority w:val="99"/>
    <w:semiHidden/>
    <w:unhideWhenUsed/>
    <w:rsid w:val="005940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4089"/>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594089"/>
    <w:rPr>
      <w:b/>
      <w:bCs/>
    </w:rPr>
  </w:style>
  <w:style w:type="character" w:customStyle="1" w:styleId="AsuntodelcomentarioCar">
    <w:name w:val="Asunto del comentario Car"/>
    <w:basedOn w:val="TextocomentarioCar"/>
    <w:link w:val="Asuntodelcomentario"/>
    <w:uiPriority w:val="99"/>
    <w:semiHidden/>
    <w:rsid w:val="00594089"/>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408648">
      <w:bodyDiv w:val="1"/>
      <w:marLeft w:val="0"/>
      <w:marRight w:val="0"/>
      <w:marTop w:val="0"/>
      <w:marBottom w:val="0"/>
      <w:divBdr>
        <w:top w:val="none" w:sz="0" w:space="0" w:color="auto"/>
        <w:left w:val="none" w:sz="0" w:space="0" w:color="auto"/>
        <w:bottom w:val="none" w:sz="0" w:space="0" w:color="auto"/>
        <w:right w:val="none" w:sz="0" w:space="0" w:color="auto"/>
      </w:divBdr>
      <w:divsChild>
        <w:div w:id="396979758">
          <w:marLeft w:val="38"/>
          <w:marRight w:val="38"/>
          <w:marTop w:val="0"/>
          <w:marBottom w:val="0"/>
          <w:divBdr>
            <w:top w:val="none" w:sz="0" w:space="0" w:color="auto"/>
            <w:left w:val="none" w:sz="0" w:space="0" w:color="auto"/>
            <w:bottom w:val="none" w:sz="0" w:space="0" w:color="auto"/>
            <w:right w:val="none" w:sz="0" w:space="0" w:color="auto"/>
          </w:divBdr>
          <w:divsChild>
            <w:div w:id="5303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9408">
      <w:bodyDiv w:val="1"/>
      <w:marLeft w:val="0"/>
      <w:marRight w:val="0"/>
      <w:marTop w:val="0"/>
      <w:marBottom w:val="0"/>
      <w:divBdr>
        <w:top w:val="none" w:sz="0" w:space="0" w:color="auto"/>
        <w:left w:val="none" w:sz="0" w:space="0" w:color="auto"/>
        <w:bottom w:val="none" w:sz="0" w:space="0" w:color="auto"/>
        <w:right w:val="none" w:sz="0" w:space="0" w:color="auto"/>
      </w:divBdr>
      <w:divsChild>
        <w:div w:id="1697610801">
          <w:marLeft w:val="38"/>
          <w:marRight w:val="38"/>
          <w:marTop w:val="0"/>
          <w:marBottom w:val="0"/>
          <w:divBdr>
            <w:top w:val="none" w:sz="0" w:space="0" w:color="auto"/>
            <w:left w:val="none" w:sz="0" w:space="0" w:color="auto"/>
            <w:bottom w:val="none" w:sz="0" w:space="0" w:color="auto"/>
            <w:right w:val="none" w:sz="0" w:space="0" w:color="auto"/>
          </w:divBdr>
          <w:divsChild>
            <w:div w:id="12288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953">
      <w:bodyDiv w:val="1"/>
      <w:marLeft w:val="0"/>
      <w:marRight w:val="0"/>
      <w:marTop w:val="0"/>
      <w:marBottom w:val="0"/>
      <w:divBdr>
        <w:top w:val="none" w:sz="0" w:space="0" w:color="auto"/>
        <w:left w:val="none" w:sz="0" w:space="0" w:color="auto"/>
        <w:bottom w:val="none" w:sz="0" w:space="0" w:color="auto"/>
        <w:right w:val="none" w:sz="0" w:space="0" w:color="auto"/>
      </w:divBdr>
      <w:divsChild>
        <w:div w:id="826550312">
          <w:marLeft w:val="38"/>
          <w:marRight w:val="38"/>
          <w:marTop w:val="0"/>
          <w:marBottom w:val="0"/>
          <w:divBdr>
            <w:top w:val="none" w:sz="0" w:space="0" w:color="auto"/>
            <w:left w:val="none" w:sz="0" w:space="0" w:color="auto"/>
            <w:bottom w:val="none" w:sz="0" w:space="0" w:color="auto"/>
            <w:right w:val="none" w:sz="0" w:space="0" w:color="auto"/>
          </w:divBdr>
          <w:divsChild>
            <w:div w:id="7705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1632">
      <w:bodyDiv w:val="1"/>
      <w:marLeft w:val="0"/>
      <w:marRight w:val="0"/>
      <w:marTop w:val="0"/>
      <w:marBottom w:val="0"/>
      <w:divBdr>
        <w:top w:val="none" w:sz="0" w:space="0" w:color="auto"/>
        <w:left w:val="none" w:sz="0" w:space="0" w:color="auto"/>
        <w:bottom w:val="none" w:sz="0" w:space="0" w:color="auto"/>
        <w:right w:val="none" w:sz="0" w:space="0" w:color="auto"/>
      </w:divBdr>
    </w:div>
    <w:div w:id="1157571897">
      <w:bodyDiv w:val="1"/>
      <w:marLeft w:val="0"/>
      <w:marRight w:val="0"/>
      <w:marTop w:val="0"/>
      <w:marBottom w:val="0"/>
      <w:divBdr>
        <w:top w:val="none" w:sz="0" w:space="0" w:color="auto"/>
        <w:left w:val="none" w:sz="0" w:space="0" w:color="auto"/>
        <w:bottom w:val="none" w:sz="0" w:space="0" w:color="auto"/>
        <w:right w:val="none" w:sz="0" w:space="0" w:color="auto"/>
      </w:divBdr>
      <w:divsChild>
        <w:div w:id="901063137">
          <w:marLeft w:val="38"/>
          <w:marRight w:val="38"/>
          <w:marTop w:val="0"/>
          <w:marBottom w:val="0"/>
          <w:divBdr>
            <w:top w:val="none" w:sz="0" w:space="0" w:color="auto"/>
            <w:left w:val="none" w:sz="0" w:space="0" w:color="auto"/>
            <w:bottom w:val="none" w:sz="0" w:space="0" w:color="auto"/>
            <w:right w:val="none" w:sz="0" w:space="0" w:color="auto"/>
          </w:divBdr>
          <w:divsChild>
            <w:div w:id="10464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979">
      <w:bodyDiv w:val="1"/>
      <w:marLeft w:val="0"/>
      <w:marRight w:val="0"/>
      <w:marTop w:val="0"/>
      <w:marBottom w:val="0"/>
      <w:divBdr>
        <w:top w:val="none" w:sz="0" w:space="0" w:color="auto"/>
        <w:left w:val="none" w:sz="0" w:space="0" w:color="auto"/>
        <w:bottom w:val="none" w:sz="0" w:space="0" w:color="auto"/>
        <w:right w:val="none" w:sz="0" w:space="0" w:color="auto"/>
      </w:divBdr>
      <w:divsChild>
        <w:div w:id="1053037684">
          <w:marLeft w:val="38"/>
          <w:marRight w:val="38"/>
          <w:marTop w:val="0"/>
          <w:marBottom w:val="0"/>
          <w:divBdr>
            <w:top w:val="none" w:sz="0" w:space="0" w:color="auto"/>
            <w:left w:val="none" w:sz="0" w:space="0" w:color="auto"/>
            <w:bottom w:val="none" w:sz="0" w:space="0" w:color="auto"/>
            <w:right w:val="none" w:sz="0" w:space="0" w:color="auto"/>
          </w:divBdr>
          <w:divsChild>
            <w:div w:id="8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5012">
      <w:bodyDiv w:val="1"/>
      <w:marLeft w:val="0"/>
      <w:marRight w:val="0"/>
      <w:marTop w:val="0"/>
      <w:marBottom w:val="0"/>
      <w:divBdr>
        <w:top w:val="none" w:sz="0" w:space="0" w:color="auto"/>
        <w:left w:val="none" w:sz="0" w:space="0" w:color="auto"/>
        <w:bottom w:val="none" w:sz="0" w:space="0" w:color="auto"/>
        <w:right w:val="none" w:sz="0" w:space="0" w:color="auto"/>
      </w:divBdr>
    </w:div>
    <w:div w:id="1719427816">
      <w:bodyDiv w:val="1"/>
      <w:marLeft w:val="0"/>
      <w:marRight w:val="0"/>
      <w:marTop w:val="0"/>
      <w:marBottom w:val="0"/>
      <w:divBdr>
        <w:top w:val="none" w:sz="0" w:space="0" w:color="auto"/>
        <w:left w:val="none" w:sz="0" w:space="0" w:color="auto"/>
        <w:bottom w:val="none" w:sz="0" w:space="0" w:color="auto"/>
        <w:right w:val="none" w:sz="0" w:space="0" w:color="auto"/>
      </w:divBdr>
      <w:divsChild>
        <w:div w:id="1445929819">
          <w:marLeft w:val="38"/>
          <w:marRight w:val="38"/>
          <w:marTop w:val="0"/>
          <w:marBottom w:val="0"/>
          <w:divBdr>
            <w:top w:val="none" w:sz="0" w:space="0" w:color="auto"/>
            <w:left w:val="none" w:sz="0" w:space="0" w:color="auto"/>
            <w:bottom w:val="none" w:sz="0" w:space="0" w:color="auto"/>
            <w:right w:val="none" w:sz="0" w:space="0" w:color="auto"/>
          </w:divBdr>
          <w:divsChild>
            <w:div w:id="18563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150">
      <w:bodyDiv w:val="1"/>
      <w:marLeft w:val="0"/>
      <w:marRight w:val="0"/>
      <w:marTop w:val="0"/>
      <w:marBottom w:val="0"/>
      <w:divBdr>
        <w:top w:val="none" w:sz="0" w:space="0" w:color="auto"/>
        <w:left w:val="none" w:sz="0" w:space="0" w:color="auto"/>
        <w:bottom w:val="none" w:sz="0" w:space="0" w:color="auto"/>
        <w:right w:val="none" w:sz="0" w:space="0" w:color="auto"/>
      </w:divBdr>
    </w:div>
    <w:div w:id="1911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s://eclipse.org/modeling/m2t/?project=xpand" TargetMode="External"/><Relationship Id="rId2" Type="http://schemas.openxmlformats.org/officeDocument/2006/relationships/hyperlink" Target="https://projects.eclipse.org/projects/modeling.m2t.jet" TargetMode="External"/><Relationship Id="rId1" Type="http://schemas.openxmlformats.org/officeDocument/2006/relationships/hyperlink" Target="http://www.w3.org/TR/xslt20/" TargetMode="External"/><Relationship Id="rId5" Type="http://schemas.openxmlformats.org/officeDocument/2006/relationships/hyperlink" Target="http://www.acceleo.org/" TargetMode="External"/><Relationship Id="rId4" Type="http://schemas.openxmlformats.org/officeDocument/2006/relationships/hyperlink" Target="https://eclipse.org/gmt/mof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661E09-5A27-4B0B-AEB8-53D09C02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6131</TotalTime>
  <Pages>12</Pages>
  <Words>3770</Words>
  <Characters>20737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11</cp:revision>
  <dcterms:created xsi:type="dcterms:W3CDTF">2015-06-08T06:25:00Z</dcterms:created>
  <dcterms:modified xsi:type="dcterms:W3CDTF">2015-06-20T05:13:00Z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