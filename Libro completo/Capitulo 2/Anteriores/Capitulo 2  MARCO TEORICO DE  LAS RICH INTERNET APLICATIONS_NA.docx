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0CB2" w:rsidDel="00B25EE8" w:rsidRDefault="00EE3CB9" w:rsidP="00B25EE8">
      <w:pPr>
        <w:jc w:val="right"/>
        <w:rPr>
          <w:del w:id="0" w:author="Vaio" w:date="2015-07-28T21:28:00Z"/>
          <w:caps/>
          <w:sz w:val="36"/>
        </w:rPr>
        <w:pPrChange w:id="1" w:author="Vaio" w:date="2015-07-28T21:29:00Z">
          <w:pPr/>
        </w:pPrChange>
      </w:pPr>
      <w:del w:id="2" w:author="Vaio" w:date="2015-07-28T21:28:00Z">
        <w:r w:rsidDel="00B25EE8">
          <w:rPr>
            <w:caps/>
            <w:sz w:val="36"/>
          </w:rPr>
          <w:delText xml:space="preserve">    </w:delText>
        </w:r>
      </w:del>
      <w:r w:rsidR="00990630" w:rsidRPr="006934C2">
        <w:rPr>
          <w:caps/>
          <w:sz w:val="36"/>
        </w:rPr>
        <w:t>Cap</w:t>
      </w:r>
      <w:ins w:id="3" w:author="Vaio" w:date="2015-07-28T21:20:00Z">
        <w:r w:rsidR="00B25EE8">
          <w:rPr>
            <w:caps/>
            <w:sz w:val="36"/>
          </w:rPr>
          <w:t>Í</w:t>
        </w:r>
      </w:ins>
      <w:del w:id="4" w:author="Vaio" w:date="2015-07-28T21:20:00Z">
        <w:r w:rsidR="00990630" w:rsidRPr="006934C2" w:rsidDel="00B25EE8">
          <w:rPr>
            <w:caps/>
            <w:sz w:val="36"/>
          </w:rPr>
          <w:delText>i</w:delText>
        </w:r>
      </w:del>
      <w:r w:rsidR="00990630" w:rsidRPr="006934C2">
        <w:rPr>
          <w:caps/>
          <w:sz w:val="36"/>
        </w:rPr>
        <w:t xml:space="preserve">tulo </w:t>
      </w:r>
      <w:ins w:id="5" w:author="Vaio" w:date="2015-07-28T21:28:00Z">
        <w:r w:rsidR="00B25EE8">
          <w:rPr>
            <w:caps/>
            <w:sz w:val="36"/>
          </w:rPr>
          <w:t>2</w:t>
        </w:r>
      </w:ins>
      <w:del w:id="6" w:author="Vaio" w:date="2015-07-28T21:28:00Z">
        <w:r w:rsidR="00990630" w:rsidRPr="006934C2" w:rsidDel="00B25EE8">
          <w:rPr>
            <w:caps/>
            <w:sz w:val="36"/>
          </w:rPr>
          <w:delText xml:space="preserve">2 </w:delText>
        </w:r>
      </w:del>
    </w:p>
    <w:p w:rsidR="00B25EE8" w:rsidRDefault="00B25EE8" w:rsidP="00B25EE8">
      <w:pPr>
        <w:jc w:val="right"/>
        <w:rPr>
          <w:ins w:id="7" w:author="Vaio" w:date="2015-07-28T21:28:00Z"/>
          <w:caps/>
          <w:sz w:val="36"/>
        </w:rPr>
        <w:pPrChange w:id="8" w:author="Vaio" w:date="2015-07-28T21:29:00Z">
          <w:pPr/>
        </w:pPrChange>
      </w:pPr>
    </w:p>
    <w:p w:rsidR="00F57940" w:rsidRDefault="00990630" w:rsidP="004403D8">
      <w:pPr>
        <w:rPr>
          <w:caps/>
          <w:sz w:val="36"/>
        </w:rPr>
      </w:pPr>
      <w:commentRangeStart w:id="9"/>
      <w:commentRangeStart w:id="10"/>
      <w:commentRangeStart w:id="11"/>
      <w:r w:rsidRPr="006934C2">
        <w:rPr>
          <w:caps/>
          <w:sz w:val="36"/>
        </w:rPr>
        <w:t xml:space="preserve">Marco teórico </w:t>
      </w:r>
      <w:r w:rsidR="00EE3CB9">
        <w:rPr>
          <w:caps/>
          <w:sz w:val="36"/>
        </w:rPr>
        <w:t>de las rich internet application</w:t>
      </w:r>
      <w:ins w:id="12" w:author="Vaio" w:date="2015-07-28T21:29:00Z">
        <w:r w:rsidR="00B25EE8">
          <w:rPr>
            <w:caps/>
            <w:sz w:val="36"/>
          </w:rPr>
          <w:t>s</w:t>
        </w:r>
      </w:ins>
      <w:del w:id="13" w:author="Vaio" w:date="2015-07-28T21:28:00Z">
        <w:r w:rsidR="00EE3CB9" w:rsidDel="00B25EE8">
          <w:rPr>
            <w:caps/>
            <w:sz w:val="36"/>
          </w:rPr>
          <w:delText>s</w:delText>
        </w:r>
      </w:del>
      <w:commentRangeEnd w:id="11"/>
      <w:r w:rsidR="004403D8">
        <w:rPr>
          <w:rStyle w:val="Refdecomentario"/>
          <w:rFonts w:eastAsiaTheme="minorEastAsia"/>
          <w:lang w:eastAsia="es-ES"/>
        </w:rPr>
        <w:commentReference w:id="11"/>
      </w:r>
    </w:p>
    <w:p w:rsidR="004E4EFE" w:rsidRPr="006934C2" w:rsidDel="00EE3CB9" w:rsidRDefault="00990630" w:rsidP="000551EF">
      <w:pPr>
        <w:rPr>
          <w:del w:id="14" w:author="marcazal" w:date="2015-06-20T02:45:00Z"/>
          <w:caps/>
          <w:sz w:val="36"/>
        </w:rPr>
      </w:pPr>
      <w:del w:id="15" w:author="marcazal" w:date="2015-06-20T02:45:00Z">
        <w:r w:rsidRPr="006934C2" w:rsidDel="00EE3CB9">
          <w:rPr>
            <w:caps/>
            <w:sz w:val="36"/>
          </w:rPr>
          <w:delText>y trabajos relacionados</w:delText>
        </w:r>
        <w:commentRangeEnd w:id="9"/>
        <w:r w:rsidR="00436565" w:rsidDel="00EE3CB9">
          <w:rPr>
            <w:rStyle w:val="Refdecomentario"/>
            <w:rFonts w:eastAsiaTheme="minorEastAsia"/>
            <w:lang w:eastAsia="es-ES"/>
          </w:rPr>
          <w:commentReference w:id="9"/>
        </w:r>
        <w:commentRangeEnd w:id="10"/>
        <w:r w:rsidR="00BB64FF" w:rsidDel="00EE3CB9">
          <w:rPr>
            <w:rStyle w:val="Refdecomentario"/>
            <w:rFonts w:eastAsiaTheme="minorEastAsia"/>
            <w:lang w:eastAsia="es-ES"/>
          </w:rPr>
          <w:commentReference w:id="10"/>
        </w:r>
      </w:del>
    </w:p>
    <w:p w:rsidR="00990630" w:rsidRPr="006934C2" w:rsidRDefault="00672951" w:rsidP="000551EF">
      <w:pPr>
        <w:rPr>
          <w:b/>
          <w:caps/>
          <w:lang w:val="en-US"/>
        </w:rPr>
      </w:pPr>
      <w:commentRangeStart w:id="16"/>
      <w:r w:rsidRPr="006934C2">
        <w:rPr>
          <w:b/>
          <w:caps/>
          <w:lang w:val="en-US"/>
        </w:rPr>
        <w:t xml:space="preserve">2.1 </w:t>
      </w:r>
      <w:del w:id="17" w:author="marcazal" w:date="2015-06-20T02:57:00Z">
        <w:r w:rsidRPr="006934C2" w:rsidDel="00F57940">
          <w:rPr>
            <w:b/>
            <w:caps/>
            <w:lang w:val="en-US"/>
          </w:rPr>
          <w:delText xml:space="preserve">- </w:delText>
        </w:r>
      </w:del>
      <w:r w:rsidR="008E117C" w:rsidRPr="006934C2">
        <w:rPr>
          <w:b/>
          <w:caps/>
          <w:lang w:val="en-US"/>
        </w:rPr>
        <w:t xml:space="preserve">Las </w:t>
      </w:r>
      <w:r w:rsidRPr="006934C2">
        <w:rPr>
          <w:b/>
          <w:caps/>
          <w:lang w:val="en-US"/>
        </w:rPr>
        <w:t>Rich Internet Applications (RIAs</w:t>
      </w:r>
      <w:r w:rsidR="008E117C" w:rsidRPr="006934C2">
        <w:rPr>
          <w:b/>
          <w:caps/>
          <w:lang w:val="en-US"/>
        </w:rPr>
        <w:t>)</w:t>
      </w:r>
      <w:commentRangeEnd w:id="16"/>
      <w:r w:rsidR="00436565">
        <w:rPr>
          <w:rStyle w:val="Refdecomentario"/>
          <w:rFonts w:eastAsiaTheme="minorEastAsia"/>
          <w:lang w:eastAsia="es-ES"/>
        </w:rPr>
        <w:commentReference w:id="16"/>
      </w:r>
    </w:p>
    <w:p w:rsidR="00672951" w:rsidRDefault="00875FB2" w:rsidP="00672951">
      <w:pPr>
        <w:tabs>
          <w:tab w:val="left" w:pos="3164"/>
        </w:tabs>
        <w:spacing w:after="0"/>
        <w:contextualSpacing/>
        <w:jc w:val="both"/>
        <w:rPr>
          <w:rFonts w:cs="Times New Roman"/>
        </w:rPr>
      </w:pPr>
      <w:r w:rsidRPr="004A4A22">
        <w:rPr>
          <w:rFonts w:cs="Times New Roman"/>
        </w:rPr>
        <w:t xml:space="preserve">Desde el lanzamiento oficial del primer sitio web en 1991 por Tim </w:t>
      </w:r>
      <w:proofErr w:type="spellStart"/>
      <w:r w:rsidRPr="004A4A22">
        <w:rPr>
          <w:rFonts w:cs="Times New Roman"/>
        </w:rPr>
        <w:t>Berners</w:t>
      </w:r>
      <w:proofErr w:type="spellEnd"/>
      <w:r w:rsidRPr="004A4A22">
        <w:rPr>
          <w:rFonts w:cs="Times New Roman"/>
        </w:rPr>
        <w:t xml:space="preserve"> Lee hasta hoy en día, las aplicaciones web que forman parte de la red de redes</w:t>
      </w:r>
      <w:ins w:id="18" w:author="Vaio" w:date="2015-07-28T21:37:00Z">
        <w:r w:rsidR="004403D8">
          <w:rPr>
            <w:rFonts w:cs="Times New Roman"/>
          </w:rPr>
          <w:t>,</w:t>
        </w:r>
      </w:ins>
      <w:r w:rsidRPr="004A4A22">
        <w:rPr>
          <w:rFonts w:cs="Times New Roman"/>
        </w:rPr>
        <w:t xml:space="preserve"> </w:t>
      </w:r>
      <w:commentRangeStart w:id="19"/>
      <w:del w:id="20" w:author="Vaio" w:date="2015-07-28T21:37:00Z">
        <w:r w:rsidRPr="004A4A22" w:rsidDel="004403D8">
          <w:rPr>
            <w:rFonts w:cs="Times New Roman"/>
          </w:rPr>
          <w:delText>internet</w:delText>
        </w:r>
      </w:del>
      <w:ins w:id="21" w:author="Vaio" w:date="2015-07-28T21:37:00Z">
        <w:r w:rsidR="004403D8">
          <w:rPr>
            <w:rFonts w:cs="Times New Roman"/>
          </w:rPr>
          <w:t>I</w:t>
        </w:r>
        <w:r w:rsidR="004403D8" w:rsidRPr="004A4A22">
          <w:rPr>
            <w:rFonts w:cs="Times New Roman"/>
          </w:rPr>
          <w:t>nternet</w:t>
        </w:r>
      </w:ins>
      <w:commentRangeEnd w:id="19"/>
      <w:ins w:id="22" w:author="Vaio" w:date="2015-07-28T21:43:00Z">
        <w:r w:rsidR="005161AE">
          <w:rPr>
            <w:rStyle w:val="Refdecomentario"/>
            <w:rFonts w:eastAsiaTheme="minorEastAsia"/>
            <w:lang w:eastAsia="es-ES"/>
          </w:rPr>
          <w:commentReference w:id="19"/>
        </w:r>
      </w:ins>
      <w:r w:rsidRPr="004A4A22">
        <w:rPr>
          <w:rFonts w:cs="Times New Roman"/>
        </w:rPr>
        <w:t xml:space="preserve">, han evolucionado de la web 1.0, en la que los usuarios obtenían información estática representada en documentos </w:t>
      </w:r>
      <w:proofErr w:type="spellStart"/>
      <w:r w:rsidRPr="004A4A22">
        <w:rPr>
          <w:rFonts w:cs="Times New Roman"/>
        </w:rPr>
        <w:t>hipertextuales</w:t>
      </w:r>
      <w:proofErr w:type="spellEnd"/>
      <w:r w:rsidRPr="004A4A22">
        <w:rPr>
          <w:rFonts w:cs="Times New Roman"/>
        </w:rPr>
        <w:t xml:space="preserve">, a la web 2.0, en la cual la información de las páginas es generada de manera dinámica y en la que se combinan, no solamente información textual, sino también, características multimedia en las interfaces (audio, video </w:t>
      </w:r>
      <w:proofErr w:type="spellStart"/>
      <w:r w:rsidRPr="004A4A22">
        <w:rPr>
          <w:rFonts w:cs="Times New Roman"/>
        </w:rPr>
        <w:t>streaming</w:t>
      </w:r>
      <w:proofErr w:type="spellEnd"/>
      <w:r w:rsidRPr="004A4A22">
        <w:rPr>
          <w:rFonts w:cs="Times New Roman"/>
        </w:rPr>
        <w:t>, widgets interactivos, entre otros). De igual forma, la evolución en la web también vino acompañada de cambios tecnológicos en los diferentes navegadores web</w:t>
      </w:r>
      <w:del w:id="23" w:author="Vaio" w:date="2015-07-28T21:38:00Z">
        <w:r w:rsidRPr="004A4A22" w:rsidDel="004403D8">
          <w:rPr>
            <w:rFonts w:cs="Times New Roman"/>
          </w:rPr>
          <w:delText xml:space="preserve"> </w:delText>
        </w:r>
      </w:del>
      <w:r w:rsidRPr="004A4A22">
        <w:rPr>
          <w:rFonts w:cs="Times New Roman"/>
        </w:rPr>
        <w:t xml:space="preserve"> y en los distintos protocolos de comunicación entre las aplic</w:t>
      </w:r>
      <w:r w:rsidR="00672951">
        <w:rPr>
          <w:rFonts w:cs="Times New Roman"/>
        </w:rPr>
        <w:t>aciones cliente y servidor.</w:t>
      </w:r>
    </w:p>
    <w:p w:rsidR="00672951" w:rsidRDefault="00672951" w:rsidP="00672951">
      <w:pPr>
        <w:tabs>
          <w:tab w:val="left" w:pos="3164"/>
        </w:tabs>
        <w:spacing w:after="0"/>
        <w:contextualSpacing/>
        <w:jc w:val="both"/>
        <w:rPr>
          <w:rFonts w:cs="Times New Roman"/>
        </w:rPr>
      </w:pPr>
    </w:p>
    <w:p w:rsidR="00875FB2" w:rsidRDefault="00753788" w:rsidP="00672951">
      <w:pPr>
        <w:tabs>
          <w:tab w:val="left" w:pos="3164"/>
        </w:tabs>
        <w:spacing w:before="240"/>
        <w:contextualSpacing/>
        <w:jc w:val="both"/>
        <w:rPr>
          <w:rFonts w:cs="Times New Roman"/>
        </w:rPr>
      </w:pPr>
      <w:r w:rsidRPr="004A4A22">
        <w:rPr>
          <w:rFonts w:cs="Times New Roman"/>
        </w:rPr>
        <w:t>Muchos de</w:t>
      </w:r>
      <w:r w:rsidR="00875FB2" w:rsidRPr="004A4A22">
        <w:rPr>
          <w:rFonts w:cs="Times New Roman"/>
        </w:rPr>
        <w:t xml:space="preserve"> estos avances se dieron</w:t>
      </w:r>
      <w:del w:id="24" w:author="Vaio" w:date="2015-07-28T21:45:00Z">
        <w:r w:rsidR="00875FB2" w:rsidRPr="004A4A22" w:rsidDel="005161AE">
          <w:rPr>
            <w:rFonts w:cs="Times New Roman"/>
          </w:rPr>
          <w:delText>,</w:delText>
        </w:r>
      </w:del>
      <w:r w:rsidR="00875FB2" w:rsidRPr="004A4A22">
        <w:rPr>
          <w:rFonts w:cs="Times New Roman"/>
        </w:rPr>
        <w:t xml:space="preserve"> </w:t>
      </w:r>
      <w:del w:id="25" w:author="Vaio" w:date="2015-07-28T21:45:00Z">
        <w:r w:rsidR="00875FB2" w:rsidRPr="004A4A22" w:rsidDel="005161AE">
          <w:rPr>
            <w:rFonts w:cs="Times New Roman"/>
          </w:rPr>
          <w:delText>debido a las</w:delText>
        </w:r>
      </w:del>
      <w:ins w:id="26" w:author="Vaio" w:date="2015-07-28T21:45:00Z">
        <w:r w:rsidR="005161AE">
          <w:rPr>
            <w:rFonts w:cs="Times New Roman"/>
          </w:rPr>
          <w:t>para ir superando</w:t>
        </w:r>
      </w:ins>
      <w:r w:rsidR="00875FB2" w:rsidRPr="004A4A22">
        <w:rPr>
          <w:rFonts w:cs="Times New Roman"/>
        </w:rPr>
        <w:t xml:space="preserve"> limitaciones de las aplicaciones web tradicionales en cuanto a la usabilidad e interactividad que ofrecen sus interfaces de usuario. </w:t>
      </w:r>
      <w:commentRangeStart w:id="27"/>
      <w:r w:rsidR="00875FB2" w:rsidRPr="004A4A22">
        <w:rPr>
          <w:rFonts w:cs="Times New Roman"/>
        </w:rPr>
        <w:t>Esto se debe</w:t>
      </w:r>
      <w:ins w:id="28" w:author="Vaio" w:date="2015-07-28T21:46:00Z">
        <w:r w:rsidR="005161AE">
          <w:rPr>
            <w:rFonts w:cs="Times New Roman"/>
          </w:rPr>
          <w:t>,</w:t>
        </w:r>
      </w:ins>
      <w:r w:rsidR="00875FB2" w:rsidRPr="004A4A22">
        <w:rPr>
          <w:rFonts w:cs="Times New Roman"/>
        </w:rPr>
        <w:t xml:space="preserve"> en gran medida,</w:t>
      </w:r>
      <w:commentRangeEnd w:id="27"/>
      <w:r w:rsidR="005161AE">
        <w:rPr>
          <w:rStyle w:val="Refdecomentario"/>
          <w:rFonts w:eastAsiaTheme="minorEastAsia"/>
          <w:lang w:eastAsia="es-ES"/>
        </w:rPr>
        <w:commentReference w:id="27"/>
      </w:r>
      <w:r w:rsidR="00875FB2" w:rsidRPr="004A4A22">
        <w:rPr>
          <w:rFonts w:cs="Times New Roman"/>
        </w:rPr>
        <w:t xml:space="preserve"> a la comunicación síncrona existente entre el cliente y el servidor</w:t>
      </w:r>
      <w:ins w:id="29" w:author="Vaio" w:date="2015-07-28T21:50:00Z">
        <w:r w:rsidR="00D678C2">
          <w:rPr>
            <w:rFonts w:cs="Times New Roman"/>
          </w:rPr>
          <w:t>.</w:t>
        </w:r>
      </w:ins>
      <w:r w:rsidR="00875FB2" w:rsidRPr="004A4A22">
        <w:rPr>
          <w:rFonts w:cs="Times New Roman"/>
        </w:rPr>
        <w:t xml:space="preserve"> </w:t>
      </w:r>
      <w:commentRangeStart w:id="30"/>
      <w:del w:id="31" w:author="Vaio" w:date="2015-07-28T21:50:00Z">
        <w:r w:rsidR="00875FB2" w:rsidRPr="004A4A22" w:rsidDel="00D678C2">
          <w:rPr>
            <w:rFonts w:cs="Times New Roman"/>
          </w:rPr>
          <w:delText xml:space="preserve">en </w:delText>
        </w:r>
      </w:del>
      <w:ins w:id="32" w:author="Vaio" w:date="2015-07-28T21:50:00Z">
        <w:r w:rsidR="00D678C2">
          <w:rPr>
            <w:rFonts w:cs="Times New Roman"/>
          </w:rPr>
          <w:t>E</w:t>
        </w:r>
        <w:r w:rsidR="00D678C2" w:rsidRPr="004A4A22">
          <w:rPr>
            <w:rFonts w:cs="Times New Roman"/>
          </w:rPr>
          <w:t xml:space="preserve">n </w:t>
        </w:r>
      </w:ins>
      <w:del w:id="33" w:author="Vaio" w:date="2015-07-28T21:50:00Z">
        <w:r w:rsidR="00875FB2" w:rsidRPr="004A4A22" w:rsidDel="00D678C2">
          <w:rPr>
            <w:rFonts w:cs="Times New Roman"/>
          </w:rPr>
          <w:delText>la que</w:delText>
        </w:r>
      </w:del>
      <w:ins w:id="34" w:author="Vaio" w:date="2015-07-28T21:50:00Z">
        <w:r w:rsidR="00D678C2">
          <w:rPr>
            <w:rFonts w:cs="Times New Roman"/>
          </w:rPr>
          <w:t>dicho tipo de comunicaci</w:t>
        </w:r>
      </w:ins>
      <w:ins w:id="35" w:author="Vaio" w:date="2015-07-28T21:51:00Z">
        <w:r w:rsidR="00D678C2">
          <w:rPr>
            <w:rFonts w:cs="Times New Roman"/>
          </w:rPr>
          <w:t>ón</w:t>
        </w:r>
      </w:ins>
      <w:r w:rsidR="001E5876" w:rsidRPr="004A4A22">
        <w:rPr>
          <w:rFonts w:cs="Times New Roman"/>
        </w:rPr>
        <w:t>,</w:t>
      </w:r>
      <w:r w:rsidR="00875FB2" w:rsidRPr="004A4A22">
        <w:rPr>
          <w:rFonts w:cs="Times New Roman"/>
        </w:rPr>
        <w:t xml:space="preserve"> por cada acceso a un enlace, el cliente debe esp</w:t>
      </w:r>
      <w:r w:rsidR="001E5876" w:rsidRPr="004A4A22">
        <w:rPr>
          <w:rFonts w:cs="Times New Roman"/>
        </w:rPr>
        <w:t>erar la respuesta del servidor que</w:t>
      </w:r>
      <w:r w:rsidR="00875FB2" w:rsidRPr="004A4A22">
        <w:rPr>
          <w:rFonts w:cs="Times New Roman"/>
        </w:rPr>
        <w:t xml:space="preserve"> una vez obtenida, debe recargar la página completamente, quedando ocioso la mayor parte del tiempo </w:t>
      </w:r>
      <w:r w:rsidR="000A7A24" w:rsidRPr="000A7A24">
        <w:rPr>
          <w:rFonts w:ascii="Calibri" w:hAnsi="Calibri" w:cs="Calibri"/>
        </w:rPr>
        <w:t>[</w:t>
      </w:r>
      <w:r w:rsidR="000254F9" w:rsidRPr="000A7A24">
        <w:rPr>
          <w:rFonts w:ascii="Calibri" w:hAnsi="Calibri" w:cs="Calibri"/>
        </w:rPr>
        <w:fldChar w:fldCharType="begin"/>
      </w:r>
      <w:r w:rsidR="000A7A24" w:rsidRPr="000A7A24">
        <w:rPr>
          <w:rFonts w:ascii="Calibri" w:hAnsi="Calibri" w:cs="Calibri"/>
        </w:rPr>
        <w:instrText xml:space="preserve"> REF BIB_garrett \* MERGEFORMAT </w:instrText>
      </w:r>
      <w:r w:rsidR="000254F9" w:rsidRPr="000A7A24">
        <w:rPr>
          <w:rFonts w:ascii="Calibri" w:hAnsi="Calibri" w:cs="Calibri"/>
        </w:rPr>
        <w:fldChar w:fldCharType="separate"/>
      </w:r>
      <w:r w:rsidR="000A7A24" w:rsidRPr="000A7A24">
        <w:rPr>
          <w:rFonts w:ascii="Calibri" w:hAnsi="Calibri" w:cs="Calibri"/>
          <w:lang w:val="es-PY"/>
        </w:rPr>
        <w:t>&lt;</w:t>
      </w:r>
      <w:proofErr w:type="spellStart"/>
      <w:r w:rsidR="000A7A24" w:rsidRPr="000A7A24">
        <w:rPr>
          <w:rFonts w:ascii="Calibri" w:hAnsi="Calibri" w:cs="Calibri"/>
          <w:lang w:val="es-PY"/>
        </w:rPr>
        <w:t>garrett</w:t>
      </w:r>
      <w:proofErr w:type="spellEnd"/>
      <w:r w:rsidR="000A7A24" w:rsidRPr="000A7A24">
        <w:rPr>
          <w:rFonts w:ascii="Calibri" w:hAnsi="Calibri" w:cs="Calibri"/>
          <w:lang w:val="es-PY"/>
        </w:rPr>
        <w:t>&gt;</w:t>
      </w:r>
      <w:r w:rsidR="000254F9" w:rsidRPr="000A7A24">
        <w:rPr>
          <w:rFonts w:ascii="Calibri" w:hAnsi="Calibri" w:cs="Calibri"/>
        </w:rPr>
        <w:fldChar w:fldCharType="end"/>
      </w:r>
      <w:r w:rsidR="000A7A24" w:rsidRPr="000A7A24">
        <w:rPr>
          <w:rFonts w:ascii="Calibri" w:hAnsi="Calibri" w:cs="Calibri"/>
        </w:rPr>
        <w:t>]</w:t>
      </w:r>
      <w:r w:rsidR="00875FB2" w:rsidRPr="004A4A22">
        <w:rPr>
          <w:rFonts w:cs="Times New Roman"/>
        </w:rPr>
        <w:t xml:space="preserve">. </w:t>
      </w:r>
      <w:commentRangeEnd w:id="30"/>
      <w:r w:rsidR="00D678C2">
        <w:rPr>
          <w:rStyle w:val="Refdecomentario"/>
          <w:rFonts w:eastAsiaTheme="minorEastAsia"/>
          <w:lang w:eastAsia="es-ES"/>
        </w:rPr>
        <w:commentReference w:id="30"/>
      </w:r>
      <w:r w:rsidR="00875FB2" w:rsidRPr="004A4A22">
        <w:rPr>
          <w:rFonts w:cs="Times New Roman"/>
        </w:rPr>
        <w:t>He ahí que surgen, como alternativa, las denominadas Aplicaciones de Internet Enriquecidas (</w:t>
      </w:r>
      <w:proofErr w:type="spellStart"/>
      <w:r w:rsidR="00875FB2" w:rsidRPr="004A4A22">
        <w:rPr>
          <w:rFonts w:cs="Times New Roman"/>
          <w:i/>
        </w:rPr>
        <w:t>Rich</w:t>
      </w:r>
      <w:proofErr w:type="spellEnd"/>
      <w:r w:rsidR="00875FB2" w:rsidRPr="004A4A22">
        <w:rPr>
          <w:rFonts w:cs="Times New Roman"/>
          <w:i/>
        </w:rPr>
        <w:t xml:space="preserve"> Internet </w:t>
      </w:r>
      <w:proofErr w:type="spellStart"/>
      <w:r w:rsidR="00875FB2" w:rsidRPr="004A4A22">
        <w:rPr>
          <w:rFonts w:cs="Times New Roman"/>
          <w:i/>
        </w:rPr>
        <w:t>Applications</w:t>
      </w:r>
      <w:proofErr w:type="spellEnd"/>
      <w:r w:rsidR="00875FB2" w:rsidRPr="004A4A22">
        <w:rPr>
          <w:rFonts w:cs="Times New Roman"/>
        </w:rPr>
        <w:t xml:space="preserve"> - </w:t>
      </w:r>
      <w:del w:id="36" w:author="Ivan Lopez" w:date="2015-06-17T17:06:00Z">
        <w:r w:rsidR="00BC355D" w:rsidDel="00524FF6">
          <w:rPr>
            <w:rFonts w:cs="Times New Roman"/>
          </w:rPr>
          <w:delText>RIAS</w:delText>
        </w:r>
      </w:del>
      <w:proofErr w:type="spellStart"/>
      <w:ins w:id="37" w:author="Ivan Lopez" w:date="2015-06-17T17:06:00Z">
        <w:r w:rsidR="00524FF6" w:rsidRPr="00524FF6">
          <w:rPr>
            <w:rFonts w:cs="Times New Roman"/>
          </w:rPr>
          <w:t>RIAs</w:t>
        </w:r>
      </w:ins>
      <w:proofErr w:type="spellEnd"/>
      <w:r w:rsidR="00875FB2" w:rsidRPr="004A4A22">
        <w:rPr>
          <w:rFonts w:cs="Times New Roman"/>
        </w:rPr>
        <w:t>)</w:t>
      </w:r>
      <w:ins w:id="38" w:author="Vaio" w:date="2015-07-28T21:57:00Z">
        <w:r w:rsidR="00D678C2">
          <w:rPr>
            <w:rFonts w:cs="Times New Roman"/>
          </w:rPr>
          <w:t xml:space="preserve"> </w:t>
        </w:r>
      </w:ins>
      <w:del w:id="39" w:author="Vaio" w:date="2015-07-28T21:57:00Z">
        <w:r w:rsidR="00875FB2" w:rsidRPr="004A4A22" w:rsidDel="00D678C2">
          <w:rPr>
            <w:rFonts w:cs="Times New Roman"/>
          </w:rPr>
          <w:delText xml:space="preserve"> </w:delText>
        </w:r>
      </w:del>
      <w:r w:rsidR="00875FB2" w:rsidRPr="004A4A22">
        <w:rPr>
          <w:rFonts w:cs="Times New Roman"/>
        </w:rPr>
        <w:t>con la idea de mejorar las aplicaciones web tradicionales, agregando nuevas características que se encuentran presentes en las aplicaciones de escritorio. El término fue introducido en marzo de 2002 por la empresa Macromedia (actualmente Adobe) que en ese entonces abordaba</w:t>
      </w:r>
      <w:ins w:id="40" w:author="Vaio" w:date="2015-07-28T21:58:00Z">
        <w:r w:rsidR="00D678C2">
          <w:rPr>
            <w:rFonts w:cs="Times New Roman"/>
          </w:rPr>
          <w:t xml:space="preserve"> problemas relacionados a</w:t>
        </w:r>
      </w:ins>
      <w:r w:rsidR="00875FB2" w:rsidRPr="004A4A22">
        <w:rPr>
          <w:rFonts w:cs="Times New Roman"/>
        </w:rPr>
        <w:t xml:space="preserve"> las limitaciones en cuanto a la riqueza de las interfaces, medios y contenidos de las aplicaciones </w:t>
      </w:r>
      <w:r w:rsidR="000A7A24" w:rsidRPr="000A7A24">
        <w:rPr>
          <w:rFonts w:ascii="Calibri" w:hAnsi="Calibri" w:cs="Calibri"/>
        </w:rPr>
        <w:t>[</w:t>
      </w:r>
      <w:fldSimple w:instr=" REF BIB_allairemacromediamarch2002 \* MERGEFORMAT ">
        <w:r w:rsidR="000A7A24" w:rsidRPr="000A7A24">
          <w:rPr>
            <w:rFonts w:ascii="Calibri" w:hAnsi="Calibri" w:cs="Calibri"/>
            <w:lang w:val="es-PY"/>
          </w:rPr>
          <w:t>&lt;allairemacromediamarch2002&gt;</w:t>
        </w:r>
      </w:fldSimple>
      <w:r w:rsidR="000A7A24" w:rsidRPr="000A7A24">
        <w:rPr>
          <w:rFonts w:ascii="Calibri" w:hAnsi="Calibri" w:cs="Calibri"/>
        </w:rPr>
        <w:t>]</w:t>
      </w:r>
      <w:r w:rsidR="00875FB2" w:rsidRPr="004A4A22">
        <w:rPr>
          <w:rFonts w:cs="Times New Roman"/>
        </w:rPr>
        <w:t>.</w:t>
      </w:r>
    </w:p>
    <w:p w:rsidR="00672951" w:rsidRPr="004A4A22" w:rsidRDefault="00672951" w:rsidP="00672951">
      <w:pPr>
        <w:tabs>
          <w:tab w:val="left" w:pos="3164"/>
        </w:tabs>
        <w:spacing w:before="240"/>
        <w:contextualSpacing/>
        <w:jc w:val="both"/>
        <w:rPr>
          <w:rFonts w:cs="Times New Roman"/>
        </w:rPr>
      </w:pPr>
    </w:p>
    <w:p w:rsidR="00672951" w:rsidRDefault="00875FB2" w:rsidP="00672951">
      <w:pPr>
        <w:tabs>
          <w:tab w:val="left" w:pos="3164"/>
        </w:tabs>
        <w:spacing w:before="240"/>
        <w:contextualSpacing/>
        <w:jc w:val="both"/>
        <w:rPr>
          <w:rFonts w:cs="Times New Roman"/>
          <w:lang w:val="es-PY"/>
        </w:rPr>
      </w:pPr>
      <w:r w:rsidRPr="004A4A22">
        <w:rPr>
          <w:rFonts w:cs="Times New Roman"/>
        </w:rPr>
        <w:t xml:space="preserve">Dado que las </w:t>
      </w:r>
      <w:del w:id="41" w:author="Ivan Lopez" w:date="2015-06-17T17:06:00Z">
        <w:r w:rsidR="00BC355D" w:rsidDel="00524FF6">
          <w:rPr>
            <w:rFonts w:cs="Times New Roman"/>
          </w:rPr>
          <w:delText>RIAS</w:delText>
        </w:r>
      </w:del>
      <w:proofErr w:type="spellStart"/>
      <w:ins w:id="42" w:author="Ivan Lopez" w:date="2015-06-17T17:06:00Z">
        <w:r w:rsidR="00524FF6" w:rsidRPr="00524FF6">
          <w:rPr>
            <w:rFonts w:cs="Times New Roman"/>
          </w:rPr>
          <w:t>RIAs</w:t>
        </w:r>
      </w:ins>
      <w:proofErr w:type="spellEnd"/>
      <w:r w:rsidRPr="004A4A22">
        <w:rPr>
          <w:rFonts w:cs="Times New Roman"/>
        </w:rPr>
        <w:t xml:space="preserve"> poseen numerosas características innovadoras, es difícil ofrecer una definición formal que englobe todos sus atributos. Diversos autores la</w:t>
      </w:r>
      <w:ins w:id="43" w:author="Vaio" w:date="2015-07-28T22:02:00Z">
        <w:r w:rsidR="001B234D">
          <w:rPr>
            <w:rFonts w:cs="Times New Roman"/>
          </w:rPr>
          <w:t>s</w:t>
        </w:r>
      </w:ins>
      <w:r w:rsidRPr="004A4A22">
        <w:rPr>
          <w:rFonts w:cs="Times New Roman"/>
        </w:rPr>
        <w:t xml:space="preserve"> han </w:t>
      </w:r>
      <w:del w:id="44" w:author="Vaio" w:date="2015-07-28T22:02:00Z">
        <w:r w:rsidRPr="004A4A22" w:rsidDel="001B234D">
          <w:rPr>
            <w:rFonts w:cs="Times New Roman"/>
          </w:rPr>
          <w:delText xml:space="preserve">enmarcado </w:delText>
        </w:r>
      </w:del>
      <w:ins w:id="45" w:author="Vaio" w:date="2015-07-28T22:02:00Z">
        <w:r w:rsidR="001B234D">
          <w:rPr>
            <w:rFonts w:cs="Times New Roman"/>
          </w:rPr>
          <w:t>caracterizado</w:t>
        </w:r>
        <w:r w:rsidR="001B234D" w:rsidRPr="004A4A22">
          <w:rPr>
            <w:rFonts w:cs="Times New Roman"/>
          </w:rPr>
          <w:t xml:space="preserve"> </w:t>
        </w:r>
      </w:ins>
      <w:r w:rsidRPr="004A4A22">
        <w:rPr>
          <w:rFonts w:cs="Times New Roman"/>
        </w:rPr>
        <w:t xml:space="preserve">en un contexto particular y todas las </w:t>
      </w:r>
      <w:ins w:id="46" w:author="Vaio" w:date="2015-07-28T22:02:00Z">
        <w:r w:rsidR="001B234D">
          <w:rPr>
            <w:rFonts w:cs="Times New Roman"/>
          </w:rPr>
          <w:t xml:space="preserve">descripciones </w:t>
        </w:r>
      </w:ins>
      <w:del w:id="47" w:author="Vaio" w:date="2015-07-28T22:02:00Z">
        <w:r w:rsidRPr="004A4A22" w:rsidDel="001B234D">
          <w:rPr>
            <w:rFonts w:cs="Times New Roman"/>
          </w:rPr>
          <w:delText>citadas aquí</w:delText>
        </w:r>
      </w:del>
      <w:ins w:id="48" w:author="Vaio" w:date="2015-07-28T22:02:00Z">
        <w:r w:rsidR="001B234D">
          <w:rPr>
            <w:rFonts w:cs="Times New Roman"/>
          </w:rPr>
          <w:t>presentadas a continuaci</w:t>
        </w:r>
      </w:ins>
      <w:ins w:id="49" w:author="Vaio" w:date="2015-07-28T22:03:00Z">
        <w:r w:rsidR="001B234D">
          <w:rPr>
            <w:rFonts w:cs="Times New Roman"/>
          </w:rPr>
          <w:t>ón</w:t>
        </w:r>
      </w:ins>
      <w:r w:rsidRPr="004A4A22">
        <w:rPr>
          <w:rFonts w:cs="Times New Roman"/>
        </w:rPr>
        <w:t xml:space="preserve"> resultan valederas</w:t>
      </w:r>
      <w:del w:id="50" w:author="Vaio" w:date="2015-07-28T22:03:00Z">
        <w:r w:rsidRPr="004A4A22" w:rsidDel="001B234D">
          <w:rPr>
            <w:rFonts w:cs="Times New Roman"/>
          </w:rPr>
          <w:delText>. A continuación se presentan algunas descripciones interesantes de algunos autores</w:delText>
        </w:r>
      </w:del>
      <w:ins w:id="51" w:author="Vaio" w:date="2015-07-28T22:03:00Z">
        <w:r w:rsidR="001B234D">
          <w:rPr>
            <w:rFonts w:cs="Times New Roman"/>
          </w:rPr>
          <w:t>.</w:t>
        </w:r>
      </w:ins>
      <w:del w:id="52" w:author="Vaio" w:date="2015-07-28T22:03:00Z">
        <w:r w:rsidRPr="004A4A22" w:rsidDel="001B234D">
          <w:rPr>
            <w:rFonts w:cs="Times New Roman"/>
          </w:rPr>
          <w:delText>:</w:delText>
        </w:r>
      </w:del>
    </w:p>
    <w:p w:rsidR="00672951" w:rsidRDefault="00672951" w:rsidP="00672951">
      <w:pPr>
        <w:tabs>
          <w:tab w:val="left" w:pos="3164"/>
        </w:tabs>
        <w:spacing w:before="240"/>
        <w:contextualSpacing/>
        <w:jc w:val="both"/>
        <w:rPr>
          <w:rFonts w:cs="Times New Roman"/>
          <w:lang w:val="es-PY"/>
        </w:rPr>
      </w:pPr>
    </w:p>
    <w:p w:rsidR="00875FB2" w:rsidRPr="00672951" w:rsidDel="001A6820" w:rsidRDefault="00672951" w:rsidP="00672951">
      <w:pPr>
        <w:jc w:val="both"/>
        <w:rPr>
          <w:del w:id="53" w:author="marcazal" w:date="2015-05-28T01:09:00Z"/>
          <w:rFonts w:cs="Times New Roman"/>
        </w:rPr>
      </w:pPr>
      <w:commentRangeStart w:id="54"/>
      <w:del w:id="55" w:author="marcazal" w:date="2015-05-28T01:09:00Z">
        <w:r w:rsidRPr="00672951" w:rsidDel="001A6820">
          <w:rPr>
            <w:rFonts w:cs="Times New Roman"/>
            <w:lang w:val="es-PY"/>
          </w:rPr>
          <w:delText>“</w:delText>
        </w:r>
        <w:r w:rsidR="00875FB2" w:rsidRPr="00672951" w:rsidDel="001A6820">
          <w:rPr>
            <w:rFonts w:cs="Times New Roman"/>
            <w:lang w:val="es-PY"/>
          </w:rPr>
          <w:delText xml:space="preserve">Las </w:delText>
        </w:r>
      </w:del>
      <w:del w:id="56" w:author="Ivan Lopez" w:date="2015-06-17T17:06:00Z">
        <w:r w:rsidR="00BC355D" w:rsidDel="00524FF6">
          <w:rPr>
            <w:rFonts w:cs="Times New Roman"/>
            <w:lang w:val="es-PY"/>
          </w:rPr>
          <w:delText>RIAS</w:delText>
        </w:r>
      </w:del>
      <w:ins w:id="57" w:author="Ivan Lopez" w:date="2015-06-17T17:06:00Z">
        <w:del w:id="58" w:author="marcazal" w:date="2015-06-20T02:58:00Z">
          <w:r w:rsidR="00524FF6" w:rsidRPr="00524FF6" w:rsidDel="00F57940">
            <w:rPr>
              <w:rFonts w:cs="Times New Roman"/>
              <w:lang w:val="es-PY"/>
            </w:rPr>
            <w:delText>RIAs</w:delText>
          </w:r>
        </w:del>
      </w:ins>
      <w:del w:id="59" w:author="marcazal" w:date="2015-05-28T01:09:00Z">
        <w:r w:rsidR="00875FB2" w:rsidRPr="00672951" w:rsidDel="001A6820">
          <w:rPr>
            <w:rFonts w:cs="Times New Roman"/>
            <w:lang w:val="es-PY"/>
          </w:rPr>
          <w:delText xml:space="preserve"> mejoran la interacción con los usuarios y agregan características tales como arrastrar y soltar (</w:delText>
        </w:r>
        <w:r w:rsidR="00875FB2" w:rsidRPr="00672951" w:rsidDel="001A6820">
          <w:rPr>
            <w:rFonts w:cs="Times New Roman"/>
            <w:i/>
            <w:lang w:val="es-PY"/>
          </w:rPr>
          <w:delText>drag&amp;drop</w:delText>
        </w:r>
        <w:r w:rsidR="00875FB2" w:rsidRPr="00672951" w:rsidDel="001A6820">
          <w:rPr>
            <w:rFonts w:cs="Times New Roman"/>
            <w:lang w:val="es-PY"/>
          </w:rPr>
          <w:delText>), manejo de presentaciones multimedia, y disminución en las recargas innecesarias de las páginas. El manejo de los datos y las operaciones ejecutadas en el lado cliente minimizan las solicitudes hechas al servidor</w:delText>
        </w:r>
        <w:r w:rsidR="00E32A80" w:rsidDel="001A6820">
          <w:rPr>
            <w:rFonts w:cs="Times New Roman"/>
            <w:lang w:val="es-PY"/>
          </w:rPr>
          <w:delText>”</w:delText>
        </w:r>
        <w:r w:rsidR="00875FB2" w:rsidRPr="00672951" w:rsidDel="001A6820">
          <w:rPr>
            <w:rFonts w:cs="Times New Roman"/>
            <w:lang w:val="es-PY"/>
          </w:rPr>
          <w:delText xml:space="preserve"> </w:delText>
        </w:r>
        <w:r w:rsidR="000A7A24" w:rsidRPr="000A7A24" w:rsidDel="001A6820">
          <w:rPr>
            <w:rFonts w:ascii="Calibri" w:hAnsi="Calibri" w:cs="Calibri"/>
            <w:lang w:val="es-PY"/>
          </w:rPr>
          <w:delText>[</w:delText>
        </w:r>
        <w:r w:rsidR="000254F9" w:rsidDel="001A6820">
          <w:fldChar w:fldCharType="begin"/>
        </w:r>
        <w:r w:rsidR="006F1C5D" w:rsidDel="001A6820">
          <w:delInstrText xml:space="preserve"> REF BIB_koch2009 \* MERGEFORMAT </w:delInstrText>
        </w:r>
        <w:r w:rsidR="000254F9" w:rsidDel="001A6820">
          <w:fldChar w:fldCharType="separate"/>
        </w:r>
        <w:r w:rsidR="000A7A24" w:rsidRPr="000A7A24" w:rsidDel="001A6820">
          <w:rPr>
            <w:rFonts w:ascii="Calibri" w:hAnsi="Calibri" w:cs="Calibri"/>
            <w:lang w:val="es-PY"/>
          </w:rPr>
          <w:delText>&lt;koch2009&gt;</w:delText>
        </w:r>
        <w:r w:rsidR="000254F9" w:rsidDel="001A6820">
          <w:rPr>
            <w:rFonts w:ascii="Calibri" w:hAnsi="Calibri" w:cs="Calibri"/>
            <w:lang w:val="es-PY"/>
          </w:rPr>
          <w:fldChar w:fldCharType="end"/>
        </w:r>
        <w:r w:rsidR="000A7A24" w:rsidRPr="000A7A24" w:rsidDel="001A6820">
          <w:rPr>
            <w:rFonts w:ascii="Calibri" w:hAnsi="Calibri" w:cs="Calibri"/>
            <w:lang w:val="es-PY"/>
          </w:rPr>
          <w:delText>]</w:delText>
        </w:r>
        <w:r w:rsidRPr="00672951" w:rsidDel="001A6820">
          <w:rPr>
            <w:rFonts w:ascii="Calibri" w:hAnsi="Calibri" w:cs="Calibri"/>
            <w:lang w:val="es-PY"/>
          </w:rPr>
          <w:delText>.</w:delText>
        </w:r>
        <w:r w:rsidR="00875FB2" w:rsidRPr="00672951" w:rsidDel="001A6820">
          <w:rPr>
            <w:rFonts w:cs="Times New Roman"/>
            <w:lang w:val="es-PY"/>
          </w:rPr>
          <w:delText xml:space="preserve"> </w:delText>
        </w:r>
      </w:del>
    </w:p>
    <w:p w:rsidR="00672951" w:rsidRPr="006934C2" w:rsidRDefault="00672951" w:rsidP="006934C2">
      <w:pPr>
        <w:autoSpaceDE w:val="0"/>
        <w:autoSpaceDN w:val="0"/>
        <w:adjustRightInd w:val="0"/>
        <w:spacing w:after="0"/>
        <w:jc w:val="both"/>
        <w:rPr>
          <w:rFonts w:cs="Times New Roman"/>
          <w:lang w:val="es-PY"/>
        </w:rPr>
      </w:pPr>
      <w:r w:rsidRPr="00672951">
        <w:rPr>
          <w:rFonts w:cs="Times New Roman"/>
          <w:color w:val="000000"/>
        </w:rPr>
        <w:t>“</w:t>
      </w:r>
      <w:r w:rsidR="00875FB2" w:rsidRPr="00672951">
        <w:rPr>
          <w:rFonts w:cs="Times New Roman"/>
          <w:color w:val="000000"/>
        </w:rPr>
        <w:t xml:space="preserve">Las </w:t>
      </w:r>
      <w:del w:id="60" w:author="Ivan Lopez" w:date="2015-06-17T17:06:00Z">
        <w:r w:rsidR="00BC355D" w:rsidDel="00524FF6">
          <w:rPr>
            <w:rFonts w:cs="Times New Roman"/>
            <w:color w:val="000000"/>
          </w:rPr>
          <w:delText>RIAS</w:delText>
        </w:r>
      </w:del>
      <w:proofErr w:type="spellStart"/>
      <w:ins w:id="61" w:author="Ivan Lopez" w:date="2015-06-17T17:06:00Z">
        <w:r w:rsidR="00524FF6" w:rsidRPr="00524FF6">
          <w:rPr>
            <w:rFonts w:cs="Times New Roman"/>
            <w:color w:val="000000"/>
          </w:rPr>
          <w:t>RIAs</w:t>
        </w:r>
      </w:ins>
      <w:proofErr w:type="spellEnd"/>
      <w:del w:id="62" w:author="Vaio" w:date="2015-07-28T22:04:00Z">
        <w:r w:rsidR="00875FB2" w:rsidRPr="00672951" w:rsidDel="005317C5">
          <w:rPr>
            <w:rFonts w:cs="Times New Roman"/>
            <w:color w:val="000000"/>
          </w:rPr>
          <w:delText>,</w:delText>
        </w:r>
      </w:del>
      <w:r w:rsidR="00875FB2" w:rsidRPr="00672951">
        <w:rPr>
          <w:rFonts w:cs="Times New Roman"/>
          <w:color w:val="000000"/>
        </w:rPr>
        <w:t xml:space="preserve"> emulan características de las aplicaciones de escritorio, mejorando la experiencia de los usuarios con nuevos efectos visuales, dándose principal realce a las características multimedia. El intercambio de los datos puede llevarse a cabo por medio de una comunicación asíncrona, de tal forma que el cliente permanece receptivo a eventos, mientras que continuamente recalcula o actualiza partes de la interfaz de usuario. Las </w:t>
      </w:r>
      <w:del w:id="63" w:author="Ivan Lopez" w:date="2015-06-17T17:07:00Z">
        <w:r w:rsidR="00BC355D" w:rsidDel="00524FF6">
          <w:rPr>
            <w:rFonts w:cs="Times New Roman"/>
            <w:color w:val="000000"/>
          </w:rPr>
          <w:delText>RIAS</w:delText>
        </w:r>
      </w:del>
      <w:proofErr w:type="spellStart"/>
      <w:ins w:id="64" w:author="Ivan Lopez" w:date="2015-06-17T17:07:00Z">
        <w:r w:rsidR="00524FF6" w:rsidRPr="00524FF6">
          <w:rPr>
            <w:rFonts w:cs="Times New Roman"/>
            <w:color w:val="000000"/>
          </w:rPr>
          <w:t>RIAs</w:t>
        </w:r>
      </w:ins>
      <w:proofErr w:type="spellEnd"/>
      <w:r w:rsidR="00875FB2" w:rsidRPr="00672951">
        <w:rPr>
          <w:rFonts w:cs="Times New Roman"/>
          <w:color w:val="000000"/>
        </w:rPr>
        <w:t xml:space="preserve"> se caracterizan por poseer una variedad de controles interactivos de operación (widgets), y por dar la posibilidad de utilizar la aplicación con o sin conexión al servidor (uso offline de la aplicación), y también por ofrecer un uso transparente de las capacidades del cliente, del servidor y de la conexión de red</w:t>
      </w:r>
      <w:r w:rsidR="00E32A80">
        <w:rPr>
          <w:rFonts w:cs="Times New Roman"/>
          <w:color w:val="000000"/>
        </w:rPr>
        <w:t>”</w:t>
      </w:r>
      <w:r w:rsidR="00875FB2" w:rsidRPr="00672951">
        <w:rPr>
          <w:rFonts w:cs="Times New Roman"/>
          <w:color w:val="000000"/>
        </w:rPr>
        <w:t xml:space="preserve"> </w:t>
      </w:r>
      <w:r w:rsidR="000A7A24" w:rsidRPr="000A7A24">
        <w:rPr>
          <w:rFonts w:ascii="Calibri" w:hAnsi="Calibri" w:cs="Calibri"/>
          <w:color w:val="000000"/>
        </w:rPr>
        <w:t>[</w:t>
      </w:r>
      <w:fldSimple w:instr=" REF BIB_mariannebusch2009 \* MERGEFORMAT ">
        <w:r w:rsidR="000A7A24" w:rsidRPr="000A7A24">
          <w:rPr>
            <w:rFonts w:ascii="Calibri" w:hAnsi="Calibri" w:cs="Calibri"/>
            <w:color w:val="000000"/>
            <w:lang w:val="es-PY"/>
          </w:rPr>
          <w:t>&lt;mariannebusch2009&gt;</w:t>
        </w:r>
      </w:fldSimple>
      <w:r w:rsidR="000A7A24" w:rsidRPr="000A7A24">
        <w:rPr>
          <w:rFonts w:ascii="Calibri" w:hAnsi="Calibri" w:cs="Calibri"/>
          <w:color w:val="000000"/>
        </w:rPr>
        <w:t>]</w:t>
      </w:r>
      <w:r w:rsidR="00875FB2" w:rsidRPr="00672951">
        <w:rPr>
          <w:rFonts w:cs="Times New Roman"/>
          <w:color w:val="000000"/>
        </w:rPr>
        <w:t xml:space="preserve">. </w:t>
      </w:r>
    </w:p>
    <w:p w:rsidR="00672951" w:rsidRPr="00672951" w:rsidDel="001A6820" w:rsidRDefault="00672951" w:rsidP="006934C2">
      <w:pPr>
        <w:spacing w:before="240" w:after="0"/>
        <w:jc w:val="both"/>
        <w:rPr>
          <w:del w:id="65" w:author="marcazal" w:date="2015-05-28T01:09:00Z"/>
          <w:rFonts w:cs="Times New Roman"/>
        </w:rPr>
      </w:pPr>
      <w:del w:id="66" w:author="marcazal" w:date="2015-05-28T01:09:00Z">
        <w:r w:rsidRPr="00672951" w:rsidDel="001A6820">
          <w:rPr>
            <w:rFonts w:cs="Times New Roman"/>
          </w:rPr>
          <w:delText>“</w:delText>
        </w:r>
        <w:r w:rsidR="00875FB2" w:rsidRPr="00672951" w:rsidDel="001A6820">
          <w:rPr>
            <w:rFonts w:cs="Times New Roman"/>
          </w:rPr>
          <w:delText xml:space="preserve">Las </w:delText>
        </w:r>
      </w:del>
      <w:del w:id="67" w:author="Ivan Lopez" w:date="2015-06-17T17:07:00Z">
        <w:r w:rsidR="00BC355D" w:rsidDel="00524FF6">
          <w:rPr>
            <w:rFonts w:cs="Times New Roman"/>
          </w:rPr>
          <w:delText>RIAS</w:delText>
        </w:r>
      </w:del>
      <w:ins w:id="68" w:author="Ivan Lopez" w:date="2015-06-17T17:07:00Z">
        <w:del w:id="69" w:author="marcazal" w:date="2015-06-20T02:58:00Z">
          <w:r w:rsidR="00524FF6" w:rsidRPr="00524FF6" w:rsidDel="00F57940">
            <w:rPr>
              <w:rFonts w:cs="Times New Roman"/>
            </w:rPr>
            <w:delText>RIAs</w:delText>
          </w:r>
        </w:del>
      </w:ins>
      <w:del w:id="70" w:author="marcazal" w:date="2015-05-28T01:09:00Z">
        <w:r w:rsidR="00875FB2" w:rsidRPr="00672951" w:rsidDel="001A6820">
          <w:rPr>
            <w:rFonts w:cs="Times New Roman"/>
          </w:rPr>
          <w:delText xml:space="preserve"> extienden la arquitectura web tradicional, moviendo parte de los datos de la aplicación y la lógica de la computación del servidor al cliente, con el objetivo principal de proveer una interfaz de usuario más autónoma y reactiva</w:delText>
        </w:r>
        <w:r w:rsidR="00E32A80" w:rsidDel="001A6820">
          <w:rPr>
            <w:rFonts w:cs="Times New Roman"/>
          </w:rPr>
          <w:delText>”</w:delText>
        </w:r>
        <w:r w:rsidR="00875FB2" w:rsidRPr="00672951" w:rsidDel="001A6820">
          <w:rPr>
            <w:rFonts w:cs="Times New Roman"/>
          </w:rPr>
          <w:delText xml:space="preserve"> </w:delText>
        </w:r>
        <w:r w:rsidR="000A7A24" w:rsidRPr="000A7A24" w:rsidDel="001A6820">
          <w:rPr>
            <w:rFonts w:ascii="Calibri" w:hAnsi="Calibri" w:cs="Calibri"/>
          </w:rPr>
          <w:delText>[</w:delText>
        </w:r>
        <w:r w:rsidR="000254F9" w:rsidDel="001A6820">
          <w:fldChar w:fldCharType="begin"/>
        </w:r>
        <w:r w:rsidR="006F1C5D" w:rsidDel="001A6820">
          <w:delInstrText xml:space="preserve"> REF BIB_fraternali2010 \* MERGEFORMAT </w:delInstrText>
        </w:r>
        <w:r w:rsidR="000254F9" w:rsidDel="001A6820">
          <w:fldChar w:fldCharType="separate"/>
        </w:r>
        <w:r w:rsidR="000A7A24" w:rsidRPr="000A7A24" w:rsidDel="001A6820">
          <w:rPr>
            <w:rFonts w:ascii="Calibri" w:hAnsi="Calibri" w:cs="Calibri"/>
            <w:lang w:val="es-PY"/>
          </w:rPr>
          <w:delText>&lt;fraternali2010&gt;</w:delText>
        </w:r>
        <w:r w:rsidR="000254F9" w:rsidDel="001A6820">
          <w:rPr>
            <w:rFonts w:ascii="Calibri" w:hAnsi="Calibri" w:cs="Calibri"/>
            <w:lang w:val="es-PY"/>
          </w:rPr>
          <w:fldChar w:fldCharType="end"/>
        </w:r>
        <w:r w:rsidR="000A7A24" w:rsidRPr="000A7A24" w:rsidDel="001A6820">
          <w:rPr>
            <w:rFonts w:ascii="Calibri" w:hAnsi="Calibri" w:cs="Calibri"/>
          </w:rPr>
          <w:delText>]</w:delText>
        </w:r>
        <w:r w:rsidR="00875FB2" w:rsidRPr="00672951" w:rsidDel="001A6820">
          <w:rPr>
            <w:rFonts w:cs="Times New Roman"/>
          </w:rPr>
          <w:delText>.</w:delText>
        </w:r>
      </w:del>
    </w:p>
    <w:p w:rsidR="00672951" w:rsidRPr="00672951" w:rsidRDefault="00672951" w:rsidP="006934C2">
      <w:pPr>
        <w:keepNext/>
        <w:autoSpaceDE w:val="0"/>
        <w:autoSpaceDN w:val="0"/>
        <w:adjustRightInd w:val="0"/>
        <w:spacing w:before="240"/>
        <w:jc w:val="both"/>
        <w:rPr>
          <w:rFonts w:cs="Times New Roman"/>
          <w:lang w:val="es-PY"/>
        </w:rPr>
      </w:pPr>
      <w:r w:rsidRPr="00672951">
        <w:rPr>
          <w:rFonts w:cs="Times New Roman"/>
          <w:lang w:val="es-PY"/>
        </w:rPr>
        <w:t>“</w:t>
      </w:r>
      <w:r w:rsidR="00875FB2" w:rsidRPr="00672951">
        <w:rPr>
          <w:rFonts w:cs="Times New Roman"/>
          <w:lang w:val="es-PY"/>
        </w:rPr>
        <w:t xml:space="preserve">En las </w:t>
      </w:r>
      <w:del w:id="71" w:author="Ivan Lopez" w:date="2015-06-17T17:07:00Z">
        <w:r w:rsidR="00BC355D" w:rsidDel="00524FF6">
          <w:rPr>
            <w:rFonts w:cs="Times New Roman"/>
            <w:lang w:val="es-PY"/>
          </w:rPr>
          <w:delText>RIAS</w:delText>
        </w:r>
      </w:del>
      <w:proofErr w:type="spellStart"/>
      <w:ins w:id="72" w:author="Ivan Lopez" w:date="2015-06-17T17:07:00Z">
        <w:r w:rsidR="00524FF6" w:rsidRPr="00524FF6">
          <w:rPr>
            <w:rFonts w:cs="Times New Roman"/>
            <w:lang w:val="es-PY"/>
          </w:rPr>
          <w:t>RIAs</w:t>
        </w:r>
      </w:ins>
      <w:proofErr w:type="spellEnd"/>
      <w:r w:rsidR="00875FB2" w:rsidRPr="00672951">
        <w:rPr>
          <w:rFonts w:cs="Times New Roman"/>
          <w:lang w:val="es-PY"/>
        </w:rPr>
        <w:t xml:space="preserve">, las aplicaciones se cargan de manera completa en el cliente, desde el inicio, realizándose la comunicación con el servidor solamente en caso de que sea necesario </w:t>
      </w:r>
      <w:r w:rsidR="00875FB2" w:rsidRPr="00672951">
        <w:rPr>
          <w:rFonts w:cs="Times New Roman"/>
          <w:lang w:val="es-PY"/>
        </w:rPr>
        <w:lastRenderedPageBreak/>
        <w:t>actualizar los datos desde una base de datos o bien desde un archivo externo. La navegabilidad de las aplicaciones web mejora de manera substancial, debido a que se evitan las recargas innecesarias de toda la página, actualizando solamente las porciones de ésta que son relevantes. Con esto se minimiza la cantidad de información que se transmite por la red a la par de mejorar la performance de la aplicación</w:t>
      </w:r>
      <w:r w:rsidR="00875FB2" w:rsidRPr="004A4A22">
        <w:rPr>
          <w:rStyle w:val="Refdenotaalpie"/>
          <w:rFonts w:cs="Times New Roman"/>
          <w:lang w:val="es-PY"/>
        </w:rPr>
        <w:footnoteReference w:id="1"/>
      </w:r>
      <w:r w:rsidR="00E32A80">
        <w:rPr>
          <w:rFonts w:cs="Times New Roman"/>
          <w:lang w:val="es-PY"/>
        </w:rPr>
        <w:t>”</w:t>
      </w:r>
      <w:r w:rsidR="00875FB2" w:rsidRPr="00672951">
        <w:rPr>
          <w:rFonts w:cs="Times New Roman"/>
          <w:lang w:val="es-PY"/>
        </w:rPr>
        <w:t xml:space="preserve">. </w:t>
      </w:r>
    </w:p>
    <w:p w:rsidR="00672951" w:rsidRDefault="00672951" w:rsidP="006934C2">
      <w:pPr>
        <w:spacing w:before="240"/>
        <w:jc w:val="both"/>
        <w:rPr>
          <w:rFonts w:cs="Times New Roman"/>
        </w:rPr>
      </w:pPr>
      <w:r>
        <w:rPr>
          <w:rFonts w:cs="Times New Roman"/>
          <w:lang w:val="es-PY"/>
        </w:rPr>
        <w:t>“</w:t>
      </w:r>
      <w:r w:rsidR="00875FB2" w:rsidRPr="00672951">
        <w:rPr>
          <w:rFonts w:cs="Times New Roman"/>
        </w:rPr>
        <w:t xml:space="preserve">Las </w:t>
      </w:r>
      <w:del w:id="74" w:author="Ivan Lopez" w:date="2015-06-17T17:07:00Z">
        <w:r w:rsidR="00BC355D" w:rsidDel="00524FF6">
          <w:rPr>
            <w:rFonts w:cs="Times New Roman"/>
          </w:rPr>
          <w:delText>RIAS</w:delText>
        </w:r>
      </w:del>
      <w:proofErr w:type="spellStart"/>
      <w:ins w:id="75" w:author="Ivan Lopez" w:date="2015-06-17T17:07:00Z">
        <w:r w:rsidR="00524FF6" w:rsidRPr="00524FF6">
          <w:rPr>
            <w:rFonts w:cs="Times New Roman"/>
          </w:rPr>
          <w:t>RIAs</w:t>
        </w:r>
      </w:ins>
      <w:proofErr w:type="spellEnd"/>
      <w:r w:rsidR="00875FB2" w:rsidRPr="00672951">
        <w:rPr>
          <w:rFonts w:cs="Times New Roman"/>
        </w:rPr>
        <w:t xml:space="preserve"> son aplicaciones web que exhiben widgets, comportamientos y características que están presentes en las aplicaciones de escritorio. También, poseen una mayor capacidad de respuesta, son más seguras y presentan una interfaz más avanzada con respecto a las aplicaciones del modelo </w:t>
      </w:r>
      <w:commentRangeStart w:id="76"/>
      <w:r w:rsidR="00875FB2" w:rsidRPr="00672951">
        <w:rPr>
          <w:rFonts w:cs="Times New Roman"/>
        </w:rPr>
        <w:t xml:space="preserve">Web 1.0. </w:t>
      </w:r>
      <w:commentRangeEnd w:id="76"/>
      <w:r w:rsidR="005317C5">
        <w:rPr>
          <w:rStyle w:val="Refdecomentario"/>
          <w:rFonts w:eastAsiaTheme="minorEastAsia"/>
          <w:lang w:eastAsia="es-ES"/>
        </w:rPr>
        <w:commentReference w:id="76"/>
      </w:r>
      <w:commentRangeStart w:id="77"/>
      <w:r w:rsidR="00875FB2" w:rsidRPr="00672951">
        <w:rPr>
          <w:rFonts w:cs="Times New Roman"/>
        </w:rPr>
        <w:t>Sus características principales incluyen</w:t>
      </w:r>
      <w:del w:id="78" w:author="Vaio" w:date="2015-07-28T22:07:00Z">
        <w:r w:rsidR="00875FB2" w:rsidRPr="00672951" w:rsidDel="005317C5">
          <w:rPr>
            <w:rFonts w:cs="Times New Roman"/>
          </w:rPr>
          <w:delText>,</w:delText>
        </w:r>
      </w:del>
      <w:r w:rsidR="00875FB2" w:rsidRPr="00672951">
        <w:rPr>
          <w:rFonts w:cs="Times New Roman"/>
        </w:rPr>
        <w:t xml:space="preserve"> el paradigma de página única, un avanzado esquema de comunicación (con la inclusión de tecnologías </w:t>
      </w:r>
      <w:proofErr w:type="spellStart"/>
      <w:r w:rsidR="00875FB2" w:rsidRPr="00672951">
        <w:rPr>
          <w:rFonts w:cs="Times New Roman"/>
        </w:rPr>
        <w:t>push</w:t>
      </w:r>
      <w:proofErr w:type="spellEnd"/>
      <w:r w:rsidR="00875FB2" w:rsidRPr="00672951">
        <w:rPr>
          <w:rFonts w:cs="Times New Roman"/>
        </w:rPr>
        <w:t xml:space="preserve"> y comunicación asíncrona entre el cliente y el servidor y un manejo optimizado de los datos, reduciendo las </w:t>
      </w:r>
      <w:r w:rsidR="00875FB2" w:rsidRPr="000C1FE3">
        <w:rPr>
          <w:rFonts w:cs="Times New Roman"/>
        </w:rPr>
        <w:t>solicitudes</w:t>
      </w:r>
      <w:r w:rsidR="00875FB2" w:rsidRPr="00672951">
        <w:rPr>
          <w:rFonts w:cs="Times New Roman"/>
        </w:rPr>
        <w:t xml:space="preserve"> al servidor) y finalmente, la inclusión de un motor en el cliente </w:t>
      </w:r>
      <w:commentRangeStart w:id="79"/>
      <w:r w:rsidR="00875FB2" w:rsidRPr="00672951">
        <w:rPr>
          <w:rFonts w:cs="Times New Roman"/>
        </w:rPr>
        <w:t>(</w:t>
      </w:r>
      <w:commentRangeEnd w:id="79"/>
      <w:r w:rsidR="00AB0AF7">
        <w:rPr>
          <w:rStyle w:val="Refdecomentario"/>
          <w:rFonts w:eastAsiaTheme="minorEastAsia"/>
          <w:lang w:eastAsia="es-ES"/>
        </w:rPr>
        <w:commentReference w:id="79"/>
      </w:r>
      <w:r w:rsidR="00875FB2" w:rsidRPr="00672951">
        <w:rPr>
          <w:rFonts w:cs="Times New Roman"/>
        </w:rPr>
        <w:t xml:space="preserve">en la forma de máquina virtual o extensiones </w:t>
      </w:r>
      <w:commentRangeStart w:id="80"/>
      <w:r w:rsidR="00875FB2" w:rsidRPr="00672951">
        <w:rPr>
          <w:rFonts w:cs="Times New Roman"/>
        </w:rPr>
        <w:t>(</w:t>
      </w:r>
      <w:proofErr w:type="spellStart"/>
      <w:r w:rsidR="00875FB2" w:rsidRPr="00672951">
        <w:rPr>
          <w:rFonts w:cs="Times New Roman"/>
        </w:rPr>
        <w:t>plug-ins</w:t>
      </w:r>
      <w:proofErr w:type="spellEnd"/>
      <w:r w:rsidR="00875FB2" w:rsidRPr="00672951">
        <w:rPr>
          <w:rFonts w:cs="Times New Roman"/>
        </w:rPr>
        <w:t xml:space="preserve">) </w:t>
      </w:r>
      <w:commentRangeEnd w:id="80"/>
      <w:r w:rsidR="00AB0AF7">
        <w:rPr>
          <w:rStyle w:val="Refdecomentario"/>
          <w:rFonts w:eastAsiaTheme="minorEastAsia"/>
          <w:lang w:eastAsia="es-ES"/>
        </w:rPr>
        <w:commentReference w:id="80"/>
      </w:r>
      <w:r w:rsidR="00875FB2" w:rsidRPr="00672951">
        <w:rPr>
          <w:rFonts w:cs="Times New Roman"/>
        </w:rPr>
        <w:t>en el navegador que administra la disposición gráfica de los elementos y la mayoría de las interacciones locales</w:t>
      </w:r>
      <w:r w:rsidR="00E32A80">
        <w:rPr>
          <w:rFonts w:cs="Times New Roman"/>
        </w:rPr>
        <w:t>”</w:t>
      </w:r>
      <w:r w:rsidR="00875FB2" w:rsidRPr="00672951">
        <w:rPr>
          <w:rFonts w:cs="Times New Roman"/>
        </w:rPr>
        <w:t xml:space="preserve"> </w:t>
      </w:r>
      <w:r w:rsidR="000A7A24" w:rsidRPr="000A7A24">
        <w:rPr>
          <w:rFonts w:ascii="Calibri" w:hAnsi="Calibri" w:cs="Calibri"/>
        </w:rPr>
        <w:t>[</w:t>
      </w:r>
      <w:fldSimple w:instr=" REF BIB_martinez_2druiz2010 \* MERGEFORMAT ">
        <w:r w:rsidR="000A7A24" w:rsidRPr="000A7A24">
          <w:rPr>
            <w:rFonts w:ascii="Calibri" w:hAnsi="Calibri" w:cs="Calibri"/>
            <w:lang w:val="es-PY"/>
          </w:rPr>
          <w:t>&lt;martinez-ruiz2010&gt;</w:t>
        </w:r>
      </w:fldSimple>
      <w:r w:rsidR="000A7A24" w:rsidRPr="000A7A24">
        <w:rPr>
          <w:rFonts w:ascii="Calibri" w:hAnsi="Calibri" w:cs="Calibri"/>
        </w:rPr>
        <w:t>]</w:t>
      </w:r>
      <w:r w:rsidR="00875FB2" w:rsidRPr="00672951">
        <w:rPr>
          <w:rFonts w:cs="Times New Roman"/>
        </w:rPr>
        <w:t>.</w:t>
      </w:r>
      <w:commentRangeEnd w:id="54"/>
      <w:r w:rsidR="00E32A80">
        <w:rPr>
          <w:rStyle w:val="Refdecomentario"/>
          <w:rFonts w:eastAsiaTheme="minorEastAsia"/>
          <w:lang w:eastAsia="es-ES"/>
        </w:rPr>
        <w:commentReference w:id="54"/>
      </w:r>
      <w:commentRangeEnd w:id="77"/>
      <w:r w:rsidR="00AB0AF7">
        <w:rPr>
          <w:rStyle w:val="Refdecomentario"/>
          <w:rFonts w:eastAsiaTheme="minorEastAsia"/>
          <w:lang w:eastAsia="es-ES"/>
        </w:rPr>
        <w:commentReference w:id="77"/>
      </w:r>
    </w:p>
    <w:p w:rsidR="00A64512" w:rsidRDefault="00153A23" w:rsidP="000551EF">
      <w:pPr>
        <w:spacing w:after="0"/>
        <w:jc w:val="both"/>
        <w:rPr>
          <w:ins w:id="81" w:author="marcazal" w:date="2015-06-03T23:41:00Z"/>
          <w:rFonts w:cs="Times New Roman"/>
        </w:rPr>
      </w:pPr>
      <w:ins w:id="82" w:author="marcazal" w:date="2015-05-28T01:17:00Z">
        <w:r>
          <w:rPr>
            <w:rFonts w:cs="Times New Roman"/>
          </w:rPr>
          <w:t xml:space="preserve">De las </w:t>
        </w:r>
        <w:del w:id="83" w:author="Vaio" w:date="2015-07-28T22:12:00Z">
          <w:r w:rsidDel="00AB0AF7">
            <w:rPr>
              <w:rFonts w:cs="Times New Roman"/>
            </w:rPr>
            <w:delText>definiciones</w:delText>
          </w:r>
        </w:del>
      </w:ins>
      <w:ins w:id="84" w:author="Vaio" w:date="2015-07-28T22:12:00Z">
        <w:r w:rsidR="00AB0AF7">
          <w:rPr>
            <w:rFonts w:cs="Times New Roman"/>
          </w:rPr>
          <w:t>descripciones</w:t>
        </w:r>
      </w:ins>
      <w:ins w:id="85" w:author="marcazal" w:date="2015-05-28T01:17:00Z">
        <w:r>
          <w:rPr>
            <w:rFonts w:cs="Times New Roman"/>
          </w:rPr>
          <w:t xml:space="preserve"> anteriores</w:t>
        </w:r>
      </w:ins>
      <w:ins w:id="86" w:author="marcazal" w:date="2015-05-28T01:21:00Z">
        <w:r>
          <w:rPr>
            <w:rFonts w:cs="Times New Roman"/>
          </w:rPr>
          <w:t>,</w:t>
        </w:r>
      </w:ins>
      <w:ins w:id="87" w:author="marcazal" w:date="2015-05-28T01:17:00Z">
        <w:r>
          <w:rPr>
            <w:rFonts w:cs="Times New Roman"/>
          </w:rPr>
          <w:t xml:space="preserve"> puede notarse el hecho de que</w:t>
        </w:r>
      </w:ins>
      <w:ins w:id="88" w:author="marcazal" w:date="2015-05-28T01:18:00Z">
        <w:r>
          <w:rPr>
            <w:rFonts w:cs="Times New Roman"/>
          </w:rPr>
          <w:t xml:space="preserve"> </w:t>
        </w:r>
      </w:ins>
      <w:ins w:id="89" w:author="marcazal" w:date="2015-05-28T01:20:00Z">
        <w:r>
          <w:rPr>
            <w:rFonts w:cs="Times New Roman"/>
          </w:rPr>
          <w:t>en</w:t>
        </w:r>
      </w:ins>
      <w:ins w:id="90" w:author="marcazal" w:date="2015-05-28T01:18:00Z">
        <w:r>
          <w:rPr>
            <w:rFonts w:cs="Times New Roman"/>
          </w:rPr>
          <w:t xml:space="preserve"> </w:t>
        </w:r>
      </w:ins>
      <w:ins w:id="91" w:author="marcazal" w:date="2015-05-28T01:17:00Z">
        <w:r>
          <w:rPr>
            <w:rFonts w:cs="Times New Roman"/>
          </w:rPr>
          <w:t xml:space="preserve">las </w:t>
        </w:r>
        <w:del w:id="92" w:author="Ivan Lopez" w:date="2015-06-17T17:07:00Z">
          <w:r w:rsidDel="00524FF6">
            <w:rPr>
              <w:rFonts w:cs="Times New Roman"/>
            </w:rPr>
            <w:delText>RIA</w:delText>
          </w:r>
        </w:del>
      </w:ins>
      <w:ins w:id="93" w:author="marcazal" w:date="2015-05-28T01:18:00Z">
        <w:del w:id="94" w:author="Ivan Lopez" w:date="2015-06-17T17:07:00Z">
          <w:r w:rsidDel="00524FF6">
            <w:rPr>
              <w:rFonts w:cs="Times New Roman"/>
            </w:rPr>
            <w:delText>S</w:delText>
          </w:r>
        </w:del>
      </w:ins>
      <w:proofErr w:type="spellStart"/>
      <w:ins w:id="95" w:author="Ivan Lopez" w:date="2015-06-17T17:07:00Z">
        <w:r w:rsidR="00524FF6" w:rsidRPr="00524FF6">
          <w:rPr>
            <w:rFonts w:cs="Times New Roman"/>
          </w:rPr>
          <w:t>RIAs</w:t>
        </w:r>
      </w:ins>
      <w:proofErr w:type="spellEnd"/>
      <w:ins w:id="96" w:author="marcazal" w:date="2015-05-28T01:19:00Z">
        <w:r>
          <w:rPr>
            <w:rFonts w:cs="Times New Roman"/>
          </w:rPr>
          <w:t xml:space="preserve"> </w:t>
        </w:r>
      </w:ins>
      <w:ins w:id="97" w:author="marcazal" w:date="2015-05-28T01:20:00Z">
        <w:r>
          <w:rPr>
            <w:rFonts w:cs="Times New Roman"/>
          </w:rPr>
          <w:t>se busca que las aplicaciones tiendan a comportarse lo más similarmente a las aplicaciones de escritorio</w:t>
        </w:r>
      </w:ins>
      <w:ins w:id="98" w:author="marcazal" w:date="2015-05-28T01:21:00Z">
        <w:r w:rsidR="007E20F7">
          <w:rPr>
            <w:rFonts w:cs="Times New Roman"/>
          </w:rPr>
          <w:t>, evitando el refrescado excesivo de las páginas, más precisamente, permitiendo el refrescado parcial de ciertas zonas que son relevantes o que necesitan actualizarse dado un cambio de estado</w:t>
        </w:r>
      </w:ins>
      <w:ins w:id="99" w:author="marcazal" w:date="2015-05-28T01:23:00Z">
        <w:r w:rsidR="007E20F7">
          <w:rPr>
            <w:rFonts w:cs="Times New Roman"/>
          </w:rPr>
          <w:t xml:space="preserve"> o debido a una actualizaci</w:t>
        </w:r>
      </w:ins>
      <w:ins w:id="100" w:author="marcazal" w:date="2015-05-28T01:24:00Z">
        <w:r w:rsidR="007E20F7">
          <w:rPr>
            <w:rFonts w:cs="Times New Roman"/>
          </w:rPr>
          <w:t xml:space="preserve">ón </w:t>
        </w:r>
      </w:ins>
      <w:ins w:id="101" w:author="marcazal" w:date="2015-05-28T01:25:00Z">
        <w:r w:rsidR="007E20F7">
          <w:rPr>
            <w:rFonts w:cs="Times New Roman"/>
          </w:rPr>
          <w:t>en</w:t>
        </w:r>
      </w:ins>
      <w:ins w:id="102" w:author="marcazal" w:date="2015-05-28T01:24:00Z">
        <w:r w:rsidR="007E20F7">
          <w:rPr>
            <w:rFonts w:cs="Times New Roman"/>
          </w:rPr>
          <w:t xml:space="preserve"> la fuente de datos. </w:t>
        </w:r>
      </w:ins>
      <w:ins w:id="103" w:author="marcazal" w:date="2015-05-28T01:25:00Z">
        <w:del w:id="104" w:author="Vaio" w:date="2015-07-28T21:38:00Z">
          <w:r w:rsidR="007E20F7" w:rsidDel="004403D8">
            <w:rPr>
              <w:rFonts w:cs="Times New Roman"/>
            </w:rPr>
            <w:delText xml:space="preserve"> </w:delText>
          </w:r>
        </w:del>
      </w:ins>
      <w:ins w:id="105" w:author="marcazal" w:date="2015-05-28T01:53:00Z">
        <w:r w:rsidR="00A450A1">
          <w:rPr>
            <w:rFonts w:cs="Times New Roman"/>
          </w:rPr>
          <w:t>También puede resaltarse que e</w:t>
        </w:r>
      </w:ins>
      <w:ins w:id="106" w:author="marcazal" w:date="2015-05-28T01:26:00Z">
        <w:r w:rsidR="007E20F7">
          <w:rPr>
            <w:rFonts w:cs="Times New Roman"/>
          </w:rPr>
          <w:t>l refrescado parcial de las páginas es posible</w:t>
        </w:r>
      </w:ins>
      <w:ins w:id="107" w:author="marcazal" w:date="2015-05-28T01:30:00Z">
        <w:del w:id="108" w:author="Vaio" w:date="2015-07-28T22:21:00Z">
          <w:r w:rsidR="007E20F7" w:rsidDel="001D541E">
            <w:rPr>
              <w:rFonts w:cs="Times New Roman"/>
            </w:rPr>
            <w:delText>,</w:delText>
          </w:r>
        </w:del>
      </w:ins>
      <w:ins w:id="109" w:author="marcazal" w:date="2015-05-28T01:26:00Z">
        <w:r w:rsidR="007E20F7">
          <w:rPr>
            <w:rFonts w:cs="Times New Roman"/>
          </w:rPr>
          <w:t xml:space="preserve"> debido</w:t>
        </w:r>
      </w:ins>
      <w:ins w:id="110" w:author="marcazal" w:date="2015-05-28T01:30:00Z">
        <w:r w:rsidR="007E20F7">
          <w:rPr>
            <w:rFonts w:cs="Times New Roman"/>
          </w:rPr>
          <w:t xml:space="preserve"> a la comunicación asíncrona existente entre el cliente y el servidor</w:t>
        </w:r>
      </w:ins>
      <w:ins w:id="111" w:author="marcazal" w:date="2015-05-28T01:32:00Z">
        <w:r w:rsidR="00961708">
          <w:rPr>
            <w:rFonts w:cs="Times New Roman"/>
          </w:rPr>
          <w:t xml:space="preserve">, que mejora el intercambio de los datos </w:t>
        </w:r>
      </w:ins>
      <w:ins w:id="112" w:author="marcazal" w:date="2015-05-28T01:33:00Z">
        <w:r w:rsidR="00961708">
          <w:rPr>
            <w:rFonts w:cs="Times New Roman"/>
          </w:rPr>
          <w:t>que se</w:t>
        </w:r>
      </w:ins>
      <w:ins w:id="113" w:author="marcazal" w:date="2015-05-28T01:32:00Z">
        <w:r w:rsidR="00961708">
          <w:rPr>
            <w:rFonts w:cs="Times New Roman"/>
          </w:rPr>
          <w:t xml:space="preserve"> transmit</w:t>
        </w:r>
      </w:ins>
      <w:ins w:id="114" w:author="marcazal" w:date="2015-05-28T01:33:00Z">
        <w:r w:rsidR="00961708">
          <w:rPr>
            <w:rFonts w:cs="Times New Roman"/>
          </w:rPr>
          <w:t>en</w:t>
        </w:r>
      </w:ins>
      <w:ins w:id="115" w:author="marcazal" w:date="2015-05-28T01:32:00Z">
        <w:r w:rsidR="00961708">
          <w:rPr>
            <w:rFonts w:cs="Times New Roman"/>
          </w:rPr>
          <w:t xml:space="preserve"> por la red</w:t>
        </w:r>
      </w:ins>
      <w:ins w:id="116" w:author="marcazal" w:date="2015-05-28T01:34:00Z">
        <w:r w:rsidR="00961708">
          <w:rPr>
            <w:rFonts w:cs="Times New Roman"/>
          </w:rPr>
          <w:t>. L</w:t>
        </w:r>
      </w:ins>
      <w:ins w:id="117" w:author="marcazal" w:date="2015-05-28T01:38:00Z">
        <w:r w:rsidR="00961708">
          <w:rPr>
            <w:rFonts w:cs="Times New Roman"/>
          </w:rPr>
          <w:t xml:space="preserve">os </w:t>
        </w:r>
        <w:r w:rsidR="001748C7" w:rsidRPr="001748C7">
          <w:rPr>
            <w:rFonts w:cs="Times New Roman"/>
            <w:i/>
          </w:rPr>
          <w:t>widgets</w:t>
        </w:r>
        <w:r w:rsidR="00961708">
          <w:rPr>
            <w:rFonts w:cs="Times New Roman"/>
            <w:i/>
          </w:rPr>
          <w:t xml:space="preserve"> </w:t>
        </w:r>
      </w:ins>
      <w:ins w:id="118" w:author="marcazal" w:date="2015-05-28T01:39:00Z">
        <w:r w:rsidR="00961708">
          <w:rPr>
            <w:rFonts w:cs="Times New Roman"/>
          </w:rPr>
          <w:t xml:space="preserve">o elementos de interfaz </w:t>
        </w:r>
      </w:ins>
      <w:ins w:id="119" w:author="marcazal" w:date="2015-05-28T01:38:00Z">
        <w:r w:rsidR="00961708">
          <w:rPr>
            <w:rFonts w:cs="Times New Roman"/>
          </w:rPr>
          <w:t>interactivos son otra de las caracter</w:t>
        </w:r>
      </w:ins>
      <w:ins w:id="120" w:author="marcazal" w:date="2015-05-28T01:39:00Z">
        <w:r w:rsidR="00961708">
          <w:rPr>
            <w:rFonts w:cs="Times New Roman"/>
          </w:rPr>
          <w:t xml:space="preserve">ísticas </w:t>
        </w:r>
      </w:ins>
      <w:ins w:id="121" w:author="marcazal" w:date="2015-05-28T01:40:00Z">
        <w:r w:rsidR="00961708">
          <w:rPr>
            <w:rFonts w:cs="Times New Roman"/>
          </w:rPr>
          <w:t>que se encuentran presentes</w:t>
        </w:r>
      </w:ins>
      <w:ins w:id="122" w:author="marcazal" w:date="2015-05-28T01:39:00Z">
        <w:r w:rsidR="00961708">
          <w:rPr>
            <w:rFonts w:cs="Times New Roman"/>
          </w:rPr>
          <w:t xml:space="preserve"> en las </w:t>
        </w:r>
        <w:del w:id="123" w:author="Ivan Lopez" w:date="2015-06-17T17:07:00Z">
          <w:r w:rsidR="00961708" w:rsidDel="00524FF6">
            <w:rPr>
              <w:rFonts w:cs="Times New Roman"/>
            </w:rPr>
            <w:delText>RIAS</w:delText>
          </w:r>
        </w:del>
      </w:ins>
      <w:proofErr w:type="spellStart"/>
      <w:ins w:id="124" w:author="Ivan Lopez" w:date="2015-06-17T17:07:00Z">
        <w:r w:rsidR="00524FF6" w:rsidRPr="00524FF6">
          <w:rPr>
            <w:rFonts w:cs="Times New Roman"/>
          </w:rPr>
          <w:t>RIAs</w:t>
        </w:r>
      </w:ins>
      <w:proofErr w:type="spellEnd"/>
      <w:ins w:id="125" w:author="marcazal" w:date="2015-05-28T01:40:00Z">
        <w:r w:rsidR="00961708">
          <w:rPr>
            <w:rFonts w:cs="Times New Roman"/>
          </w:rPr>
          <w:t xml:space="preserve"> y que ofrecen una mayor riqueza a las interfaces de usuario, como as</w:t>
        </w:r>
      </w:ins>
      <w:ins w:id="126" w:author="marcazal" w:date="2015-05-28T01:41:00Z">
        <w:r w:rsidR="00961708">
          <w:rPr>
            <w:rFonts w:cs="Times New Roman"/>
          </w:rPr>
          <w:t xml:space="preserve">í </w:t>
        </w:r>
      </w:ins>
      <w:ins w:id="127" w:author="marcazal" w:date="2015-05-28T01:42:00Z">
        <w:r w:rsidR="008A6A2B">
          <w:rPr>
            <w:rFonts w:cs="Times New Roman"/>
          </w:rPr>
          <w:t xml:space="preserve">también los elementos multimedia como audio y video </w:t>
        </w:r>
        <w:commentRangeStart w:id="128"/>
        <w:proofErr w:type="spellStart"/>
        <w:r w:rsidR="001748C7" w:rsidRPr="001748C7">
          <w:rPr>
            <w:rFonts w:cs="Times New Roman"/>
            <w:i/>
          </w:rPr>
          <w:t>streaming</w:t>
        </w:r>
      </w:ins>
      <w:commentRangeEnd w:id="128"/>
      <w:proofErr w:type="spellEnd"/>
      <w:r w:rsidR="001D541E">
        <w:rPr>
          <w:rStyle w:val="Refdecomentario"/>
          <w:rFonts w:eastAsiaTheme="minorEastAsia"/>
          <w:lang w:eastAsia="es-ES"/>
        </w:rPr>
        <w:commentReference w:id="128"/>
      </w:r>
      <w:ins w:id="129" w:author="marcazal" w:date="2015-05-28T01:43:00Z">
        <w:r w:rsidR="008A6A2B">
          <w:rPr>
            <w:rFonts w:cs="Times New Roman"/>
          </w:rPr>
          <w:t xml:space="preserve">. El lado del cliente en las aplicaciones </w:t>
        </w:r>
      </w:ins>
      <w:ins w:id="130" w:author="marcazal" w:date="2015-05-28T01:44:00Z">
        <w:del w:id="131" w:author="Ivan Lopez" w:date="2015-06-17T17:07:00Z">
          <w:r w:rsidR="008A6A2B" w:rsidDel="00524FF6">
            <w:rPr>
              <w:rFonts w:cs="Times New Roman"/>
            </w:rPr>
            <w:delText>RIAS</w:delText>
          </w:r>
        </w:del>
      </w:ins>
      <w:proofErr w:type="spellStart"/>
      <w:ins w:id="132" w:author="Ivan Lopez" w:date="2015-06-17T17:07:00Z">
        <w:r w:rsidR="00524FF6" w:rsidRPr="00524FF6">
          <w:rPr>
            <w:rFonts w:cs="Times New Roman"/>
          </w:rPr>
          <w:t>RIAs</w:t>
        </w:r>
      </w:ins>
      <w:proofErr w:type="spellEnd"/>
      <w:ins w:id="133" w:author="marcazal" w:date="2015-05-28T01:46:00Z">
        <w:del w:id="134" w:author="Vaio" w:date="2015-07-28T22:22:00Z">
          <w:r w:rsidR="008A6A2B" w:rsidDel="001D541E">
            <w:rPr>
              <w:rFonts w:cs="Times New Roman"/>
            </w:rPr>
            <w:delText>,</w:delText>
          </w:r>
        </w:del>
      </w:ins>
      <w:ins w:id="135" w:author="marcazal" w:date="2015-05-28T01:44:00Z">
        <w:r w:rsidR="008A6A2B">
          <w:rPr>
            <w:rFonts w:cs="Times New Roman"/>
          </w:rPr>
          <w:t xml:space="preserve"> funciona de una manera más independiente del </w:t>
        </w:r>
      </w:ins>
      <w:ins w:id="136" w:author="marcazal" w:date="2015-05-28T01:46:00Z">
        <w:r w:rsidR="008A6A2B">
          <w:rPr>
            <w:rFonts w:cs="Times New Roman"/>
          </w:rPr>
          <w:t xml:space="preserve">lado </w:t>
        </w:r>
      </w:ins>
      <w:ins w:id="137" w:author="marcazal" w:date="2015-05-28T01:44:00Z">
        <w:r w:rsidR="008A6A2B">
          <w:rPr>
            <w:rFonts w:cs="Times New Roman"/>
          </w:rPr>
          <w:t xml:space="preserve">servidor y en ocasiones es posible </w:t>
        </w:r>
      </w:ins>
      <w:ins w:id="138" w:author="marcazal" w:date="2015-05-28T01:46:00Z">
        <w:r w:rsidR="008A6A2B">
          <w:rPr>
            <w:rFonts w:cs="Times New Roman"/>
          </w:rPr>
          <w:t>u</w:t>
        </w:r>
      </w:ins>
      <w:ins w:id="139" w:author="marcazal" w:date="2015-05-28T01:47:00Z">
        <w:r w:rsidR="008A6A2B">
          <w:rPr>
            <w:rFonts w:cs="Times New Roman"/>
          </w:rPr>
          <w:t>tilizar</w:t>
        </w:r>
      </w:ins>
      <w:ins w:id="140" w:author="marcazal" w:date="2015-05-28T01:45:00Z">
        <w:r w:rsidR="008A6A2B">
          <w:rPr>
            <w:rFonts w:cs="Times New Roman"/>
          </w:rPr>
          <w:t xml:space="preserve"> la</w:t>
        </w:r>
      </w:ins>
      <w:ins w:id="141" w:author="marcazal" w:date="2015-05-28T01:50:00Z">
        <w:r w:rsidR="008A6A2B">
          <w:rPr>
            <w:rFonts w:cs="Times New Roman"/>
          </w:rPr>
          <w:t>s</w:t>
        </w:r>
      </w:ins>
      <w:ins w:id="142" w:author="marcazal" w:date="2015-05-28T01:45:00Z">
        <w:r w:rsidR="008A6A2B">
          <w:rPr>
            <w:rFonts w:cs="Times New Roman"/>
          </w:rPr>
          <w:t xml:space="preserve"> aplicaciones de manera </w:t>
        </w:r>
        <w:r w:rsidR="001748C7" w:rsidRPr="001748C7">
          <w:rPr>
            <w:rFonts w:cs="Times New Roman"/>
            <w:i/>
          </w:rPr>
          <w:t>offline</w:t>
        </w:r>
      </w:ins>
      <w:ins w:id="143" w:author="marcazal" w:date="2015-05-28T01:54:00Z">
        <w:r w:rsidR="00A450A1">
          <w:rPr>
            <w:rFonts w:cs="Times New Roman"/>
          </w:rPr>
          <w:t>. Finalmente, todos estos objetivos son alcanzados</w:t>
        </w:r>
        <w:del w:id="144" w:author="Vaio" w:date="2015-07-28T22:23:00Z">
          <w:r w:rsidR="00A450A1" w:rsidDel="001D541E">
            <w:rPr>
              <w:rFonts w:cs="Times New Roman"/>
            </w:rPr>
            <w:delText>,</w:delText>
          </w:r>
        </w:del>
        <w:r w:rsidR="00A450A1">
          <w:rPr>
            <w:rFonts w:cs="Times New Roman"/>
          </w:rPr>
          <w:t xml:space="preserve"> </w:t>
        </w:r>
      </w:ins>
      <w:ins w:id="145" w:author="marcazal" w:date="2015-05-28T01:57:00Z">
        <w:r w:rsidR="00A450A1">
          <w:rPr>
            <w:rFonts w:cs="Times New Roman"/>
          </w:rPr>
          <w:t xml:space="preserve">agregando un motor en forma de </w:t>
        </w:r>
        <w:proofErr w:type="spellStart"/>
        <w:r w:rsidR="00A450A1">
          <w:rPr>
            <w:rFonts w:cs="Times New Roman"/>
          </w:rPr>
          <w:t>plug</w:t>
        </w:r>
        <w:proofErr w:type="spellEnd"/>
        <w:r w:rsidR="00A450A1">
          <w:rPr>
            <w:rFonts w:cs="Times New Roman"/>
          </w:rPr>
          <w:t xml:space="preserve">-in </w:t>
        </w:r>
      </w:ins>
      <w:ins w:id="146" w:author="marcazal" w:date="2015-05-28T01:58:00Z">
        <w:r w:rsidR="00A450A1">
          <w:rPr>
            <w:rFonts w:cs="Times New Roman"/>
          </w:rPr>
          <w:t xml:space="preserve">en el cliente </w:t>
        </w:r>
      </w:ins>
      <w:ins w:id="147" w:author="marcazal" w:date="2015-05-28T01:57:00Z">
        <w:r w:rsidR="00A450A1">
          <w:rPr>
            <w:rFonts w:cs="Times New Roman"/>
          </w:rPr>
          <w:t xml:space="preserve">para la administración de las comunicaciones </w:t>
        </w:r>
      </w:ins>
      <w:ins w:id="148" w:author="marcazal" w:date="2015-05-28T01:54:00Z">
        <w:del w:id="149" w:author="Vaio" w:date="2015-07-28T21:38:00Z">
          <w:r w:rsidR="00A450A1" w:rsidDel="004403D8">
            <w:rPr>
              <w:rFonts w:cs="Times New Roman"/>
            </w:rPr>
            <w:delText xml:space="preserve"> </w:delText>
          </w:r>
        </w:del>
      </w:ins>
      <w:ins w:id="150" w:author="marcazal" w:date="2015-05-28T01:59:00Z">
        <w:r w:rsidR="00A450A1">
          <w:rPr>
            <w:rFonts w:cs="Times New Roman"/>
          </w:rPr>
          <w:t xml:space="preserve">y para la </w:t>
        </w:r>
        <w:r w:rsidR="008F2614">
          <w:rPr>
            <w:rFonts w:cs="Times New Roman"/>
          </w:rPr>
          <w:t>gest</w:t>
        </w:r>
      </w:ins>
      <w:ins w:id="151" w:author="marcazal" w:date="2015-05-28T04:38:00Z">
        <w:r w:rsidR="008F2614">
          <w:rPr>
            <w:rFonts w:cs="Times New Roman"/>
          </w:rPr>
          <w:t>ión</w:t>
        </w:r>
      </w:ins>
      <w:ins w:id="152" w:author="marcazal" w:date="2015-05-28T01:59:00Z">
        <w:r w:rsidR="00A450A1">
          <w:rPr>
            <w:rFonts w:cs="Times New Roman"/>
          </w:rPr>
          <w:t xml:space="preserve"> de las interacciones locales</w:t>
        </w:r>
      </w:ins>
      <w:ins w:id="153" w:author="marcazal" w:date="2015-05-28T02:00:00Z">
        <w:r w:rsidR="00A450A1">
          <w:rPr>
            <w:rFonts w:cs="Times New Roman"/>
          </w:rPr>
          <w:t>.</w:t>
        </w:r>
      </w:ins>
    </w:p>
    <w:p w:rsidR="003134E0" w:rsidRDefault="003134E0" w:rsidP="000551EF">
      <w:pPr>
        <w:spacing w:after="0"/>
        <w:jc w:val="both"/>
        <w:rPr>
          <w:ins w:id="154" w:author="marcazal" w:date="2015-05-28T02:53:00Z"/>
          <w:rFonts w:cs="Times New Roman"/>
        </w:rPr>
      </w:pPr>
    </w:p>
    <w:p w:rsidR="003134E0" w:rsidRDefault="00C04305" w:rsidP="000551EF">
      <w:pPr>
        <w:spacing w:after="0"/>
        <w:jc w:val="both"/>
        <w:rPr>
          <w:ins w:id="155" w:author="marcazal" w:date="2015-06-03T23:43:00Z"/>
          <w:rFonts w:cs="Times New Roman"/>
        </w:rPr>
      </w:pPr>
      <w:ins w:id="156" w:author="marcazal" w:date="2015-05-28T03:04:00Z">
        <w:r>
          <w:rPr>
            <w:rFonts w:cs="Times New Roman"/>
          </w:rPr>
          <w:t>L</w:t>
        </w:r>
      </w:ins>
      <w:ins w:id="157" w:author="marcazal" w:date="2015-05-28T02:57:00Z">
        <w:r w:rsidR="00A64512">
          <w:rPr>
            <w:rFonts w:cs="Times New Roman"/>
          </w:rPr>
          <w:t>a definición</w:t>
        </w:r>
      </w:ins>
      <w:ins w:id="158" w:author="marcazal" w:date="2015-05-28T03:00:00Z">
        <w:r w:rsidR="00A64512">
          <w:rPr>
            <w:rFonts w:cs="Times New Roman"/>
          </w:rPr>
          <w:t xml:space="preserve"> propuesta por </w:t>
        </w:r>
      </w:ins>
      <w:ins w:id="159" w:author="marcazal" w:date="2015-05-28T03:16:00Z">
        <w:r w:rsidR="00E66187" w:rsidRPr="000A7A24">
          <w:rPr>
            <w:rFonts w:ascii="Calibri" w:hAnsi="Calibri" w:cs="Calibri"/>
          </w:rPr>
          <w:t>[</w:t>
        </w:r>
        <w:r w:rsidR="000254F9">
          <w:fldChar w:fldCharType="begin"/>
        </w:r>
        <w:r w:rsidR="00E66187">
          <w:instrText xml:space="preserve"> REF BIB_martinez_2druiz2010 \* MERGEFORMAT </w:instrText>
        </w:r>
        <w:r w:rsidR="000254F9">
          <w:fldChar w:fldCharType="separate"/>
        </w:r>
        <w:r w:rsidR="00E66187" w:rsidRPr="000A7A24">
          <w:rPr>
            <w:rFonts w:ascii="Calibri" w:hAnsi="Calibri" w:cs="Calibri"/>
            <w:lang w:val="es-PY"/>
          </w:rPr>
          <w:t>&lt;martinez-ruiz2010&gt;</w:t>
        </w:r>
        <w:r w:rsidR="000254F9">
          <w:rPr>
            <w:rFonts w:ascii="Calibri" w:hAnsi="Calibri" w:cs="Calibri"/>
            <w:lang w:val="es-PY"/>
          </w:rPr>
          <w:fldChar w:fldCharType="end"/>
        </w:r>
        <w:r w:rsidR="00E66187" w:rsidRPr="000A7A24">
          <w:rPr>
            <w:rFonts w:ascii="Calibri" w:hAnsi="Calibri" w:cs="Calibri"/>
          </w:rPr>
          <w:t>]</w:t>
        </w:r>
      </w:ins>
      <w:ins w:id="160" w:author="marcazal" w:date="2015-05-28T03:00:00Z">
        <w:del w:id="161" w:author="Vaio" w:date="2015-07-28T22:24:00Z">
          <w:r w:rsidR="00A64512" w:rsidDel="001D541E">
            <w:rPr>
              <w:rFonts w:cs="Times New Roman"/>
            </w:rPr>
            <w:delText>,</w:delText>
          </w:r>
        </w:del>
        <w:r w:rsidR="00A64512">
          <w:rPr>
            <w:rFonts w:cs="Times New Roman"/>
          </w:rPr>
          <w:t xml:space="preserve"> </w:t>
        </w:r>
        <w:del w:id="162" w:author="Vaio" w:date="2015-07-28T21:38:00Z">
          <w:r w:rsidR="00A64512" w:rsidDel="004403D8">
            <w:rPr>
              <w:rFonts w:cs="Times New Roman"/>
            </w:rPr>
            <w:delText xml:space="preserve"> </w:delText>
          </w:r>
        </w:del>
      </w:ins>
      <w:ins w:id="163" w:author="marcazal" w:date="2015-05-28T02:58:00Z">
        <w:r w:rsidR="00A64512">
          <w:rPr>
            <w:rFonts w:cs="Times New Roman"/>
          </w:rPr>
          <w:t xml:space="preserve">engloba la mayor cantidad de características </w:t>
        </w:r>
      </w:ins>
      <w:ins w:id="164" w:author="marcazal" w:date="2015-05-28T03:17:00Z">
        <w:r w:rsidR="00E66187">
          <w:rPr>
            <w:rFonts w:cs="Times New Roman"/>
          </w:rPr>
          <w:t xml:space="preserve">que son </w:t>
        </w:r>
      </w:ins>
      <w:ins w:id="165" w:author="marcazal" w:date="2015-05-28T02:58:00Z">
        <w:r w:rsidR="00A64512">
          <w:rPr>
            <w:rFonts w:cs="Times New Roman"/>
          </w:rPr>
          <w:t xml:space="preserve">comunes </w:t>
        </w:r>
      </w:ins>
      <w:ins w:id="166" w:author="marcazal" w:date="2015-05-28T03:11:00Z">
        <w:r>
          <w:rPr>
            <w:rFonts w:cs="Times New Roman"/>
          </w:rPr>
          <w:t xml:space="preserve">en </w:t>
        </w:r>
      </w:ins>
      <w:ins w:id="167" w:author="marcazal" w:date="2015-05-28T02:58:00Z">
        <w:r w:rsidR="00A64512">
          <w:rPr>
            <w:rFonts w:cs="Times New Roman"/>
          </w:rPr>
          <w:t xml:space="preserve">las definiciones </w:t>
        </w:r>
      </w:ins>
      <w:ins w:id="168" w:author="marcazal" w:date="2015-05-28T03:05:00Z">
        <w:r>
          <w:rPr>
            <w:rFonts w:cs="Times New Roman"/>
          </w:rPr>
          <w:t>anterior</w:t>
        </w:r>
      </w:ins>
      <w:ins w:id="169" w:author="marcazal" w:date="2015-05-28T03:11:00Z">
        <w:r>
          <w:rPr>
            <w:rFonts w:cs="Times New Roman"/>
          </w:rPr>
          <w:t>mente presentadas</w:t>
        </w:r>
      </w:ins>
      <w:ins w:id="170" w:author="marcazal" w:date="2015-05-28T03:05:00Z">
        <w:r>
          <w:rPr>
            <w:rFonts w:cs="Times New Roman"/>
          </w:rPr>
          <w:t xml:space="preserve"> </w:t>
        </w:r>
      </w:ins>
      <w:ins w:id="171" w:author="marcazal" w:date="2015-05-28T02:59:00Z">
        <w:r w:rsidR="00A64512">
          <w:rPr>
            <w:rFonts w:cs="Times New Roman"/>
          </w:rPr>
          <w:t xml:space="preserve">y </w:t>
        </w:r>
      </w:ins>
      <w:ins w:id="172" w:author="marcazal" w:date="2015-05-28T03:12:00Z">
        <w:r>
          <w:rPr>
            <w:rFonts w:cs="Times New Roman"/>
          </w:rPr>
          <w:t xml:space="preserve">por ende, </w:t>
        </w:r>
      </w:ins>
      <w:ins w:id="173" w:author="marcazal" w:date="2015-05-28T03:05:00Z">
        <w:r>
          <w:rPr>
            <w:rFonts w:cs="Times New Roman"/>
          </w:rPr>
          <w:t xml:space="preserve">resulta ser </w:t>
        </w:r>
      </w:ins>
      <w:ins w:id="174" w:author="marcazal" w:date="2015-05-28T02:59:00Z">
        <w:r w:rsidR="00A64512">
          <w:rPr>
            <w:rFonts w:cs="Times New Roman"/>
          </w:rPr>
          <w:t xml:space="preserve">la más completa. </w:t>
        </w:r>
      </w:ins>
      <w:ins w:id="175" w:author="marcazal" w:date="2015-05-28T03:01:00Z">
        <w:r w:rsidR="00A64512">
          <w:rPr>
            <w:rFonts w:cs="Times New Roman"/>
          </w:rPr>
          <w:t>En este trabajo de fin de carrera</w:t>
        </w:r>
        <w:del w:id="176" w:author="Vaio" w:date="2015-07-28T22:24:00Z">
          <w:r w:rsidR="00A64512" w:rsidDel="001D541E">
            <w:rPr>
              <w:rFonts w:cs="Times New Roman"/>
            </w:rPr>
            <w:delText>,</w:delText>
          </w:r>
        </w:del>
        <w:r w:rsidR="00A64512">
          <w:rPr>
            <w:rFonts w:cs="Times New Roman"/>
          </w:rPr>
          <w:t xml:space="preserve"> se tendr</w:t>
        </w:r>
      </w:ins>
      <w:ins w:id="177" w:author="marcazal" w:date="2015-05-28T03:02:00Z">
        <w:r w:rsidR="00A64512">
          <w:rPr>
            <w:rFonts w:cs="Times New Roman"/>
          </w:rPr>
          <w:t xml:space="preserve">án en cuenta características </w:t>
        </w:r>
      </w:ins>
      <w:ins w:id="178" w:author="marcazal" w:date="2015-05-28T03:15:00Z">
        <w:del w:id="179" w:author="Ivan Lopez" w:date="2015-06-17T17:07:00Z">
          <w:r w:rsidR="00E66187" w:rsidDel="00524FF6">
            <w:rPr>
              <w:rFonts w:cs="Times New Roman"/>
            </w:rPr>
            <w:delText>RIAS</w:delText>
          </w:r>
        </w:del>
      </w:ins>
      <w:proofErr w:type="spellStart"/>
      <w:ins w:id="180" w:author="Ivan Lopez" w:date="2015-06-17T17:07:00Z">
        <w:r w:rsidR="00524FF6" w:rsidRPr="00524FF6">
          <w:rPr>
            <w:rFonts w:cs="Times New Roman"/>
          </w:rPr>
          <w:t>RIAs</w:t>
        </w:r>
      </w:ins>
      <w:proofErr w:type="spellEnd"/>
      <w:ins w:id="181" w:author="marcazal" w:date="2015-05-28T03:15:00Z">
        <w:r w:rsidR="00E66187">
          <w:rPr>
            <w:rFonts w:cs="Times New Roman"/>
          </w:rPr>
          <w:t xml:space="preserve"> </w:t>
        </w:r>
      </w:ins>
      <w:ins w:id="182" w:author="marcazal" w:date="2015-05-28T03:17:00Z">
        <w:r w:rsidR="00E66187">
          <w:rPr>
            <w:rFonts w:cs="Times New Roman"/>
          </w:rPr>
          <w:t>presentes en esta</w:t>
        </w:r>
      </w:ins>
      <w:ins w:id="183" w:author="marcazal" w:date="2015-05-28T03:03:00Z">
        <w:r w:rsidR="00A64512">
          <w:rPr>
            <w:rFonts w:cs="Times New Roman"/>
          </w:rPr>
          <w:t xml:space="preserve"> </w:t>
        </w:r>
      </w:ins>
      <w:ins w:id="184" w:author="marcazal" w:date="2015-05-28T03:06:00Z">
        <w:r>
          <w:rPr>
            <w:rFonts w:cs="Times New Roman"/>
          </w:rPr>
          <w:t>definición</w:t>
        </w:r>
      </w:ins>
      <w:ins w:id="185" w:author="marcazal" w:date="2015-05-28T03:17:00Z">
        <w:r w:rsidR="00E66187">
          <w:rPr>
            <w:rFonts w:cs="Times New Roman"/>
          </w:rPr>
          <w:t>.</w:t>
        </w:r>
      </w:ins>
    </w:p>
    <w:p w:rsidR="00875FB2" w:rsidRPr="004A4A22" w:rsidRDefault="005317C5" w:rsidP="000551EF">
      <w:pPr>
        <w:spacing w:after="0"/>
        <w:jc w:val="both"/>
        <w:rPr>
          <w:rFonts w:cs="Times New Roman"/>
        </w:rPr>
      </w:pPr>
      <w:commentRangeStart w:id="186"/>
      <w:r>
        <w:rPr>
          <w:noProof/>
        </w:rPr>
        <w:lastRenderedPageBreak/>
        <w:pict>
          <v:shapetype id="_x0000_t202" coordsize="21600,21600" o:spt="202" path="m,l,21600r21600,l21600,xe">
            <v:stroke joinstyle="miter"/>
            <v:path gradientshapeok="t" o:connecttype="rect"/>
          </v:shapetype>
          <v:shape id="_x0000_s1030" type="#_x0000_t202" style="position:absolute;left:0;text-align:left;margin-left:13.15pt;margin-top:158.5pt;width:414.2pt;height:21pt;z-index:251670528" wrapcoords="-39 0 -39 20571 21600 20571 21600 0 -39 0" stroked="f">
            <v:textbox style="mso-next-textbox:#_x0000_s1030;mso-fit-shape-to-text:t" inset="0,0,0,0">
              <w:txbxContent>
                <w:p w:rsidR="005317C5" w:rsidRPr="00714830" w:rsidRDefault="005317C5" w:rsidP="00714830">
                  <w:pPr>
                    <w:pStyle w:val="Epgrafe"/>
                    <w:ind w:left="2832"/>
                    <w:rPr>
                      <w:rFonts w:eastAsiaTheme="minorHAnsi" w:cs="Times New Roman"/>
                      <w:noProof/>
                      <w:color w:val="000000" w:themeColor="text1"/>
                    </w:rPr>
                  </w:pPr>
                  <w:del w:id="187" w:author="Vaio" w:date="2015-07-28T21:40:00Z">
                    <w:r w:rsidDel="00E82F76">
                      <w:rPr>
                        <w:color w:val="000000" w:themeColor="text1"/>
                      </w:rPr>
                      <w:delText xml:space="preserve">         </w:delText>
                    </w:r>
                  </w:del>
                  <w:bookmarkStart w:id="188" w:name="_Ref422753392"/>
                  <w:r w:rsidRPr="00714830">
                    <w:rPr>
                      <w:color w:val="000000" w:themeColor="text1"/>
                    </w:rPr>
                    <w:t xml:space="preserve">Figura </w:t>
                  </w:r>
                  <w:r w:rsidRPr="00714830">
                    <w:rPr>
                      <w:color w:val="000000" w:themeColor="text1"/>
                    </w:rPr>
                    <w:fldChar w:fldCharType="begin"/>
                  </w:r>
                  <w:r w:rsidRPr="00714830">
                    <w:rPr>
                      <w:color w:val="000000" w:themeColor="text1"/>
                    </w:rPr>
                    <w:instrText xml:space="preserve"> SEQ Figura \* ARABIC </w:instrText>
                  </w:r>
                  <w:r w:rsidRPr="00714830">
                    <w:rPr>
                      <w:color w:val="000000" w:themeColor="text1"/>
                    </w:rPr>
                    <w:fldChar w:fldCharType="separate"/>
                  </w:r>
                  <w:r>
                    <w:rPr>
                      <w:noProof/>
                      <w:color w:val="000000" w:themeColor="text1"/>
                    </w:rPr>
                    <w:t>1</w:t>
                  </w:r>
                  <w:r w:rsidRPr="00714830">
                    <w:rPr>
                      <w:color w:val="000000" w:themeColor="text1"/>
                    </w:rPr>
                    <w:fldChar w:fldCharType="end"/>
                  </w:r>
                  <w:bookmarkEnd w:id="188"/>
                  <w:r w:rsidRPr="00714830">
                    <w:rPr>
                      <w:color w:val="000000" w:themeColor="text1"/>
                    </w:rPr>
                    <w:t xml:space="preserve"> </w:t>
                  </w:r>
                  <w:del w:id="189" w:author="Vaio" w:date="2015-07-28T21:41:00Z">
                    <w:r w:rsidRPr="00714830" w:rsidDel="00E82F76">
                      <w:rPr>
                        <w:color w:val="000000" w:themeColor="text1"/>
                      </w:rPr>
                      <w:delText xml:space="preserve"> </w:delText>
                    </w:r>
                  </w:del>
                  <w:del w:id="190" w:author="Vaio" w:date="2015-07-28T21:40:00Z">
                    <w:r w:rsidRPr="00714830" w:rsidDel="00E82F76">
                      <w:rPr>
                        <w:color w:val="000000" w:themeColor="text1"/>
                      </w:rPr>
                      <w:delText xml:space="preserve"> </w:delText>
                    </w:r>
                  </w:del>
                  <w:r w:rsidRPr="00714830">
                    <w:rPr>
                      <w:b w:val="0"/>
                      <w:color w:val="000000" w:themeColor="text1"/>
                    </w:rPr>
                    <w:t>Arquitectura RIA</w:t>
                  </w:r>
                </w:p>
              </w:txbxContent>
            </v:textbox>
            <w10:wrap type="tight"/>
          </v:shape>
        </w:pict>
      </w:r>
      <w:r w:rsidR="005D6EA6">
        <w:rPr>
          <w:rFonts w:cs="Times New Roman"/>
          <w:noProof/>
          <w:lang w:val="es-PY" w:eastAsia="es-PY"/>
        </w:rPr>
        <w:drawing>
          <wp:inline distT="0" distB="0" distL="0" distR="0" wp14:anchorId="20627682" wp14:editId="7C6926D9">
            <wp:extent cx="5261214" cy="1945082"/>
            <wp:effectExtent l="19050" t="0" r="0" b="0"/>
            <wp:docPr id="2" name="5 Imagen" descr="arquitectura_de_las_r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descr="arquitectura_de_las_rias.png"/>
                    <pic:cNvPicPr>
                      <a:picLocks noChangeAspect="1" noChangeArrowheads="1"/>
                    </pic:cNvPicPr>
                  </pic:nvPicPr>
                  <pic:blipFill>
                    <a:blip r:embed="rId10" cstate="print"/>
                    <a:srcRect/>
                    <a:stretch>
                      <a:fillRect/>
                    </a:stretch>
                  </pic:blipFill>
                  <pic:spPr bwMode="auto">
                    <a:xfrm>
                      <a:off x="0" y="0"/>
                      <a:ext cx="5261214" cy="1945082"/>
                    </a:xfrm>
                    <a:prstGeom prst="rect">
                      <a:avLst/>
                    </a:prstGeom>
                    <a:noFill/>
                  </pic:spPr>
                </pic:pic>
              </a:graphicData>
            </a:graphic>
          </wp:inline>
        </w:drawing>
      </w:r>
      <w:del w:id="191" w:author="marcazal" w:date="2015-06-03T23:41:00Z">
        <w:r w:rsidR="00875FB2" w:rsidRPr="004A4A22" w:rsidDel="003134E0">
          <w:rPr>
            <w:rFonts w:cs="Times New Roman"/>
          </w:rPr>
          <w:delText>Para el enfoque tomado en este tr</w:delText>
        </w:r>
      </w:del>
      <w:del w:id="192" w:author="marcazal" w:date="2015-06-03T23:40:00Z">
        <w:r w:rsidR="00875FB2" w:rsidRPr="004A4A22" w:rsidDel="003134E0">
          <w:rPr>
            <w:rFonts w:cs="Times New Roman"/>
          </w:rPr>
          <w:delText xml:space="preserve">abajo de fin de carrera, resulta útil tomar la descripción hecha en </w:delText>
        </w:r>
        <w:r w:rsidR="000A7A24" w:rsidRPr="000A7A24" w:rsidDel="003134E0">
          <w:rPr>
            <w:rFonts w:ascii="Calibri" w:hAnsi="Calibri" w:cs="Calibri"/>
          </w:rPr>
          <w:delText>[</w:delText>
        </w:r>
        <w:r w:rsidR="000254F9" w:rsidDel="003134E0">
          <w:fldChar w:fldCharType="begin"/>
        </w:r>
        <w:r w:rsidR="006F1C5D" w:rsidDel="003134E0">
          <w:delInstrText xml:space="preserve"> REF BIB_martinez_2druiz2010 \* MERGEFORMAT </w:delInstrText>
        </w:r>
        <w:r w:rsidR="000254F9" w:rsidDel="003134E0">
          <w:fldChar w:fldCharType="separate"/>
        </w:r>
        <w:r w:rsidR="000A7A24" w:rsidRPr="000A7A24" w:rsidDel="003134E0">
          <w:rPr>
            <w:rFonts w:ascii="Calibri" w:hAnsi="Calibri" w:cs="Calibri"/>
            <w:lang w:val="es-PY"/>
          </w:rPr>
          <w:delText>&lt;martinez-ruiz2010&gt;</w:delText>
        </w:r>
        <w:r w:rsidR="000254F9" w:rsidDel="003134E0">
          <w:rPr>
            <w:rFonts w:ascii="Calibri" w:hAnsi="Calibri" w:cs="Calibri"/>
            <w:lang w:val="es-PY"/>
          </w:rPr>
          <w:fldChar w:fldCharType="end"/>
        </w:r>
        <w:r w:rsidR="000A7A24" w:rsidRPr="000A7A24" w:rsidDel="003134E0">
          <w:rPr>
            <w:rFonts w:ascii="Calibri" w:hAnsi="Calibri" w:cs="Calibri"/>
          </w:rPr>
          <w:delText>]</w:delText>
        </w:r>
        <w:r w:rsidR="00875FB2" w:rsidRPr="004A4A22" w:rsidDel="003134E0">
          <w:rPr>
            <w:rFonts w:cs="Times New Roman"/>
          </w:rPr>
          <w:delText xml:space="preserve"> como la apropiada, ya que en ella se presentan las principales características de las </w:delText>
        </w:r>
      </w:del>
      <w:del w:id="193" w:author="Ivan Lopez" w:date="2015-06-17T17:07:00Z">
        <w:r w:rsidR="00BC355D" w:rsidDel="00524FF6">
          <w:rPr>
            <w:rFonts w:cs="Times New Roman"/>
          </w:rPr>
          <w:delText>RIAS</w:delText>
        </w:r>
      </w:del>
      <w:ins w:id="194" w:author="Ivan Lopez" w:date="2015-06-17T17:07:00Z">
        <w:del w:id="195" w:author="marcazal" w:date="2015-06-20T01:49:00Z">
          <w:r w:rsidR="00524FF6" w:rsidRPr="00524FF6" w:rsidDel="000F1C98">
            <w:rPr>
              <w:rFonts w:cs="Times New Roman"/>
            </w:rPr>
            <w:delText>RIAs</w:delText>
          </w:r>
        </w:del>
      </w:ins>
      <w:del w:id="196" w:author="marcazal" w:date="2015-06-03T23:40:00Z">
        <w:r w:rsidR="00875FB2" w:rsidRPr="004A4A22" w:rsidDel="003134E0">
          <w:rPr>
            <w:rFonts w:cs="Times New Roman"/>
          </w:rPr>
          <w:delText xml:space="preserve"> de la manera más completa</w:delText>
        </w:r>
        <w:commentRangeEnd w:id="186"/>
        <w:r w:rsidR="00E32A80" w:rsidDel="003134E0">
          <w:rPr>
            <w:rStyle w:val="Refdecomentario"/>
            <w:rFonts w:eastAsiaTheme="minorEastAsia"/>
            <w:lang w:eastAsia="es-ES"/>
          </w:rPr>
          <w:commentReference w:id="186"/>
        </w:r>
        <w:r w:rsidR="000C1FE3" w:rsidDel="003134E0">
          <w:rPr>
            <w:rFonts w:cs="Times New Roman"/>
          </w:rPr>
          <w:delText>.</w:delText>
        </w:r>
      </w:del>
      <w:del w:id="197" w:author="marcazal" w:date="2015-06-03T23:42:00Z">
        <w:r w:rsidR="00875FB2" w:rsidRPr="004A4A22" w:rsidDel="003134E0">
          <w:rPr>
            <w:rFonts w:cs="Times New Roman"/>
          </w:rPr>
          <w:delText xml:space="preserve"> </w:delText>
        </w:r>
      </w:del>
    </w:p>
    <w:p w:rsidR="00672951" w:rsidRPr="00672951" w:rsidRDefault="001D541E" w:rsidP="00342DA4">
      <w:pPr>
        <w:keepNext/>
        <w:autoSpaceDE w:val="0"/>
        <w:autoSpaceDN w:val="0"/>
        <w:adjustRightInd w:val="0"/>
        <w:jc w:val="both"/>
      </w:pPr>
      <w:ins w:id="198" w:author="Vaio" w:date="2015-07-28T22:25:00Z">
        <w:r>
          <w:rPr>
            <w:rFonts w:cs="Times New Roman"/>
          </w:rPr>
          <w:t xml:space="preserve">Por otra parte, </w:t>
        </w:r>
      </w:ins>
      <w:del w:id="199" w:author="Vaio" w:date="2015-07-28T22:25:00Z">
        <w:r w:rsidR="003134E0" w:rsidDel="001D541E">
          <w:rPr>
            <w:rFonts w:cs="Times New Roman"/>
          </w:rPr>
          <w:delText>E</w:delText>
        </w:r>
      </w:del>
      <w:ins w:id="200" w:author="Vaio" w:date="2015-07-28T22:25:00Z">
        <w:r>
          <w:rPr>
            <w:rFonts w:cs="Times New Roman"/>
          </w:rPr>
          <w:t>e</w:t>
        </w:r>
      </w:ins>
      <w:r w:rsidR="003134E0">
        <w:rPr>
          <w:rFonts w:cs="Times New Roman"/>
        </w:rPr>
        <w:t xml:space="preserve">n </w:t>
      </w:r>
      <w:r w:rsidR="003134E0" w:rsidRPr="000A7A24">
        <w:rPr>
          <w:rFonts w:ascii="Calibri" w:hAnsi="Calibri" w:cs="Calibri"/>
        </w:rPr>
        <w:t>[</w:t>
      </w:r>
      <w:r w:rsidR="000254F9">
        <w:fldChar w:fldCharType="begin"/>
      </w:r>
      <w:r w:rsidR="003134E0">
        <w:instrText xml:space="preserve"> REF BIB_fraternali2010 \* MERGEFORMAT </w:instrText>
      </w:r>
      <w:r w:rsidR="000254F9">
        <w:fldChar w:fldCharType="separate"/>
      </w:r>
      <w:r w:rsidR="003134E0" w:rsidRPr="000A7A24">
        <w:rPr>
          <w:rFonts w:ascii="Calibri" w:hAnsi="Calibri" w:cs="Calibri"/>
          <w:lang w:val="es-PY"/>
        </w:rPr>
        <w:t>&lt;fraternali2010&gt;</w:t>
      </w:r>
      <w:r w:rsidR="000254F9">
        <w:fldChar w:fldCharType="end"/>
      </w:r>
      <w:r w:rsidR="003134E0" w:rsidRPr="000A7A24">
        <w:rPr>
          <w:rFonts w:ascii="Calibri" w:hAnsi="Calibri" w:cs="Calibri"/>
        </w:rPr>
        <w:t>]</w:t>
      </w:r>
      <w:r w:rsidR="003134E0">
        <w:rPr>
          <w:rFonts w:ascii="Calibri" w:hAnsi="Calibri" w:cs="Calibri"/>
        </w:rPr>
        <w:t xml:space="preserve"> se</w:t>
      </w:r>
      <w:r w:rsidR="00E32A80">
        <w:rPr>
          <w:rFonts w:cs="Times New Roman"/>
        </w:rPr>
        <w:t xml:space="preserve"> </w:t>
      </w:r>
      <w:r w:rsidR="00875FB2" w:rsidRPr="004A4A22">
        <w:rPr>
          <w:rFonts w:cs="Times New Roman"/>
        </w:rPr>
        <w:t>describe</w:t>
      </w:r>
      <w:del w:id="201" w:author="marcazal" w:date="2015-06-03T23:43:00Z">
        <w:r w:rsidR="00E32A80" w:rsidDel="003134E0">
          <w:rPr>
            <w:rFonts w:cs="Times New Roman"/>
          </w:rPr>
          <w:delText>n</w:delText>
        </w:r>
      </w:del>
      <w:r w:rsidR="00875FB2" w:rsidRPr="004A4A22">
        <w:rPr>
          <w:rFonts w:cs="Times New Roman"/>
        </w:rPr>
        <w:t xml:space="preserve"> la arquitectura</w:t>
      </w:r>
      <w:ins w:id="202" w:author="marcazal" w:date="2015-06-20T01:49:00Z">
        <w:r w:rsidR="000F1C98">
          <w:rPr>
            <w:rFonts w:cs="Times New Roman"/>
          </w:rPr>
          <w:t xml:space="preserve"> </w:t>
        </w:r>
      </w:ins>
      <w:r w:rsidR="000F1C98">
        <w:rPr>
          <w:rFonts w:cs="Times New Roman"/>
        </w:rPr>
        <w:t>de las</w:t>
      </w:r>
      <w:r w:rsidR="00875FB2" w:rsidRPr="004A4A22">
        <w:rPr>
          <w:rFonts w:cs="Times New Roman"/>
        </w:rPr>
        <w:t xml:space="preserve"> </w:t>
      </w:r>
      <w:proofErr w:type="spellStart"/>
      <w:r w:rsidR="00875FB2" w:rsidRPr="004A4A22">
        <w:rPr>
          <w:rFonts w:cs="Times New Roman"/>
        </w:rPr>
        <w:t>RIA</w:t>
      </w:r>
      <w:ins w:id="203" w:author="marcazal" w:date="2015-06-20T01:49:00Z">
        <w:r w:rsidR="000F1C98">
          <w:rPr>
            <w:rFonts w:cs="Times New Roman"/>
          </w:rPr>
          <w:t>s</w:t>
        </w:r>
      </w:ins>
      <w:proofErr w:type="spellEnd"/>
      <w:r w:rsidR="00875FB2" w:rsidRPr="004A4A22">
        <w:rPr>
          <w:rFonts w:cs="Times New Roman"/>
        </w:rPr>
        <w:t xml:space="preserve"> de manera</w:t>
      </w:r>
      <w:r w:rsidR="006934C2">
        <w:rPr>
          <w:rFonts w:cs="Times New Roman"/>
        </w:rPr>
        <w:t xml:space="preserve"> general como se muestra en la</w:t>
      </w:r>
      <w:ins w:id="204" w:author="Ivan Lopez" w:date="2015-06-22T16:20:00Z">
        <w:r w:rsidR="00733DD4">
          <w:rPr>
            <w:rFonts w:cs="Times New Roman"/>
          </w:rPr>
          <w:t xml:space="preserve"> </w:t>
        </w:r>
      </w:ins>
      <w:ins w:id="205" w:author="Ivan Lopez" w:date="2015-06-22T16:21:00Z">
        <w:r w:rsidR="00733DD4">
          <w:rPr>
            <w:rFonts w:cs="Times New Roman"/>
          </w:rPr>
          <w:fldChar w:fldCharType="begin"/>
        </w:r>
        <w:r w:rsidR="00733DD4">
          <w:rPr>
            <w:rFonts w:cs="Times New Roman"/>
          </w:rPr>
          <w:instrText xml:space="preserve"> REF _Ref422753392 \h </w:instrText>
        </w:r>
      </w:ins>
      <w:r w:rsidR="00733DD4">
        <w:rPr>
          <w:rFonts w:cs="Times New Roman"/>
        </w:rPr>
      </w:r>
      <w:r w:rsidR="00733DD4">
        <w:rPr>
          <w:rFonts w:cs="Times New Roman"/>
        </w:rPr>
        <w:fldChar w:fldCharType="separate"/>
      </w:r>
      <w:ins w:id="206" w:author="Ivan Lopez" w:date="2015-06-22T16:21:00Z">
        <w:r w:rsidR="00733DD4" w:rsidRPr="00714830">
          <w:rPr>
            <w:color w:val="000000" w:themeColor="text1"/>
          </w:rPr>
          <w:t xml:space="preserve">Figura </w:t>
        </w:r>
        <w:r w:rsidR="00733DD4">
          <w:rPr>
            <w:noProof/>
            <w:color w:val="000000" w:themeColor="text1"/>
          </w:rPr>
          <w:t>1</w:t>
        </w:r>
        <w:r w:rsidR="00733DD4">
          <w:rPr>
            <w:rFonts w:cs="Times New Roman"/>
          </w:rPr>
          <w:fldChar w:fldCharType="end"/>
        </w:r>
      </w:ins>
      <w:r w:rsidR="00875FB2" w:rsidRPr="004A4A22">
        <w:rPr>
          <w:rFonts w:cs="Times New Roman"/>
        </w:rPr>
        <w:t xml:space="preserve">. El sistema está compuesto de una </w:t>
      </w:r>
      <w:commentRangeStart w:id="207"/>
      <w:r w:rsidR="00875FB2" w:rsidRPr="004A4A22">
        <w:rPr>
          <w:rFonts w:cs="Times New Roman"/>
        </w:rPr>
        <w:t xml:space="preserve">aplicación web servidor </w:t>
      </w:r>
      <w:commentRangeEnd w:id="207"/>
      <w:r w:rsidR="007F2758">
        <w:rPr>
          <w:rStyle w:val="Refdecomentario"/>
          <w:rFonts w:eastAsiaTheme="minorEastAsia"/>
          <w:lang w:eastAsia="es-ES"/>
        </w:rPr>
        <w:commentReference w:id="207"/>
      </w:r>
      <w:r w:rsidR="00875FB2" w:rsidRPr="004A4A22">
        <w:rPr>
          <w:rFonts w:cs="Times New Roman"/>
        </w:rPr>
        <w:t xml:space="preserve">y un conjunto de aplicaciones de usuario corriendo en las máquinas clientes. </w:t>
      </w:r>
      <w:commentRangeStart w:id="208"/>
      <w:r w:rsidR="00875FB2" w:rsidRPr="004A4A22">
        <w:rPr>
          <w:rFonts w:cs="Times New Roman"/>
        </w:rPr>
        <w:t xml:space="preserve">Estas aplicaciones son implementadas o bien, en un navegador web utilizando una variedad de tecnologías como </w:t>
      </w:r>
      <w:del w:id="209" w:author="marcazal" w:date="2015-06-18T07:23:00Z">
        <w:r w:rsidR="00875FB2" w:rsidRPr="004A4A22" w:rsidDel="00342DA4">
          <w:rPr>
            <w:rFonts w:cs="Times New Roman"/>
          </w:rPr>
          <w:delText>JavaScript</w:delText>
        </w:r>
      </w:del>
      <w:proofErr w:type="spellStart"/>
      <w:ins w:id="210" w:author="marcazal" w:date="2015-06-18T07:23:00Z">
        <w:r w:rsidR="00342DA4" w:rsidRPr="00342DA4">
          <w:rPr>
            <w:rFonts w:cs="Times New Roman"/>
            <w:i/>
          </w:rPr>
          <w:t>Javascript</w:t>
        </w:r>
      </w:ins>
      <w:proofErr w:type="spellEnd"/>
      <w:r w:rsidR="00875FB2" w:rsidRPr="004A4A22">
        <w:rPr>
          <w:rFonts w:cs="Times New Roman"/>
        </w:rPr>
        <w:t xml:space="preserve">, animaciones Flash, código interpretado en </w:t>
      </w:r>
      <w:proofErr w:type="spellStart"/>
      <w:r w:rsidR="00875FB2" w:rsidRPr="00733DD4">
        <w:rPr>
          <w:rFonts w:cs="Times New Roman"/>
          <w:i/>
        </w:rPr>
        <w:t>plug-ins</w:t>
      </w:r>
      <w:proofErr w:type="spellEnd"/>
      <w:r w:rsidR="00875FB2" w:rsidRPr="004A4A22">
        <w:rPr>
          <w:rFonts w:cs="Times New Roman"/>
        </w:rPr>
        <w:t xml:space="preserve"> y </w:t>
      </w:r>
      <w:r w:rsidR="00875FB2" w:rsidRPr="00733DD4">
        <w:rPr>
          <w:rFonts w:cs="Times New Roman"/>
          <w:i/>
        </w:rPr>
        <w:t xml:space="preserve">Java </w:t>
      </w:r>
      <w:proofErr w:type="spellStart"/>
      <w:r w:rsidR="00875FB2" w:rsidRPr="00733DD4">
        <w:rPr>
          <w:rFonts w:cs="Times New Roman"/>
          <w:i/>
        </w:rPr>
        <w:t>applets</w:t>
      </w:r>
      <w:proofErr w:type="spellEnd"/>
      <w:r w:rsidR="00875FB2" w:rsidRPr="004A4A22">
        <w:rPr>
          <w:rFonts w:cs="Times New Roman"/>
        </w:rPr>
        <w:t xml:space="preserve">, o fuera del navegador en términos de binarios </w:t>
      </w:r>
      <w:r w:rsidR="00875FB2" w:rsidRPr="004A4A22">
        <w:rPr>
          <w:rFonts w:cs="Times New Roman"/>
          <w:color w:val="000000"/>
        </w:rPr>
        <w:t xml:space="preserve">descargados desde la web e interpretados en un ambiente especifico de ejecución, por ejemplo, utilizando tecnologías como Java Web </w:t>
      </w:r>
      <w:proofErr w:type="spellStart"/>
      <w:r w:rsidR="00875FB2" w:rsidRPr="004A4A22">
        <w:rPr>
          <w:rFonts w:cs="Times New Roman"/>
          <w:color w:val="000000"/>
        </w:rPr>
        <w:t>Start</w:t>
      </w:r>
      <w:proofErr w:type="spellEnd"/>
      <w:r w:rsidR="00875FB2" w:rsidRPr="004A4A22">
        <w:rPr>
          <w:rStyle w:val="Refdenotaalpie"/>
          <w:rFonts w:cs="Times New Roman"/>
          <w:color w:val="000000"/>
        </w:rPr>
        <w:footnoteReference w:id="2"/>
      </w:r>
      <w:r w:rsidR="00875FB2" w:rsidRPr="004A4A22">
        <w:rPr>
          <w:rFonts w:cs="Times New Roman"/>
          <w:color w:val="000000"/>
        </w:rPr>
        <w:t xml:space="preserve"> y Adobe AIR</w:t>
      </w:r>
      <w:r w:rsidR="00875FB2" w:rsidRPr="004A4A22">
        <w:rPr>
          <w:rStyle w:val="Refdenotaalpie"/>
          <w:rFonts w:cs="Times New Roman"/>
          <w:color w:val="000000"/>
        </w:rPr>
        <w:footnoteReference w:id="3"/>
      </w:r>
      <w:r w:rsidR="00875FB2" w:rsidRPr="004A4A22">
        <w:t>.</w:t>
      </w:r>
      <w:commentRangeEnd w:id="208"/>
      <w:r w:rsidR="007F2758">
        <w:rPr>
          <w:rStyle w:val="Refdecomentario"/>
          <w:rFonts w:eastAsiaTheme="minorEastAsia"/>
          <w:lang w:eastAsia="es-ES"/>
        </w:rPr>
        <w:commentReference w:id="208"/>
      </w:r>
    </w:p>
    <w:p w:rsidR="00875FB2" w:rsidRPr="008131C2" w:rsidRDefault="00F011B8" w:rsidP="00672951">
      <w:pPr>
        <w:jc w:val="both"/>
        <w:rPr>
          <w:rFonts w:cs="Times New Roman"/>
          <w:szCs w:val="24"/>
        </w:rPr>
      </w:pPr>
      <w:r w:rsidRPr="004A4A22">
        <w:rPr>
          <w:rFonts w:cs="Times New Roman"/>
          <w:color w:val="000000"/>
        </w:rPr>
        <w:t xml:space="preserve">Las </w:t>
      </w:r>
      <w:del w:id="213" w:author="Ivan Lopez" w:date="2015-06-17T17:07:00Z">
        <w:r w:rsidR="00BC355D" w:rsidDel="00524FF6">
          <w:rPr>
            <w:rFonts w:cs="Times New Roman"/>
            <w:color w:val="000000"/>
          </w:rPr>
          <w:delText>RIAS</w:delText>
        </w:r>
      </w:del>
      <w:proofErr w:type="spellStart"/>
      <w:ins w:id="214" w:author="Ivan Lopez" w:date="2015-06-17T17:07:00Z">
        <w:r w:rsidR="00524FF6" w:rsidRPr="00524FF6">
          <w:rPr>
            <w:rFonts w:cs="Times New Roman"/>
            <w:color w:val="000000"/>
          </w:rPr>
          <w:t>RIAs</w:t>
        </w:r>
      </w:ins>
      <w:proofErr w:type="spellEnd"/>
      <w:r w:rsidRPr="004A4A22">
        <w:rPr>
          <w:rFonts w:cs="Times New Roman"/>
          <w:color w:val="000000"/>
        </w:rPr>
        <w:t xml:space="preserve"> hoy en día juegan un papel preponderante. </w:t>
      </w:r>
      <w:r w:rsidR="00875FB2" w:rsidRPr="004A4A22">
        <w:rPr>
          <w:rFonts w:cs="Times New Roman"/>
          <w:color w:val="000000"/>
        </w:rPr>
        <w:t>Según un estudio de mercado patrocinado por la empresa Adobe en 20</w:t>
      </w:r>
      <w:ins w:id="215" w:author="Ivan Lopez" w:date="2015-06-22T16:21:00Z">
        <w:r w:rsidR="00733DD4">
          <w:rPr>
            <w:rFonts w:cs="Times New Roman"/>
            <w:color w:val="000000"/>
          </w:rPr>
          <w:t>11</w:t>
        </w:r>
      </w:ins>
      <w:del w:id="216" w:author="Ivan Lopez" w:date="2015-06-22T16:21:00Z">
        <w:r w:rsidR="00875FB2" w:rsidRPr="004A4A22" w:rsidDel="00733DD4">
          <w:rPr>
            <w:rFonts w:cs="Times New Roman"/>
            <w:color w:val="000000"/>
          </w:rPr>
          <w:delText>07</w:delText>
        </w:r>
      </w:del>
      <w:r w:rsidR="00875FB2" w:rsidRPr="004A4A22">
        <w:rPr>
          <w:rFonts w:cs="Times New Roman"/>
          <w:color w:val="000000"/>
        </w:rPr>
        <w:t xml:space="preserve">, </w:t>
      </w:r>
      <w:r w:rsidR="00875FB2" w:rsidRPr="004A4A22">
        <w:rPr>
          <w:rFonts w:cs="Times New Roman"/>
          <w:lang w:val="es-PY"/>
        </w:rPr>
        <w:t>dada</w:t>
      </w:r>
      <w:ins w:id="217" w:author="Vaio" w:date="2015-07-28T22:37:00Z">
        <w:r w:rsidR="007F2758">
          <w:rPr>
            <w:rFonts w:cs="Times New Roman"/>
            <w:lang w:val="es-PY"/>
          </w:rPr>
          <w:t>s</w:t>
        </w:r>
      </w:ins>
      <w:r w:rsidR="00875FB2" w:rsidRPr="004A4A22">
        <w:rPr>
          <w:rFonts w:cs="Times New Roman"/>
          <w:lang w:val="es-PY"/>
        </w:rPr>
        <w:t xml:space="preserve"> las mejoras con respecto a la interfaz de usuario y al comportamiento de las aplicaciones, las </w:t>
      </w:r>
      <w:del w:id="218" w:author="Ivan Lopez" w:date="2015-06-17T17:07:00Z">
        <w:r w:rsidR="00BC355D" w:rsidDel="00524FF6">
          <w:rPr>
            <w:rFonts w:cs="Times New Roman"/>
            <w:lang w:val="es-PY"/>
          </w:rPr>
          <w:delText>RIAS</w:delText>
        </w:r>
      </w:del>
      <w:proofErr w:type="spellStart"/>
      <w:ins w:id="219" w:author="Ivan Lopez" w:date="2015-06-17T17:07:00Z">
        <w:r w:rsidR="00524FF6" w:rsidRPr="00524FF6">
          <w:rPr>
            <w:rFonts w:cs="Times New Roman"/>
            <w:lang w:val="es-PY"/>
          </w:rPr>
          <w:t>RIAs</w:t>
        </w:r>
      </w:ins>
      <w:proofErr w:type="spellEnd"/>
      <w:r w:rsidR="00875FB2" w:rsidRPr="004A4A22">
        <w:rPr>
          <w:rFonts w:cs="Times New Roman"/>
          <w:lang w:val="es-PY"/>
        </w:rPr>
        <w:t xml:space="preserve"> han conseguido incrementar la productividad y la satisfacción de los usuarios que llevan a cabo operaciones en internet, debido, en gran medida, a la nueva experiencia de interacción que ofrecen </w:t>
      </w:r>
      <w:r w:rsidR="000A7A24" w:rsidRPr="000A7A24">
        <w:rPr>
          <w:rFonts w:ascii="Calibri" w:hAnsi="Calibri" w:cs="Calibri"/>
          <w:lang w:val="es-PY"/>
        </w:rPr>
        <w:t>[</w:t>
      </w:r>
      <w:commentRangeStart w:id="220"/>
      <w:r w:rsidR="000254F9">
        <w:fldChar w:fldCharType="begin"/>
      </w:r>
      <w:r w:rsidR="00967495">
        <w:instrText xml:space="preserve"> REF BIB_rogowskimarch122007 \* MERGEFORMAT </w:instrText>
      </w:r>
      <w:r w:rsidR="000254F9">
        <w:fldChar w:fldCharType="separate"/>
      </w:r>
      <w:r w:rsidR="000A7A24" w:rsidRPr="000A7A24">
        <w:rPr>
          <w:rFonts w:ascii="Calibri" w:hAnsi="Calibri" w:cs="Calibri"/>
          <w:lang w:val="es-PY"/>
        </w:rPr>
        <w:t>&lt;rogowskimarch122007&gt;</w:t>
      </w:r>
      <w:r w:rsidR="000254F9">
        <w:rPr>
          <w:rFonts w:ascii="Calibri" w:hAnsi="Calibri" w:cs="Calibri"/>
          <w:lang w:val="es-PY"/>
        </w:rPr>
        <w:fldChar w:fldCharType="end"/>
      </w:r>
      <w:commentRangeEnd w:id="220"/>
      <w:r w:rsidR="00E32A80">
        <w:rPr>
          <w:rStyle w:val="Refdecomentario"/>
          <w:rFonts w:eastAsiaTheme="minorEastAsia"/>
          <w:lang w:eastAsia="es-ES"/>
        </w:rPr>
        <w:commentReference w:id="220"/>
      </w:r>
      <w:r w:rsidR="000A7A24" w:rsidRPr="000A7A24">
        <w:rPr>
          <w:rFonts w:ascii="Calibri" w:hAnsi="Calibri" w:cs="Calibri"/>
          <w:lang w:val="es-PY"/>
        </w:rPr>
        <w:t>]</w:t>
      </w:r>
      <w:del w:id="221" w:author="marcazal" w:date="2015-05-28T03:37:00Z">
        <w:r w:rsidR="00875FB2" w:rsidRPr="004A4A22" w:rsidDel="008131C2">
          <w:rPr>
            <w:rStyle w:val="Refdenotaalpie"/>
            <w:rFonts w:cs="Times New Roman"/>
            <w:lang w:val="es-PY"/>
          </w:rPr>
          <w:delText xml:space="preserve"> </w:delText>
        </w:r>
      </w:del>
      <w:r w:rsidR="00875FB2" w:rsidRPr="004A4A22">
        <w:rPr>
          <w:rFonts w:cs="Times New Roman"/>
          <w:lang w:val="es-PY"/>
        </w:rPr>
        <w:t>.</w:t>
      </w:r>
      <w:ins w:id="222" w:author="marcazal" w:date="2015-05-28T03:37:00Z">
        <w:r w:rsidR="008131C2">
          <w:rPr>
            <w:rFonts w:cs="Times New Roman"/>
            <w:lang w:val="es-PY"/>
          </w:rPr>
          <w:t xml:space="preserve"> </w:t>
        </w:r>
      </w:ins>
      <w:ins w:id="223" w:author="marcazal" w:date="2015-05-28T03:42:00Z">
        <w:r w:rsidR="008131C2">
          <w:rPr>
            <w:rFonts w:cs="Times New Roman"/>
            <w:lang w:val="es-PY"/>
          </w:rPr>
          <w:t>Un estudio similar</w:t>
        </w:r>
      </w:ins>
      <w:ins w:id="224" w:author="marcazal" w:date="2015-05-28T03:37:00Z">
        <w:r w:rsidR="008131C2">
          <w:rPr>
            <w:rFonts w:cs="Times New Roman"/>
            <w:lang w:val="es-PY"/>
          </w:rPr>
          <w:t xml:space="preserve"> </w:t>
        </w:r>
      </w:ins>
      <w:bookmarkStart w:id="225" w:name="BIB_kiewe2011"/>
      <w:bookmarkStart w:id="226" w:name="B4B_kiewe2011"/>
      <w:ins w:id="227" w:author="marcazal" w:date="2015-05-28T03:52:00Z">
        <w:r w:rsidR="001748C7" w:rsidRPr="001748C7">
          <w:rPr>
            <w:rFonts w:ascii="Calibri" w:hAnsi="Calibri" w:cs="Calibri"/>
            <w:lang w:val="es-PY"/>
          </w:rPr>
          <w:t>[</w:t>
        </w:r>
      </w:ins>
      <w:bookmarkEnd w:id="225"/>
      <w:bookmarkEnd w:id="226"/>
      <w:r w:rsidR="000254F9" w:rsidRPr="001748C7">
        <w:rPr>
          <w:rFonts w:ascii="Calibri" w:hAnsi="Calibri" w:cs="Calibri"/>
          <w:lang w:val="es-PY"/>
        </w:rPr>
        <w:fldChar w:fldCharType="begin"/>
      </w:r>
      <w:r w:rsidR="001748C7" w:rsidRPr="001748C7">
        <w:rPr>
          <w:rFonts w:ascii="Calibri" w:hAnsi="Calibri" w:cs="Calibri"/>
          <w:lang w:val="es-PY"/>
        </w:rPr>
        <w:instrText xml:space="preserve"> REF BIB_kiewe2011 \* MERGEFORMAT </w:instrText>
      </w:r>
      <w:r w:rsidR="000254F9" w:rsidRPr="001748C7">
        <w:rPr>
          <w:rFonts w:ascii="Calibri" w:hAnsi="Calibri" w:cs="Calibri"/>
          <w:lang w:val="es-PY"/>
        </w:rPr>
        <w:fldChar w:fldCharType="separate"/>
      </w:r>
      <w:ins w:id="228" w:author="marcazal" w:date="2015-05-28T03:52:00Z">
        <w:r w:rsidR="001748C7" w:rsidRPr="001748C7">
          <w:rPr>
            <w:rFonts w:ascii="Calibri" w:hAnsi="Calibri" w:cs="Calibri"/>
            <w:lang w:val="es-PY"/>
          </w:rPr>
          <w:t>&lt;kiewe2011&gt;</w:t>
        </w:r>
        <w:r w:rsidR="000254F9" w:rsidRPr="001748C7">
          <w:rPr>
            <w:rFonts w:ascii="Calibri" w:hAnsi="Calibri" w:cs="Calibri"/>
            <w:lang w:val="es-PY"/>
          </w:rPr>
          <w:fldChar w:fldCharType="end"/>
        </w:r>
        <w:r w:rsidR="001748C7" w:rsidRPr="001748C7">
          <w:rPr>
            <w:rFonts w:ascii="Calibri" w:hAnsi="Calibri" w:cs="Calibri"/>
            <w:lang w:val="es-PY"/>
          </w:rPr>
          <w:t>]</w:t>
        </w:r>
      </w:ins>
      <w:ins w:id="229" w:author="marcazal" w:date="2015-05-28T03:46:00Z">
        <w:r w:rsidR="00354D20">
          <w:rPr>
            <w:rFonts w:ascii="Calibri" w:hAnsi="Calibri" w:cs="Calibri"/>
            <w:lang w:val="es-PY"/>
          </w:rPr>
          <w:t>,</w:t>
        </w:r>
      </w:ins>
      <w:ins w:id="230" w:author="marcazal" w:date="2015-05-28T03:39:00Z">
        <w:r w:rsidR="008131C2">
          <w:rPr>
            <w:rFonts w:ascii="Calibri" w:hAnsi="Calibri" w:cs="Calibri"/>
            <w:lang w:val="es-PY"/>
          </w:rPr>
          <w:t xml:space="preserve"> </w:t>
        </w:r>
        <w:del w:id="231" w:author="Vaio" w:date="2015-07-28T21:38:00Z">
          <w:r w:rsidR="008131C2" w:rsidDel="004403D8">
            <w:rPr>
              <w:rFonts w:ascii="Calibri" w:hAnsi="Calibri" w:cs="Calibri"/>
              <w:lang w:val="es-PY"/>
            </w:rPr>
            <w:delText xml:space="preserve"> </w:delText>
          </w:r>
        </w:del>
      </w:ins>
      <w:ins w:id="232" w:author="marcazal" w:date="2015-05-28T03:43:00Z">
        <w:r w:rsidR="008131C2">
          <w:rPr>
            <w:rFonts w:ascii="Calibri" w:hAnsi="Calibri" w:cs="Calibri"/>
            <w:lang w:val="es-PY"/>
          </w:rPr>
          <w:t xml:space="preserve">presenta datos </w:t>
        </w:r>
      </w:ins>
      <w:ins w:id="233" w:author="marcazal" w:date="2015-05-28T03:44:00Z">
        <w:r w:rsidR="008131C2">
          <w:rPr>
            <w:rFonts w:ascii="Calibri" w:hAnsi="Calibri" w:cs="Calibri"/>
            <w:lang w:val="es-PY"/>
          </w:rPr>
          <w:t>cuantita</w:t>
        </w:r>
      </w:ins>
      <w:ins w:id="234" w:author="Ivan Lopez" w:date="2015-06-22T16:16:00Z">
        <w:r w:rsidR="00733DD4">
          <w:rPr>
            <w:rFonts w:ascii="Calibri" w:hAnsi="Calibri" w:cs="Calibri"/>
            <w:lang w:val="es-PY"/>
          </w:rPr>
          <w:t>ti</w:t>
        </w:r>
      </w:ins>
      <w:ins w:id="235" w:author="marcazal" w:date="2015-05-28T03:44:00Z">
        <w:r w:rsidR="008131C2">
          <w:rPr>
            <w:rFonts w:ascii="Calibri" w:hAnsi="Calibri" w:cs="Calibri"/>
            <w:lang w:val="es-PY"/>
          </w:rPr>
          <w:t>vos</w:t>
        </w:r>
      </w:ins>
      <w:ins w:id="236" w:author="marcazal" w:date="2015-05-28T03:47:00Z">
        <w:r w:rsidR="00354D20">
          <w:rPr>
            <w:rFonts w:ascii="Calibri" w:hAnsi="Calibri" w:cs="Calibri"/>
            <w:lang w:val="es-PY"/>
          </w:rPr>
          <w:t xml:space="preserve"> con referencia a c</w:t>
        </w:r>
      </w:ins>
      <w:ins w:id="237" w:author="Vaio" w:date="2015-07-28T22:38:00Z">
        <w:r w:rsidR="007F2758">
          <w:rPr>
            <w:rFonts w:ascii="Calibri" w:hAnsi="Calibri" w:cs="Calibri"/>
            <w:lang w:val="es-PY"/>
          </w:rPr>
          <w:t>ó</w:t>
        </w:r>
      </w:ins>
      <w:ins w:id="238" w:author="marcazal" w:date="2015-05-28T03:47:00Z">
        <w:del w:id="239" w:author="Vaio" w:date="2015-07-28T22:38:00Z">
          <w:r w:rsidR="00354D20" w:rsidDel="007F2758">
            <w:rPr>
              <w:rFonts w:ascii="Calibri" w:hAnsi="Calibri" w:cs="Calibri"/>
              <w:lang w:val="es-PY"/>
            </w:rPr>
            <w:delText>o</w:delText>
          </w:r>
        </w:del>
        <w:r w:rsidR="00354D20">
          <w:rPr>
            <w:rFonts w:ascii="Calibri" w:hAnsi="Calibri" w:cs="Calibri"/>
            <w:lang w:val="es-PY"/>
          </w:rPr>
          <w:t>mo</w:t>
        </w:r>
      </w:ins>
      <w:ins w:id="240" w:author="marcazal" w:date="2015-05-28T03:44:00Z">
        <w:r w:rsidR="008131C2">
          <w:rPr>
            <w:rFonts w:ascii="Calibri" w:hAnsi="Calibri" w:cs="Calibri"/>
            <w:lang w:val="es-PY"/>
          </w:rPr>
          <w:t xml:space="preserve"> </w:t>
        </w:r>
        <w:r w:rsidR="00354D20">
          <w:rPr>
            <w:rFonts w:ascii="Calibri" w:hAnsi="Calibri" w:cs="Calibri"/>
            <w:lang w:val="es-PY"/>
          </w:rPr>
          <w:t xml:space="preserve">una aplicación con características de las </w:t>
        </w:r>
        <w:del w:id="241" w:author="Ivan Lopez" w:date="2015-06-17T17:07:00Z">
          <w:r w:rsidR="00354D20" w:rsidDel="00524FF6">
            <w:rPr>
              <w:rFonts w:ascii="Calibri" w:hAnsi="Calibri" w:cs="Calibri"/>
              <w:lang w:val="es-PY"/>
            </w:rPr>
            <w:delText>RIAS</w:delText>
          </w:r>
        </w:del>
      </w:ins>
      <w:proofErr w:type="spellStart"/>
      <w:ins w:id="242" w:author="Ivan Lopez" w:date="2015-06-17T17:07:00Z">
        <w:r w:rsidR="00524FF6" w:rsidRPr="00524FF6">
          <w:rPr>
            <w:rFonts w:ascii="Calibri" w:hAnsi="Calibri" w:cs="Calibri"/>
            <w:lang w:val="es-PY"/>
          </w:rPr>
          <w:t>RIAs</w:t>
        </w:r>
      </w:ins>
      <w:proofErr w:type="spellEnd"/>
      <w:ins w:id="243" w:author="marcazal" w:date="2015-05-28T03:47:00Z">
        <w:del w:id="244" w:author="Vaio" w:date="2015-07-28T22:38:00Z">
          <w:r w:rsidR="00354D20" w:rsidDel="007F2758">
            <w:rPr>
              <w:rFonts w:ascii="Calibri" w:hAnsi="Calibri" w:cs="Calibri"/>
              <w:lang w:val="es-PY"/>
            </w:rPr>
            <w:delText>,</w:delText>
          </w:r>
        </w:del>
      </w:ins>
      <w:ins w:id="245" w:author="marcazal" w:date="2015-05-28T03:44:00Z">
        <w:r w:rsidR="00354D20">
          <w:rPr>
            <w:rFonts w:ascii="Calibri" w:hAnsi="Calibri" w:cs="Calibri"/>
            <w:lang w:val="es-PY"/>
          </w:rPr>
          <w:t xml:space="preserve"> puede mejorar las utilidades</w:t>
        </w:r>
      </w:ins>
      <w:ins w:id="246" w:author="marcazal" w:date="2015-05-28T03:45:00Z">
        <w:r w:rsidR="00354D20">
          <w:rPr>
            <w:rFonts w:ascii="Calibri" w:hAnsi="Calibri" w:cs="Calibri"/>
            <w:lang w:val="es-PY"/>
          </w:rPr>
          <w:t xml:space="preserve"> y disminuir los costes de desarrollo </w:t>
        </w:r>
      </w:ins>
      <w:ins w:id="247" w:author="marcazal" w:date="2015-05-28T03:48:00Z">
        <w:r w:rsidR="00354D20">
          <w:rPr>
            <w:rFonts w:ascii="Calibri" w:hAnsi="Calibri" w:cs="Calibri"/>
            <w:lang w:val="es-PY"/>
          </w:rPr>
          <w:t>en</w:t>
        </w:r>
      </w:ins>
      <w:ins w:id="248" w:author="marcazal" w:date="2015-05-28T03:46:00Z">
        <w:r w:rsidR="00354D20">
          <w:rPr>
            <w:rFonts w:ascii="Calibri" w:hAnsi="Calibri" w:cs="Calibri"/>
            <w:lang w:val="es-PY"/>
          </w:rPr>
          <w:t xml:space="preserve"> una compañía</w:t>
        </w:r>
      </w:ins>
      <w:ins w:id="249" w:author="Vaio" w:date="2015-07-28T22:38:00Z">
        <w:r w:rsidR="007F2758">
          <w:rPr>
            <w:rFonts w:ascii="Calibri" w:hAnsi="Calibri" w:cs="Calibri"/>
            <w:lang w:val="es-PY"/>
          </w:rPr>
          <w:t xml:space="preserve">. </w:t>
        </w:r>
      </w:ins>
      <w:del w:id="250" w:author="marcazal" w:date="2015-05-28T03:46:00Z">
        <w:r w:rsidR="00875FB2" w:rsidRPr="004A4A22" w:rsidDel="00354D20">
          <w:rPr>
            <w:rFonts w:cs="Times New Roman"/>
            <w:sz w:val="24"/>
            <w:szCs w:val="24"/>
          </w:rPr>
          <w:delText xml:space="preserve"> </w:delText>
        </w:r>
      </w:del>
    </w:p>
    <w:p w:rsidR="000C1FE3" w:rsidRPr="0016055A" w:rsidRDefault="000C1FE3" w:rsidP="000C1FE3">
      <w:pPr>
        <w:spacing w:before="240"/>
        <w:rPr>
          <w:b/>
          <w:caps/>
          <w:lang w:val="es-PY"/>
        </w:rPr>
      </w:pPr>
      <w:r w:rsidRPr="0016055A">
        <w:rPr>
          <w:b/>
          <w:caps/>
          <w:lang w:val="es-PY"/>
        </w:rPr>
        <w:t>2.2 Caracte</w:t>
      </w:r>
      <w:r>
        <w:rPr>
          <w:b/>
          <w:caps/>
          <w:lang w:val="es-PY"/>
        </w:rPr>
        <w:t>rísticas de las RIAs</w:t>
      </w:r>
    </w:p>
    <w:p w:rsidR="00F011B8" w:rsidRPr="004A4A22" w:rsidRDefault="00F011B8" w:rsidP="000C1FE3">
      <w:pPr>
        <w:jc w:val="both"/>
        <w:rPr>
          <w:rFonts w:cs="Times New Roman"/>
          <w:lang w:val="es-PY"/>
        </w:rPr>
      </w:pPr>
      <w:commentRangeStart w:id="251"/>
      <w:r w:rsidRPr="004A4A22">
        <w:rPr>
          <w:rFonts w:cs="Times New Roman"/>
          <w:lang w:val="es-PY"/>
        </w:rPr>
        <w:t>A continuación se presentan las características más distintivas d</w:t>
      </w:r>
      <w:r w:rsidR="000C1FE3">
        <w:rPr>
          <w:rFonts w:cs="Times New Roman"/>
          <w:lang w:val="es-PY"/>
        </w:rPr>
        <w:t xml:space="preserve">e las </w:t>
      </w:r>
      <w:del w:id="252" w:author="Ivan Lopez" w:date="2015-06-17T17:07:00Z">
        <w:r w:rsidR="00BC355D" w:rsidDel="00524FF6">
          <w:rPr>
            <w:rFonts w:cs="Times New Roman"/>
            <w:lang w:val="es-PY"/>
          </w:rPr>
          <w:delText>RIAS</w:delText>
        </w:r>
      </w:del>
      <w:proofErr w:type="spellStart"/>
      <w:ins w:id="253" w:author="Ivan Lopez" w:date="2015-06-17T17:07:00Z">
        <w:r w:rsidR="00524FF6" w:rsidRPr="00524FF6">
          <w:rPr>
            <w:rFonts w:cs="Times New Roman"/>
            <w:lang w:val="es-PY"/>
          </w:rPr>
          <w:t>RIAs</w:t>
        </w:r>
      </w:ins>
      <w:proofErr w:type="spellEnd"/>
      <w:r w:rsidR="000C1FE3">
        <w:rPr>
          <w:rFonts w:cs="Times New Roman"/>
          <w:lang w:val="es-PY"/>
        </w:rPr>
        <w:t xml:space="preserve"> </w:t>
      </w:r>
      <w:r w:rsidR="005B426F">
        <w:rPr>
          <w:rFonts w:cs="Times New Roman"/>
          <w:lang w:val="es-PY"/>
        </w:rPr>
        <w:t xml:space="preserve">con respecto a las aplicaciones Web tradicionales, </w:t>
      </w:r>
      <w:r w:rsidR="000C1FE3">
        <w:rPr>
          <w:rFonts w:cs="Times New Roman"/>
          <w:lang w:val="es-PY"/>
        </w:rPr>
        <w:t xml:space="preserve">que </w:t>
      </w:r>
      <w:r w:rsidR="005B426F">
        <w:rPr>
          <w:rFonts w:cs="Times New Roman"/>
          <w:lang w:val="es-PY"/>
        </w:rPr>
        <w:t>fueron presentadas en</w:t>
      </w:r>
      <w:r w:rsidR="000C1FE3">
        <w:rPr>
          <w:rFonts w:cs="Times New Roman"/>
          <w:lang w:val="es-PY"/>
        </w:rPr>
        <w:t xml:space="preserve"> </w:t>
      </w:r>
      <w:r w:rsidR="000A7A24" w:rsidRPr="000A7A24">
        <w:rPr>
          <w:rFonts w:ascii="Calibri" w:hAnsi="Calibri" w:cs="Calibri"/>
          <w:lang w:val="es-PY"/>
        </w:rPr>
        <w:t>[</w:t>
      </w:r>
      <w:fldSimple w:instr=" REF BIB_mariannebusch2009 \* MERGEFORMAT ">
        <w:r w:rsidR="000A7A24" w:rsidRPr="000A7A24">
          <w:rPr>
            <w:rFonts w:ascii="Calibri" w:hAnsi="Calibri" w:cs="Calibri"/>
            <w:lang w:val="es-PY"/>
          </w:rPr>
          <w:t>&lt;mariannebusch2009&gt;</w:t>
        </w:r>
      </w:fldSimple>
      <w:r w:rsidR="000A7A24" w:rsidRPr="000A7A24">
        <w:rPr>
          <w:rFonts w:ascii="Calibri" w:hAnsi="Calibri" w:cs="Calibri"/>
          <w:lang w:val="es-PY"/>
        </w:rPr>
        <w:t>]</w:t>
      </w:r>
      <w:r w:rsidR="00B1742A">
        <w:rPr>
          <w:rFonts w:cs="Times New Roman"/>
          <w:lang w:val="es-PY"/>
        </w:rPr>
        <w:t xml:space="preserve"> y </w:t>
      </w:r>
      <w:r w:rsidR="000A7A24" w:rsidRPr="000A7A24">
        <w:rPr>
          <w:rFonts w:ascii="Calibri" w:hAnsi="Calibri" w:cs="Calibri"/>
          <w:lang w:val="es-PY"/>
        </w:rPr>
        <w:t>[</w:t>
      </w:r>
      <w:fldSimple w:instr=" REF BIB_toffetti2011 \* MERGEFORMAT ">
        <w:r w:rsidR="000A7A24" w:rsidRPr="000A7A24">
          <w:rPr>
            <w:rFonts w:ascii="Calibri" w:hAnsi="Calibri" w:cs="Calibri"/>
            <w:lang w:val="es-PY"/>
          </w:rPr>
          <w:t>&lt;toffetti2011&gt;</w:t>
        </w:r>
      </w:fldSimple>
      <w:r w:rsidR="000A7A24" w:rsidRPr="000A7A24">
        <w:rPr>
          <w:rFonts w:ascii="Calibri" w:hAnsi="Calibri" w:cs="Calibri"/>
          <w:lang w:val="es-PY"/>
        </w:rPr>
        <w:t>]</w:t>
      </w:r>
      <w:r w:rsidRPr="004A4A22">
        <w:rPr>
          <w:rFonts w:cs="Times New Roman"/>
          <w:color w:val="000000" w:themeColor="text1"/>
          <w:lang w:val="es-PY"/>
        </w:rPr>
        <w:t xml:space="preserve">. Además, por cada una de estas características, se muestra un cuadro en </w:t>
      </w:r>
      <w:r w:rsidR="005B426F">
        <w:rPr>
          <w:rFonts w:cs="Times New Roman"/>
          <w:color w:val="000000" w:themeColor="text1"/>
          <w:lang w:val="es-PY"/>
        </w:rPr>
        <w:t>donde</w:t>
      </w:r>
      <w:r w:rsidRPr="004A4A22">
        <w:rPr>
          <w:rFonts w:cs="Times New Roman"/>
          <w:color w:val="000000" w:themeColor="text1"/>
          <w:lang w:val="es-PY"/>
        </w:rPr>
        <w:t xml:space="preserve"> se reflejan </w:t>
      </w:r>
      <w:r w:rsidR="005B426F">
        <w:rPr>
          <w:rFonts w:cs="Times New Roman"/>
          <w:color w:val="000000" w:themeColor="text1"/>
          <w:lang w:val="es-PY"/>
        </w:rPr>
        <w:t>las</w:t>
      </w:r>
      <w:r w:rsidR="005B426F" w:rsidRPr="004A4A22">
        <w:rPr>
          <w:rFonts w:cs="Times New Roman"/>
          <w:color w:val="000000" w:themeColor="text1"/>
          <w:lang w:val="es-PY"/>
        </w:rPr>
        <w:t xml:space="preserve"> </w:t>
      </w:r>
      <w:r w:rsidRPr="004A4A22">
        <w:rPr>
          <w:rFonts w:cs="Times New Roman"/>
          <w:color w:val="000000" w:themeColor="text1"/>
          <w:lang w:val="es-PY"/>
        </w:rPr>
        <w:t>ventajas y desventajas</w:t>
      </w:r>
      <w:r w:rsidR="005B426F">
        <w:rPr>
          <w:rFonts w:cs="Times New Roman"/>
          <w:color w:val="000000" w:themeColor="text1"/>
          <w:lang w:val="es-PY"/>
        </w:rPr>
        <w:t xml:space="preserve"> de cada característica</w:t>
      </w:r>
      <w:r w:rsidRPr="004A4A22">
        <w:rPr>
          <w:rFonts w:cs="Times New Roman"/>
          <w:color w:val="000000" w:themeColor="text1"/>
          <w:lang w:val="es-PY"/>
        </w:rPr>
        <w:t>.</w:t>
      </w:r>
      <w:commentRangeEnd w:id="251"/>
      <w:r w:rsidR="00B823FA">
        <w:rPr>
          <w:rStyle w:val="Refdecomentario"/>
          <w:rFonts w:eastAsiaTheme="minorEastAsia"/>
          <w:lang w:eastAsia="es-ES"/>
        </w:rPr>
        <w:commentReference w:id="251"/>
      </w:r>
    </w:p>
    <w:p w:rsidR="000C1FE3" w:rsidRPr="004A4A22" w:rsidRDefault="000C1FE3" w:rsidP="000C1FE3">
      <w:pPr>
        <w:jc w:val="both"/>
        <w:rPr>
          <w:rFonts w:cs="Times New Roman"/>
          <w:color w:val="000000"/>
        </w:rPr>
      </w:pPr>
      <w:bookmarkStart w:id="254" w:name="_Toc350743959"/>
      <w:r>
        <w:rPr>
          <w:rFonts w:eastAsiaTheme="majorEastAsia" w:cs="Times New Roman"/>
          <w:b/>
          <w:bCs/>
          <w:szCs w:val="26"/>
        </w:rPr>
        <w:t>2.2</w:t>
      </w:r>
      <w:r w:rsidRPr="004A4A22">
        <w:rPr>
          <w:rFonts w:eastAsiaTheme="majorEastAsia" w:cs="Times New Roman"/>
          <w:b/>
          <w:bCs/>
          <w:szCs w:val="26"/>
        </w:rPr>
        <w:t xml:space="preserve">.1 </w:t>
      </w:r>
      <w:bookmarkEnd w:id="254"/>
      <w:r w:rsidRPr="004A4A22">
        <w:rPr>
          <w:rFonts w:eastAsiaTheme="majorEastAsia" w:cs="Times New Roman"/>
          <w:b/>
          <w:bCs/>
          <w:szCs w:val="26"/>
        </w:rPr>
        <w:t>Almacenamiento de los datos</w:t>
      </w:r>
    </w:p>
    <w:p w:rsidR="00F011B8" w:rsidRPr="004A4A22" w:rsidRDefault="00F011B8" w:rsidP="00B1742A">
      <w:pPr>
        <w:autoSpaceDE w:val="0"/>
        <w:autoSpaceDN w:val="0"/>
        <w:adjustRightInd w:val="0"/>
        <w:jc w:val="both"/>
        <w:rPr>
          <w:rFonts w:cs="Times New Roman"/>
          <w:color w:val="000000"/>
        </w:rPr>
      </w:pPr>
      <w:r w:rsidRPr="004A4A22">
        <w:rPr>
          <w:rFonts w:cs="Times New Roman"/>
          <w:color w:val="000000"/>
        </w:rPr>
        <w:t xml:space="preserve">En las </w:t>
      </w:r>
      <w:del w:id="255" w:author="Ivan Lopez" w:date="2015-06-17T17:07:00Z">
        <w:r w:rsidR="00BC355D" w:rsidDel="00524FF6">
          <w:rPr>
            <w:rFonts w:cs="Times New Roman"/>
            <w:color w:val="000000"/>
          </w:rPr>
          <w:delText>RIAS</w:delText>
        </w:r>
      </w:del>
      <w:proofErr w:type="spellStart"/>
      <w:ins w:id="256" w:author="Ivan Lopez" w:date="2015-06-17T17:07:00Z">
        <w:r w:rsidR="00524FF6" w:rsidRPr="00524FF6">
          <w:rPr>
            <w:rFonts w:cs="Times New Roman"/>
            <w:color w:val="000000"/>
          </w:rPr>
          <w:t>RIAs</w:t>
        </w:r>
      </w:ins>
      <w:proofErr w:type="spellEnd"/>
      <w:del w:id="257" w:author="Vaio" w:date="2015-07-28T22:41:00Z">
        <w:r w:rsidRPr="004A4A22" w:rsidDel="00B823FA">
          <w:rPr>
            <w:rFonts w:cs="Times New Roman"/>
            <w:color w:val="000000"/>
          </w:rPr>
          <w:delText>,</w:delText>
        </w:r>
      </w:del>
      <w:r w:rsidRPr="004A4A22">
        <w:rPr>
          <w:rFonts w:cs="Times New Roman"/>
          <w:color w:val="000000"/>
        </w:rPr>
        <w:t xml:space="preserve"> es posible almacenar datos en el lado cliente, con diferentes niveles de persistencia (temporalmente, mientras la aplicación está en ejecución, o persistentemente). También, los datos pueden distribuirse entre ambos pares, cliente y servidor. </w:t>
      </w:r>
    </w:p>
    <w:p w:rsidR="00F011B8" w:rsidRPr="004A4A22" w:rsidRDefault="001A2BCF" w:rsidP="00B1742A">
      <w:pPr>
        <w:autoSpaceDE w:val="0"/>
        <w:autoSpaceDN w:val="0"/>
        <w:adjustRightInd w:val="0"/>
        <w:jc w:val="both"/>
        <w:rPr>
          <w:rFonts w:cs="Times New Roman"/>
          <w:color w:val="000000"/>
        </w:rPr>
      </w:pPr>
      <w:r>
        <w:rPr>
          <w:rFonts w:cs="Times New Roman"/>
          <w:color w:val="000000"/>
        </w:rPr>
        <w:t xml:space="preserve">En la </w:t>
      </w:r>
      <w:ins w:id="258" w:author="Ivan Lopez" w:date="2015-06-22T16:22:00Z">
        <w:r w:rsidR="00733DD4">
          <w:rPr>
            <w:rFonts w:cs="Times New Roman"/>
            <w:color w:val="000000"/>
          </w:rPr>
          <w:fldChar w:fldCharType="begin"/>
        </w:r>
        <w:r w:rsidR="00733DD4">
          <w:rPr>
            <w:rFonts w:cs="Times New Roman"/>
            <w:color w:val="000000"/>
          </w:rPr>
          <w:instrText xml:space="preserve"> REF _Ref422753481 \h </w:instrText>
        </w:r>
      </w:ins>
      <w:r w:rsidR="00733DD4">
        <w:rPr>
          <w:rFonts w:cs="Times New Roman"/>
          <w:color w:val="000000"/>
        </w:rPr>
      </w:r>
      <w:r w:rsidR="00733DD4">
        <w:rPr>
          <w:rFonts w:cs="Times New Roman"/>
          <w:color w:val="000000"/>
        </w:rPr>
        <w:fldChar w:fldCharType="separate"/>
      </w:r>
      <w:ins w:id="259" w:author="Ivan Lopez" w:date="2015-06-22T16:22:00Z">
        <w:r w:rsidR="00733DD4" w:rsidRPr="00714830">
          <w:rPr>
            <w:color w:val="000000" w:themeColor="text1"/>
          </w:rPr>
          <w:t xml:space="preserve">Tabla </w:t>
        </w:r>
        <w:r w:rsidR="00733DD4">
          <w:rPr>
            <w:noProof/>
            <w:color w:val="000000" w:themeColor="text1"/>
          </w:rPr>
          <w:t>1</w:t>
        </w:r>
        <w:r w:rsidR="00733DD4">
          <w:rPr>
            <w:rFonts w:cs="Times New Roman"/>
            <w:color w:val="000000"/>
          </w:rPr>
          <w:fldChar w:fldCharType="end"/>
        </w:r>
        <w:r w:rsidR="00733DD4">
          <w:rPr>
            <w:rFonts w:cs="Times New Roman"/>
            <w:color w:val="000000"/>
          </w:rPr>
          <w:t xml:space="preserve"> </w:t>
        </w:r>
      </w:ins>
      <w:r w:rsidR="00F011B8" w:rsidRPr="004A4A22">
        <w:rPr>
          <w:rFonts w:cs="Times New Roman"/>
          <w:color w:val="000000"/>
        </w:rPr>
        <w:t>se presentan algunas ventajas y desventajas de llevar a cabo una distribución de datos entre el cliente y el servidor</w:t>
      </w:r>
      <w:ins w:id="260" w:author="Vaio" w:date="2015-07-28T22:42:00Z">
        <w:r w:rsidR="00FE5590">
          <w:rPr>
            <w:rFonts w:cs="Times New Roman"/>
            <w:color w:val="000000"/>
          </w:rPr>
          <w:t xml:space="preserve">. </w:t>
        </w:r>
      </w:ins>
    </w:p>
    <w:tbl>
      <w:tblPr>
        <w:tblStyle w:val="Tablaconcuadrcula"/>
        <w:tblW w:w="0" w:type="auto"/>
        <w:tblInd w:w="108" w:type="dxa"/>
        <w:tblLook w:val="04A0" w:firstRow="1" w:lastRow="0" w:firstColumn="1" w:lastColumn="0" w:noHBand="0" w:noVBand="1"/>
      </w:tblPr>
      <w:tblGrid>
        <w:gridCol w:w="4214"/>
        <w:gridCol w:w="4322"/>
      </w:tblGrid>
      <w:tr w:rsidR="00F011B8" w:rsidRPr="004A4A22" w:rsidTr="00B1742A">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autoSpaceDE w:val="0"/>
              <w:autoSpaceDN w:val="0"/>
              <w:adjustRightInd w:val="0"/>
              <w:spacing w:line="276" w:lineRule="auto"/>
              <w:rPr>
                <w:rFonts w:cs="Times New Roman"/>
                <w:b/>
                <w:color w:val="000000"/>
                <w:sz w:val="18"/>
                <w:szCs w:val="18"/>
              </w:rPr>
            </w:pPr>
            <w:r w:rsidRPr="004A4A22">
              <w:rPr>
                <w:rFonts w:cs="Times New Roman"/>
                <w:b/>
                <w:color w:val="000000"/>
                <w:sz w:val="18"/>
                <w:szCs w:val="18"/>
              </w:rPr>
              <w:lastRenderedPageBreak/>
              <w:t xml:space="preserve">Ventajas </w:t>
            </w:r>
          </w:p>
        </w:tc>
        <w:tc>
          <w:tcPr>
            <w:tcW w:w="4322"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autoSpaceDE w:val="0"/>
              <w:autoSpaceDN w:val="0"/>
              <w:adjustRightInd w:val="0"/>
              <w:spacing w:line="276" w:lineRule="auto"/>
              <w:rPr>
                <w:rFonts w:cs="Times New Roman"/>
                <w:b/>
                <w:bCs/>
                <w:color w:val="000000"/>
                <w:sz w:val="18"/>
                <w:szCs w:val="18"/>
              </w:rPr>
            </w:pPr>
            <w:r w:rsidRPr="004A4A22">
              <w:rPr>
                <w:rFonts w:cs="Times New Roman"/>
                <w:b/>
                <w:color w:val="000000"/>
                <w:sz w:val="18"/>
                <w:szCs w:val="18"/>
              </w:rPr>
              <w:t xml:space="preserve">Desventajas </w:t>
            </w:r>
          </w:p>
        </w:tc>
      </w:tr>
      <w:tr w:rsidR="00F011B8" w:rsidRPr="004A4A22" w:rsidTr="00B1742A">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numPr>
                <w:ilvl w:val="0"/>
                <w:numId w:val="3"/>
              </w:numPr>
              <w:spacing w:line="276" w:lineRule="auto"/>
              <w:rPr>
                <w:rFonts w:cs="Times New Roman"/>
                <w:b/>
                <w:bCs/>
                <w:color w:val="000000" w:themeColor="text1" w:themeShade="BF"/>
                <w:sz w:val="18"/>
                <w:szCs w:val="18"/>
                <w:lang w:val="es-PY"/>
              </w:rPr>
            </w:pPr>
            <w:r w:rsidRPr="004A4A22">
              <w:rPr>
                <w:rFonts w:cs="Times New Roman"/>
                <w:color w:val="000000"/>
                <w:sz w:val="18"/>
                <w:szCs w:val="18"/>
              </w:rPr>
              <w:t xml:space="preserve">Es posible utilizar la aplicación sin necesidad de establecer una conexión con el servidor (uso offline). </w:t>
            </w:r>
          </w:p>
          <w:p w:rsidR="00F011B8" w:rsidRPr="004A4A22" w:rsidRDefault="00F011B8" w:rsidP="000551EF">
            <w:pPr>
              <w:pStyle w:val="Prrafodelista"/>
              <w:numPr>
                <w:ilvl w:val="0"/>
                <w:numId w:val="3"/>
              </w:numPr>
              <w:spacing w:line="276" w:lineRule="auto"/>
              <w:rPr>
                <w:rFonts w:cs="Times New Roman"/>
                <w:b/>
                <w:bCs/>
                <w:color w:val="000000"/>
                <w:sz w:val="18"/>
                <w:szCs w:val="18"/>
                <w:lang w:val="es-PY"/>
              </w:rPr>
            </w:pPr>
            <w:r w:rsidRPr="004A4A22">
              <w:rPr>
                <w:rFonts w:cs="Times New Roman"/>
                <w:color w:val="000000"/>
                <w:sz w:val="18"/>
                <w:szCs w:val="18"/>
              </w:rPr>
              <w:t>Es factible la preparación y validación de los datos en el lado del cliente</w:t>
            </w:r>
            <w:ins w:id="261" w:author="magali" w:date="2015-05-25T11:38:00Z">
              <w:r w:rsidR="005B426F">
                <w:rPr>
                  <w:rFonts w:cs="Times New Roman"/>
                  <w:color w:val="000000"/>
                  <w:sz w:val="18"/>
                  <w:szCs w:val="18"/>
                </w:rPr>
                <w:t>.</w:t>
              </w:r>
            </w:ins>
          </w:p>
        </w:tc>
        <w:tc>
          <w:tcPr>
            <w:tcW w:w="4322" w:type="dxa"/>
            <w:tcBorders>
              <w:top w:val="single" w:sz="4" w:space="0" w:color="auto"/>
              <w:left w:val="single" w:sz="4" w:space="0" w:color="auto"/>
              <w:bottom w:val="single" w:sz="4" w:space="0" w:color="auto"/>
              <w:right w:val="single" w:sz="4" w:space="0" w:color="auto"/>
            </w:tcBorders>
          </w:tcPr>
          <w:p w:rsidR="00F011B8" w:rsidRPr="004A4A22" w:rsidRDefault="00F011B8" w:rsidP="000551EF">
            <w:pPr>
              <w:pStyle w:val="Prrafodelista"/>
              <w:numPr>
                <w:ilvl w:val="0"/>
                <w:numId w:val="4"/>
              </w:numPr>
              <w:autoSpaceDE w:val="0"/>
              <w:autoSpaceDN w:val="0"/>
              <w:adjustRightInd w:val="0"/>
              <w:spacing w:line="276" w:lineRule="auto"/>
              <w:rPr>
                <w:rFonts w:cs="Times New Roman"/>
                <w:color w:val="000000"/>
                <w:sz w:val="18"/>
                <w:szCs w:val="18"/>
              </w:rPr>
            </w:pPr>
            <w:r w:rsidRPr="004A4A22">
              <w:rPr>
                <w:rFonts w:cs="Times New Roman"/>
                <w:color w:val="000000"/>
                <w:sz w:val="18"/>
                <w:szCs w:val="18"/>
              </w:rPr>
              <w:t>Existe la posibilidad de replicación de datos en ambos pares.</w:t>
            </w:r>
          </w:p>
          <w:p w:rsidR="00F011B8" w:rsidRPr="004A4A22" w:rsidRDefault="00F011B8" w:rsidP="000551EF">
            <w:pPr>
              <w:pStyle w:val="Prrafodelista"/>
              <w:numPr>
                <w:ilvl w:val="0"/>
                <w:numId w:val="4"/>
              </w:numPr>
              <w:autoSpaceDE w:val="0"/>
              <w:autoSpaceDN w:val="0"/>
              <w:adjustRightInd w:val="0"/>
              <w:spacing w:line="276" w:lineRule="auto"/>
              <w:rPr>
                <w:rFonts w:cs="Times New Roman"/>
                <w:color w:val="000000"/>
                <w:sz w:val="18"/>
                <w:szCs w:val="18"/>
              </w:rPr>
            </w:pPr>
            <w:r w:rsidRPr="004A4A22">
              <w:rPr>
                <w:rFonts w:cs="Times New Roman"/>
                <w:color w:val="000000"/>
                <w:sz w:val="18"/>
                <w:szCs w:val="18"/>
              </w:rPr>
              <w:t>Puede llegar a tornarse complejo establecer políticas para la asignación (distribución) de los datos.</w:t>
            </w:r>
          </w:p>
          <w:p w:rsidR="00F011B8" w:rsidRPr="004A4A22" w:rsidRDefault="00F011B8" w:rsidP="000551EF">
            <w:pPr>
              <w:autoSpaceDE w:val="0"/>
              <w:autoSpaceDN w:val="0"/>
              <w:adjustRightInd w:val="0"/>
              <w:spacing w:line="276" w:lineRule="auto"/>
              <w:rPr>
                <w:rFonts w:cs="Times New Roman"/>
                <w:color w:val="000000"/>
                <w:sz w:val="18"/>
                <w:szCs w:val="18"/>
              </w:rPr>
            </w:pPr>
          </w:p>
        </w:tc>
      </w:tr>
    </w:tbl>
    <w:p w:rsidR="00714830" w:rsidRPr="00714830" w:rsidRDefault="00714830" w:rsidP="00714830">
      <w:pPr>
        <w:pStyle w:val="Epgrafe"/>
        <w:keepNext/>
        <w:ind w:left="708" w:firstLine="708"/>
        <w:rPr>
          <w:b w:val="0"/>
          <w:color w:val="000000" w:themeColor="text1"/>
        </w:rPr>
      </w:pPr>
      <w:bookmarkStart w:id="262" w:name="_Ref422753481"/>
      <w:bookmarkStart w:id="263" w:name="_Toc350743960"/>
      <w:r w:rsidRPr="00714830">
        <w:rPr>
          <w:color w:val="000000" w:themeColor="text1"/>
        </w:rPr>
        <w:t xml:space="preserve">Tabla </w:t>
      </w:r>
      <w:r w:rsidR="000254F9">
        <w:rPr>
          <w:color w:val="000000" w:themeColor="text1"/>
        </w:rPr>
        <w:fldChar w:fldCharType="begin"/>
      </w:r>
      <w:r w:rsidR="00B477AE">
        <w:rPr>
          <w:color w:val="000000" w:themeColor="text1"/>
        </w:rPr>
        <w:instrText xml:space="preserve"> SEQ Tabla \* ARABIC </w:instrText>
      </w:r>
      <w:r w:rsidR="000254F9">
        <w:rPr>
          <w:color w:val="000000" w:themeColor="text1"/>
        </w:rPr>
        <w:fldChar w:fldCharType="separate"/>
      </w:r>
      <w:r w:rsidR="00B477AE">
        <w:rPr>
          <w:noProof/>
          <w:color w:val="000000" w:themeColor="text1"/>
        </w:rPr>
        <w:t>1</w:t>
      </w:r>
      <w:r w:rsidR="000254F9">
        <w:rPr>
          <w:color w:val="000000" w:themeColor="text1"/>
        </w:rPr>
        <w:fldChar w:fldCharType="end"/>
      </w:r>
      <w:bookmarkEnd w:id="262"/>
      <w:r w:rsidRPr="00714830">
        <w:rPr>
          <w:color w:val="000000" w:themeColor="text1"/>
        </w:rPr>
        <w:t xml:space="preserve"> </w:t>
      </w:r>
      <w:del w:id="264" w:author="Vaio" w:date="2015-07-28T21:41:00Z">
        <w:r w:rsidRPr="00714830" w:rsidDel="00E82F76">
          <w:rPr>
            <w:color w:val="000000" w:themeColor="text1"/>
          </w:rPr>
          <w:delText xml:space="preserve"> </w:delText>
        </w:r>
      </w:del>
      <w:del w:id="265" w:author="Vaio" w:date="2015-07-28T21:38:00Z">
        <w:r w:rsidRPr="00714830" w:rsidDel="004403D8">
          <w:rPr>
            <w:color w:val="000000" w:themeColor="text1"/>
          </w:rPr>
          <w:delText xml:space="preserve"> </w:delText>
        </w:r>
      </w:del>
      <w:r w:rsidRPr="00714830">
        <w:rPr>
          <w:b w:val="0"/>
          <w:color w:val="000000" w:themeColor="text1"/>
        </w:rPr>
        <w:t>Ventajas y desventajas de la distribución de los datos en</w:t>
      </w:r>
      <w:ins w:id="266" w:author="Vaio" w:date="2015-07-28T22:43:00Z">
        <w:r w:rsidR="00FE5590">
          <w:rPr>
            <w:b w:val="0"/>
            <w:color w:val="000000" w:themeColor="text1"/>
          </w:rPr>
          <w:t>tre</w:t>
        </w:r>
      </w:ins>
      <w:r w:rsidRPr="00714830">
        <w:rPr>
          <w:b w:val="0"/>
          <w:color w:val="000000" w:themeColor="text1"/>
        </w:rPr>
        <w:t xml:space="preserve"> el cliente</w:t>
      </w:r>
      <w:ins w:id="267" w:author="Vaio" w:date="2015-07-28T22:43:00Z">
        <w:r w:rsidR="00FE5590">
          <w:rPr>
            <w:b w:val="0"/>
            <w:color w:val="000000" w:themeColor="text1"/>
          </w:rPr>
          <w:t xml:space="preserve"> y el servidor</w:t>
        </w:r>
      </w:ins>
    </w:p>
    <w:p w:rsidR="00F011B8" w:rsidRPr="00B1742A" w:rsidRDefault="00F011B8" w:rsidP="00B1742A">
      <w:pPr>
        <w:pStyle w:val="Ttulo2"/>
        <w:spacing w:before="0" w:after="240"/>
        <w:jc w:val="both"/>
        <w:rPr>
          <w:rFonts w:asciiTheme="minorHAnsi" w:hAnsiTheme="minorHAnsi" w:cs="Times New Roman"/>
          <w:b w:val="0"/>
          <w:color w:val="000000" w:themeColor="text1"/>
          <w:sz w:val="22"/>
        </w:rPr>
      </w:pPr>
      <w:r w:rsidRPr="004A4A22">
        <w:rPr>
          <w:rFonts w:asciiTheme="minorHAnsi" w:hAnsiTheme="minorHAnsi" w:cs="Times New Roman"/>
          <w:color w:val="000000" w:themeColor="text1"/>
          <w:sz w:val="22"/>
        </w:rPr>
        <w:t>2</w:t>
      </w:r>
      <w:ins w:id="268" w:author="Ivan Lopez" w:date="2015-06-22T16:29:00Z">
        <w:r w:rsidR="00320A39">
          <w:rPr>
            <w:rFonts w:asciiTheme="minorHAnsi" w:hAnsiTheme="minorHAnsi" w:cs="Times New Roman"/>
            <w:color w:val="000000" w:themeColor="text1"/>
            <w:sz w:val="22"/>
          </w:rPr>
          <w:t>.2.2</w:t>
        </w:r>
      </w:ins>
      <w:r w:rsidRPr="004A4A22">
        <w:rPr>
          <w:rFonts w:asciiTheme="minorHAnsi" w:hAnsiTheme="minorHAnsi" w:cs="Times New Roman"/>
          <w:color w:val="000000" w:themeColor="text1"/>
          <w:sz w:val="22"/>
        </w:rPr>
        <w:t xml:space="preserve"> </w:t>
      </w:r>
      <w:bookmarkEnd w:id="263"/>
      <w:r w:rsidRPr="004A4A22">
        <w:rPr>
          <w:rFonts w:asciiTheme="minorHAnsi" w:hAnsiTheme="minorHAnsi" w:cs="Times New Roman"/>
          <w:color w:val="000000" w:themeColor="text1"/>
          <w:sz w:val="22"/>
        </w:rPr>
        <w:t xml:space="preserve">Lógica de negocio </w:t>
      </w:r>
    </w:p>
    <w:p w:rsidR="00F011B8" w:rsidRPr="004A4A22" w:rsidRDefault="00F011B8" w:rsidP="00B1742A">
      <w:pPr>
        <w:autoSpaceDE w:val="0"/>
        <w:autoSpaceDN w:val="0"/>
        <w:adjustRightInd w:val="0"/>
        <w:spacing w:after="240"/>
        <w:jc w:val="both"/>
        <w:rPr>
          <w:rFonts w:cs="Times New Roman"/>
        </w:rPr>
      </w:pPr>
      <w:r w:rsidRPr="004A4A22">
        <w:rPr>
          <w:rFonts w:cs="Times New Roman"/>
        </w:rPr>
        <w:t xml:space="preserve">En una aplicación web tradicional, la extracción de datos y la lógica de negocio se computan en el servidor. En las </w:t>
      </w:r>
      <w:del w:id="269" w:author="Ivan Lopez" w:date="2015-06-17T17:07:00Z">
        <w:r w:rsidR="00BC355D" w:rsidDel="00524FF6">
          <w:rPr>
            <w:rFonts w:cs="Times New Roman"/>
          </w:rPr>
          <w:delText>RIAS</w:delText>
        </w:r>
      </w:del>
      <w:proofErr w:type="spellStart"/>
      <w:ins w:id="270" w:author="Ivan Lopez" w:date="2015-06-17T17:07:00Z">
        <w:r w:rsidR="00524FF6" w:rsidRPr="00524FF6">
          <w:rPr>
            <w:rFonts w:cs="Times New Roman"/>
          </w:rPr>
          <w:t>RIAs</w:t>
        </w:r>
      </w:ins>
      <w:proofErr w:type="spellEnd"/>
      <w:r w:rsidRPr="004A4A22">
        <w:rPr>
          <w:rFonts w:cs="Times New Roman"/>
        </w:rPr>
        <w:t xml:space="preserve"> es posible llevar a cabo operaciones complejas directamente en el cliente (por ejemplo: efectuar navegaciones, filtrados y ordenamiento de los datos con múltiples criterios; operaciones de dominio específico para sistemas complejos; y validación local de datos). También es factible distribuir la lógica de negocios entre el cliente y el servidor para, por ejemplo, validar algunos campos de un formulario en el cliente y otros en el servidor. Por lo tanto, el diseño conceptual debe responder a la decisión de cómo asignar la computación tanto de las páginas como así también de los componentes de éstas </w:t>
      </w:r>
      <w:r w:rsidR="000A7A24" w:rsidRPr="000A7A24">
        <w:rPr>
          <w:rFonts w:ascii="Calibri" w:hAnsi="Calibri" w:cs="Calibri"/>
        </w:rPr>
        <w:t>[</w:t>
      </w:r>
      <w:fldSimple w:instr=" REF BIB_fraternali2010 \* MERGEFORMAT ">
        <w:r w:rsidR="000A7A24" w:rsidRPr="000A7A24">
          <w:rPr>
            <w:rFonts w:ascii="Calibri" w:hAnsi="Calibri" w:cs="Calibri"/>
            <w:lang w:val="es-PY"/>
          </w:rPr>
          <w:t>&lt;fraternali2010&gt;</w:t>
        </w:r>
      </w:fldSimple>
      <w:r w:rsidR="000A7A24" w:rsidRPr="000A7A24">
        <w:rPr>
          <w:rFonts w:ascii="Calibri" w:hAnsi="Calibri" w:cs="Calibri"/>
        </w:rPr>
        <w:t>]</w:t>
      </w:r>
      <w:r w:rsidRPr="004A4A22">
        <w:rPr>
          <w:rFonts w:cs="Times New Roman"/>
        </w:rPr>
        <w:t xml:space="preserve">. </w:t>
      </w:r>
    </w:p>
    <w:p w:rsidR="00F011B8" w:rsidRPr="004A4A22" w:rsidRDefault="00F011B8" w:rsidP="00B1742A">
      <w:pPr>
        <w:autoSpaceDE w:val="0"/>
        <w:autoSpaceDN w:val="0"/>
        <w:adjustRightInd w:val="0"/>
        <w:spacing w:after="0"/>
        <w:jc w:val="both"/>
        <w:rPr>
          <w:rFonts w:cs="Times New Roman"/>
          <w:color w:val="000000"/>
        </w:rPr>
      </w:pPr>
      <w:r w:rsidRPr="004A4A22">
        <w:rPr>
          <w:rFonts w:cs="Times New Roman"/>
          <w:color w:val="000000"/>
        </w:rPr>
        <w:t xml:space="preserve">En la </w:t>
      </w:r>
      <w:ins w:id="271" w:author="Ivan Lopez" w:date="2015-06-22T16:23:00Z">
        <w:r w:rsidR="00733DD4">
          <w:rPr>
            <w:rFonts w:cs="Times New Roman"/>
            <w:color w:val="000000"/>
          </w:rPr>
          <w:fldChar w:fldCharType="begin"/>
        </w:r>
        <w:r w:rsidR="00733DD4">
          <w:rPr>
            <w:rFonts w:cs="Times New Roman"/>
            <w:color w:val="000000"/>
          </w:rPr>
          <w:instrText xml:space="preserve"> REF _Ref422753510 \h </w:instrText>
        </w:r>
      </w:ins>
      <w:r w:rsidR="00733DD4">
        <w:rPr>
          <w:rFonts w:cs="Times New Roman"/>
          <w:color w:val="000000"/>
        </w:rPr>
      </w:r>
      <w:r w:rsidR="00733DD4">
        <w:rPr>
          <w:rFonts w:cs="Times New Roman"/>
          <w:color w:val="000000"/>
        </w:rPr>
        <w:fldChar w:fldCharType="separate"/>
      </w:r>
      <w:ins w:id="272" w:author="Ivan Lopez" w:date="2015-06-22T16:23:00Z">
        <w:r w:rsidR="00733DD4" w:rsidRPr="004602DE">
          <w:rPr>
            <w:color w:val="000000" w:themeColor="text1"/>
          </w:rPr>
          <w:t xml:space="preserve">Tabla </w:t>
        </w:r>
        <w:r w:rsidR="00733DD4">
          <w:rPr>
            <w:noProof/>
            <w:color w:val="000000" w:themeColor="text1"/>
          </w:rPr>
          <w:t>2</w:t>
        </w:r>
        <w:r w:rsidR="00733DD4">
          <w:rPr>
            <w:rFonts w:cs="Times New Roman"/>
            <w:color w:val="000000"/>
          </w:rPr>
          <w:fldChar w:fldCharType="end"/>
        </w:r>
      </w:ins>
      <w:ins w:id="273" w:author="Ivan Lopez" w:date="2015-06-22T16:22:00Z">
        <w:r w:rsidR="00733DD4">
          <w:rPr>
            <w:rFonts w:cs="Times New Roman"/>
            <w:color w:val="000000"/>
          </w:rPr>
          <w:t xml:space="preserve"> </w:t>
        </w:r>
      </w:ins>
      <w:r w:rsidRPr="004A4A22">
        <w:rPr>
          <w:rFonts w:cs="Times New Roman"/>
          <w:color w:val="000000"/>
        </w:rPr>
        <w:t xml:space="preserve">se presentan algunas ventajas y desventajas de </w:t>
      </w:r>
      <w:r w:rsidRPr="004A4A22">
        <w:rPr>
          <w:rFonts w:cs="Times New Roman"/>
        </w:rPr>
        <w:t>una computación distribuida</w:t>
      </w:r>
      <w:r w:rsidRPr="004A4A22">
        <w:rPr>
          <w:rFonts w:cs="Times New Roman"/>
          <w:color w:val="000000"/>
        </w:rPr>
        <w:t xml:space="preserve"> de </w:t>
      </w:r>
      <w:commentRangeStart w:id="274"/>
      <w:r w:rsidRPr="004A4A22">
        <w:rPr>
          <w:rFonts w:cs="Times New Roman"/>
          <w:color w:val="000000"/>
        </w:rPr>
        <w:t xml:space="preserve">páginas </w:t>
      </w:r>
      <w:commentRangeEnd w:id="274"/>
      <w:r w:rsidR="000C0C66">
        <w:rPr>
          <w:rStyle w:val="Refdecomentario"/>
          <w:rFonts w:eastAsiaTheme="minorEastAsia"/>
          <w:lang w:eastAsia="es-ES"/>
        </w:rPr>
        <w:commentReference w:id="274"/>
      </w:r>
      <w:r w:rsidRPr="004A4A22">
        <w:rPr>
          <w:rFonts w:cs="Times New Roman"/>
          <w:color w:val="000000"/>
        </w:rPr>
        <w:t>entre el cliente y el servidor</w:t>
      </w:r>
      <w:ins w:id="275" w:author="Vaio" w:date="2015-07-28T22:47:00Z">
        <w:r w:rsidR="000C0C66">
          <w:rPr>
            <w:rFonts w:cs="Times New Roman"/>
            <w:color w:val="000000"/>
          </w:rPr>
          <w:t>.</w:t>
        </w:r>
      </w:ins>
      <w:del w:id="276" w:author="Vaio" w:date="2015-07-28T22:47:00Z">
        <w:r w:rsidRPr="004A4A22" w:rsidDel="000C0C66">
          <w:rPr>
            <w:rFonts w:cs="Times New Roman"/>
            <w:color w:val="000000"/>
          </w:rPr>
          <w:delText>:</w:delText>
        </w:r>
      </w:del>
    </w:p>
    <w:p w:rsidR="00F011B8" w:rsidRPr="004A4A22" w:rsidRDefault="00F011B8" w:rsidP="000551EF">
      <w:pPr>
        <w:autoSpaceDE w:val="0"/>
        <w:autoSpaceDN w:val="0"/>
        <w:adjustRightInd w:val="0"/>
        <w:spacing w:after="0"/>
        <w:jc w:val="both"/>
        <w:rPr>
          <w:rFonts w:cs="Times New Roman"/>
          <w:color w:val="000000"/>
        </w:rPr>
      </w:pPr>
    </w:p>
    <w:tbl>
      <w:tblPr>
        <w:tblStyle w:val="Tablaconcuadrcula"/>
        <w:tblW w:w="0" w:type="auto"/>
        <w:tblInd w:w="108" w:type="dxa"/>
        <w:tblLook w:val="04A0" w:firstRow="1" w:lastRow="0" w:firstColumn="1" w:lastColumn="0" w:noHBand="0" w:noVBand="1"/>
      </w:tblPr>
      <w:tblGrid>
        <w:gridCol w:w="4214"/>
        <w:gridCol w:w="4322"/>
      </w:tblGrid>
      <w:tr w:rsidR="00F011B8" w:rsidRPr="004A4A22" w:rsidTr="00B1742A">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autoSpaceDE w:val="0"/>
              <w:autoSpaceDN w:val="0"/>
              <w:adjustRightInd w:val="0"/>
              <w:spacing w:line="276" w:lineRule="auto"/>
              <w:rPr>
                <w:rFonts w:cs="Times New Roman"/>
                <w:b/>
                <w:color w:val="000000"/>
                <w:sz w:val="18"/>
              </w:rPr>
            </w:pPr>
            <w:r w:rsidRPr="004A4A22">
              <w:rPr>
                <w:rFonts w:cs="Times New Roman"/>
                <w:b/>
                <w:color w:val="000000"/>
                <w:sz w:val="18"/>
              </w:rPr>
              <w:t>Ventajas</w:t>
            </w:r>
          </w:p>
        </w:tc>
        <w:tc>
          <w:tcPr>
            <w:tcW w:w="4322"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autoSpaceDE w:val="0"/>
              <w:autoSpaceDN w:val="0"/>
              <w:adjustRightInd w:val="0"/>
              <w:spacing w:line="276" w:lineRule="auto"/>
              <w:rPr>
                <w:rFonts w:cs="Times New Roman"/>
                <w:b/>
                <w:color w:val="000000"/>
                <w:sz w:val="18"/>
              </w:rPr>
            </w:pPr>
            <w:r w:rsidRPr="004A4A22">
              <w:rPr>
                <w:rFonts w:cs="Times New Roman"/>
                <w:b/>
                <w:color w:val="000000"/>
                <w:sz w:val="18"/>
              </w:rPr>
              <w:t>Desventajas</w:t>
            </w:r>
          </w:p>
        </w:tc>
      </w:tr>
      <w:tr w:rsidR="00F011B8" w:rsidRPr="004A4A22" w:rsidTr="00B1742A">
        <w:tc>
          <w:tcPr>
            <w:tcW w:w="4214" w:type="dxa"/>
            <w:tcBorders>
              <w:top w:val="single" w:sz="4" w:space="0" w:color="auto"/>
              <w:left w:val="single" w:sz="4" w:space="0" w:color="auto"/>
              <w:bottom w:val="single" w:sz="4" w:space="0" w:color="auto"/>
              <w:right w:val="single" w:sz="4" w:space="0" w:color="auto"/>
            </w:tcBorders>
          </w:tcPr>
          <w:p w:rsidR="00F011B8" w:rsidRPr="004A4A22" w:rsidRDefault="00F011B8" w:rsidP="000551EF">
            <w:pPr>
              <w:pStyle w:val="Prrafodelista"/>
              <w:numPr>
                <w:ilvl w:val="0"/>
                <w:numId w:val="5"/>
              </w:numPr>
              <w:autoSpaceDE w:val="0"/>
              <w:autoSpaceDN w:val="0"/>
              <w:adjustRightInd w:val="0"/>
              <w:spacing w:line="276" w:lineRule="auto"/>
              <w:rPr>
                <w:rFonts w:cs="Times New Roman"/>
                <w:b/>
                <w:bCs/>
                <w:color w:val="000000" w:themeColor="text1" w:themeShade="BF"/>
                <w:sz w:val="18"/>
              </w:rPr>
            </w:pPr>
            <w:r w:rsidRPr="004A4A22">
              <w:rPr>
                <w:rFonts w:cs="Times New Roman"/>
                <w:sz w:val="18"/>
              </w:rPr>
              <w:t>Validación de datos en vivo.</w:t>
            </w:r>
          </w:p>
          <w:p w:rsidR="00F011B8" w:rsidRPr="004A4A22" w:rsidRDefault="00F011B8" w:rsidP="000551EF">
            <w:pPr>
              <w:pStyle w:val="Prrafodelista"/>
              <w:numPr>
                <w:ilvl w:val="0"/>
                <w:numId w:val="5"/>
              </w:numPr>
              <w:autoSpaceDE w:val="0"/>
              <w:autoSpaceDN w:val="0"/>
              <w:adjustRightInd w:val="0"/>
              <w:spacing w:line="276" w:lineRule="auto"/>
              <w:rPr>
                <w:rFonts w:cs="Times New Roman"/>
                <w:b/>
                <w:color w:val="000000"/>
                <w:sz w:val="18"/>
              </w:rPr>
            </w:pPr>
            <w:r w:rsidRPr="004A4A22">
              <w:rPr>
                <w:rFonts w:cs="Times New Roman"/>
                <w:color w:val="000000"/>
                <w:sz w:val="18"/>
              </w:rPr>
              <w:t>La posibilidad de utilizar la aplicación sin necesidad de una conexión (uso offline de la aplicación).</w:t>
            </w:r>
          </w:p>
          <w:p w:rsidR="00F011B8" w:rsidRPr="004A4A22" w:rsidRDefault="00F011B8" w:rsidP="000551EF">
            <w:pPr>
              <w:pStyle w:val="Prrafodelista"/>
              <w:autoSpaceDE w:val="0"/>
              <w:autoSpaceDN w:val="0"/>
              <w:adjustRightInd w:val="0"/>
              <w:spacing w:line="276" w:lineRule="auto"/>
              <w:ind w:left="360"/>
              <w:rPr>
                <w:rFonts w:cs="Times New Roman"/>
                <w:b/>
                <w:bCs/>
                <w:color w:val="000000"/>
                <w:sz w:val="18"/>
              </w:rPr>
            </w:pPr>
          </w:p>
        </w:tc>
        <w:tc>
          <w:tcPr>
            <w:tcW w:w="4322"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numPr>
                <w:ilvl w:val="0"/>
                <w:numId w:val="5"/>
              </w:numPr>
              <w:autoSpaceDE w:val="0"/>
              <w:autoSpaceDN w:val="0"/>
              <w:adjustRightInd w:val="0"/>
              <w:spacing w:line="276" w:lineRule="auto"/>
              <w:rPr>
                <w:rFonts w:cs="Times New Roman"/>
                <w:sz w:val="18"/>
              </w:rPr>
            </w:pPr>
            <w:r w:rsidRPr="004A4A22">
              <w:rPr>
                <w:rFonts w:cs="Times New Roman"/>
                <w:sz w:val="18"/>
              </w:rPr>
              <w:t>La lógica de la aplicación en conjunto se complica.</w:t>
            </w:r>
          </w:p>
          <w:p w:rsidR="00F011B8" w:rsidRPr="004A4A22" w:rsidRDefault="00F011B8" w:rsidP="000551EF">
            <w:pPr>
              <w:pStyle w:val="Prrafodelista"/>
              <w:numPr>
                <w:ilvl w:val="0"/>
                <w:numId w:val="5"/>
              </w:numPr>
              <w:autoSpaceDE w:val="0"/>
              <w:autoSpaceDN w:val="0"/>
              <w:adjustRightInd w:val="0"/>
              <w:spacing w:line="276" w:lineRule="auto"/>
              <w:rPr>
                <w:rFonts w:cs="Times New Roman"/>
                <w:sz w:val="18"/>
              </w:rPr>
            </w:pPr>
            <w:r w:rsidRPr="004A4A22">
              <w:rPr>
                <w:rFonts w:cs="Times New Roman"/>
                <w:sz w:val="18"/>
              </w:rPr>
              <w:t>Puede ser confuso definir si una funcionalidad en particular debe computarse en el cliente o en el servidor.</w:t>
            </w:r>
          </w:p>
          <w:p w:rsidR="00F011B8" w:rsidRPr="004A4A22" w:rsidRDefault="00F011B8" w:rsidP="00714830">
            <w:pPr>
              <w:pStyle w:val="Prrafodelista"/>
              <w:keepNext/>
              <w:numPr>
                <w:ilvl w:val="0"/>
                <w:numId w:val="5"/>
              </w:numPr>
              <w:autoSpaceDE w:val="0"/>
              <w:autoSpaceDN w:val="0"/>
              <w:adjustRightInd w:val="0"/>
              <w:spacing w:line="276" w:lineRule="auto"/>
              <w:rPr>
                <w:rFonts w:cs="Times New Roman"/>
                <w:color w:val="000000"/>
                <w:sz w:val="18"/>
              </w:rPr>
            </w:pPr>
            <w:r w:rsidRPr="004A4A22">
              <w:rPr>
                <w:rFonts w:cs="Times New Roman"/>
                <w:sz w:val="18"/>
              </w:rPr>
              <w:t xml:space="preserve">El restablecimiento de la comunicación entre el cliente y </w:t>
            </w:r>
            <w:del w:id="277" w:author="Vaio" w:date="2015-07-28T21:39:00Z">
              <w:r w:rsidRPr="004A4A22" w:rsidDel="004403D8">
                <w:rPr>
                  <w:rFonts w:cs="Times New Roman"/>
                  <w:sz w:val="18"/>
                </w:rPr>
                <w:delText xml:space="preserve"> </w:delText>
              </w:r>
            </w:del>
            <w:r w:rsidRPr="004A4A22">
              <w:rPr>
                <w:rFonts w:cs="Times New Roman"/>
                <w:sz w:val="18"/>
              </w:rPr>
              <w:t>el servidor luego de la utilización offline de la aplicación es una acción propensa a errores.</w:t>
            </w:r>
          </w:p>
        </w:tc>
      </w:tr>
    </w:tbl>
    <w:p w:rsidR="00714830" w:rsidRPr="004602DE" w:rsidRDefault="00714830" w:rsidP="004602DE">
      <w:pPr>
        <w:pStyle w:val="Epgrafe"/>
        <w:ind w:left="708" w:firstLine="708"/>
        <w:rPr>
          <w:b w:val="0"/>
          <w:color w:val="000000" w:themeColor="text1"/>
        </w:rPr>
      </w:pPr>
      <w:bookmarkStart w:id="278" w:name="_Ref422753510"/>
      <w:bookmarkStart w:id="279" w:name="_Toc350743961"/>
      <w:r w:rsidRPr="004602DE">
        <w:rPr>
          <w:color w:val="000000" w:themeColor="text1"/>
        </w:rPr>
        <w:t xml:space="preserve">Tabla </w:t>
      </w:r>
      <w:r w:rsidR="000254F9">
        <w:rPr>
          <w:color w:val="000000" w:themeColor="text1"/>
        </w:rPr>
        <w:fldChar w:fldCharType="begin"/>
      </w:r>
      <w:r w:rsidR="00B477AE">
        <w:rPr>
          <w:color w:val="000000" w:themeColor="text1"/>
        </w:rPr>
        <w:instrText xml:space="preserve"> SEQ Tabla \* ARABIC </w:instrText>
      </w:r>
      <w:r w:rsidR="000254F9">
        <w:rPr>
          <w:color w:val="000000" w:themeColor="text1"/>
        </w:rPr>
        <w:fldChar w:fldCharType="separate"/>
      </w:r>
      <w:r w:rsidR="00B477AE">
        <w:rPr>
          <w:noProof/>
          <w:color w:val="000000" w:themeColor="text1"/>
        </w:rPr>
        <w:t>2</w:t>
      </w:r>
      <w:r w:rsidR="000254F9">
        <w:rPr>
          <w:color w:val="000000" w:themeColor="text1"/>
        </w:rPr>
        <w:fldChar w:fldCharType="end"/>
      </w:r>
      <w:bookmarkEnd w:id="278"/>
      <w:r w:rsidRPr="004602DE">
        <w:rPr>
          <w:color w:val="000000" w:themeColor="text1"/>
        </w:rPr>
        <w:t xml:space="preserve"> </w:t>
      </w:r>
      <w:del w:id="280" w:author="Vaio" w:date="2015-07-28T21:41:00Z">
        <w:r w:rsidRPr="004602DE" w:rsidDel="00E82F76">
          <w:rPr>
            <w:color w:val="000000" w:themeColor="text1"/>
          </w:rPr>
          <w:delText xml:space="preserve"> </w:delText>
        </w:r>
      </w:del>
      <w:del w:id="281" w:author="Vaio" w:date="2015-07-28T21:39:00Z">
        <w:r w:rsidRPr="004602DE" w:rsidDel="004403D8">
          <w:rPr>
            <w:b w:val="0"/>
            <w:color w:val="000000" w:themeColor="text1"/>
          </w:rPr>
          <w:delText xml:space="preserve"> </w:delText>
        </w:r>
      </w:del>
      <w:r w:rsidRPr="004602DE">
        <w:rPr>
          <w:b w:val="0"/>
          <w:color w:val="000000" w:themeColor="text1"/>
        </w:rPr>
        <w:t>Ventajas y desventajas de una computación distribuida de páginas</w:t>
      </w:r>
    </w:p>
    <w:p w:rsidR="00F011B8" w:rsidRPr="004A4A22" w:rsidRDefault="00B1742A" w:rsidP="00B1742A">
      <w:pPr>
        <w:pStyle w:val="Ttulo2"/>
        <w:spacing w:after="240"/>
        <w:jc w:val="both"/>
        <w:rPr>
          <w:rFonts w:asciiTheme="minorHAnsi" w:hAnsiTheme="minorHAnsi" w:cs="Times New Roman"/>
          <w:color w:val="000000" w:themeColor="text1"/>
          <w:sz w:val="22"/>
        </w:rPr>
      </w:pPr>
      <w:r>
        <w:rPr>
          <w:rFonts w:asciiTheme="minorHAnsi" w:hAnsiTheme="minorHAnsi" w:cs="Times New Roman"/>
          <w:color w:val="000000" w:themeColor="text1"/>
          <w:sz w:val="22"/>
        </w:rPr>
        <w:t>2.2</w:t>
      </w:r>
      <w:r w:rsidR="00F011B8" w:rsidRPr="004A4A22">
        <w:rPr>
          <w:rFonts w:asciiTheme="minorHAnsi" w:hAnsiTheme="minorHAnsi" w:cs="Times New Roman"/>
          <w:color w:val="000000" w:themeColor="text1"/>
          <w:sz w:val="22"/>
        </w:rPr>
        <w:t>.3 Comunicación</w:t>
      </w:r>
      <w:bookmarkEnd w:id="279"/>
      <w:r w:rsidR="00F011B8" w:rsidRPr="004A4A22">
        <w:rPr>
          <w:rFonts w:asciiTheme="minorHAnsi" w:hAnsiTheme="minorHAnsi" w:cs="Times New Roman"/>
          <w:color w:val="000000" w:themeColor="text1"/>
          <w:sz w:val="22"/>
        </w:rPr>
        <w:t xml:space="preserve"> entre el cliente y el servidor</w:t>
      </w:r>
    </w:p>
    <w:p w:rsidR="00F011B8" w:rsidRPr="004A4A22" w:rsidRDefault="00124A47" w:rsidP="001A2BCF">
      <w:pPr>
        <w:jc w:val="both"/>
        <w:rPr>
          <w:rFonts w:cs="Times New Roman"/>
          <w:color w:val="000000" w:themeColor="text1"/>
        </w:rPr>
      </w:pPr>
      <w:ins w:id="282" w:author="marcazal" w:date="2015-06-03T23:48:00Z">
        <w:r>
          <w:rPr>
            <w:noProof/>
            <w:lang w:val="es-PY" w:eastAsia="es-PY"/>
          </w:rPr>
          <w:drawing>
            <wp:anchor distT="0" distB="0" distL="114300" distR="114300" simplePos="0" relativeHeight="251660288" behindDoc="1" locked="0" layoutInCell="1" allowOverlap="1" wp14:anchorId="6366C5CF" wp14:editId="78BF7E0C">
              <wp:simplePos x="0" y="0"/>
              <wp:positionH relativeFrom="column">
                <wp:posOffset>1270</wp:posOffset>
              </wp:positionH>
              <wp:positionV relativeFrom="paragraph">
                <wp:posOffset>771525</wp:posOffset>
              </wp:positionV>
              <wp:extent cx="5288915" cy="1899920"/>
              <wp:effectExtent l="19050" t="0" r="6985" b="0"/>
              <wp:wrapTight wrapText="bothSides">
                <wp:wrapPolygon edited="0">
                  <wp:start x="-78" y="0"/>
                  <wp:lineTo x="-78" y="21441"/>
                  <wp:lineTo x="21629" y="21441"/>
                  <wp:lineTo x="21629" y="0"/>
                  <wp:lineTo x="-78" y="0"/>
                </wp:wrapPolygon>
              </wp:wrapTight>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1" cstate="print"/>
                      <a:srcRect/>
                      <a:stretch>
                        <a:fillRect/>
                      </a:stretch>
                    </pic:blipFill>
                    <pic:spPr bwMode="auto">
                      <a:xfrm>
                        <a:off x="0" y="0"/>
                        <a:ext cx="5288915" cy="1899920"/>
                      </a:xfrm>
                      <a:prstGeom prst="rect">
                        <a:avLst/>
                      </a:prstGeom>
                      <a:noFill/>
                    </pic:spPr>
                  </pic:pic>
                </a:graphicData>
              </a:graphic>
            </wp:anchor>
          </w:drawing>
        </w:r>
      </w:ins>
      <w:r w:rsidR="005317C5">
        <w:rPr>
          <w:noProof/>
        </w:rPr>
        <w:pict>
          <v:shape id="_x0000_s1031" type="#_x0000_t202" style="position:absolute;left:0;text-align:left;margin-left:26.6pt;margin-top:216.9pt;width:416.65pt;height:21pt;z-index:251672576;mso-position-horizontal-relative:text;mso-position-vertical-relative:text" wrapcoords="-39 0 -39 21098 21600 21098 21600 0 -39 0" stroked="f">
            <v:textbox style="mso-next-textbox:#_x0000_s1031;mso-fit-shape-to-text:t" inset="0,0,0,0">
              <w:txbxContent>
                <w:p w:rsidR="005317C5" w:rsidRDefault="005317C5" w:rsidP="00DF2B36">
                  <w:pPr>
                    <w:pStyle w:val="Epgrafe"/>
                    <w:ind w:left="708" w:firstLine="708"/>
                    <w:rPr>
                      <w:rFonts w:eastAsiaTheme="minorHAnsi" w:cs="Times New Roman"/>
                      <w:b w:val="0"/>
                      <w:noProof/>
                      <w:color w:val="000000" w:themeColor="text1"/>
                    </w:rPr>
                  </w:pPr>
                  <w:bookmarkStart w:id="283" w:name="_Ref422753570"/>
                  <w:r w:rsidRPr="001A2BCF">
                    <w:rPr>
                      <w:color w:val="000000" w:themeColor="text1"/>
                    </w:rPr>
                    <w:t xml:space="preserve">Figura </w:t>
                  </w:r>
                  <w:r w:rsidRPr="001A2BCF">
                    <w:rPr>
                      <w:color w:val="000000" w:themeColor="text1"/>
                    </w:rPr>
                    <w:fldChar w:fldCharType="begin"/>
                  </w:r>
                  <w:r w:rsidRPr="001A2BCF">
                    <w:rPr>
                      <w:color w:val="000000" w:themeColor="text1"/>
                    </w:rPr>
                    <w:instrText xml:space="preserve"> SEQ Figura \* ARABIC </w:instrText>
                  </w:r>
                  <w:r w:rsidRPr="001A2BCF">
                    <w:rPr>
                      <w:color w:val="000000" w:themeColor="text1"/>
                    </w:rPr>
                    <w:fldChar w:fldCharType="separate"/>
                  </w:r>
                  <w:r>
                    <w:rPr>
                      <w:noProof/>
                      <w:color w:val="000000" w:themeColor="text1"/>
                    </w:rPr>
                    <w:t>2</w:t>
                  </w:r>
                  <w:r w:rsidRPr="001A2BCF">
                    <w:rPr>
                      <w:color w:val="000000" w:themeColor="text1"/>
                    </w:rPr>
                    <w:fldChar w:fldCharType="end"/>
                  </w:r>
                  <w:bookmarkEnd w:id="283"/>
                  <w:r w:rsidRPr="001A2BCF">
                    <w:rPr>
                      <w:color w:val="000000" w:themeColor="text1"/>
                    </w:rPr>
                    <w:t xml:space="preserve"> </w:t>
                  </w:r>
                  <w:del w:id="284" w:author="Vaio" w:date="2015-07-28T21:41:00Z">
                    <w:r w:rsidRPr="001A2BCF" w:rsidDel="00E82F76">
                      <w:rPr>
                        <w:color w:val="000000" w:themeColor="text1"/>
                      </w:rPr>
                      <w:delText xml:space="preserve">  </w:delText>
                    </w:r>
                  </w:del>
                  <w:r>
                    <w:rPr>
                      <w:b w:val="0"/>
                      <w:color w:val="000000" w:themeColor="text1"/>
                    </w:rPr>
                    <w:t>Comunicación síncrona versus comunicación asíncrona</w:t>
                  </w:r>
                  <w:r w:rsidRPr="001A2BCF">
                    <w:rPr>
                      <w:b w:val="0"/>
                      <w:color w:val="000000" w:themeColor="text1"/>
                    </w:rPr>
                    <w:t>.</w:t>
                  </w:r>
                </w:p>
              </w:txbxContent>
            </v:textbox>
            <w10:wrap type="tight"/>
          </v:shape>
        </w:pict>
      </w:r>
      <w:r w:rsidR="00F011B8" w:rsidRPr="004A4A22">
        <w:rPr>
          <w:rFonts w:cs="Times New Roman"/>
          <w:color w:val="000000" w:themeColor="text1"/>
          <w:lang w:val="es-PY"/>
        </w:rPr>
        <w:t xml:space="preserve">Con las </w:t>
      </w:r>
      <w:del w:id="285" w:author="Ivan Lopez" w:date="2015-06-17T17:07:00Z">
        <w:r w:rsidR="00BC355D" w:rsidDel="00524FF6">
          <w:rPr>
            <w:rFonts w:cs="Times New Roman"/>
            <w:color w:val="000000" w:themeColor="text1"/>
            <w:lang w:val="es-PY"/>
          </w:rPr>
          <w:delText>RIAS</w:delText>
        </w:r>
      </w:del>
      <w:proofErr w:type="spellStart"/>
      <w:ins w:id="286" w:author="Ivan Lopez" w:date="2015-06-17T17:07:00Z">
        <w:r w:rsidR="00524FF6" w:rsidRPr="00524FF6">
          <w:rPr>
            <w:rFonts w:cs="Times New Roman"/>
            <w:color w:val="000000" w:themeColor="text1"/>
            <w:lang w:val="es-PY"/>
          </w:rPr>
          <w:t>RIAs</w:t>
        </w:r>
      </w:ins>
      <w:proofErr w:type="spellEnd"/>
      <w:r w:rsidR="00F011B8" w:rsidRPr="004A4A22">
        <w:rPr>
          <w:rFonts w:cs="Times New Roman"/>
          <w:color w:val="000000" w:themeColor="text1"/>
          <w:lang w:val="es-PY"/>
        </w:rPr>
        <w:t xml:space="preserve"> se crean mecanismos para reducir al mínimo la transferencia de los datos migrando las capas de interacción y presentación del servidor al cliente. </w:t>
      </w:r>
      <w:r w:rsidR="00F011B8" w:rsidRPr="004A4A22">
        <w:rPr>
          <w:rFonts w:cs="Times New Roman"/>
          <w:color w:val="000000" w:themeColor="text1"/>
        </w:rPr>
        <w:t xml:space="preserve">Las </w:t>
      </w:r>
      <w:del w:id="287" w:author="Ivan Lopez" w:date="2015-06-17T17:07:00Z">
        <w:r w:rsidR="00BC355D" w:rsidDel="00524FF6">
          <w:rPr>
            <w:rFonts w:cs="Times New Roman"/>
            <w:color w:val="000000" w:themeColor="text1"/>
          </w:rPr>
          <w:delText>RIAS</w:delText>
        </w:r>
      </w:del>
      <w:proofErr w:type="spellStart"/>
      <w:ins w:id="288" w:author="Ivan Lopez" w:date="2015-06-17T17:07:00Z">
        <w:r w:rsidR="00524FF6" w:rsidRPr="00524FF6">
          <w:rPr>
            <w:rFonts w:cs="Times New Roman"/>
            <w:color w:val="000000" w:themeColor="text1"/>
          </w:rPr>
          <w:t>RIAs</w:t>
        </w:r>
      </w:ins>
      <w:proofErr w:type="spellEnd"/>
      <w:r w:rsidR="00F011B8" w:rsidRPr="004A4A22">
        <w:rPr>
          <w:rFonts w:cs="Times New Roman"/>
          <w:color w:val="000000" w:themeColor="text1"/>
        </w:rPr>
        <w:t xml:space="preserve"> soportan comunicaciones asíncronas entre el cliente y el servidor para la distribución de objetos de dominio, datos y la computación.</w:t>
      </w:r>
    </w:p>
    <w:p w:rsidR="0093596E" w:rsidRDefault="0093596E" w:rsidP="001A2BCF">
      <w:pPr>
        <w:jc w:val="both"/>
        <w:rPr>
          <w:ins w:id="289" w:author="marcazal" w:date="2015-06-20T21:22:00Z"/>
          <w:rFonts w:cs="Times New Roman"/>
          <w:color w:val="000000" w:themeColor="text1"/>
          <w:lang w:val="es-PY"/>
        </w:rPr>
      </w:pPr>
    </w:p>
    <w:p w:rsidR="006A1492" w:rsidRDefault="00F011B8" w:rsidP="001A2BCF">
      <w:pPr>
        <w:jc w:val="both"/>
        <w:rPr>
          <w:ins w:id="290" w:author="Vaio" w:date="2015-07-28T22:54:00Z"/>
          <w:rFonts w:cs="Times New Roman"/>
          <w:color w:val="000000"/>
        </w:rPr>
      </w:pPr>
      <w:commentRangeStart w:id="291"/>
      <w:r w:rsidRPr="004A4A22">
        <w:rPr>
          <w:rFonts w:cs="Times New Roman"/>
          <w:color w:val="000000" w:themeColor="text1"/>
          <w:lang w:val="es-PY"/>
        </w:rPr>
        <w:t>En la</w:t>
      </w:r>
      <w:del w:id="292" w:author="Vaio" w:date="2015-07-28T22:51:00Z">
        <w:r w:rsidRPr="004A4A22" w:rsidDel="000C0C66">
          <w:rPr>
            <w:rFonts w:cs="Times New Roman"/>
            <w:color w:val="000000" w:themeColor="text1"/>
            <w:lang w:val="es-PY"/>
          </w:rPr>
          <w:delText xml:space="preserve"> se</w:delText>
        </w:r>
      </w:del>
      <w:ins w:id="293" w:author="Ivan Lopez" w:date="2015-06-22T16:23:00Z">
        <w:r w:rsidR="00A6662B">
          <w:rPr>
            <w:rFonts w:cs="Times New Roman"/>
            <w:color w:val="000000" w:themeColor="text1"/>
            <w:lang w:val="es-PY"/>
          </w:rPr>
          <w:t xml:space="preserve"> </w:t>
        </w:r>
      </w:ins>
      <w:ins w:id="294" w:author="Ivan Lopez" w:date="2015-06-22T16:24:00Z">
        <w:r w:rsidR="00A6662B">
          <w:rPr>
            <w:rFonts w:cs="Times New Roman"/>
            <w:color w:val="000000" w:themeColor="text1"/>
            <w:lang w:val="es-PY"/>
          </w:rPr>
          <w:fldChar w:fldCharType="begin"/>
        </w:r>
        <w:r w:rsidR="00A6662B">
          <w:rPr>
            <w:rFonts w:cs="Times New Roman"/>
            <w:color w:val="000000" w:themeColor="text1"/>
            <w:lang w:val="es-PY"/>
          </w:rPr>
          <w:instrText xml:space="preserve"> REF _Ref422753570 \h </w:instrText>
        </w:r>
      </w:ins>
      <w:r w:rsidR="00A6662B">
        <w:rPr>
          <w:rFonts w:cs="Times New Roman"/>
          <w:color w:val="000000" w:themeColor="text1"/>
          <w:lang w:val="es-PY"/>
        </w:rPr>
      </w:r>
      <w:r w:rsidR="00A6662B">
        <w:rPr>
          <w:rFonts w:cs="Times New Roman"/>
          <w:color w:val="000000" w:themeColor="text1"/>
          <w:lang w:val="es-PY"/>
        </w:rPr>
        <w:fldChar w:fldCharType="separate"/>
      </w:r>
      <w:ins w:id="295" w:author="Ivan Lopez" w:date="2015-06-22T16:24:00Z">
        <w:r w:rsidR="00A6662B" w:rsidRPr="001A2BCF">
          <w:rPr>
            <w:color w:val="000000" w:themeColor="text1"/>
          </w:rPr>
          <w:t xml:space="preserve">Figura </w:t>
        </w:r>
        <w:r w:rsidR="00A6662B">
          <w:rPr>
            <w:noProof/>
            <w:color w:val="000000" w:themeColor="text1"/>
          </w:rPr>
          <w:t>2</w:t>
        </w:r>
        <w:r w:rsidR="00A6662B">
          <w:rPr>
            <w:rFonts w:cs="Times New Roman"/>
            <w:color w:val="000000" w:themeColor="text1"/>
            <w:lang w:val="es-PY"/>
          </w:rPr>
          <w:fldChar w:fldCharType="end"/>
        </w:r>
      </w:ins>
      <w:r w:rsidRPr="004A4A22">
        <w:rPr>
          <w:rFonts w:cs="Times New Roman"/>
          <w:color w:val="000000" w:themeColor="text1"/>
          <w:lang w:val="es-PY"/>
        </w:rPr>
        <w:t xml:space="preserve"> </w:t>
      </w:r>
      <w:ins w:id="296" w:author="Vaio" w:date="2015-07-28T22:51:00Z">
        <w:r w:rsidR="000C0C66">
          <w:rPr>
            <w:rFonts w:cs="Times New Roman"/>
            <w:color w:val="000000" w:themeColor="text1"/>
            <w:lang w:val="es-PY"/>
          </w:rPr>
          <w:t xml:space="preserve">se </w:t>
        </w:r>
      </w:ins>
      <w:r w:rsidRPr="004A4A22">
        <w:rPr>
          <w:rFonts w:cs="Times New Roman"/>
          <w:color w:val="000000" w:themeColor="text1"/>
          <w:lang w:val="es-PY"/>
        </w:rPr>
        <w:t xml:space="preserve">puede ver una comparativa con respecto a la comunicación entre los pares cliente y servidor, de las aplicaciones de la web 1.0 y las actuales basadas en </w:t>
      </w:r>
      <w:del w:id="297" w:author="Ivan Lopez" w:date="2015-06-17T17:07:00Z">
        <w:r w:rsidR="00BC355D" w:rsidDel="00524FF6">
          <w:rPr>
            <w:rFonts w:cs="Times New Roman"/>
            <w:color w:val="000000" w:themeColor="text1"/>
            <w:lang w:val="es-PY"/>
          </w:rPr>
          <w:delText>RIAS</w:delText>
        </w:r>
      </w:del>
      <w:proofErr w:type="spellStart"/>
      <w:ins w:id="298" w:author="Ivan Lopez" w:date="2015-06-17T17:07:00Z">
        <w:r w:rsidR="00524FF6" w:rsidRPr="00524FF6">
          <w:rPr>
            <w:rFonts w:cs="Times New Roman"/>
            <w:color w:val="000000" w:themeColor="text1"/>
            <w:lang w:val="es-PY"/>
          </w:rPr>
          <w:t>RIAs</w:t>
        </w:r>
      </w:ins>
      <w:proofErr w:type="spellEnd"/>
      <w:r w:rsidRPr="004A4A22">
        <w:rPr>
          <w:rFonts w:cs="Times New Roman"/>
          <w:color w:val="000000" w:themeColor="text1"/>
          <w:lang w:val="es-PY"/>
        </w:rPr>
        <w:t xml:space="preserve">. </w:t>
      </w:r>
      <w:commentRangeEnd w:id="291"/>
      <w:r w:rsidR="006A1492">
        <w:rPr>
          <w:rStyle w:val="Refdecomentario"/>
          <w:rFonts w:eastAsiaTheme="minorEastAsia"/>
          <w:lang w:eastAsia="es-ES"/>
        </w:rPr>
        <w:commentReference w:id="291"/>
      </w:r>
      <w:r w:rsidRPr="004A4A22">
        <w:rPr>
          <w:rFonts w:cs="Times New Roman"/>
          <w:color w:val="000000"/>
        </w:rPr>
        <w:t xml:space="preserve">En las aplicaciones web tradicionales, los datos residen en el servidor, y los clientes a medida que necesitan alguna actualización de página, llevan a cabo la solicitud de actualización por medio de la activación de algún enlace </w:t>
      </w:r>
      <w:proofErr w:type="spellStart"/>
      <w:r w:rsidRPr="004A4A22">
        <w:rPr>
          <w:rFonts w:cs="Times New Roman"/>
          <w:color w:val="000000"/>
        </w:rPr>
        <w:t>navegacional</w:t>
      </w:r>
      <w:proofErr w:type="spellEnd"/>
      <w:r w:rsidRPr="004A4A22">
        <w:rPr>
          <w:rFonts w:cs="Times New Roman"/>
          <w:color w:val="000000"/>
        </w:rPr>
        <w:t xml:space="preserve"> (que puede ser algún hipervínculo, botón de solicitud de registro de usuario, etc.). Seguidamente, en respuesta a la solicitud del cliente, el servidor devuelve la página con la actualización correspondiente. La comunicación es lleva</w:t>
      </w:r>
      <w:ins w:id="299" w:author="Vaio" w:date="2015-07-28T22:53:00Z">
        <w:r w:rsidR="006A1492">
          <w:rPr>
            <w:rFonts w:cs="Times New Roman"/>
            <w:color w:val="000000"/>
          </w:rPr>
          <w:t>d</w:t>
        </w:r>
      </w:ins>
      <w:del w:id="300" w:author="Vaio" w:date="2015-07-28T22:53:00Z">
        <w:r w:rsidRPr="004A4A22" w:rsidDel="006A1492">
          <w:rPr>
            <w:rFonts w:cs="Times New Roman"/>
            <w:color w:val="000000"/>
          </w:rPr>
          <w:delText>b</w:delText>
        </w:r>
      </w:del>
      <w:r w:rsidRPr="004A4A22">
        <w:rPr>
          <w:rFonts w:cs="Times New Roman"/>
          <w:color w:val="000000"/>
        </w:rPr>
        <w:t xml:space="preserve">a a cabo de una manera síncrona, en donde un evento del usuario es necesariamente el elemento disparador de una solicitud al servidor. Con las </w:t>
      </w:r>
      <w:del w:id="301" w:author="Ivan Lopez" w:date="2015-06-17T17:07:00Z">
        <w:r w:rsidR="00BC355D" w:rsidDel="00524FF6">
          <w:rPr>
            <w:rFonts w:cs="Times New Roman"/>
            <w:color w:val="000000"/>
          </w:rPr>
          <w:delText>RIAS</w:delText>
        </w:r>
      </w:del>
      <w:proofErr w:type="spellStart"/>
      <w:ins w:id="302" w:author="Ivan Lopez" w:date="2015-06-17T17:07:00Z">
        <w:r w:rsidR="00524FF6" w:rsidRPr="00524FF6">
          <w:rPr>
            <w:rFonts w:cs="Times New Roman"/>
            <w:color w:val="000000"/>
          </w:rPr>
          <w:t>RIAs</w:t>
        </w:r>
      </w:ins>
      <w:proofErr w:type="spellEnd"/>
      <w:r w:rsidRPr="004A4A22">
        <w:rPr>
          <w:rFonts w:cs="Times New Roman"/>
          <w:color w:val="000000"/>
        </w:rPr>
        <w:t>, un motor instalado en el cliente es el encargado de gestionar las solicitudes de transferencia de los datos al servidor y de gestionar los cambios en la disposición de los distintos elementos en la interfaz del usuario. Las solicitudes al servidor</w:t>
      </w:r>
      <w:ins w:id="303" w:author="Vaio" w:date="2015-07-28T22:54:00Z">
        <w:r w:rsidR="006A1492">
          <w:rPr>
            <w:rFonts w:cs="Times New Roman"/>
            <w:color w:val="000000"/>
          </w:rPr>
          <w:t>,</w:t>
        </w:r>
      </w:ins>
      <w:r w:rsidRPr="004A4A22">
        <w:rPr>
          <w:rFonts w:cs="Times New Roman"/>
          <w:color w:val="000000"/>
        </w:rPr>
        <w:t xml:space="preserve"> al ser gestionadas asíncronamente por un motor (o </w:t>
      </w:r>
      <w:proofErr w:type="spellStart"/>
      <w:r w:rsidR="000254F9" w:rsidRPr="000254F9">
        <w:rPr>
          <w:rFonts w:cs="Times New Roman"/>
          <w:i/>
          <w:color w:val="000000"/>
        </w:rPr>
        <w:t>plugin</w:t>
      </w:r>
      <w:proofErr w:type="spellEnd"/>
      <w:r w:rsidRPr="004A4A22">
        <w:rPr>
          <w:rFonts w:cs="Times New Roman"/>
          <w:color w:val="000000"/>
        </w:rPr>
        <w:t>) instalado en el cliente, permite</w:t>
      </w:r>
      <w:ins w:id="304" w:author="Vaio" w:date="2015-07-28T22:54:00Z">
        <w:r w:rsidR="006A1492">
          <w:rPr>
            <w:rFonts w:cs="Times New Roman"/>
            <w:color w:val="000000"/>
          </w:rPr>
          <w:t>n</w:t>
        </w:r>
      </w:ins>
      <w:r w:rsidRPr="004A4A22">
        <w:rPr>
          <w:rFonts w:cs="Times New Roman"/>
          <w:color w:val="000000"/>
        </w:rPr>
        <w:t xml:space="preserve"> a la aplicación llevar a cabo diversas acciones en paralelo, como por ejemplo, actualizar distintas porciones de una misma página en un momento dado. </w:t>
      </w:r>
    </w:p>
    <w:p w:rsidR="00F011B8" w:rsidRPr="004A4A22" w:rsidRDefault="00F011B8" w:rsidP="001A2BCF">
      <w:pPr>
        <w:jc w:val="both"/>
        <w:rPr>
          <w:rFonts w:cs="Times New Roman"/>
          <w:color w:val="000000"/>
        </w:rPr>
      </w:pPr>
      <w:r w:rsidRPr="004A4A22">
        <w:rPr>
          <w:rFonts w:cs="Times New Roman"/>
          <w:color w:val="000000"/>
        </w:rPr>
        <w:t xml:space="preserve">En la </w:t>
      </w:r>
      <w:ins w:id="305" w:author="Ivan Lopez" w:date="2015-06-22T16:24:00Z">
        <w:r w:rsidR="00A6662B">
          <w:rPr>
            <w:rFonts w:cs="Times New Roman"/>
            <w:color w:val="000000"/>
          </w:rPr>
          <w:fldChar w:fldCharType="begin"/>
        </w:r>
        <w:r w:rsidR="00A6662B">
          <w:rPr>
            <w:rFonts w:cs="Times New Roman"/>
            <w:color w:val="000000"/>
          </w:rPr>
          <w:instrText xml:space="preserve"> REF _Ref422753603 \h </w:instrText>
        </w:r>
      </w:ins>
      <w:r w:rsidR="00A6662B">
        <w:rPr>
          <w:rFonts w:cs="Times New Roman"/>
          <w:color w:val="000000"/>
        </w:rPr>
      </w:r>
      <w:r w:rsidR="00A6662B">
        <w:rPr>
          <w:rFonts w:cs="Times New Roman"/>
          <w:color w:val="000000"/>
        </w:rPr>
        <w:fldChar w:fldCharType="separate"/>
      </w:r>
      <w:ins w:id="306" w:author="Ivan Lopez" w:date="2015-06-22T16:24:00Z">
        <w:r w:rsidR="00A6662B" w:rsidRPr="001A2BCF">
          <w:rPr>
            <w:color w:val="000000" w:themeColor="text1"/>
          </w:rPr>
          <w:t xml:space="preserve">Tabla </w:t>
        </w:r>
        <w:r w:rsidR="00A6662B">
          <w:rPr>
            <w:noProof/>
            <w:color w:val="000000" w:themeColor="text1"/>
          </w:rPr>
          <w:t>3</w:t>
        </w:r>
        <w:r w:rsidR="00A6662B">
          <w:rPr>
            <w:rFonts w:cs="Times New Roman"/>
            <w:color w:val="000000"/>
          </w:rPr>
          <w:fldChar w:fldCharType="end"/>
        </w:r>
        <w:r w:rsidR="00A6662B">
          <w:rPr>
            <w:rFonts w:cs="Times New Roman"/>
            <w:color w:val="000000"/>
          </w:rPr>
          <w:t xml:space="preserve"> </w:t>
        </w:r>
      </w:ins>
      <w:r w:rsidRPr="004A4A22">
        <w:rPr>
          <w:rFonts w:cs="Times New Roman"/>
          <w:color w:val="000000"/>
        </w:rPr>
        <w:t>se muestran algunas ventajas y desventajas de una comunicación asíncrona entre el cliente y el servidor</w:t>
      </w:r>
      <w:ins w:id="307" w:author="Vaio" w:date="2015-07-28T22:54:00Z">
        <w:r w:rsidR="006A1492">
          <w:rPr>
            <w:rFonts w:cs="Times New Roman"/>
            <w:color w:val="000000"/>
          </w:rPr>
          <w:t xml:space="preserve">. </w:t>
        </w:r>
      </w:ins>
      <w:del w:id="308" w:author="Vaio" w:date="2015-07-28T22:54:00Z">
        <w:r w:rsidRPr="004A4A22" w:rsidDel="006A1492">
          <w:rPr>
            <w:rFonts w:cs="Times New Roman"/>
            <w:color w:val="000000"/>
          </w:rPr>
          <w:delText>:</w:delText>
        </w:r>
      </w:del>
    </w:p>
    <w:tbl>
      <w:tblPr>
        <w:tblStyle w:val="Tablaconcuadrcula"/>
        <w:tblW w:w="0" w:type="auto"/>
        <w:tblInd w:w="108" w:type="dxa"/>
        <w:tblLook w:val="04A0" w:firstRow="1" w:lastRow="0" w:firstColumn="1" w:lastColumn="0" w:noHBand="0" w:noVBand="1"/>
      </w:tblPr>
      <w:tblGrid>
        <w:gridCol w:w="4410"/>
        <w:gridCol w:w="3998"/>
      </w:tblGrid>
      <w:tr w:rsidR="00F011B8" w:rsidRPr="004A4A22" w:rsidTr="00B1742A">
        <w:trPr>
          <w:trHeight w:val="175"/>
        </w:trPr>
        <w:tc>
          <w:tcPr>
            <w:tcW w:w="4410"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spacing w:line="276" w:lineRule="auto"/>
              <w:rPr>
                <w:rFonts w:cs="Times New Roman"/>
                <w:b/>
                <w:bCs/>
                <w:color w:val="000000" w:themeColor="text1"/>
                <w:sz w:val="18"/>
                <w:szCs w:val="18"/>
                <w:lang w:val="es-PY"/>
              </w:rPr>
            </w:pPr>
            <w:r w:rsidRPr="004A4A22">
              <w:rPr>
                <w:rFonts w:cs="Times New Roman"/>
                <w:b/>
                <w:color w:val="000000" w:themeColor="text1"/>
                <w:sz w:val="18"/>
                <w:szCs w:val="18"/>
                <w:lang w:val="es-PY"/>
              </w:rPr>
              <w:t>Ventajas</w:t>
            </w:r>
          </w:p>
        </w:tc>
        <w:tc>
          <w:tcPr>
            <w:tcW w:w="3998"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spacing w:line="276" w:lineRule="auto"/>
              <w:rPr>
                <w:rFonts w:cs="Times New Roman"/>
                <w:b/>
                <w:bCs/>
                <w:color w:val="000000" w:themeColor="text1"/>
                <w:sz w:val="18"/>
                <w:szCs w:val="18"/>
                <w:lang w:val="es-PY"/>
              </w:rPr>
            </w:pPr>
            <w:r w:rsidRPr="004A4A22">
              <w:rPr>
                <w:rFonts w:cs="Times New Roman"/>
                <w:b/>
                <w:color w:val="000000" w:themeColor="text1"/>
                <w:sz w:val="18"/>
                <w:szCs w:val="18"/>
                <w:lang w:val="es-PY"/>
              </w:rPr>
              <w:t>Desventajas</w:t>
            </w:r>
          </w:p>
        </w:tc>
      </w:tr>
      <w:tr w:rsidR="00F011B8" w:rsidRPr="004A4A22" w:rsidTr="00B1742A">
        <w:trPr>
          <w:trHeight w:val="1094"/>
        </w:trPr>
        <w:tc>
          <w:tcPr>
            <w:tcW w:w="4410"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numPr>
                <w:ilvl w:val="0"/>
                <w:numId w:val="4"/>
              </w:numPr>
              <w:spacing w:line="276" w:lineRule="auto"/>
              <w:rPr>
                <w:rFonts w:cs="Times New Roman"/>
                <w:b/>
                <w:bCs/>
                <w:color w:val="000000" w:themeColor="text1"/>
                <w:sz w:val="18"/>
                <w:lang w:val="es-PY"/>
              </w:rPr>
            </w:pPr>
            <w:r w:rsidRPr="004A4A22">
              <w:rPr>
                <w:rFonts w:cs="Times New Roman"/>
                <w:color w:val="000000" w:themeColor="text1"/>
                <w:sz w:val="18"/>
                <w:lang w:val="es-PY"/>
              </w:rPr>
              <w:t>Es posible llevar a cabo el refrescado parcial de las páginas</w:t>
            </w:r>
            <w:r w:rsidRPr="004A4A22">
              <w:rPr>
                <w:rFonts w:cs="Times New Roman"/>
                <w:sz w:val="18"/>
                <w:lang w:val="es-PY"/>
              </w:rPr>
              <w:t xml:space="preserve">, abarcando solamente las zonas de interés. </w:t>
            </w:r>
          </w:p>
          <w:p w:rsidR="00F011B8" w:rsidRPr="004A4A22" w:rsidRDefault="00F011B8" w:rsidP="000551EF">
            <w:pPr>
              <w:pStyle w:val="Prrafodelista"/>
              <w:numPr>
                <w:ilvl w:val="0"/>
                <w:numId w:val="4"/>
              </w:numPr>
              <w:spacing w:line="276" w:lineRule="auto"/>
              <w:rPr>
                <w:rFonts w:cs="Times New Roman"/>
                <w:b/>
                <w:bCs/>
                <w:color w:val="000000" w:themeColor="text1"/>
                <w:sz w:val="18"/>
                <w:lang w:val="es-PY"/>
              </w:rPr>
            </w:pPr>
            <w:r w:rsidRPr="004A4A22">
              <w:rPr>
                <w:rFonts w:cs="Times New Roman"/>
                <w:sz w:val="18"/>
                <w:lang w:val="es-PY"/>
              </w:rPr>
              <w:t>Se mejora la interacción del usuario con la aplicación.</w:t>
            </w:r>
          </w:p>
          <w:p w:rsidR="00F011B8" w:rsidRPr="004A4A22" w:rsidRDefault="00F011B8" w:rsidP="000551EF">
            <w:pPr>
              <w:pStyle w:val="Prrafodelista"/>
              <w:numPr>
                <w:ilvl w:val="0"/>
                <w:numId w:val="4"/>
              </w:numPr>
              <w:spacing w:line="276" w:lineRule="auto"/>
              <w:rPr>
                <w:b/>
                <w:bCs/>
                <w:color w:val="000000" w:themeColor="text1"/>
                <w:sz w:val="18"/>
                <w:szCs w:val="18"/>
                <w:lang w:val="es-PY"/>
              </w:rPr>
            </w:pPr>
            <w:r w:rsidRPr="004A4A22">
              <w:rPr>
                <w:rFonts w:cs="Times New Roman"/>
                <w:i/>
                <w:sz w:val="18"/>
                <w:lang w:val="es-PY"/>
              </w:rPr>
              <w:t>Server-</w:t>
            </w:r>
            <w:proofErr w:type="spellStart"/>
            <w:r w:rsidRPr="004A4A22">
              <w:rPr>
                <w:rFonts w:cs="Times New Roman"/>
                <w:i/>
                <w:sz w:val="18"/>
                <w:lang w:val="es-PY"/>
              </w:rPr>
              <w:t>push</w:t>
            </w:r>
            <w:proofErr w:type="spellEnd"/>
            <w:r w:rsidRPr="004A4A22">
              <w:rPr>
                <w:rStyle w:val="Refdenotaalpie"/>
                <w:rFonts w:cs="Times New Roman"/>
                <w:i/>
                <w:sz w:val="18"/>
                <w:lang w:val="es-PY"/>
              </w:rPr>
              <w:footnoteReference w:id="4"/>
            </w:r>
            <w:r w:rsidRPr="004A4A22">
              <w:rPr>
                <w:rFonts w:cs="Times New Roman"/>
                <w:sz w:val="18"/>
                <w:lang w:val="es-PY"/>
              </w:rPr>
              <w:t>.</w:t>
            </w:r>
          </w:p>
        </w:tc>
        <w:tc>
          <w:tcPr>
            <w:tcW w:w="3998"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numPr>
                <w:ilvl w:val="0"/>
                <w:numId w:val="4"/>
              </w:numPr>
              <w:spacing w:line="276" w:lineRule="auto"/>
              <w:rPr>
                <w:rFonts w:cs="Times New Roman"/>
                <w:color w:val="000000" w:themeColor="text1"/>
                <w:sz w:val="18"/>
                <w:szCs w:val="18"/>
                <w:lang w:val="es-PY"/>
              </w:rPr>
            </w:pPr>
            <w:r w:rsidRPr="004A4A22">
              <w:rPr>
                <w:rFonts w:cs="Times New Roman"/>
                <w:color w:val="000000" w:themeColor="text1"/>
                <w:sz w:val="18"/>
                <w:szCs w:val="18"/>
                <w:lang w:val="es-PY"/>
              </w:rPr>
              <w:t>Se incrementan los esfuerzos de desarrollo de las aplicaciones.</w:t>
            </w:r>
          </w:p>
          <w:p w:rsidR="00F011B8" w:rsidRPr="004A4A22" w:rsidRDefault="00F011B8" w:rsidP="001A2BCF">
            <w:pPr>
              <w:pStyle w:val="Prrafodelista"/>
              <w:keepNext/>
              <w:numPr>
                <w:ilvl w:val="0"/>
                <w:numId w:val="4"/>
              </w:numPr>
              <w:spacing w:line="276" w:lineRule="auto"/>
              <w:rPr>
                <w:rFonts w:cs="Times New Roman"/>
                <w:color w:val="000000" w:themeColor="text1"/>
                <w:sz w:val="18"/>
                <w:szCs w:val="18"/>
                <w:lang w:val="es-PY"/>
              </w:rPr>
            </w:pPr>
            <w:r w:rsidRPr="004A4A22">
              <w:rPr>
                <w:rFonts w:cs="Times New Roman"/>
                <w:color w:val="000000" w:themeColor="text1"/>
                <w:sz w:val="18"/>
                <w:szCs w:val="18"/>
                <w:lang w:val="es-PY"/>
              </w:rPr>
              <w:t xml:space="preserve">El </w:t>
            </w:r>
            <w:proofErr w:type="spellStart"/>
            <w:r w:rsidRPr="004A4A22">
              <w:rPr>
                <w:rFonts w:cs="Times New Roman"/>
                <w:color w:val="000000" w:themeColor="text1"/>
                <w:sz w:val="18"/>
                <w:szCs w:val="18"/>
                <w:lang w:val="es-PY"/>
              </w:rPr>
              <w:t>testing</w:t>
            </w:r>
            <w:proofErr w:type="spellEnd"/>
            <w:r w:rsidRPr="004A4A22">
              <w:rPr>
                <w:rFonts w:cs="Times New Roman"/>
                <w:color w:val="000000" w:themeColor="text1"/>
                <w:sz w:val="18"/>
                <w:szCs w:val="18"/>
                <w:lang w:val="es-PY"/>
              </w:rPr>
              <w:t xml:space="preserve"> de las aplicaciones se vuelve más complejo.</w:t>
            </w:r>
          </w:p>
        </w:tc>
      </w:tr>
    </w:tbl>
    <w:p w:rsidR="001A2BCF" w:rsidRPr="001A2BCF" w:rsidRDefault="001A2BCF" w:rsidP="001A2BCF">
      <w:pPr>
        <w:pStyle w:val="Epgrafe"/>
        <w:ind w:firstLine="708"/>
        <w:rPr>
          <w:b w:val="0"/>
          <w:color w:val="000000" w:themeColor="text1"/>
        </w:rPr>
      </w:pPr>
      <w:bookmarkStart w:id="309" w:name="_Ref422753603"/>
      <w:bookmarkStart w:id="310" w:name="_Toc350743962"/>
      <w:r w:rsidRPr="001A2BCF">
        <w:rPr>
          <w:color w:val="000000" w:themeColor="text1"/>
        </w:rPr>
        <w:t xml:space="preserve">Tabla </w:t>
      </w:r>
      <w:r w:rsidR="000254F9">
        <w:rPr>
          <w:color w:val="000000" w:themeColor="text1"/>
        </w:rPr>
        <w:fldChar w:fldCharType="begin"/>
      </w:r>
      <w:r w:rsidR="00B477AE">
        <w:rPr>
          <w:color w:val="000000" w:themeColor="text1"/>
        </w:rPr>
        <w:instrText xml:space="preserve"> SEQ Tabla \* ARABIC </w:instrText>
      </w:r>
      <w:r w:rsidR="000254F9">
        <w:rPr>
          <w:color w:val="000000" w:themeColor="text1"/>
        </w:rPr>
        <w:fldChar w:fldCharType="separate"/>
      </w:r>
      <w:r w:rsidR="00B477AE">
        <w:rPr>
          <w:noProof/>
          <w:color w:val="000000" w:themeColor="text1"/>
        </w:rPr>
        <w:t>3</w:t>
      </w:r>
      <w:r w:rsidR="000254F9">
        <w:rPr>
          <w:color w:val="000000" w:themeColor="text1"/>
        </w:rPr>
        <w:fldChar w:fldCharType="end"/>
      </w:r>
      <w:bookmarkEnd w:id="309"/>
      <w:r w:rsidRPr="001A2BCF">
        <w:rPr>
          <w:color w:val="000000" w:themeColor="text1"/>
        </w:rPr>
        <w:t xml:space="preserve"> </w:t>
      </w:r>
      <w:del w:id="311" w:author="Vaio" w:date="2015-07-28T21:41:00Z">
        <w:r w:rsidRPr="001A2BCF" w:rsidDel="00E82F76">
          <w:rPr>
            <w:color w:val="000000" w:themeColor="text1"/>
          </w:rPr>
          <w:delText xml:space="preserve"> </w:delText>
        </w:r>
      </w:del>
      <w:del w:id="312" w:author="Vaio" w:date="2015-07-28T21:39:00Z">
        <w:r w:rsidRPr="001A2BCF" w:rsidDel="004403D8">
          <w:rPr>
            <w:color w:val="000000" w:themeColor="text1"/>
          </w:rPr>
          <w:delText xml:space="preserve"> </w:delText>
        </w:r>
      </w:del>
      <w:r w:rsidRPr="001A2BCF">
        <w:rPr>
          <w:b w:val="0"/>
          <w:color w:val="000000" w:themeColor="text1"/>
        </w:rPr>
        <w:t>Ventajas y desventajas de una comunicación asíncrona en entre el cliente y el servidor</w:t>
      </w:r>
    </w:p>
    <w:p w:rsidR="00F011B8" w:rsidRPr="00B1742A" w:rsidRDefault="00B1742A" w:rsidP="00B1742A">
      <w:pPr>
        <w:pStyle w:val="Ttulo2"/>
        <w:spacing w:after="240"/>
        <w:jc w:val="both"/>
        <w:rPr>
          <w:rFonts w:asciiTheme="minorHAnsi" w:hAnsiTheme="minorHAnsi" w:cs="Times New Roman"/>
          <w:b w:val="0"/>
          <w:color w:val="000000" w:themeColor="text1"/>
          <w:sz w:val="22"/>
          <w:lang w:val="es-PY"/>
        </w:rPr>
      </w:pPr>
      <w:r>
        <w:rPr>
          <w:rFonts w:asciiTheme="minorHAnsi" w:hAnsiTheme="minorHAnsi" w:cs="Times New Roman"/>
          <w:color w:val="000000" w:themeColor="text1"/>
          <w:sz w:val="22"/>
          <w:lang w:val="es-PY"/>
        </w:rPr>
        <w:t>2.2</w:t>
      </w:r>
      <w:r w:rsidR="00F011B8" w:rsidRPr="004A4A22">
        <w:rPr>
          <w:rFonts w:asciiTheme="minorHAnsi" w:hAnsiTheme="minorHAnsi" w:cs="Times New Roman"/>
          <w:color w:val="000000" w:themeColor="text1"/>
          <w:sz w:val="22"/>
          <w:lang w:val="es-PY"/>
        </w:rPr>
        <w:t>.4 Presentaciones enriquecidas</w:t>
      </w:r>
      <w:bookmarkEnd w:id="310"/>
    </w:p>
    <w:p w:rsidR="00F011B8" w:rsidRPr="004A4A22" w:rsidRDefault="00F011B8" w:rsidP="00B1742A">
      <w:pPr>
        <w:spacing w:after="240"/>
        <w:jc w:val="both"/>
        <w:rPr>
          <w:rFonts w:cs="Times New Roman"/>
          <w:color w:val="000000" w:themeColor="text1"/>
          <w:lang w:val="es-PY"/>
        </w:rPr>
      </w:pPr>
      <w:r w:rsidRPr="004A4A22">
        <w:rPr>
          <w:rFonts w:cs="Times New Roman"/>
          <w:color w:val="000000" w:themeColor="text1"/>
          <w:lang w:val="es-PY"/>
        </w:rPr>
        <w:t>Las interfaces de usuario ofrecen una mayor riqueza con el manejo de eventos en el lado del cliente y</w:t>
      </w:r>
      <w:ins w:id="313" w:author="Vaio" w:date="2015-07-28T22:56:00Z">
        <w:r w:rsidR="0012025A">
          <w:rPr>
            <w:rFonts w:cs="Times New Roman"/>
            <w:color w:val="000000" w:themeColor="text1"/>
            <w:lang w:val="es-PY"/>
          </w:rPr>
          <w:t xml:space="preserve"> con la inclusión de</w:t>
        </w:r>
      </w:ins>
      <w:r w:rsidRPr="004A4A22">
        <w:rPr>
          <w:rFonts w:cs="Times New Roman"/>
          <w:color w:val="000000" w:themeColor="text1"/>
          <w:lang w:val="es-PY"/>
        </w:rPr>
        <w:t xml:space="preserve"> </w:t>
      </w:r>
      <w:del w:id="314" w:author="Vaio" w:date="2015-07-28T22:56:00Z">
        <w:r w:rsidRPr="004A4A22" w:rsidDel="0012025A">
          <w:rPr>
            <w:rFonts w:cs="Times New Roman"/>
            <w:color w:val="000000" w:themeColor="text1"/>
            <w:lang w:val="es-PY"/>
          </w:rPr>
          <w:delText xml:space="preserve">los </w:delText>
        </w:r>
      </w:del>
      <w:r w:rsidRPr="004A4A22">
        <w:rPr>
          <w:rFonts w:cs="Times New Roman"/>
          <w:i/>
          <w:color w:val="000000" w:themeColor="text1"/>
          <w:lang w:val="es-PY"/>
        </w:rPr>
        <w:t>widgets</w:t>
      </w:r>
      <w:r w:rsidRPr="004A4A22">
        <w:rPr>
          <w:rFonts w:cs="Times New Roman"/>
          <w:color w:val="000000" w:themeColor="text1"/>
          <w:lang w:val="es-PY"/>
        </w:rPr>
        <w:t xml:space="preserve"> interactivos</w:t>
      </w:r>
      <w:ins w:id="315" w:author="Vaio" w:date="2015-07-28T22:56:00Z">
        <w:r w:rsidR="0012025A">
          <w:rPr>
            <w:rFonts w:cs="Times New Roman"/>
            <w:color w:val="000000" w:themeColor="text1"/>
            <w:lang w:val="es-PY"/>
          </w:rPr>
          <w:t xml:space="preserve">. Los </w:t>
        </w:r>
        <w:r w:rsidR="0012025A" w:rsidRPr="0012025A">
          <w:rPr>
            <w:rFonts w:cs="Times New Roman"/>
            <w:i/>
            <w:color w:val="000000" w:themeColor="text1"/>
            <w:lang w:val="es-PY"/>
            <w:rPrChange w:id="316" w:author="Vaio" w:date="2015-07-28T22:57:00Z">
              <w:rPr>
                <w:rFonts w:cs="Times New Roman"/>
                <w:color w:val="000000" w:themeColor="text1"/>
                <w:lang w:val="es-PY"/>
              </w:rPr>
            </w:rPrChange>
          </w:rPr>
          <w:t>widgets</w:t>
        </w:r>
      </w:ins>
      <w:r w:rsidRPr="004A4A22">
        <w:rPr>
          <w:rFonts w:cs="Times New Roman"/>
          <w:color w:val="000000" w:themeColor="text1"/>
          <w:lang w:val="es-PY"/>
        </w:rPr>
        <w:t xml:space="preserve"> </w:t>
      </w:r>
      <w:del w:id="317" w:author="Vaio" w:date="2015-07-28T22:57:00Z">
        <w:r w:rsidRPr="004A4A22" w:rsidDel="0012025A">
          <w:rPr>
            <w:rFonts w:cs="Times New Roman"/>
            <w:color w:val="000000" w:themeColor="text1"/>
            <w:lang w:val="es-PY"/>
          </w:rPr>
          <w:delText xml:space="preserve">que </w:delText>
        </w:r>
      </w:del>
      <w:r w:rsidRPr="004A4A22">
        <w:rPr>
          <w:rFonts w:cs="Times New Roman"/>
          <w:color w:val="000000" w:themeColor="text1"/>
          <w:lang w:val="es-PY"/>
        </w:rPr>
        <w:t>son micro programas empotrados dentro de las página</w:t>
      </w:r>
      <w:r w:rsidR="001C2030">
        <w:rPr>
          <w:rFonts w:cs="Times New Roman"/>
          <w:color w:val="000000" w:themeColor="text1"/>
          <w:lang w:val="es-PY"/>
        </w:rPr>
        <w:t xml:space="preserve">s web y </w:t>
      </w:r>
      <w:ins w:id="318" w:author="Vaio" w:date="2015-07-28T22:57:00Z">
        <w:r w:rsidR="0012025A">
          <w:rPr>
            <w:rFonts w:cs="Times New Roman"/>
            <w:color w:val="000000" w:themeColor="text1"/>
            <w:lang w:val="es-PY"/>
          </w:rPr>
          <w:t xml:space="preserve">son </w:t>
        </w:r>
      </w:ins>
      <w:r w:rsidR="001C2030">
        <w:rPr>
          <w:rFonts w:cs="Times New Roman"/>
          <w:color w:val="000000" w:themeColor="text1"/>
          <w:lang w:val="es-PY"/>
        </w:rPr>
        <w:t>administrad</w:t>
      </w:r>
      <w:ins w:id="319" w:author="Vaio" w:date="2015-07-28T22:58:00Z">
        <w:r w:rsidR="0012025A">
          <w:rPr>
            <w:rFonts w:cs="Times New Roman"/>
            <w:color w:val="000000" w:themeColor="text1"/>
            <w:lang w:val="es-PY"/>
          </w:rPr>
          <w:t>o</w:t>
        </w:r>
      </w:ins>
      <w:del w:id="320" w:author="Vaio" w:date="2015-07-28T22:57:00Z">
        <w:r w:rsidR="001C2030" w:rsidDel="0012025A">
          <w:rPr>
            <w:rFonts w:cs="Times New Roman"/>
            <w:color w:val="000000" w:themeColor="text1"/>
            <w:lang w:val="es-PY"/>
          </w:rPr>
          <w:delText>a</w:delText>
        </w:r>
      </w:del>
      <w:r w:rsidRPr="004A4A22">
        <w:rPr>
          <w:rFonts w:cs="Times New Roman"/>
          <w:color w:val="000000" w:themeColor="text1"/>
          <w:lang w:val="es-PY"/>
        </w:rPr>
        <w:t xml:space="preserve">s por un motor de </w:t>
      </w:r>
      <w:r w:rsidRPr="004A4A22">
        <w:rPr>
          <w:rFonts w:cs="Times New Roman"/>
          <w:i/>
          <w:color w:val="000000" w:themeColor="text1"/>
          <w:lang w:val="es-PY"/>
        </w:rPr>
        <w:t>widgets</w:t>
      </w:r>
      <w:r w:rsidRPr="004A4A22">
        <w:rPr>
          <w:rFonts w:cs="Times New Roman"/>
          <w:color w:val="000000" w:themeColor="text1"/>
          <w:lang w:val="es-PY"/>
        </w:rPr>
        <w:t xml:space="preserve"> (que podría ser un </w:t>
      </w:r>
      <w:proofErr w:type="spellStart"/>
      <w:r w:rsidRPr="004A4A22">
        <w:rPr>
          <w:rFonts w:cs="Times New Roman"/>
          <w:color w:val="000000" w:themeColor="text1"/>
          <w:lang w:val="es-PY"/>
        </w:rPr>
        <w:t>plug</w:t>
      </w:r>
      <w:proofErr w:type="spellEnd"/>
      <w:r w:rsidRPr="004A4A22">
        <w:rPr>
          <w:rFonts w:cs="Times New Roman"/>
          <w:color w:val="000000" w:themeColor="text1"/>
          <w:lang w:val="es-PY"/>
        </w:rPr>
        <w:t xml:space="preserve">-in instalado en el navegador). Los </w:t>
      </w:r>
      <w:r w:rsidRPr="004A4A22">
        <w:rPr>
          <w:rFonts w:cs="Times New Roman"/>
          <w:i/>
          <w:color w:val="000000" w:themeColor="text1"/>
          <w:lang w:val="es-PY"/>
        </w:rPr>
        <w:t>widgets</w:t>
      </w:r>
      <w:r w:rsidRPr="004A4A22">
        <w:rPr>
          <w:rFonts w:cs="Times New Roman"/>
          <w:color w:val="000000" w:themeColor="text1"/>
          <w:lang w:val="es-PY"/>
        </w:rPr>
        <w:t xml:space="preserve"> presentan funciones bien específicas que por lo común resultan de utilidad a los usuarios tales como: presentar el estado del tiempo, la hora de diversos países, la cotización de las monedas extranjeras, calculadoras, entre otros. Los elementos multimedia dentro de las páginas como la intrusión de audio y video de alta calidad, a la par de animaciones también son características típicas de las </w:t>
      </w:r>
      <w:del w:id="321" w:author="Ivan Lopez" w:date="2015-06-17T17:07:00Z">
        <w:r w:rsidR="00BC355D" w:rsidDel="00524FF6">
          <w:rPr>
            <w:rFonts w:cs="Times New Roman"/>
            <w:color w:val="000000" w:themeColor="text1"/>
            <w:lang w:val="es-PY"/>
          </w:rPr>
          <w:delText>RIAS</w:delText>
        </w:r>
      </w:del>
      <w:proofErr w:type="spellStart"/>
      <w:ins w:id="322" w:author="Ivan Lopez" w:date="2015-06-17T17:07:00Z">
        <w:r w:rsidR="00524FF6" w:rsidRPr="00524FF6">
          <w:rPr>
            <w:rFonts w:cs="Times New Roman"/>
            <w:color w:val="000000" w:themeColor="text1"/>
            <w:lang w:val="es-PY"/>
          </w:rPr>
          <w:t>RIAs</w:t>
        </w:r>
      </w:ins>
      <w:proofErr w:type="spellEnd"/>
      <w:ins w:id="323" w:author="Vaio" w:date="2015-07-28T23:00:00Z">
        <w:r w:rsidR="0012025A">
          <w:rPr>
            <w:rFonts w:cs="Times New Roman"/>
            <w:color w:val="000000" w:themeColor="text1"/>
            <w:lang w:val="es-PY"/>
          </w:rPr>
          <w:t>.</w:t>
        </w:r>
      </w:ins>
      <w:del w:id="324" w:author="Vaio" w:date="2015-07-28T23:00:00Z">
        <w:r w:rsidRPr="004A4A22" w:rsidDel="0012025A">
          <w:rPr>
            <w:rFonts w:cs="Times New Roman"/>
            <w:color w:val="000000" w:themeColor="text1"/>
            <w:lang w:val="es-PY"/>
          </w:rPr>
          <w:delText>,</w:delText>
        </w:r>
      </w:del>
      <w:r w:rsidRPr="004A4A22">
        <w:rPr>
          <w:rFonts w:cs="Times New Roman"/>
          <w:color w:val="000000" w:themeColor="text1"/>
          <w:lang w:val="es-PY"/>
        </w:rPr>
        <w:t xml:space="preserve"> </w:t>
      </w:r>
      <w:del w:id="325" w:author="Vaio" w:date="2015-07-28T23:00:00Z">
        <w:r w:rsidRPr="004A4A22" w:rsidDel="0012025A">
          <w:rPr>
            <w:rFonts w:cs="Times New Roman"/>
            <w:color w:val="000000" w:themeColor="text1"/>
            <w:lang w:val="es-PY"/>
          </w:rPr>
          <w:delText>como a</w:delText>
        </w:r>
      </w:del>
      <w:ins w:id="326" w:author="Vaio" w:date="2015-07-28T23:00:00Z">
        <w:r w:rsidR="0012025A">
          <w:rPr>
            <w:rFonts w:cs="Times New Roman"/>
            <w:color w:val="000000" w:themeColor="text1"/>
            <w:lang w:val="es-PY"/>
          </w:rPr>
          <w:t>A</w:t>
        </w:r>
      </w:ins>
      <w:r w:rsidRPr="004A4A22">
        <w:rPr>
          <w:rFonts w:cs="Times New Roman"/>
          <w:color w:val="000000" w:themeColor="text1"/>
          <w:lang w:val="es-PY"/>
        </w:rPr>
        <w:t xml:space="preserve">sí también, la capacidad de arrastrar y soltar elementos dentro de la interfaz, las auto-sugerencias de datos a medida que se va escribiendo un patrón en un campo y el refrescado automático de las páginas (o porciones de esta), son otras de las características interesantes que pueden encontrarse. </w:t>
      </w:r>
    </w:p>
    <w:p w:rsidR="00F011B8" w:rsidRPr="004A4A22" w:rsidRDefault="001C2030" w:rsidP="000551EF">
      <w:pPr>
        <w:spacing w:after="0"/>
        <w:jc w:val="both"/>
        <w:rPr>
          <w:rFonts w:cs="Times New Roman"/>
          <w:color w:val="000000" w:themeColor="text1"/>
          <w:lang w:val="es-PY"/>
        </w:rPr>
      </w:pPr>
      <w:r>
        <w:rPr>
          <w:rFonts w:cs="Times New Roman"/>
          <w:color w:val="000000" w:themeColor="text1"/>
          <w:lang w:val="es-PY"/>
        </w:rPr>
        <w:t xml:space="preserve"> </w:t>
      </w:r>
      <w:r w:rsidR="00F011B8" w:rsidRPr="004A4A22">
        <w:rPr>
          <w:rFonts w:cs="Times New Roman"/>
          <w:color w:val="000000" w:themeColor="text1"/>
          <w:lang w:val="es-PY"/>
        </w:rPr>
        <w:t xml:space="preserve">En la </w:t>
      </w:r>
      <w:ins w:id="327" w:author="Ivan Lopez" w:date="2015-06-22T16:25:00Z">
        <w:r w:rsidR="00A6662B">
          <w:rPr>
            <w:rFonts w:cs="Times New Roman"/>
            <w:color w:val="000000" w:themeColor="text1"/>
            <w:lang w:val="es-PY"/>
          </w:rPr>
          <w:fldChar w:fldCharType="begin"/>
        </w:r>
        <w:r w:rsidR="00A6662B">
          <w:rPr>
            <w:rFonts w:cs="Times New Roman"/>
            <w:color w:val="000000" w:themeColor="text1"/>
            <w:lang w:val="es-PY"/>
          </w:rPr>
          <w:instrText xml:space="preserve"> REF _Ref422753628 \h </w:instrText>
        </w:r>
      </w:ins>
      <w:r w:rsidR="00A6662B">
        <w:rPr>
          <w:rFonts w:cs="Times New Roman"/>
          <w:color w:val="000000" w:themeColor="text1"/>
          <w:lang w:val="es-PY"/>
        </w:rPr>
      </w:r>
      <w:r w:rsidR="00A6662B">
        <w:rPr>
          <w:rFonts w:cs="Times New Roman"/>
          <w:color w:val="000000" w:themeColor="text1"/>
          <w:lang w:val="es-PY"/>
        </w:rPr>
        <w:fldChar w:fldCharType="separate"/>
      </w:r>
      <w:ins w:id="328" w:author="Ivan Lopez" w:date="2015-06-22T16:25:00Z">
        <w:r w:rsidR="00A6662B" w:rsidRPr="003C719B">
          <w:rPr>
            <w:color w:val="000000" w:themeColor="text1"/>
          </w:rPr>
          <w:t xml:space="preserve">Tabla </w:t>
        </w:r>
        <w:r w:rsidR="00A6662B">
          <w:rPr>
            <w:noProof/>
            <w:color w:val="000000" w:themeColor="text1"/>
          </w:rPr>
          <w:t>4</w:t>
        </w:r>
        <w:r w:rsidR="00A6662B">
          <w:rPr>
            <w:rFonts w:cs="Times New Roman"/>
            <w:color w:val="000000" w:themeColor="text1"/>
            <w:lang w:val="es-PY"/>
          </w:rPr>
          <w:fldChar w:fldCharType="end"/>
        </w:r>
      </w:ins>
      <w:ins w:id="329" w:author="Ivan Lopez" w:date="2015-06-22T16:24:00Z">
        <w:r w:rsidR="00A6662B">
          <w:rPr>
            <w:rFonts w:cs="Times New Roman"/>
            <w:color w:val="000000" w:themeColor="text1"/>
            <w:lang w:val="es-PY"/>
          </w:rPr>
          <w:t xml:space="preserve"> </w:t>
        </w:r>
      </w:ins>
      <w:r w:rsidR="00F011B8" w:rsidRPr="004A4A22">
        <w:rPr>
          <w:rFonts w:cs="Times New Roman"/>
          <w:color w:val="000000" w:themeColor="text1"/>
          <w:lang w:val="es-PY"/>
        </w:rPr>
        <w:t>se presentan algunas ventajas y desventajas de un comportamiento más sofisticado en la interfaz de usuario</w:t>
      </w:r>
      <w:ins w:id="330" w:author="Vaio" w:date="2015-07-28T23:00:00Z">
        <w:r w:rsidR="0012025A">
          <w:rPr>
            <w:rFonts w:cs="Times New Roman"/>
            <w:color w:val="000000" w:themeColor="text1"/>
            <w:lang w:val="es-PY"/>
          </w:rPr>
          <w:t>.</w:t>
        </w:r>
      </w:ins>
      <w:del w:id="331" w:author="Vaio" w:date="2015-07-28T23:00:00Z">
        <w:r w:rsidR="00F011B8" w:rsidRPr="004A4A22" w:rsidDel="0012025A">
          <w:rPr>
            <w:rFonts w:cs="Times New Roman"/>
            <w:color w:val="000000" w:themeColor="text1"/>
            <w:lang w:val="es-PY"/>
          </w:rPr>
          <w:delText>:</w:delText>
        </w:r>
      </w:del>
    </w:p>
    <w:p w:rsidR="00F011B8" w:rsidDel="0012025A" w:rsidRDefault="00F011B8" w:rsidP="000551EF">
      <w:pPr>
        <w:spacing w:after="0"/>
        <w:jc w:val="both"/>
        <w:rPr>
          <w:del w:id="332" w:author="Vaio" w:date="2015-07-28T23:00:00Z"/>
          <w:rFonts w:cs="Times New Roman"/>
          <w:color w:val="000000" w:themeColor="text1"/>
          <w:lang w:val="es-PY"/>
        </w:rPr>
      </w:pPr>
    </w:p>
    <w:p w:rsidR="0012025A" w:rsidRDefault="0012025A" w:rsidP="000551EF">
      <w:pPr>
        <w:spacing w:after="0"/>
        <w:jc w:val="both"/>
        <w:rPr>
          <w:ins w:id="333" w:author="Vaio" w:date="2015-07-28T23:00:00Z"/>
          <w:rFonts w:cs="Times New Roman"/>
          <w:color w:val="000000" w:themeColor="text1"/>
          <w:lang w:val="es-PY"/>
        </w:rPr>
      </w:pPr>
    </w:p>
    <w:p w:rsidR="003134E0" w:rsidDel="0012025A" w:rsidRDefault="003134E0" w:rsidP="000551EF">
      <w:pPr>
        <w:spacing w:after="0"/>
        <w:jc w:val="both"/>
        <w:rPr>
          <w:ins w:id="334" w:author="marcazal" w:date="2015-06-03T23:46:00Z"/>
          <w:del w:id="335" w:author="Vaio" w:date="2015-07-28T23:00:00Z"/>
          <w:rFonts w:cs="Times New Roman"/>
          <w:color w:val="000000" w:themeColor="text1"/>
          <w:lang w:val="es-PY"/>
        </w:rPr>
      </w:pPr>
    </w:p>
    <w:p w:rsidR="003134E0" w:rsidDel="0012025A" w:rsidRDefault="003134E0" w:rsidP="000551EF">
      <w:pPr>
        <w:spacing w:after="0"/>
        <w:jc w:val="both"/>
        <w:rPr>
          <w:ins w:id="336" w:author="marcazal" w:date="2015-06-03T23:46:00Z"/>
          <w:del w:id="337" w:author="Vaio" w:date="2015-07-28T23:00:00Z"/>
          <w:rFonts w:cs="Times New Roman"/>
          <w:color w:val="000000" w:themeColor="text1"/>
          <w:lang w:val="es-PY"/>
        </w:rPr>
      </w:pPr>
    </w:p>
    <w:p w:rsidR="003134E0" w:rsidDel="0012025A" w:rsidRDefault="003134E0" w:rsidP="000551EF">
      <w:pPr>
        <w:spacing w:after="0"/>
        <w:jc w:val="both"/>
        <w:rPr>
          <w:ins w:id="338" w:author="marcazal" w:date="2015-06-03T23:46:00Z"/>
          <w:del w:id="339" w:author="Vaio" w:date="2015-07-28T23:00:00Z"/>
          <w:rFonts w:cs="Times New Roman"/>
          <w:color w:val="000000" w:themeColor="text1"/>
          <w:lang w:val="es-PY"/>
        </w:rPr>
      </w:pPr>
    </w:p>
    <w:p w:rsidR="003134E0" w:rsidRPr="004A4A22" w:rsidRDefault="003134E0" w:rsidP="000551EF">
      <w:pPr>
        <w:spacing w:after="0"/>
        <w:jc w:val="both"/>
        <w:rPr>
          <w:rFonts w:cs="Times New Roman"/>
          <w:color w:val="000000" w:themeColor="text1"/>
          <w:lang w:val="es-PY"/>
        </w:rPr>
      </w:pPr>
    </w:p>
    <w:tbl>
      <w:tblPr>
        <w:tblStyle w:val="Tablaconcuadrcula"/>
        <w:tblW w:w="0" w:type="auto"/>
        <w:tblInd w:w="108" w:type="dxa"/>
        <w:tblLook w:val="04A0" w:firstRow="1" w:lastRow="0" w:firstColumn="1" w:lastColumn="0" w:noHBand="0" w:noVBand="1"/>
      </w:tblPr>
      <w:tblGrid>
        <w:gridCol w:w="4214"/>
        <w:gridCol w:w="4322"/>
      </w:tblGrid>
      <w:tr w:rsidR="00F011B8" w:rsidRPr="004A4A22" w:rsidTr="001C2030">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spacing w:line="276" w:lineRule="auto"/>
              <w:jc w:val="both"/>
              <w:rPr>
                <w:rFonts w:cs="Times New Roman"/>
                <w:b/>
                <w:color w:val="000000" w:themeColor="text1"/>
                <w:sz w:val="18"/>
                <w:lang w:val="es-PY"/>
              </w:rPr>
            </w:pPr>
            <w:r w:rsidRPr="004A4A22">
              <w:rPr>
                <w:rFonts w:cs="Times New Roman"/>
                <w:b/>
                <w:color w:val="000000" w:themeColor="text1"/>
                <w:sz w:val="18"/>
                <w:lang w:val="es-PY"/>
              </w:rPr>
              <w:lastRenderedPageBreak/>
              <w:t>Ventajas</w:t>
            </w:r>
          </w:p>
        </w:tc>
        <w:tc>
          <w:tcPr>
            <w:tcW w:w="4322"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spacing w:line="276" w:lineRule="auto"/>
              <w:jc w:val="both"/>
              <w:rPr>
                <w:rFonts w:cs="Times New Roman"/>
                <w:b/>
                <w:color w:val="000000" w:themeColor="text1"/>
                <w:sz w:val="18"/>
                <w:lang w:val="es-PY"/>
              </w:rPr>
            </w:pPr>
            <w:r w:rsidRPr="004A4A22">
              <w:rPr>
                <w:rFonts w:cs="Times New Roman"/>
                <w:b/>
                <w:color w:val="000000" w:themeColor="text1"/>
                <w:sz w:val="18"/>
                <w:lang w:val="es-PY"/>
              </w:rPr>
              <w:t>Desventajas</w:t>
            </w:r>
          </w:p>
        </w:tc>
      </w:tr>
      <w:tr w:rsidR="00F011B8" w:rsidRPr="004A4A22" w:rsidTr="001C2030">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keepNext/>
              <w:keepLines/>
              <w:numPr>
                <w:ilvl w:val="0"/>
                <w:numId w:val="4"/>
              </w:numPr>
              <w:spacing w:line="276" w:lineRule="auto"/>
              <w:ind w:left="357" w:hanging="357"/>
              <w:jc w:val="both"/>
              <w:outlineLvl w:val="0"/>
              <w:rPr>
                <w:rFonts w:cs="Times New Roman"/>
                <w:b/>
                <w:color w:val="000000" w:themeColor="text1"/>
                <w:sz w:val="18"/>
                <w:lang w:val="es-PY"/>
              </w:rPr>
            </w:pPr>
            <w:r w:rsidRPr="004A4A22">
              <w:rPr>
                <w:rFonts w:cs="Times New Roman"/>
                <w:color w:val="000000" w:themeColor="text1"/>
                <w:sz w:val="18"/>
                <w:lang w:val="es-PY"/>
              </w:rPr>
              <w:t xml:space="preserve">Funcionamiento como una aplicación de una sola página, evitando de esta forma perderse en la navegación del sitio web. </w:t>
            </w:r>
          </w:p>
          <w:p w:rsidR="00F011B8" w:rsidRPr="004A4A22" w:rsidRDefault="00F011B8" w:rsidP="000551EF">
            <w:pPr>
              <w:pStyle w:val="Prrafodelista"/>
              <w:numPr>
                <w:ilvl w:val="0"/>
                <w:numId w:val="4"/>
              </w:numPr>
              <w:spacing w:line="276" w:lineRule="auto"/>
              <w:jc w:val="both"/>
              <w:rPr>
                <w:rFonts w:cs="Times New Roman"/>
                <w:b/>
                <w:color w:val="000000" w:themeColor="text1"/>
                <w:sz w:val="18"/>
                <w:lang w:val="es-PY"/>
              </w:rPr>
            </w:pPr>
            <w:r w:rsidRPr="004A4A22">
              <w:rPr>
                <w:rFonts w:cs="Times New Roman"/>
                <w:color w:val="000000" w:themeColor="text1"/>
                <w:sz w:val="18"/>
                <w:lang w:val="es-PY"/>
              </w:rPr>
              <w:t>Se presenta al usuario una interfaz mucho más enriquecida y reactiva a eventos.</w:t>
            </w:r>
          </w:p>
        </w:tc>
        <w:tc>
          <w:tcPr>
            <w:tcW w:w="4322" w:type="dxa"/>
            <w:tcBorders>
              <w:top w:val="single" w:sz="4" w:space="0" w:color="auto"/>
              <w:left w:val="single" w:sz="4" w:space="0" w:color="auto"/>
              <w:bottom w:val="single" w:sz="4" w:space="0" w:color="auto"/>
              <w:right w:val="single" w:sz="4" w:space="0" w:color="auto"/>
            </w:tcBorders>
          </w:tcPr>
          <w:p w:rsidR="00F011B8" w:rsidRPr="004A4A22" w:rsidRDefault="00F011B8" w:rsidP="000551EF">
            <w:pPr>
              <w:pStyle w:val="Prrafodelista"/>
              <w:numPr>
                <w:ilvl w:val="0"/>
                <w:numId w:val="4"/>
              </w:numPr>
              <w:spacing w:line="276" w:lineRule="auto"/>
              <w:jc w:val="both"/>
              <w:rPr>
                <w:rFonts w:cs="Times New Roman"/>
                <w:color w:val="000000" w:themeColor="text1"/>
                <w:sz w:val="18"/>
                <w:lang w:val="es-PY"/>
              </w:rPr>
            </w:pPr>
            <w:r w:rsidRPr="004A4A22">
              <w:rPr>
                <w:rFonts w:cs="Times New Roman"/>
                <w:color w:val="000000" w:themeColor="text1"/>
                <w:sz w:val="18"/>
                <w:lang w:val="es-PY"/>
              </w:rPr>
              <w:t>Pueden presentarse problemas de rendimiento.</w:t>
            </w:r>
          </w:p>
          <w:p w:rsidR="00F011B8" w:rsidRPr="004A4A22" w:rsidRDefault="00F011B8" w:rsidP="000551EF">
            <w:pPr>
              <w:pStyle w:val="Prrafodelista"/>
              <w:numPr>
                <w:ilvl w:val="0"/>
                <w:numId w:val="4"/>
              </w:numPr>
              <w:spacing w:line="276" w:lineRule="auto"/>
              <w:jc w:val="both"/>
              <w:rPr>
                <w:rFonts w:cs="Times New Roman"/>
                <w:color w:val="000000" w:themeColor="text1"/>
                <w:sz w:val="18"/>
                <w:lang w:val="es-PY"/>
              </w:rPr>
            </w:pPr>
            <w:r w:rsidRPr="004A4A22">
              <w:rPr>
                <w:rFonts w:cs="Times New Roman"/>
                <w:color w:val="000000" w:themeColor="text1"/>
                <w:sz w:val="18"/>
                <w:lang w:val="es-PY"/>
              </w:rPr>
              <w:t xml:space="preserve">Es posible que se tengan incompatibilidades en el navegador web. </w:t>
            </w:r>
          </w:p>
          <w:p w:rsidR="00F011B8" w:rsidRPr="004A4A22" w:rsidRDefault="00F011B8" w:rsidP="003C719B">
            <w:pPr>
              <w:keepNext/>
              <w:spacing w:line="276" w:lineRule="auto"/>
              <w:jc w:val="both"/>
              <w:rPr>
                <w:rFonts w:cs="Times New Roman"/>
                <w:color w:val="000000" w:themeColor="text1"/>
                <w:sz w:val="18"/>
                <w:lang w:val="es-PY"/>
              </w:rPr>
            </w:pPr>
          </w:p>
        </w:tc>
      </w:tr>
    </w:tbl>
    <w:p w:rsidR="003C719B" w:rsidRPr="003C719B" w:rsidRDefault="003C719B" w:rsidP="003C719B">
      <w:pPr>
        <w:pStyle w:val="Epgrafe"/>
        <w:ind w:firstLine="708"/>
        <w:rPr>
          <w:b w:val="0"/>
          <w:color w:val="000000" w:themeColor="text1"/>
        </w:rPr>
      </w:pPr>
      <w:bookmarkStart w:id="340" w:name="_Ref422753628"/>
      <w:r w:rsidRPr="003C719B">
        <w:rPr>
          <w:color w:val="000000" w:themeColor="text1"/>
        </w:rPr>
        <w:t xml:space="preserve">Tabla </w:t>
      </w:r>
      <w:r w:rsidR="000254F9">
        <w:rPr>
          <w:color w:val="000000" w:themeColor="text1"/>
        </w:rPr>
        <w:fldChar w:fldCharType="begin"/>
      </w:r>
      <w:r w:rsidR="00B477AE">
        <w:rPr>
          <w:color w:val="000000" w:themeColor="text1"/>
        </w:rPr>
        <w:instrText xml:space="preserve"> SEQ Tabla \* ARABIC </w:instrText>
      </w:r>
      <w:r w:rsidR="000254F9">
        <w:rPr>
          <w:color w:val="000000" w:themeColor="text1"/>
        </w:rPr>
        <w:fldChar w:fldCharType="separate"/>
      </w:r>
      <w:r w:rsidR="00B477AE">
        <w:rPr>
          <w:noProof/>
          <w:color w:val="000000" w:themeColor="text1"/>
        </w:rPr>
        <w:t>4</w:t>
      </w:r>
      <w:r w:rsidR="000254F9">
        <w:rPr>
          <w:color w:val="000000" w:themeColor="text1"/>
        </w:rPr>
        <w:fldChar w:fldCharType="end"/>
      </w:r>
      <w:bookmarkEnd w:id="340"/>
      <w:r w:rsidRPr="003C719B">
        <w:rPr>
          <w:color w:val="000000" w:themeColor="text1"/>
        </w:rPr>
        <w:t xml:space="preserve"> </w:t>
      </w:r>
      <w:del w:id="341" w:author="Vaio" w:date="2015-07-28T21:41:00Z">
        <w:r w:rsidRPr="003C719B" w:rsidDel="00E82F76">
          <w:rPr>
            <w:color w:val="000000" w:themeColor="text1"/>
          </w:rPr>
          <w:delText xml:space="preserve"> </w:delText>
        </w:r>
      </w:del>
      <w:del w:id="342" w:author="Vaio" w:date="2015-07-28T21:39:00Z">
        <w:r w:rsidRPr="003C719B" w:rsidDel="004403D8">
          <w:rPr>
            <w:color w:val="000000" w:themeColor="text1"/>
          </w:rPr>
          <w:delText xml:space="preserve"> </w:delText>
        </w:r>
      </w:del>
      <w:r w:rsidRPr="003C719B">
        <w:rPr>
          <w:b w:val="0"/>
          <w:color w:val="000000" w:themeColor="text1"/>
        </w:rPr>
        <w:t>Ventajas y desventajas de un comportamiento más sofisticado en la interfaz de usuario</w:t>
      </w:r>
    </w:p>
    <w:p w:rsidR="0023289D" w:rsidRPr="004A4A22" w:rsidDel="003134E0" w:rsidRDefault="00F011B8" w:rsidP="001C2030">
      <w:pPr>
        <w:spacing w:after="0"/>
        <w:jc w:val="both"/>
        <w:rPr>
          <w:del w:id="343" w:author="marcazal" w:date="2015-06-03T23:45:00Z"/>
          <w:rFonts w:cs="Times New Roman"/>
          <w:color w:val="000000" w:themeColor="text1"/>
          <w:lang w:val="es-PY"/>
        </w:rPr>
      </w:pPr>
      <w:r w:rsidRPr="004A4A22">
        <w:rPr>
          <w:rFonts w:cs="Times New Roman"/>
          <w:color w:val="000000" w:themeColor="text1"/>
          <w:lang w:val="es-PY"/>
        </w:rPr>
        <w:t xml:space="preserve">De todas las características subyacentes a las </w:t>
      </w:r>
      <w:del w:id="344" w:author="Ivan Lopez" w:date="2015-06-17T17:07:00Z">
        <w:r w:rsidR="00BC355D" w:rsidDel="00524FF6">
          <w:rPr>
            <w:rFonts w:cs="Times New Roman"/>
            <w:color w:val="000000" w:themeColor="text1"/>
            <w:lang w:val="es-PY"/>
          </w:rPr>
          <w:delText>RIAS</w:delText>
        </w:r>
      </w:del>
      <w:proofErr w:type="spellStart"/>
      <w:ins w:id="345" w:author="Ivan Lopez" w:date="2015-06-17T17:07:00Z">
        <w:r w:rsidR="00524FF6" w:rsidRPr="00524FF6">
          <w:rPr>
            <w:rFonts w:cs="Times New Roman"/>
            <w:color w:val="000000" w:themeColor="text1"/>
            <w:lang w:val="es-PY"/>
          </w:rPr>
          <w:t>RIAs</w:t>
        </w:r>
      </w:ins>
      <w:proofErr w:type="spellEnd"/>
      <w:r w:rsidRPr="004A4A22">
        <w:rPr>
          <w:rFonts w:cs="Times New Roman"/>
          <w:color w:val="000000" w:themeColor="text1"/>
          <w:lang w:val="es-PY"/>
        </w:rPr>
        <w:t xml:space="preserve"> anteriormente descriptas, las presentaciones enriquecidas (que abarcan el manejo de eventos en el lado del cliente, los </w:t>
      </w:r>
      <w:r w:rsidRPr="004A4A22">
        <w:rPr>
          <w:rFonts w:cs="Times New Roman"/>
          <w:i/>
          <w:color w:val="000000" w:themeColor="text1"/>
          <w:lang w:val="es-PY"/>
        </w:rPr>
        <w:t>widgets</w:t>
      </w:r>
      <w:r w:rsidRPr="004A4A22">
        <w:rPr>
          <w:rFonts w:cs="Times New Roman"/>
          <w:color w:val="000000" w:themeColor="text1"/>
          <w:lang w:val="es-PY"/>
        </w:rPr>
        <w:t xml:space="preserve"> interactivos, el paradigma de una sola página y el contenido multimedia) son las que representan el </w:t>
      </w:r>
      <w:r w:rsidRPr="004A4A22">
        <w:rPr>
          <w:rFonts w:cs="Times New Roman"/>
          <w:i/>
          <w:color w:val="000000" w:themeColor="text1"/>
          <w:lang w:val="es-PY"/>
        </w:rPr>
        <w:t xml:space="preserve">look and </w:t>
      </w:r>
      <w:proofErr w:type="spellStart"/>
      <w:r w:rsidRPr="004A4A22">
        <w:rPr>
          <w:rFonts w:cs="Times New Roman"/>
          <w:i/>
          <w:color w:val="000000" w:themeColor="text1"/>
          <w:lang w:val="es-PY"/>
        </w:rPr>
        <w:t>feel</w:t>
      </w:r>
      <w:proofErr w:type="spellEnd"/>
      <w:r w:rsidRPr="004A4A22">
        <w:rPr>
          <w:rFonts w:cs="Times New Roman"/>
          <w:color w:val="000000" w:themeColor="text1"/>
          <w:lang w:val="es-PY"/>
        </w:rPr>
        <w:t xml:space="preserve"> final. </w:t>
      </w:r>
      <w:commentRangeStart w:id="346"/>
      <w:del w:id="347" w:author="marcazal" w:date="2015-05-28T03:54:00Z">
        <w:r w:rsidRPr="004A4A22" w:rsidDel="00354D20">
          <w:rPr>
            <w:rFonts w:cs="Times New Roman"/>
            <w:color w:val="000000" w:themeColor="text1"/>
            <w:lang w:val="es-PY"/>
          </w:rPr>
          <w:delText xml:space="preserve">Por este motivo, podemos decir que corresponden a las características percibidas en primera instancia por parte de los usuarios. He ahí su importancia y el por qué son numerosos los </w:delText>
        </w:r>
        <w:r w:rsidRPr="004A4A22" w:rsidDel="00354D20">
          <w:rPr>
            <w:rFonts w:cs="Times New Roman"/>
            <w:i/>
            <w:color w:val="000000" w:themeColor="text1"/>
            <w:lang w:val="es-PY"/>
          </w:rPr>
          <w:delText>frameworks</w:delText>
        </w:r>
        <w:r w:rsidRPr="004A4A22" w:rsidDel="00354D20">
          <w:rPr>
            <w:rFonts w:cs="Times New Roman"/>
            <w:color w:val="000000" w:themeColor="text1"/>
            <w:lang w:val="es-PY"/>
          </w:rPr>
          <w:delText xml:space="preserve"> de desarrollo existentes en la actualidad que los contemplan.</w:delText>
        </w:r>
        <w:commentRangeEnd w:id="346"/>
        <w:r w:rsidR="005B426F" w:rsidDel="00354D20">
          <w:rPr>
            <w:rStyle w:val="Refdecomentario"/>
            <w:rFonts w:eastAsiaTheme="minorEastAsia"/>
            <w:lang w:eastAsia="es-ES"/>
          </w:rPr>
          <w:commentReference w:id="346"/>
        </w:r>
        <w:r w:rsidRPr="004A4A22" w:rsidDel="00354D20">
          <w:rPr>
            <w:rFonts w:cs="Times New Roman"/>
            <w:color w:val="000000" w:themeColor="text1"/>
            <w:lang w:val="es-PY"/>
          </w:rPr>
          <w:delText xml:space="preserve"> </w:delText>
        </w:r>
        <w:commentRangeStart w:id="348"/>
        <w:r w:rsidRPr="004A4A22" w:rsidDel="00354D20">
          <w:rPr>
            <w:rFonts w:cs="Times New Roman"/>
            <w:color w:val="000000" w:themeColor="text1"/>
            <w:lang w:val="es-PY"/>
          </w:rPr>
          <w:delText>El enfoque de este trabajo de fin de carrera, por ende, se enmarca principalmente en potenciar esta característica a través del paradigma MDA</w:delText>
        </w:r>
        <w:r w:rsidR="009D54F1" w:rsidRPr="004A4A22" w:rsidDel="00354D20">
          <w:rPr>
            <w:rFonts w:cs="Times New Roman"/>
            <w:color w:val="000000" w:themeColor="text1"/>
            <w:lang w:val="es-PY"/>
          </w:rPr>
          <w:delText xml:space="preserve"> que será presentado posteriormente en este capítulo</w:delText>
        </w:r>
        <w:r w:rsidRPr="004A4A22" w:rsidDel="00354D20">
          <w:rPr>
            <w:rFonts w:cs="Times New Roman"/>
            <w:color w:val="000000" w:themeColor="text1"/>
            <w:lang w:val="es-PY"/>
          </w:rPr>
          <w:delText>.</w:delText>
        </w:r>
      </w:del>
      <w:commentRangeEnd w:id="348"/>
      <w:r w:rsidR="005B426F">
        <w:rPr>
          <w:rStyle w:val="Refdecomentario"/>
          <w:rFonts w:eastAsiaTheme="minorEastAsia"/>
          <w:lang w:eastAsia="es-ES"/>
        </w:rPr>
        <w:commentReference w:id="348"/>
      </w:r>
    </w:p>
    <w:p w:rsidR="0023289D" w:rsidRPr="004A4A22" w:rsidDel="003134E0" w:rsidRDefault="0023289D" w:rsidP="000551EF">
      <w:pPr>
        <w:spacing w:after="0"/>
        <w:ind w:firstLine="708"/>
        <w:jc w:val="both"/>
        <w:rPr>
          <w:del w:id="349" w:author="marcazal" w:date="2015-06-03T23:45:00Z"/>
          <w:rFonts w:cs="Times New Roman"/>
          <w:color w:val="000000" w:themeColor="text1"/>
          <w:lang w:val="es-PY"/>
        </w:rPr>
      </w:pPr>
    </w:p>
    <w:p w:rsidR="00E00CB2" w:rsidRDefault="00E00CB2">
      <w:pPr>
        <w:spacing w:after="0"/>
        <w:jc w:val="both"/>
        <w:rPr>
          <w:rFonts w:cs="Times New Roman"/>
          <w:color w:val="000000" w:themeColor="text1"/>
          <w:lang w:val="es-PY"/>
        </w:rPr>
      </w:pPr>
    </w:p>
    <w:p w:rsidR="0023289D" w:rsidRPr="001C2030" w:rsidRDefault="001C2030" w:rsidP="001C2030">
      <w:pPr>
        <w:pStyle w:val="Ttulo2"/>
        <w:spacing w:after="240"/>
        <w:jc w:val="both"/>
        <w:rPr>
          <w:rFonts w:asciiTheme="minorHAnsi" w:hAnsiTheme="minorHAnsi" w:cs="Times New Roman"/>
          <w:caps/>
          <w:color w:val="000000" w:themeColor="text1"/>
          <w:sz w:val="22"/>
          <w:szCs w:val="22"/>
        </w:rPr>
      </w:pPr>
      <w:bookmarkStart w:id="350" w:name="_Toc350743964"/>
      <w:r w:rsidRPr="00137FF1">
        <w:rPr>
          <w:rFonts w:asciiTheme="minorHAnsi" w:hAnsiTheme="minorHAnsi" w:cs="Times New Roman"/>
          <w:caps/>
          <w:color w:val="000000" w:themeColor="text1"/>
          <w:sz w:val="22"/>
          <w:szCs w:val="22"/>
        </w:rPr>
        <w:t xml:space="preserve">2.3 Tecnologías para la implementación de las </w:t>
      </w:r>
      <w:bookmarkEnd w:id="350"/>
      <w:del w:id="351" w:author="Ivan Lopez" w:date="2015-06-17T17:07:00Z">
        <w:r w:rsidR="00BC355D" w:rsidDel="00524FF6">
          <w:rPr>
            <w:rFonts w:asciiTheme="minorHAnsi" w:hAnsiTheme="minorHAnsi" w:cs="Times New Roman"/>
            <w:caps/>
            <w:color w:val="000000" w:themeColor="text1"/>
            <w:sz w:val="22"/>
            <w:szCs w:val="22"/>
          </w:rPr>
          <w:delText>RIAS</w:delText>
        </w:r>
      </w:del>
      <w:ins w:id="352" w:author="Ivan Lopez" w:date="2015-06-17T17:07:00Z">
        <w:r w:rsidR="00524FF6" w:rsidRPr="00524FF6">
          <w:rPr>
            <w:rFonts w:asciiTheme="minorHAnsi" w:hAnsiTheme="minorHAnsi" w:cs="Times New Roman"/>
            <w:caps/>
            <w:color w:val="000000" w:themeColor="text1"/>
            <w:sz w:val="22"/>
            <w:szCs w:val="22"/>
          </w:rPr>
          <w:t>RIAs</w:t>
        </w:r>
      </w:ins>
      <w:r w:rsidR="0023289D" w:rsidRPr="004A4A22">
        <w:tab/>
      </w:r>
    </w:p>
    <w:p w:rsidR="0023289D" w:rsidRPr="004A4A22" w:rsidRDefault="0023289D" w:rsidP="001C2030">
      <w:pPr>
        <w:spacing w:after="240"/>
        <w:jc w:val="both"/>
        <w:rPr>
          <w:rFonts w:cs="Times New Roman"/>
        </w:rPr>
      </w:pPr>
      <w:r w:rsidRPr="004A4A22">
        <w:rPr>
          <w:rFonts w:cs="Times New Roman"/>
        </w:rPr>
        <w:t xml:space="preserve">Actualmente, las capacidades de las </w:t>
      </w:r>
      <w:del w:id="353" w:author="Ivan Lopez" w:date="2015-06-17T17:07:00Z">
        <w:r w:rsidR="00BC355D" w:rsidDel="00524FF6">
          <w:rPr>
            <w:rFonts w:cs="Times New Roman"/>
          </w:rPr>
          <w:delText>RIAS</w:delText>
        </w:r>
      </w:del>
      <w:proofErr w:type="spellStart"/>
      <w:ins w:id="354" w:author="Ivan Lopez" w:date="2015-06-17T17:07:00Z">
        <w:r w:rsidR="00524FF6" w:rsidRPr="00524FF6">
          <w:rPr>
            <w:rFonts w:cs="Times New Roman"/>
          </w:rPr>
          <w:t>RIAs</w:t>
        </w:r>
      </w:ins>
      <w:proofErr w:type="spellEnd"/>
      <w:r w:rsidRPr="004A4A22">
        <w:rPr>
          <w:rFonts w:cs="Times New Roman"/>
        </w:rPr>
        <w:t xml:space="preserve"> se pueden implementar en diferentes tecnologías cliente que pueden clasificarse en tres categorías principales, de acuerdo con el entorno de ejecución:</w:t>
      </w:r>
    </w:p>
    <w:p w:rsidR="0023289D" w:rsidRPr="004A4A22" w:rsidRDefault="005317C5" w:rsidP="00342DA4">
      <w:pPr>
        <w:jc w:val="both"/>
        <w:rPr>
          <w:rFonts w:cs="Times New Roman"/>
        </w:rPr>
      </w:pPr>
      <w:r>
        <w:rPr>
          <w:noProof/>
        </w:rPr>
        <w:pict>
          <v:shape id="_x0000_s1032" type="#_x0000_t202" style="position:absolute;left:0;text-align:left;margin-left:1pt;margin-top:273.05pt;width:420.5pt;height:.05pt;z-index:251674624" wrapcoords="-39 0 -39 20965 21600 20965 21600 0 -39 0" stroked="f">
            <v:textbox style="mso-fit-shape-to-text:t" inset="0,0,0,0">
              <w:txbxContent>
                <w:p w:rsidR="005317C5" w:rsidRPr="003B2F39" w:rsidRDefault="005317C5" w:rsidP="00E82F76">
                  <w:pPr>
                    <w:pStyle w:val="Epgrafe"/>
                    <w:jc w:val="center"/>
                    <w:rPr>
                      <w:rFonts w:eastAsiaTheme="minorHAnsi" w:cs="Times New Roman"/>
                      <w:b w:val="0"/>
                      <w:noProof/>
                      <w:color w:val="000000" w:themeColor="text1"/>
                    </w:rPr>
                    <w:pPrChange w:id="355" w:author="Vaio" w:date="2015-07-28T21:42:00Z">
                      <w:pPr>
                        <w:pStyle w:val="Epgrafe"/>
                      </w:pPr>
                    </w:pPrChange>
                  </w:pPr>
                  <w:bookmarkStart w:id="356" w:name="_Ref422753668"/>
                  <w:r w:rsidRPr="003B2F39">
                    <w:rPr>
                      <w:color w:val="000000" w:themeColor="text1"/>
                    </w:rPr>
                    <w:t xml:space="preserve">Figura </w:t>
                  </w:r>
                  <w:r w:rsidRPr="003B2F39">
                    <w:rPr>
                      <w:color w:val="000000" w:themeColor="text1"/>
                    </w:rPr>
                    <w:fldChar w:fldCharType="begin"/>
                  </w:r>
                  <w:r w:rsidRPr="003B2F39">
                    <w:rPr>
                      <w:color w:val="000000" w:themeColor="text1"/>
                    </w:rPr>
                    <w:instrText xml:space="preserve"> SEQ Figura \* ARABIC </w:instrText>
                  </w:r>
                  <w:r w:rsidRPr="003B2F39">
                    <w:rPr>
                      <w:color w:val="000000" w:themeColor="text1"/>
                    </w:rPr>
                    <w:fldChar w:fldCharType="separate"/>
                  </w:r>
                  <w:r>
                    <w:rPr>
                      <w:noProof/>
                      <w:color w:val="000000" w:themeColor="text1"/>
                    </w:rPr>
                    <w:t>3</w:t>
                  </w:r>
                  <w:r w:rsidRPr="003B2F39">
                    <w:rPr>
                      <w:color w:val="000000" w:themeColor="text1"/>
                    </w:rPr>
                    <w:fldChar w:fldCharType="end"/>
                  </w:r>
                  <w:bookmarkEnd w:id="356"/>
                  <w:r w:rsidRPr="003B2F39">
                    <w:rPr>
                      <w:color w:val="000000" w:themeColor="text1"/>
                    </w:rPr>
                    <w:t xml:space="preserve"> </w:t>
                  </w:r>
                  <w:del w:id="357" w:author="Vaio" w:date="2015-07-28T21:41:00Z">
                    <w:r w:rsidRPr="003B2F39" w:rsidDel="00E82F76">
                      <w:rPr>
                        <w:color w:val="000000" w:themeColor="text1"/>
                      </w:rPr>
                      <w:delText xml:space="preserve">  </w:delText>
                    </w:r>
                  </w:del>
                  <w:r w:rsidRPr="003B2F39">
                    <w:rPr>
                      <w:b w:val="0"/>
                      <w:color w:val="000000" w:themeColor="text1"/>
                    </w:rPr>
                    <w:t>A la izquierda el Modelo de aplicación web clásico. A la derecha, el modelo de aplicación web Ajax.</w:t>
                  </w:r>
                </w:p>
              </w:txbxContent>
            </v:textbox>
            <w10:wrap type="tight"/>
          </v:shape>
        </w:pict>
      </w:r>
      <w:r w:rsidR="001C2030">
        <w:rPr>
          <w:rFonts w:cs="Times New Roman"/>
          <w:noProof/>
          <w:lang w:val="es-PY" w:eastAsia="es-PY"/>
        </w:rPr>
        <w:drawing>
          <wp:anchor distT="0" distB="0" distL="114300" distR="114300" simplePos="0" relativeHeight="251668480" behindDoc="1" locked="0" layoutInCell="1" allowOverlap="1" wp14:anchorId="26BAAC2B" wp14:editId="626BABBC">
            <wp:simplePos x="0" y="0"/>
            <wp:positionH relativeFrom="column">
              <wp:posOffset>12700</wp:posOffset>
            </wp:positionH>
            <wp:positionV relativeFrom="paragraph">
              <wp:posOffset>718820</wp:posOffset>
            </wp:positionV>
            <wp:extent cx="5340350" cy="2691765"/>
            <wp:effectExtent l="19050" t="0" r="0" b="0"/>
            <wp:wrapTight wrapText="bothSides">
              <wp:wrapPolygon edited="0">
                <wp:start x="-77" y="0"/>
                <wp:lineTo x="-77" y="21401"/>
                <wp:lineTo x="21574" y="21401"/>
                <wp:lineTo x="21574" y="0"/>
                <wp:lineTo x="-77" y="0"/>
              </wp:wrapPolygon>
            </wp:wrapTight>
            <wp:docPr id="1" name="2 Imagen" descr="ajax-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fig1.png"/>
                    <pic:cNvPicPr/>
                  </pic:nvPicPr>
                  <pic:blipFill>
                    <a:blip r:embed="rId12" cstate="print"/>
                    <a:stretch>
                      <a:fillRect/>
                    </a:stretch>
                  </pic:blipFill>
                  <pic:spPr>
                    <a:xfrm>
                      <a:off x="0" y="0"/>
                      <a:ext cx="5340350" cy="2691765"/>
                    </a:xfrm>
                    <a:prstGeom prst="rect">
                      <a:avLst/>
                    </a:prstGeom>
                  </pic:spPr>
                </pic:pic>
              </a:graphicData>
            </a:graphic>
          </wp:anchor>
        </w:drawing>
      </w:r>
      <w:r w:rsidR="0023289D" w:rsidRPr="004A4A22">
        <w:rPr>
          <w:rFonts w:cs="Times New Roman"/>
        </w:rPr>
        <w:t xml:space="preserve">• </w:t>
      </w:r>
      <w:r w:rsidR="0023289D" w:rsidRPr="004A4A22">
        <w:rPr>
          <w:rFonts w:cs="Times New Roman"/>
          <w:b/>
        </w:rPr>
        <w:t xml:space="preserve">Basadas en </w:t>
      </w:r>
      <w:del w:id="358" w:author="marcazal" w:date="2015-06-18T07:23:00Z">
        <w:r w:rsidR="0023289D" w:rsidRPr="004A4A22" w:rsidDel="00342DA4">
          <w:rPr>
            <w:rFonts w:cs="Times New Roman"/>
            <w:b/>
          </w:rPr>
          <w:delText>JavaScript</w:delText>
        </w:r>
      </w:del>
      <w:proofErr w:type="spellStart"/>
      <w:ins w:id="359" w:author="marcazal" w:date="2015-06-18T07:23:00Z">
        <w:r w:rsidR="00342DA4" w:rsidRPr="00342DA4">
          <w:rPr>
            <w:rFonts w:cs="Times New Roman"/>
            <w:b/>
            <w:i/>
          </w:rPr>
          <w:t>Javascript</w:t>
        </w:r>
      </w:ins>
      <w:proofErr w:type="spellEnd"/>
      <w:r w:rsidR="0023289D" w:rsidRPr="004A4A22">
        <w:rPr>
          <w:rFonts w:cs="Times New Roman"/>
          <w:b/>
        </w:rPr>
        <w:t>:</w:t>
      </w:r>
      <w:r w:rsidR="0023289D" w:rsidRPr="004A4A22">
        <w:rPr>
          <w:rFonts w:cs="Times New Roman"/>
        </w:rPr>
        <w:t xml:space="preserve"> </w:t>
      </w:r>
      <w:ins w:id="360" w:author="Vaio" w:date="2015-07-28T23:03:00Z">
        <w:r w:rsidR="001E2521">
          <w:rPr>
            <w:rFonts w:cs="Times New Roman"/>
          </w:rPr>
          <w:t xml:space="preserve">en este caso, </w:t>
        </w:r>
      </w:ins>
      <w:r w:rsidR="0023289D" w:rsidRPr="004A4A22">
        <w:rPr>
          <w:rFonts w:cs="Times New Roman"/>
        </w:rPr>
        <w:t xml:space="preserve">la lógica del lado cliente está implementada en </w:t>
      </w:r>
      <w:del w:id="361" w:author="marcazal" w:date="2015-06-18T07:23:00Z">
        <w:r w:rsidR="0023289D" w:rsidRPr="004A4A22" w:rsidDel="00342DA4">
          <w:rPr>
            <w:rFonts w:cs="Times New Roman"/>
          </w:rPr>
          <w:delText>JavaScript</w:delText>
        </w:r>
      </w:del>
      <w:proofErr w:type="spellStart"/>
      <w:ins w:id="362" w:author="marcazal" w:date="2015-06-18T07:23:00Z">
        <w:r w:rsidR="00342DA4" w:rsidRPr="00342DA4">
          <w:rPr>
            <w:rFonts w:cs="Times New Roman"/>
            <w:i/>
          </w:rPr>
          <w:t>Javascript</w:t>
        </w:r>
      </w:ins>
      <w:proofErr w:type="spellEnd"/>
      <w:r w:rsidR="0023289D" w:rsidRPr="004A4A22">
        <w:rPr>
          <w:rFonts w:cs="Times New Roman"/>
        </w:rPr>
        <w:t xml:space="preserve"> (el enfo</w:t>
      </w:r>
      <w:r w:rsidR="00583643">
        <w:rPr>
          <w:rFonts w:cs="Times New Roman"/>
        </w:rPr>
        <w:t>que también es conocido como "Ajax</w:t>
      </w:r>
      <w:r w:rsidR="0023289D" w:rsidRPr="004A4A22">
        <w:rPr>
          <w:rFonts w:cs="Times New Roman"/>
        </w:rPr>
        <w:t xml:space="preserve">", </w:t>
      </w:r>
      <w:proofErr w:type="spellStart"/>
      <w:r w:rsidR="0023289D" w:rsidRPr="000F1C98">
        <w:rPr>
          <w:rFonts w:cs="Times New Roman"/>
          <w:i/>
        </w:rPr>
        <w:t>Asynchronous</w:t>
      </w:r>
      <w:proofErr w:type="spellEnd"/>
      <w:r w:rsidR="0023289D" w:rsidRPr="000F1C98">
        <w:rPr>
          <w:rFonts w:cs="Times New Roman"/>
          <w:i/>
        </w:rPr>
        <w:t xml:space="preserve"> </w:t>
      </w:r>
      <w:del w:id="363" w:author="marcazal" w:date="2015-06-18T07:23:00Z">
        <w:r w:rsidR="0023289D" w:rsidRPr="000F1C98" w:rsidDel="00342DA4">
          <w:rPr>
            <w:rFonts w:cs="Times New Roman"/>
            <w:i/>
          </w:rPr>
          <w:delText>JavaScript</w:delText>
        </w:r>
      </w:del>
      <w:proofErr w:type="spellStart"/>
      <w:ins w:id="364" w:author="marcazal" w:date="2015-06-18T07:23:00Z">
        <w:r w:rsidR="00342DA4" w:rsidRPr="000F1C98">
          <w:rPr>
            <w:rFonts w:cs="Times New Roman"/>
            <w:i/>
          </w:rPr>
          <w:t>Javascript</w:t>
        </w:r>
      </w:ins>
      <w:proofErr w:type="spellEnd"/>
      <w:r w:rsidR="0023289D" w:rsidRPr="000F1C98">
        <w:rPr>
          <w:rFonts w:cs="Times New Roman"/>
          <w:i/>
        </w:rPr>
        <w:t xml:space="preserve"> y XML</w:t>
      </w:r>
      <w:r w:rsidR="0023289D" w:rsidRPr="004A4A22">
        <w:rPr>
          <w:rFonts w:cs="Times New Roman"/>
        </w:rPr>
        <w:t xml:space="preserve"> </w:t>
      </w:r>
      <w:r w:rsidR="000A7A24" w:rsidRPr="000A7A24">
        <w:rPr>
          <w:rFonts w:ascii="Calibri" w:hAnsi="Calibri" w:cs="Calibri"/>
        </w:rPr>
        <w:t>[</w:t>
      </w:r>
      <w:r w:rsidR="000254F9" w:rsidRPr="000A7A24">
        <w:rPr>
          <w:rFonts w:ascii="Calibri" w:hAnsi="Calibri" w:cs="Calibri"/>
        </w:rPr>
        <w:fldChar w:fldCharType="begin"/>
      </w:r>
      <w:r w:rsidR="000A7A24" w:rsidRPr="000A7A24">
        <w:rPr>
          <w:rFonts w:ascii="Calibri" w:hAnsi="Calibri" w:cs="Calibri"/>
        </w:rPr>
        <w:instrText xml:space="preserve"> REF BIB_garrett \* MERGEFORMAT </w:instrText>
      </w:r>
      <w:r w:rsidR="000254F9" w:rsidRPr="000A7A24">
        <w:rPr>
          <w:rFonts w:ascii="Calibri" w:hAnsi="Calibri" w:cs="Calibri"/>
        </w:rPr>
        <w:fldChar w:fldCharType="separate"/>
      </w:r>
      <w:r w:rsidR="000A7A24" w:rsidRPr="000A7A24">
        <w:rPr>
          <w:rFonts w:ascii="Calibri" w:hAnsi="Calibri" w:cs="Calibri"/>
          <w:lang w:val="es-PY"/>
        </w:rPr>
        <w:t>&lt;</w:t>
      </w:r>
      <w:proofErr w:type="spellStart"/>
      <w:r w:rsidR="000A7A24" w:rsidRPr="000A7A24">
        <w:rPr>
          <w:rFonts w:ascii="Calibri" w:hAnsi="Calibri" w:cs="Calibri"/>
          <w:lang w:val="es-PY"/>
        </w:rPr>
        <w:t>garrett</w:t>
      </w:r>
      <w:proofErr w:type="spellEnd"/>
      <w:r w:rsidR="000A7A24" w:rsidRPr="000A7A24">
        <w:rPr>
          <w:rFonts w:ascii="Calibri" w:hAnsi="Calibri" w:cs="Calibri"/>
          <w:lang w:val="es-PY"/>
        </w:rPr>
        <w:t>&gt;</w:t>
      </w:r>
      <w:r w:rsidR="000254F9" w:rsidRPr="000A7A24">
        <w:rPr>
          <w:rFonts w:ascii="Calibri" w:hAnsi="Calibri" w:cs="Calibri"/>
        </w:rPr>
        <w:fldChar w:fldCharType="end"/>
      </w:r>
      <w:r w:rsidR="000A7A24" w:rsidRPr="000A7A24">
        <w:rPr>
          <w:rFonts w:ascii="Calibri" w:hAnsi="Calibri" w:cs="Calibri"/>
        </w:rPr>
        <w:t>]</w:t>
      </w:r>
      <w:r w:rsidR="0023289D" w:rsidRPr="004A4A22">
        <w:rPr>
          <w:rFonts w:cs="Times New Roman"/>
        </w:rPr>
        <w:t xml:space="preserve"> y las interfaces de usuario se basan en una combinación de HTML y CSS.</w:t>
      </w:r>
    </w:p>
    <w:p w:rsidR="0023289D" w:rsidRPr="004A4A22" w:rsidRDefault="0023289D" w:rsidP="00342DA4">
      <w:pPr>
        <w:jc w:val="both"/>
        <w:rPr>
          <w:rFonts w:cs="Times New Roman"/>
        </w:rPr>
      </w:pPr>
      <w:r w:rsidRPr="004A4A22">
        <w:rPr>
          <w:rFonts w:cs="Times New Roman"/>
        </w:rPr>
        <w:t xml:space="preserve">La principal ventaja de este enfoque es que se basa en el </w:t>
      </w:r>
      <w:del w:id="365" w:author="marcazal" w:date="2015-06-18T07:23:00Z">
        <w:r w:rsidRPr="004A4A22" w:rsidDel="00342DA4">
          <w:rPr>
            <w:rFonts w:cs="Times New Roman"/>
          </w:rPr>
          <w:delText>JavaScript</w:delText>
        </w:r>
      </w:del>
      <w:proofErr w:type="spellStart"/>
      <w:ins w:id="366" w:author="marcazal" w:date="2015-06-18T07:23:00Z">
        <w:r w:rsidR="00342DA4" w:rsidRPr="00342DA4">
          <w:rPr>
            <w:rFonts w:cs="Times New Roman"/>
            <w:i/>
          </w:rPr>
          <w:t>Javascript</w:t>
        </w:r>
      </w:ins>
      <w:proofErr w:type="spellEnd"/>
      <w:r w:rsidRPr="004A4A22">
        <w:rPr>
          <w:rFonts w:cs="Times New Roman"/>
        </w:rPr>
        <w:t xml:space="preserve"> incorporado en el navegador y soporta los estándares de W3C. </w:t>
      </w:r>
      <w:del w:id="367" w:author="Vaio" w:date="2015-07-28T21:39:00Z">
        <w:r w:rsidR="00583643" w:rsidDel="00E82F76">
          <w:rPr>
            <w:rFonts w:cs="Times New Roman"/>
          </w:rPr>
          <w:delText xml:space="preserve"> </w:delText>
        </w:r>
      </w:del>
      <w:r w:rsidR="00583643">
        <w:rPr>
          <w:rFonts w:cs="Times New Roman"/>
        </w:rPr>
        <w:t xml:space="preserve">En la </w:t>
      </w:r>
      <w:ins w:id="368" w:author="Ivan Lopez" w:date="2015-06-22T16:25:00Z">
        <w:r w:rsidR="00A6662B">
          <w:rPr>
            <w:rFonts w:cs="Times New Roman"/>
          </w:rPr>
          <w:fldChar w:fldCharType="begin"/>
        </w:r>
        <w:r w:rsidR="00A6662B">
          <w:rPr>
            <w:rFonts w:cs="Times New Roman"/>
          </w:rPr>
          <w:instrText xml:space="preserve"> REF _Ref422753668 \h </w:instrText>
        </w:r>
      </w:ins>
      <w:r w:rsidR="00A6662B">
        <w:rPr>
          <w:rFonts w:cs="Times New Roman"/>
        </w:rPr>
      </w:r>
      <w:r w:rsidR="00A6662B">
        <w:rPr>
          <w:rFonts w:cs="Times New Roman"/>
        </w:rPr>
        <w:fldChar w:fldCharType="separate"/>
      </w:r>
      <w:ins w:id="369" w:author="Ivan Lopez" w:date="2015-06-22T16:25:00Z">
        <w:r w:rsidR="00A6662B" w:rsidRPr="003B2F39">
          <w:rPr>
            <w:color w:val="000000" w:themeColor="text1"/>
          </w:rPr>
          <w:t xml:space="preserve">Figura </w:t>
        </w:r>
        <w:r w:rsidR="00A6662B">
          <w:rPr>
            <w:noProof/>
            <w:color w:val="000000" w:themeColor="text1"/>
          </w:rPr>
          <w:t>3</w:t>
        </w:r>
        <w:r w:rsidR="00A6662B">
          <w:rPr>
            <w:rFonts w:cs="Times New Roman"/>
          </w:rPr>
          <w:fldChar w:fldCharType="end"/>
        </w:r>
        <w:r w:rsidR="00A6662B">
          <w:rPr>
            <w:rFonts w:cs="Times New Roman"/>
          </w:rPr>
          <w:t xml:space="preserve"> </w:t>
        </w:r>
      </w:ins>
      <w:r w:rsidR="00583643">
        <w:rPr>
          <w:rFonts w:cs="Times New Roman"/>
        </w:rPr>
        <w:t>se presenta el modelo de aplicación Ajax en comparación con el modelo de aplicación web</w:t>
      </w:r>
      <w:r w:rsidR="00DB262E">
        <w:rPr>
          <w:rFonts w:cs="Times New Roman"/>
        </w:rPr>
        <w:t xml:space="preserve"> clásico. Como puede apreciarse </w:t>
      </w:r>
      <w:r w:rsidR="007F0FE3">
        <w:rPr>
          <w:rFonts w:cs="Times New Roman"/>
        </w:rPr>
        <w:t xml:space="preserve">para el caso del modelo Ajax, </w:t>
      </w:r>
      <w:r w:rsidR="00DB262E">
        <w:rPr>
          <w:rFonts w:cs="Times New Roman"/>
        </w:rPr>
        <w:t xml:space="preserve">el motor Ajax es el encargado de orquestar la disposición de los elementos en la interfaz de usuario en el lado del cliente por medio de HTML y CSS y </w:t>
      </w:r>
      <w:commentRangeStart w:id="370"/>
      <w:r w:rsidR="00DB262E">
        <w:rPr>
          <w:rFonts w:cs="Times New Roman"/>
        </w:rPr>
        <w:t xml:space="preserve">la lógica </w:t>
      </w:r>
      <w:r w:rsidR="007F0FE3">
        <w:rPr>
          <w:rFonts w:cs="Times New Roman"/>
        </w:rPr>
        <w:t>de este</w:t>
      </w:r>
      <w:commentRangeEnd w:id="370"/>
      <w:r w:rsidR="001E2521">
        <w:rPr>
          <w:rStyle w:val="Refdecomentario"/>
          <w:rFonts w:eastAsiaTheme="minorEastAsia"/>
          <w:lang w:eastAsia="es-ES"/>
        </w:rPr>
        <w:commentReference w:id="370"/>
      </w:r>
      <w:r w:rsidR="007F0FE3">
        <w:rPr>
          <w:rFonts w:cs="Times New Roman"/>
        </w:rPr>
        <w:t xml:space="preserve"> </w:t>
      </w:r>
      <w:r w:rsidR="00DB262E">
        <w:rPr>
          <w:rFonts w:cs="Times New Roman"/>
        </w:rPr>
        <w:t xml:space="preserve">por medio de </w:t>
      </w:r>
      <w:del w:id="371" w:author="marcazal" w:date="2015-06-18T07:23:00Z">
        <w:r w:rsidR="00DB262E" w:rsidDel="00342DA4">
          <w:rPr>
            <w:rFonts w:cs="Times New Roman"/>
          </w:rPr>
          <w:delText>Javascript</w:delText>
        </w:r>
      </w:del>
      <w:proofErr w:type="spellStart"/>
      <w:ins w:id="372" w:author="marcazal" w:date="2015-06-18T07:23:00Z">
        <w:r w:rsidR="00342DA4" w:rsidRPr="00342DA4">
          <w:rPr>
            <w:rFonts w:cs="Times New Roman"/>
            <w:i/>
          </w:rPr>
          <w:t>Javascript</w:t>
        </w:r>
      </w:ins>
      <w:proofErr w:type="spellEnd"/>
      <w:r w:rsidR="00DB262E">
        <w:rPr>
          <w:rFonts w:cs="Times New Roman"/>
        </w:rPr>
        <w:t xml:space="preserve">. Por lo general la comunicación con el lado servidor es llevado </w:t>
      </w:r>
      <w:ins w:id="373" w:author="Vaio" w:date="2015-07-28T23:05:00Z">
        <w:r w:rsidR="001E2521">
          <w:rPr>
            <w:rFonts w:cs="Times New Roman"/>
          </w:rPr>
          <w:t>a</w:t>
        </w:r>
      </w:ins>
      <w:del w:id="374" w:author="Vaio" w:date="2015-07-28T23:05:00Z">
        <w:r w:rsidR="00DB262E" w:rsidDel="001E2521">
          <w:rPr>
            <w:rFonts w:cs="Times New Roman"/>
          </w:rPr>
          <w:delText>a</w:delText>
        </w:r>
      </w:del>
      <w:r w:rsidR="00DB262E">
        <w:rPr>
          <w:rFonts w:cs="Times New Roman"/>
        </w:rPr>
        <w:t xml:space="preserve"> cabo por medio de solicitudes HTTP o HTTPS y la respuesta del lado servidor se da por medio de lenguajes de marcado como XML o JSON. </w:t>
      </w:r>
      <w:r w:rsidRPr="004A4A22">
        <w:rPr>
          <w:rFonts w:cs="Times New Roman"/>
        </w:rPr>
        <w:t>Los principales inconvenientes son el soporte multimedia insuficiente, limitaciones en las cajas de arena (</w:t>
      </w:r>
      <w:proofErr w:type="spellStart"/>
      <w:r w:rsidRPr="004A4A22">
        <w:rPr>
          <w:rFonts w:cs="Times New Roman"/>
        </w:rPr>
        <w:t>sandboxes</w:t>
      </w:r>
      <w:proofErr w:type="spellEnd"/>
      <w:r w:rsidRPr="004A4A22">
        <w:rPr>
          <w:rFonts w:cs="Times New Roman"/>
        </w:rPr>
        <w:t xml:space="preserve">) del navegador, por </w:t>
      </w:r>
      <w:r w:rsidRPr="004A4A22">
        <w:rPr>
          <w:rFonts w:cs="Times New Roman"/>
        </w:rPr>
        <w:lastRenderedPageBreak/>
        <w:t>ejemplo, el acceso al sistema de archivos o almacenamiento persistente, y la inconsistencia en el comportamiento del navegador. Debido a este último aspecto, un gran número de bibliotecas se han propuesto para permitir a los desarrolladores abstraerse de las idiosincrasias del navegador</w:t>
      </w:r>
      <w:r w:rsidR="005B4F1F" w:rsidRPr="004A4A22">
        <w:rPr>
          <w:rFonts w:cs="Times New Roman"/>
        </w:rPr>
        <w:t>.</w:t>
      </w:r>
    </w:p>
    <w:p w:rsidR="0023289D" w:rsidRPr="004A4A22" w:rsidRDefault="0023289D" w:rsidP="00342DA4">
      <w:pPr>
        <w:jc w:val="both"/>
        <w:rPr>
          <w:rFonts w:cs="Times New Roman"/>
        </w:rPr>
      </w:pPr>
      <w:r w:rsidRPr="004A4A22">
        <w:rPr>
          <w:rFonts w:cs="Times New Roman"/>
        </w:rPr>
        <w:t xml:space="preserve">• </w:t>
      </w:r>
      <w:r w:rsidRPr="004A4A22">
        <w:rPr>
          <w:rFonts w:cs="Times New Roman"/>
          <w:b/>
        </w:rPr>
        <w:t xml:space="preserve">Basadas en </w:t>
      </w:r>
      <w:proofErr w:type="spellStart"/>
      <w:r w:rsidRPr="00733DD4">
        <w:rPr>
          <w:rFonts w:cs="Times New Roman"/>
          <w:b/>
          <w:i/>
        </w:rPr>
        <w:t>plug-ins</w:t>
      </w:r>
      <w:proofErr w:type="spellEnd"/>
      <w:r w:rsidRPr="004A4A22">
        <w:rPr>
          <w:rFonts w:cs="Times New Roman"/>
          <w:b/>
        </w:rPr>
        <w:t>:</w:t>
      </w:r>
      <w:r w:rsidRPr="004A4A22">
        <w:rPr>
          <w:rFonts w:cs="Times New Roman"/>
        </w:rPr>
        <w:t xml:space="preserve"> en</w:t>
      </w:r>
      <w:ins w:id="375" w:author="Vaio" w:date="2015-07-28T23:07:00Z">
        <w:r w:rsidR="001E2521">
          <w:rPr>
            <w:rFonts w:cs="Times New Roman"/>
          </w:rPr>
          <w:t xml:space="preserve"> este caso, </w:t>
        </w:r>
      </w:ins>
      <w:del w:id="376" w:author="Vaio" w:date="2015-07-28T23:07:00Z">
        <w:r w:rsidRPr="004A4A22" w:rsidDel="001E2521">
          <w:rPr>
            <w:rFonts w:cs="Times New Roman"/>
          </w:rPr>
          <w:delText xml:space="preserve"> donde </w:delText>
        </w:r>
      </w:del>
      <w:r w:rsidRPr="004A4A22">
        <w:rPr>
          <w:rFonts w:cs="Times New Roman"/>
        </w:rPr>
        <w:t xml:space="preserve">la representación avanzada y el procesamiento de eventos se encomienda a los </w:t>
      </w:r>
      <w:proofErr w:type="spellStart"/>
      <w:r w:rsidRPr="00733DD4">
        <w:rPr>
          <w:rFonts w:cs="Times New Roman"/>
          <w:i/>
        </w:rPr>
        <w:t>plug-ins</w:t>
      </w:r>
      <w:proofErr w:type="spellEnd"/>
      <w:r w:rsidRPr="004A4A22">
        <w:rPr>
          <w:rFonts w:cs="Times New Roman"/>
        </w:rPr>
        <w:t xml:space="preserve"> del navegador por medio de la interpretación de lenguajes específicos de scripting, XML o archivos multimedia. Una ventaja de los </w:t>
      </w:r>
      <w:proofErr w:type="spellStart"/>
      <w:r w:rsidRPr="00733DD4">
        <w:rPr>
          <w:rFonts w:cs="Times New Roman"/>
          <w:i/>
        </w:rPr>
        <w:t>plug-ins</w:t>
      </w:r>
      <w:proofErr w:type="spellEnd"/>
      <w:r w:rsidRPr="004A4A22">
        <w:rPr>
          <w:rFonts w:cs="Times New Roman"/>
        </w:rPr>
        <w:t xml:space="preserve"> es que generalmente soportan la interacción multimedia de forma nativa, permitiendo la persistencia en el lado del cliente y ofrecen un mejor desempeño que </w:t>
      </w:r>
      <w:del w:id="377" w:author="marcazal" w:date="2015-06-18T07:23:00Z">
        <w:r w:rsidRPr="004A4A22" w:rsidDel="00342DA4">
          <w:rPr>
            <w:rFonts w:cs="Times New Roman"/>
          </w:rPr>
          <w:delText>JavaScript</w:delText>
        </w:r>
      </w:del>
      <w:proofErr w:type="spellStart"/>
      <w:ins w:id="378" w:author="marcazal" w:date="2015-06-18T07:23:00Z">
        <w:r w:rsidR="00342DA4" w:rsidRPr="00342DA4">
          <w:rPr>
            <w:rFonts w:cs="Times New Roman"/>
            <w:i/>
          </w:rPr>
          <w:t>Javascript</w:t>
        </w:r>
      </w:ins>
      <w:proofErr w:type="spellEnd"/>
      <w:r w:rsidRPr="004A4A22">
        <w:rPr>
          <w:rFonts w:cs="Times New Roman"/>
        </w:rPr>
        <w:t xml:space="preserve"> interpretado. Algunos </w:t>
      </w:r>
      <w:proofErr w:type="spellStart"/>
      <w:r w:rsidRPr="00733DD4">
        <w:rPr>
          <w:rFonts w:cs="Times New Roman"/>
          <w:i/>
        </w:rPr>
        <w:t>plug-ins</w:t>
      </w:r>
      <w:proofErr w:type="spellEnd"/>
      <w:r w:rsidRPr="004A4A22">
        <w:rPr>
          <w:rFonts w:cs="Times New Roman"/>
        </w:rPr>
        <w:t xml:space="preserve"> vienen ya instalados en los navegadores, pero otros requieren de la intervención del usuario administrativo. Sin embargo, en algunos casos no proveen el acceso a servicios del sistema operativo (por ejemplo, al sistema de archivos).</w:t>
      </w:r>
    </w:p>
    <w:p w:rsidR="001E2521" w:rsidRDefault="0023289D" w:rsidP="000551EF">
      <w:pPr>
        <w:jc w:val="both"/>
        <w:rPr>
          <w:ins w:id="379" w:author="Vaio" w:date="2015-07-28T23:12:00Z"/>
          <w:rFonts w:cs="Times New Roman"/>
        </w:rPr>
      </w:pPr>
      <w:r w:rsidRPr="004A4A22">
        <w:rPr>
          <w:rFonts w:cs="Times New Roman"/>
        </w:rPr>
        <w:t xml:space="preserve">• </w:t>
      </w:r>
      <w:commentRangeStart w:id="380"/>
      <w:r w:rsidRPr="004A4A22">
        <w:rPr>
          <w:rFonts w:cs="Times New Roman"/>
          <w:b/>
        </w:rPr>
        <w:t>Basadas en ambientes en tiempos de ejecución</w:t>
      </w:r>
      <w:commentRangeEnd w:id="380"/>
      <w:r w:rsidR="001E2521">
        <w:rPr>
          <w:rStyle w:val="Refdecomentario"/>
          <w:rFonts w:eastAsiaTheme="minorEastAsia"/>
          <w:lang w:eastAsia="es-ES"/>
        </w:rPr>
        <w:commentReference w:id="380"/>
      </w:r>
      <w:r w:rsidRPr="004A4A22">
        <w:rPr>
          <w:rFonts w:cs="Times New Roman"/>
          <w:b/>
        </w:rPr>
        <w:t>:</w:t>
      </w:r>
      <w:r w:rsidRPr="004A4A22">
        <w:rPr>
          <w:rFonts w:cs="Times New Roman"/>
        </w:rPr>
        <w:t xml:space="preserve"> </w:t>
      </w:r>
      <w:ins w:id="381" w:author="Vaio" w:date="2015-07-28T23:08:00Z">
        <w:r w:rsidR="001E2521">
          <w:rPr>
            <w:rFonts w:cs="Times New Roman"/>
          </w:rPr>
          <w:t xml:space="preserve">en este caso, </w:t>
        </w:r>
      </w:ins>
      <w:r w:rsidRPr="004A4A22">
        <w:rPr>
          <w:rFonts w:cs="Times New Roman"/>
        </w:rPr>
        <w:t xml:space="preserve">las aplicaciones se descargan de la Web, pero se ejecutan fuera del navegador, utilizando un ambiente de escritorio en tiempo de ejecución. Estas soluciones ofrecen lo máximo en términos de capacidades de cliente y el uso off-line, con pleno acceso al sistema operativo subyacente. Sin embargo, se basan en un ambiente especializado en tiempo de ejecución, lo que obliga a los usuarios a que lo instalen (y podría no estar disponible en todas las plataformas, como por ejemplo en teléfonos móviles). Muchas de las tecnologías </w:t>
      </w:r>
      <w:del w:id="382" w:author="Ivan Lopez" w:date="2015-06-17T17:07:00Z">
        <w:r w:rsidRPr="004A4A22" w:rsidDel="00524FF6">
          <w:rPr>
            <w:rFonts w:cs="Times New Roman"/>
          </w:rPr>
          <w:delText>RIA</w:delText>
        </w:r>
      </w:del>
      <w:ins w:id="383" w:author="magali" w:date="2015-05-25T11:49:00Z">
        <w:del w:id="384" w:author="Ivan Lopez" w:date="2015-06-17T17:07:00Z">
          <w:r w:rsidR="005216AF" w:rsidDel="00524FF6">
            <w:rPr>
              <w:rFonts w:cs="Times New Roman"/>
            </w:rPr>
            <w:delText>S</w:delText>
          </w:r>
        </w:del>
      </w:ins>
      <w:proofErr w:type="spellStart"/>
      <w:ins w:id="385" w:author="Ivan Lopez" w:date="2015-06-17T17:07:00Z">
        <w:r w:rsidR="00524FF6" w:rsidRPr="00524FF6">
          <w:rPr>
            <w:rFonts w:cs="Times New Roman"/>
          </w:rPr>
          <w:t>RIAs</w:t>
        </w:r>
      </w:ins>
      <w:proofErr w:type="spellEnd"/>
      <w:r w:rsidRPr="004A4A22">
        <w:rPr>
          <w:rFonts w:cs="Times New Roman"/>
        </w:rPr>
        <w:t xml:space="preserve"> se pueden utilizar para desarrollar aplicaciones de este tipo.</w:t>
      </w:r>
      <w:r w:rsidRPr="004A4A22" w:rsidDel="00BF53BC">
        <w:rPr>
          <w:rFonts w:cs="Times New Roman"/>
        </w:rPr>
        <w:t xml:space="preserve"> </w:t>
      </w:r>
    </w:p>
    <w:p w:rsidR="0023289D" w:rsidRDefault="009E5161" w:rsidP="000551EF">
      <w:pPr>
        <w:jc w:val="both"/>
        <w:rPr>
          <w:rFonts w:cs="Times New Roman"/>
        </w:rPr>
      </w:pPr>
      <w:r>
        <w:rPr>
          <w:rFonts w:cs="Times New Roman"/>
        </w:rPr>
        <w:t xml:space="preserve">En la </w:t>
      </w:r>
      <w:ins w:id="386" w:author="Ivan Lopez" w:date="2015-06-22T16:26:00Z">
        <w:r w:rsidR="00A6662B">
          <w:rPr>
            <w:rFonts w:cs="Times New Roman"/>
          </w:rPr>
          <w:fldChar w:fldCharType="begin"/>
        </w:r>
        <w:r w:rsidR="00A6662B">
          <w:rPr>
            <w:rFonts w:cs="Times New Roman"/>
          </w:rPr>
          <w:instrText xml:space="preserve"> REF _Ref422753721 \h </w:instrText>
        </w:r>
      </w:ins>
      <w:r w:rsidR="00A6662B">
        <w:rPr>
          <w:rFonts w:cs="Times New Roman"/>
        </w:rPr>
      </w:r>
      <w:r w:rsidR="00A6662B">
        <w:rPr>
          <w:rFonts w:cs="Times New Roman"/>
        </w:rPr>
        <w:fldChar w:fldCharType="separate"/>
      </w:r>
      <w:ins w:id="387" w:author="Ivan Lopez" w:date="2015-06-22T16:26:00Z">
        <w:r w:rsidR="00A6662B" w:rsidRPr="00862534">
          <w:rPr>
            <w:color w:val="000000" w:themeColor="text1"/>
          </w:rPr>
          <w:t xml:space="preserve">Tabla </w:t>
        </w:r>
        <w:r w:rsidR="00A6662B">
          <w:rPr>
            <w:noProof/>
            <w:color w:val="000000" w:themeColor="text1"/>
          </w:rPr>
          <w:t>5</w:t>
        </w:r>
        <w:r w:rsidR="00A6662B">
          <w:rPr>
            <w:rFonts w:cs="Times New Roman"/>
          </w:rPr>
          <w:fldChar w:fldCharType="end"/>
        </w:r>
        <w:r w:rsidR="00A6662B">
          <w:rPr>
            <w:rFonts w:cs="Times New Roman"/>
          </w:rPr>
          <w:t xml:space="preserve"> </w:t>
        </w:r>
      </w:ins>
      <w:r>
        <w:rPr>
          <w:rFonts w:cs="Times New Roman"/>
        </w:rPr>
        <w:t xml:space="preserve">puede apreciarse las capacidades </w:t>
      </w:r>
      <w:r w:rsidR="00D02086">
        <w:rPr>
          <w:rFonts w:cs="Times New Roman"/>
        </w:rPr>
        <w:t xml:space="preserve">y las limitaciones </w:t>
      </w:r>
      <w:r>
        <w:rPr>
          <w:rFonts w:cs="Times New Roman"/>
        </w:rPr>
        <w:t>de cada una de las tecnologías</w:t>
      </w:r>
      <w:r w:rsidR="00D02086">
        <w:rPr>
          <w:rFonts w:cs="Times New Roman"/>
        </w:rPr>
        <w:t xml:space="preserve"> con respecto a las características descritas en la sección 2.2.</w:t>
      </w:r>
    </w:p>
    <w:tbl>
      <w:tblPr>
        <w:tblStyle w:val="Tablaconcuadrcula"/>
        <w:tblW w:w="0" w:type="auto"/>
        <w:tblInd w:w="108" w:type="dxa"/>
        <w:tblLook w:val="04A0" w:firstRow="1" w:lastRow="0" w:firstColumn="1" w:lastColumn="0" w:noHBand="0" w:noVBand="1"/>
      </w:tblPr>
      <w:tblGrid>
        <w:gridCol w:w="1620"/>
        <w:gridCol w:w="1729"/>
        <w:gridCol w:w="1729"/>
        <w:gridCol w:w="1729"/>
        <w:gridCol w:w="1729"/>
      </w:tblGrid>
      <w:tr w:rsidR="00D02086" w:rsidTr="00862534">
        <w:tc>
          <w:tcPr>
            <w:tcW w:w="1620" w:type="dxa"/>
          </w:tcPr>
          <w:p w:rsidR="00D02086" w:rsidRDefault="00D02086" w:rsidP="006B09CF">
            <w:pPr>
              <w:jc w:val="center"/>
              <w:rPr>
                <w:rFonts w:cs="Times New Roman"/>
                <w:sz w:val="18"/>
              </w:rPr>
            </w:pPr>
          </w:p>
          <w:p w:rsidR="009E2506" w:rsidRPr="009E2506" w:rsidRDefault="009E2506" w:rsidP="006B09CF">
            <w:pPr>
              <w:jc w:val="center"/>
              <w:rPr>
                <w:rFonts w:cs="Times New Roman"/>
                <w:b/>
                <w:sz w:val="18"/>
              </w:rPr>
            </w:pPr>
            <w:r w:rsidRPr="009E2506">
              <w:rPr>
                <w:rFonts w:cs="Times New Roman"/>
                <w:b/>
                <w:sz w:val="18"/>
              </w:rPr>
              <w:t>Tecnología cliente</w:t>
            </w:r>
            <w:del w:id="388" w:author="Vaio" w:date="2015-07-28T21:41:00Z">
              <w:r w:rsidRPr="009E2506" w:rsidDel="00E82F76">
                <w:rPr>
                  <w:rFonts w:cs="Times New Roman"/>
                  <w:b/>
                  <w:sz w:val="18"/>
                </w:rPr>
                <w:delText xml:space="preserve">   </w:delText>
              </w:r>
            </w:del>
            <w:ins w:id="389" w:author="Vaio" w:date="2015-07-28T21:42:00Z">
              <w:r w:rsidR="00E82F76">
                <w:rPr>
                  <w:rFonts w:cs="Times New Roman"/>
                  <w:b/>
                  <w:sz w:val="18"/>
                </w:rPr>
                <w:t xml:space="preserve"> </w:t>
              </w:r>
            </w:ins>
            <w:del w:id="390" w:author="Vaio" w:date="2015-07-28T21:42:00Z">
              <w:r w:rsidRPr="009E2506" w:rsidDel="00E82F76">
                <w:rPr>
                  <w:rFonts w:cs="Times New Roman"/>
                  <w:b/>
                  <w:sz w:val="18"/>
                </w:rPr>
                <w:delText xml:space="preserve">        </w:delText>
              </w:r>
            </w:del>
            <w:r w:rsidRPr="009E2506">
              <w:rPr>
                <w:rFonts w:cs="Times New Roman"/>
                <w:b/>
                <w:sz w:val="18"/>
              </w:rPr>
              <w:t>vs</w:t>
            </w:r>
          </w:p>
          <w:p w:rsidR="00D02086" w:rsidRPr="009E2506" w:rsidRDefault="009E2506" w:rsidP="006B09CF">
            <w:pPr>
              <w:jc w:val="center"/>
              <w:rPr>
                <w:rFonts w:cs="Times New Roman"/>
                <w:b/>
                <w:sz w:val="18"/>
              </w:rPr>
            </w:pPr>
            <w:r w:rsidRPr="009E2506">
              <w:rPr>
                <w:rFonts w:cs="Times New Roman"/>
                <w:b/>
                <w:sz w:val="18"/>
              </w:rPr>
              <w:t xml:space="preserve">Características </w:t>
            </w:r>
            <w:r>
              <w:rPr>
                <w:rFonts w:cs="Times New Roman"/>
                <w:b/>
                <w:sz w:val="18"/>
              </w:rPr>
              <w:t xml:space="preserve">de las </w:t>
            </w:r>
            <w:del w:id="391" w:author="Ivan Lopez" w:date="2015-06-17T17:07:00Z">
              <w:r w:rsidRPr="009E2506" w:rsidDel="00524FF6">
                <w:rPr>
                  <w:rFonts w:cs="Times New Roman"/>
                  <w:b/>
                  <w:sz w:val="18"/>
                </w:rPr>
                <w:delText>RIA</w:delText>
              </w:r>
              <w:r w:rsidDel="00524FF6">
                <w:rPr>
                  <w:rFonts w:cs="Times New Roman"/>
                  <w:b/>
                  <w:sz w:val="18"/>
                </w:rPr>
                <w:delText>S</w:delText>
              </w:r>
            </w:del>
            <w:proofErr w:type="spellStart"/>
            <w:ins w:id="392" w:author="Ivan Lopez" w:date="2015-06-17T17:07:00Z">
              <w:r w:rsidR="00524FF6" w:rsidRPr="00524FF6">
                <w:rPr>
                  <w:rFonts w:cs="Times New Roman"/>
                  <w:b/>
                  <w:sz w:val="18"/>
                </w:rPr>
                <w:t>RIAs</w:t>
              </w:r>
            </w:ins>
            <w:proofErr w:type="spellEnd"/>
          </w:p>
          <w:p w:rsidR="00D02086" w:rsidRPr="00D02086" w:rsidRDefault="00D02086" w:rsidP="006B09CF">
            <w:pPr>
              <w:jc w:val="center"/>
              <w:rPr>
                <w:rFonts w:cs="Times New Roman"/>
                <w:sz w:val="18"/>
              </w:rPr>
            </w:pPr>
          </w:p>
        </w:tc>
        <w:tc>
          <w:tcPr>
            <w:tcW w:w="1729" w:type="dxa"/>
          </w:tcPr>
          <w:p w:rsidR="00862534" w:rsidRDefault="00862534" w:rsidP="006B09CF">
            <w:pPr>
              <w:jc w:val="center"/>
              <w:rPr>
                <w:rFonts w:cs="Times New Roman"/>
                <w:b/>
                <w:bCs/>
                <w:sz w:val="18"/>
                <w:lang w:val="es-PY"/>
              </w:rPr>
            </w:pPr>
          </w:p>
          <w:p w:rsidR="00D02086" w:rsidRPr="00D02086" w:rsidRDefault="00D02086" w:rsidP="006B09CF">
            <w:pPr>
              <w:jc w:val="center"/>
              <w:rPr>
                <w:rFonts w:cs="Times New Roman"/>
                <w:bCs/>
                <w:sz w:val="18"/>
                <w:lang w:val="es-PY"/>
              </w:rPr>
            </w:pPr>
            <w:r w:rsidRPr="00D02086">
              <w:rPr>
                <w:rFonts w:cs="Times New Roman"/>
                <w:b/>
                <w:bCs/>
                <w:sz w:val="18"/>
                <w:lang w:val="es-PY"/>
              </w:rPr>
              <w:t>Presentaciones enriquecidas</w:t>
            </w:r>
          </w:p>
        </w:tc>
        <w:tc>
          <w:tcPr>
            <w:tcW w:w="1729" w:type="dxa"/>
          </w:tcPr>
          <w:p w:rsidR="00862534" w:rsidRDefault="00862534" w:rsidP="006B09CF">
            <w:pPr>
              <w:jc w:val="center"/>
              <w:rPr>
                <w:rFonts w:eastAsiaTheme="majorEastAsia" w:cs="Times New Roman"/>
                <w:b/>
                <w:bCs/>
                <w:sz w:val="18"/>
                <w:szCs w:val="26"/>
              </w:rPr>
            </w:pPr>
          </w:p>
          <w:p w:rsidR="00D02086" w:rsidRPr="00D02086" w:rsidRDefault="00D02086" w:rsidP="006B09CF">
            <w:pPr>
              <w:jc w:val="center"/>
              <w:rPr>
                <w:rFonts w:cs="Times New Roman"/>
                <w:color w:val="000000"/>
                <w:sz w:val="18"/>
              </w:rPr>
            </w:pPr>
            <w:r w:rsidRPr="00D02086">
              <w:rPr>
                <w:rFonts w:eastAsiaTheme="majorEastAsia" w:cs="Times New Roman"/>
                <w:b/>
                <w:bCs/>
                <w:sz w:val="18"/>
                <w:szCs w:val="26"/>
              </w:rPr>
              <w:t>Almacenamiento de los datos en el cliente</w:t>
            </w:r>
          </w:p>
        </w:tc>
        <w:tc>
          <w:tcPr>
            <w:tcW w:w="1729" w:type="dxa"/>
          </w:tcPr>
          <w:p w:rsidR="00862534" w:rsidRDefault="00862534" w:rsidP="006B09CF">
            <w:pPr>
              <w:jc w:val="center"/>
              <w:rPr>
                <w:rFonts w:cs="Times New Roman"/>
                <w:b/>
                <w:bCs/>
                <w:sz w:val="18"/>
              </w:rPr>
            </w:pPr>
          </w:p>
          <w:p w:rsidR="00D02086" w:rsidRPr="00D02086" w:rsidRDefault="00D02086" w:rsidP="006B09CF">
            <w:pPr>
              <w:jc w:val="center"/>
              <w:rPr>
                <w:rFonts w:cs="Times New Roman"/>
                <w:bCs/>
                <w:sz w:val="18"/>
              </w:rPr>
            </w:pPr>
            <w:r w:rsidRPr="00D02086">
              <w:rPr>
                <w:rFonts w:cs="Times New Roman"/>
                <w:b/>
                <w:bCs/>
                <w:sz w:val="18"/>
              </w:rPr>
              <w:t>Lógica de negocio en el cliente (o distribuida entre el cliente y el servidor)</w:t>
            </w:r>
          </w:p>
        </w:tc>
        <w:tc>
          <w:tcPr>
            <w:tcW w:w="1729" w:type="dxa"/>
          </w:tcPr>
          <w:p w:rsidR="009E2506" w:rsidRDefault="009E2506" w:rsidP="006B09CF">
            <w:pPr>
              <w:pStyle w:val="Ttulo2"/>
              <w:outlineLvl w:val="1"/>
              <w:rPr>
                <w:rFonts w:asciiTheme="minorHAnsi" w:hAnsiTheme="minorHAnsi" w:cs="Times New Roman"/>
                <w:color w:val="000000" w:themeColor="text1"/>
                <w:sz w:val="18"/>
              </w:rPr>
            </w:pPr>
            <w:r w:rsidRPr="009E2506">
              <w:rPr>
                <w:rFonts w:asciiTheme="minorHAnsi" w:hAnsiTheme="minorHAnsi" w:cs="Times New Roman"/>
                <w:color w:val="000000" w:themeColor="text1"/>
                <w:sz w:val="18"/>
              </w:rPr>
              <w:t>Comunicación entre el cliente y servidor</w:t>
            </w:r>
          </w:p>
          <w:p w:rsidR="00D02086" w:rsidRPr="009E2506" w:rsidRDefault="00D02086" w:rsidP="006B09CF">
            <w:pPr>
              <w:jc w:val="center"/>
            </w:pPr>
          </w:p>
        </w:tc>
      </w:tr>
      <w:tr w:rsidR="00D02086" w:rsidTr="00862534">
        <w:tc>
          <w:tcPr>
            <w:tcW w:w="1620" w:type="dxa"/>
          </w:tcPr>
          <w:p w:rsidR="00D02086" w:rsidRPr="00862534" w:rsidRDefault="009E2506" w:rsidP="00862534">
            <w:pPr>
              <w:jc w:val="center"/>
              <w:rPr>
                <w:rFonts w:cs="Times New Roman"/>
                <w:b/>
                <w:sz w:val="18"/>
              </w:rPr>
            </w:pPr>
            <w:r w:rsidRPr="00862534">
              <w:rPr>
                <w:rFonts w:cs="Times New Roman"/>
                <w:b/>
                <w:sz w:val="18"/>
              </w:rPr>
              <w:t>Basados en JavaScript</w:t>
            </w:r>
          </w:p>
        </w:tc>
        <w:tc>
          <w:tcPr>
            <w:tcW w:w="1729" w:type="dxa"/>
          </w:tcPr>
          <w:p w:rsidR="00D02086" w:rsidRPr="00862534" w:rsidRDefault="009E2506" w:rsidP="00862534">
            <w:pPr>
              <w:jc w:val="center"/>
              <w:rPr>
                <w:rFonts w:cs="Times New Roman"/>
                <w:sz w:val="18"/>
              </w:rPr>
            </w:pPr>
            <w:r w:rsidRPr="00862534">
              <w:rPr>
                <w:rFonts w:cs="Times New Roman"/>
                <w:sz w:val="18"/>
              </w:rPr>
              <w:t>Limitada: sin multimedia</w:t>
            </w:r>
          </w:p>
        </w:tc>
        <w:tc>
          <w:tcPr>
            <w:tcW w:w="1729" w:type="dxa"/>
          </w:tcPr>
          <w:p w:rsidR="00D02086" w:rsidRPr="00862534" w:rsidRDefault="00862534" w:rsidP="00862534">
            <w:pPr>
              <w:jc w:val="center"/>
              <w:rPr>
                <w:rFonts w:cs="Times New Roman"/>
                <w:sz w:val="18"/>
              </w:rPr>
            </w:pPr>
            <w:r w:rsidRPr="00862534">
              <w:rPr>
                <w:rFonts w:cs="Times New Roman"/>
                <w:sz w:val="18"/>
              </w:rPr>
              <w:t>L</w:t>
            </w:r>
            <w:r w:rsidR="009E2506" w:rsidRPr="00862534">
              <w:rPr>
                <w:rFonts w:cs="Times New Roman"/>
                <w:sz w:val="18"/>
              </w:rPr>
              <w:t>imitada: no hay persistencia</w:t>
            </w:r>
            <w:r w:rsidRPr="00862534">
              <w:rPr>
                <w:rFonts w:cs="Times New Roman"/>
                <w:sz w:val="18"/>
              </w:rPr>
              <w:t xml:space="preserve"> de datos</w:t>
            </w:r>
          </w:p>
        </w:tc>
        <w:tc>
          <w:tcPr>
            <w:tcW w:w="1729" w:type="dxa"/>
          </w:tcPr>
          <w:p w:rsidR="00D02086" w:rsidRPr="00862534" w:rsidRDefault="00862534" w:rsidP="00862534">
            <w:pPr>
              <w:jc w:val="center"/>
              <w:rPr>
                <w:rFonts w:cs="Times New Roman"/>
                <w:sz w:val="18"/>
              </w:rPr>
            </w:pPr>
            <w:r w:rsidRPr="00862534">
              <w:rPr>
                <w:rFonts w:cs="Times New Roman"/>
                <w:sz w:val="18"/>
              </w:rPr>
              <w:t>Si</w:t>
            </w:r>
          </w:p>
        </w:tc>
        <w:tc>
          <w:tcPr>
            <w:tcW w:w="1729" w:type="dxa"/>
          </w:tcPr>
          <w:p w:rsidR="00D02086" w:rsidRPr="00862534" w:rsidRDefault="00862534" w:rsidP="00862534">
            <w:pPr>
              <w:jc w:val="center"/>
              <w:rPr>
                <w:rFonts w:cs="Times New Roman"/>
                <w:sz w:val="18"/>
              </w:rPr>
            </w:pPr>
            <w:r w:rsidRPr="00862534">
              <w:rPr>
                <w:rFonts w:cs="Times New Roman"/>
                <w:sz w:val="18"/>
              </w:rPr>
              <w:t>Si</w:t>
            </w:r>
          </w:p>
        </w:tc>
      </w:tr>
      <w:tr w:rsidR="00D02086" w:rsidTr="00862534">
        <w:tc>
          <w:tcPr>
            <w:tcW w:w="1620" w:type="dxa"/>
          </w:tcPr>
          <w:p w:rsidR="00D02086" w:rsidRPr="00862534" w:rsidRDefault="009E2506" w:rsidP="00862534">
            <w:pPr>
              <w:jc w:val="center"/>
              <w:rPr>
                <w:rFonts w:cs="Times New Roman"/>
                <w:b/>
                <w:sz w:val="18"/>
              </w:rPr>
            </w:pPr>
            <w:r w:rsidRPr="00862534">
              <w:rPr>
                <w:rFonts w:cs="Times New Roman"/>
                <w:b/>
                <w:sz w:val="18"/>
              </w:rPr>
              <w:t>Basados en Plug-</w:t>
            </w:r>
            <w:proofErr w:type="spellStart"/>
            <w:r w:rsidRPr="00862534">
              <w:rPr>
                <w:rFonts w:cs="Times New Roman"/>
                <w:b/>
                <w:sz w:val="18"/>
              </w:rPr>
              <w:t>ins</w:t>
            </w:r>
            <w:proofErr w:type="spellEnd"/>
          </w:p>
        </w:tc>
        <w:tc>
          <w:tcPr>
            <w:tcW w:w="1729" w:type="dxa"/>
          </w:tcPr>
          <w:p w:rsidR="00D02086" w:rsidRPr="00862534" w:rsidRDefault="00862534" w:rsidP="00862534">
            <w:pPr>
              <w:jc w:val="center"/>
              <w:rPr>
                <w:rFonts w:cs="Times New Roman"/>
                <w:sz w:val="18"/>
              </w:rPr>
            </w:pPr>
            <w:r>
              <w:rPr>
                <w:rFonts w:cs="Times New Roman"/>
                <w:sz w:val="18"/>
              </w:rPr>
              <w:t>S</w:t>
            </w:r>
            <w:r w:rsidR="009E2506" w:rsidRPr="00862534">
              <w:rPr>
                <w:rFonts w:cs="Times New Roman"/>
                <w:sz w:val="18"/>
              </w:rPr>
              <w:t>i</w:t>
            </w:r>
          </w:p>
        </w:tc>
        <w:tc>
          <w:tcPr>
            <w:tcW w:w="1729" w:type="dxa"/>
          </w:tcPr>
          <w:p w:rsidR="00D02086" w:rsidRPr="00862534" w:rsidRDefault="009E2506" w:rsidP="00862534">
            <w:pPr>
              <w:jc w:val="center"/>
              <w:rPr>
                <w:rFonts w:cs="Times New Roman"/>
                <w:sz w:val="18"/>
              </w:rPr>
            </w:pPr>
            <w:r w:rsidRPr="00862534">
              <w:rPr>
                <w:rFonts w:cs="Times New Roman"/>
                <w:sz w:val="18"/>
              </w:rPr>
              <w:t>Si</w:t>
            </w:r>
            <w:del w:id="393" w:author="Vaio" w:date="2015-07-28T23:14:00Z">
              <w:r w:rsidRPr="00862534" w:rsidDel="00F168EE">
                <w:rPr>
                  <w:rFonts w:cs="Times New Roman"/>
                  <w:sz w:val="18"/>
                </w:rPr>
                <w:delText xml:space="preserve"> </w:delText>
              </w:r>
            </w:del>
            <w:ins w:id="394" w:author="Vaio" w:date="2015-07-28T23:14:00Z">
              <w:r w:rsidR="00F168EE">
                <w:rPr>
                  <w:rFonts w:cs="Times New Roman"/>
                  <w:sz w:val="18"/>
                </w:rPr>
                <w:t>,</w:t>
              </w:r>
            </w:ins>
            <w:del w:id="395" w:author="Vaio" w:date="2015-07-28T23:14:00Z">
              <w:r w:rsidRPr="00862534" w:rsidDel="00F168EE">
                <w:rPr>
                  <w:rFonts w:cs="Times New Roman"/>
                  <w:sz w:val="18"/>
                </w:rPr>
                <w:delText>:</w:delText>
              </w:r>
            </w:del>
            <w:r w:rsidRPr="00862534">
              <w:rPr>
                <w:rFonts w:cs="Times New Roman"/>
                <w:sz w:val="18"/>
              </w:rPr>
              <w:t xml:space="preserve"> con </w:t>
            </w:r>
            <w:proofErr w:type="spellStart"/>
            <w:r w:rsidRPr="00320A39">
              <w:rPr>
                <w:rFonts w:cs="Times New Roman"/>
                <w:i/>
                <w:sz w:val="18"/>
                <w:rPrChange w:id="396" w:author="Ivan Lopez" w:date="2015-06-22T16:30:00Z">
                  <w:rPr>
                    <w:rFonts w:cs="Times New Roman"/>
                    <w:sz w:val="18"/>
                  </w:rPr>
                </w:rPrChange>
              </w:rPr>
              <w:t>plug-ins</w:t>
            </w:r>
            <w:proofErr w:type="spellEnd"/>
            <w:r w:rsidRPr="00862534">
              <w:rPr>
                <w:rFonts w:cs="Times New Roman"/>
                <w:sz w:val="18"/>
              </w:rPr>
              <w:t xml:space="preserve"> adicionales</w:t>
            </w:r>
          </w:p>
        </w:tc>
        <w:tc>
          <w:tcPr>
            <w:tcW w:w="1729" w:type="dxa"/>
          </w:tcPr>
          <w:p w:rsidR="00D02086" w:rsidRPr="00862534" w:rsidRDefault="009E2506" w:rsidP="00862534">
            <w:pPr>
              <w:jc w:val="center"/>
              <w:rPr>
                <w:rFonts w:cs="Times New Roman"/>
                <w:sz w:val="18"/>
              </w:rPr>
            </w:pPr>
            <w:r w:rsidRPr="00862534">
              <w:rPr>
                <w:rFonts w:cs="Times New Roman"/>
                <w:sz w:val="18"/>
              </w:rPr>
              <w:t>Si</w:t>
            </w:r>
          </w:p>
        </w:tc>
        <w:tc>
          <w:tcPr>
            <w:tcW w:w="1729" w:type="dxa"/>
          </w:tcPr>
          <w:p w:rsidR="00D02086" w:rsidRPr="00862534" w:rsidRDefault="009E2506" w:rsidP="00862534">
            <w:pPr>
              <w:jc w:val="center"/>
              <w:rPr>
                <w:rFonts w:cs="Times New Roman"/>
                <w:sz w:val="18"/>
              </w:rPr>
            </w:pPr>
            <w:r w:rsidRPr="00862534">
              <w:rPr>
                <w:rFonts w:cs="Times New Roman"/>
                <w:sz w:val="18"/>
              </w:rPr>
              <w:t>Si</w:t>
            </w:r>
          </w:p>
        </w:tc>
      </w:tr>
      <w:tr w:rsidR="00D02086" w:rsidTr="00862534">
        <w:tc>
          <w:tcPr>
            <w:tcW w:w="1620" w:type="dxa"/>
          </w:tcPr>
          <w:p w:rsidR="00D02086" w:rsidRPr="00862534" w:rsidRDefault="009E2506" w:rsidP="00862534">
            <w:pPr>
              <w:jc w:val="center"/>
              <w:rPr>
                <w:rFonts w:cs="Times New Roman"/>
                <w:b/>
                <w:sz w:val="18"/>
              </w:rPr>
            </w:pPr>
            <w:r w:rsidRPr="00862534">
              <w:rPr>
                <w:rFonts w:cs="Times New Roman"/>
                <w:b/>
                <w:sz w:val="18"/>
              </w:rPr>
              <w:t>Basados en ambientes en tiempo de ejecución</w:t>
            </w:r>
          </w:p>
        </w:tc>
        <w:tc>
          <w:tcPr>
            <w:tcW w:w="1729" w:type="dxa"/>
          </w:tcPr>
          <w:p w:rsidR="00D02086" w:rsidRPr="00862534" w:rsidRDefault="00862534" w:rsidP="00862534">
            <w:pPr>
              <w:jc w:val="center"/>
              <w:rPr>
                <w:rFonts w:cs="Times New Roman"/>
                <w:sz w:val="18"/>
              </w:rPr>
            </w:pPr>
            <w:r>
              <w:rPr>
                <w:rFonts w:cs="Times New Roman"/>
                <w:sz w:val="18"/>
              </w:rPr>
              <w:t>S</w:t>
            </w:r>
            <w:r w:rsidR="009E2506" w:rsidRPr="00862534">
              <w:rPr>
                <w:rFonts w:cs="Times New Roman"/>
                <w:sz w:val="18"/>
              </w:rPr>
              <w:t>i</w:t>
            </w:r>
          </w:p>
        </w:tc>
        <w:tc>
          <w:tcPr>
            <w:tcW w:w="1729" w:type="dxa"/>
          </w:tcPr>
          <w:p w:rsidR="00D02086" w:rsidRPr="00862534" w:rsidRDefault="009E2506" w:rsidP="00862534">
            <w:pPr>
              <w:jc w:val="center"/>
              <w:rPr>
                <w:rFonts w:cs="Times New Roman"/>
                <w:sz w:val="18"/>
              </w:rPr>
            </w:pPr>
            <w:r w:rsidRPr="00862534">
              <w:rPr>
                <w:rFonts w:cs="Times New Roman"/>
                <w:sz w:val="18"/>
              </w:rPr>
              <w:t>Si</w:t>
            </w:r>
          </w:p>
        </w:tc>
        <w:tc>
          <w:tcPr>
            <w:tcW w:w="1729" w:type="dxa"/>
          </w:tcPr>
          <w:p w:rsidR="00D02086" w:rsidRPr="00862534" w:rsidRDefault="009E2506" w:rsidP="00862534">
            <w:pPr>
              <w:jc w:val="center"/>
              <w:rPr>
                <w:rFonts w:cs="Times New Roman"/>
                <w:sz w:val="18"/>
              </w:rPr>
            </w:pPr>
            <w:r w:rsidRPr="00862534">
              <w:rPr>
                <w:rFonts w:cs="Times New Roman"/>
                <w:sz w:val="18"/>
              </w:rPr>
              <w:t>Si</w:t>
            </w:r>
          </w:p>
        </w:tc>
        <w:tc>
          <w:tcPr>
            <w:tcW w:w="1729" w:type="dxa"/>
          </w:tcPr>
          <w:p w:rsidR="00D02086" w:rsidRPr="00862534" w:rsidRDefault="009E2506" w:rsidP="00862534">
            <w:pPr>
              <w:keepNext/>
              <w:jc w:val="center"/>
              <w:rPr>
                <w:rFonts w:cs="Times New Roman"/>
                <w:sz w:val="18"/>
              </w:rPr>
            </w:pPr>
            <w:r w:rsidRPr="00862534">
              <w:rPr>
                <w:rFonts w:cs="Times New Roman"/>
                <w:sz w:val="18"/>
              </w:rPr>
              <w:t>Si</w:t>
            </w:r>
          </w:p>
        </w:tc>
      </w:tr>
    </w:tbl>
    <w:p w:rsidR="00D02086" w:rsidRPr="00862534" w:rsidRDefault="00862534" w:rsidP="00862534">
      <w:pPr>
        <w:pStyle w:val="Epgrafe"/>
        <w:ind w:left="1416" w:firstLine="708"/>
        <w:rPr>
          <w:rFonts w:cs="Times New Roman"/>
          <w:b w:val="0"/>
          <w:color w:val="000000" w:themeColor="text1"/>
        </w:rPr>
      </w:pPr>
      <w:bookmarkStart w:id="397" w:name="_Ref422753721"/>
      <w:r w:rsidRPr="00862534">
        <w:rPr>
          <w:color w:val="000000" w:themeColor="text1"/>
        </w:rPr>
        <w:t xml:space="preserve">Tabla </w:t>
      </w:r>
      <w:r w:rsidR="000254F9">
        <w:rPr>
          <w:color w:val="000000" w:themeColor="text1"/>
        </w:rPr>
        <w:fldChar w:fldCharType="begin"/>
      </w:r>
      <w:r w:rsidR="00B477AE">
        <w:rPr>
          <w:color w:val="000000" w:themeColor="text1"/>
        </w:rPr>
        <w:instrText xml:space="preserve"> SEQ Tabla \* ARABIC </w:instrText>
      </w:r>
      <w:r w:rsidR="000254F9">
        <w:rPr>
          <w:color w:val="000000" w:themeColor="text1"/>
        </w:rPr>
        <w:fldChar w:fldCharType="separate"/>
      </w:r>
      <w:r w:rsidR="00B477AE">
        <w:rPr>
          <w:noProof/>
          <w:color w:val="000000" w:themeColor="text1"/>
        </w:rPr>
        <w:t>5</w:t>
      </w:r>
      <w:r w:rsidR="000254F9">
        <w:rPr>
          <w:color w:val="000000" w:themeColor="text1"/>
        </w:rPr>
        <w:fldChar w:fldCharType="end"/>
      </w:r>
      <w:bookmarkEnd w:id="397"/>
      <w:r w:rsidRPr="00862534">
        <w:rPr>
          <w:color w:val="000000" w:themeColor="text1"/>
        </w:rPr>
        <w:t xml:space="preserve"> </w:t>
      </w:r>
      <w:del w:id="398" w:author="Vaio" w:date="2015-07-28T21:41:00Z">
        <w:r w:rsidRPr="00862534" w:rsidDel="00E82F76">
          <w:rPr>
            <w:color w:val="000000" w:themeColor="text1"/>
          </w:rPr>
          <w:delText xml:space="preserve"> </w:delText>
        </w:r>
      </w:del>
      <w:del w:id="399" w:author="Vaio" w:date="2015-07-28T21:39:00Z">
        <w:r w:rsidRPr="00862534" w:rsidDel="00E82F76">
          <w:rPr>
            <w:color w:val="000000" w:themeColor="text1"/>
          </w:rPr>
          <w:delText xml:space="preserve"> </w:delText>
        </w:r>
      </w:del>
      <w:r w:rsidRPr="00862534">
        <w:rPr>
          <w:b w:val="0"/>
          <w:color w:val="000000" w:themeColor="text1"/>
        </w:rPr>
        <w:t xml:space="preserve">Tecnología cliente vs Características de las </w:t>
      </w:r>
      <w:del w:id="400" w:author="Ivan Lopez" w:date="2015-06-17T17:07:00Z">
        <w:r w:rsidR="00BC355D" w:rsidDel="00524FF6">
          <w:rPr>
            <w:b w:val="0"/>
            <w:color w:val="000000" w:themeColor="text1"/>
          </w:rPr>
          <w:delText>RIAS</w:delText>
        </w:r>
      </w:del>
      <w:proofErr w:type="spellStart"/>
      <w:ins w:id="401" w:author="Ivan Lopez" w:date="2015-06-17T17:07:00Z">
        <w:r w:rsidR="00524FF6" w:rsidRPr="00524FF6">
          <w:rPr>
            <w:b w:val="0"/>
            <w:color w:val="000000" w:themeColor="text1"/>
          </w:rPr>
          <w:t>RIAs</w:t>
        </w:r>
      </w:ins>
      <w:proofErr w:type="spellEnd"/>
    </w:p>
    <w:p w:rsidR="0023289D" w:rsidRPr="009D54F1" w:rsidRDefault="002A0A55" w:rsidP="00342DA4">
      <w:pPr>
        <w:jc w:val="both"/>
        <w:rPr>
          <w:rFonts w:ascii="Times New Roman" w:hAnsi="Times New Roman" w:cs="Times New Roman"/>
          <w:color w:val="000000" w:themeColor="text1"/>
          <w:lang w:val="es-PY"/>
        </w:rPr>
      </w:pPr>
      <w:commentRangeStart w:id="402"/>
      <w:r>
        <w:rPr>
          <w:rFonts w:cs="Times New Roman"/>
        </w:rPr>
        <w:t>E</w:t>
      </w:r>
      <w:r w:rsidR="0023289D" w:rsidRPr="004A4A22">
        <w:rPr>
          <w:rFonts w:cs="Times New Roman"/>
        </w:rPr>
        <w:t>ntre las tecnologías</w:t>
      </w:r>
      <w:r>
        <w:rPr>
          <w:rFonts w:cs="Times New Roman"/>
        </w:rPr>
        <w:t xml:space="preserve"> citadas,</w:t>
      </w:r>
      <w:r w:rsidR="0023289D" w:rsidRPr="004A4A22">
        <w:rPr>
          <w:rFonts w:cs="Times New Roman"/>
        </w:rPr>
        <w:t xml:space="preserve"> la práctica </w:t>
      </w:r>
      <w:r>
        <w:rPr>
          <w:rFonts w:cs="Times New Roman"/>
        </w:rPr>
        <w:t>más popular</w:t>
      </w:r>
      <w:r w:rsidR="0023289D" w:rsidRPr="004A4A22">
        <w:rPr>
          <w:rFonts w:cs="Times New Roman"/>
        </w:rPr>
        <w:t xml:space="preserve"> de desarrollo RIA ve la adopción de las basadas en </w:t>
      </w:r>
      <w:del w:id="403" w:author="marcazal" w:date="2015-06-18T07:24:00Z">
        <w:r w:rsidR="0023289D" w:rsidRPr="004A4A22" w:rsidDel="00342DA4">
          <w:rPr>
            <w:rFonts w:cs="Times New Roman"/>
          </w:rPr>
          <w:delText>JavaScript</w:delText>
        </w:r>
      </w:del>
      <w:proofErr w:type="spellStart"/>
      <w:ins w:id="404" w:author="marcazal" w:date="2015-06-18T07:24:00Z">
        <w:r w:rsidR="00342DA4" w:rsidRPr="00342DA4">
          <w:rPr>
            <w:rFonts w:cs="Times New Roman"/>
            <w:i/>
          </w:rPr>
          <w:t>Javascript</w:t>
        </w:r>
      </w:ins>
      <w:proofErr w:type="spellEnd"/>
      <w:r w:rsidR="0023289D" w:rsidRPr="004A4A22">
        <w:rPr>
          <w:rFonts w:cs="Times New Roman"/>
        </w:rPr>
        <w:t xml:space="preserve"> (es decir, AJAX) como la opción más común</w:t>
      </w:r>
      <w:commentRangeEnd w:id="402"/>
      <w:r w:rsidR="00F168EE">
        <w:rPr>
          <w:rStyle w:val="Refdecomentario"/>
          <w:rFonts w:eastAsiaTheme="minorEastAsia"/>
          <w:lang w:eastAsia="es-ES"/>
        </w:rPr>
        <w:commentReference w:id="402"/>
      </w:r>
      <w:r w:rsidR="0023289D" w:rsidRPr="004A4A22">
        <w:rPr>
          <w:rFonts w:cs="Times New Roman"/>
        </w:rPr>
        <w:t xml:space="preserve">. Las limitaciones actuales se suelen resolver utilizando extensiones de Flash para el procesamiento de vídeo (y </w:t>
      </w:r>
      <w:r w:rsidR="000254F9" w:rsidRPr="000254F9">
        <w:rPr>
          <w:rFonts w:cs="Times New Roman"/>
          <w:i/>
        </w:rPr>
        <w:t xml:space="preserve">Google </w:t>
      </w:r>
      <w:proofErr w:type="spellStart"/>
      <w:r w:rsidR="000254F9" w:rsidRPr="000254F9">
        <w:rPr>
          <w:rFonts w:cs="Times New Roman"/>
          <w:i/>
        </w:rPr>
        <w:t>Gears</w:t>
      </w:r>
      <w:proofErr w:type="spellEnd"/>
      <w:r w:rsidR="0023289D" w:rsidRPr="004A4A22">
        <w:rPr>
          <w:rFonts w:cs="Times New Roman"/>
        </w:rPr>
        <w:t xml:space="preserve"> o </w:t>
      </w:r>
      <w:r w:rsidR="000254F9" w:rsidRPr="000254F9">
        <w:rPr>
          <w:rFonts w:cs="Times New Roman"/>
          <w:i/>
        </w:rPr>
        <w:t xml:space="preserve">Flash </w:t>
      </w:r>
      <w:proofErr w:type="spellStart"/>
      <w:r w:rsidR="000254F9" w:rsidRPr="000254F9">
        <w:rPr>
          <w:rFonts w:cs="Times New Roman"/>
          <w:i/>
        </w:rPr>
        <w:t>Shared</w:t>
      </w:r>
      <w:proofErr w:type="spellEnd"/>
      <w:r w:rsidR="000254F9" w:rsidRPr="000254F9">
        <w:rPr>
          <w:rFonts w:cs="Times New Roman"/>
          <w:i/>
        </w:rPr>
        <w:t xml:space="preserve"> </w:t>
      </w:r>
      <w:proofErr w:type="spellStart"/>
      <w:r w:rsidR="000254F9" w:rsidRPr="000254F9">
        <w:rPr>
          <w:rFonts w:cs="Times New Roman"/>
          <w:i/>
        </w:rPr>
        <w:t>Objects</w:t>
      </w:r>
      <w:proofErr w:type="spellEnd"/>
      <w:r w:rsidR="0023289D" w:rsidRPr="004A4A22">
        <w:rPr>
          <w:rFonts w:cs="Times New Roman"/>
        </w:rPr>
        <w:t xml:space="preserve"> cuando en el lado del cliente el almacenamiento persistente es necesario). </w:t>
      </w:r>
      <w:commentRangeStart w:id="405"/>
      <w:r w:rsidR="0023289D" w:rsidRPr="004A4A22">
        <w:rPr>
          <w:rFonts w:cs="Times New Roman"/>
        </w:rPr>
        <w:t>Las razones principales que explican esta tende</w:t>
      </w:r>
      <w:r>
        <w:rPr>
          <w:rFonts w:cs="Times New Roman"/>
        </w:rPr>
        <w:t xml:space="preserve">ncia son en el hecho de que: </w:t>
      </w:r>
      <w:r w:rsidR="0023289D" w:rsidRPr="004A4A22">
        <w:rPr>
          <w:rFonts w:cs="Times New Roman"/>
        </w:rPr>
        <w:t>AJAX es asumido por muchos desarrolladores como el conjunto más abierto y estándar de tecnologías (y más c</w:t>
      </w:r>
      <w:r>
        <w:rPr>
          <w:rFonts w:cs="Times New Roman"/>
        </w:rPr>
        <w:t xml:space="preserve">erca de la especificación HTML5) y </w:t>
      </w:r>
      <w:r w:rsidR="0023289D" w:rsidRPr="004A4A22">
        <w:rPr>
          <w:rFonts w:cs="Times New Roman"/>
        </w:rPr>
        <w:t xml:space="preserve">que no requiere acciones </w:t>
      </w:r>
      <w:r w:rsidR="0023289D" w:rsidRPr="004A4A22">
        <w:rPr>
          <w:rFonts w:cs="Times New Roman"/>
        </w:rPr>
        <w:lastRenderedPageBreak/>
        <w:t>administrativas (por ejemplo, la instalación de software) de los usuarios</w:t>
      </w:r>
      <w:commentRangeEnd w:id="405"/>
      <w:r w:rsidR="00F168EE">
        <w:rPr>
          <w:rStyle w:val="Refdecomentario"/>
          <w:rFonts w:eastAsiaTheme="minorEastAsia"/>
          <w:lang w:eastAsia="es-ES"/>
        </w:rPr>
        <w:commentReference w:id="405"/>
      </w:r>
      <w:r>
        <w:rPr>
          <w:rFonts w:cs="Times New Roman"/>
        </w:rPr>
        <w:t>. También</w:t>
      </w:r>
      <w:r w:rsidR="0023289D" w:rsidRPr="004A4A22">
        <w:rPr>
          <w:rFonts w:cs="Times New Roman"/>
        </w:rPr>
        <w:t xml:space="preserve"> se pueden combinar fácilmente con </w:t>
      </w:r>
      <w:proofErr w:type="spellStart"/>
      <w:r w:rsidR="0023289D" w:rsidRPr="00733DD4">
        <w:rPr>
          <w:rFonts w:cs="Times New Roman"/>
          <w:i/>
        </w:rPr>
        <w:t>plug-ins</w:t>
      </w:r>
      <w:proofErr w:type="spellEnd"/>
      <w:r w:rsidR="0023289D" w:rsidRPr="004A4A22">
        <w:rPr>
          <w:rFonts w:cs="Times New Roman"/>
        </w:rPr>
        <w:t xml:space="preserve"> que se construyen para superar sus limitaciones.</w:t>
      </w:r>
      <w:r>
        <w:rPr>
          <w:rFonts w:cs="Times New Roman"/>
        </w:rPr>
        <w:t xml:space="preserve"> </w:t>
      </w:r>
    </w:p>
    <w:p w:rsidR="0004287D" w:rsidRPr="003E4F9E" w:rsidRDefault="003E4F9E" w:rsidP="000551EF">
      <w:pPr>
        <w:rPr>
          <w:b/>
          <w:caps/>
          <w:lang w:val="es-PY"/>
        </w:rPr>
      </w:pPr>
      <w:r>
        <w:rPr>
          <w:b/>
          <w:caps/>
          <w:lang w:val="es-PY"/>
        </w:rPr>
        <w:t xml:space="preserve">2.4 </w:t>
      </w:r>
      <w:r w:rsidR="0043284F" w:rsidRPr="003E4F9E">
        <w:rPr>
          <w:b/>
          <w:caps/>
          <w:lang w:val="es-PY"/>
        </w:rPr>
        <w:t>Herramientas</w:t>
      </w:r>
      <w:r w:rsidR="0004287D" w:rsidRPr="003E4F9E">
        <w:rPr>
          <w:b/>
          <w:caps/>
          <w:lang w:val="es-PY"/>
        </w:rPr>
        <w:t xml:space="preserve"> para el desarrollo de las </w:t>
      </w:r>
      <w:del w:id="406" w:author="Ivan Lopez" w:date="2015-06-17T17:07:00Z">
        <w:r w:rsidR="00BC355D" w:rsidDel="00524FF6">
          <w:rPr>
            <w:b/>
            <w:caps/>
            <w:lang w:val="es-PY"/>
          </w:rPr>
          <w:delText>RIAS</w:delText>
        </w:r>
      </w:del>
      <w:ins w:id="407" w:author="Ivan Lopez" w:date="2015-06-17T17:07:00Z">
        <w:r w:rsidR="00524FF6" w:rsidRPr="00524FF6">
          <w:rPr>
            <w:b/>
            <w:caps/>
            <w:lang w:val="es-PY"/>
          </w:rPr>
          <w:t>RIAs</w:t>
        </w:r>
      </w:ins>
    </w:p>
    <w:p w:rsidR="005B4F1F" w:rsidRPr="00B03420" w:rsidRDefault="00560F0C" w:rsidP="00342DA4">
      <w:pPr>
        <w:jc w:val="both"/>
        <w:rPr>
          <w:lang w:val="es-PY"/>
        </w:rPr>
      </w:pPr>
      <w:r w:rsidRPr="00B03420">
        <w:rPr>
          <w:lang w:val="es-PY"/>
        </w:rPr>
        <w:t xml:space="preserve">En la sección anterior se </w:t>
      </w:r>
      <w:r w:rsidR="003E4F9E">
        <w:rPr>
          <w:lang w:val="es-PY"/>
        </w:rPr>
        <w:t xml:space="preserve">presentaron </w:t>
      </w:r>
      <w:del w:id="408" w:author="Vaio" w:date="2015-07-28T21:39:00Z">
        <w:r w:rsidR="003E4F9E" w:rsidDel="00E82F76">
          <w:rPr>
            <w:lang w:val="es-PY"/>
          </w:rPr>
          <w:delText xml:space="preserve"> </w:delText>
        </w:r>
      </w:del>
      <w:r w:rsidR="003E4F9E">
        <w:rPr>
          <w:lang w:val="es-PY"/>
        </w:rPr>
        <w:t>la</w:t>
      </w:r>
      <w:r w:rsidRPr="00B03420">
        <w:rPr>
          <w:lang w:val="es-PY"/>
        </w:rPr>
        <w:t xml:space="preserve">s diferentes </w:t>
      </w:r>
      <w:del w:id="409" w:author="Vaio" w:date="2015-07-28T21:39:00Z">
        <w:r w:rsidRPr="00B03420" w:rsidDel="00E82F76">
          <w:rPr>
            <w:lang w:val="es-PY"/>
          </w:rPr>
          <w:delText xml:space="preserve"> </w:delText>
        </w:r>
      </w:del>
      <w:r w:rsidRPr="00B03420">
        <w:rPr>
          <w:lang w:val="es-PY"/>
        </w:rPr>
        <w:t xml:space="preserve">tecnologías para el desarrollo e implementación de las </w:t>
      </w:r>
      <w:del w:id="410" w:author="Ivan Lopez" w:date="2015-06-17T17:07:00Z">
        <w:r w:rsidR="00BC355D" w:rsidDel="00524FF6">
          <w:rPr>
            <w:lang w:val="es-PY"/>
          </w:rPr>
          <w:delText>RIAS</w:delText>
        </w:r>
      </w:del>
      <w:proofErr w:type="spellStart"/>
      <w:ins w:id="411" w:author="Ivan Lopez" w:date="2015-06-17T17:07:00Z">
        <w:r w:rsidR="00524FF6" w:rsidRPr="00524FF6">
          <w:rPr>
            <w:lang w:val="es-PY"/>
          </w:rPr>
          <w:t>RIAs</w:t>
        </w:r>
      </w:ins>
      <w:proofErr w:type="spellEnd"/>
      <w:r w:rsidRPr="00B03420">
        <w:rPr>
          <w:lang w:val="es-PY"/>
        </w:rPr>
        <w:t xml:space="preserve">. </w:t>
      </w:r>
      <w:del w:id="412" w:author="Vaio" w:date="2015-07-28T21:39:00Z">
        <w:r w:rsidRPr="00B03420" w:rsidDel="00E82F76">
          <w:rPr>
            <w:lang w:val="es-PY"/>
          </w:rPr>
          <w:delText xml:space="preserve"> </w:delText>
        </w:r>
      </w:del>
      <w:r w:rsidR="003E4F9E">
        <w:rPr>
          <w:lang w:val="es-PY"/>
        </w:rPr>
        <w:t xml:space="preserve">Para este trabajo de fin de carrera, </w:t>
      </w:r>
      <w:commentRangeStart w:id="413"/>
      <w:r w:rsidR="003E4F9E">
        <w:rPr>
          <w:lang w:val="es-PY"/>
        </w:rPr>
        <w:t xml:space="preserve">se optó por herramientas y </w:t>
      </w:r>
      <w:proofErr w:type="spellStart"/>
      <w:r w:rsidR="003E4F9E">
        <w:rPr>
          <w:lang w:val="es-PY"/>
        </w:rPr>
        <w:t>frameworks</w:t>
      </w:r>
      <w:proofErr w:type="spellEnd"/>
      <w:r w:rsidR="003E4F9E">
        <w:rPr>
          <w:lang w:val="es-PY"/>
        </w:rPr>
        <w:t xml:space="preserve"> de desarrollo de uso abierto y que son de amplia utilización en la comunidad web</w:t>
      </w:r>
      <w:commentRangeEnd w:id="413"/>
      <w:r w:rsidR="00612B19">
        <w:rPr>
          <w:rStyle w:val="Refdecomentario"/>
          <w:rFonts w:eastAsiaTheme="minorEastAsia"/>
          <w:lang w:eastAsia="es-ES"/>
        </w:rPr>
        <w:commentReference w:id="413"/>
      </w:r>
      <w:r w:rsidR="003E4F9E">
        <w:rPr>
          <w:lang w:val="es-PY"/>
        </w:rPr>
        <w:t xml:space="preserve">. Se </w:t>
      </w:r>
      <w:r w:rsidRPr="00B03420">
        <w:rPr>
          <w:lang w:val="es-PY"/>
        </w:rPr>
        <w:t>ha señalado el hecho de que las implementaciones basa</w:t>
      </w:r>
      <w:r w:rsidR="003E4F9E">
        <w:rPr>
          <w:lang w:val="es-PY"/>
        </w:rPr>
        <w:t xml:space="preserve">das en </w:t>
      </w:r>
      <w:del w:id="414" w:author="marcazal" w:date="2015-06-18T07:24:00Z">
        <w:r w:rsidR="003E4F9E" w:rsidDel="00342DA4">
          <w:rPr>
            <w:lang w:val="es-PY"/>
          </w:rPr>
          <w:delText>J</w:delText>
        </w:r>
        <w:r w:rsidR="005B4F1F" w:rsidRPr="00B03420" w:rsidDel="00342DA4">
          <w:rPr>
            <w:lang w:val="es-PY"/>
          </w:rPr>
          <w:delText>avascript</w:delText>
        </w:r>
      </w:del>
      <w:proofErr w:type="spellStart"/>
      <w:ins w:id="415" w:author="marcazal" w:date="2015-06-18T07:24:00Z">
        <w:r w:rsidR="00342DA4" w:rsidRPr="00342DA4">
          <w:rPr>
            <w:i/>
            <w:lang w:val="es-PY"/>
          </w:rPr>
          <w:t>Javascript</w:t>
        </w:r>
      </w:ins>
      <w:proofErr w:type="spellEnd"/>
      <w:r w:rsidR="005B4F1F" w:rsidRPr="00B03420">
        <w:rPr>
          <w:lang w:val="es-PY"/>
        </w:rPr>
        <w:t xml:space="preserve"> o librerías Ajax</w:t>
      </w:r>
      <w:r w:rsidRPr="00B03420">
        <w:rPr>
          <w:lang w:val="es-PY"/>
        </w:rPr>
        <w:t xml:space="preserve"> son las más utilizadas en la actualidad, debido a que utiliza tecnolog</w:t>
      </w:r>
      <w:r w:rsidR="00774543" w:rsidRPr="00B03420">
        <w:rPr>
          <w:lang w:val="es-PY"/>
        </w:rPr>
        <w:t>ías de uso abierto estandarizado como lo son</w:t>
      </w:r>
      <w:del w:id="416" w:author="Vaio" w:date="2015-07-28T23:21:00Z">
        <w:r w:rsidR="003E4F9E" w:rsidDel="00A0026C">
          <w:rPr>
            <w:lang w:val="es-PY"/>
          </w:rPr>
          <w:delText>;</w:delText>
        </w:r>
      </w:del>
      <w:r w:rsidR="00774543" w:rsidRPr="00B03420">
        <w:rPr>
          <w:lang w:val="es-PY"/>
        </w:rPr>
        <w:t xml:space="preserve"> </w:t>
      </w:r>
      <w:del w:id="417" w:author="marcazal" w:date="2015-06-18T07:24:00Z">
        <w:r w:rsidR="00774543" w:rsidRPr="00B03420" w:rsidDel="00342DA4">
          <w:rPr>
            <w:lang w:val="es-PY"/>
          </w:rPr>
          <w:delText>J</w:delText>
        </w:r>
        <w:r w:rsidRPr="00B03420" w:rsidDel="00342DA4">
          <w:rPr>
            <w:lang w:val="es-PY"/>
          </w:rPr>
          <w:delText>avascript</w:delText>
        </w:r>
      </w:del>
      <w:proofErr w:type="spellStart"/>
      <w:ins w:id="418" w:author="marcazal" w:date="2015-06-18T07:24:00Z">
        <w:r w:rsidR="00342DA4" w:rsidRPr="00342DA4">
          <w:rPr>
            <w:i/>
            <w:lang w:val="es-PY"/>
          </w:rPr>
          <w:t>Javascript</w:t>
        </w:r>
      </w:ins>
      <w:proofErr w:type="spellEnd"/>
      <w:r w:rsidRPr="00B03420">
        <w:rPr>
          <w:lang w:val="es-PY"/>
        </w:rPr>
        <w:t xml:space="preserve">, </w:t>
      </w:r>
      <w:r w:rsidR="00774543" w:rsidRPr="00B03420">
        <w:rPr>
          <w:lang w:val="es-PY"/>
        </w:rPr>
        <w:t xml:space="preserve">HTML y CSS. </w:t>
      </w:r>
      <w:del w:id="419" w:author="Vaio" w:date="2015-07-28T21:39:00Z">
        <w:r w:rsidR="00774543" w:rsidRPr="00B03420" w:rsidDel="00E82F76">
          <w:rPr>
            <w:lang w:val="es-PY"/>
          </w:rPr>
          <w:delText xml:space="preserve"> </w:delText>
        </w:r>
      </w:del>
      <w:commentRangeStart w:id="420"/>
      <w:del w:id="421" w:author="Vaio" w:date="2015-07-28T23:21:00Z">
        <w:r w:rsidR="00774543" w:rsidRPr="00B03420" w:rsidDel="00A0026C">
          <w:rPr>
            <w:lang w:val="es-PY"/>
          </w:rPr>
          <w:delText>También</w:delText>
        </w:r>
      </w:del>
      <w:ins w:id="422" w:author="Vaio" w:date="2015-07-28T23:21:00Z">
        <w:r w:rsidR="00A0026C">
          <w:rPr>
            <w:lang w:val="es-PY"/>
          </w:rPr>
          <w:t>Además,</w:t>
        </w:r>
      </w:ins>
      <w:r w:rsidR="00774543" w:rsidRPr="00B03420">
        <w:rPr>
          <w:lang w:val="es-PY"/>
        </w:rPr>
        <w:t xml:space="preserve"> esta forma de implement</w:t>
      </w:r>
      <w:r w:rsidR="005B4F1F" w:rsidRPr="00B03420">
        <w:rPr>
          <w:lang w:val="es-PY"/>
        </w:rPr>
        <w:t xml:space="preserve">ar las </w:t>
      </w:r>
      <w:del w:id="423" w:author="Ivan Lopez" w:date="2015-06-17T17:07:00Z">
        <w:r w:rsidR="00BC355D" w:rsidDel="00524FF6">
          <w:rPr>
            <w:lang w:val="es-PY"/>
          </w:rPr>
          <w:delText>RIAS</w:delText>
        </w:r>
      </w:del>
      <w:proofErr w:type="spellStart"/>
      <w:ins w:id="424" w:author="Ivan Lopez" w:date="2015-06-17T17:07:00Z">
        <w:r w:rsidR="00524FF6" w:rsidRPr="00524FF6">
          <w:rPr>
            <w:lang w:val="es-PY"/>
          </w:rPr>
          <w:t>RIAs</w:t>
        </w:r>
      </w:ins>
      <w:proofErr w:type="spellEnd"/>
      <w:r w:rsidR="005B4F1F" w:rsidRPr="00B03420">
        <w:rPr>
          <w:lang w:val="es-PY"/>
        </w:rPr>
        <w:t xml:space="preserve"> es </w:t>
      </w:r>
      <w:del w:id="425" w:author="Vaio" w:date="2015-07-28T23:21:00Z">
        <w:r w:rsidR="005B4F1F" w:rsidRPr="00B03420" w:rsidDel="00A0026C">
          <w:rPr>
            <w:lang w:val="es-PY"/>
          </w:rPr>
          <w:delText xml:space="preserve">el </w:delText>
        </w:r>
      </w:del>
      <w:ins w:id="426" w:author="Vaio" w:date="2015-07-28T23:21:00Z">
        <w:r w:rsidR="00A0026C">
          <w:rPr>
            <w:lang w:val="es-PY"/>
          </w:rPr>
          <w:t>la</w:t>
        </w:r>
        <w:r w:rsidR="00A0026C" w:rsidRPr="00B03420">
          <w:rPr>
            <w:lang w:val="es-PY"/>
          </w:rPr>
          <w:t xml:space="preserve"> </w:t>
        </w:r>
      </w:ins>
      <w:r w:rsidR="005B4F1F" w:rsidRPr="00B03420">
        <w:rPr>
          <w:lang w:val="es-PY"/>
        </w:rPr>
        <w:t>más cercan</w:t>
      </w:r>
      <w:ins w:id="427" w:author="Vaio" w:date="2015-07-28T23:21:00Z">
        <w:r w:rsidR="00A0026C">
          <w:rPr>
            <w:lang w:val="es-PY"/>
          </w:rPr>
          <w:t>a</w:t>
        </w:r>
      </w:ins>
      <w:del w:id="428" w:author="Vaio" w:date="2015-07-28T23:21:00Z">
        <w:r w:rsidR="005B4F1F" w:rsidRPr="00B03420" w:rsidDel="00A0026C">
          <w:rPr>
            <w:lang w:val="es-PY"/>
          </w:rPr>
          <w:delText>o</w:delText>
        </w:r>
      </w:del>
      <w:r w:rsidR="005B4F1F" w:rsidRPr="00B03420">
        <w:rPr>
          <w:lang w:val="es-PY"/>
        </w:rPr>
        <w:t xml:space="preserve"> al estándar HTML5. </w:t>
      </w:r>
      <w:del w:id="429" w:author="marcazal" w:date="2015-05-28T04:22:00Z">
        <w:r w:rsidR="005B4F1F" w:rsidRPr="00B03420" w:rsidDel="009809AF">
          <w:rPr>
            <w:lang w:val="es-PY"/>
          </w:rPr>
          <w:delText xml:space="preserve">Es por estas razones, que se ha decidido tomar este enfoque para el desarrollo de las </w:delText>
        </w:r>
      </w:del>
      <w:del w:id="430" w:author="Ivan Lopez" w:date="2015-06-17T17:07:00Z">
        <w:r w:rsidR="00BC355D" w:rsidDel="00524FF6">
          <w:rPr>
            <w:lang w:val="es-PY"/>
          </w:rPr>
          <w:delText>RIAS</w:delText>
        </w:r>
      </w:del>
      <w:ins w:id="431" w:author="Ivan Lopez" w:date="2015-06-17T17:07:00Z">
        <w:del w:id="432" w:author="Vaio" w:date="2015-07-28T23:22:00Z">
          <w:r w:rsidR="00524FF6" w:rsidRPr="00524FF6" w:rsidDel="00A0026C">
            <w:rPr>
              <w:lang w:val="es-PY"/>
            </w:rPr>
            <w:delText>RIAs</w:delText>
          </w:r>
        </w:del>
      </w:ins>
      <w:del w:id="433" w:author="marcazal" w:date="2015-05-28T04:22:00Z">
        <w:r w:rsidR="005B4F1F" w:rsidRPr="00B03420" w:rsidDel="009809AF">
          <w:rPr>
            <w:lang w:val="es-PY"/>
          </w:rPr>
          <w:delText xml:space="preserve"> en este trabajo de fin de carrera.</w:delText>
        </w:r>
      </w:del>
      <w:commentRangeEnd w:id="420"/>
      <w:r w:rsidR="00612B19">
        <w:rPr>
          <w:rStyle w:val="Refdecomentario"/>
          <w:rFonts w:eastAsiaTheme="minorEastAsia"/>
          <w:lang w:eastAsia="es-ES"/>
        </w:rPr>
        <w:commentReference w:id="420"/>
      </w:r>
    </w:p>
    <w:p w:rsidR="005B4F1F" w:rsidRDefault="003E4F9E" w:rsidP="00342DA4">
      <w:pPr>
        <w:jc w:val="both"/>
        <w:rPr>
          <w:lang w:val="es-PY"/>
        </w:rPr>
      </w:pPr>
      <w:r>
        <w:rPr>
          <w:lang w:val="es-PY"/>
        </w:rPr>
        <w:t xml:space="preserve">Son numerosas las librerías </w:t>
      </w:r>
      <w:del w:id="434" w:author="marcazal" w:date="2015-06-18T07:24:00Z">
        <w:r w:rsidDel="00342DA4">
          <w:rPr>
            <w:lang w:val="es-PY"/>
          </w:rPr>
          <w:delText>J</w:delText>
        </w:r>
        <w:r w:rsidR="005B4F1F" w:rsidRPr="00B03420" w:rsidDel="00342DA4">
          <w:rPr>
            <w:lang w:val="es-PY"/>
          </w:rPr>
          <w:delText>avascript</w:delText>
        </w:r>
      </w:del>
      <w:proofErr w:type="spellStart"/>
      <w:ins w:id="435" w:author="marcazal" w:date="2015-06-18T07:24:00Z">
        <w:r w:rsidR="00342DA4" w:rsidRPr="00342DA4">
          <w:rPr>
            <w:i/>
            <w:lang w:val="es-PY"/>
          </w:rPr>
          <w:t>Javascript</w:t>
        </w:r>
      </w:ins>
      <w:proofErr w:type="spellEnd"/>
      <w:r w:rsidR="005B4F1F" w:rsidRPr="00B03420">
        <w:rPr>
          <w:lang w:val="es-PY"/>
        </w:rPr>
        <w:t xml:space="preserve"> existentes en la actualidad. </w:t>
      </w:r>
      <w:r w:rsidR="002028CF" w:rsidRPr="00B03420">
        <w:rPr>
          <w:lang w:val="es-PY"/>
        </w:rPr>
        <w:t>Estas librerías tienen como objetivo abstraer a los desarrolladores de tener que lidiar directamente con el DOM (</w:t>
      </w:r>
      <w:proofErr w:type="spellStart"/>
      <w:r w:rsidR="000254F9" w:rsidRPr="000254F9">
        <w:rPr>
          <w:i/>
          <w:lang w:val="es-PY"/>
        </w:rPr>
        <w:t>Document</w:t>
      </w:r>
      <w:proofErr w:type="spellEnd"/>
      <w:r w:rsidR="000254F9" w:rsidRPr="000254F9">
        <w:rPr>
          <w:i/>
          <w:lang w:val="es-PY"/>
        </w:rPr>
        <w:t xml:space="preserve"> </w:t>
      </w:r>
      <w:proofErr w:type="spellStart"/>
      <w:r w:rsidR="000254F9" w:rsidRPr="000254F9">
        <w:rPr>
          <w:i/>
          <w:lang w:val="es-PY"/>
        </w:rPr>
        <w:t>Object</w:t>
      </w:r>
      <w:proofErr w:type="spellEnd"/>
      <w:r w:rsidR="000254F9" w:rsidRPr="000254F9">
        <w:rPr>
          <w:i/>
          <w:lang w:val="es-PY"/>
        </w:rPr>
        <w:t xml:space="preserve"> </w:t>
      </w:r>
      <w:proofErr w:type="spellStart"/>
      <w:r w:rsidR="000254F9" w:rsidRPr="000254F9">
        <w:rPr>
          <w:i/>
          <w:lang w:val="es-PY"/>
        </w:rPr>
        <w:t>Model</w:t>
      </w:r>
      <w:proofErr w:type="spellEnd"/>
      <w:r w:rsidR="002028CF" w:rsidRPr="00B03420">
        <w:rPr>
          <w:lang w:val="es-PY"/>
        </w:rPr>
        <w:t>) para la disposición de los elementos en las páginas web, ofreciendo capas de software amigable, reduciendo notablemente los tiempos de desarrollo y mejorando la productividad.</w:t>
      </w:r>
      <w:r w:rsidR="00A9718B" w:rsidRPr="00B03420">
        <w:rPr>
          <w:lang w:val="es-PY"/>
        </w:rPr>
        <w:t xml:space="preserve"> </w:t>
      </w:r>
      <w:r>
        <w:rPr>
          <w:lang w:val="es-PY"/>
        </w:rPr>
        <w:t xml:space="preserve">En la </w:t>
      </w:r>
      <w:ins w:id="436" w:author="Ivan Lopez" w:date="2015-06-22T16:27:00Z">
        <w:r w:rsidR="00A6662B">
          <w:rPr>
            <w:lang w:val="es-PY"/>
          </w:rPr>
          <w:fldChar w:fldCharType="begin"/>
        </w:r>
        <w:r w:rsidR="00A6662B">
          <w:rPr>
            <w:lang w:val="es-PY"/>
          </w:rPr>
          <w:instrText xml:space="preserve"> REF _Ref422753765 \h </w:instrText>
        </w:r>
      </w:ins>
      <w:r w:rsidR="00A6662B">
        <w:rPr>
          <w:lang w:val="es-PY"/>
        </w:rPr>
      </w:r>
      <w:r w:rsidR="00A6662B">
        <w:rPr>
          <w:lang w:val="es-PY"/>
        </w:rPr>
        <w:fldChar w:fldCharType="separate"/>
      </w:r>
      <w:ins w:id="437" w:author="Ivan Lopez" w:date="2015-06-22T16:27:00Z">
        <w:r w:rsidR="00A6662B" w:rsidRPr="00583643">
          <w:rPr>
            <w:color w:val="000000" w:themeColor="text1"/>
          </w:rPr>
          <w:t xml:space="preserve">Figura </w:t>
        </w:r>
        <w:r w:rsidR="00A6662B">
          <w:rPr>
            <w:noProof/>
            <w:color w:val="000000" w:themeColor="text1"/>
          </w:rPr>
          <w:t>4</w:t>
        </w:r>
        <w:r w:rsidR="00A6662B">
          <w:rPr>
            <w:lang w:val="es-PY"/>
          </w:rPr>
          <w:fldChar w:fldCharType="end"/>
        </w:r>
        <w:r w:rsidR="00A6662B">
          <w:rPr>
            <w:lang w:val="es-PY"/>
          </w:rPr>
          <w:t xml:space="preserve"> </w:t>
        </w:r>
      </w:ins>
      <w:r w:rsidR="00967A23">
        <w:rPr>
          <w:lang w:val="es-PY"/>
        </w:rPr>
        <w:t xml:space="preserve">se puede apreciar algunas librerías </w:t>
      </w:r>
      <w:del w:id="438" w:author="marcazal" w:date="2015-06-18T07:27:00Z">
        <w:r w:rsidR="00967A23" w:rsidDel="00342DA4">
          <w:rPr>
            <w:lang w:val="es-PY"/>
          </w:rPr>
          <w:delText>Javascript</w:delText>
        </w:r>
      </w:del>
      <w:proofErr w:type="spellStart"/>
      <w:ins w:id="439" w:author="marcazal" w:date="2015-06-18T07:27:00Z">
        <w:r w:rsidR="00342DA4" w:rsidRPr="00342DA4">
          <w:rPr>
            <w:i/>
            <w:lang w:val="es-PY"/>
          </w:rPr>
          <w:t>Javascript</w:t>
        </w:r>
      </w:ins>
      <w:proofErr w:type="spellEnd"/>
      <w:r w:rsidR="00967A23">
        <w:rPr>
          <w:lang w:val="es-PY"/>
        </w:rPr>
        <w:t xml:space="preserve"> de uso extendido</w:t>
      </w:r>
      <w:ins w:id="440" w:author="Vaio" w:date="2015-07-28T23:23:00Z">
        <w:r w:rsidR="00B601AE">
          <w:rPr>
            <w:lang w:val="es-PY"/>
          </w:rPr>
          <w:t xml:space="preserve">. </w:t>
        </w:r>
      </w:ins>
    </w:p>
    <w:p w:rsidR="00583643" w:rsidRDefault="00583643" w:rsidP="00583643">
      <w:pPr>
        <w:keepNext/>
      </w:pPr>
      <w:r>
        <w:rPr>
          <w:noProof/>
          <w:lang w:val="es-PY" w:eastAsia="es-PY"/>
        </w:rPr>
        <w:drawing>
          <wp:inline distT="0" distB="0" distL="0" distR="0" wp14:anchorId="0B327B8D" wp14:editId="2ABA74CA">
            <wp:extent cx="4984546" cy="2076699"/>
            <wp:effectExtent l="19050" t="0" r="6554" b="0"/>
            <wp:docPr id="16" name="15 Imagen" descr="js_librar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_libraries.jpg"/>
                    <pic:cNvPicPr/>
                  </pic:nvPicPr>
                  <pic:blipFill>
                    <a:blip r:embed="rId13" cstate="print"/>
                    <a:stretch>
                      <a:fillRect/>
                    </a:stretch>
                  </pic:blipFill>
                  <pic:spPr>
                    <a:xfrm>
                      <a:off x="0" y="0"/>
                      <a:ext cx="4983187" cy="2076133"/>
                    </a:xfrm>
                    <a:prstGeom prst="rect">
                      <a:avLst/>
                    </a:prstGeom>
                  </pic:spPr>
                </pic:pic>
              </a:graphicData>
            </a:graphic>
          </wp:inline>
        </w:drawing>
      </w:r>
    </w:p>
    <w:p w:rsidR="003E4F9E" w:rsidRPr="00583643" w:rsidRDefault="00583643" w:rsidP="00342DA4">
      <w:pPr>
        <w:pStyle w:val="Epgrafe"/>
        <w:ind w:left="1416" w:firstLine="708"/>
        <w:jc w:val="both"/>
        <w:rPr>
          <w:b w:val="0"/>
          <w:color w:val="000000" w:themeColor="text1"/>
          <w:lang w:val="es-PY"/>
        </w:rPr>
      </w:pPr>
      <w:bookmarkStart w:id="441" w:name="_Ref422753765"/>
      <w:proofErr w:type="gramStart"/>
      <w:r w:rsidRPr="00583643">
        <w:rPr>
          <w:color w:val="000000" w:themeColor="text1"/>
        </w:rPr>
        <w:t>Figura</w:t>
      </w:r>
      <w:proofErr w:type="gramEnd"/>
      <w:r w:rsidRPr="00583643">
        <w:rPr>
          <w:color w:val="000000" w:themeColor="text1"/>
        </w:rPr>
        <w:t xml:space="preserve"> </w:t>
      </w:r>
      <w:r w:rsidR="000254F9" w:rsidRPr="00583643">
        <w:rPr>
          <w:color w:val="000000" w:themeColor="text1"/>
        </w:rPr>
        <w:fldChar w:fldCharType="begin"/>
      </w:r>
      <w:r w:rsidRPr="00583643">
        <w:rPr>
          <w:color w:val="000000" w:themeColor="text1"/>
        </w:rPr>
        <w:instrText xml:space="preserve"> SEQ Figura \* ARABIC </w:instrText>
      </w:r>
      <w:r w:rsidR="000254F9" w:rsidRPr="00583643">
        <w:rPr>
          <w:color w:val="000000" w:themeColor="text1"/>
        </w:rPr>
        <w:fldChar w:fldCharType="separate"/>
      </w:r>
      <w:r w:rsidR="00255D9F">
        <w:rPr>
          <w:noProof/>
          <w:color w:val="000000" w:themeColor="text1"/>
        </w:rPr>
        <w:t>4</w:t>
      </w:r>
      <w:r w:rsidR="000254F9" w:rsidRPr="00583643">
        <w:rPr>
          <w:color w:val="000000" w:themeColor="text1"/>
        </w:rPr>
        <w:fldChar w:fldCharType="end"/>
      </w:r>
      <w:bookmarkEnd w:id="441"/>
      <w:r w:rsidRPr="00583643">
        <w:rPr>
          <w:color w:val="000000" w:themeColor="text1"/>
        </w:rPr>
        <w:t xml:space="preserve"> </w:t>
      </w:r>
      <w:del w:id="442" w:author="Vaio" w:date="2015-07-28T21:39:00Z">
        <w:r w:rsidDel="00E82F76">
          <w:rPr>
            <w:color w:val="000000" w:themeColor="text1"/>
          </w:rPr>
          <w:delText xml:space="preserve">  </w:delText>
        </w:r>
      </w:del>
      <w:r w:rsidRPr="00583643">
        <w:rPr>
          <w:b w:val="0"/>
          <w:color w:val="000000" w:themeColor="text1"/>
        </w:rPr>
        <w:t xml:space="preserve">Algunas librerías </w:t>
      </w:r>
      <w:del w:id="443" w:author="marcazal" w:date="2015-06-18T07:27:00Z">
        <w:r w:rsidRPr="00583643" w:rsidDel="00342DA4">
          <w:rPr>
            <w:b w:val="0"/>
            <w:color w:val="000000" w:themeColor="text1"/>
          </w:rPr>
          <w:delText>Javascript</w:delText>
        </w:r>
      </w:del>
      <w:proofErr w:type="spellStart"/>
      <w:ins w:id="444" w:author="marcazal" w:date="2015-06-18T07:27:00Z">
        <w:r w:rsidR="00342DA4" w:rsidRPr="00342DA4">
          <w:rPr>
            <w:b w:val="0"/>
            <w:i/>
            <w:color w:val="000000" w:themeColor="text1"/>
          </w:rPr>
          <w:t>Javascript</w:t>
        </w:r>
      </w:ins>
      <w:proofErr w:type="spellEnd"/>
      <w:r w:rsidRPr="00583643">
        <w:rPr>
          <w:b w:val="0"/>
          <w:color w:val="000000" w:themeColor="text1"/>
        </w:rPr>
        <w:t xml:space="preserve"> </w:t>
      </w:r>
      <w:r w:rsidRPr="00583643">
        <w:rPr>
          <w:b w:val="0"/>
          <w:noProof/>
          <w:color w:val="000000" w:themeColor="text1"/>
        </w:rPr>
        <w:t>de uso común</w:t>
      </w:r>
    </w:p>
    <w:p w:rsidR="00A9718B" w:rsidRPr="00B03420" w:rsidRDefault="00A9718B" w:rsidP="000551EF">
      <w:pPr>
        <w:rPr>
          <w:lang w:val="es-PY"/>
        </w:rPr>
      </w:pPr>
      <w:commentRangeStart w:id="445"/>
      <w:r w:rsidRPr="00B03420">
        <w:rPr>
          <w:lang w:val="es-PY"/>
        </w:rPr>
        <w:t>Estas librerías</w:t>
      </w:r>
      <w:r w:rsidR="00DA225D" w:rsidRPr="00B03420">
        <w:rPr>
          <w:lang w:val="es-PY"/>
        </w:rPr>
        <w:t xml:space="preserve"> también</w:t>
      </w:r>
      <w:r w:rsidRPr="00B03420">
        <w:rPr>
          <w:lang w:val="es-PY"/>
        </w:rPr>
        <w:t xml:space="preserve"> buscan explotar el lado del cliente en las aplicaciones y minimizar las interacciones con el lado servidor</w:t>
      </w:r>
      <w:r w:rsidR="00DA225D" w:rsidRPr="00B03420">
        <w:rPr>
          <w:lang w:val="es-PY"/>
        </w:rPr>
        <w:t xml:space="preserve">, para que de esta forma se obtenga un </w:t>
      </w:r>
      <w:r w:rsidRPr="00B03420">
        <w:rPr>
          <w:lang w:val="es-PY"/>
        </w:rPr>
        <w:t>mejor rendimiento.</w:t>
      </w:r>
      <w:del w:id="446" w:author="Vaio" w:date="2015-07-28T21:39:00Z">
        <w:r w:rsidRPr="00B03420" w:rsidDel="00E82F76">
          <w:rPr>
            <w:lang w:val="es-PY"/>
          </w:rPr>
          <w:delText xml:space="preserve"> </w:delText>
        </w:r>
      </w:del>
      <w:r w:rsidRPr="00B03420">
        <w:rPr>
          <w:lang w:val="es-PY"/>
        </w:rPr>
        <w:t xml:space="preserve"> A la par de permitir a los desarrolladores implementar aplicaciones a un alto nivel de abstracción, las librerías ofrecen una gran variedad de </w:t>
      </w:r>
      <w:r w:rsidRPr="00B03420">
        <w:rPr>
          <w:i/>
          <w:lang w:val="es-PY"/>
        </w:rPr>
        <w:t>widgets</w:t>
      </w:r>
      <w:r w:rsidRPr="00B03420">
        <w:rPr>
          <w:lang w:val="es-PY"/>
        </w:rPr>
        <w:t xml:space="preserve"> interactivos que son de uso </w:t>
      </w:r>
      <w:r w:rsidR="00B27059" w:rsidRPr="00B03420">
        <w:rPr>
          <w:lang w:val="es-PY"/>
        </w:rPr>
        <w:t>común</w:t>
      </w:r>
      <w:r w:rsidRPr="00B03420">
        <w:rPr>
          <w:lang w:val="es-PY"/>
        </w:rPr>
        <w:t xml:space="preserve"> en las aplicaciones web.</w:t>
      </w:r>
      <w:r w:rsidR="00B27059" w:rsidRPr="00B03420">
        <w:rPr>
          <w:lang w:val="es-PY"/>
        </w:rPr>
        <w:t xml:space="preserve"> </w:t>
      </w:r>
      <w:commentRangeEnd w:id="445"/>
      <w:r w:rsidR="00B601AE">
        <w:rPr>
          <w:rStyle w:val="Refdecomentario"/>
          <w:rFonts w:eastAsiaTheme="minorEastAsia"/>
          <w:lang w:eastAsia="es-ES"/>
        </w:rPr>
        <w:commentReference w:id="445"/>
      </w:r>
    </w:p>
    <w:p w:rsidR="00DA225D" w:rsidRPr="00B03420" w:rsidRDefault="00DA225D" w:rsidP="000551EF">
      <w:pPr>
        <w:rPr>
          <w:lang w:val="es-PY"/>
        </w:rPr>
      </w:pPr>
      <w:r w:rsidRPr="00B03420">
        <w:rPr>
          <w:lang w:val="es-PY"/>
        </w:rPr>
        <w:t xml:space="preserve">Los </w:t>
      </w:r>
      <w:r w:rsidRPr="00B03420">
        <w:rPr>
          <w:i/>
          <w:lang w:val="es-PY"/>
        </w:rPr>
        <w:t>widgets</w:t>
      </w:r>
      <w:r w:rsidRPr="00B03420">
        <w:rPr>
          <w:lang w:val="es-PY"/>
        </w:rPr>
        <w:t xml:space="preserve"> </w:t>
      </w:r>
      <w:del w:id="447" w:author="Vaio" w:date="2015-07-28T23:26:00Z">
        <w:r w:rsidRPr="00B03420" w:rsidDel="00910BE4">
          <w:rPr>
            <w:lang w:val="es-PY"/>
          </w:rPr>
          <w:delText xml:space="preserve">para las </w:delText>
        </w:r>
        <w:r w:rsidR="00BC355D" w:rsidDel="00910BE4">
          <w:rPr>
            <w:lang w:val="es-PY"/>
          </w:rPr>
          <w:delText>RIAS</w:delText>
        </w:r>
      </w:del>
      <w:ins w:id="448" w:author="Ivan Lopez" w:date="2015-06-17T17:07:00Z">
        <w:del w:id="449" w:author="Vaio" w:date="2015-07-28T23:26:00Z">
          <w:r w:rsidR="00524FF6" w:rsidRPr="00524FF6" w:rsidDel="00910BE4">
            <w:rPr>
              <w:lang w:val="es-PY"/>
            </w:rPr>
            <w:delText>RIAs</w:delText>
          </w:r>
        </w:del>
      </w:ins>
      <w:del w:id="450" w:author="Vaio" w:date="2015-07-28T23:26:00Z">
        <w:r w:rsidRPr="00B03420" w:rsidDel="00910BE4">
          <w:rPr>
            <w:lang w:val="es-PY"/>
          </w:rPr>
          <w:delText xml:space="preserve"> </w:delText>
        </w:r>
      </w:del>
      <w:r w:rsidRPr="00B03420">
        <w:rPr>
          <w:lang w:val="es-PY"/>
        </w:rPr>
        <w:t xml:space="preserve">representan elementos enriquecidos para la interfaz de usuario, </w:t>
      </w:r>
      <w:del w:id="451" w:author="Vaio" w:date="2015-07-28T21:39:00Z">
        <w:r w:rsidRPr="00B03420" w:rsidDel="00E82F76">
          <w:rPr>
            <w:lang w:val="es-PY"/>
          </w:rPr>
          <w:delText xml:space="preserve"> </w:delText>
        </w:r>
      </w:del>
      <w:r w:rsidRPr="00B03420">
        <w:rPr>
          <w:lang w:val="es-PY"/>
        </w:rPr>
        <w:t xml:space="preserve">que tienen como objetivo </w:t>
      </w:r>
      <w:r w:rsidR="00645496" w:rsidRPr="00B03420">
        <w:rPr>
          <w:lang w:val="es-PY"/>
        </w:rPr>
        <w:t>ofrecer una mayor i</w:t>
      </w:r>
      <w:r w:rsidRPr="00B03420">
        <w:rPr>
          <w:lang w:val="es-PY"/>
        </w:rPr>
        <w:t>nteractividad</w:t>
      </w:r>
      <w:r w:rsidR="00967A23">
        <w:rPr>
          <w:lang w:val="es-PY"/>
        </w:rPr>
        <w:t xml:space="preserve">, dada </w:t>
      </w:r>
      <w:r w:rsidR="00933E27">
        <w:rPr>
          <w:lang w:val="es-PY"/>
        </w:rPr>
        <w:t>sus características dinámicas</w:t>
      </w:r>
      <w:del w:id="452" w:author="Vaio" w:date="2015-07-28T21:39:00Z">
        <w:r w:rsidR="00933E27" w:rsidDel="00E82F76">
          <w:rPr>
            <w:lang w:val="es-PY"/>
          </w:rPr>
          <w:delText xml:space="preserve"> </w:delText>
        </w:r>
      </w:del>
      <w:r w:rsidRPr="00B03420">
        <w:rPr>
          <w:lang w:val="es-PY"/>
        </w:rPr>
        <w:t xml:space="preserve"> y </w:t>
      </w:r>
      <w:r w:rsidR="00933E27">
        <w:rPr>
          <w:lang w:val="es-PY"/>
        </w:rPr>
        <w:t>un comportamiento general, similar a los patrones de comportamiento</w:t>
      </w:r>
      <w:r w:rsidR="00B03420">
        <w:rPr>
          <w:lang w:val="es-PY"/>
        </w:rPr>
        <w:t>. Los widgets son microprogramas que cumplen una función predeterminada</w:t>
      </w:r>
      <w:ins w:id="453" w:author="Vaio" w:date="2015-07-28T23:26:00Z">
        <w:r w:rsidR="00910BE4">
          <w:rPr>
            <w:lang w:val="es-PY"/>
          </w:rPr>
          <w:t>.</w:t>
        </w:r>
      </w:ins>
      <w:r w:rsidR="00B03420">
        <w:rPr>
          <w:lang w:val="es-PY"/>
        </w:rPr>
        <w:t xml:space="preserve"> </w:t>
      </w:r>
      <w:del w:id="454" w:author="Vaio" w:date="2015-07-28T23:26:00Z">
        <w:r w:rsidR="00B03420" w:rsidDel="00910BE4">
          <w:rPr>
            <w:lang w:val="es-PY"/>
          </w:rPr>
          <w:delText>y que a</w:delText>
        </w:r>
      </w:del>
      <w:ins w:id="455" w:author="Vaio" w:date="2015-07-28T23:26:00Z">
        <w:r w:rsidR="00910BE4">
          <w:rPr>
            <w:lang w:val="es-PY"/>
          </w:rPr>
          <w:t>S</w:t>
        </w:r>
      </w:ins>
      <w:del w:id="456" w:author="Vaio" w:date="2015-07-28T23:26:00Z">
        <w:r w:rsidR="00B03420" w:rsidDel="00910BE4">
          <w:rPr>
            <w:lang w:val="es-PY"/>
          </w:rPr>
          <w:delText xml:space="preserve"> la vez s</w:delText>
        </w:r>
      </w:del>
      <w:r w:rsidR="00B03420">
        <w:rPr>
          <w:lang w:val="es-PY"/>
        </w:rPr>
        <w:t xml:space="preserve">us propiedades pueden ser modificadas para expresar comportamientos personalizados por el usuario. Una vez modificada las propiedades del widget, </w:t>
      </w:r>
      <w:ins w:id="457" w:author="magali" w:date="2015-05-25T18:29:00Z">
        <w:r w:rsidR="00461947">
          <w:rPr>
            <w:lang w:val="es-PY"/>
          </w:rPr>
          <w:t>é</w:t>
        </w:r>
      </w:ins>
      <w:del w:id="458" w:author="magali" w:date="2015-05-25T18:29:00Z">
        <w:r w:rsidR="00B03420" w:rsidDel="00461947">
          <w:rPr>
            <w:lang w:val="es-PY"/>
          </w:rPr>
          <w:delText>e</w:delText>
        </w:r>
      </w:del>
      <w:r w:rsidR="00B03420">
        <w:rPr>
          <w:lang w:val="es-PY"/>
        </w:rPr>
        <w:t xml:space="preserve">ste es </w:t>
      </w:r>
      <w:r w:rsidR="00933E27">
        <w:rPr>
          <w:lang w:val="es-PY"/>
        </w:rPr>
        <w:t>introducido</w:t>
      </w:r>
      <w:del w:id="459" w:author="Vaio" w:date="2015-07-28T21:40:00Z">
        <w:r w:rsidR="00B03420" w:rsidDel="00E82F76">
          <w:rPr>
            <w:lang w:val="es-PY"/>
          </w:rPr>
          <w:delText xml:space="preserve"> </w:delText>
        </w:r>
      </w:del>
      <w:r w:rsidR="00B03420">
        <w:rPr>
          <w:lang w:val="es-PY"/>
        </w:rPr>
        <w:t xml:space="preserve"> dentro de la aplicación</w:t>
      </w:r>
      <w:r w:rsidR="00762ABA">
        <w:rPr>
          <w:lang w:val="es-PY"/>
        </w:rPr>
        <w:t xml:space="preserve"> para cumplir una función en particular</w:t>
      </w:r>
      <w:r w:rsidR="00B03420">
        <w:rPr>
          <w:lang w:val="es-PY"/>
        </w:rPr>
        <w:t>.</w:t>
      </w:r>
      <w:r w:rsidR="00762ABA">
        <w:rPr>
          <w:lang w:val="es-PY"/>
        </w:rPr>
        <w:t xml:space="preserve"> </w:t>
      </w:r>
      <w:del w:id="460" w:author="Vaio" w:date="2015-07-28T21:40:00Z">
        <w:r w:rsidR="00B03420" w:rsidDel="00E82F76">
          <w:rPr>
            <w:lang w:val="es-PY"/>
          </w:rPr>
          <w:delText xml:space="preserve"> </w:delText>
        </w:r>
      </w:del>
    </w:p>
    <w:p w:rsidR="00007E54" w:rsidRPr="00007E54" w:rsidRDefault="00007E54" w:rsidP="000551EF">
      <w:pPr>
        <w:rPr>
          <w:b/>
          <w:caps/>
          <w:lang w:val="es-PY"/>
        </w:rPr>
      </w:pPr>
      <w:r w:rsidRPr="00007E54">
        <w:rPr>
          <w:b/>
          <w:caps/>
          <w:lang w:val="es-PY"/>
        </w:rPr>
        <w:t xml:space="preserve">2.4.1 </w:t>
      </w:r>
      <w:del w:id="461" w:author="Vaio" w:date="2015-07-28T21:40:00Z">
        <w:r w:rsidRPr="00007E54" w:rsidDel="00E82F76">
          <w:rPr>
            <w:b/>
            <w:caps/>
            <w:lang w:val="es-PY"/>
          </w:rPr>
          <w:delText xml:space="preserve"> </w:delText>
        </w:r>
      </w:del>
      <w:r w:rsidR="00CC5721">
        <w:rPr>
          <w:b/>
          <w:lang w:val="es-PY"/>
        </w:rPr>
        <w:t>W</w:t>
      </w:r>
      <w:r w:rsidRPr="00CC5721">
        <w:rPr>
          <w:b/>
          <w:lang w:val="es-PY"/>
        </w:rPr>
        <w:t>idgets más utilizados</w:t>
      </w:r>
    </w:p>
    <w:p w:rsidR="001650E6" w:rsidRDefault="002F6337" w:rsidP="000551EF">
      <w:pPr>
        <w:rPr>
          <w:lang w:val="es-PY"/>
        </w:rPr>
      </w:pPr>
      <w:r>
        <w:rPr>
          <w:lang w:val="es-PY"/>
        </w:rPr>
        <w:lastRenderedPageBreak/>
        <w:t>En</w:t>
      </w:r>
      <w:r w:rsidR="004C3D22">
        <w:rPr>
          <w:lang w:val="es-PY"/>
        </w:rPr>
        <w:t xml:space="preserve"> estudio</w:t>
      </w:r>
      <w:r>
        <w:rPr>
          <w:lang w:val="es-PY"/>
        </w:rPr>
        <w:t>s</w:t>
      </w:r>
      <w:r w:rsidR="004C3D22">
        <w:rPr>
          <w:lang w:val="es-PY"/>
        </w:rPr>
        <w:t xml:space="preserve"> llevado</w:t>
      </w:r>
      <w:r>
        <w:rPr>
          <w:lang w:val="es-PY"/>
        </w:rPr>
        <w:t>s</w:t>
      </w:r>
      <w:r w:rsidR="004C3D22">
        <w:rPr>
          <w:lang w:val="es-PY"/>
        </w:rPr>
        <w:t xml:space="preserve"> a cabo</w:t>
      </w:r>
      <w:r w:rsidR="00B13DD9">
        <w:rPr>
          <w:lang w:val="es-PY"/>
        </w:rPr>
        <w:t xml:space="preserve"> en</w:t>
      </w:r>
      <w:r>
        <w:rPr>
          <w:lang w:val="es-PY"/>
        </w:rPr>
        <w:t xml:space="preserve"> 2009</w:t>
      </w:r>
      <w:r>
        <w:rPr>
          <w:rStyle w:val="Refdenotaalpie"/>
          <w:lang w:val="es-PY"/>
        </w:rPr>
        <w:footnoteReference w:id="5"/>
      </w:r>
      <w:r>
        <w:rPr>
          <w:lang w:val="es-PY"/>
        </w:rPr>
        <w:t xml:space="preserve"> </w:t>
      </w:r>
      <w:del w:id="463" w:author="Vaio" w:date="2015-07-28T21:40:00Z">
        <w:r w:rsidDel="00E82F76">
          <w:rPr>
            <w:lang w:val="es-PY"/>
          </w:rPr>
          <w:delText xml:space="preserve"> </w:delText>
        </w:r>
      </w:del>
      <w:r>
        <w:rPr>
          <w:lang w:val="es-PY"/>
        </w:rPr>
        <w:t xml:space="preserve">y </w:t>
      </w:r>
      <w:del w:id="464" w:author="Vaio" w:date="2015-07-28T21:40:00Z">
        <w:r w:rsidR="00B13DD9" w:rsidDel="00E82F76">
          <w:rPr>
            <w:lang w:val="es-PY"/>
          </w:rPr>
          <w:delText xml:space="preserve"> </w:delText>
        </w:r>
      </w:del>
      <w:r w:rsidR="00B13DD9">
        <w:rPr>
          <w:lang w:val="es-PY"/>
        </w:rPr>
        <w:t>2010</w:t>
      </w:r>
      <w:r w:rsidR="00B13DD9">
        <w:rPr>
          <w:rStyle w:val="Refdenotaalpie"/>
          <w:lang w:val="es-PY"/>
        </w:rPr>
        <w:footnoteReference w:id="6"/>
      </w:r>
      <w:r w:rsidR="00BE1F67">
        <w:rPr>
          <w:lang w:val="es-PY"/>
        </w:rPr>
        <w:t xml:space="preserve"> </w:t>
      </w:r>
      <w:r w:rsidR="004C3D22">
        <w:rPr>
          <w:lang w:val="es-PY"/>
        </w:rPr>
        <w:t xml:space="preserve">, </w:t>
      </w:r>
      <w:r w:rsidR="00BE1F67">
        <w:rPr>
          <w:lang w:val="es-PY"/>
        </w:rPr>
        <w:t xml:space="preserve">se presenta un </w:t>
      </w:r>
      <w:r>
        <w:rPr>
          <w:lang w:val="es-PY"/>
        </w:rPr>
        <w:t>análisis</w:t>
      </w:r>
      <w:r w:rsidR="00BE1F67">
        <w:rPr>
          <w:lang w:val="es-PY"/>
        </w:rPr>
        <w:t xml:space="preserve"> de los </w:t>
      </w:r>
      <w:r w:rsidR="00BE1F67" w:rsidRPr="000C1623">
        <w:rPr>
          <w:i/>
          <w:lang w:val="es-PY"/>
        </w:rPr>
        <w:t>widgets</w:t>
      </w:r>
      <w:r w:rsidR="00BE1F67">
        <w:rPr>
          <w:lang w:val="es-PY"/>
        </w:rPr>
        <w:t xml:space="preserve"> más utilizados por las aplicaciones web. </w:t>
      </w:r>
      <w:del w:id="466" w:author="Vaio" w:date="2015-07-28T23:28:00Z">
        <w:r w:rsidR="00262AFF" w:rsidDel="00910BE4">
          <w:rPr>
            <w:lang w:val="es-PY"/>
          </w:rPr>
          <w:delText>En l</w:delText>
        </w:r>
      </w:del>
      <w:ins w:id="467" w:author="Vaio" w:date="2015-07-28T23:28:00Z">
        <w:r w:rsidR="00910BE4">
          <w:rPr>
            <w:lang w:val="es-PY"/>
          </w:rPr>
          <w:t>L</w:t>
        </w:r>
      </w:ins>
      <w:r w:rsidR="00262AFF">
        <w:rPr>
          <w:lang w:val="es-PY"/>
        </w:rPr>
        <w:t xml:space="preserve">a </w:t>
      </w:r>
      <w:ins w:id="468" w:author="Ivan Lopez" w:date="2015-06-22T16:28:00Z">
        <w:r w:rsidR="00320A39">
          <w:rPr>
            <w:lang w:val="es-PY"/>
          </w:rPr>
          <w:fldChar w:fldCharType="begin"/>
        </w:r>
        <w:r w:rsidR="00320A39">
          <w:rPr>
            <w:lang w:val="es-PY"/>
          </w:rPr>
          <w:instrText xml:space="preserve"> REF _Ref422753822 \h </w:instrText>
        </w:r>
      </w:ins>
      <w:r w:rsidR="00320A39">
        <w:rPr>
          <w:lang w:val="es-PY"/>
        </w:rPr>
      </w:r>
      <w:r w:rsidR="00320A39">
        <w:rPr>
          <w:lang w:val="es-PY"/>
        </w:rPr>
        <w:fldChar w:fldCharType="separate"/>
      </w:r>
      <w:ins w:id="469" w:author="Ivan Lopez" w:date="2015-06-22T16:28:00Z">
        <w:r w:rsidR="00320A39" w:rsidRPr="00262AFF">
          <w:rPr>
            <w:color w:val="000000" w:themeColor="text1"/>
          </w:rPr>
          <w:t xml:space="preserve">Figura </w:t>
        </w:r>
        <w:r w:rsidR="00320A39">
          <w:rPr>
            <w:noProof/>
            <w:color w:val="000000" w:themeColor="text1"/>
          </w:rPr>
          <w:t>5</w:t>
        </w:r>
        <w:r w:rsidR="00320A39">
          <w:rPr>
            <w:lang w:val="es-PY"/>
          </w:rPr>
          <w:fldChar w:fldCharType="end"/>
        </w:r>
        <w:r w:rsidR="00320A39">
          <w:rPr>
            <w:lang w:val="es-PY"/>
          </w:rPr>
          <w:t xml:space="preserve"> </w:t>
        </w:r>
      </w:ins>
      <w:del w:id="470" w:author="Vaio" w:date="2015-07-28T23:28:00Z">
        <w:r w:rsidR="00262AFF" w:rsidDel="00910BE4">
          <w:rPr>
            <w:lang w:val="es-PY"/>
          </w:rPr>
          <w:delText xml:space="preserve">se </w:delText>
        </w:r>
      </w:del>
      <w:r w:rsidR="00262AFF">
        <w:rPr>
          <w:lang w:val="es-PY"/>
        </w:rPr>
        <w:t>presenta</w:t>
      </w:r>
      <w:del w:id="471" w:author="Vaio" w:date="2015-07-28T23:28:00Z">
        <w:r w:rsidR="00262AFF" w:rsidDel="00910BE4">
          <w:rPr>
            <w:lang w:val="es-PY"/>
          </w:rPr>
          <w:delText>n</w:delText>
        </w:r>
      </w:del>
      <w:r w:rsidR="00262AFF">
        <w:rPr>
          <w:lang w:val="es-PY"/>
        </w:rPr>
        <w:t xml:space="preserve"> </w:t>
      </w:r>
      <w:del w:id="472" w:author="Vaio" w:date="2015-07-28T23:28:00Z">
        <w:r w:rsidR="00B13DD9" w:rsidDel="00910BE4">
          <w:rPr>
            <w:lang w:val="es-PY"/>
          </w:rPr>
          <w:delText xml:space="preserve">de manera </w:delText>
        </w:r>
      </w:del>
      <w:del w:id="473" w:author="Vaio" w:date="2015-07-28T23:27:00Z">
        <w:r w:rsidR="00B13DD9" w:rsidDel="00910BE4">
          <w:rPr>
            <w:lang w:val="es-PY"/>
          </w:rPr>
          <w:delText xml:space="preserve">sumarizada </w:delText>
        </w:r>
      </w:del>
      <w:r w:rsidR="00B13DD9">
        <w:rPr>
          <w:lang w:val="es-PY"/>
        </w:rPr>
        <w:t xml:space="preserve">tales </w:t>
      </w:r>
      <w:r w:rsidR="00B13DD9" w:rsidRPr="002F6337">
        <w:rPr>
          <w:i/>
          <w:lang w:val="es-PY"/>
        </w:rPr>
        <w:t>widgets</w:t>
      </w:r>
      <w:r w:rsidR="004F3D16">
        <w:rPr>
          <w:lang w:val="es-PY"/>
        </w:rPr>
        <w:t xml:space="preserve">. </w:t>
      </w:r>
      <w:r w:rsidR="00461947">
        <w:rPr>
          <w:lang w:val="es-PY"/>
        </w:rPr>
        <w:t xml:space="preserve">De todos los </w:t>
      </w:r>
      <w:r w:rsidR="001748C7" w:rsidRPr="001748C7">
        <w:rPr>
          <w:i/>
          <w:lang w:val="es-PY"/>
        </w:rPr>
        <w:t>widgets</w:t>
      </w:r>
      <w:r w:rsidR="00461947">
        <w:rPr>
          <w:lang w:val="es-PY"/>
        </w:rPr>
        <w:t xml:space="preserve"> identificados, </w:t>
      </w:r>
      <w:del w:id="474" w:author="Vaio" w:date="2015-07-28T23:29:00Z">
        <w:r w:rsidR="00461947" w:rsidDel="00910BE4">
          <w:rPr>
            <w:lang w:val="es-PY"/>
          </w:rPr>
          <w:delText xml:space="preserve">suena </w:delText>
        </w:r>
      </w:del>
      <w:ins w:id="475" w:author="Vaio" w:date="2015-07-28T23:29:00Z">
        <w:r w:rsidR="00910BE4">
          <w:rPr>
            <w:lang w:val="es-PY"/>
          </w:rPr>
          <w:t>resulta</w:t>
        </w:r>
        <w:r w:rsidR="00910BE4">
          <w:rPr>
            <w:lang w:val="es-PY"/>
          </w:rPr>
          <w:t xml:space="preserve"> </w:t>
        </w:r>
      </w:ins>
      <w:r w:rsidR="00461947">
        <w:rPr>
          <w:lang w:val="es-PY"/>
        </w:rPr>
        <w:t xml:space="preserve">interesante determinar cuáles son los más utilizados hoy en día, </w:t>
      </w:r>
      <w:commentRangeStart w:id="476"/>
      <w:r w:rsidR="00461947">
        <w:rPr>
          <w:lang w:val="es-PY"/>
        </w:rPr>
        <w:t xml:space="preserve">por lo que se ha realizado </w:t>
      </w:r>
      <w:commentRangeEnd w:id="476"/>
      <w:r w:rsidR="00564662">
        <w:rPr>
          <w:rStyle w:val="Refdecomentario"/>
          <w:rFonts w:eastAsiaTheme="minorEastAsia"/>
          <w:lang w:eastAsia="es-ES"/>
        </w:rPr>
        <w:commentReference w:id="476"/>
      </w:r>
      <w:del w:id="477" w:author="Vaio" w:date="2015-07-28T21:40:00Z">
        <w:r w:rsidR="004F3D16" w:rsidDel="00E82F76">
          <w:rPr>
            <w:lang w:val="es-PY"/>
          </w:rPr>
          <w:delText xml:space="preserve"> </w:delText>
        </w:r>
      </w:del>
      <w:r w:rsidR="004F3D16">
        <w:rPr>
          <w:lang w:val="es-PY"/>
        </w:rPr>
        <w:t xml:space="preserve">un análisis </w:t>
      </w:r>
      <w:r w:rsidR="00F9160B">
        <w:rPr>
          <w:lang w:val="es-PY"/>
        </w:rPr>
        <w:t xml:space="preserve">de </w:t>
      </w:r>
      <w:del w:id="478" w:author="Vaio" w:date="2015-07-28T21:40:00Z">
        <w:r w:rsidR="00493B4D" w:rsidDel="00E82F76">
          <w:rPr>
            <w:lang w:val="es-PY"/>
          </w:rPr>
          <w:delText xml:space="preserve"> </w:delText>
        </w:r>
      </w:del>
      <w:r w:rsidR="00493B4D">
        <w:rPr>
          <w:lang w:val="es-PY"/>
        </w:rPr>
        <w:t xml:space="preserve">portales web </w:t>
      </w:r>
      <w:r w:rsidR="003612A0">
        <w:rPr>
          <w:lang w:val="es-PY"/>
        </w:rPr>
        <w:t>populares (</w:t>
      </w:r>
      <w:del w:id="479" w:author="magali" w:date="2015-05-25T18:30:00Z">
        <w:r w:rsidR="00493B4D" w:rsidDel="00461947">
          <w:rPr>
            <w:lang w:val="es-PY"/>
          </w:rPr>
          <w:delText xml:space="preserve"> </w:delText>
        </w:r>
      </w:del>
      <w:r w:rsidR="004F3D16">
        <w:rPr>
          <w:lang w:val="es-PY"/>
        </w:rPr>
        <w:t xml:space="preserve">Facebook, Gmail, </w:t>
      </w:r>
      <w:proofErr w:type="spellStart"/>
      <w:r w:rsidR="004F3D16">
        <w:rPr>
          <w:lang w:val="es-PY"/>
        </w:rPr>
        <w:t>Youtube</w:t>
      </w:r>
      <w:proofErr w:type="spellEnd"/>
      <w:r w:rsidR="004F3D16">
        <w:rPr>
          <w:lang w:val="es-PY"/>
        </w:rPr>
        <w:t xml:space="preserve"> y Amazon</w:t>
      </w:r>
      <w:r w:rsidR="00493B4D">
        <w:rPr>
          <w:lang w:val="es-PY"/>
        </w:rPr>
        <w:t>)</w:t>
      </w:r>
      <w:r w:rsidR="004F3D16">
        <w:rPr>
          <w:lang w:val="es-PY"/>
        </w:rPr>
        <w:t xml:space="preserve"> </w:t>
      </w:r>
      <w:del w:id="480" w:author="Vaio" w:date="2015-07-28T21:40:00Z">
        <w:r w:rsidR="00F9160B" w:rsidDel="00E82F76">
          <w:rPr>
            <w:lang w:val="es-PY"/>
          </w:rPr>
          <w:delText xml:space="preserve"> </w:delText>
        </w:r>
      </w:del>
      <w:r w:rsidR="00F9160B">
        <w:rPr>
          <w:lang w:val="es-PY"/>
        </w:rPr>
        <w:t xml:space="preserve">para determinar </w:t>
      </w:r>
      <w:r w:rsidR="003612A0">
        <w:rPr>
          <w:lang w:val="es-PY"/>
        </w:rPr>
        <w:t>qu</w:t>
      </w:r>
      <w:ins w:id="481" w:author="Vaio" w:date="2015-07-28T23:29:00Z">
        <w:r w:rsidR="00910BE4">
          <w:rPr>
            <w:lang w:val="es-PY"/>
          </w:rPr>
          <w:t>é</w:t>
        </w:r>
      </w:ins>
      <w:del w:id="482" w:author="Vaio" w:date="2015-07-28T23:29:00Z">
        <w:r w:rsidR="003612A0" w:rsidDel="00910BE4">
          <w:rPr>
            <w:lang w:val="es-PY"/>
          </w:rPr>
          <w:delText>e</w:delText>
        </w:r>
      </w:del>
      <w:r w:rsidR="00A610AF">
        <w:rPr>
          <w:lang w:val="es-PY"/>
        </w:rPr>
        <w:t xml:space="preserve"> </w:t>
      </w:r>
      <w:r w:rsidR="00A610AF" w:rsidRPr="00F9160B">
        <w:rPr>
          <w:i/>
          <w:lang w:val="es-PY"/>
        </w:rPr>
        <w:t>widgets</w:t>
      </w:r>
      <w:r w:rsidR="00F9160B">
        <w:rPr>
          <w:lang w:val="es-PY"/>
        </w:rPr>
        <w:t xml:space="preserve"> son comunes en estos sitios. </w:t>
      </w:r>
      <w:r w:rsidR="001650E6">
        <w:rPr>
          <w:lang w:val="es-PY"/>
        </w:rPr>
        <w:t xml:space="preserve">El análisis determinó que los cuatro portales utilizan los siguientes </w:t>
      </w:r>
      <w:r w:rsidR="001650E6" w:rsidRPr="001650E6">
        <w:rPr>
          <w:i/>
          <w:lang w:val="es-PY"/>
        </w:rPr>
        <w:t>widgets</w:t>
      </w:r>
      <w:ins w:id="483" w:author="Vaio" w:date="2015-07-28T23:29:00Z">
        <w:r w:rsidR="00910BE4">
          <w:rPr>
            <w:lang w:val="es-PY"/>
          </w:rPr>
          <w:t>:</w:t>
        </w:r>
      </w:ins>
      <w:del w:id="484" w:author="Vaio" w:date="2015-07-28T23:29:00Z">
        <w:r w:rsidR="00A610AF" w:rsidDel="00910BE4">
          <w:rPr>
            <w:lang w:val="es-PY"/>
          </w:rPr>
          <w:delText>;</w:delText>
        </w:r>
      </w:del>
      <w:r w:rsidR="004F3D16">
        <w:rPr>
          <w:lang w:val="es-PY"/>
        </w:rPr>
        <w:t xml:space="preserve"> </w:t>
      </w:r>
    </w:p>
    <w:p w:rsidR="001650E6" w:rsidRDefault="004879C7" w:rsidP="000551EF">
      <w:pPr>
        <w:rPr>
          <w:lang w:val="es-PY"/>
        </w:rPr>
      </w:pPr>
      <w:r>
        <w:rPr>
          <w:b/>
          <w:i/>
          <w:noProof/>
          <w:lang w:val="es-PY" w:eastAsia="es-PY"/>
        </w:rPr>
        <w:drawing>
          <wp:anchor distT="0" distB="0" distL="114300" distR="114300" simplePos="0" relativeHeight="251675648" behindDoc="1" locked="0" layoutInCell="1" allowOverlap="1" wp14:anchorId="4E1F356F" wp14:editId="1E51CB2D">
            <wp:simplePos x="0" y="0"/>
            <wp:positionH relativeFrom="column">
              <wp:posOffset>3108325</wp:posOffset>
            </wp:positionH>
            <wp:positionV relativeFrom="paragraph">
              <wp:posOffset>50800</wp:posOffset>
            </wp:positionV>
            <wp:extent cx="2116455" cy="2808605"/>
            <wp:effectExtent l="19050" t="0" r="0" b="0"/>
            <wp:wrapTight wrapText="bothSides">
              <wp:wrapPolygon edited="0">
                <wp:start x="-194" y="0"/>
                <wp:lineTo x="-194" y="21390"/>
                <wp:lineTo x="21581" y="21390"/>
                <wp:lineTo x="21581" y="0"/>
                <wp:lineTo x="-194" y="0"/>
              </wp:wrapPolygon>
            </wp:wrapTight>
            <wp:docPr id="17" name="16 Imagen" descr="30_essential_contr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_essential_controls.png"/>
                    <pic:cNvPicPr/>
                  </pic:nvPicPr>
                  <pic:blipFill>
                    <a:blip r:embed="rId14" cstate="print"/>
                    <a:stretch>
                      <a:fillRect/>
                    </a:stretch>
                  </pic:blipFill>
                  <pic:spPr>
                    <a:xfrm>
                      <a:off x="0" y="0"/>
                      <a:ext cx="2116455" cy="2808605"/>
                    </a:xfrm>
                    <a:prstGeom prst="rect">
                      <a:avLst/>
                    </a:prstGeom>
                  </pic:spPr>
                </pic:pic>
              </a:graphicData>
            </a:graphic>
          </wp:anchor>
        </w:drawing>
      </w:r>
      <w:proofErr w:type="spellStart"/>
      <w:r w:rsidR="001650E6" w:rsidRPr="00AE29BF">
        <w:rPr>
          <w:b/>
          <w:i/>
          <w:lang w:val="es-PY"/>
        </w:rPr>
        <w:t>A</w:t>
      </w:r>
      <w:r w:rsidR="004F3D16" w:rsidRPr="00AE29BF">
        <w:rPr>
          <w:b/>
          <w:i/>
          <w:lang w:val="es-PY"/>
        </w:rPr>
        <w:t>ccord</w:t>
      </w:r>
      <w:r w:rsidR="001650E6" w:rsidRPr="00AE29BF">
        <w:rPr>
          <w:b/>
          <w:i/>
          <w:lang w:val="es-PY"/>
        </w:rPr>
        <w:t>ion</w:t>
      </w:r>
      <w:proofErr w:type="spellEnd"/>
      <w:r w:rsidR="001650E6" w:rsidRPr="00AE29BF">
        <w:rPr>
          <w:b/>
          <w:i/>
          <w:lang w:val="es-PY"/>
        </w:rPr>
        <w:t>:</w:t>
      </w:r>
      <w:r w:rsidR="001650E6">
        <w:rPr>
          <w:lang w:val="es-PY"/>
        </w:rPr>
        <w:t xml:space="preserve"> </w:t>
      </w:r>
      <w:r w:rsidR="001650E6" w:rsidRPr="001650E6">
        <w:rPr>
          <w:lang w:val="es-PY"/>
        </w:rPr>
        <w:t>Muestra paneles</w:t>
      </w:r>
      <w:r w:rsidR="001650E6">
        <w:rPr>
          <w:lang w:val="es-PY"/>
        </w:rPr>
        <w:t xml:space="preserve"> </w:t>
      </w:r>
      <w:r w:rsidR="001650E6" w:rsidRPr="001650E6">
        <w:rPr>
          <w:lang w:val="es-PY"/>
        </w:rPr>
        <w:t>de contenido</w:t>
      </w:r>
      <w:r w:rsidR="001650E6">
        <w:rPr>
          <w:lang w:val="es-PY"/>
        </w:rPr>
        <w:t xml:space="preserve"> </w:t>
      </w:r>
      <w:r w:rsidR="001650E6" w:rsidRPr="001650E6">
        <w:rPr>
          <w:lang w:val="es-PY"/>
        </w:rPr>
        <w:t xml:space="preserve">plegable para presentar la información </w:t>
      </w:r>
      <w:r w:rsidR="001650E6">
        <w:rPr>
          <w:lang w:val="es-PY"/>
        </w:rPr>
        <w:t>en</w:t>
      </w:r>
      <w:r w:rsidR="001650E6" w:rsidRPr="001650E6">
        <w:rPr>
          <w:lang w:val="es-PY"/>
        </w:rPr>
        <w:t xml:space="preserve"> una cantidad limitada de espacio.</w:t>
      </w:r>
    </w:p>
    <w:p w:rsidR="001650E6" w:rsidRDefault="001650E6" w:rsidP="000551EF">
      <w:pPr>
        <w:rPr>
          <w:lang w:val="es-PY"/>
        </w:rPr>
      </w:pPr>
      <w:proofErr w:type="spellStart"/>
      <w:r w:rsidRPr="001650E6">
        <w:rPr>
          <w:b/>
          <w:i/>
          <w:lang w:val="es-PY"/>
        </w:rPr>
        <w:t>Tabs</w:t>
      </w:r>
      <w:proofErr w:type="spellEnd"/>
      <w:r w:rsidRPr="001650E6">
        <w:rPr>
          <w:b/>
          <w:i/>
          <w:lang w:val="es-PY"/>
        </w:rPr>
        <w:t>:</w:t>
      </w:r>
      <w:r w:rsidR="00A610AF">
        <w:rPr>
          <w:lang w:val="es-PY"/>
        </w:rPr>
        <w:t xml:space="preserve"> </w:t>
      </w:r>
      <w:r w:rsidR="00A5516F">
        <w:rPr>
          <w:lang w:val="es-PY"/>
        </w:rPr>
        <w:t>Ofrece u</w:t>
      </w:r>
      <w:r w:rsidRPr="001650E6">
        <w:rPr>
          <w:lang w:val="es-PY"/>
        </w:rPr>
        <w:t xml:space="preserve">na sola área de contenido con múltiples </w:t>
      </w:r>
      <w:commentRangeStart w:id="485"/>
      <w:r w:rsidRPr="001650E6">
        <w:rPr>
          <w:lang w:val="es-PY"/>
        </w:rPr>
        <w:t>paneles</w:t>
      </w:r>
      <w:commentRangeEnd w:id="485"/>
      <w:r w:rsidR="00564662">
        <w:rPr>
          <w:rStyle w:val="Refdecomentario"/>
          <w:rFonts w:eastAsiaTheme="minorEastAsia"/>
          <w:lang w:eastAsia="es-ES"/>
        </w:rPr>
        <w:commentReference w:id="485"/>
      </w:r>
      <w:r w:rsidRPr="001650E6">
        <w:rPr>
          <w:lang w:val="es-PY"/>
        </w:rPr>
        <w:t>, cada uno asociado con una cabecera en una lista.</w:t>
      </w:r>
    </w:p>
    <w:p w:rsidR="00AE29BF" w:rsidRDefault="00AE29BF" w:rsidP="000551EF">
      <w:pPr>
        <w:rPr>
          <w:lang w:val="es-PY"/>
        </w:rPr>
      </w:pPr>
      <w:r>
        <w:rPr>
          <w:lang w:val="es-PY"/>
        </w:rPr>
        <w:t xml:space="preserve"> </w:t>
      </w:r>
      <w:r w:rsidRPr="00AE29BF">
        <w:rPr>
          <w:b/>
          <w:i/>
          <w:lang w:val="es-PY"/>
        </w:rPr>
        <w:t>A</w:t>
      </w:r>
      <w:r w:rsidR="00A610AF" w:rsidRPr="00AE29BF">
        <w:rPr>
          <w:b/>
          <w:i/>
          <w:lang w:val="es-PY"/>
        </w:rPr>
        <w:t>utocomplete</w:t>
      </w:r>
      <w:r w:rsidRPr="00AE29BF">
        <w:rPr>
          <w:b/>
          <w:i/>
          <w:lang w:val="es-PY"/>
        </w:rPr>
        <w:t>:</w:t>
      </w:r>
      <w:r w:rsidR="004F3D16">
        <w:rPr>
          <w:lang w:val="es-PY"/>
        </w:rPr>
        <w:t xml:space="preserve"> </w:t>
      </w:r>
      <w:commentRangeStart w:id="486"/>
      <w:r w:rsidRPr="00AE29BF">
        <w:rPr>
          <w:lang w:val="es-PY"/>
        </w:rPr>
        <w:t>Perm</w:t>
      </w:r>
      <w:r>
        <w:rPr>
          <w:lang w:val="es-PY"/>
        </w:rPr>
        <w:t>ite a los usuarios</w:t>
      </w:r>
      <w:del w:id="487" w:author="Vaio" w:date="2015-07-28T23:37:00Z">
        <w:r w:rsidDel="00564662">
          <w:rPr>
            <w:lang w:val="es-PY"/>
          </w:rPr>
          <w:delText xml:space="preserve"> a</w:delText>
        </w:r>
      </w:del>
      <w:r>
        <w:rPr>
          <w:lang w:val="es-PY"/>
        </w:rPr>
        <w:t xml:space="preserve"> seleccionar y </w:t>
      </w:r>
      <w:del w:id="488" w:author="Vaio" w:date="2015-07-28T21:40:00Z">
        <w:r w:rsidDel="00E82F76">
          <w:rPr>
            <w:lang w:val="es-PY"/>
          </w:rPr>
          <w:delText xml:space="preserve"> </w:delText>
        </w:r>
      </w:del>
      <w:r>
        <w:rPr>
          <w:lang w:val="es-PY"/>
        </w:rPr>
        <w:t>encontrar</w:t>
      </w:r>
      <w:r w:rsidRPr="00AE29BF">
        <w:rPr>
          <w:lang w:val="es-PY"/>
        </w:rPr>
        <w:t xml:space="preserve"> </w:t>
      </w:r>
      <w:r>
        <w:rPr>
          <w:lang w:val="es-PY"/>
        </w:rPr>
        <w:t xml:space="preserve">rápidamente </w:t>
      </w:r>
      <w:r w:rsidRPr="00AE29BF">
        <w:rPr>
          <w:lang w:val="es-PY"/>
        </w:rPr>
        <w:t xml:space="preserve">de una lista previamente poblada de valores a medida que </w:t>
      </w:r>
      <w:r>
        <w:rPr>
          <w:lang w:val="es-PY"/>
        </w:rPr>
        <w:t xml:space="preserve">se </w:t>
      </w:r>
      <w:r w:rsidRPr="00AE29BF">
        <w:rPr>
          <w:lang w:val="es-PY"/>
        </w:rPr>
        <w:t xml:space="preserve">escribe, </w:t>
      </w:r>
      <w:r>
        <w:rPr>
          <w:lang w:val="es-PY"/>
        </w:rPr>
        <w:t>mejorando la</w:t>
      </w:r>
      <w:r w:rsidRPr="00AE29BF">
        <w:rPr>
          <w:lang w:val="es-PY"/>
        </w:rPr>
        <w:t xml:space="preserve"> búsqueda y</w:t>
      </w:r>
      <w:r>
        <w:rPr>
          <w:lang w:val="es-PY"/>
        </w:rPr>
        <w:t xml:space="preserve"> el filtrado</w:t>
      </w:r>
      <w:r w:rsidRPr="00AE29BF">
        <w:rPr>
          <w:lang w:val="es-PY"/>
        </w:rPr>
        <w:t>.</w:t>
      </w:r>
      <w:commentRangeEnd w:id="486"/>
      <w:r w:rsidR="00564662">
        <w:rPr>
          <w:rStyle w:val="Refdecomentario"/>
          <w:rFonts w:eastAsiaTheme="minorEastAsia"/>
          <w:lang w:eastAsia="es-ES"/>
        </w:rPr>
        <w:commentReference w:id="486"/>
      </w:r>
    </w:p>
    <w:p w:rsidR="00003C95" w:rsidRDefault="005317C5" w:rsidP="000551EF">
      <w:pPr>
        <w:rPr>
          <w:lang w:val="es-PY"/>
        </w:rPr>
      </w:pPr>
      <w:r>
        <w:rPr>
          <w:noProof/>
        </w:rPr>
        <w:pict>
          <v:shape id="_x0000_s1033" type="#_x0000_t202" style="position:absolute;margin-left:260.5pt;margin-top:47.45pt;width:166.65pt;height:31.95pt;z-index:251677696" wrapcoords="-97 0 -97 20965 21600 20965 21600 0 -97 0" stroked="f">
            <v:textbox style="mso-next-textbox:#_x0000_s1033;mso-fit-shape-to-text:t" inset="0,0,0,0">
              <w:txbxContent>
                <w:p w:rsidR="005317C5" w:rsidRPr="00262AFF" w:rsidRDefault="005317C5" w:rsidP="002F1F54">
                  <w:pPr>
                    <w:pStyle w:val="Epgrafe"/>
                    <w:rPr>
                      <w:rFonts w:eastAsiaTheme="minorHAnsi"/>
                      <w:noProof/>
                      <w:color w:val="000000" w:themeColor="text1"/>
                    </w:rPr>
                  </w:pPr>
                  <w:bookmarkStart w:id="489" w:name="_Ref422753822"/>
                  <w:r w:rsidRPr="00262AFF">
                    <w:rPr>
                      <w:color w:val="000000" w:themeColor="text1"/>
                    </w:rPr>
                    <w:t xml:space="preserve">Figura </w:t>
                  </w:r>
                  <w:r w:rsidRPr="00262AFF">
                    <w:rPr>
                      <w:color w:val="000000" w:themeColor="text1"/>
                    </w:rPr>
                    <w:fldChar w:fldCharType="begin"/>
                  </w:r>
                  <w:r w:rsidRPr="00262AFF">
                    <w:rPr>
                      <w:color w:val="000000" w:themeColor="text1"/>
                    </w:rPr>
                    <w:instrText xml:space="preserve"> SEQ Figura \* ARABIC </w:instrText>
                  </w:r>
                  <w:r w:rsidRPr="00262AFF">
                    <w:rPr>
                      <w:color w:val="000000" w:themeColor="text1"/>
                    </w:rPr>
                    <w:fldChar w:fldCharType="separate"/>
                  </w:r>
                  <w:r>
                    <w:rPr>
                      <w:noProof/>
                      <w:color w:val="000000" w:themeColor="text1"/>
                    </w:rPr>
                    <w:t>5</w:t>
                  </w:r>
                  <w:r w:rsidRPr="00262AFF">
                    <w:rPr>
                      <w:color w:val="000000" w:themeColor="text1"/>
                    </w:rPr>
                    <w:fldChar w:fldCharType="end"/>
                  </w:r>
                  <w:bookmarkEnd w:id="489"/>
                  <w:r w:rsidRPr="00262AFF">
                    <w:rPr>
                      <w:color w:val="000000" w:themeColor="text1"/>
                    </w:rPr>
                    <w:t xml:space="preserve"> </w:t>
                  </w:r>
                  <w:del w:id="490" w:author="Vaio" w:date="2015-07-28T21:41:00Z">
                    <w:r w:rsidRPr="00262AFF" w:rsidDel="00E82F76">
                      <w:rPr>
                        <w:color w:val="000000" w:themeColor="text1"/>
                      </w:rPr>
                      <w:delText xml:space="preserve">  </w:delText>
                    </w:r>
                  </w:del>
                  <w:r w:rsidRPr="00262AFF">
                    <w:rPr>
                      <w:b w:val="0"/>
                      <w:color w:val="000000" w:themeColor="text1"/>
                    </w:rPr>
                    <w:t>Elementos de interfaz de usuario enriquecidos (</w:t>
                  </w:r>
                  <w:r w:rsidRPr="00262AFF">
                    <w:rPr>
                      <w:b w:val="0"/>
                      <w:i/>
                      <w:color w:val="000000" w:themeColor="text1"/>
                    </w:rPr>
                    <w:t>widgets</w:t>
                  </w:r>
                  <w:r w:rsidRPr="00262AFF">
                    <w:rPr>
                      <w:b w:val="0"/>
                      <w:color w:val="000000" w:themeColor="text1"/>
                    </w:rPr>
                    <w:t>) más utilizados.</w:t>
                  </w:r>
                </w:p>
              </w:txbxContent>
            </v:textbox>
            <w10:wrap type="tight"/>
          </v:shape>
        </w:pict>
      </w:r>
      <w:proofErr w:type="spellStart"/>
      <w:r w:rsidR="00A5516F" w:rsidRPr="00A5516F">
        <w:rPr>
          <w:b/>
          <w:i/>
          <w:lang w:val="es-PY"/>
        </w:rPr>
        <w:t>T</w:t>
      </w:r>
      <w:r w:rsidR="00A610AF" w:rsidRPr="00A5516F">
        <w:rPr>
          <w:b/>
          <w:i/>
          <w:lang w:val="es-PY"/>
        </w:rPr>
        <w:t>ooltip</w:t>
      </w:r>
      <w:proofErr w:type="spellEnd"/>
      <w:r w:rsidR="00003C95" w:rsidRPr="00A5516F">
        <w:rPr>
          <w:b/>
          <w:i/>
          <w:lang w:val="es-PY"/>
        </w:rPr>
        <w:t>:</w:t>
      </w:r>
      <w:r w:rsidR="00003C95">
        <w:rPr>
          <w:lang w:val="es-PY"/>
        </w:rPr>
        <w:t xml:space="preserve"> Ofrece</w:t>
      </w:r>
      <w:r w:rsidR="00A5516F">
        <w:rPr>
          <w:lang w:val="es-PY"/>
        </w:rPr>
        <w:t xml:space="preserve"> </w:t>
      </w:r>
      <w:r w:rsidR="004F3D16">
        <w:rPr>
          <w:lang w:val="es-PY"/>
        </w:rPr>
        <w:t xml:space="preserve">mensajes personalizados </w:t>
      </w:r>
      <w:r w:rsidR="00A610AF">
        <w:rPr>
          <w:lang w:val="es-PY"/>
        </w:rPr>
        <w:t xml:space="preserve">de sugerencia </w:t>
      </w:r>
      <w:r w:rsidR="00A5516F">
        <w:rPr>
          <w:lang w:val="es-PY"/>
        </w:rPr>
        <w:t>s</w:t>
      </w:r>
      <w:r w:rsidR="00003C95">
        <w:rPr>
          <w:lang w:val="es-PY"/>
        </w:rPr>
        <w:t>obre los elementos de interfaz, reemplazando los mensajes nativos.</w:t>
      </w:r>
    </w:p>
    <w:p w:rsidR="00E371B0" w:rsidRDefault="00E371B0" w:rsidP="000551EF">
      <w:pPr>
        <w:rPr>
          <w:lang w:val="es-PY"/>
        </w:rPr>
      </w:pPr>
      <w:r w:rsidRPr="00E371B0">
        <w:rPr>
          <w:b/>
          <w:i/>
          <w:lang w:val="es-PY"/>
        </w:rPr>
        <w:t xml:space="preserve"> </w:t>
      </w:r>
      <w:proofErr w:type="spellStart"/>
      <w:r w:rsidRPr="00E371B0">
        <w:rPr>
          <w:b/>
          <w:i/>
          <w:lang w:val="es-PY"/>
        </w:rPr>
        <w:t>D</w:t>
      </w:r>
      <w:r w:rsidR="00A610AF" w:rsidRPr="00E371B0">
        <w:rPr>
          <w:b/>
          <w:i/>
          <w:lang w:val="es-PY"/>
        </w:rPr>
        <w:t>atepicker</w:t>
      </w:r>
      <w:proofErr w:type="spellEnd"/>
      <w:r w:rsidRPr="00E371B0">
        <w:rPr>
          <w:b/>
          <w:i/>
          <w:lang w:val="es-PY"/>
        </w:rPr>
        <w:t>:</w:t>
      </w:r>
      <w:r>
        <w:rPr>
          <w:lang w:val="es-PY"/>
        </w:rPr>
        <w:t xml:space="preserve"> </w:t>
      </w:r>
      <w:commentRangeStart w:id="491"/>
      <w:r>
        <w:rPr>
          <w:lang w:val="es-PY"/>
        </w:rPr>
        <w:t>Permite s</w:t>
      </w:r>
      <w:r w:rsidRPr="00E371B0">
        <w:rPr>
          <w:lang w:val="es-PY"/>
        </w:rPr>
        <w:t xml:space="preserve">eleccione una fecha de un calendario emergente o </w:t>
      </w:r>
      <w:proofErr w:type="spellStart"/>
      <w:r w:rsidRPr="00E371B0">
        <w:rPr>
          <w:i/>
          <w:lang w:val="es-PY"/>
        </w:rPr>
        <w:t>inline</w:t>
      </w:r>
      <w:proofErr w:type="spellEnd"/>
      <w:r>
        <w:rPr>
          <w:lang w:val="es-PY"/>
        </w:rPr>
        <w:t>.</w:t>
      </w:r>
      <w:commentRangeEnd w:id="491"/>
      <w:r w:rsidR="00564662">
        <w:rPr>
          <w:rStyle w:val="Refdecomentario"/>
          <w:rFonts w:eastAsiaTheme="minorEastAsia"/>
          <w:lang w:eastAsia="es-ES"/>
        </w:rPr>
        <w:commentReference w:id="491"/>
      </w:r>
    </w:p>
    <w:p w:rsidR="002F1F54" w:rsidRDefault="003E7DD4" w:rsidP="002F1F54">
      <w:pPr>
        <w:rPr>
          <w:lang w:val="es-PY"/>
        </w:rPr>
      </w:pPr>
      <w:r w:rsidRPr="003E7DD4">
        <w:rPr>
          <w:b/>
          <w:i/>
          <w:lang w:val="es-PY"/>
        </w:rPr>
        <w:t>L</w:t>
      </w:r>
      <w:r w:rsidR="004F3D16" w:rsidRPr="003E7DD4">
        <w:rPr>
          <w:b/>
          <w:i/>
          <w:lang w:val="es-PY"/>
        </w:rPr>
        <w:t xml:space="preserve">ive </w:t>
      </w:r>
      <w:proofErr w:type="spellStart"/>
      <w:r w:rsidR="004F3D16" w:rsidRPr="003E7DD4">
        <w:rPr>
          <w:b/>
          <w:i/>
          <w:lang w:val="es-PY"/>
        </w:rPr>
        <w:t>validation</w:t>
      </w:r>
      <w:proofErr w:type="spellEnd"/>
      <w:r w:rsidRPr="003E7DD4">
        <w:rPr>
          <w:b/>
          <w:i/>
          <w:lang w:val="es-PY"/>
        </w:rPr>
        <w:t>:</w:t>
      </w:r>
      <w:r w:rsidR="00007E54">
        <w:rPr>
          <w:lang w:val="es-PY"/>
        </w:rPr>
        <w:t xml:space="preserve"> </w:t>
      </w:r>
      <w:r>
        <w:rPr>
          <w:lang w:val="es-PY"/>
        </w:rPr>
        <w:t xml:space="preserve">Ofrece </w:t>
      </w:r>
      <w:r w:rsidR="004F3D16">
        <w:rPr>
          <w:lang w:val="es-PY"/>
        </w:rPr>
        <w:t>validaciones en vivo de los</w:t>
      </w:r>
      <w:r w:rsidR="00A610AF">
        <w:rPr>
          <w:lang w:val="es-PY"/>
        </w:rPr>
        <w:t xml:space="preserve"> campos en los</w:t>
      </w:r>
      <w:r w:rsidR="004F3D16">
        <w:rPr>
          <w:lang w:val="es-PY"/>
        </w:rPr>
        <w:t xml:space="preserve"> formularios</w:t>
      </w:r>
      <w:r>
        <w:rPr>
          <w:lang w:val="es-PY"/>
        </w:rPr>
        <w:t>.</w:t>
      </w:r>
      <w:r w:rsidR="00A610AF">
        <w:rPr>
          <w:lang w:val="es-PY"/>
        </w:rPr>
        <w:t xml:space="preserve"> </w:t>
      </w:r>
    </w:p>
    <w:p w:rsidR="00007E54" w:rsidRPr="00CC5721" w:rsidRDefault="00007E54" w:rsidP="00007E54">
      <w:pPr>
        <w:rPr>
          <w:b/>
          <w:lang w:val="es-PY"/>
        </w:rPr>
      </w:pPr>
      <w:r w:rsidRPr="00CC5721">
        <w:rPr>
          <w:b/>
          <w:lang w:val="es-PY"/>
        </w:rPr>
        <w:t xml:space="preserve">2.4.2 </w:t>
      </w:r>
      <w:r w:rsidR="00CC5721">
        <w:rPr>
          <w:b/>
          <w:lang w:val="es-PY"/>
        </w:rPr>
        <w:t>L</w:t>
      </w:r>
      <w:r w:rsidRPr="00CC5721">
        <w:rPr>
          <w:b/>
          <w:lang w:val="es-PY"/>
        </w:rPr>
        <w:t xml:space="preserve">as </w:t>
      </w:r>
      <w:r w:rsidR="00CC5721">
        <w:rPr>
          <w:b/>
          <w:lang w:val="es-PY"/>
        </w:rPr>
        <w:t xml:space="preserve">librerías </w:t>
      </w:r>
      <w:proofErr w:type="spellStart"/>
      <w:r w:rsidR="001748C7" w:rsidRPr="001748C7">
        <w:rPr>
          <w:b/>
          <w:i/>
          <w:lang w:val="es-PY"/>
        </w:rPr>
        <w:t>Javascript</w:t>
      </w:r>
      <w:proofErr w:type="spellEnd"/>
      <w:r w:rsidRPr="00CC5721">
        <w:rPr>
          <w:b/>
          <w:lang w:val="es-PY"/>
        </w:rPr>
        <w:t xml:space="preserve"> </w:t>
      </w:r>
      <w:del w:id="492" w:author="Ivan Lopez" w:date="2015-06-17T16:43:00Z">
        <w:r w:rsidR="00CC5721" w:rsidDel="00914135">
          <w:rPr>
            <w:b/>
            <w:lang w:val="es-PY"/>
          </w:rPr>
          <w:delText>j</w:delText>
        </w:r>
        <w:r w:rsidRPr="00CC5721" w:rsidDel="00914135">
          <w:rPr>
            <w:b/>
            <w:lang w:val="es-PY"/>
          </w:rPr>
          <w:delText>Query</w:delText>
        </w:r>
      </w:del>
      <w:proofErr w:type="spellStart"/>
      <w:ins w:id="493" w:author="Ivan Lopez" w:date="2015-06-17T16:43:00Z">
        <w:r w:rsidR="00914135" w:rsidRPr="00914135">
          <w:rPr>
            <w:b/>
            <w:i/>
            <w:lang w:val="es-PY"/>
          </w:rPr>
          <w:t>jQuery</w:t>
        </w:r>
      </w:ins>
      <w:r w:rsidRPr="00CC5721">
        <w:rPr>
          <w:b/>
          <w:lang w:val="es-PY"/>
        </w:rPr>
        <w:t>UI</w:t>
      </w:r>
      <w:proofErr w:type="spellEnd"/>
      <w:r w:rsidRPr="00CC5721">
        <w:rPr>
          <w:rStyle w:val="Refdenotaalpie"/>
          <w:b/>
          <w:lang w:val="es-PY"/>
        </w:rPr>
        <w:footnoteReference w:id="7"/>
      </w:r>
      <w:r w:rsidR="00CC5721">
        <w:rPr>
          <w:b/>
          <w:lang w:val="es-PY"/>
        </w:rPr>
        <w:t xml:space="preserve"> y </w:t>
      </w:r>
      <w:del w:id="495" w:author="Ivan Lopez" w:date="2015-06-17T16:43:00Z">
        <w:r w:rsidR="00CC5721" w:rsidDel="00914135">
          <w:rPr>
            <w:b/>
            <w:lang w:val="es-PY"/>
          </w:rPr>
          <w:delText>j</w:delText>
        </w:r>
        <w:r w:rsidRPr="00CC5721" w:rsidDel="00914135">
          <w:rPr>
            <w:b/>
            <w:lang w:val="es-PY"/>
          </w:rPr>
          <w:delText>Query</w:delText>
        </w:r>
      </w:del>
      <w:del w:id="496" w:author="Ivan Lopez" w:date="2015-06-17T16:45:00Z">
        <w:r w:rsidRPr="00CC5721" w:rsidDel="00914135">
          <w:rPr>
            <w:b/>
            <w:lang w:val="es-PY"/>
          </w:rPr>
          <w:delText xml:space="preserve"> Validate</w:delText>
        </w:r>
      </w:del>
      <w:proofErr w:type="spellStart"/>
      <w:ins w:id="497" w:author="Ivan Lopez" w:date="2015-06-17T16:45:00Z">
        <w:r w:rsidR="00914135" w:rsidRPr="00914135">
          <w:rPr>
            <w:b/>
            <w:i/>
            <w:lang w:val="es-PY"/>
          </w:rPr>
          <w:t>jQuery</w:t>
        </w:r>
        <w:proofErr w:type="spellEnd"/>
        <w:r w:rsidR="00914135" w:rsidRPr="00914135">
          <w:rPr>
            <w:b/>
            <w:i/>
            <w:lang w:val="es-PY"/>
          </w:rPr>
          <w:t xml:space="preserve"> </w:t>
        </w:r>
        <w:proofErr w:type="spellStart"/>
        <w:r w:rsidR="00914135" w:rsidRPr="00914135">
          <w:rPr>
            <w:b/>
            <w:i/>
            <w:lang w:val="es-PY"/>
          </w:rPr>
          <w:t>Validation</w:t>
        </w:r>
        <w:proofErr w:type="spellEnd"/>
        <w:r w:rsidR="00914135" w:rsidRPr="00914135">
          <w:rPr>
            <w:b/>
            <w:i/>
            <w:lang w:val="es-PY"/>
          </w:rPr>
          <w:t xml:space="preserve"> </w:t>
        </w:r>
        <w:proofErr w:type="spellStart"/>
        <w:r w:rsidR="00914135" w:rsidRPr="00914135">
          <w:rPr>
            <w:b/>
            <w:i/>
            <w:lang w:val="es-PY"/>
          </w:rPr>
          <w:t>Plugin</w:t>
        </w:r>
      </w:ins>
      <w:proofErr w:type="spellEnd"/>
      <w:r w:rsidRPr="00CC5721">
        <w:rPr>
          <w:rStyle w:val="Refdenotaalpie"/>
          <w:b/>
          <w:lang w:val="es-PY"/>
        </w:rPr>
        <w:footnoteReference w:id="8"/>
      </w:r>
    </w:p>
    <w:p w:rsidR="002F1F54" w:rsidRDefault="002F1F54" w:rsidP="00342DA4">
      <w:pPr>
        <w:jc w:val="both"/>
        <w:rPr>
          <w:lang w:val="es-PY"/>
        </w:rPr>
      </w:pPr>
      <w:r>
        <w:rPr>
          <w:lang w:val="es-PY"/>
        </w:rPr>
        <w:t xml:space="preserve">Estudios de mercado recientes han presentado a </w:t>
      </w:r>
      <w:del w:id="499" w:author="Ivan Lopez" w:date="2015-06-17T16:42:00Z">
        <w:r w:rsidR="001748C7" w:rsidRPr="001748C7">
          <w:rPr>
            <w:i/>
            <w:lang w:val="es-PY"/>
          </w:rPr>
          <w:delText>jQuery</w:delText>
        </w:r>
      </w:del>
      <w:proofErr w:type="spellStart"/>
      <w:ins w:id="500" w:author="Ivan Lopez" w:date="2015-06-17T16:42:00Z">
        <w:r w:rsidR="00914135" w:rsidRPr="00914135">
          <w:rPr>
            <w:i/>
            <w:lang w:val="es-PY"/>
          </w:rPr>
          <w:t>jQuery</w:t>
        </w:r>
      </w:ins>
      <w:proofErr w:type="spellEnd"/>
      <w:r w:rsidR="008F1717">
        <w:rPr>
          <w:rStyle w:val="Refdenotaalpie"/>
          <w:lang w:val="es-PY"/>
        </w:rPr>
        <w:footnoteReference w:id="9"/>
      </w:r>
      <w:r>
        <w:rPr>
          <w:lang w:val="es-PY"/>
        </w:rPr>
        <w:t xml:space="preserve"> como la librería </w:t>
      </w:r>
      <w:del w:id="502" w:author="marcazal" w:date="2015-06-18T07:28:00Z">
        <w:r w:rsidDel="00342DA4">
          <w:rPr>
            <w:lang w:val="es-PY"/>
          </w:rPr>
          <w:delText>Javascript</w:delText>
        </w:r>
      </w:del>
      <w:proofErr w:type="spellStart"/>
      <w:ins w:id="503" w:author="marcazal" w:date="2015-06-18T07:28:00Z">
        <w:r w:rsidR="00342DA4" w:rsidRPr="00342DA4">
          <w:rPr>
            <w:i/>
            <w:lang w:val="es-PY"/>
          </w:rPr>
          <w:t>Javascript</w:t>
        </w:r>
      </w:ins>
      <w:proofErr w:type="spellEnd"/>
      <w:r>
        <w:rPr>
          <w:lang w:val="es-PY"/>
        </w:rPr>
        <w:t xml:space="preserve"> </w:t>
      </w:r>
      <w:del w:id="504" w:author="Vaio" w:date="2015-07-28T21:40:00Z">
        <w:r w:rsidDel="00E82F76">
          <w:rPr>
            <w:lang w:val="es-PY"/>
          </w:rPr>
          <w:delText xml:space="preserve"> </w:delText>
        </w:r>
      </w:del>
      <w:r>
        <w:rPr>
          <w:lang w:val="es-PY"/>
        </w:rPr>
        <w:t>más utilizada a nivel global</w:t>
      </w:r>
      <w:r>
        <w:rPr>
          <w:rStyle w:val="Refdenotaalpie"/>
          <w:lang w:val="es-PY"/>
        </w:rPr>
        <w:footnoteReference w:id="10"/>
      </w:r>
      <w:r>
        <w:rPr>
          <w:lang w:val="es-PY"/>
        </w:rPr>
        <w:t>.</w:t>
      </w:r>
      <w:del w:id="506" w:author="Vaio" w:date="2015-07-28T21:40:00Z">
        <w:r w:rsidDel="00E82F76">
          <w:rPr>
            <w:lang w:val="es-PY"/>
          </w:rPr>
          <w:delText xml:space="preserve"> </w:delText>
        </w:r>
      </w:del>
      <w:r>
        <w:rPr>
          <w:lang w:val="es-PY"/>
        </w:rPr>
        <w:t xml:space="preserve"> </w:t>
      </w:r>
      <w:del w:id="507" w:author="Ivan Lopez" w:date="2015-06-17T16:42:00Z">
        <w:r w:rsidR="001748C7" w:rsidRPr="001748C7">
          <w:rPr>
            <w:i/>
            <w:lang w:val="es-PY"/>
          </w:rPr>
          <w:delText>jQuery</w:delText>
        </w:r>
      </w:del>
      <w:proofErr w:type="spellStart"/>
      <w:proofErr w:type="gramStart"/>
      <w:ins w:id="508" w:author="Ivan Lopez" w:date="2015-06-17T16:42:00Z">
        <w:r w:rsidR="00914135" w:rsidRPr="00914135">
          <w:rPr>
            <w:i/>
            <w:lang w:val="es-PY"/>
          </w:rPr>
          <w:t>jQuery</w:t>
        </w:r>
      </w:ins>
      <w:proofErr w:type="spellEnd"/>
      <w:proofErr w:type="gramEnd"/>
      <w:r>
        <w:rPr>
          <w:lang w:val="es-PY"/>
        </w:rPr>
        <w:t xml:space="preserve"> es de </w:t>
      </w:r>
      <w:commentRangeStart w:id="509"/>
      <w:r>
        <w:rPr>
          <w:lang w:val="es-PY"/>
        </w:rPr>
        <w:t xml:space="preserve">uso abierto </w:t>
      </w:r>
      <w:commentRangeEnd w:id="509"/>
      <w:r w:rsidR="00564662">
        <w:rPr>
          <w:rStyle w:val="Refdecomentario"/>
          <w:rFonts w:eastAsiaTheme="minorEastAsia"/>
          <w:lang w:eastAsia="es-ES"/>
        </w:rPr>
        <w:commentReference w:id="509"/>
      </w:r>
      <w:r>
        <w:rPr>
          <w:lang w:val="es-PY"/>
        </w:rPr>
        <w:t xml:space="preserve">y ha tenido un crecimiento notable en términos de evolución hasta hoy en día desde su aparición en el año 2005. </w:t>
      </w:r>
      <w:commentRangeStart w:id="510"/>
      <w:r>
        <w:rPr>
          <w:lang w:val="es-PY"/>
        </w:rPr>
        <w:t xml:space="preserve">Esta librería a la par de presentar una manera robusta y confiable para desarrollar código </w:t>
      </w:r>
      <w:del w:id="511" w:author="marcazal" w:date="2015-06-18T07:28:00Z">
        <w:r w:rsidR="001748C7" w:rsidRPr="001748C7">
          <w:rPr>
            <w:i/>
            <w:lang w:val="es-PY"/>
          </w:rPr>
          <w:delText>Javascript</w:delText>
        </w:r>
      </w:del>
      <w:proofErr w:type="spellStart"/>
      <w:ins w:id="512" w:author="marcazal" w:date="2015-06-18T07:28:00Z">
        <w:r w:rsidR="00342DA4" w:rsidRPr="00342DA4">
          <w:rPr>
            <w:i/>
            <w:lang w:val="es-PY"/>
          </w:rPr>
          <w:t>Javascript</w:t>
        </w:r>
      </w:ins>
      <w:proofErr w:type="spellEnd"/>
      <w:r>
        <w:rPr>
          <w:lang w:val="es-PY"/>
        </w:rPr>
        <w:t xml:space="preserve">, </w:t>
      </w:r>
      <w:del w:id="513" w:author="Vaio" w:date="2015-07-28T21:40:00Z">
        <w:r w:rsidDel="00E82F76">
          <w:rPr>
            <w:lang w:val="es-PY"/>
          </w:rPr>
          <w:delText xml:space="preserve"> </w:delText>
        </w:r>
      </w:del>
      <w:r>
        <w:rPr>
          <w:lang w:val="es-PY"/>
        </w:rPr>
        <w:t xml:space="preserve">en su versión </w:t>
      </w:r>
      <w:del w:id="514" w:author="Ivan Lopez" w:date="2015-06-17T16:42:00Z">
        <w:r w:rsidR="001748C7" w:rsidRPr="001748C7">
          <w:rPr>
            <w:i/>
            <w:lang w:val="es-PY"/>
          </w:rPr>
          <w:delText>jQuery</w:delText>
        </w:r>
      </w:del>
      <w:proofErr w:type="spellStart"/>
      <w:ins w:id="515" w:author="Ivan Lopez" w:date="2015-06-17T16:42:00Z">
        <w:r w:rsidR="00914135" w:rsidRPr="00914135">
          <w:rPr>
            <w:i/>
            <w:lang w:val="es-PY"/>
          </w:rPr>
          <w:t>jQuery</w:t>
        </w:r>
      </w:ins>
      <w:r w:rsidR="001748C7" w:rsidRPr="001748C7">
        <w:rPr>
          <w:i/>
          <w:lang w:val="es-PY"/>
        </w:rPr>
        <w:t>UI</w:t>
      </w:r>
      <w:proofErr w:type="spellEnd"/>
      <w:r>
        <w:rPr>
          <w:lang w:val="es-PY"/>
        </w:rPr>
        <w:t xml:space="preserve"> se encuentran numerosos </w:t>
      </w:r>
      <w:r w:rsidRPr="000C1623">
        <w:rPr>
          <w:i/>
          <w:lang w:val="es-PY"/>
        </w:rPr>
        <w:t>widgets</w:t>
      </w:r>
      <w:r>
        <w:rPr>
          <w:lang w:val="es-PY"/>
        </w:rPr>
        <w:t xml:space="preserve"> interactivos idóneos para las diversas interfaces de usuario, como para </w:t>
      </w:r>
      <w:r w:rsidR="008F1717">
        <w:rPr>
          <w:lang w:val="es-PY"/>
        </w:rPr>
        <w:t>aplicaciones</w:t>
      </w:r>
      <w:r>
        <w:rPr>
          <w:lang w:val="es-PY"/>
        </w:rPr>
        <w:t xml:space="preserve"> web y móviles.</w:t>
      </w:r>
      <w:commentRangeEnd w:id="510"/>
      <w:r w:rsidR="00564662">
        <w:rPr>
          <w:rStyle w:val="Refdecomentario"/>
          <w:rFonts w:eastAsiaTheme="minorEastAsia"/>
          <w:lang w:eastAsia="es-ES"/>
        </w:rPr>
        <w:commentReference w:id="510"/>
      </w:r>
    </w:p>
    <w:p w:rsidR="00A610AF" w:rsidRDefault="00A610AF" w:rsidP="000551EF">
      <w:pPr>
        <w:rPr>
          <w:lang w:val="es-PY"/>
        </w:rPr>
      </w:pPr>
      <w:r>
        <w:rPr>
          <w:lang w:val="es-PY"/>
        </w:rPr>
        <w:t>De tod</w:t>
      </w:r>
      <w:r w:rsidR="00914135">
        <w:rPr>
          <w:lang w:val="es-PY"/>
        </w:rPr>
        <w:t>a</w:t>
      </w:r>
      <w:r>
        <w:rPr>
          <w:lang w:val="es-PY"/>
        </w:rPr>
        <w:t>s</w:t>
      </w:r>
      <w:ins w:id="516" w:author="Vaio" w:date="2015-07-28T23:42:00Z">
        <w:r w:rsidR="00564662">
          <w:rPr>
            <w:lang w:val="es-PY"/>
          </w:rPr>
          <w:t xml:space="preserve"> las</w:t>
        </w:r>
      </w:ins>
      <w:r>
        <w:rPr>
          <w:lang w:val="es-PY"/>
        </w:rPr>
        <w:t xml:space="preserve"> </w:t>
      </w:r>
      <w:r w:rsidR="00914135">
        <w:rPr>
          <w:lang w:val="es-PY"/>
        </w:rPr>
        <w:t xml:space="preserve">características </w:t>
      </w:r>
      <w:r>
        <w:rPr>
          <w:lang w:val="es-PY"/>
        </w:rPr>
        <w:t>citad</w:t>
      </w:r>
      <w:r w:rsidR="00914135">
        <w:rPr>
          <w:lang w:val="es-PY"/>
        </w:rPr>
        <w:t>a</w:t>
      </w:r>
      <w:r>
        <w:rPr>
          <w:lang w:val="es-PY"/>
        </w:rPr>
        <w:t>s</w:t>
      </w:r>
      <w:r w:rsidR="00C80673">
        <w:rPr>
          <w:lang w:val="es-PY"/>
        </w:rPr>
        <w:t xml:space="preserve"> en la sección anterior,</w:t>
      </w:r>
      <w:r>
        <w:rPr>
          <w:lang w:val="es-PY"/>
        </w:rPr>
        <w:t xml:space="preserve"> solamente el </w:t>
      </w:r>
      <w:r w:rsidR="00C80673" w:rsidRPr="00C80673">
        <w:rPr>
          <w:i/>
          <w:lang w:val="es-PY"/>
        </w:rPr>
        <w:t>L</w:t>
      </w:r>
      <w:r w:rsidRPr="00C80673">
        <w:rPr>
          <w:i/>
          <w:lang w:val="es-PY"/>
        </w:rPr>
        <w:t xml:space="preserve">ive </w:t>
      </w:r>
      <w:proofErr w:type="spellStart"/>
      <w:r w:rsidRPr="00C80673">
        <w:rPr>
          <w:i/>
          <w:lang w:val="es-PY"/>
        </w:rPr>
        <w:t>validation</w:t>
      </w:r>
      <w:proofErr w:type="spellEnd"/>
      <w:r w:rsidR="008F1717">
        <w:rPr>
          <w:lang w:val="es-PY"/>
        </w:rPr>
        <w:t xml:space="preserve"> no es soportado por </w:t>
      </w:r>
      <w:del w:id="517" w:author="Ivan Lopez" w:date="2015-06-17T16:42:00Z">
        <w:r w:rsidR="001748C7" w:rsidRPr="001748C7">
          <w:rPr>
            <w:i/>
            <w:lang w:val="es-PY"/>
          </w:rPr>
          <w:delText>jQuery</w:delText>
        </w:r>
      </w:del>
      <w:proofErr w:type="spellStart"/>
      <w:ins w:id="518" w:author="Ivan Lopez" w:date="2015-06-17T16:42:00Z">
        <w:r w:rsidR="00914135" w:rsidRPr="00914135">
          <w:rPr>
            <w:i/>
            <w:lang w:val="es-PY"/>
          </w:rPr>
          <w:t>jQuery</w:t>
        </w:r>
      </w:ins>
      <w:r w:rsidR="001748C7" w:rsidRPr="001748C7">
        <w:rPr>
          <w:i/>
          <w:lang w:val="es-PY"/>
        </w:rPr>
        <w:t>UI</w:t>
      </w:r>
      <w:proofErr w:type="spellEnd"/>
      <w:r>
        <w:rPr>
          <w:lang w:val="es-PY"/>
        </w:rPr>
        <w:t xml:space="preserve"> </w:t>
      </w:r>
      <w:r w:rsidR="009D42FB">
        <w:rPr>
          <w:lang w:val="es-PY"/>
        </w:rPr>
        <w:t>de manera nativa</w:t>
      </w:r>
      <w:r w:rsidR="008F1717">
        <w:rPr>
          <w:lang w:val="es-PY"/>
        </w:rPr>
        <w:t xml:space="preserve">. Sin embargo con </w:t>
      </w:r>
      <w:del w:id="519" w:author="Ivan Lopez" w:date="2015-06-17T16:48:00Z">
        <w:r w:rsidR="008F1717" w:rsidDel="00882AFB">
          <w:rPr>
            <w:lang w:val="es-PY"/>
          </w:rPr>
          <w:delText xml:space="preserve">el plug-in </w:delText>
        </w:r>
      </w:del>
      <w:del w:id="520" w:author="Ivan Lopez" w:date="2015-06-17T16:43:00Z">
        <w:r w:rsidR="001748C7" w:rsidRPr="001748C7">
          <w:rPr>
            <w:i/>
            <w:lang w:val="es-PY"/>
          </w:rPr>
          <w:delText>jQuery</w:delText>
        </w:r>
      </w:del>
      <w:del w:id="521" w:author="Ivan Lopez" w:date="2015-06-17T16:45:00Z">
        <w:r w:rsidR="001748C7" w:rsidRPr="001748C7">
          <w:rPr>
            <w:i/>
            <w:lang w:val="es-PY"/>
          </w:rPr>
          <w:delText xml:space="preserve"> Validate</w:delText>
        </w:r>
      </w:del>
      <w:proofErr w:type="spellStart"/>
      <w:ins w:id="522" w:author="Ivan Lopez" w:date="2015-06-17T16:45:00Z">
        <w:r w:rsidR="00914135" w:rsidRPr="00914135">
          <w:rPr>
            <w:i/>
            <w:lang w:val="es-PY"/>
          </w:rPr>
          <w:t>jQuery</w:t>
        </w:r>
        <w:proofErr w:type="spellEnd"/>
        <w:r w:rsidR="00914135" w:rsidRPr="00914135">
          <w:rPr>
            <w:i/>
            <w:lang w:val="es-PY"/>
          </w:rPr>
          <w:t xml:space="preserve"> </w:t>
        </w:r>
        <w:proofErr w:type="spellStart"/>
        <w:r w:rsidR="00914135" w:rsidRPr="00914135">
          <w:rPr>
            <w:i/>
            <w:lang w:val="es-PY"/>
          </w:rPr>
          <w:t>Validation</w:t>
        </w:r>
        <w:proofErr w:type="spellEnd"/>
        <w:r w:rsidR="00914135" w:rsidRPr="00914135">
          <w:rPr>
            <w:i/>
            <w:lang w:val="es-PY"/>
          </w:rPr>
          <w:t xml:space="preserve"> </w:t>
        </w:r>
        <w:proofErr w:type="spellStart"/>
        <w:r w:rsidR="00914135" w:rsidRPr="00914135">
          <w:rPr>
            <w:i/>
            <w:lang w:val="es-PY"/>
          </w:rPr>
          <w:t>Plugin</w:t>
        </w:r>
      </w:ins>
      <w:proofErr w:type="spellEnd"/>
      <w:r>
        <w:rPr>
          <w:lang w:val="es-PY"/>
        </w:rPr>
        <w:t xml:space="preserve">, </w:t>
      </w:r>
      <w:r w:rsidR="008F1717">
        <w:rPr>
          <w:lang w:val="es-PY"/>
        </w:rPr>
        <w:t xml:space="preserve">que es una extensión basada en </w:t>
      </w:r>
      <w:del w:id="523" w:author="Ivan Lopez" w:date="2015-06-17T16:43:00Z">
        <w:r w:rsidR="001748C7" w:rsidRPr="001748C7">
          <w:rPr>
            <w:i/>
            <w:lang w:val="es-PY"/>
          </w:rPr>
          <w:delText>jQuery</w:delText>
        </w:r>
      </w:del>
      <w:proofErr w:type="spellStart"/>
      <w:ins w:id="524" w:author="Ivan Lopez" w:date="2015-06-17T16:43:00Z">
        <w:r w:rsidR="00914135" w:rsidRPr="00914135">
          <w:rPr>
            <w:i/>
            <w:lang w:val="es-PY"/>
          </w:rPr>
          <w:t>jQuery</w:t>
        </w:r>
      </w:ins>
      <w:proofErr w:type="spellEnd"/>
      <w:r>
        <w:rPr>
          <w:lang w:val="es-PY"/>
        </w:rPr>
        <w:t>, es factible llevar a cabo validaciones enriquecidas sobre los campos de un formulario de una manera bastante intuitiva.</w:t>
      </w:r>
    </w:p>
    <w:p w:rsidR="00C80673" w:rsidRDefault="008F1717" w:rsidP="000551EF">
      <w:pPr>
        <w:rPr>
          <w:lang w:val="es-PY"/>
        </w:rPr>
      </w:pPr>
      <w:r>
        <w:rPr>
          <w:lang w:val="es-PY"/>
        </w:rPr>
        <w:lastRenderedPageBreak/>
        <w:t xml:space="preserve">Con </w:t>
      </w:r>
      <w:del w:id="525" w:author="Ivan Lopez" w:date="2015-06-17T16:43:00Z">
        <w:r w:rsidR="001748C7" w:rsidRPr="001748C7">
          <w:rPr>
            <w:i/>
            <w:lang w:val="es-PY"/>
          </w:rPr>
          <w:delText>jQuery</w:delText>
        </w:r>
      </w:del>
      <w:proofErr w:type="spellStart"/>
      <w:ins w:id="526" w:author="Ivan Lopez" w:date="2015-06-17T16:43:00Z">
        <w:r w:rsidR="00914135" w:rsidRPr="00914135">
          <w:rPr>
            <w:i/>
            <w:lang w:val="es-PY"/>
          </w:rPr>
          <w:t>jQuery</w:t>
        </w:r>
      </w:ins>
      <w:r w:rsidR="001748C7" w:rsidRPr="001748C7">
        <w:rPr>
          <w:i/>
          <w:lang w:val="es-PY"/>
        </w:rPr>
        <w:t>UI</w:t>
      </w:r>
      <w:proofErr w:type="spellEnd"/>
      <w:r>
        <w:rPr>
          <w:lang w:val="es-PY"/>
        </w:rPr>
        <w:t xml:space="preserve"> y </w:t>
      </w:r>
      <w:del w:id="527" w:author="Ivan Lopez" w:date="2015-06-17T16:43:00Z">
        <w:r w:rsidR="001748C7" w:rsidRPr="001748C7">
          <w:rPr>
            <w:i/>
            <w:lang w:val="es-PY"/>
          </w:rPr>
          <w:delText>JQuery</w:delText>
        </w:r>
      </w:del>
      <w:del w:id="528" w:author="Ivan Lopez" w:date="2015-06-17T16:45:00Z">
        <w:r w:rsidR="001748C7" w:rsidRPr="001748C7">
          <w:rPr>
            <w:i/>
            <w:lang w:val="es-PY"/>
          </w:rPr>
          <w:delText xml:space="preserve"> </w:delText>
        </w:r>
        <w:commentRangeStart w:id="529"/>
        <w:r w:rsidR="001748C7" w:rsidRPr="001748C7">
          <w:rPr>
            <w:i/>
            <w:lang w:val="es-PY"/>
          </w:rPr>
          <w:delText>Validate</w:delText>
        </w:r>
      </w:del>
      <w:commentRangeEnd w:id="529"/>
      <w:proofErr w:type="spellStart"/>
      <w:ins w:id="530" w:author="Ivan Lopez" w:date="2015-06-17T16:45:00Z">
        <w:r w:rsidR="00914135" w:rsidRPr="00914135">
          <w:rPr>
            <w:i/>
            <w:lang w:val="es-PY"/>
          </w:rPr>
          <w:t>JQuery</w:t>
        </w:r>
        <w:proofErr w:type="spellEnd"/>
        <w:r w:rsidR="00914135" w:rsidRPr="00914135">
          <w:rPr>
            <w:i/>
            <w:lang w:val="es-PY"/>
          </w:rPr>
          <w:t xml:space="preserve"> </w:t>
        </w:r>
        <w:proofErr w:type="spellStart"/>
        <w:r w:rsidR="00914135" w:rsidRPr="00914135">
          <w:rPr>
            <w:i/>
            <w:lang w:val="es-PY"/>
          </w:rPr>
          <w:t>Validation</w:t>
        </w:r>
        <w:proofErr w:type="spellEnd"/>
        <w:r w:rsidR="00914135" w:rsidRPr="00914135">
          <w:rPr>
            <w:i/>
            <w:lang w:val="es-PY"/>
          </w:rPr>
          <w:t xml:space="preserve"> </w:t>
        </w:r>
        <w:proofErr w:type="spellStart"/>
        <w:r w:rsidR="00914135" w:rsidRPr="00914135">
          <w:rPr>
            <w:i/>
            <w:lang w:val="es-PY"/>
          </w:rPr>
          <w:t>Plugin</w:t>
        </w:r>
      </w:ins>
      <w:proofErr w:type="spellEnd"/>
      <w:r w:rsidR="008D5CE8">
        <w:rPr>
          <w:rStyle w:val="Refdecomentario"/>
          <w:rFonts w:eastAsiaTheme="minorEastAsia"/>
          <w:lang w:eastAsia="es-ES"/>
        </w:rPr>
        <w:commentReference w:id="529"/>
      </w:r>
      <w:r>
        <w:rPr>
          <w:lang w:val="es-PY"/>
        </w:rPr>
        <w:t>, es posible dar cobertura a todos los widgets que serán tenidos en cuenta en este trabajo de fin de carrera.</w:t>
      </w:r>
    </w:p>
    <w:p w:rsidR="00860ED3" w:rsidRPr="00255D9F" w:rsidRDefault="00860ED3" w:rsidP="002E5171">
      <w:pPr>
        <w:jc w:val="both"/>
        <w:rPr>
          <w:rFonts w:cs="Times New Roman"/>
          <w:b/>
          <w:caps/>
        </w:rPr>
      </w:pPr>
      <w:ins w:id="531" w:author="magali" w:date="2015-06-09T13:50:00Z">
        <w:r w:rsidRPr="00255D9F">
          <w:rPr>
            <w:rFonts w:cs="Times New Roman"/>
            <w:b/>
            <w:caps/>
          </w:rPr>
          <w:t>2.</w:t>
        </w:r>
      </w:ins>
      <w:ins w:id="532" w:author="marcazal" w:date="2015-06-20T02:59:00Z">
        <w:r w:rsidR="00F57940">
          <w:rPr>
            <w:rFonts w:cs="Times New Roman"/>
            <w:b/>
            <w:caps/>
          </w:rPr>
          <w:t>5</w:t>
        </w:r>
      </w:ins>
      <w:ins w:id="533" w:author="magali" w:date="2015-06-09T13:50:00Z">
        <w:r w:rsidRPr="00255D9F">
          <w:rPr>
            <w:rFonts w:cs="Times New Roman"/>
            <w:b/>
            <w:caps/>
          </w:rPr>
          <w:t xml:space="preserve"> Síntesis del Capítulo</w:t>
        </w:r>
      </w:ins>
    </w:p>
    <w:p w:rsidR="00F57940" w:rsidRDefault="003B4884">
      <w:pPr>
        <w:jc w:val="both"/>
        <w:rPr>
          <w:ins w:id="534" w:author="marcazal" w:date="2015-06-20T02:52:00Z"/>
          <w:lang w:val="es-PY"/>
        </w:rPr>
      </w:pPr>
      <w:bookmarkStart w:id="535" w:name="BIB__bib"/>
      <w:ins w:id="536" w:author="marcazal" w:date="2015-05-29T05:42:00Z">
        <w:r>
          <w:rPr>
            <w:lang w:val="es-PY"/>
          </w:rPr>
          <w:t>En este capítulo se ha</w:t>
        </w:r>
      </w:ins>
      <w:ins w:id="537" w:author="marcazal" w:date="2015-05-29T05:51:00Z">
        <w:r>
          <w:rPr>
            <w:lang w:val="es-PY"/>
          </w:rPr>
          <w:t>n</w:t>
        </w:r>
      </w:ins>
      <w:ins w:id="538" w:author="marcazal" w:date="2015-05-29T05:42:00Z">
        <w:r>
          <w:rPr>
            <w:lang w:val="es-PY"/>
          </w:rPr>
          <w:t xml:space="preserve"> visto las diversas caracter</w:t>
        </w:r>
      </w:ins>
      <w:ins w:id="539" w:author="marcazal" w:date="2015-05-29T05:43:00Z">
        <w:r>
          <w:rPr>
            <w:lang w:val="es-PY"/>
          </w:rPr>
          <w:t xml:space="preserve">ísticas que ofrecen las </w:t>
        </w:r>
        <w:del w:id="540" w:author="Ivan Lopez" w:date="2015-06-17T17:06:00Z">
          <w:r w:rsidDel="00524FF6">
            <w:rPr>
              <w:lang w:val="es-PY"/>
            </w:rPr>
            <w:delText>RIAS</w:delText>
          </w:r>
        </w:del>
      </w:ins>
      <w:proofErr w:type="spellStart"/>
      <w:ins w:id="541" w:author="Ivan Lopez" w:date="2015-06-17T17:06:00Z">
        <w:r w:rsidR="00524FF6" w:rsidRPr="00524FF6">
          <w:rPr>
            <w:lang w:val="es-PY"/>
          </w:rPr>
          <w:t>RIAs</w:t>
        </w:r>
      </w:ins>
      <w:proofErr w:type="spellEnd"/>
      <w:ins w:id="542" w:author="marcazal" w:date="2015-05-29T05:43:00Z">
        <w:r>
          <w:rPr>
            <w:lang w:val="es-PY"/>
          </w:rPr>
          <w:t xml:space="preserve">, como así también los enfoques </w:t>
        </w:r>
      </w:ins>
      <w:ins w:id="543" w:author="marcazal" w:date="2015-05-29T06:10:00Z">
        <w:r w:rsidR="001E5F77">
          <w:rPr>
            <w:lang w:val="es-PY"/>
          </w:rPr>
          <w:t>tecnológicos</w:t>
        </w:r>
      </w:ins>
      <w:ins w:id="544" w:author="marcazal" w:date="2015-05-29T05:58:00Z">
        <w:r w:rsidR="00F23BCF">
          <w:rPr>
            <w:lang w:val="es-PY"/>
          </w:rPr>
          <w:t xml:space="preserve"> </w:t>
        </w:r>
      </w:ins>
      <w:ins w:id="545" w:author="marcazal" w:date="2015-05-29T05:43:00Z">
        <w:r>
          <w:rPr>
            <w:lang w:val="es-PY"/>
          </w:rPr>
          <w:t xml:space="preserve">para explotar el lado del cliente en este tipo de aplicaciones. </w:t>
        </w:r>
      </w:ins>
      <w:ins w:id="546" w:author="marcazal" w:date="2015-05-29T05:58:00Z">
        <w:r w:rsidR="00F23BCF">
          <w:rPr>
            <w:lang w:val="es-PY"/>
          </w:rPr>
          <w:t>Estos enfoques son</w:t>
        </w:r>
      </w:ins>
      <w:ins w:id="547" w:author="marcazal" w:date="2015-05-29T05:46:00Z">
        <w:r>
          <w:rPr>
            <w:lang w:val="es-PY"/>
          </w:rPr>
          <w:t xml:space="preserve">: </w:t>
        </w:r>
      </w:ins>
      <w:ins w:id="548" w:author="marcazal" w:date="2015-05-29T05:47:00Z">
        <w:r>
          <w:rPr>
            <w:lang w:val="es-PY"/>
          </w:rPr>
          <w:t xml:space="preserve">las implementaciones basadas en librerías </w:t>
        </w:r>
      </w:ins>
      <w:proofErr w:type="spellStart"/>
      <w:ins w:id="549" w:author="marcazal" w:date="2015-06-18T07:28:00Z">
        <w:r w:rsidR="00342DA4" w:rsidRPr="00342DA4">
          <w:rPr>
            <w:i/>
            <w:lang w:val="es-PY"/>
          </w:rPr>
          <w:t>Javascript</w:t>
        </w:r>
      </w:ins>
      <w:proofErr w:type="spellEnd"/>
      <w:ins w:id="550" w:author="marcazal" w:date="2015-05-29T05:48:00Z">
        <w:r>
          <w:rPr>
            <w:i/>
            <w:lang w:val="es-PY"/>
          </w:rPr>
          <w:t>,</w:t>
        </w:r>
        <w:r>
          <w:rPr>
            <w:lang w:val="es-PY"/>
          </w:rPr>
          <w:t xml:space="preserve"> las basadas</w:t>
        </w:r>
      </w:ins>
      <w:ins w:id="551" w:author="marcazal" w:date="2015-05-29T05:49:00Z">
        <w:r>
          <w:rPr>
            <w:lang w:val="es-PY"/>
          </w:rPr>
          <w:t xml:space="preserve"> en la instalación de </w:t>
        </w:r>
        <w:proofErr w:type="spellStart"/>
        <w:r w:rsidR="001748C7" w:rsidRPr="001748C7">
          <w:rPr>
            <w:i/>
            <w:lang w:val="es-PY"/>
          </w:rPr>
          <w:t>plug-ins</w:t>
        </w:r>
      </w:ins>
      <w:proofErr w:type="spellEnd"/>
      <w:ins w:id="552" w:author="Vaio" w:date="2015-07-28T23:44:00Z">
        <w:r w:rsidR="004B24BA">
          <w:rPr>
            <w:i/>
            <w:lang w:val="es-PY"/>
          </w:rPr>
          <w:t>,</w:t>
        </w:r>
      </w:ins>
      <w:ins w:id="553" w:author="marcazal" w:date="2015-05-29T05:49:00Z">
        <w:r>
          <w:rPr>
            <w:lang w:val="es-PY"/>
          </w:rPr>
          <w:t xml:space="preserve"> o las que se enfocan en ambientes en tiempo de ejecuci</w:t>
        </w:r>
      </w:ins>
      <w:ins w:id="554" w:author="marcazal" w:date="2015-05-29T05:50:00Z">
        <w:r>
          <w:rPr>
            <w:lang w:val="es-PY"/>
          </w:rPr>
          <w:t>ón.</w:t>
        </w:r>
      </w:ins>
      <w:ins w:id="555" w:author="marcazal" w:date="2015-05-29T05:53:00Z">
        <w:r w:rsidR="00F23BCF">
          <w:rPr>
            <w:lang w:val="es-PY"/>
          </w:rPr>
          <w:t xml:space="preserve"> La</w:t>
        </w:r>
      </w:ins>
      <w:ins w:id="556" w:author="marcazal" w:date="2015-05-29T05:59:00Z">
        <w:r w:rsidR="00F23BCF">
          <w:rPr>
            <w:lang w:val="es-PY"/>
          </w:rPr>
          <w:t xml:space="preserve"> primera de ellas es la más utilizada en la comunidad web, debido a que</w:t>
        </w:r>
      </w:ins>
      <w:ins w:id="557" w:author="marcazal" w:date="2015-05-29T06:12:00Z">
        <w:r w:rsidR="006D155D">
          <w:rPr>
            <w:lang w:val="es-PY"/>
          </w:rPr>
          <w:t xml:space="preserve"> la aplicación </w:t>
        </w:r>
      </w:ins>
      <w:ins w:id="558" w:author="marcazal" w:date="2015-05-29T06:13:00Z">
        <w:del w:id="559" w:author="Vaio" w:date="2015-07-28T23:44:00Z">
          <w:r w:rsidR="006D155D" w:rsidDel="004B24BA">
            <w:rPr>
              <w:lang w:val="es-PY"/>
            </w:rPr>
            <w:delText xml:space="preserve">web </w:delText>
          </w:r>
        </w:del>
      </w:ins>
      <w:ins w:id="560" w:author="marcazal" w:date="2015-05-29T06:12:00Z">
        <w:r w:rsidR="006D155D">
          <w:rPr>
            <w:lang w:val="es-PY"/>
          </w:rPr>
          <w:t>se implementa</w:t>
        </w:r>
      </w:ins>
      <w:ins w:id="561" w:author="marcazal" w:date="2015-05-29T06:03:00Z">
        <w:r w:rsidR="001E5F77">
          <w:rPr>
            <w:lang w:val="es-PY"/>
          </w:rPr>
          <w:t xml:space="preserve"> </w:t>
        </w:r>
      </w:ins>
      <w:ins w:id="562" w:author="marcazal" w:date="2015-05-29T06:04:00Z">
        <w:r w:rsidR="001E5F77">
          <w:rPr>
            <w:lang w:val="es-PY"/>
          </w:rPr>
          <w:t xml:space="preserve">por medio de un compendio de </w:t>
        </w:r>
      </w:ins>
      <w:ins w:id="563" w:author="marcazal" w:date="2015-05-30T08:21:00Z">
        <w:r w:rsidR="00C2577F">
          <w:rPr>
            <w:lang w:val="es-PY"/>
          </w:rPr>
          <w:t>estándares</w:t>
        </w:r>
      </w:ins>
      <w:ins w:id="564" w:author="marcazal" w:date="2015-05-29T06:07:00Z">
        <w:del w:id="565" w:author="magali" w:date="2015-06-09T13:50:00Z">
          <w:r w:rsidR="001E5F77" w:rsidDel="00422BE5">
            <w:rPr>
              <w:lang w:val="es-PY"/>
            </w:rPr>
            <w:delText xml:space="preserve"> de uso</w:delText>
          </w:r>
        </w:del>
      </w:ins>
      <w:ins w:id="566" w:author="marcazal" w:date="2015-05-29T06:04:00Z">
        <w:r w:rsidR="001E5F77">
          <w:rPr>
            <w:lang w:val="es-PY"/>
          </w:rPr>
          <w:t xml:space="preserve"> abiertos trabajando conjuntamente como lo son </w:t>
        </w:r>
        <w:r w:rsidR="000E0DD5" w:rsidRPr="003134E0">
          <w:rPr>
            <w:lang w:val="es-PY"/>
          </w:rPr>
          <w:t>HTML</w:t>
        </w:r>
      </w:ins>
      <w:ins w:id="567" w:author="marcazal" w:date="2015-05-29T06:08:00Z">
        <w:r w:rsidR="001E5F77">
          <w:rPr>
            <w:lang w:val="es-PY"/>
          </w:rPr>
          <w:t xml:space="preserve"> y </w:t>
        </w:r>
      </w:ins>
      <w:commentRangeStart w:id="568"/>
      <w:ins w:id="569" w:author="marcazal" w:date="2015-05-29T06:04:00Z">
        <w:r w:rsidR="000E0DD5" w:rsidRPr="003134E0">
          <w:rPr>
            <w:lang w:val="es-PY"/>
          </w:rPr>
          <w:t>CSS</w:t>
        </w:r>
      </w:ins>
      <w:ins w:id="570" w:author="marcazal" w:date="2015-05-29T06:09:00Z">
        <w:r w:rsidR="001E5F77">
          <w:rPr>
            <w:i/>
            <w:lang w:val="es-PY"/>
          </w:rPr>
          <w:t xml:space="preserve"> (para la representación de los elementos y el posicionamiento)</w:t>
        </w:r>
      </w:ins>
      <w:ins w:id="571" w:author="marcazal" w:date="2015-05-29T06:04:00Z">
        <w:r w:rsidR="001E5F77">
          <w:rPr>
            <w:lang w:val="es-PY"/>
          </w:rPr>
          <w:t xml:space="preserve">, </w:t>
        </w:r>
      </w:ins>
      <w:proofErr w:type="spellStart"/>
      <w:ins w:id="572" w:author="marcazal" w:date="2015-06-18T07:28:00Z">
        <w:r w:rsidR="00342DA4" w:rsidRPr="00342DA4">
          <w:rPr>
            <w:i/>
            <w:lang w:val="es-PY"/>
          </w:rPr>
          <w:t>Javascript</w:t>
        </w:r>
      </w:ins>
      <w:proofErr w:type="spellEnd"/>
      <w:ins w:id="573" w:author="marcazal" w:date="2015-05-29T06:09:00Z">
        <w:r w:rsidR="001E5F77">
          <w:rPr>
            <w:i/>
            <w:lang w:val="es-PY"/>
          </w:rPr>
          <w:t xml:space="preserve"> (para la lógica de la aplicación</w:t>
        </w:r>
      </w:ins>
      <w:ins w:id="574" w:author="marcazal" w:date="2015-05-29T06:13:00Z">
        <w:r w:rsidR="006D155D">
          <w:rPr>
            <w:i/>
            <w:lang w:val="es-PY"/>
          </w:rPr>
          <w:t xml:space="preserve"> en el lado cliente</w:t>
        </w:r>
      </w:ins>
      <w:ins w:id="575" w:author="marcazal" w:date="2015-05-29T06:09:00Z">
        <w:r w:rsidR="001E5F77">
          <w:rPr>
            <w:i/>
            <w:lang w:val="es-PY"/>
          </w:rPr>
          <w:t>)</w:t>
        </w:r>
      </w:ins>
      <w:ins w:id="576" w:author="marcazal" w:date="2015-05-29T06:06:00Z">
        <w:r w:rsidR="001E5F77">
          <w:rPr>
            <w:lang w:val="es-PY"/>
          </w:rPr>
          <w:t xml:space="preserve"> y</w:t>
        </w:r>
      </w:ins>
      <w:ins w:id="577" w:author="marcazal" w:date="2015-05-29T06:04:00Z">
        <w:r w:rsidR="001E5F77">
          <w:rPr>
            <w:lang w:val="es-PY"/>
          </w:rPr>
          <w:t xml:space="preserve"> </w:t>
        </w:r>
        <w:r w:rsidR="001748C7" w:rsidRPr="001748C7">
          <w:rPr>
            <w:i/>
            <w:lang w:val="es-PY"/>
          </w:rPr>
          <w:t>XML</w:t>
        </w:r>
        <w:r w:rsidR="001E5F77">
          <w:rPr>
            <w:lang w:val="es-PY"/>
          </w:rPr>
          <w:t xml:space="preserve"> o </w:t>
        </w:r>
        <w:r w:rsidR="000E0DD5" w:rsidRPr="003134E0">
          <w:rPr>
            <w:lang w:val="es-PY"/>
          </w:rPr>
          <w:t>JSON</w:t>
        </w:r>
      </w:ins>
      <w:ins w:id="578" w:author="Vaio" w:date="2015-07-28T23:45:00Z">
        <w:r w:rsidR="004B24BA">
          <w:rPr>
            <w:lang w:val="es-PY"/>
          </w:rPr>
          <w:t xml:space="preserve"> </w:t>
        </w:r>
      </w:ins>
      <w:ins w:id="579" w:author="marcazal" w:date="2015-05-29T06:09:00Z">
        <w:r w:rsidR="001E5F77">
          <w:rPr>
            <w:i/>
            <w:lang w:val="es-PY"/>
          </w:rPr>
          <w:t>(para la comunicaci</w:t>
        </w:r>
      </w:ins>
      <w:ins w:id="580" w:author="marcazal" w:date="2015-05-29T06:10:00Z">
        <w:r w:rsidR="001E5F77">
          <w:rPr>
            <w:i/>
            <w:lang w:val="es-PY"/>
          </w:rPr>
          <w:t xml:space="preserve">ón entre el cliente y el </w:t>
        </w:r>
        <w:commentRangeStart w:id="581"/>
        <w:r w:rsidR="001E5F77">
          <w:rPr>
            <w:i/>
            <w:lang w:val="es-PY"/>
          </w:rPr>
          <w:t>servidor</w:t>
        </w:r>
      </w:ins>
      <w:commentRangeEnd w:id="581"/>
      <w:ins w:id="582" w:author="marcazal" w:date="2015-06-20T02:55:00Z">
        <w:r w:rsidR="00F57940">
          <w:rPr>
            <w:rStyle w:val="Refdecomentario"/>
            <w:rFonts w:eastAsiaTheme="minorEastAsia"/>
            <w:lang w:eastAsia="es-ES"/>
          </w:rPr>
          <w:commentReference w:id="581"/>
        </w:r>
      </w:ins>
      <w:ins w:id="583" w:author="marcazal" w:date="2015-05-29T06:10:00Z">
        <w:r w:rsidR="001E5F77">
          <w:rPr>
            <w:i/>
            <w:lang w:val="es-PY"/>
          </w:rPr>
          <w:t>)</w:t>
        </w:r>
      </w:ins>
      <w:ins w:id="584" w:author="marcazal" w:date="2015-05-29T06:14:00Z">
        <w:r w:rsidR="006D155D">
          <w:rPr>
            <w:lang w:val="es-PY"/>
          </w:rPr>
          <w:t xml:space="preserve">. </w:t>
        </w:r>
      </w:ins>
      <w:del w:id="585" w:author="marcazal" w:date="2015-06-20T02:52:00Z">
        <w:r w:rsidR="00422BE5" w:rsidDel="00F57940">
          <w:rPr>
            <w:rStyle w:val="Refdecomentario"/>
            <w:rFonts w:eastAsiaTheme="minorEastAsia"/>
            <w:lang w:eastAsia="es-ES"/>
          </w:rPr>
          <w:commentReference w:id="586"/>
        </w:r>
        <w:r w:rsidR="00422BE5" w:rsidDel="00F57940">
          <w:rPr>
            <w:rStyle w:val="Refdecomentario"/>
            <w:rFonts w:eastAsiaTheme="minorEastAsia"/>
            <w:lang w:eastAsia="es-ES"/>
          </w:rPr>
          <w:commentReference w:id="587"/>
        </w:r>
      </w:del>
      <w:commentRangeEnd w:id="568"/>
      <w:r w:rsidR="004B24BA">
        <w:rPr>
          <w:rStyle w:val="Refdecomentario"/>
          <w:rFonts w:eastAsiaTheme="minorEastAsia"/>
          <w:lang w:eastAsia="es-ES"/>
        </w:rPr>
        <w:commentReference w:id="568"/>
      </w:r>
    </w:p>
    <w:p w:rsidR="00E00CB2" w:rsidRDefault="00033500">
      <w:pPr>
        <w:jc w:val="both"/>
        <w:rPr>
          <w:ins w:id="588" w:author="marcazal" w:date="2015-05-30T08:24:00Z"/>
          <w:lang w:val="es-PY"/>
        </w:rPr>
      </w:pPr>
      <w:ins w:id="589" w:author="marcazal" w:date="2015-05-29T07:46:00Z">
        <w:r>
          <w:rPr>
            <w:lang w:val="es-PY"/>
          </w:rPr>
          <w:t xml:space="preserve">Son varias las librerías </w:t>
        </w:r>
      </w:ins>
      <w:proofErr w:type="spellStart"/>
      <w:ins w:id="590" w:author="marcazal" w:date="2015-06-18T07:23:00Z">
        <w:r w:rsidR="00342DA4" w:rsidRPr="00342DA4">
          <w:rPr>
            <w:i/>
            <w:lang w:val="es-PY"/>
          </w:rPr>
          <w:t>Javascript</w:t>
        </w:r>
      </w:ins>
      <w:proofErr w:type="spellEnd"/>
      <w:ins w:id="591" w:author="marcazal" w:date="2015-05-29T07:46:00Z">
        <w:r>
          <w:rPr>
            <w:lang w:val="es-PY"/>
          </w:rPr>
          <w:t xml:space="preserve"> existentes en la </w:t>
        </w:r>
      </w:ins>
      <w:ins w:id="592" w:author="marcazal" w:date="2015-06-03T23:32:00Z">
        <w:r w:rsidR="003134E0">
          <w:rPr>
            <w:lang w:val="es-PY"/>
          </w:rPr>
          <w:t>actualidad</w:t>
        </w:r>
      </w:ins>
      <w:ins w:id="593" w:author="marcazal" w:date="2015-05-29T07:57:00Z">
        <w:r w:rsidR="008A6D12">
          <w:rPr>
            <w:rStyle w:val="Refdenotaalpie"/>
            <w:lang w:val="es-PY"/>
          </w:rPr>
          <w:footnoteReference w:id="11"/>
        </w:r>
      </w:ins>
      <w:ins w:id="595" w:author="marcazal" w:date="2015-05-29T08:05:00Z">
        <w:r w:rsidR="001457D0">
          <w:rPr>
            <w:lang w:val="es-PY"/>
          </w:rPr>
          <w:t>.</w:t>
        </w:r>
      </w:ins>
      <w:ins w:id="596" w:author="marcazal" w:date="2015-05-29T08:10:00Z">
        <w:r w:rsidR="001457D0">
          <w:rPr>
            <w:lang w:val="es-PY"/>
          </w:rPr>
          <w:t xml:space="preserve"> </w:t>
        </w:r>
      </w:ins>
      <w:ins w:id="597" w:author="marcazal" w:date="2015-05-29T08:20:00Z">
        <w:r w:rsidR="007F6BB4">
          <w:rPr>
            <w:lang w:val="es-PY"/>
          </w:rPr>
          <w:t>Algunas de ellas</w:t>
        </w:r>
      </w:ins>
      <w:ins w:id="598" w:author="marcazal" w:date="2015-05-29T08:10:00Z">
        <w:r w:rsidR="001457D0">
          <w:rPr>
            <w:lang w:val="es-PY"/>
          </w:rPr>
          <w:t xml:space="preserve"> permiten la representaci</w:t>
        </w:r>
      </w:ins>
      <w:ins w:id="599" w:author="marcazal" w:date="2015-05-29T08:11:00Z">
        <w:r w:rsidR="001457D0">
          <w:rPr>
            <w:lang w:val="es-PY"/>
          </w:rPr>
          <w:t xml:space="preserve">ón de </w:t>
        </w:r>
      </w:ins>
      <w:ins w:id="600" w:author="marcazal" w:date="2015-05-29T08:12:00Z">
        <w:r w:rsidR="001457D0">
          <w:rPr>
            <w:lang w:val="es-PY"/>
          </w:rPr>
          <w:t xml:space="preserve">ciertos </w:t>
        </w:r>
      </w:ins>
      <w:ins w:id="601" w:author="marcazal" w:date="2015-05-29T08:11:00Z">
        <w:r w:rsidR="001457D0">
          <w:rPr>
            <w:lang w:val="es-PY"/>
          </w:rPr>
          <w:t>elementos de interfaz interactivos (</w:t>
        </w:r>
        <w:r w:rsidR="001748C7" w:rsidRPr="001748C7">
          <w:rPr>
            <w:i/>
            <w:lang w:val="es-PY"/>
          </w:rPr>
          <w:t>widgets</w:t>
        </w:r>
        <w:r w:rsidR="001457D0">
          <w:rPr>
            <w:lang w:val="es-PY"/>
          </w:rPr>
          <w:t xml:space="preserve">) </w:t>
        </w:r>
      </w:ins>
      <w:ins w:id="602" w:author="marcazal" w:date="2015-05-29T08:12:00Z">
        <w:r w:rsidR="001457D0">
          <w:rPr>
            <w:lang w:val="es-PY"/>
          </w:rPr>
          <w:t>que son comunes en las interfaces enriquecidas actuales</w:t>
        </w:r>
      </w:ins>
      <w:ins w:id="603" w:author="marcazal" w:date="2015-05-29T08:19:00Z">
        <w:r w:rsidR="007F6BB4">
          <w:rPr>
            <w:lang w:val="es-PY"/>
          </w:rPr>
          <w:t xml:space="preserve"> y </w:t>
        </w:r>
      </w:ins>
      <w:ins w:id="604" w:author="marcazal" w:date="2015-05-29T08:21:00Z">
        <w:r w:rsidR="007F6BB4">
          <w:rPr>
            <w:lang w:val="es-PY"/>
          </w:rPr>
          <w:t>a la vez ofrecen la posibilidad de agregar cierta lógica en el lado cliente, como validaciones locales de campos de entrada en los formularios</w:t>
        </w:r>
      </w:ins>
      <w:ins w:id="605" w:author="marcazal" w:date="2015-05-29T08:12:00Z">
        <w:r w:rsidR="001457D0">
          <w:rPr>
            <w:lang w:val="es-PY"/>
          </w:rPr>
          <w:t xml:space="preserve">. </w:t>
        </w:r>
      </w:ins>
      <w:ins w:id="606" w:author="marcazal" w:date="2015-05-29T08:33:00Z">
        <w:r w:rsidR="0096767B">
          <w:rPr>
            <w:lang w:val="es-PY"/>
          </w:rPr>
          <w:t xml:space="preserve">Según el </w:t>
        </w:r>
      </w:ins>
      <w:ins w:id="607" w:author="marcazal" w:date="2015-05-30T08:23:00Z">
        <w:r w:rsidR="00C2577F">
          <w:rPr>
            <w:lang w:val="es-PY"/>
          </w:rPr>
          <w:t>análisis llevado a cabo</w:t>
        </w:r>
      </w:ins>
      <w:ins w:id="608" w:author="marcazal" w:date="2015-05-29T08:33:00Z">
        <w:r w:rsidR="0096767B">
          <w:rPr>
            <w:lang w:val="es-PY"/>
          </w:rPr>
          <w:t xml:space="preserve"> </w:t>
        </w:r>
      </w:ins>
      <w:ins w:id="609" w:author="Vaio" w:date="2015-07-28T23:47:00Z">
        <w:r w:rsidR="004B24BA">
          <w:rPr>
            <w:lang w:val="es-PY"/>
          </w:rPr>
          <w:t xml:space="preserve">considerando </w:t>
        </w:r>
      </w:ins>
      <w:ins w:id="610" w:author="marcazal" w:date="2015-05-29T08:33:00Z">
        <w:del w:id="611" w:author="Vaio" w:date="2015-07-28T23:47:00Z">
          <w:r w:rsidR="0096767B" w:rsidDel="004B24BA">
            <w:rPr>
              <w:lang w:val="es-PY"/>
            </w:rPr>
            <w:delText>a principales</w:delText>
          </w:r>
        </w:del>
      </w:ins>
      <w:ins w:id="612" w:author="Vaio" w:date="2015-07-28T23:47:00Z">
        <w:r w:rsidR="004B24BA">
          <w:rPr>
            <w:lang w:val="es-PY"/>
          </w:rPr>
          <w:t>importantes</w:t>
        </w:r>
      </w:ins>
      <w:ins w:id="613" w:author="marcazal" w:date="2015-05-29T08:33:00Z">
        <w:r w:rsidR="0096767B">
          <w:rPr>
            <w:lang w:val="es-PY"/>
          </w:rPr>
          <w:t xml:space="preserve"> portales web, </w:t>
        </w:r>
        <w:del w:id="614" w:author="Vaio" w:date="2015-07-28T23:47:00Z">
          <w:r w:rsidR="0096767B" w:rsidDel="004B24BA">
            <w:rPr>
              <w:lang w:val="es-PY"/>
            </w:rPr>
            <w:delText>d</w:delText>
          </w:r>
        </w:del>
      </w:ins>
      <w:ins w:id="615" w:author="marcazal" w:date="2015-05-29T08:13:00Z">
        <w:del w:id="616" w:author="Vaio" w:date="2015-07-28T23:47:00Z">
          <w:r w:rsidR="001457D0" w:rsidDel="004B24BA">
            <w:rPr>
              <w:lang w:val="es-PY"/>
            </w:rPr>
            <w:delText>entro</w:delText>
          </w:r>
        </w:del>
      </w:ins>
      <w:ins w:id="617" w:author="Vaio" w:date="2015-07-28T23:47:00Z">
        <w:r w:rsidR="004B24BA">
          <w:rPr>
            <w:lang w:val="es-PY"/>
          </w:rPr>
          <w:t>entre</w:t>
        </w:r>
      </w:ins>
      <w:ins w:id="618" w:author="marcazal" w:date="2015-05-29T08:13:00Z">
        <w:r w:rsidR="001457D0">
          <w:rPr>
            <w:lang w:val="es-PY"/>
          </w:rPr>
          <w:t xml:space="preserve"> </w:t>
        </w:r>
        <w:del w:id="619" w:author="Vaio" w:date="2015-07-28T23:47:00Z">
          <w:r w:rsidR="001457D0" w:rsidDel="004B24BA">
            <w:rPr>
              <w:lang w:val="es-PY"/>
            </w:rPr>
            <w:delText xml:space="preserve">de </w:delText>
          </w:r>
        </w:del>
        <w:r w:rsidR="001457D0">
          <w:rPr>
            <w:lang w:val="es-PY"/>
          </w:rPr>
          <w:t xml:space="preserve">los </w:t>
        </w:r>
        <w:r w:rsidR="001748C7" w:rsidRPr="001748C7">
          <w:rPr>
            <w:i/>
            <w:lang w:val="es-PY"/>
          </w:rPr>
          <w:t>widgets</w:t>
        </w:r>
      </w:ins>
      <w:ins w:id="620" w:author="marcazal" w:date="2015-05-29T08:14:00Z">
        <w:r w:rsidR="001457D0">
          <w:rPr>
            <w:i/>
            <w:lang w:val="es-PY"/>
          </w:rPr>
          <w:t xml:space="preserve"> </w:t>
        </w:r>
        <w:r w:rsidR="001457D0">
          <w:rPr>
            <w:lang w:val="es-PY"/>
          </w:rPr>
          <w:t xml:space="preserve">más utilizados se </w:t>
        </w:r>
        <w:del w:id="621" w:author="Vaio" w:date="2015-07-28T23:47:00Z">
          <w:r w:rsidR="001457D0" w:rsidDel="004B24BA">
            <w:rPr>
              <w:lang w:val="es-PY"/>
            </w:rPr>
            <w:delText>ven</w:delText>
          </w:r>
        </w:del>
      </w:ins>
      <w:ins w:id="622" w:author="Vaio" w:date="2015-07-28T23:47:00Z">
        <w:r w:rsidR="004B24BA">
          <w:rPr>
            <w:lang w:val="es-PY"/>
          </w:rPr>
          <w:t>encuentran</w:t>
        </w:r>
      </w:ins>
      <w:ins w:id="623" w:author="marcazal" w:date="2015-05-29T08:14:00Z">
        <w:del w:id="624" w:author="Vaio" w:date="2015-07-28T23:47:00Z">
          <w:r w:rsidR="001457D0" w:rsidDel="004B24BA">
            <w:rPr>
              <w:lang w:val="es-PY"/>
            </w:rPr>
            <w:delText xml:space="preserve"> a</w:delText>
          </w:r>
        </w:del>
        <w:r w:rsidR="001457D0">
          <w:rPr>
            <w:lang w:val="es-PY"/>
          </w:rPr>
          <w:t xml:space="preserve"> los </w:t>
        </w:r>
        <w:proofErr w:type="spellStart"/>
        <w:r w:rsidR="001748C7" w:rsidRPr="001748C7">
          <w:rPr>
            <w:i/>
            <w:lang w:val="es-PY"/>
          </w:rPr>
          <w:t>tooltips</w:t>
        </w:r>
        <w:proofErr w:type="spellEnd"/>
        <w:r w:rsidR="001457D0">
          <w:rPr>
            <w:lang w:val="es-PY"/>
          </w:rPr>
          <w:t xml:space="preserve">, </w:t>
        </w:r>
        <w:proofErr w:type="spellStart"/>
        <w:r w:rsidR="001748C7" w:rsidRPr="001748C7">
          <w:rPr>
            <w:i/>
            <w:lang w:val="es-PY"/>
          </w:rPr>
          <w:t>tabs</w:t>
        </w:r>
        <w:proofErr w:type="spellEnd"/>
        <w:r w:rsidR="0096767B">
          <w:rPr>
            <w:i/>
            <w:lang w:val="es-PY"/>
          </w:rPr>
          <w:t xml:space="preserve">, </w:t>
        </w:r>
        <w:proofErr w:type="spellStart"/>
        <w:r w:rsidR="0096767B">
          <w:rPr>
            <w:i/>
            <w:lang w:val="es-PY"/>
          </w:rPr>
          <w:t>accordion</w:t>
        </w:r>
        <w:proofErr w:type="spellEnd"/>
        <w:r w:rsidR="0096767B">
          <w:rPr>
            <w:i/>
            <w:lang w:val="es-PY"/>
          </w:rPr>
          <w:t xml:space="preserve">, </w:t>
        </w:r>
        <w:proofErr w:type="spellStart"/>
        <w:r w:rsidR="0096767B">
          <w:rPr>
            <w:i/>
            <w:lang w:val="es-PY"/>
          </w:rPr>
          <w:t>datepicker</w:t>
        </w:r>
      </w:ins>
      <w:proofErr w:type="spellEnd"/>
      <w:ins w:id="625" w:author="marcazal" w:date="2015-05-29T08:26:00Z">
        <w:r w:rsidR="0096767B">
          <w:rPr>
            <w:i/>
            <w:lang w:val="es-PY"/>
          </w:rPr>
          <w:t xml:space="preserve"> y </w:t>
        </w:r>
      </w:ins>
      <w:ins w:id="626" w:author="marcazal" w:date="2015-05-29T08:14:00Z">
        <w:r w:rsidR="007F6BB4">
          <w:rPr>
            <w:i/>
            <w:lang w:val="es-PY"/>
          </w:rPr>
          <w:t>autocomplete</w:t>
        </w:r>
      </w:ins>
      <w:ins w:id="627" w:author="marcazal" w:date="2015-05-29T08:26:00Z">
        <w:r w:rsidR="0096767B">
          <w:rPr>
            <w:i/>
            <w:lang w:val="es-PY"/>
          </w:rPr>
          <w:t xml:space="preserve">, </w:t>
        </w:r>
        <w:r w:rsidR="0096767B">
          <w:rPr>
            <w:lang w:val="es-PY"/>
          </w:rPr>
          <w:t>como así también</w:t>
        </w:r>
      </w:ins>
      <w:ins w:id="628" w:author="marcazal" w:date="2015-05-29T08:25:00Z">
        <w:r w:rsidR="0096767B">
          <w:rPr>
            <w:lang w:val="es-PY"/>
          </w:rPr>
          <w:t xml:space="preserve"> </w:t>
        </w:r>
      </w:ins>
      <w:ins w:id="629" w:author="marcazal" w:date="2015-05-29T08:29:00Z">
        <w:r w:rsidR="0096767B">
          <w:rPr>
            <w:lang w:val="es-PY"/>
          </w:rPr>
          <w:t>diversas</w:t>
        </w:r>
      </w:ins>
      <w:ins w:id="630" w:author="marcazal" w:date="2015-05-29T08:16:00Z">
        <w:r w:rsidR="007F6BB4">
          <w:rPr>
            <w:lang w:val="es-PY"/>
          </w:rPr>
          <w:t xml:space="preserve"> validaciones locales</w:t>
        </w:r>
      </w:ins>
      <w:ins w:id="631" w:author="marcazal" w:date="2015-05-29T08:14:00Z">
        <w:r w:rsidR="001457D0">
          <w:rPr>
            <w:lang w:val="es-PY"/>
          </w:rPr>
          <w:t xml:space="preserve"> </w:t>
        </w:r>
      </w:ins>
      <w:ins w:id="632" w:author="marcazal" w:date="2015-05-29T08:28:00Z">
        <w:r w:rsidR="0096767B">
          <w:rPr>
            <w:lang w:val="es-PY"/>
          </w:rPr>
          <w:t>en los</w:t>
        </w:r>
      </w:ins>
      <w:ins w:id="633" w:author="marcazal" w:date="2015-05-29T08:26:00Z">
        <w:r w:rsidR="0096767B">
          <w:rPr>
            <w:lang w:val="es-PY"/>
          </w:rPr>
          <w:t xml:space="preserve"> campos </w:t>
        </w:r>
      </w:ins>
      <w:ins w:id="634" w:author="marcazal" w:date="2015-05-29T08:28:00Z">
        <w:r w:rsidR="0096767B">
          <w:rPr>
            <w:lang w:val="es-PY"/>
          </w:rPr>
          <w:t>de entrada</w:t>
        </w:r>
      </w:ins>
      <w:ins w:id="635" w:author="Vaio" w:date="2015-07-28T23:48:00Z">
        <w:r w:rsidR="004B24BA">
          <w:rPr>
            <w:lang w:val="es-PY"/>
          </w:rPr>
          <w:t xml:space="preserve"> (por ejemplo,</w:t>
        </w:r>
      </w:ins>
      <w:ins w:id="636" w:author="marcazal" w:date="2015-05-29T08:28:00Z">
        <w:r w:rsidR="0096767B">
          <w:rPr>
            <w:lang w:val="es-PY"/>
          </w:rPr>
          <w:t xml:space="preserve"> </w:t>
        </w:r>
      </w:ins>
      <w:ins w:id="637" w:author="marcazal" w:date="2015-05-29T08:29:00Z">
        <w:del w:id="638" w:author="Vaio" w:date="2015-07-28T23:48:00Z">
          <w:r w:rsidR="0096767B" w:rsidDel="004B24BA">
            <w:rPr>
              <w:lang w:val="es-PY"/>
            </w:rPr>
            <w:delText xml:space="preserve">como </w:delText>
          </w:r>
        </w:del>
      </w:ins>
      <w:ins w:id="639" w:author="marcazal" w:date="2015-05-29T08:30:00Z">
        <w:r w:rsidR="0096767B">
          <w:rPr>
            <w:lang w:val="es-PY"/>
          </w:rPr>
          <w:t>validaciones</w:t>
        </w:r>
      </w:ins>
      <w:ins w:id="640" w:author="marcazal" w:date="2015-05-29T08:29:00Z">
        <w:r w:rsidR="0096767B">
          <w:rPr>
            <w:lang w:val="es-PY"/>
          </w:rPr>
          <w:t xml:space="preserve"> de tipo numérico, ema</w:t>
        </w:r>
      </w:ins>
      <w:ins w:id="641" w:author="marcazal" w:date="2015-05-29T08:30:00Z">
        <w:r w:rsidR="0096767B">
          <w:rPr>
            <w:lang w:val="es-PY"/>
          </w:rPr>
          <w:t>i</w:t>
        </w:r>
      </w:ins>
      <w:ins w:id="642" w:author="marcazal" w:date="2015-05-29T08:29:00Z">
        <w:r w:rsidR="0096767B">
          <w:rPr>
            <w:lang w:val="es-PY"/>
          </w:rPr>
          <w:t xml:space="preserve">l, </w:t>
        </w:r>
        <w:proofErr w:type="spellStart"/>
        <w:r w:rsidR="0096767B">
          <w:rPr>
            <w:lang w:val="es-PY"/>
          </w:rPr>
          <w:t>password</w:t>
        </w:r>
      </w:ins>
      <w:proofErr w:type="spellEnd"/>
      <w:ins w:id="643" w:author="Vaio" w:date="2015-07-28T23:49:00Z">
        <w:r w:rsidR="004B24BA">
          <w:rPr>
            <w:lang w:val="es-PY"/>
          </w:rPr>
          <w:t>,</w:t>
        </w:r>
      </w:ins>
      <w:ins w:id="644" w:author="marcazal" w:date="2015-05-29T08:29:00Z">
        <w:r w:rsidR="0096767B">
          <w:rPr>
            <w:lang w:val="es-PY"/>
          </w:rPr>
          <w:t xml:space="preserve"> etc</w:t>
        </w:r>
      </w:ins>
      <w:ins w:id="645" w:author="Vaio" w:date="2015-07-28T23:49:00Z">
        <w:r w:rsidR="004B24BA">
          <w:rPr>
            <w:lang w:val="es-PY"/>
          </w:rPr>
          <w:t>.)</w:t>
        </w:r>
      </w:ins>
      <w:ins w:id="646" w:author="marcazal" w:date="2015-05-29T08:30:00Z">
        <w:r w:rsidR="0096767B">
          <w:rPr>
            <w:lang w:val="es-PY"/>
          </w:rPr>
          <w:t xml:space="preserve">. </w:t>
        </w:r>
      </w:ins>
      <w:ins w:id="647" w:author="Vaio" w:date="2015-07-28T23:51:00Z">
        <w:r w:rsidR="004B24BA">
          <w:rPr>
            <w:lang w:val="es-PY"/>
          </w:rPr>
          <w:t xml:space="preserve">Actualmente, </w:t>
        </w:r>
      </w:ins>
      <w:ins w:id="648" w:author="marcazal" w:date="2015-05-29T08:30:00Z">
        <w:del w:id="649" w:author="Ivan Lopez" w:date="2015-06-17T16:43:00Z">
          <w:r w:rsidR="001748C7" w:rsidRPr="001748C7">
            <w:rPr>
              <w:i/>
              <w:lang w:val="es-PY"/>
            </w:rPr>
            <w:delText>jQuery</w:delText>
          </w:r>
        </w:del>
      </w:ins>
      <w:proofErr w:type="spellStart"/>
      <w:ins w:id="650" w:author="Ivan Lopez" w:date="2015-06-17T16:43:00Z">
        <w:r w:rsidR="00914135" w:rsidRPr="00914135">
          <w:rPr>
            <w:i/>
            <w:lang w:val="es-PY"/>
          </w:rPr>
          <w:t>jQuery</w:t>
        </w:r>
      </w:ins>
      <w:proofErr w:type="spellEnd"/>
      <w:ins w:id="651" w:author="marcazal" w:date="2015-05-29T08:30:00Z">
        <w:r w:rsidR="0096767B">
          <w:rPr>
            <w:lang w:val="es-PY"/>
          </w:rPr>
          <w:t xml:space="preserve"> </w:t>
        </w:r>
        <w:del w:id="652" w:author="Vaio" w:date="2015-07-28T23:51:00Z">
          <w:r w:rsidR="0096767B" w:rsidDel="004B24BA">
            <w:rPr>
              <w:lang w:val="es-PY"/>
            </w:rPr>
            <w:delText>a la par de ser</w:delText>
          </w:r>
        </w:del>
      </w:ins>
      <w:ins w:id="653" w:author="Vaio" w:date="2015-07-28T23:51:00Z">
        <w:r w:rsidR="004B24BA">
          <w:rPr>
            <w:lang w:val="es-PY"/>
          </w:rPr>
          <w:t>es</w:t>
        </w:r>
      </w:ins>
      <w:ins w:id="654" w:author="marcazal" w:date="2015-05-29T08:30:00Z">
        <w:r w:rsidR="0096767B">
          <w:rPr>
            <w:lang w:val="es-PY"/>
          </w:rPr>
          <w:t xml:space="preserve"> la librer</w:t>
        </w:r>
      </w:ins>
      <w:ins w:id="655" w:author="marcazal" w:date="2015-05-29T08:31:00Z">
        <w:r w:rsidR="0096767B">
          <w:rPr>
            <w:lang w:val="es-PY"/>
          </w:rPr>
          <w:t xml:space="preserve">ía </w:t>
        </w:r>
      </w:ins>
      <w:proofErr w:type="spellStart"/>
      <w:ins w:id="656" w:author="marcazal" w:date="2015-06-18T07:23:00Z">
        <w:r w:rsidR="00342DA4" w:rsidRPr="00342DA4">
          <w:rPr>
            <w:i/>
            <w:lang w:val="es-PY"/>
          </w:rPr>
          <w:t>Javascript</w:t>
        </w:r>
      </w:ins>
      <w:proofErr w:type="spellEnd"/>
      <w:ins w:id="657" w:author="marcazal" w:date="2015-05-29T08:31:00Z">
        <w:r w:rsidR="0096767B">
          <w:rPr>
            <w:lang w:val="es-PY"/>
          </w:rPr>
          <w:t xml:space="preserve"> más pop</w:t>
        </w:r>
      </w:ins>
      <w:ins w:id="658" w:author="Vaio" w:date="2015-07-28T23:51:00Z">
        <w:r w:rsidR="004B24BA">
          <w:rPr>
            <w:lang w:val="es-PY"/>
          </w:rPr>
          <w:t xml:space="preserve">ular. Además, utilizando sus versiones </w:t>
        </w:r>
      </w:ins>
      <w:ins w:id="659" w:author="marcazal" w:date="2015-05-29T08:31:00Z">
        <w:del w:id="660" w:author="Vaio" w:date="2015-07-28T23:51:00Z">
          <w:r w:rsidR="0096767B" w:rsidDel="004B24BA">
            <w:rPr>
              <w:lang w:val="es-PY"/>
            </w:rPr>
            <w:delText>ular actualmente</w:delText>
          </w:r>
        </w:del>
      </w:ins>
      <w:ins w:id="661" w:author="marcazal" w:date="2015-05-29T08:32:00Z">
        <w:del w:id="662" w:author="Vaio" w:date="2015-07-28T23:51:00Z">
          <w:r w:rsidR="0096767B" w:rsidDel="004B24BA">
            <w:rPr>
              <w:lang w:val="es-PY"/>
            </w:rPr>
            <w:delText>,</w:delText>
          </w:r>
        </w:del>
      </w:ins>
      <w:ins w:id="663" w:author="marcazal" w:date="2015-05-29T08:31:00Z">
        <w:del w:id="664" w:author="Vaio" w:date="2015-07-28T23:51:00Z">
          <w:r w:rsidR="0096767B" w:rsidDel="004B24BA">
            <w:rPr>
              <w:lang w:val="es-PY"/>
            </w:rPr>
            <w:delText xml:space="preserve"> ofrece en sus versiones </w:delText>
          </w:r>
        </w:del>
        <w:del w:id="665" w:author="Ivan Lopez" w:date="2015-06-17T16:43:00Z">
          <w:r w:rsidR="001748C7" w:rsidRPr="001748C7">
            <w:rPr>
              <w:i/>
              <w:lang w:val="es-PY"/>
            </w:rPr>
            <w:delText>jQuery</w:delText>
          </w:r>
        </w:del>
      </w:ins>
      <w:proofErr w:type="spellStart"/>
      <w:ins w:id="666" w:author="Ivan Lopez" w:date="2015-06-17T16:43:00Z">
        <w:r w:rsidR="00914135" w:rsidRPr="00914135">
          <w:rPr>
            <w:i/>
            <w:lang w:val="es-PY"/>
          </w:rPr>
          <w:t>jQuery</w:t>
        </w:r>
      </w:ins>
      <w:ins w:id="667" w:author="marcazal" w:date="2015-05-29T08:31:00Z">
        <w:r w:rsidR="001748C7" w:rsidRPr="001748C7">
          <w:rPr>
            <w:i/>
            <w:lang w:val="es-PY"/>
          </w:rPr>
          <w:t>UI</w:t>
        </w:r>
        <w:proofErr w:type="spellEnd"/>
        <w:r w:rsidR="0096767B">
          <w:rPr>
            <w:lang w:val="es-PY"/>
          </w:rPr>
          <w:t xml:space="preserve"> y </w:t>
        </w:r>
        <w:del w:id="668" w:author="Ivan Lopez" w:date="2015-06-17T16:43:00Z">
          <w:r w:rsidR="001748C7" w:rsidRPr="001748C7">
            <w:rPr>
              <w:i/>
              <w:lang w:val="es-PY"/>
            </w:rPr>
            <w:delText>jQuery</w:delText>
          </w:r>
        </w:del>
      </w:ins>
      <w:proofErr w:type="spellStart"/>
      <w:ins w:id="669" w:author="marcazal" w:date="2015-06-18T07:46:00Z">
        <w:r w:rsidR="001770C9" w:rsidRPr="00914135">
          <w:rPr>
            <w:i/>
            <w:lang w:val="es-PY"/>
          </w:rPr>
          <w:t>JQuery</w:t>
        </w:r>
        <w:proofErr w:type="spellEnd"/>
        <w:r w:rsidR="001770C9" w:rsidRPr="00914135">
          <w:rPr>
            <w:i/>
            <w:lang w:val="es-PY"/>
          </w:rPr>
          <w:t xml:space="preserve"> </w:t>
        </w:r>
        <w:proofErr w:type="spellStart"/>
        <w:r w:rsidR="001770C9" w:rsidRPr="00914135">
          <w:rPr>
            <w:i/>
            <w:lang w:val="es-PY"/>
          </w:rPr>
          <w:t>Validation</w:t>
        </w:r>
        <w:proofErr w:type="spellEnd"/>
        <w:r w:rsidR="001770C9" w:rsidRPr="00914135">
          <w:rPr>
            <w:i/>
            <w:lang w:val="es-PY"/>
          </w:rPr>
          <w:t xml:space="preserve"> </w:t>
        </w:r>
        <w:proofErr w:type="spellStart"/>
        <w:r w:rsidR="001770C9" w:rsidRPr="00914135">
          <w:rPr>
            <w:i/>
            <w:lang w:val="es-PY"/>
          </w:rPr>
          <w:t>Plugin</w:t>
        </w:r>
        <w:proofErr w:type="spellEnd"/>
        <w:r w:rsidR="001770C9">
          <w:rPr>
            <w:rStyle w:val="Refdecomentario"/>
            <w:rFonts w:eastAsiaTheme="minorEastAsia"/>
            <w:lang w:eastAsia="es-ES"/>
          </w:rPr>
          <w:commentReference w:id="670"/>
        </w:r>
      </w:ins>
      <w:ins w:id="671" w:author="Vaio" w:date="2015-07-28T23:51:00Z">
        <w:r w:rsidR="004B24BA">
          <w:rPr>
            <w:i/>
            <w:lang w:val="es-PY"/>
          </w:rPr>
          <w:t xml:space="preserve"> </w:t>
        </w:r>
        <w:r w:rsidR="004B24BA" w:rsidRPr="004B24BA">
          <w:rPr>
            <w:lang w:val="es-PY"/>
            <w:rPrChange w:id="672" w:author="Vaio" w:date="2015-07-28T23:51:00Z">
              <w:rPr>
                <w:i/>
                <w:lang w:val="es-PY"/>
              </w:rPr>
            </w:rPrChange>
          </w:rPr>
          <w:t>se brinda</w:t>
        </w:r>
      </w:ins>
      <w:ins w:id="673" w:author="marcazal" w:date="2015-06-18T07:47:00Z">
        <w:del w:id="674" w:author="Vaio" w:date="2015-07-28T23:51:00Z">
          <w:r w:rsidR="001770C9" w:rsidDel="004B24BA">
            <w:rPr>
              <w:i/>
              <w:lang w:val="es-PY"/>
            </w:rPr>
            <w:delText>,</w:delText>
          </w:r>
        </w:del>
      </w:ins>
      <w:ins w:id="675" w:author="marcazal" w:date="2015-06-20T00:04:00Z">
        <w:r w:rsidR="0059525F">
          <w:rPr>
            <w:i/>
            <w:lang w:val="es-PY"/>
          </w:rPr>
          <w:t xml:space="preserve"> </w:t>
        </w:r>
      </w:ins>
      <w:ins w:id="676" w:author="Ivan Lopez" w:date="2015-06-17T16:43:00Z">
        <w:del w:id="677" w:author="marcazal" w:date="2015-06-18T07:46:00Z">
          <w:r w:rsidR="00914135" w:rsidRPr="00914135" w:rsidDel="001770C9">
            <w:rPr>
              <w:i/>
              <w:lang w:val="es-PY"/>
            </w:rPr>
            <w:delText>jQuery</w:delText>
          </w:r>
        </w:del>
      </w:ins>
      <w:ins w:id="678" w:author="marcazal" w:date="2015-05-29T08:32:00Z">
        <w:r w:rsidR="0096767B">
          <w:rPr>
            <w:lang w:val="es-PY"/>
          </w:rPr>
          <w:t>cobertura a todas estas características enriquecidas</w:t>
        </w:r>
      </w:ins>
      <w:ins w:id="679" w:author="marcazal" w:date="2015-05-29T08:34:00Z">
        <w:r w:rsidR="0096767B">
          <w:rPr>
            <w:lang w:val="es-PY"/>
          </w:rPr>
          <w:t>.</w:t>
        </w:r>
      </w:ins>
      <w:bookmarkStart w:id="680" w:name="_GoBack"/>
      <w:bookmarkEnd w:id="680"/>
    </w:p>
    <w:p w:rsidR="007D2773" w:rsidRPr="00033500" w:rsidDel="00033500" w:rsidRDefault="00060C44" w:rsidP="000551EF">
      <w:pPr>
        <w:rPr>
          <w:del w:id="681" w:author="marcazal" w:date="2015-05-29T07:48:00Z"/>
          <w:lang w:val="es-PY"/>
        </w:rPr>
      </w:pPr>
      <w:ins w:id="682" w:author="Ivan Lopez" w:date="2015-06-17T17:12:00Z">
        <w:del w:id="683" w:author="marcazal" w:date="2015-06-20T02:49:00Z">
          <w:r w:rsidRPr="00060C44" w:rsidDel="00EE3CB9">
            <w:rPr>
              <w:lang w:val="es-PY"/>
            </w:rPr>
            <w:delText>MDD</w:delText>
          </w:r>
        </w:del>
      </w:ins>
      <w:ins w:id="684" w:author="Ivan Lopez" w:date="2015-06-17T17:13:00Z">
        <w:del w:id="685" w:author="marcazal" w:date="2015-06-20T02:49:00Z">
          <w:r w:rsidRPr="00060C44" w:rsidDel="00EE3CB9">
            <w:rPr>
              <w:lang w:val="es-PY"/>
            </w:rPr>
            <w:delText>MDA</w:delText>
          </w:r>
        </w:del>
      </w:ins>
      <w:ins w:id="686" w:author="magali" w:date="2015-06-09T13:54:00Z">
        <w:del w:id="687" w:author="marcazal" w:date="2015-06-20T02:49:00Z">
          <w:r w:rsidR="00422BE5" w:rsidDel="00EE3CB9">
            <w:rPr>
              <w:lang w:val="es-PY"/>
            </w:rPr>
            <w:delText xml:space="preserve">los mismos (aplicando técnicas </w:delText>
          </w:r>
        </w:del>
      </w:ins>
      <w:del w:id="688" w:author="marcazal" w:date="2015-06-20T02:49:00Z">
        <w:r w:rsidR="00422BE5" w:rsidDel="00EE3CB9">
          <w:rPr>
            <w:rStyle w:val="Refdecomentario"/>
            <w:rFonts w:eastAsiaTheme="minorEastAsia"/>
            <w:lang w:eastAsia="es-ES"/>
          </w:rPr>
          <w:commentReference w:id="689"/>
        </w:r>
      </w:del>
      <w:ins w:id="690" w:author="magali" w:date="2015-06-09T13:54:00Z">
        <w:del w:id="691" w:author="marcazal" w:date="2015-06-20T02:49:00Z">
          <w:r w:rsidR="00422BE5" w:rsidDel="00EE3CB9">
            <w:rPr>
              <w:i/>
              <w:lang w:val="es-PY"/>
            </w:rPr>
            <w:delText>)</w:delText>
          </w:r>
        </w:del>
      </w:ins>
      <w:ins w:id="692" w:author="magali" w:date="2015-06-09T13:55:00Z">
        <w:del w:id="693" w:author="marcazal" w:date="2015-06-20T02:49:00Z">
          <w:r w:rsidR="00422BE5" w:rsidDel="00EE3CB9">
            <w:rPr>
              <w:lang w:val="es-PY"/>
            </w:rPr>
            <w:delText>dedonde</w:delText>
          </w:r>
        </w:del>
      </w:ins>
      <w:ins w:id="694" w:author="magali" w:date="2015-06-09T13:56:00Z">
        <w:del w:id="695" w:author="marcazal" w:date="2015-06-20T02:49:00Z">
          <w:r w:rsidR="00422BE5" w:rsidDel="00EE3CB9">
            <w:rPr>
              <w:lang w:val="es-PY"/>
            </w:rPr>
            <w:delText xml:space="preserve"> Algunos ejemplos son:</w:delText>
          </w:r>
        </w:del>
        <w:commentRangeStart w:id="696"/>
        <w:del w:id="697" w:author="marcazal" w:date="2015-06-18T08:07:00Z">
          <w:r w:rsidR="00422BE5" w:rsidDel="0025442F">
            <w:rPr>
              <w:lang w:val="es-PY"/>
            </w:rPr>
            <w:delText xml:space="preserve"> </w:delText>
          </w:r>
          <w:commentRangeEnd w:id="696"/>
          <w:r w:rsidR="00422BE5" w:rsidDel="0025442F">
            <w:rPr>
              <w:rStyle w:val="Refdecomentario"/>
              <w:rFonts w:eastAsiaTheme="minorEastAsia"/>
              <w:lang w:eastAsia="es-ES"/>
            </w:rPr>
            <w:commentReference w:id="696"/>
          </w:r>
        </w:del>
      </w:ins>
      <w:ins w:id="698" w:author="Ivan Lopez" w:date="2015-06-17T17:06:00Z">
        <w:del w:id="699" w:author="marcazal" w:date="2015-06-20T02:49:00Z">
          <w:r w:rsidR="00524FF6" w:rsidRPr="00524FF6" w:rsidDel="00EE3CB9">
            <w:rPr>
              <w:lang w:val="es-PY"/>
            </w:rPr>
            <w:delText>RIAsRIAs</w:delText>
          </w:r>
        </w:del>
      </w:ins>
      <w:del w:id="700" w:author="marcazal" w:date="2015-06-20T02:49:00Z">
        <w:r w:rsidR="00422BE5" w:rsidDel="00EE3CB9">
          <w:rPr>
            <w:rStyle w:val="Refdecomentario"/>
            <w:rFonts w:eastAsiaTheme="minorEastAsia"/>
            <w:lang w:eastAsia="es-ES"/>
          </w:rPr>
          <w:commentReference w:id="701"/>
        </w:r>
      </w:del>
    </w:p>
    <w:bookmarkEnd w:id="535"/>
    <w:p w:rsidR="00385B5A" w:rsidRPr="004A4A22" w:rsidRDefault="00385B5A" w:rsidP="000551EF"/>
    <w:p w:rsidR="00C82022" w:rsidRPr="004A4A22" w:rsidRDefault="00C82022" w:rsidP="000551EF"/>
    <w:p w:rsidR="006E1839" w:rsidRPr="004A4A22" w:rsidRDefault="00AA40E8" w:rsidP="000551EF">
      <w:pPr>
        <w:rPr>
          <w:lang w:val="es-PY"/>
        </w:rPr>
      </w:pPr>
      <w:ins w:id="702" w:author="Ivan Lopez" w:date="2015-06-17T18:58:00Z">
        <w:r>
          <w:rPr>
            <w:lang w:val="es-PY"/>
          </w:rPr>
          <w:t xml:space="preserve"> </w:t>
        </w:r>
      </w:ins>
    </w:p>
    <w:sectPr w:rsidR="006E1839" w:rsidRPr="004A4A22" w:rsidSect="004E4EFE">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Vaio" w:date="2015-07-28T21:59:00Z" w:initials="V">
    <w:p w:rsidR="005317C5" w:rsidRDefault="005317C5">
      <w:pPr>
        <w:pStyle w:val="Textocomentario"/>
      </w:pPr>
      <w:r>
        <w:rPr>
          <w:rStyle w:val="Refdecomentario"/>
        </w:rPr>
        <w:annotationRef/>
      </w:r>
      <w:r>
        <w:t xml:space="preserve">Después de este </w:t>
      </w:r>
      <w:proofErr w:type="spellStart"/>
      <w:r>
        <w:t>tí</w:t>
      </w:r>
      <w:proofErr w:type="spellEnd"/>
      <w:r>
        <w:t xml:space="preserve">tulo y antes de la sección 2.1 sería bueno poner un párrafo que diga algo como: en este capítulo se verá ... una pequeña </w:t>
      </w:r>
      <w:proofErr w:type="spellStart"/>
      <w:r>
        <w:t>intro</w:t>
      </w:r>
      <w:proofErr w:type="spellEnd"/>
      <w:r>
        <w:t xml:space="preserve"> para el capítulo. En el cap 3 se tiene algo así, y es bueno replicarlo en todos los caps. </w:t>
      </w:r>
    </w:p>
  </w:comment>
  <w:comment w:id="9" w:author="magali" w:date="2015-07-28T21:59:00Z" w:initials="m">
    <w:p w:rsidR="005317C5" w:rsidRDefault="005317C5">
      <w:pPr>
        <w:pStyle w:val="Textocomentario"/>
      </w:pPr>
      <w:r>
        <w:rPr>
          <w:rStyle w:val="Refdecomentario"/>
        </w:rPr>
        <w:annotationRef/>
      </w:r>
      <w:r>
        <w:t>Cambiaría de nombre a algo más significativos.. por otro lado, una propuesta es dividir en dos capítulos, uno para lo que refiere al marco teórico exclusivamente y otro para los trabajos relacionados..</w:t>
      </w:r>
    </w:p>
    <w:p w:rsidR="005317C5" w:rsidRDefault="005317C5">
      <w:pPr>
        <w:pStyle w:val="Textocomentario"/>
      </w:pPr>
      <w:r>
        <w:t>Considerar también la sugerencia de Nathalie que estuvimos conversando ésta mañana</w:t>
      </w:r>
    </w:p>
  </w:comment>
  <w:comment w:id="10" w:author="marcazal" w:date="2015-07-28T21:59:00Z" w:initials="m">
    <w:p w:rsidR="005317C5" w:rsidRDefault="005317C5">
      <w:pPr>
        <w:pStyle w:val="Textocomentario"/>
        <w:rPr>
          <w:rStyle w:val="Refdecomentario"/>
        </w:rPr>
      </w:pPr>
      <w:r>
        <w:rPr>
          <w:rStyle w:val="Refdecomentario"/>
        </w:rPr>
        <w:annotationRef/>
      </w:r>
      <w:r>
        <w:rPr>
          <w:rStyle w:val="Refdecomentario"/>
        </w:rPr>
        <w:t>Parar el capítulo 2 se me ocurre el nombre MARCO TEORICO DE LAS RICH INTERNET APPLICATIONS (</w:t>
      </w:r>
      <w:proofErr w:type="spellStart"/>
      <w:r>
        <w:rPr>
          <w:rStyle w:val="Refdecomentario"/>
        </w:rPr>
        <w:t>RIAs</w:t>
      </w:r>
      <w:proofErr w:type="spellEnd"/>
      <w:r>
        <w:rPr>
          <w:rStyle w:val="Refdecomentario"/>
        </w:rPr>
        <w:t>)</w:t>
      </w:r>
    </w:p>
    <w:p w:rsidR="005317C5" w:rsidRDefault="005317C5">
      <w:pPr>
        <w:pStyle w:val="Textocomentario"/>
      </w:pPr>
      <w:r>
        <w:rPr>
          <w:rStyle w:val="Refdecomentario"/>
        </w:rPr>
        <w:t xml:space="preserve">Para el Capítulo 3 Estado del arte de la Ingeniería de Software dirigida por modelos para las </w:t>
      </w:r>
      <w:proofErr w:type="spellStart"/>
      <w:r>
        <w:rPr>
          <w:rStyle w:val="Refdecomentario"/>
        </w:rPr>
        <w:t>RIAs</w:t>
      </w:r>
      <w:proofErr w:type="spellEnd"/>
    </w:p>
  </w:comment>
  <w:comment w:id="16" w:author="magali" w:date="2015-07-28T21:59:00Z" w:initials="m">
    <w:p w:rsidR="005317C5" w:rsidRDefault="005317C5">
      <w:pPr>
        <w:pStyle w:val="Textocomentario"/>
      </w:pPr>
      <w:r>
        <w:rPr>
          <w:rStyle w:val="Refdecomentario"/>
        </w:rPr>
        <w:annotationRef/>
      </w:r>
      <w:r>
        <w:t>Queda bien que cada capítulo tenga una breve introducción que básicamente resuma el contenido del capítulo.</w:t>
      </w:r>
    </w:p>
  </w:comment>
  <w:comment w:id="19" w:author="Vaio" w:date="2015-07-28T21:59:00Z" w:initials="V">
    <w:p w:rsidR="005317C5" w:rsidRDefault="005317C5">
      <w:pPr>
        <w:pStyle w:val="Textocomentario"/>
      </w:pPr>
      <w:r>
        <w:rPr>
          <w:rStyle w:val="Refdecomentario"/>
        </w:rPr>
        <w:annotationRef/>
      </w:r>
      <w:r>
        <w:t>Mejor usar siempre con mayúscula</w:t>
      </w:r>
    </w:p>
  </w:comment>
  <w:comment w:id="27" w:author="Vaio" w:date="2015-07-28T21:59:00Z" w:initials="V">
    <w:p w:rsidR="005317C5" w:rsidRDefault="005317C5">
      <w:pPr>
        <w:pStyle w:val="Textocomentario"/>
      </w:pPr>
      <w:r>
        <w:rPr>
          <w:rStyle w:val="Refdecomentario"/>
        </w:rPr>
        <w:annotationRef/>
      </w:r>
      <w:r>
        <w:t xml:space="preserve">Decir esto se debe a algo ... implica que antes se tenía que haber mencionado, por ejemplo, un problema ... pero no es el caso en este párrafo ... el esto se debe no está bien conectado con lo que se dice antes. </w:t>
      </w:r>
    </w:p>
  </w:comment>
  <w:comment w:id="30" w:author="Vaio" w:date="2015-07-28T21:59:00Z" w:initials="V">
    <w:p w:rsidR="005317C5" w:rsidRDefault="005317C5">
      <w:pPr>
        <w:pStyle w:val="Textocomentario"/>
      </w:pPr>
      <w:r>
        <w:rPr>
          <w:rStyle w:val="Refdecomentario"/>
        </w:rPr>
        <w:annotationRef/>
      </w:r>
      <w:r>
        <w:t xml:space="preserve">Mejorar esta frase ... no queda claro quien debe recargar la página y tampoco quién queda ocioso. </w:t>
      </w:r>
    </w:p>
  </w:comment>
  <w:comment w:id="76" w:author="Vaio" w:date="2015-07-28T22:07:00Z" w:initials="V">
    <w:p w:rsidR="005317C5" w:rsidRDefault="005317C5">
      <w:pPr>
        <w:pStyle w:val="Textocomentario"/>
      </w:pPr>
      <w:r>
        <w:rPr>
          <w:rStyle w:val="Refdecomentario"/>
        </w:rPr>
        <w:annotationRef/>
      </w:r>
      <w:r>
        <w:t>Más arriba se usan web 1.0 y web 2.0 en minúscula ... cambiar arriba o aquí para que quede consistente</w:t>
      </w:r>
    </w:p>
  </w:comment>
  <w:comment w:id="79" w:author="Vaio" w:date="2015-07-28T22:11:00Z" w:initials="V">
    <w:p w:rsidR="00AB0AF7" w:rsidRDefault="00AB0AF7">
      <w:pPr>
        <w:pStyle w:val="Textocomentario"/>
      </w:pPr>
      <w:r>
        <w:rPr>
          <w:rStyle w:val="Refdecomentario"/>
        </w:rPr>
        <w:annotationRef/>
      </w:r>
      <w:r w:rsidR="006B7D66">
        <w:t>Este par</w:t>
      </w:r>
      <w:r w:rsidR="006B7D66">
        <w:t xml:space="preserve">éntesis no se cierra. </w:t>
      </w:r>
    </w:p>
  </w:comment>
  <w:comment w:id="80" w:author="Vaio" w:date="2015-07-28T22:11:00Z" w:initials="V">
    <w:p w:rsidR="00AB0AF7" w:rsidRDefault="00AB0AF7">
      <w:pPr>
        <w:pStyle w:val="Textocomentario"/>
      </w:pPr>
      <w:r>
        <w:rPr>
          <w:rStyle w:val="Refdecomentario"/>
        </w:rPr>
        <w:annotationRef/>
      </w:r>
      <w:r w:rsidR="006B7D66">
        <w:t xml:space="preserve">Evitar usar </w:t>
      </w:r>
      <w:proofErr w:type="spellStart"/>
      <w:r w:rsidR="006B7D66">
        <w:t>par</w:t>
      </w:r>
      <w:r w:rsidR="006B7D66">
        <w:t>énte</w:t>
      </w:r>
      <w:proofErr w:type="spellEnd"/>
      <w:r w:rsidR="006B7D66">
        <w:t>sis dentro de otros par</w:t>
      </w:r>
      <w:r w:rsidR="006B7D66">
        <w:t>ént</w:t>
      </w:r>
      <w:r w:rsidR="006B7D66">
        <w:t>es</w:t>
      </w:r>
      <w:r w:rsidR="006B7D66">
        <w:t>is</w:t>
      </w:r>
      <w:r w:rsidR="006B7D66">
        <w:t xml:space="preserve">. </w:t>
      </w:r>
    </w:p>
  </w:comment>
  <w:comment w:id="54" w:author="magali" w:date="2015-07-28T21:59:00Z" w:initials="m">
    <w:p w:rsidR="005317C5" w:rsidRDefault="005317C5">
      <w:pPr>
        <w:pStyle w:val="Textocomentario"/>
      </w:pPr>
      <w:r>
        <w:rPr>
          <w:rStyle w:val="Refdecomentario"/>
        </w:rPr>
        <w:annotationRef/>
      </w:r>
      <w:r>
        <w:t>Me parece muy largos y muchas.. Yo colocaría sólo aquellos aspectos más resaltantes, y quizás dejaría sólo tres definiciones (aquellas que te parecen más interesantes)</w:t>
      </w:r>
    </w:p>
  </w:comment>
  <w:comment w:id="77" w:author="Vaio" w:date="2015-07-28T22:10:00Z" w:initials="V">
    <w:p w:rsidR="00AB0AF7" w:rsidRDefault="00AB0AF7">
      <w:pPr>
        <w:pStyle w:val="Textocomentario"/>
      </w:pPr>
      <w:r>
        <w:rPr>
          <w:rStyle w:val="Refdecomentario"/>
        </w:rPr>
        <w:annotationRef/>
      </w:r>
      <w:r w:rsidR="006B7D66">
        <w:t>Este p</w:t>
      </w:r>
      <w:r w:rsidR="006B7D66">
        <w:t>árrafo est</w:t>
      </w:r>
      <w:r w:rsidR="006B7D66">
        <w:t>á confuso ... tal vez se pueda mejorar usando numeraci</w:t>
      </w:r>
      <w:r w:rsidR="006B7D66">
        <w:t>ón</w:t>
      </w:r>
      <w:r w:rsidR="006B7D66">
        <w:t xml:space="preserve"> y</w:t>
      </w:r>
      <w:r w:rsidR="006B7D66">
        <w:t>/o</w:t>
      </w:r>
      <w:r w:rsidR="006B7D66">
        <w:t xml:space="preserve"> p</w:t>
      </w:r>
      <w:r w:rsidR="006B7D66">
        <w:t>u</w:t>
      </w:r>
      <w:r w:rsidR="006B7D66">
        <w:t>nto</w:t>
      </w:r>
      <w:r w:rsidR="006B7D66">
        <w:t xml:space="preserve">s </w:t>
      </w:r>
      <w:r w:rsidR="006B7D66">
        <w:t>y</w:t>
      </w:r>
      <w:r w:rsidR="006B7D66">
        <w:t xml:space="preserve"> </w:t>
      </w:r>
      <w:r w:rsidR="006B7D66">
        <w:t>co</w:t>
      </w:r>
      <w:r w:rsidR="006B7D66">
        <w:t>ma</w:t>
      </w:r>
      <w:r w:rsidR="006B7D66">
        <w:t>s.</w:t>
      </w:r>
      <w:r w:rsidR="006B7D66">
        <w:t xml:space="preserve"> </w:t>
      </w:r>
    </w:p>
  </w:comment>
  <w:comment w:id="128" w:author="Vaio" w:date="2015-07-28T22:24:00Z" w:initials="V">
    <w:p w:rsidR="001D541E" w:rsidRDefault="001D541E">
      <w:pPr>
        <w:pStyle w:val="Textocomentario"/>
      </w:pPr>
      <w:r>
        <w:rPr>
          <w:rStyle w:val="Refdecomentario"/>
        </w:rPr>
        <w:annotationRef/>
      </w:r>
      <w:r w:rsidR="006B7D66">
        <w:t>En algunas partes las palabras en ingl</w:t>
      </w:r>
      <w:r w:rsidR="006B7D66">
        <w:t>é</w:t>
      </w:r>
      <w:r w:rsidR="006B7D66">
        <w:t>s e</w:t>
      </w:r>
      <w:r w:rsidR="006B7D66">
        <w:t>s</w:t>
      </w:r>
      <w:r w:rsidR="006B7D66">
        <w:t>t</w:t>
      </w:r>
      <w:r w:rsidR="006B7D66">
        <w:t>án</w:t>
      </w:r>
      <w:r w:rsidR="006B7D66">
        <w:t xml:space="preserve"> e</w:t>
      </w:r>
      <w:r w:rsidR="006B7D66">
        <w:t xml:space="preserve">n </w:t>
      </w:r>
      <w:r w:rsidR="006B7D66">
        <w:t>cu</w:t>
      </w:r>
      <w:r w:rsidR="006B7D66">
        <w:t>rs</w:t>
      </w:r>
      <w:r w:rsidR="006B7D66">
        <w:t>i</w:t>
      </w:r>
      <w:r w:rsidR="006B7D66">
        <w:t>vas</w:t>
      </w:r>
      <w:r w:rsidR="006B7D66">
        <w:t xml:space="preserve"> p</w:t>
      </w:r>
      <w:r w:rsidR="006B7D66">
        <w:t>ero</w:t>
      </w:r>
      <w:r w:rsidR="006B7D66">
        <w:t xml:space="preserve"> en</w:t>
      </w:r>
      <w:r w:rsidR="006B7D66">
        <w:t xml:space="preserve"> </w:t>
      </w:r>
      <w:r w:rsidR="006B7D66">
        <w:t>o</w:t>
      </w:r>
      <w:r w:rsidR="006B7D66">
        <w:t>tr</w:t>
      </w:r>
      <w:r w:rsidR="006B7D66">
        <w:t>a</w:t>
      </w:r>
      <w:r w:rsidR="006B7D66">
        <w:t>s n</w:t>
      </w:r>
      <w:r w:rsidR="006B7D66">
        <w:t xml:space="preserve">o </w:t>
      </w:r>
      <w:r w:rsidR="006B7D66">
        <w:t>..</w:t>
      </w:r>
      <w:r w:rsidR="006B7D66">
        <w:t>.</w:t>
      </w:r>
      <w:r w:rsidR="006B7D66">
        <w:t xml:space="preserve"> </w:t>
      </w:r>
      <w:r w:rsidR="006B7D66">
        <w:t>d</w:t>
      </w:r>
      <w:r w:rsidR="006B7D66">
        <w:t>eja</w:t>
      </w:r>
      <w:r w:rsidR="006B7D66">
        <w:t xml:space="preserve">r </w:t>
      </w:r>
      <w:r w:rsidR="006B7D66">
        <w:t>todo</w:t>
      </w:r>
      <w:r w:rsidR="006B7D66">
        <w:t xml:space="preserve"> </w:t>
      </w:r>
      <w:r w:rsidR="006B7D66">
        <w:t>c</w:t>
      </w:r>
      <w:r w:rsidR="006B7D66">
        <w:t>o</w:t>
      </w:r>
      <w:r w:rsidR="006B7D66">
        <w:t>nsis</w:t>
      </w:r>
      <w:r w:rsidR="006B7D66">
        <w:t>te</w:t>
      </w:r>
      <w:r w:rsidR="006B7D66">
        <w:t>nt</w:t>
      </w:r>
      <w:r w:rsidR="006B7D66">
        <w:t>e.</w:t>
      </w:r>
      <w:r w:rsidR="006B7D66">
        <w:t xml:space="preserve"> </w:t>
      </w:r>
    </w:p>
  </w:comment>
  <w:comment w:id="186" w:author="magali" w:date="2015-07-28T21:59:00Z" w:initials="m">
    <w:p w:rsidR="005317C5" w:rsidRDefault="005317C5">
      <w:pPr>
        <w:pStyle w:val="Textocomentario"/>
      </w:pPr>
      <w:r>
        <w:rPr>
          <w:rStyle w:val="Refdecomentario"/>
        </w:rPr>
        <w:annotationRef/>
      </w:r>
      <w:r>
        <w:t>Me parece que vamos al revés.. es decir, uno adopta una de las definiciones, por considerarla más completa, o algún otro motivo, y a partir de ella se orienta el trabajo de fin de carrera.. se entiende?.. yo antes de decir esto, sacaría un breve juicio de las definiciones presentadas, considerando aquellos aspectos comunes, los que no lo son, y a partir de ello justificaría la que consideras más completa.</w:t>
      </w:r>
    </w:p>
  </w:comment>
  <w:comment w:id="207" w:author="Vaio" w:date="2015-07-28T22:32:00Z" w:initials="V">
    <w:p w:rsidR="007F2758" w:rsidRDefault="007F2758">
      <w:pPr>
        <w:pStyle w:val="Textocomentario"/>
      </w:pPr>
      <w:r>
        <w:rPr>
          <w:rStyle w:val="Refdecomentario"/>
        </w:rPr>
        <w:annotationRef/>
      </w:r>
      <w:r w:rsidR="006B7D66">
        <w:t xml:space="preserve">No </w:t>
      </w:r>
      <w:proofErr w:type="spellStart"/>
      <w:r w:rsidR="006B7D66">
        <w:t>ser</w:t>
      </w:r>
      <w:r w:rsidR="006B7D66">
        <w:t>í</w:t>
      </w:r>
      <w:proofErr w:type="spellEnd"/>
      <w:r w:rsidR="006B7D66">
        <w:t>a servidor de aplicaciones web?</w:t>
      </w:r>
    </w:p>
  </w:comment>
  <w:comment w:id="208" w:author="Vaio" w:date="2015-07-28T22:36:00Z" w:initials="V">
    <w:p w:rsidR="007F2758" w:rsidRDefault="007F2758">
      <w:pPr>
        <w:pStyle w:val="Textocomentario"/>
      </w:pPr>
      <w:r>
        <w:rPr>
          <w:rStyle w:val="Refdecomentario"/>
        </w:rPr>
        <w:annotationRef/>
      </w:r>
      <w:r w:rsidR="006B7D66">
        <w:t xml:space="preserve">Este tipo de </w:t>
      </w:r>
      <w:proofErr w:type="spellStart"/>
      <w:r w:rsidR="006B7D66">
        <w:t>p</w:t>
      </w:r>
      <w:r w:rsidR="006B7D66">
        <w:t>á</w:t>
      </w:r>
      <w:proofErr w:type="spellEnd"/>
      <w:r w:rsidR="006B7D66">
        <w:t xml:space="preserve">rrafos resulta largo y confuso... y hay varios parecidos en la tesis. </w:t>
      </w:r>
    </w:p>
    <w:p w:rsidR="007F2758" w:rsidRDefault="006B7D66">
      <w:pPr>
        <w:pStyle w:val="Textocomentario"/>
      </w:pPr>
      <w:r>
        <w:t xml:space="preserve">Es mejor usar una estructura como: NNN se puede hacer de dos maneras: A y B. En el caso de A, .... En el caso de B, .... </w:t>
      </w:r>
    </w:p>
    <w:p w:rsidR="007F2758" w:rsidRDefault="006B7D66">
      <w:pPr>
        <w:pStyle w:val="Textocomentario"/>
      </w:pPr>
      <w:r>
        <w:t xml:space="preserve">Fijate que en este caso </w:t>
      </w:r>
      <w:proofErr w:type="spellStart"/>
      <w:r>
        <w:t>ten</w:t>
      </w:r>
      <w:r>
        <w:t>é</w:t>
      </w:r>
      <w:r>
        <w:t>s</w:t>
      </w:r>
      <w:proofErr w:type="spellEnd"/>
      <w:r>
        <w:t xml:space="preserve"> 3</w:t>
      </w:r>
      <w:r>
        <w:t xml:space="preserve"> o</w:t>
      </w:r>
      <w:r>
        <w:t>r</w:t>
      </w:r>
      <w:r>
        <w:t>acio</w:t>
      </w:r>
      <w:r>
        <w:t>ne</w:t>
      </w:r>
      <w:r>
        <w:t xml:space="preserve">s </w:t>
      </w:r>
      <w:r>
        <w:t>s</w:t>
      </w:r>
      <w:r>
        <w:t>ep</w:t>
      </w:r>
      <w:r>
        <w:t>ar</w:t>
      </w:r>
      <w:r>
        <w:t>ad</w:t>
      </w:r>
      <w:r>
        <w:t>a</w:t>
      </w:r>
      <w:r>
        <w:t>s p</w:t>
      </w:r>
      <w:r>
        <w:t>o</w:t>
      </w:r>
      <w:r>
        <w:t>r</w:t>
      </w:r>
      <w:r>
        <w:t xml:space="preserve"> p</w:t>
      </w:r>
      <w:r>
        <w:t>u</w:t>
      </w:r>
      <w:r>
        <w:t>nto</w:t>
      </w:r>
      <w:r>
        <w:t xml:space="preserve"> s</w:t>
      </w:r>
      <w:r>
        <w:t>eg</w:t>
      </w:r>
      <w:r>
        <w:t>u</w:t>
      </w:r>
      <w:r>
        <w:t>id</w:t>
      </w:r>
      <w:r>
        <w:t>o</w:t>
      </w:r>
      <w:r>
        <w:t>,</w:t>
      </w:r>
      <w:r>
        <w:t xml:space="preserve"> en</w:t>
      </w:r>
      <w:r>
        <w:t xml:space="preserve"> l</w:t>
      </w:r>
      <w:r>
        <w:t>uga</w:t>
      </w:r>
      <w:r>
        <w:t xml:space="preserve">r </w:t>
      </w:r>
      <w:r>
        <w:t>d</w:t>
      </w:r>
      <w:r>
        <w:t>e u</w:t>
      </w:r>
      <w:r>
        <w:t>n</w:t>
      </w:r>
      <w:r>
        <w:t xml:space="preserve"> só</w:t>
      </w:r>
      <w:r>
        <w:t>lo</w:t>
      </w:r>
      <w:r>
        <w:t xml:space="preserve"> p</w:t>
      </w:r>
      <w:r>
        <w:t>ár</w:t>
      </w:r>
      <w:r>
        <w:t xml:space="preserve">rafo </w:t>
      </w:r>
      <w:r>
        <w:t>lar</w:t>
      </w:r>
      <w:r>
        <w:t>go</w:t>
      </w:r>
      <w:r>
        <w:t xml:space="preserve"> s</w:t>
      </w:r>
      <w:r>
        <w:t>e</w:t>
      </w:r>
      <w:r>
        <w:t>par</w:t>
      </w:r>
      <w:r>
        <w:t>a</w:t>
      </w:r>
      <w:r>
        <w:t>do</w:t>
      </w:r>
      <w:r>
        <w:t xml:space="preserve"> co</w:t>
      </w:r>
      <w:r>
        <w:t xml:space="preserve">n </w:t>
      </w:r>
      <w:r>
        <w:t>m</w:t>
      </w:r>
      <w:r>
        <w:t>uchas</w:t>
      </w:r>
      <w:r>
        <w:t xml:space="preserve"> comas</w:t>
      </w:r>
      <w:r>
        <w:t xml:space="preserve">. </w:t>
      </w:r>
    </w:p>
  </w:comment>
  <w:comment w:id="220" w:author="magali" w:date="2015-07-28T21:59:00Z" w:initials="m">
    <w:p w:rsidR="005317C5" w:rsidRDefault="005317C5">
      <w:pPr>
        <w:pStyle w:val="Textocomentario"/>
      </w:pPr>
      <w:r>
        <w:rPr>
          <w:rStyle w:val="Refdecomentario"/>
        </w:rPr>
        <w:annotationRef/>
      </w:r>
      <w:r>
        <w:t>No habría algún otro estudio un poco más reciente?.. 2007 ya es medio antiguo</w:t>
      </w:r>
    </w:p>
  </w:comment>
  <w:comment w:id="251" w:author="Vaio" w:date="2015-07-28T22:40:00Z" w:initials="V">
    <w:p w:rsidR="00B823FA" w:rsidRDefault="00B823FA">
      <w:pPr>
        <w:pStyle w:val="Textocomentario"/>
      </w:pPr>
      <w:r>
        <w:rPr>
          <w:rStyle w:val="Refdecomentario"/>
        </w:rPr>
        <w:annotationRef/>
      </w:r>
      <w:r w:rsidR="006B7D66">
        <w:t>OJO: unas l</w:t>
      </w:r>
      <w:r w:rsidR="006B7D66">
        <w:t>íneas atr</w:t>
      </w:r>
      <w:r w:rsidR="006B7D66">
        <w:t>ás se mencion</w:t>
      </w:r>
      <w:r w:rsidR="006B7D66">
        <w:t>ó</w:t>
      </w:r>
      <w:r w:rsidR="006B7D66">
        <w:t xml:space="preserve"> q</w:t>
      </w:r>
      <w:r w:rsidR="006B7D66">
        <w:t>ue</w:t>
      </w:r>
      <w:r w:rsidR="006B7D66">
        <w:t xml:space="preserve"> </w:t>
      </w:r>
      <w:r w:rsidR="006B7D66">
        <w:t>e</w:t>
      </w:r>
      <w:r w:rsidR="006B7D66">
        <w:t>n e</w:t>
      </w:r>
      <w:r w:rsidR="006B7D66">
        <w:t>st</w:t>
      </w:r>
      <w:r w:rsidR="006B7D66">
        <w:t xml:space="preserve">e </w:t>
      </w:r>
      <w:r w:rsidR="006B7D66">
        <w:t>tr</w:t>
      </w:r>
      <w:r w:rsidR="006B7D66">
        <w:t>ab</w:t>
      </w:r>
      <w:r w:rsidR="006B7D66">
        <w:t>aj</w:t>
      </w:r>
      <w:r w:rsidR="006B7D66">
        <w:t>o s</w:t>
      </w:r>
      <w:r w:rsidR="006B7D66">
        <w:t xml:space="preserve">e </w:t>
      </w:r>
      <w:r w:rsidR="006B7D66">
        <w:t>u</w:t>
      </w:r>
      <w:r w:rsidR="006B7D66">
        <w:t>s</w:t>
      </w:r>
      <w:r w:rsidR="006B7D66">
        <w:t>an</w:t>
      </w:r>
      <w:r w:rsidR="006B7D66">
        <w:t xml:space="preserve"> </w:t>
      </w:r>
      <w:r w:rsidR="006B7D66">
        <w:t>las</w:t>
      </w:r>
      <w:r w:rsidR="006B7D66">
        <w:t xml:space="preserve"> c</w:t>
      </w:r>
      <w:r w:rsidR="006B7D66">
        <w:t>ar</w:t>
      </w:r>
      <w:r w:rsidR="006B7D66">
        <w:t>a</w:t>
      </w:r>
      <w:r w:rsidR="006B7D66">
        <w:t>c</w:t>
      </w:r>
      <w:r w:rsidR="006B7D66">
        <w:t>te</w:t>
      </w:r>
      <w:r w:rsidR="006B7D66">
        <w:t>r</w:t>
      </w:r>
      <w:r w:rsidR="006B7D66">
        <w:t>íst</w:t>
      </w:r>
      <w:r w:rsidR="006B7D66">
        <w:t>ic</w:t>
      </w:r>
      <w:r w:rsidR="006B7D66">
        <w:t>a</w:t>
      </w:r>
      <w:r w:rsidR="006B7D66">
        <w:t xml:space="preserve">s </w:t>
      </w:r>
      <w:r w:rsidR="006B7D66">
        <w:t>c</w:t>
      </w:r>
      <w:r w:rsidR="006B7D66">
        <w:t>ita</w:t>
      </w:r>
      <w:r w:rsidR="006B7D66">
        <w:t>d</w:t>
      </w:r>
      <w:r w:rsidR="006B7D66">
        <w:t xml:space="preserve">as </w:t>
      </w:r>
      <w:r w:rsidR="006B7D66">
        <w:t>po</w:t>
      </w:r>
      <w:r w:rsidR="006B7D66">
        <w:t xml:space="preserve">r </w:t>
      </w:r>
      <w:proofErr w:type="spellStart"/>
      <w:r w:rsidR="006B7D66">
        <w:t>M</w:t>
      </w:r>
      <w:r w:rsidR="006B7D66">
        <w:t>a</w:t>
      </w:r>
      <w:r w:rsidR="006B7D66">
        <w:t>rt</w:t>
      </w:r>
      <w:r w:rsidR="006B7D66">
        <w:t>in</w:t>
      </w:r>
      <w:r w:rsidR="006B7D66">
        <w:t>ez</w:t>
      </w:r>
      <w:proofErr w:type="spellEnd"/>
      <w:r w:rsidR="006B7D66">
        <w:t xml:space="preserve">, </w:t>
      </w:r>
      <w:r w:rsidR="006B7D66">
        <w:t xml:space="preserve">y </w:t>
      </w:r>
      <w:r w:rsidR="006B7D66">
        <w:t>a</w:t>
      </w:r>
      <w:r w:rsidR="006B7D66">
        <w:t>q</w:t>
      </w:r>
      <w:r w:rsidR="006B7D66">
        <w:t>uí</w:t>
      </w:r>
      <w:r w:rsidR="006B7D66">
        <w:t xml:space="preserve"> n</w:t>
      </w:r>
      <w:r w:rsidR="006B7D66">
        <w:t>o</w:t>
      </w:r>
      <w:r w:rsidR="006B7D66">
        <w:t xml:space="preserve"> s</w:t>
      </w:r>
      <w:r w:rsidR="006B7D66">
        <w:t>e me</w:t>
      </w:r>
      <w:r w:rsidR="006B7D66">
        <w:t>nc</w:t>
      </w:r>
      <w:r w:rsidR="006B7D66">
        <w:t>io</w:t>
      </w:r>
      <w:r w:rsidR="006B7D66">
        <w:t>na</w:t>
      </w:r>
      <w:r w:rsidR="006B7D66">
        <w:t xml:space="preserve"> a</w:t>
      </w:r>
      <w:r w:rsidR="006B7D66">
        <w:t xml:space="preserve"> M</w:t>
      </w:r>
      <w:r w:rsidR="006B7D66">
        <w:t>ar</w:t>
      </w:r>
      <w:r w:rsidR="006B7D66">
        <w:t>tí</w:t>
      </w:r>
      <w:r w:rsidR="006B7D66">
        <w:t>ne</w:t>
      </w:r>
      <w:r w:rsidR="006B7D66">
        <w:t>z,</w:t>
      </w:r>
      <w:r w:rsidR="006B7D66">
        <w:t xml:space="preserve"> s</w:t>
      </w:r>
      <w:r w:rsidR="006B7D66">
        <w:t>i</w:t>
      </w:r>
      <w:r w:rsidR="006B7D66">
        <w:t>n</w:t>
      </w:r>
      <w:r w:rsidR="006B7D66">
        <w:t>o</w:t>
      </w:r>
      <w:r w:rsidR="006B7D66">
        <w:t xml:space="preserve"> a </w:t>
      </w:r>
      <w:r w:rsidR="006B7D66">
        <w:t>ot</w:t>
      </w:r>
      <w:r w:rsidR="006B7D66">
        <w:t>ro</w:t>
      </w:r>
      <w:r w:rsidR="006B7D66">
        <w:t xml:space="preserve">s </w:t>
      </w:r>
      <w:r w:rsidR="006B7D66">
        <w:t>do</w:t>
      </w:r>
      <w:r w:rsidR="006B7D66">
        <w:t xml:space="preserve">s </w:t>
      </w:r>
      <w:r w:rsidR="006B7D66">
        <w:t>au</w:t>
      </w:r>
      <w:r w:rsidR="006B7D66">
        <w:t>t</w:t>
      </w:r>
      <w:r w:rsidR="006B7D66">
        <w:t>o</w:t>
      </w:r>
      <w:r w:rsidR="006B7D66">
        <w:t>re</w:t>
      </w:r>
      <w:r w:rsidR="006B7D66">
        <w:t>s.</w:t>
      </w:r>
      <w:r w:rsidR="006B7D66">
        <w:t xml:space="preserve"> </w:t>
      </w:r>
    </w:p>
  </w:comment>
  <w:comment w:id="274" w:author="Vaio" w:date="2015-07-28T22:49:00Z" w:initials="V">
    <w:p w:rsidR="000C0C66" w:rsidRDefault="000C0C66">
      <w:pPr>
        <w:pStyle w:val="Textocomentario"/>
      </w:pPr>
      <w:r>
        <w:rPr>
          <w:rStyle w:val="Refdecomentario"/>
        </w:rPr>
        <w:annotationRef/>
      </w:r>
      <w:r w:rsidR="006B7D66">
        <w:t>No ser</w:t>
      </w:r>
      <w:r w:rsidR="006B7D66">
        <w:t xml:space="preserve">ía </w:t>
      </w:r>
      <w:proofErr w:type="spellStart"/>
      <w:r w:rsidR="006B7D66">
        <w:t>computaci</w:t>
      </w:r>
      <w:r w:rsidR="006B7D66">
        <w:t>ó</w:t>
      </w:r>
      <w:proofErr w:type="spellEnd"/>
      <w:r w:rsidR="006B7D66">
        <w:t>n distribuida de la l</w:t>
      </w:r>
      <w:r w:rsidR="006B7D66">
        <w:t>óg</w:t>
      </w:r>
      <w:r w:rsidR="006B7D66">
        <w:t>ic</w:t>
      </w:r>
      <w:r w:rsidR="006B7D66">
        <w:t>a de</w:t>
      </w:r>
      <w:r w:rsidR="006B7D66">
        <w:t xml:space="preserve"> </w:t>
      </w:r>
      <w:r w:rsidR="006B7D66">
        <w:t>n</w:t>
      </w:r>
      <w:r w:rsidR="006B7D66">
        <w:t>ego</w:t>
      </w:r>
      <w:r w:rsidR="006B7D66">
        <w:t>cio</w:t>
      </w:r>
      <w:r w:rsidR="006B7D66">
        <w:t>?</w:t>
      </w:r>
    </w:p>
  </w:comment>
  <w:comment w:id="291" w:author="Vaio" w:date="2015-07-28T22:52:00Z" w:initials="V">
    <w:p w:rsidR="006A1492" w:rsidRDefault="006A1492">
      <w:pPr>
        <w:pStyle w:val="Textocomentario"/>
      </w:pPr>
      <w:r>
        <w:rPr>
          <w:rStyle w:val="Refdecomentario"/>
        </w:rPr>
        <w:annotationRef/>
      </w:r>
      <w:r w:rsidR="006B7D66">
        <w:t xml:space="preserve">Falta agregar algo como que el lado izquierdo de la figura representa a N y el lado derecho a M. </w:t>
      </w:r>
    </w:p>
  </w:comment>
  <w:comment w:id="346" w:author="magali" w:date="2015-07-28T21:59:00Z" w:initials="m">
    <w:p w:rsidR="005317C5" w:rsidRDefault="005317C5">
      <w:pPr>
        <w:pStyle w:val="Textocomentario"/>
      </w:pPr>
      <w:r>
        <w:rPr>
          <w:rStyle w:val="Refdecomentario"/>
        </w:rPr>
        <w:annotationRef/>
      </w:r>
      <w:r>
        <w:t>No sé si es realmente una justificación.. si bien, son las características percibidas en primera instancia por parte de los usuarios, no significa que sean las más importantes.. Las otras también son importantes.. Pero este trabajo, por la complejidad que eso conlleva, y la amplitud del tema se centrará en analizar los aspectos relacionados a la presentación (</w:t>
      </w:r>
      <w:proofErr w:type="spellStart"/>
      <w:r>
        <w:t>podés</w:t>
      </w:r>
      <w:proofErr w:type="spellEnd"/>
      <w:r>
        <w:t xml:space="preserve"> buscar una forma más elegante de decir, pero creo que hacia ahí estaría yendo la justificación)</w:t>
      </w:r>
    </w:p>
  </w:comment>
  <w:comment w:id="348" w:author="magali" w:date="2015-07-28T21:59:00Z" w:initials="m">
    <w:p w:rsidR="005317C5" w:rsidRDefault="005317C5">
      <w:pPr>
        <w:pStyle w:val="Textocomentario"/>
      </w:pPr>
      <w:r>
        <w:rPr>
          <w:rStyle w:val="Refdecomentario"/>
        </w:rPr>
        <w:annotationRef/>
      </w:r>
      <w:r>
        <w:t>Yo no pondría todavía esto, es decir, aquí estamos explorando el marco teórico y estado del arte, luego nos ayudará a justificar el trabajo</w:t>
      </w:r>
    </w:p>
  </w:comment>
  <w:comment w:id="370" w:author="Vaio" w:date="2015-07-28T23:05:00Z" w:initials="V">
    <w:p w:rsidR="001E2521" w:rsidRDefault="001E2521">
      <w:pPr>
        <w:pStyle w:val="Textocomentario"/>
      </w:pPr>
      <w:r>
        <w:rPr>
          <w:rStyle w:val="Refdecomentario"/>
        </w:rPr>
        <w:annotationRef/>
      </w:r>
      <w:r w:rsidR="006B7D66">
        <w:t>Aqu</w:t>
      </w:r>
      <w:r w:rsidR="006B7D66">
        <w:t>í no se sabe qui</w:t>
      </w:r>
      <w:r w:rsidR="006B7D66">
        <w:t>én</w:t>
      </w:r>
      <w:r w:rsidR="006B7D66">
        <w:t xml:space="preserve"> e</w:t>
      </w:r>
      <w:r w:rsidR="006B7D66">
        <w:t>s</w:t>
      </w:r>
      <w:r w:rsidR="006B7D66">
        <w:t xml:space="preserve"> </w:t>
      </w:r>
      <w:r w:rsidR="006B7D66">
        <w:t>"</w:t>
      </w:r>
      <w:r w:rsidR="006B7D66">
        <w:t>e</w:t>
      </w:r>
      <w:r w:rsidR="006B7D66">
        <w:t>st</w:t>
      </w:r>
      <w:r w:rsidR="006B7D66">
        <w:t>e</w:t>
      </w:r>
      <w:r w:rsidR="006B7D66">
        <w:t>"</w:t>
      </w:r>
      <w:r w:rsidR="006B7D66">
        <w:t>.</w:t>
      </w:r>
      <w:r w:rsidR="006B7D66">
        <w:t xml:space="preserve"> </w:t>
      </w:r>
      <w:r w:rsidR="006B7D66">
        <w:t xml:space="preserve">Reestructurar la frase. </w:t>
      </w:r>
    </w:p>
  </w:comment>
  <w:comment w:id="380" w:author="Vaio" w:date="2015-07-28T23:11:00Z" w:initials="V">
    <w:p w:rsidR="001E2521" w:rsidRDefault="001E2521">
      <w:pPr>
        <w:pStyle w:val="Textocomentario"/>
      </w:pPr>
      <w:r>
        <w:rPr>
          <w:rStyle w:val="Refdecomentario"/>
        </w:rPr>
        <w:annotationRef/>
      </w:r>
      <w:r w:rsidR="006B7D66">
        <w:t>No ser</w:t>
      </w:r>
      <w:r w:rsidR="006B7D66">
        <w:t>ía simplemente ambiente o entorno de ejecuci</w:t>
      </w:r>
      <w:r w:rsidR="006B7D66">
        <w:t>ón</w:t>
      </w:r>
      <w:r w:rsidR="006B7D66">
        <w:t xml:space="preserve">? </w:t>
      </w:r>
    </w:p>
    <w:p w:rsidR="001E2521" w:rsidRDefault="006B7D66">
      <w:pPr>
        <w:pStyle w:val="Textocomentario"/>
      </w:pPr>
      <w:r>
        <w:t>Runtime environment se traduce como entorno de ejecució</w:t>
      </w:r>
      <w:r>
        <w:t>n</w:t>
      </w:r>
      <w:r>
        <w:t xml:space="preserve">, </w:t>
      </w:r>
      <w:r>
        <w:t>pero</w:t>
      </w:r>
      <w:r>
        <w:t xml:space="preserve"> n</w:t>
      </w:r>
      <w:r>
        <w:t xml:space="preserve">o </w:t>
      </w:r>
      <w:r>
        <w:t>sé</w:t>
      </w:r>
      <w:r>
        <w:t xml:space="preserve"> </w:t>
      </w:r>
      <w:r>
        <w:t>cuá</w:t>
      </w:r>
      <w:r>
        <w:t>l</w:t>
      </w:r>
      <w:r>
        <w:t xml:space="preserve"> e</w:t>
      </w:r>
      <w:r>
        <w:t>r</w:t>
      </w:r>
      <w:r>
        <w:t xml:space="preserve">a </w:t>
      </w:r>
      <w:r>
        <w:t>tu</w:t>
      </w:r>
      <w:r>
        <w:t xml:space="preserve"> f</w:t>
      </w:r>
      <w:r>
        <w:t>r</w:t>
      </w:r>
      <w:r>
        <w:t>as</w:t>
      </w:r>
      <w:r>
        <w:t xml:space="preserve">e </w:t>
      </w:r>
      <w:r>
        <w:t>o</w:t>
      </w:r>
      <w:r>
        <w:t>ri</w:t>
      </w:r>
      <w:r>
        <w:t>gi</w:t>
      </w:r>
      <w:r>
        <w:t>n</w:t>
      </w:r>
      <w:r>
        <w:t>al</w:t>
      </w:r>
      <w:r>
        <w:t xml:space="preserve"> en</w:t>
      </w:r>
      <w:r>
        <w:t xml:space="preserve"> i</w:t>
      </w:r>
      <w:r>
        <w:t>ng</w:t>
      </w:r>
      <w:r>
        <w:t>l</w:t>
      </w:r>
      <w:r>
        <w:t>é</w:t>
      </w:r>
      <w:r>
        <w:t>s .</w:t>
      </w:r>
      <w:r>
        <w:t xml:space="preserve">.. </w:t>
      </w:r>
    </w:p>
  </w:comment>
  <w:comment w:id="402" w:author="Vaio" w:date="2015-07-28T23:16:00Z" w:initials="V">
    <w:p w:rsidR="00F168EE" w:rsidRDefault="00F168EE">
      <w:pPr>
        <w:pStyle w:val="Textocomentario"/>
      </w:pPr>
      <w:r>
        <w:rPr>
          <w:rStyle w:val="Refdecomentario"/>
        </w:rPr>
        <w:annotationRef/>
      </w:r>
      <w:r w:rsidR="006B7D66">
        <w:t>Cambiar a algo como: L</w:t>
      </w:r>
      <w:r w:rsidR="006B7D66">
        <w:t xml:space="preserve">as </w:t>
      </w:r>
      <w:r w:rsidR="006B7D66">
        <w:t>tec</w:t>
      </w:r>
      <w:r w:rsidR="006B7D66">
        <w:t>no</w:t>
      </w:r>
      <w:r w:rsidR="006B7D66">
        <w:t>lo</w:t>
      </w:r>
      <w:r w:rsidR="006B7D66">
        <w:t>g</w:t>
      </w:r>
      <w:r w:rsidR="006B7D66">
        <w:t>ías</w:t>
      </w:r>
      <w:r w:rsidR="006B7D66">
        <w:t xml:space="preserve"> </w:t>
      </w:r>
      <w:r w:rsidR="006B7D66">
        <w:t>basa</w:t>
      </w:r>
      <w:r w:rsidR="006B7D66">
        <w:t>d</w:t>
      </w:r>
      <w:r w:rsidR="006B7D66">
        <w:t xml:space="preserve">as </w:t>
      </w:r>
      <w:r w:rsidR="006B7D66">
        <w:t>e</w:t>
      </w:r>
      <w:r w:rsidR="006B7D66">
        <w:t>n</w:t>
      </w:r>
      <w:r w:rsidR="006B7D66">
        <w:t xml:space="preserve"> </w:t>
      </w:r>
      <w:proofErr w:type="spellStart"/>
      <w:r w:rsidR="006B7D66">
        <w:t>J</w:t>
      </w:r>
      <w:r w:rsidR="006B7D66">
        <w:t>av</w:t>
      </w:r>
      <w:r w:rsidR="006B7D66">
        <w:t>as</w:t>
      </w:r>
      <w:r w:rsidR="006B7D66">
        <w:t>c</w:t>
      </w:r>
      <w:r w:rsidR="006B7D66">
        <w:t>ri</w:t>
      </w:r>
      <w:r w:rsidR="006B7D66">
        <w:t>pt</w:t>
      </w:r>
      <w:proofErr w:type="spellEnd"/>
      <w:r w:rsidR="006B7D66">
        <w:t xml:space="preserve"> </w:t>
      </w:r>
      <w:r w:rsidR="006B7D66">
        <w:t>so</w:t>
      </w:r>
      <w:r w:rsidR="006B7D66">
        <w:t xml:space="preserve">n </w:t>
      </w:r>
      <w:r w:rsidR="006B7D66">
        <w:t xml:space="preserve">las </w:t>
      </w:r>
      <w:r w:rsidR="006B7D66">
        <w:t>m</w:t>
      </w:r>
      <w:r w:rsidR="006B7D66">
        <w:t>ás</w:t>
      </w:r>
      <w:r w:rsidR="006B7D66">
        <w:t xml:space="preserve"> </w:t>
      </w:r>
      <w:r w:rsidR="006B7D66">
        <w:t>po</w:t>
      </w:r>
      <w:r w:rsidR="006B7D66">
        <w:t>pu</w:t>
      </w:r>
      <w:r w:rsidR="006B7D66">
        <w:t>la</w:t>
      </w:r>
      <w:r w:rsidR="006B7D66">
        <w:t>re</w:t>
      </w:r>
      <w:r w:rsidR="006B7D66">
        <w:t xml:space="preserve">s </w:t>
      </w:r>
      <w:r w:rsidR="006B7D66">
        <w:t>y</w:t>
      </w:r>
      <w:r w:rsidR="006B7D66">
        <w:t xml:space="preserve"> </w:t>
      </w:r>
      <w:r w:rsidR="006B7D66">
        <w:t>m</w:t>
      </w:r>
      <w:r w:rsidR="006B7D66">
        <w:t>ás am</w:t>
      </w:r>
      <w:r w:rsidR="006B7D66">
        <w:t>pl</w:t>
      </w:r>
      <w:r w:rsidR="006B7D66">
        <w:t>iam</w:t>
      </w:r>
      <w:r w:rsidR="006B7D66">
        <w:t>en</w:t>
      </w:r>
      <w:r w:rsidR="006B7D66">
        <w:t>t</w:t>
      </w:r>
      <w:r w:rsidR="006B7D66">
        <w:t>e a</w:t>
      </w:r>
      <w:r w:rsidR="006B7D66">
        <w:t>do</w:t>
      </w:r>
      <w:r w:rsidR="006B7D66">
        <w:t>pta</w:t>
      </w:r>
      <w:r w:rsidR="006B7D66">
        <w:t xml:space="preserve">das </w:t>
      </w:r>
      <w:r w:rsidR="006B7D66">
        <w:t>pa</w:t>
      </w:r>
      <w:r w:rsidR="006B7D66">
        <w:t>ra</w:t>
      </w:r>
      <w:r w:rsidR="006B7D66">
        <w:t xml:space="preserve"> </w:t>
      </w:r>
      <w:r w:rsidR="006B7D66">
        <w:t xml:space="preserve">el </w:t>
      </w:r>
      <w:r w:rsidR="006B7D66">
        <w:t>de</w:t>
      </w:r>
      <w:r w:rsidR="006B7D66">
        <w:t>sa</w:t>
      </w:r>
      <w:r w:rsidR="006B7D66">
        <w:t>rro</w:t>
      </w:r>
      <w:r w:rsidR="006B7D66">
        <w:t>ll</w:t>
      </w:r>
      <w:r w:rsidR="006B7D66">
        <w:t>o</w:t>
      </w:r>
      <w:r w:rsidR="006B7D66">
        <w:t xml:space="preserve"> d</w:t>
      </w:r>
      <w:r w:rsidR="006B7D66">
        <w:t xml:space="preserve">e </w:t>
      </w:r>
      <w:proofErr w:type="spellStart"/>
      <w:r w:rsidR="006B7D66">
        <w:t>R</w:t>
      </w:r>
      <w:r w:rsidR="006B7D66">
        <w:t>IA</w:t>
      </w:r>
      <w:r w:rsidR="006B7D66">
        <w:t>s</w:t>
      </w:r>
      <w:proofErr w:type="spellEnd"/>
      <w:r w:rsidR="006B7D66">
        <w:t>.</w:t>
      </w:r>
      <w:r w:rsidR="006B7D66">
        <w:t xml:space="preserve"> </w:t>
      </w:r>
    </w:p>
  </w:comment>
  <w:comment w:id="405" w:author="Vaio" w:date="2015-07-28T23:20:00Z" w:initials="V">
    <w:p w:rsidR="00F168EE" w:rsidRDefault="00F168EE">
      <w:pPr>
        <w:pStyle w:val="Textocomentario"/>
      </w:pPr>
      <w:r>
        <w:rPr>
          <w:rStyle w:val="Refdecomentario"/>
        </w:rPr>
        <w:annotationRef/>
      </w:r>
      <w:r w:rsidR="006B7D66">
        <w:t>Reestructurar la frase</w:t>
      </w:r>
      <w:r w:rsidR="006B7D66">
        <w:t xml:space="preserve"> ... no qued</w:t>
      </w:r>
      <w:r w:rsidR="006B7D66">
        <w:t xml:space="preserve">ó </w:t>
      </w:r>
      <w:r w:rsidR="006B7D66">
        <w:t>b</w:t>
      </w:r>
      <w:r w:rsidR="006B7D66">
        <w:t>ien</w:t>
      </w:r>
      <w:r w:rsidR="006B7D66">
        <w:t xml:space="preserve"> .</w:t>
      </w:r>
      <w:r w:rsidR="006B7D66">
        <w:t>..</w:t>
      </w:r>
      <w:r w:rsidR="006B7D66">
        <w:t xml:space="preserve"> </w:t>
      </w:r>
      <w:r w:rsidR="006B7D66">
        <w:t>"</w:t>
      </w:r>
      <w:r w:rsidR="006B7D66">
        <w:t>... son en el hecho de que:</w:t>
      </w:r>
      <w:r w:rsidR="006B7D66">
        <w:t>"</w:t>
      </w:r>
      <w:r w:rsidR="006B7D66">
        <w:t xml:space="preserve"> n</w:t>
      </w:r>
      <w:r w:rsidR="006B7D66">
        <w:t xml:space="preserve">o </w:t>
      </w:r>
      <w:r w:rsidR="006B7D66">
        <w:t>e</w:t>
      </w:r>
      <w:r w:rsidR="006B7D66">
        <w:t>s c</w:t>
      </w:r>
      <w:r w:rsidR="006B7D66">
        <w:t>or</w:t>
      </w:r>
      <w:r w:rsidR="006B7D66">
        <w:t>re</w:t>
      </w:r>
      <w:r w:rsidR="006B7D66">
        <w:t>ct</w:t>
      </w:r>
      <w:r w:rsidR="006B7D66">
        <w:t>o</w:t>
      </w:r>
    </w:p>
  </w:comment>
  <w:comment w:id="413" w:author="magali" w:date="2015-07-28T21:59:00Z" w:initials="m">
    <w:p w:rsidR="005317C5" w:rsidRDefault="005317C5">
      <w:pPr>
        <w:pStyle w:val="Textocomentario"/>
      </w:pPr>
      <w:r>
        <w:rPr>
          <w:rStyle w:val="Refdecomentario"/>
        </w:rPr>
        <w:annotationRef/>
      </w:r>
      <w:r>
        <w:t>No me queda claro si la elección se refiere seleccionar herramientas para realiza análisis o para utilizarla</w:t>
      </w:r>
    </w:p>
  </w:comment>
  <w:comment w:id="420" w:author="magali" w:date="2015-07-28T21:59:00Z" w:initials="m">
    <w:p w:rsidR="005317C5" w:rsidRDefault="005317C5">
      <w:pPr>
        <w:pStyle w:val="Textocomentario"/>
      </w:pPr>
      <w:r>
        <w:rPr>
          <w:rStyle w:val="Refdecomentario"/>
        </w:rPr>
        <w:annotationRef/>
      </w:r>
      <w:r>
        <w:t>Vuelvo a insistir con el comentario m7, en donde te indico que aquí lo que se hace es una revisión de lo que hay, todavía no hay necesidad de justificar tu trabajo. Por otro lado, por lo general este tipo de afirmaciones, quedaría mejor al final de haber presentado alguna sección, mostrado diferentes opciones y justificado la elección o adopción de alguna en particular</w:t>
      </w:r>
    </w:p>
  </w:comment>
  <w:comment w:id="445" w:author="Vaio" w:date="2015-07-28T23:24:00Z" w:initials="V">
    <w:p w:rsidR="00B601AE" w:rsidRDefault="00B601AE">
      <w:pPr>
        <w:pStyle w:val="Textocomentario"/>
      </w:pPr>
      <w:r>
        <w:rPr>
          <w:rStyle w:val="Refdecomentario"/>
        </w:rPr>
        <w:annotationRef/>
      </w:r>
      <w:r w:rsidR="006B7D66">
        <w:t>A partir de aqu</w:t>
      </w:r>
      <w:r w:rsidR="006B7D66">
        <w:t>í hay unos p</w:t>
      </w:r>
      <w:r w:rsidR="006B7D66">
        <w:t>á</w:t>
      </w:r>
      <w:r w:rsidR="006B7D66">
        <w:t>rr</w:t>
      </w:r>
      <w:r w:rsidR="006B7D66">
        <w:t>a</w:t>
      </w:r>
      <w:r w:rsidR="006B7D66">
        <w:t>fos</w:t>
      </w:r>
      <w:r w:rsidR="006B7D66">
        <w:t xml:space="preserve"> </w:t>
      </w:r>
      <w:r w:rsidR="006B7D66">
        <w:t>que</w:t>
      </w:r>
      <w:r w:rsidR="006B7D66">
        <w:t xml:space="preserve"> </w:t>
      </w:r>
      <w:r w:rsidR="006B7D66">
        <w:t>n</w:t>
      </w:r>
      <w:r w:rsidR="006B7D66">
        <w:t xml:space="preserve">o </w:t>
      </w:r>
      <w:r w:rsidR="006B7D66">
        <w:t>est</w:t>
      </w:r>
      <w:r w:rsidR="006B7D66">
        <w:t>án</w:t>
      </w:r>
      <w:r w:rsidR="006B7D66">
        <w:t xml:space="preserve"> j</w:t>
      </w:r>
      <w:r w:rsidR="006B7D66">
        <w:t>us</w:t>
      </w:r>
      <w:r w:rsidR="006B7D66">
        <w:t>t</w:t>
      </w:r>
      <w:r w:rsidR="006B7D66">
        <w:t>i</w:t>
      </w:r>
      <w:r w:rsidR="006B7D66">
        <w:t>fi</w:t>
      </w:r>
      <w:r w:rsidR="006B7D66">
        <w:t>c</w:t>
      </w:r>
      <w:r w:rsidR="006B7D66">
        <w:t xml:space="preserve">ados </w:t>
      </w:r>
      <w:r w:rsidR="006B7D66">
        <w:t>a l</w:t>
      </w:r>
      <w:r w:rsidR="006B7D66">
        <w:t>a d</w:t>
      </w:r>
      <w:r w:rsidR="006B7D66">
        <w:t>e</w:t>
      </w:r>
      <w:r w:rsidR="006B7D66">
        <w:t>rec</w:t>
      </w:r>
      <w:r w:rsidR="006B7D66">
        <w:t>ha</w:t>
      </w:r>
      <w:r w:rsidR="006B7D66">
        <w:t xml:space="preserve">. </w:t>
      </w:r>
      <w:r w:rsidR="006B7D66">
        <w:t>Los dem</w:t>
      </w:r>
      <w:r w:rsidR="006B7D66">
        <w:t>ás s</w:t>
      </w:r>
      <w:r w:rsidR="006B7D66">
        <w:t>í est</w:t>
      </w:r>
      <w:r w:rsidR="006B7D66">
        <w:t xml:space="preserve">án. </w:t>
      </w:r>
    </w:p>
  </w:comment>
  <w:comment w:id="476" w:author="Vaio" w:date="2015-07-28T23:35:00Z" w:initials="V">
    <w:p w:rsidR="00564662" w:rsidRDefault="00564662">
      <w:pPr>
        <w:pStyle w:val="Textocomentario"/>
      </w:pPr>
      <w:r>
        <w:rPr>
          <w:rStyle w:val="Refdecomentario"/>
        </w:rPr>
        <w:annotationRef/>
      </w:r>
      <w:r w:rsidR="006B7D66">
        <w:t>Es siempre bueno dejar bien claro qu</w:t>
      </w:r>
      <w:r w:rsidR="006B7D66">
        <w:t xml:space="preserve">é </w:t>
      </w:r>
      <w:r w:rsidR="006B7D66">
        <w:t>e</w:t>
      </w:r>
      <w:r w:rsidR="006B7D66">
        <w:t>s l</w:t>
      </w:r>
      <w:r w:rsidR="006B7D66">
        <w:t>o</w:t>
      </w:r>
      <w:r w:rsidR="006B7D66">
        <w:t xml:space="preserve"> </w:t>
      </w:r>
      <w:r w:rsidR="006B7D66">
        <w:t xml:space="preserve">que </w:t>
      </w:r>
      <w:r w:rsidR="006B7D66">
        <w:t>v</w:t>
      </w:r>
      <w:r w:rsidR="006B7D66">
        <w:t xml:space="preserve">os </w:t>
      </w:r>
      <w:r w:rsidR="006B7D66">
        <w:t>h</w:t>
      </w:r>
      <w:r w:rsidR="006B7D66">
        <w:t>ici</w:t>
      </w:r>
      <w:r w:rsidR="006B7D66">
        <w:t>st</w:t>
      </w:r>
      <w:r w:rsidR="006B7D66">
        <w:t xml:space="preserve">e </w:t>
      </w:r>
      <w:r w:rsidR="006B7D66">
        <w:t>.</w:t>
      </w:r>
      <w:r w:rsidR="006B7D66">
        <w:t xml:space="preserve">.. </w:t>
      </w:r>
      <w:r w:rsidR="006B7D66">
        <w:t>si</w:t>
      </w:r>
      <w:r w:rsidR="006B7D66">
        <w:t xml:space="preserve"> est</w:t>
      </w:r>
      <w:r w:rsidR="006B7D66">
        <w:t>e e</w:t>
      </w:r>
      <w:r w:rsidR="006B7D66">
        <w:t>s</w:t>
      </w:r>
      <w:r w:rsidR="006B7D66">
        <w:t>t</w:t>
      </w:r>
      <w:r w:rsidR="006B7D66">
        <w:t>udi</w:t>
      </w:r>
      <w:r w:rsidR="006B7D66">
        <w:t xml:space="preserve">o </w:t>
      </w:r>
      <w:r w:rsidR="006B7D66">
        <w:t>lo</w:t>
      </w:r>
      <w:r w:rsidR="006B7D66">
        <w:t xml:space="preserve"> </w:t>
      </w:r>
      <w:r w:rsidR="006B7D66">
        <w:t>hici</w:t>
      </w:r>
      <w:r w:rsidR="006B7D66">
        <w:t>s</w:t>
      </w:r>
      <w:r w:rsidR="006B7D66">
        <w:t>te v</w:t>
      </w:r>
      <w:r w:rsidR="006B7D66">
        <w:t>os</w:t>
      </w:r>
      <w:r w:rsidR="006B7D66">
        <w:t xml:space="preserve"> </w:t>
      </w:r>
      <w:proofErr w:type="spellStart"/>
      <w:r w:rsidR="006B7D66">
        <w:t>p</w:t>
      </w:r>
      <w:r w:rsidR="006B7D66">
        <w:t>o</w:t>
      </w:r>
      <w:r w:rsidR="006B7D66">
        <w:t>n</w:t>
      </w:r>
      <w:r w:rsidR="006B7D66">
        <w:t>é</w:t>
      </w:r>
      <w:proofErr w:type="spellEnd"/>
      <w:r w:rsidR="006B7D66">
        <w:t>:</w:t>
      </w:r>
      <w:r w:rsidR="006B7D66">
        <w:t xml:space="preserve"> p</w:t>
      </w:r>
      <w:r w:rsidR="006B7D66">
        <w:t>or</w:t>
      </w:r>
      <w:r w:rsidR="006B7D66">
        <w:t xml:space="preserve"> l</w:t>
      </w:r>
      <w:r w:rsidR="006B7D66">
        <w:t>o</w:t>
      </w:r>
      <w:r w:rsidR="006B7D66">
        <w:t xml:space="preserve"> que </w:t>
      </w:r>
      <w:r w:rsidR="006B7D66">
        <w:t>en</w:t>
      </w:r>
      <w:r w:rsidR="006B7D66">
        <w:t xml:space="preserve"> es</w:t>
      </w:r>
      <w:r w:rsidR="006B7D66">
        <w:t>t</w:t>
      </w:r>
      <w:r w:rsidR="006B7D66">
        <w:t xml:space="preserve">e </w:t>
      </w:r>
      <w:r w:rsidR="006B7D66">
        <w:t>tr</w:t>
      </w:r>
      <w:r w:rsidR="006B7D66">
        <w:t>abaj</w:t>
      </w:r>
      <w:r w:rsidR="006B7D66">
        <w:t xml:space="preserve">o </w:t>
      </w:r>
      <w:r w:rsidR="006B7D66">
        <w:t>s</w:t>
      </w:r>
      <w:r w:rsidR="006B7D66">
        <w:t>e ha</w:t>
      </w:r>
      <w:r w:rsidR="006B7D66">
        <w:t xml:space="preserve"> </w:t>
      </w:r>
      <w:r w:rsidR="006B7D66">
        <w:t>re</w:t>
      </w:r>
      <w:r w:rsidR="006B7D66">
        <w:t>al</w:t>
      </w:r>
      <w:r w:rsidR="006B7D66">
        <w:t>izado</w:t>
      </w:r>
      <w:r w:rsidR="006B7D66">
        <w:t xml:space="preserve"> </w:t>
      </w:r>
      <w:r w:rsidR="006B7D66">
        <w:t>un</w:t>
      </w:r>
      <w:r w:rsidR="006B7D66">
        <w:t xml:space="preserve"> </w:t>
      </w:r>
      <w:r w:rsidR="006B7D66">
        <w:t>...</w:t>
      </w:r>
      <w:r w:rsidR="006B7D66">
        <w:t xml:space="preserve"> </w:t>
      </w:r>
    </w:p>
  </w:comment>
  <w:comment w:id="485" w:author="Vaio" w:date="2015-07-28T23:36:00Z" w:initials="V">
    <w:p w:rsidR="00564662" w:rsidRDefault="00564662">
      <w:pPr>
        <w:pStyle w:val="Textocomentario"/>
      </w:pPr>
      <w:r>
        <w:rPr>
          <w:rStyle w:val="Refdecomentario"/>
        </w:rPr>
        <w:annotationRef/>
      </w:r>
      <w:r w:rsidR="006B7D66">
        <w:t xml:space="preserve">Creo que para los </w:t>
      </w:r>
      <w:r w:rsidR="006B7D66">
        <w:t>pa</w:t>
      </w:r>
      <w:r w:rsidR="006B7D66">
        <w:t>ne</w:t>
      </w:r>
      <w:r w:rsidR="006B7D66">
        <w:t>le</w:t>
      </w:r>
      <w:r w:rsidR="006B7D66">
        <w:t>s d</w:t>
      </w:r>
      <w:r w:rsidR="006B7D66">
        <w:t>e l</w:t>
      </w:r>
      <w:r w:rsidR="006B7D66">
        <w:t>os</w:t>
      </w:r>
      <w:r w:rsidR="006B7D66">
        <w:t xml:space="preserve"> </w:t>
      </w:r>
      <w:proofErr w:type="spellStart"/>
      <w:r w:rsidR="006B7D66">
        <w:t>tabs</w:t>
      </w:r>
      <w:proofErr w:type="spellEnd"/>
      <w:r w:rsidR="006B7D66">
        <w:t xml:space="preserve"> se suele </w:t>
      </w:r>
      <w:r w:rsidR="006B7D66">
        <w:t>usa</w:t>
      </w:r>
      <w:r w:rsidR="006B7D66">
        <w:t xml:space="preserve">r </w:t>
      </w:r>
      <w:r w:rsidR="006B7D66">
        <w:t>el</w:t>
      </w:r>
      <w:r w:rsidR="006B7D66">
        <w:t xml:space="preserve"> t</w:t>
      </w:r>
      <w:r w:rsidR="006B7D66">
        <w:t>ér</w:t>
      </w:r>
      <w:r w:rsidR="006B7D66">
        <w:t>mi</w:t>
      </w:r>
      <w:r w:rsidR="006B7D66">
        <w:t>no</w:t>
      </w:r>
      <w:r w:rsidR="006B7D66">
        <w:t xml:space="preserve"> </w:t>
      </w:r>
      <w:r w:rsidR="006B7D66">
        <w:t>pe</w:t>
      </w:r>
      <w:r w:rsidR="006B7D66">
        <w:t>sta</w:t>
      </w:r>
      <w:r w:rsidR="006B7D66">
        <w:t>ña</w:t>
      </w:r>
      <w:r w:rsidR="006B7D66">
        <w:t>s</w:t>
      </w:r>
      <w:r w:rsidR="006B7D66">
        <w:t>.</w:t>
      </w:r>
    </w:p>
  </w:comment>
  <w:comment w:id="486" w:author="Vaio" w:date="2015-07-28T23:37:00Z" w:initials="V">
    <w:p w:rsidR="00564662" w:rsidRDefault="00564662">
      <w:pPr>
        <w:pStyle w:val="Textocomentario"/>
      </w:pPr>
      <w:r>
        <w:rPr>
          <w:rStyle w:val="Refdecomentario"/>
        </w:rPr>
        <w:annotationRef/>
      </w:r>
      <w:r w:rsidR="006B7D66">
        <w:t xml:space="preserve">reestructurar la frase </w:t>
      </w:r>
    </w:p>
  </w:comment>
  <w:comment w:id="491" w:author="Vaio" w:date="2015-07-28T23:38:00Z" w:initials="V">
    <w:p w:rsidR="00564662" w:rsidRDefault="00564662">
      <w:pPr>
        <w:pStyle w:val="Textocomentario"/>
      </w:pPr>
      <w:r>
        <w:rPr>
          <w:rStyle w:val="Refdecomentario"/>
        </w:rPr>
        <w:annotationRef/>
      </w:r>
      <w:r w:rsidR="006B7D66">
        <w:t>Permite seleccionar?</w:t>
      </w:r>
    </w:p>
  </w:comment>
  <w:comment w:id="509" w:author="Vaio" w:date="2015-07-28T23:41:00Z" w:initials="V">
    <w:p w:rsidR="00564662" w:rsidRDefault="00564662">
      <w:pPr>
        <w:pStyle w:val="Textocomentario"/>
      </w:pPr>
      <w:r>
        <w:rPr>
          <w:rStyle w:val="Refdecomentario"/>
        </w:rPr>
        <w:annotationRef/>
      </w:r>
      <w:r w:rsidR="006B7D66">
        <w:t>es realmente uso abierto el t</w:t>
      </w:r>
      <w:r w:rsidR="006B7D66">
        <w:t>érm</w:t>
      </w:r>
      <w:r w:rsidR="006B7D66">
        <w:t>ino</w:t>
      </w:r>
      <w:r w:rsidR="006B7D66">
        <w:t xml:space="preserve"> q</w:t>
      </w:r>
      <w:r w:rsidR="006B7D66">
        <w:t xml:space="preserve">ue </w:t>
      </w:r>
      <w:r w:rsidR="006B7D66">
        <w:t>h</w:t>
      </w:r>
      <w:r w:rsidR="006B7D66">
        <w:t>ay</w:t>
      </w:r>
      <w:r w:rsidR="006B7D66">
        <w:t xml:space="preserve"> qu</w:t>
      </w:r>
      <w:r w:rsidR="006B7D66">
        <w:t xml:space="preserve">e </w:t>
      </w:r>
      <w:r w:rsidR="006B7D66">
        <w:t>usa</w:t>
      </w:r>
      <w:r w:rsidR="006B7D66">
        <w:t>r</w:t>
      </w:r>
      <w:r w:rsidR="006B7D66">
        <w:t>?</w:t>
      </w:r>
    </w:p>
    <w:p w:rsidR="00564662" w:rsidRDefault="006B7D66">
      <w:pPr>
        <w:pStyle w:val="Textocomentario"/>
      </w:pPr>
      <w:r>
        <w:t>¿</w:t>
      </w:r>
      <w:r>
        <w:t>Qu</w:t>
      </w:r>
      <w:r>
        <w:t>é</w:t>
      </w:r>
      <w:r>
        <w:t xml:space="preserve"> </w:t>
      </w:r>
      <w:proofErr w:type="spellStart"/>
      <w:r>
        <w:t>s</w:t>
      </w:r>
      <w:proofErr w:type="spellEnd"/>
      <w:r>
        <w:t>e quiere decir, que el c</w:t>
      </w:r>
      <w:r>
        <w:t>ód</w:t>
      </w:r>
      <w:r>
        <w:t>igo</w:t>
      </w:r>
      <w:r>
        <w:t xml:space="preserve"> es</w:t>
      </w:r>
      <w:r>
        <w:t xml:space="preserve"> </w:t>
      </w:r>
      <w:r>
        <w:t>a</w:t>
      </w:r>
      <w:r>
        <w:t>b</w:t>
      </w:r>
      <w:r>
        <w:t>ier</w:t>
      </w:r>
      <w:r>
        <w:t>to</w:t>
      </w:r>
      <w:r>
        <w:t xml:space="preserve">, </w:t>
      </w:r>
      <w:r>
        <w:t>qu</w:t>
      </w:r>
      <w:r>
        <w:t>e</w:t>
      </w:r>
      <w:r>
        <w:t xml:space="preserve"> el</w:t>
      </w:r>
      <w:r>
        <w:t xml:space="preserve"> </w:t>
      </w:r>
      <w:r>
        <w:t>uso</w:t>
      </w:r>
      <w:r>
        <w:t xml:space="preserve"> e</w:t>
      </w:r>
      <w:r>
        <w:t xml:space="preserve">s </w:t>
      </w:r>
      <w:r>
        <w:t>gr</w:t>
      </w:r>
      <w:r>
        <w:t>a</w:t>
      </w:r>
      <w:r>
        <w:t>tu</w:t>
      </w:r>
      <w:r>
        <w:t>i</w:t>
      </w:r>
      <w:r>
        <w:t>to</w:t>
      </w:r>
      <w:r>
        <w:t>?</w:t>
      </w:r>
      <w:r>
        <w:t xml:space="preserve"> </w:t>
      </w:r>
    </w:p>
  </w:comment>
  <w:comment w:id="510" w:author="Vaio" w:date="2015-07-28T23:42:00Z" w:initials="V">
    <w:p w:rsidR="00564662" w:rsidRDefault="00564662">
      <w:pPr>
        <w:pStyle w:val="Textocomentario"/>
      </w:pPr>
      <w:r>
        <w:rPr>
          <w:rStyle w:val="Refdecomentario"/>
        </w:rPr>
        <w:annotationRef/>
      </w:r>
      <w:r w:rsidR="006B7D66">
        <w:t xml:space="preserve">Mejorar la </w:t>
      </w:r>
      <w:proofErr w:type="spellStart"/>
      <w:r w:rsidR="006B7D66">
        <w:t>redacci</w:t>
      </w:r>
      <w:r w:rsidR="006B7D66">
        <w:t>ó</w:t>
      </w:r>
      <w:proofErr w:type="spellEnd"/>
      <w:r w:rsidR="006B7D66">
        <w:t xml:space="preserve">n de la frase. </w:t>
      </w:r>
    </w:p>
  </w:comment>
  <w:comment w:id="529" w:author="magali" w:date="2015-07-28T21:59:00Z" w:initials="m">
    <w:p w:rsidR="005317C5" w:rsidRDefault="005317C5">
      <w:pPr>
        <w:pStyle w:val="Textocomentario"/>
      </w:pPr>
      <w:r>
        <w:rPr>
          <w:rStyle w:val="Refdecomentario"/>
        </w:rPr>
        <w:annotationRef/>
      </w:r>
      <w:r>
        <w:t>Unificar las cursivas a los nombres en inglés, o lenguajes/herramientas/técnicas</w:t>
      </w:r>
    </w:p>
  </w:comment>
  <w:comment w:id="581" w:author="marcazal" w:date="2015-07-28T21:59:00Z" w:initials="m">
    <w:p w:rsidR="005317C5" w:rsidRDefault="005317C5">
      <w:pPr>
        <w:pStyle w:val="Textocomentario"/>
      </w:pPr>
      <w:r>
        <w:rPr>
          <w:rStyle w:val="Refdecomentario"/>
        </w:rPr>
        <w:annotationRef/>
      </w:r>
      <w:r>
        <w:t>No sé por qué no muestra los párrafos que eliminé</w:t>
      </w:r>
    </w:p>
  </w:comment>
  <w:comment w:id="586" w:author="magali" w:date="2015-07-28T21:59:00Z" w:initials="m">
    <w:p w:rsidR="005317C5" w:rsidRDefault="005317C5">
      <w:pPr>
        <w:pStyle w:val="Textocomentario"/>
      </w:pPr>
      <w:r>
        <w:rPr>
          <w:rStyle w:val="Refdecomentario"/>
        </w:rPr>
        <w:annotationRef/>
      </w:r>
      <w:r>
        <w:t>No está claro qué se quiso indicar con esta frase</w:t>
      </w:r>
    </w:p>
  </w:comment>
  <w:comment w:id="587" w:author="magali" w:date="2015-07-28T21:59:00Z" w:initials="m">
    <w:p w:rsidR="005317C5" w:rsidRDefault="005317C5">
      <w:pPr>
        <w:pStyle w:val="Textocomentario"/>
      </w:pPr>
      <w:r>
        <w:rPr>
          <w:rStyle w:val="Refdecomentario"/>
        </w:rPr>
        <w:annotationRef/>
      </w:r>
      <w:r>
        <w:t>Revisar frase y mejorarla</w:t>
      </w:r>
    </w:p>
  </w:comment>
  <w:comment w:id="568" w:author="Vaio" w:date="2015-07-28T23:45:00Z" w:initials="V">
    <w:p w:rsidR="004B24BA" w:rsidRDefault="004B24BA">
      <w:pPr>
        <w:pStyle w:val="Textocomentario"/>
      </w:pPr>
      <w:r>
        <w:rPr>
          <w:rStyle w:val="Refdecomentario"/>
        </w:rPr>
        <w:annotationRef/>
      </w:r>
      <w:r w:rsidR="006B7D66">
        <w:t>Lo que va entre par</w:t>
      </w:r>
      <w:r w:rsidR="006B7D66">
        <w:t>é</w:t>
      </w:r>
      <w:r w:rsidR="006B7D66">
        <w:t>nte</w:t>
      </w:r>
      <w:r w:rsidR="006B7D66">
        <w:t>si</w:t>
      </w:r>
      <w:r w:rsidR="006B7D66">
        <w:t xml:space="preserve">s </w:t>
      </w:r>
      <w:r w:rsidR="006B7D66">
        <w:t>no</w:t>
      </w:r>
      <w:r w:rsidR="006B7D66">
        <w:t xml:space="preserve"> d</w:t>
      </w:r>
      <w:r w:rsidR="006B7D66">
        <w:t>eber</w:t>
      </w:r>
      <w:r w:rsidR="006B7D66">
        <w:t>ía</w:t>
      </w:r>
      <w:r w:rsidR="006B7D66">
        <w:t xml:space="preserve"> </w:t>
      </w:r>
      <w:r w:rsidR="006B7D66">
        <w:t xml:space="preserve">ir </w:t>
      </w:r>
      <w:r w:rsidR="006B7D66">
        <w:t>en</w:t>
      </w:r>
      <w:r w:rsidR="006B7D66">
        <w:t xml:space="preserve"> c</w:t>
      </w:r>
      <w:r w:rsidR="006B7D66">
        <w:t>ur</w:t>
      </w:r>
      <w:r w:rsidR="006B7D66">
        <w:t>si</w:t>
      </w:r>
      <w:r w:rsidR="006B7D66">
        <w:t>vas.</w:t>
      </w:r>
      <w:r w:rsidR="006B7D66">
        <w:t xml:space="preserve"> </w:t>
      </w:r>
    </w:p>
  </w:comment>
  <w:comment w:id="670" w:author="magali" w:date="2015-07-28T21:59:00Z" w:initials="m">
    <w:p w:rsidR="005317C5" w:rsidRDefault="005317C5" w:rsidP="001770C9">
      <w:pPr>
        <w:pStyle w:val="Textocomentario"/>
      </w:pPr>
      <w:r>
        <w:rPr>
          <w:rStyle w:val="Refdecomentario"/>
        </w:rPr>
        <w:annotationRef/>
      </w:r>
      <w:r>
        <w:t>Unificar las cursivas a los nombres en inglés, o lenguajes/herramientas/técnicas</w:t>
      </w:r>
    </w:p>
  </w:comment>
  <w:comment w:id="689" w:author="magali" w:date="2015-07-28T21:59:00Z" w:initials="m">
    <w:p w:rsidR="005317C5" w:rsidRDefault="005317C5">
      <w:pPr>
        <w:pStyle w:val="Textocomentario"/>
      </w:pPr>
      <w:r>
        <w:rPr>
          <w:rStyle w:val="Refdecomentario"/>
        </w:rPr>
        <w:annotationRef/>
      </w:r>
      <w:r>
        <w:t>Aclaraste en algún lugar qué significan estas siglas?</w:t>
      </w:r>
    </w:p>
  </w:comment>
  <w:comment w:id="696" w:author="magali" w:date="2015-07-28T21:59:00Z" w:initials="m">
    <w:p w:rsidR="005317C5" w:rsidRDefault="005317C5">
      <w:pPr>
        <w:pStyle w:val="Textocomentario"/>
      </w:pPr>
      <w:r>
        <w:rPr>
          <w:rStyle w:val="Refdecomentario"/>
        </w:rPr>
        <w:annotationRef/>
      </w:r>
      <w:r>
        <w:t>Mencionar las propuestas que estuviste presentando en el capítulo</w:t>
      </w:r>
    </w:p>
  </w:comment>
  <w:comment w:id="701" w:author="magali" w:date="2015-07-28T21:59:00Z" w:initials="m">
    <w:p w:rsidR="005317C5" w:rsidRDefault="005317C5">
      <w:pPr>
        <w:pStyle w:val="Textocomentario"/>
      </w:pPr>
      <w:r>
        <w:rPr>
          <w:rStyle w:val="Refdecomentario"/>
        </w:rPr>
        <w:annotationRef/>
      </w:r>
      <w:r>
        <w:t>Yo eliminaría este párrafo.. porque todavía no has presentado tu propuesta.. la síntesis debería evidenciar la problemática y necesidades en este campo, así, el capítulo siguiente cuando se muestra tu propuesta queda más claro el motivo del aporte.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7D66" w:rsidRDefault="006B7D66" w:rsidP="00875FB2">
      <w:pPr>
        <w:spacing w:after="0" w:line="240" w:lineRule="auto"/>
      </w:pPr>
      <w:r>
        <w:separator/>
      </w:r>
    </w:p>
  </w:endnote>
  <w:endnote w:type="continuationSeparator" w:id="0">
    <w:p w:rsidR="006B7D66" w:rsidRDefault="006B7D66" w:rsidP="00875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7D66" w:rsidRDefault="006B7D66" w:rsidP="00875FB2">
      <w:pPr>
        <w:spacing w:after="0" w:line="240" w:lineRule="auto"/>
      </w:pPr>
      <w:r>
        <w:separator/>
      </w:r>
    </w:p>
  </w:footnote>
  <w:footnote w:type="continuationSeparator" w:id="0">
    <w:p w:rsidR="006B7D66" w:rsidRDefault="006B7D66" w:rsidP="00875FB2">
      <w:pPr>
        <w:spacing w:after="0" w:line="240" w:lineRule="auto"/>
      </w:pPr>
      <w:r>
        <w:continuationSeparator/>
      </w:r>
    </w:p>
  </w:footnote>
  <w:footnote w:id="1">
    <w:p w:rsidR="005317C5" w:rsidRPr="006934C2" w:rsidRDefault="005317C5" w:rsidP="00875FB2">
      <w:pPr>
        <w:pStyle w:val="Textonotapie"/>
        <w:rPr>
          <w:rFonts w:cstheme="minorHAnsi"/>
          <w:sz w:val="14"/>
          <w:szCs w:val="16"/>
          <w:lang w:val="en-US"/>
        </w:rPr>
      </w:pPr>
      <w:r w:rsidRPr="00733DD4">
        <w:rPr>
          <w:rStyle w:val="Refdenotaalpie"/>
          <w:rFonts w:cstheme="minorHAnsi"/>
          <w:b/>
          <w:sz w:val="14"/>
          <w:szCs w:val="16"/>
        </w:rPr>
        <w:footnoteRef/>
      </w:r>
      <w:r w:rsidRPr="00733DD4">
        <w:rPr>
          <w:rFonts w:cstheme="minorHAnsi"/>
          <w:b/>
          <w:sz w:val="14"/>
          <w:szCs w:val="16"/>
          <w:lang w:val="en-US"/>
        </w:rPr>
        <w:t xml:space="preserve"> Wikipedia- </w:t>
      </w:r>
      <w:r w:rsidRPr="00733DD4">
        <w:rPr>
          <w:rFonts w:cstheme="minorHAnsi"/>
          <w:b/>
          <w:i/>
          <w:sz w:val="14"/>
          <w:szCs w:val="16"/>
          <w:lang w:val="en-US"/>
        </w:rPr>
        <w:t>Rich internet applications</w:t>
      </w:r>
      <w:r w:rsidRPr="00733DD4">
        <w:rPr>
          <w:rFonts w:cstheme="minorHAnsi"/>
          <w:b/>
          <w:sz w:val="14"/>
          <w:szCs w:val="16"/>
          <w:lang w:val="en-US"/>
        </w:rPr>
        <w:t>:</w:t>
      </w:r>
      <w:r w:rsidRPr="006934C2">
        <w:rPr>
          <w:rFonts w:cstheme="minorHAnsi"/>
          <w:sz w:val="14"/>
          <w:szCs w:val="16"/>
          <w:lang w:val="en-US"/>
        </w:rPr>
        <w:t xml:space="preserve"> </w:t>
      </w:r>
      <w:r>
        <w:fldChar w:fldCharType="begin"/>
      </w:r>
      <w:r w:rsidRPr="00B25EE8">
        <w:rPr>
          <w:lang w:val="en-US"/>
          <w:rPrChange w:id="73" w:author="Vaio" w:date="2015-07-28T21:20:00Z">
            <w:rPr/>
          </w:rPrChange>
        </w:rPr>
        <w:instrText xml:space="preserve"> HYPERLINK "http://en.wikipedia.org/wiki/Rich_Internet_application" </w:instrText>
      </w:r>
      <w:r>
        <w:fldChar w:fldCharType="separate"/>
      </w:r>
      <w:r w:rsidRPr="006934C2">
        <w:rPr>
          <w:rStyle w:val="Hipervnculo"/>
          <w:rFonts w:cstheme="minorHAnsi"/>
          <w:color w:val="000000" w:themeColor="text1"/>
          <w:sz w:val="14"/>
          <w:szCs w:val="16"/>
          <w:lang w:val="en-US"/>
        </w:rPr>
        <w:t>http://en.wikipedia.org/wiki/Rich_Internet_application</w:t>
      </w:r>
      <w:r>
        <w:rPr>
          <w:rStyle w:val="Hipervnculo"/>
          <w:rFonts w:cstheme="minorHAnsi"/>
          <w:color w:val="000000" w:themeColor="text1"/>
          <w:sz w:val="14"/>
          <w:szCs w:val="16"/>
          <w:lang w:val="en-US"/>
        </w:rPr>
        <w:fldChar w:fldCharType="end"/>
      </w:r>
      <w:r w:rsidRPr="006934C2">
        <w:rPr>
          <w:rFonts w:cstheme="minorHAnsi"/>
          <w:sz w:val="14"/>
          <w:szCs w:val="16"/>
          <w:lang w:val="en-US"/>
        </w:rPr>
        <w:t xml:space="preserve"> 2015</w:t>
      </w:r>
    </w:p>
    <w:p w:rsidR="005317C5" w:rsidRDefault="005317C5" w:rsidP="00875FB2">
      <w:pPr>
        <w:pStyle w:val="Textonotapie"/>
        <w:rPr>
          <w:lang w:val="en-US"/>
        </w:rPr>
      </w:pPr>
    </w:p>
  </w:footnote>
  <w:footnote w:id="2">
    <w:p w:rsidR="005317C5" w:rsidRPr="00BC355D" w:rsidRDefault="005317C5" w:rsidP="00875FB2">
      <w:pPr>
        <w:pStyle w:val="Textonotapie"/>
        <w:rPr>
          <w:color w:val="000000" w:themeColor="text1"/>
          <w:sz w:val="14"/>
          <w:szCs w:val="16"/>
          <w:lang w:val="es-PY"/>
        </w:rPr>
      </w:pPr>
      <w:r w:rsidRPr="00BC355D">
        <w:rPr>
          <w:rStyle w:val="Refdenotaalpie"/>
          <w:color w:val="000000" w:themeColor="text1"/>
          <w:sz w:val="14"/>
          <w:szCs w:val="16"/>
        </w:rPr>
        <w:footnoteRef/>
      </w:r>
      <w:r w:rsidRPr="00BC355D">
        <w:rPr>
          <w:color w:val="000000" w:themeColor="text1"/>
          <w:sz w:val="14"/>
          <w:szCs w:val="16"/>
          <w:lang w:val="es-PY"/>
        </w:rPr>
        <w:t xml:space="preserve"> </w:t>
      </w:r>
      <w:r w:rsidRPr="00BC355D">
        <w:rPr>
          <w:b/>
          <w:color w:val="000000" w:themeColor="text1"/>
          <w:sz w:val="14"/>
          <w:szCs w:val="16"/>
          <w:lang w:val="es-PY"/>
        </w:rPr>
        <w:t>Oracle:</w:t>
      </w:r>
      <w:del w:id="211" w:author="Vaio" w:date="2015-07-28T21:40:00Z">
        <w:r w:rsidRPr="00BC355D" w:rsidDel="00E82F76">
          <w:rPr>
            <w:color w:val="000000" w:themeColor="text1"/>
            <w:sz w:val="14"/>
            <w:szCs w:val="16"/>
            <w:lang w:val="es-PY"/>
          </w:rPr>
          <w:delText xml:space="preserve"> </w:delText>
        </w:r>
      </w:del>
      <w:r w:rsidRPr="00BC355D">
        <w:rPr>
          <w:color w:val="000000" w:themeColor="text1"/>
          <w:sz w:val="14"/>
          <w:szCs w:val="16"/>
          <w:lang w:val="es-PY"/>
        </w:rPr>
        <w:t xml:space="preserve"> </w:t>
      </w:r>
      <w:hyperlink r:id="rId1" w:history="1">
        <w:r w:rsidRPr="00BC355D">
          <w:rPr>
            <w:rStyle w:val="Hipervnculo"/>
            <w:color w:val="000000" w:themeColor="text1"/>
            <w:sz w:val="14"/>
            <w:szCs w:val="16"/>
            <w:lang w:val="es-PY"/>
          </w:rPr>
          <w:t>http://www.oracle.com/technetwork/java/javase/javawebstart/index.html</w:t>
        </w:r>
      </w:hyperlink>
      <w:r w:rsidRPr="00BC355D">
        <w:rPr>
          <w:sz w:val="14"/>
          <w:szCs w:val="16"/>
          <w:lang w:val="es-PY"/>
        </w:rPr>
        <w:t xml:space="preserve"> 2015</w:t>
      </w:r>
    </w:p>
  </w:footnote>
  <w:footnote w:id="3">
    <w:p w:rsidR="005317C5" w:rsidRPr="003612A0" w:rsidRDefault="005317C5" w:rsidP="00875FB2">
      <w:pPr>
        <w:pStyle w:val="Textonotapie"/>
        <w:rPr>
          <w:color w:val="000000" w:themeColor="text1"/>
          <w:sz w:val="14"/>
          <w:szCs w:val="16"/>
          <w:lang w:val="en-US"/>
        </w:rPr>
      </w:pPr>
      <w:r w:rsidRPr="003612A0">
        <w:rPr>
          <w:rStyle w:val="Refdenotaalpie"/>
          <w:color w:val="000000" w:themeColor="text1"/>
          <w:sz w:val="14"/>
          <w:szCs w:val="16"/>
        </w:rPr>
        <w:footnoteRef/>
      </w:r>
      <w:r w:rsidRPr="003612A0">
        <w:rPr>
          <w:b/>
          <w:color w:val="000000" w:themeColor="text1"/>
          <w:sz w:val="14"/>
          <w:szCs w:val="16"/>
          <w:lang w:val="en-US"/>
        </w:rPr>
        <w:t>Adobe AIR:</w:t>
      </w:r>
      <w:r>
        <w:rPr>
          <w:color w:val="000000" w:themeColor="text1"/>
          <w:sz w:val="14"/>
          <w:szCs w:val="16"/>
          <w:lang w:val="en-US"/>
        </w:rPr>
        <w:t xml:space="preserve"> </w:t>
      </w:r>
      <w:r>
        <w:fldChar w:fldCharType="begin"/>
      </w:r>
      <w:r w:rsidRPr="00B25EE8">
        <w:rPr>
          <w:lang w:val="en-US"/>
          <w:rPrChange w:id="212" w:author="Vaio" w:date="2015-07-28T21:20:00Z">
            <w:rPr/>
          </w:rPrChange>
        </w:rPr>
        <w:instrText xml:space="preserve"> HYPERLINK "http://www.adobe.com/products/air.html" </w:instrText>
      </w:r>
      <w:r>
        <w:fldChar w:fldCharType="separate"/>
      </w:r>
      <w:r w:rsidRPr="003612A0">
        <w:rPr>
          <w:rStyle w:val="Hipervnculo"/>
          <w:color w:val="000000" w:themeColor="text1"/>
          <w:sz w:val="14"/>
          <w:szCs w:val="16"/>
          <w:lang w:val="en-US"/>
        </w:rPr>
        <w:t>http://www.adobe.com/products/air.html</w:t>
      </w:r>
      <w:r>
        <w:rPr>
          <w:rStyle w:val="Hipervnculo"/>
          <w:color w:val="000000" w:themeColor="text1"/>
          <w:sz w:val="14"/>
          <w:szCs w:val="16"/>
          <w:lang w:val="en-US"/>
        </w:rPr>
        <w:fldChar w:fldCharType="end"/>
      </w:r>
      <w:r w:rsidRPr="003612A0">
        <w:rPr>
          <w:sz w:val="14"/>
          <w:szCs w:val="16"/>
          <w:lang w:val="en-US"/>
        </w:rPr>
        <w:t xml:space="preserve"> 2015</w:t>
      </w:r>
    </w:p>
  </w:footnote>
  <w:footnote w:id="4">
    <w:p w:rsidR="005317C5" w:rsidRDefault="005317C5" w:rsidP="00F011B8">
      <w:pPr>
        <w:pStyle w:val="Textonotapie"/>
        <w:rPr>
          <w:rFonts w:ascii="Times New Roman" w:hAnsi="Times New Roman" w:cs="Times New Roman"/>
          <w:sz w:val="14"/>
          <w:szCs w:val="14"/>
        </w:rPr>
      </w:pPr>
      <w:r>
        <w:rPr>
          <w:rStyle w:val="Refdenotaalpie"/>
          <w:rFonts w:ascii="Times New Roman" w:hAnsi="Times New Roman" w:cs="Times New Roman"/>
          <w:sz w:val="14"/>
          <w:szCs w:val="14"/>
        </w:rPr>
        <w:footnoteRef/>
      </w:r>
      <w:r>
        <w:rPr>
          <w:rFonts w:ascii="Times New Roman" w:hAnsi="Times New Roman" w:cs="Times New Roman"/>
          <w:sz w:val="14"/>
          <w:szCs w:val="14"/>
        </w:rPr>
        <w:t xml:space="preserve"> </w:t>
      </w:r>
      <w:r>
        <w:rPr>
          <w:rFonts w:ascii="Times New Roman" w:hAnsi="Times New Roman" w:cs="Times New Roman"/>
          <w:color w:val="252525"/>
          <w:sz w:val="14"/>
          <w:szCs w:val="14"/>
          <w:shd w:val="clear" w:color="auto" w:fill="FFFFFF"/>
        </w:rPr>
        <w:t>Describe un estilo de comunicación sobre</w:t>
      </w:r>
      <w:r>
        <w:rPr>
          <w:rStyle w:val="apple-converted-space"/>
          <w:rFonts w:ascii="Times New Roman" w:hAnsi="Times New Roman" w:cs="Times New Roman"/>
          <w:color w:val="252525"/>
          <w:sz w:val="14"/>
          <w:szCs w:val="14"/>
          <w:shd w:val="clear" w:color="auto" w:fill="FFFFFF"/>
        </w:rPr>
        <w:t> </w:t>
      </w:r>
      <w:r w:rsidRPr="000F1C98">
        <w:rPr>
          <w:rFonts w:ascii="Times New Roman" w:hAnsi="Times New Roman" w:cs="Times New Roman"/>
          <w:sz w:val="14"/>
          <w:szCs w:val="14"/>
          <w:shd w:val="clear" w:color="auto" w:fill="FFFFFF"/>
        </w:rPr>
        <w:t>Internet</w:t>
      </w:r>
      <w:r>
        <w:rPr>
          <w:rStyle w:val="apple-converted-space"/>
          <w:rFonts w:ascii="Times New Roman" w:hAnsi="Times New Roman" w:cs="Times New Roman"/>
          <w:color w:val="252525"/>
          <w:sz w:val="14"/>
          <w:szCs w:val="14"/>
          <w:shd w:val="clear" w:color="auto" w:fill="FFFFFF"/>
        </w:rPr>
        <w:t> </w:t>
      </w:r>
      <w:r>
        <w:rPr>
          <w:rFonts w:ascii="Times New Roman" w:hAnsi="Times New Roman" w:cs="Times New Roman"/>
          <w:color w:val="252525"/>
          <w:sz w:val="14"/>
          <w:szCs w:val="14"/>
          <w:shd w:val="clear" w:color="auto" w:fill="FFFFFF"/>
        </w:rPr>
        <w:t>donde la petición de una transacción se origina en el</w:t>
      </w:r>
      <w:r>
        <w:rPr>
          <w:rStyle w:val="apple-converted-space"/>
          <w:rFonts w:ascii="Times New Roman" w:hAnsi="Times New Roman" w:cs="Times New Roman"/>
          <w:color w:val="252525"/>
          <w:sz w:val="14"/>
          <w:szCs w:val="14"/>
          <w:shd w:val="clear" w:color="auto" w:fill="FFFFFF"/>
        </w:rPr>
        <w:t> </w:t>
      </w:r>
      <w:r w:rsidRPr="000F1C98">
        <w:rPr>
          <w:rFonts w:ascii="Times New Roman" w:hAnsi="Times New Roman" w:cs="Times New Roman"/>
          <w:sz w:val="14"/>
          <w:szCs w:val="14"/>
          <w:shd w:val="clear" w:color="auto" w:fill="FFFFFF"/>
        </w:rPr>
        <w:t>servidor</w:t>
      </w:r>
      <w:r>
        <w:rPr>
          <w:rFonts w:ascii="Times New Roman" w:hAnsi="Times New Roman" w:cs="Times New Roman"/>
          <w:sz w:val="14"/>
          <w:szCs w:val="14"/>
        </w:rPr>
        <w:t>.</w:t>
      </w:r>
    </w:p>
  </w:footnote>
  <w:footnote w:id="5">
    <w:p w:rsidR="005317C5" w:rsidRPr="00E261A7" w:rsidRDefault="005317C5">
      <w:pPr>
        <w:pStyle w:val="Textonotapie"/>
        <w:rPr>
          <w:color w:val="000000" w:themeColor="text1"/>
          <w:sz w:val="14"/>
          <w:lang w:val="en-US"/>
        </w:rPr>
      </w:pPr>
      <w:r w:rsidRPr="00E261A7">
        <w:rPr>
          <w:rStyle w:val="Refdenotaalpie"/>
          <w:color w:val="000000" w:themeColor="text1"/>
          <w:sz w:val="14"/>
        </w:rPr>
        <w:footnoteRef/>
      </w:r>
      <w:r w:rsidRPr="00E261A7">
        <w:rPr>
          <w:color w:val="000000" w:themeColor="text1"/>
          <w:sz w:val="14"/>
          <w:lang w:val="en-US"/>
        </w:rPr>
        <w:t xml:space="preserve"> </w:t>
      </w:r>
      <w:r w:rsidRPr="00E261A7">
        <w:rPr>
          <w:b/>
          <w:color w:val="000000" w:themeColor="text1"/>
          <w:sz w:val="14"/>
          <w:lang w:val="en-US"/>
        </w:rPr>
        <w:t>Designing Web Interfaces:</w:t>
      </w:r>
      <w:r w:rsidRPr="00E261A7">
        <w:rPr>
          <w:color w:val="000000" w:themeColor="text1"/>
          <w:sz w:val="14"/>
          <w:lang w:val="en-US"/>
        </w:rPr>
        <w:t xml:space="preserve"> </w:t>
      </w:r>
      <w:r>
        <w:fldChar w:fldCharType="begin"/>
      </w:r>
      <w:r w:rsidRPr="00B25EE8">
        <w:rPr>
          <w:lang w:val="en-US"/>
          <w:rPrChange w:id="462" w:author="Vaio" w:date="2015-07-28T21:20:00Z">
            <w:rPr/>
          </w:rPrChange>
        </w:rPr>
        <w:instrText xml:space="preserve"> HYPERLINK "http://designingwebinterfaces.com/essential_controls" </w:instrText>
      </w:r>
      <w:r>
        <w:fldChar w:fldCharType="separate"/>
      </w:r>
      <w:r w:rsidRPr="00E261A7">
        <w:rPr>
          <w:rStyle w:val="Hipervnculo"/>
          <w:color w:val="000000" w:themeColor="text1"/>
          <w:sz w:val="14"/>
          <w:lang w:val="en-US"/>
        </w:rPr>
        <w:t>http://designingwebinterfaces.com/essential_controls</w:t>
      </w:r>
      <w:r>
        <w:rPr>
          <w:rStyle w:val="Hipervnculo"/>
          <w:color w:val="000000" w:themeColor="text1"/>
          <w:sz w:val="14"/>
          <w:lang w:val="en-US"/>
        </w:rPr>
        <w:fldChar w:fldCharType="end"/>
      </w:r>
      <w:r w:rsidRPr="00E261A7">
        <w:rPr>
          <w:color w:val="000000" w:themeColor="text1"/>
          <w:sz w:val="14"/>
          <w:lang w:val="en-US"/>
        </w:rPr>
        <w:t xml:space="preserve"> 2009</w:t>
      </w:r>
    </w:p>
  </w:footnote>
  <w:footnote w:id="6">
    <w:p w:rsidR="005317C5" w:rsidRPr="00E261A7" w:rsidRDefault="005317C5">
      <w:pPr>
        <w:pStyle w:val="Textonotapie"/>
        <w:rPr>
          <w:color w:val="000000" w:themeColor="text1"/>
          <w:sz w:val="14"/>
          <w:lang w:val="en-US"/>
        </w:rPr>
      </w:pPr>
      <w:r w:rsidRPr="00E261A7">
        <w:rPr>
          <w:rStyle w:val="Refdenotaalpie"/>
          <w:color w:val="000000" w:themeColor="text1"/>
          <w:sz w:val="14"/>
        </w:rPr>
        <w:footnoteRef/>
      </w:r>
      <w:r w:rsidRPr="00E261A7">
        <w:rPr>
          <w:color w:val="000000" w:themeColor="text1"/>
          <w:sz w:val="14"/>
          <w:lang w:val="en-US"/>
        </w:rPr>
        <w:t xml:space="preserve"> </w:t>
      </w:r>
      <w:r w:rsidRPr="00E261A7">
        <w:rPr>
          <w:b/>
          <w:color w:val="000000" w:themeColor="text1"/>
          <w:sz w:val="14"/>
          <w:lang w:val="en-US"/>
        </w:rPr>
        <w:t>UX BOOTH:</w:t>
      </w:r>
      <w:r w:rsidRPr="00E261A7">
        <w:rPr>
          <w:color w:val="000000" w:themeColor="text1"/>
          <w:sz w:val="14"/>
          <w:lang w:val="en-US"/>
        </w:rPr>
        <w:t xml:space="preserve"> </w:t>
      </w:r>
      <w:r>
        <w:fldChar w:fldCharType="begin"/>
      </w:r>
      <w:r w:rsidRPr="00B25EE8">
        <w:rPr>
          <w:lang w:val="en-US"/>
          <w:rPrChange w:id="465" w:author="Vaio" w:date="2015-07-28T21:20:00Z">
            <w:rPr/>
          </w:rPrChange>
        </w:rPr>
        <w:instrText xml:space="preserve"> HYPERLINK "http://www.uxbooth.com/articles/essential-controls-for-web-applications/" </w:instrText>
      </w:r>
      <w:r>
        <w:fldChar w:fldCharType="separate"/>
      </w:r>
      <w:r w:rsidRPr="00E261A7">
        <w:rPr>
          <w:rStyle w:val="Hipervnculo"/>
          <w:color w:val="000000" w:themeColor="text1"/>
          <w:sz w:val="14"/>
          <w:lang w:val="en-US"/>
        </w:rPr>
        <w:t>http://www.uxbooth.com/articles/essential-controls-for-web-applications/</w:t>
      </w:r>
      <w:r>
        <w:rPr>
          <w:rStyle w:val="Hipervnculo"/>
          <w:color w:val="000000" w:themeColor="text1"/>
          <w:sz w:val="14"/>
          <w:lang w:val="en-US"/>
        </w:rPr>
        <w:fldChar w:fldCharType="end"/>
      </w:r>
      <w:r w:rsidRPr="00E261A7">
        <w:rPr>
          <w:color w:val="000000" w:themeColor="text1"/>
          <w:sz w:val="14"/>
          <w:lang w:val="en-US"/>
        </w:rPr>
        <w:t xml:space="preserve"> 2010</w:t>
      </w:r>
    </w:p>
  </w:footnote>
  <w:footnote w:id="7">
    <w:p w:rsidR="005317C5" w:rsidRPr="0093596E" w:rsidRDefault="005317C5" w:rsidP="00007E54">
      <w:pPr>
        <w:pStyle w:val="Textonotapie"/>
        <w:rPr>
          <w:color w:val="000000" w:themeColor="text1"/>
          <w:sz w:val="14"/>
          <w:lang w:val="en-US"/>
        </w:rPr>
      </w:pPr>
      <w:r w:rsidRPr="0093596E">
        <w:rPr>
          <w:rStyle w:val="Refdenotaalpie"/>
          <w:color w:val="000000" w:themeColor="text1"/>
          <w:sz w:val="14"/>
        </w:rPr>
        <w:footnoteRef/>
      </w:r>
      <w:r w:rsidRPr="0093596E">
        <w:rPr>
          <w:color w:val="000000" w:themeColor="text1"/>
          <w:sz w:val="14"/>
          <w:lang w:val="en-US"/>
        </w:rPr>
        <w:t xml:space="preserve"> </w:t>
      </w:r>
      <w:r w:rsidRPr="0093596E">
        <w:rPr>
          <w:b/>
          <w:color w:val="000000" w:themeColor="text1"/>
          <w:sz w:val="14"/>
          <w:lang w:val="en-US"/>
        </w:rPr>
        <w:t xml:space="preserve">jQuery user interface: </w:t>
      </w:r>
      <w:r>
        <w:fldChar w:fldCharType="begin"/>
      </w:r>
      <w:r w:rsidRPr="00B25EE8">
        <w:rPr>
          <w:lang w:val="en-US"/>
          <w:rPrChange w:id="494" w:author="Vaio" w:date="2015-07-28T21:20:00Z">
            <w:rPr/>
          </w:rPrChange>
        </w:rPr>
        <w:instrText xml:space="preserve"> HYPERLINK "http://jqueryui.com/" </w:instrText>
      </w:r>
      <w:r>
        <w:fldChar w:fldCharType="separate"/>
      </w:r>
      <w:r w:rsidRPr="0093596E">
        <w:rPr>
          <w:rStyle w:val="Hipervnculo"/>
          <w:color w:val="000000" w:themeColor="text1"/>
          <w:sz w:val="14"/>
          <w:lang w:val="en-US"/>
        </w:rPr>
        <w:t>http://jqueryui.com/</w:t>
      </w:r>
      <w:r>
        <w:rPr>
          <w:rStyle w:val="Hipervnculo"/>
          <w:color w:val="000000" w:themeColor="text1"/>
          <w:sz w:val="14"/>
          <w:lang w:val="en-US"/>
        </w:rPr>
        <w:fldChar w:fldCharType="end"/>
      </w:r>
      <w:r w:rsidRPr="0093596E">
        <w:rPr>
          <w:color w:val="000000" w:themeColor="text1"/>
          <w:sz w:val="14"/>
          <w:lang w:val="en-US"/>
        </w:rPr>
        <w:t xml:space="preserve"> 2015 </w:t>
      </w:r>
    </w:p>
  </w:footnote>
  <w:footnote w:id="8">
    <w:p w:rsidR="005317C5" w:rsidRPr="0093596E" w:rsidRDefault="005317C5" w:rsidP="00007E54">
      <w:pPr>
        <w:pStyle w:val="Textonotapie"/>
        <w:rPr>
          <w:color w:val="000000" w:themeColor="text1"/>
          <w:sz w:val="14"/>
          <w:lang w:val="en-US"/>
        </w:rPr>
      </w:pPr>
      <w:r w:rsidRPr="0093596E">
        <w:rPr>
          <w:rStyle w:val="Refdenotaalpie"/>
          <w:color w:val="000000" w:themeColor="text1"/>
          <w:sz w:val="14"/>
        </w:rPr>
        <w:footnoteRef/>
      </w:r>
      <w:r w:rsidRPr="0093596E">
        <w:rPr>
          <w:color w:val="000000" w:themeColor="text1"/>
          <w:sz w:val="14"/>
          <w:lang w:val="en-US"/>
        </w:rPr>
        <w:t xml:space="preserve"> </w:t>
      </w:r>
      <w:r w:rsidRPr="0093596E">
        <w:rPr>
          <w:b/>
          <w:color w:val="000000" w:themeColor="text1"/>
          <w:sz w:val="14"/>
          <w:lang w:val="en-US"/>
        </w:rPr>
        <w:t>jQuery Validation Plugin:</w:t>
      </w:r>
      <w:r w:rsidRPr="0093596E">
        <w:rPr>
          <w:color w:val="000000" w:themeColor="text1"/>
          <w:sz w:val="14"/>
          <w:lang w:val="en-US"/>
        </w:rPr>
        <w:t xml:space="preserve"> </w:t>
      </w:r>
      <w:r>
        <w:fldChar w:fldCharType="begin"/>
      </w:r>
      <w:r w:rsidRPr="00B25EE8">
        <w:rPr>
          <w:lang w:val="en-US"/>
          <w:rPrChange w:id="498" w:author="Vaio" w:date="2015-07-28T21:20:00Z">
            <w:rPr/>
          </w:rPrChange>
        </w:rPr>
        <w:instrText xml:space="preserve"> HYPERLINK "http://jqueryvalidation.org/" </w:instrText>
      </w:r>
      <w:r>
        <w:fldChar w:fldCharType="separate"/>
      </w:r>
      <w:r w:rsidRPr="0093596E">
        <w:rPr>
          <w:rStyle w:val="Hipervnculo"/>
          <w:color w:val="000000" w:themeColor="text1"/>
          <w:sz w:val="14"/>
          <w:lang w:val="en-US"/>
        </w:rPr>
        <w:t>http://jqueryvalidation.org/</w:t>
      </w:r>
      <w:r>
        <w:rPr>
          <w:rStyle w:val="Hipervnculo"/>
          <w:color w:val="000000" w:themeColor="text1"/>
          <w:sz w:val="14"/>
          <w:lang w:val="en-US"/>
        </w:rPr>
        <w:fldChar w:fldCharType="end"/>
      </w:r>
      <w:r w:rsidRPr="0093596E">
        <w:rPr>
          <w:color w:val="000000" w:themeColor="text1"/>
          <w:sz w:val="14"/>
          <w:lang w:val="en-US"/>
        </w:rPr>
        <w:t xml:space="preserve"> 2015</w:t>
      </w:r>
    </w:p>
  </w:footnote>
  <w:footnote w:id="9">
    <w:p w:rsidR="005317C5" w:rsidRPr="0093596E" w:rsidRDefault="005317C5">
      <w:pPr>
        <w:pStyle w:val="Textonotapie"/>
        <w:rPr>
          <w:color w:val="000000" w:themeColor="text1"/>
          <w:sz w:val="14"/>
          <w:lang w:val="en-US"/>
        </w:rPr>
      </w:pPr>
      <w:r w:rsidRPr="0093596E">
        <w:rPr>
          <w:rStyle w:val="Refdenotaalpie"/>
          <w:color w:val="000000" w:themeColor="text1"/>
          <w:sz w:val="14"/>
        </w:rPr>
        <w:footnoteRef/>
      </w:r>
      <w:r w:rsidRPr="0093596E">
        <w:rPr>
          <w:color w:val="000000" w:themeColor="text1"/>
          <w:sz w:val="14"/>
          <w:lang w:val="en-US"/>
        </w:rPr>
        <w:t xml:space="preserve"> </w:t>
      </w:r>
      <w:r w:rsidRPr="0093596E">
        <w:rPr>
          <w:b/>
          <w:color w:val="000000" w:themeColor="text1"/>
          <w:sz w:val="14"/>
          <w:lang w:val="en-US"/>
        </w:rPr>
        <w:t xml:space="preserve">jQuery: </w:t>
      </w:r>
      <w:r>
        <w:fldChar w:fldCharType="begin"/>
      </w:r>
      <w:r w:rsidRPr="00B25EE8">
        <w:rPr>
          <w:lang w:val="en-US"/>
          <w:rPrChange w:id="501" w:author="Vaio" w:date="2015-07-28T21:20:00Z">
            <w:rPr/>
          </w:rPrChange>
        </w:rPr>
        <w:instrText xml:space="preserve"> HYPERLINK "http://jquery.com/" </w:instrText>
      </w:r>
      <w:r>
        <w:fldChar w:fldCharType="separate"/>
      </w:r>
      <w:r w:rsidRPr="0093596E">
        <w:rPr>
          <w:rStyle w:val="Hipervnculo"/>
          <w:color w:val="000000" w:themeColor="text1"/>
          <w:sz w:val="14"/>
          <w:lang w:val="en-US"/>
        </w:rPr>
        <w:t>http://jquery.com/</w:t>
      </w:r>
      <w:r>
        <w:rPr>
          <w:rStyle w:val="Hipervnculo"/>
          <w:color w:val="000000" w:themeColor="text1"/>
          <w:sz w:val="14"/>
          <w:lang w:val="en-US"/>
        </w:rPr>
        <w:fldChar w:fldCharType="end"/>
      </w:r>
      <w:r w:rsidRPr="0093596E">
        <w:rPr>
          <w:color w:val="000000" w:themeColor="text1"/>
          <w:sz w:val="14"/>
          <w:lang w:val="en-US"/>
        </w:rPr>
        <w:t xml:space="preserve"> 2015</w:t>
      </w:r>
    </w:p>
  </w:footnote>
  <w:footnote w:id="10">
    <w:p w:rsidR="005317C5" w:rsidRPr="0093596E" w:rsidRDefault="005317C5" w:rsidP="002F1F54">
      <w:pPr>
        <w:pStyle w:val="Textonotapie"/>
        <w:rPr>
          <w:b/>
          <w:bCs/>
          <w:color w:val="000000" w:themeColor="text1"/>
          <w:sz w:val="14"/>
          <w:lang w:val="en-US"/>
        </w:rPr>
      </w:pPr>
      <w:r w:rsidRPr="0093596E">
        <w:rPr>
          <w:rStyle w:val="Refdenotaalpie"/>
          <w:color w:val="000000" w:themeColor="text1"/>
          <w:sz w:val="14"/>
        </w:rPr>
        <w:footnoteRef/>
      </w:r>
      <w:r w:rsidRPr="0093596E">
        <w:rPr>
          <w:color w:val="000000" w:themeColor="text1"/>
          <w:sz w:val="14"/>
          <w:lang w:val="en-US"/>
        </w:rPr>
        <w:t xml:space="preserve"> </w:t>
      </w:r>
      <w:r w:rsidRPr="0093596E">
        <w:rPr>
          <w:b/>
          <w:bCs/>
          <w:color w:val="000000" w:themeColor="text1"/>
          <w:sz w:val="14"/>
          <w:lang w:val="en-US"/>
        </w:rPr>
        <w:t xml:space="preserve">Usage of JavaScript libraries for websites </w:t>
      </w:r>
      <w:r>
        <w:fldChar w:fldCharType="begin"/>
      </w:r>
      <w:r w:rsidRPr="00B25EE8">
        <w:rPr>
          <w:lang w:val="en-US"/>
          <w:rPrChange w:id="505" w:author="Vaio" w:date="2015-07-28T21:20:00Z">
            <w:rPr/>
          </w:rPrChange>
        </w:rPr>
        <w:instrText xml:space="preserve"> HYPERLINK "http://w3techs.com/technologies/overview/javascript_library/all" </w:instrText>
      </w:r>
      <w:r>
        <w:fldChar w:fldCharType="separate"/>
      </w:r>
      <w:r w:rsidRPr="0093596E">
        <w:rPr>
          <w:rStyle w:val="Hipervnculo"/>
          <w:bCs/>
          <w:color w:val="000000" w:themeColor="text1"/>
          <w:sz w:val="14"/>
          <w:lang w:val="en-US"/>
        </w:rPr>
        <w:t>http://w3techs.com/technologies/overview/javascript_library/all</w:t>
      </w:r>
      <w:r>
        <w:rPr>
          <w:rStyle w:val="Hipervnculo"/>
          <w:bCs/>
          <w:color w:val="000000" w:themeColor="text1"/>
          <w:sz w:val="14"/>
          <w:lang w:val="en-US"/>
        </w:rPr>
        <w:fldChar w:fldCharType="end"/>
      </w:r>
      <w:r w:rsidRPr="0093596E">
        <w:rPr>
          <w:bCs/>
          <w:color w:val="000000" w:themeColor="text1"/>
          <w:sz w:val="14"/>
          <w:lang w:val="en-US"/>
        </w:rPr>
        <w:t xml:space="preserve"> 2015</w:t>
      </w:r>
      <w:r w:rsidRPr="0093596E">
        <w:rPr>
          <w:b/>
          <w:bCs/>
          <w:color w:val="000000" w:themeColor="text1"/>
          <w:sz w:val="14"/>
          <w:lang w:val="en-US"/>
        </w:rPr>
        <w:t xml:space="preserve"> </w:t>
      </w:r>
    </w:p>
    <w:p w:rsidR="005317C5" w:rsidRPr="006934C2" w:rsidRDefault="005317C5" w:rsidP="002F1F54">
      <w:pPr>
        <w:pStyle w:val="Textonotapie"/>
        <w:rPr>
          <w:lang w:val="en-US"/>
        </w:rPr>
      </w:pPr>
    </w:p>
  </w:footnote>
  <w:footnote w:id="11">
    <w:p w:rsidR="005317C5" w:rsidRPr="00AA40E8" w:rsidRDefault="005317C5">
      <w:pPr>
        <w:pStyle w:val="Textonotapie"/>
        <w:rPr>
          <w:color w:val="000000" w:themeColor="text1"/>
          <w:sz w:val="14"/>
          <w:lang w:val="en-US"/>
        </w:rPr>
      </w:pPr>
      <w:ins w:id="594" w:author="marcazal" w:date="2015-05-29T07:57:00Z">
        <w:r w:rsidRPr="001748C7">
          <w:rPr>
            <w:rStyle w:val="Refdenotaalpie"/>
            <w:color w:val="000000" w:themeColor="text1"/>
            <w:sz w:val="14"/>
          </w:rPr>
          <w:footnoteRef/>
        </w:r>
        <w:r w:rsidRPr="001748C7">
          <w:rPr>
            <w:color w:val="000000" w:themeColor="text1"/>
            <w:sz w:val="14"/>
            <w:lang w:val="en-US"/>
          </w:rPr>
          <w:t xml:space="preserve"> </w:t>
        </w:r>
        <w:r w:rsidRPr="001748C7">
          <w:rPr>
            <w:b/>
            <w:color w:val="000000" w:themeColor="text1"/>
            <w:sz w:val="14"/>
            <w:lang w:val="en-US"/>
          </w:rPr>
          <w:t>List of Ajax frameworks:</w:t>
        </w:r>
        <w:r w:rsidRPr="001748C7">
          <w:rPr>
            <w:color w:val="000000" w:themeColor="text1"/>
            <w:sz w:val="14"/>
            <w:lang w:val="en-US"/>
          </w:rPr>
          <w:t xml:space="preserve"> </w:t>
        </w:r>
        <w:r w:rsidRPr="001748C7">
          <w:rPr>
            <w:color w:val="000000" w:themeColor="text1"/>
            <w:sz w:val="14"/>
            <w:lang w:val="en-US"/>
          </w:rPr>
          <w:fldChar w:fldCharType="begin"/>
        </w:r>
        <w:r w:rsidRPr="001748C7">
          <w:rPr>
            <w:color w:val="000000" w:themeColor="text1"/>
            <w:sz w:val="14"/>
            <w:lang w:val="en-US"/>
          </w:rPr>
          <w:instrText xml:space="preserve"> HYPERLINK "http://en.wikipedia.org/wiki/List_of_Ajax_frameworks" </w:instrText>
        </w:r>
        <w:r w:rsidRPr="001748C7">
          <w:rPr>
            <w:color w:val="000000" w:themeColor="text1"/>
            <w:sz w:val="14"/>
            <w:lang w:val="en-US"/>
          </w:rPr>
          <w:fldChar w:fldCharType="separate"/>
        </w:r>
        <w:r w:rsidRPr="001748C7">
          <w:rPr>
            <w:rStyle w:val="Hipervnculo"/>
            <w:color w:val="000000" w:themeColor="text1"/>
            <w:sz w:val="14"/>
            <w:lang w:val="en-US"/>
          </w:rPr>
          <w:t>http://en.wikipedia.org/wiki/List_of_Ajax_frameworks</w:t>
        </w:r>
        <w:r w:rsidRPr="001748C7">
          <w:rPr>
            <w:color w:val="000000" w:themeColor="text1"/>
            <w:sz w:val="14"/>
            <w:lang w:val="en-US"/>
          </w:rPr>
          <w:fldChar w:fldCharType="end"/>
        </w:r>
        <w:r w:rsidRPr="001748C7">
          <w:rPr>
            <w:color w:val="000000" w:themeColor="text1"/>
            <w:sz w:val="14"/>
            <w:lang w:val="en-US"/>
          </w:rPr>
          <w:t xml:space="preserve"> 2015</w:t>
        </w:r>
      </w:ins>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558C5"/>
    <w:multiLevelType w:val="hybridMultilevel"/>
    <w:tmpl w:val="53BCE5DC"/>
    <w:lvl w:ilvl="0" w:tplc="0C0A0001">
      <w:start w:val="1"/>
      <w:numFmt w:val="bullet"/>
      <w:lvlText w:val=""/>
      <w:lvlJc w:val="left"/>
      <w:pPr>
        <w:ind w:left="1068"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
    <w:nsid w:val="22443102"/>
    <w:multiLevelType w:val="hybridMultilevel"/>
    <w:tmpl w:val="B844A574"/>
    <w:lvl w:ilvl="0" w:tplc="7C149C90">
      <w:start w:val="2"/>
      <w:numFmt w:val="bullet"/>
      <w:lvlText w:val="-"/>
      <w:lvlJc w:val="left"/>
      <w:pPr>
        <w:ind w:left="360" w:hanging="360"/>
      </w:pPr>
      <w:rPr>
        <w:rFonts w:ascii="Calibri" w:eastAsiaTheme="minorHAnsi" w:hAnsi="Calibri" w:cs="Calibri" w:hint="default"/>
      </w:rPr>
    </w:lvl>
    <w:lvl w:ilvl="1" w:tplc="3C0A0003" w:tentative="1">
      <w:start w:val="1"/>
      <w:numFmt w:val="bullet"/>
      <w:lvlText w:val="o"/>
      <w:lvlJc w:val="left"/>
      <w:pPr>
        <w:ind w:left="1080" w:hanging="360"/>
      </w:pPr>
      <w:rPr>
        <w:rFonts w:ascii="Courier New" w:hAnsi="Courier New" w:cs="Courier New" w:hint="default"/>
      </w:rPr>
    </w:lvl>
    <w:lvl w:ilvl="2" w:tplc="3C0A0005" w:tentative="1">
      <w:start w:val="1"/>
      <w:numFmt w:val="bullet"/>
      <w:lvlText w:val=""/>
      <w:lvlJc w:val="left"/>
      <w:pPr>
        <w:ind w:left="1800" w:hanging="360"/>
      </w:pPr>
      <w:rPr>
        <w:rFonts w:ascii="Wingdings" w:hAnsi="Wingdings" w:hint="default"/>
      </w:rPr>
    </w:lvl>
    <w:lvl w:ilvl="3" w:tplc="3C0A0001" w:tentative="1">
      <w:start w:val="1"/>
      <w:numFmt w:val="bullet"/>
      <w:lvlText w:val=""/>
      <w:lvlJc w:val="left"/>
      <w:pPr>
        <w:ind w:left="2520" w:hanging="360"/>
      </w:pPr>
      <w:rPr>
        <w:rFonts w:ascii="Symbol" w:hAnsi="Symbol" w:hint="default"/>
      </w:rPr>
    </w:lvl>
    <w:lvl w:ilvl="4" w:tplc="3C0A0003" w:tentative="1">
      <w:start w:val="1"/>
      <w:numFmt w:val="bullet"/>
      <w:lvlText w:val="o"/>
      <w:lvlJc w:val="left"/>
      <w:pPr>
        <w:ind w:left="3240" w:hanging="360"/>
      </w:pPr>
      <w:rPr>
        <w:rFonts w:ascii="Courier New" w:hAnsi="Courier New" w:cs="Courier New" w:hint="default"/>
      </w:rPr>
    </w:lvl>
    <w:lvl w:ilvl="5" w:tplc="3C0A0005" w:tentative="1">
      <w:start w:val="1"/>
      <w:numFmt w:val="bullet"/>
      <w:lvlText w:val=""/>
      <w:lvlJc w:val="left"/>
      <w:pPr>
        <w:ind w:left="3960" w:hanging="360"/>
      </w:pPr>
      <w:rPr>
        <w:rFonts w:ascii="Wingdings" w:hAnsi="Wingdings" w:hint="default"/>
      </w:rPr>
    </w:lvl>
    <w:lvl w:ilvl="6" w:tplc="3C0A0001" w:tentative="1">
      <w:start w:val="1"/>
      <w:numFmt w:val="bullet"/>
      <w:lvlText w:val=""/>
      <w:lvlJc w:val="left"/>
      <w:pPr>
        <w:ind w:left="4680" w:hanging="360"/>
      </w:pPr>
      <w:rPr>
        <w:rFonts w:ascii="Symbol" w:hAnsi="Symbol" w:hint="default"/>
      </w:rPr>
    </w:lvl>
    <w:lvl w:ilvl="7" w:tplc="3C0A0003" w:tentative="1">
      <w:start w:val="1"/>
      <w:numFmt w:val="bullet"/>
      <w:lvlText w:val="o"/>
      <w:lvlJc w:val="left"/>
      <w:pPr>
        <w:ind w:left="5400" w:hanging="360"/>
      </w:pPr>
      <w:rPr>
        <w:rFonts w:ascii="Courier New" w:hAnsi="Courier New" w:cs="Courier New" w:hint="default"/>
      </w:rPr>
    </w:lvl>
    <w:lvl w:ilvl="8" w:tplc="3C0A0005" w:tentative="1">
      <w:start w:val="1"/>
      <w:numFmt w:val="bullet"/>
      <w:lvlText w:val=""/>
      <w:lvlJc w:val="left"/>
      <w:pPr>
        <w:ind w:left="6120" w:hanging="360"/>
      </w:pPr>
      <w:rPr>
        <w:rFonts w:ascii="Wingdings" w:hAnsi="Wingdings" w:hint="default"/>
      </w:rPr>
    </w:lvl>
  </w:abstractNum>
  <w:abstractNum w:abstractNumId="2">
    <w:nsid w:val="26C21A75"/>
    <w:multiLevelType w:val="hybridMultilevel"/>
    <w:tmpl w:val="DF42985C"/>
    <w:lvl w:ilvl="0" w:tplc="3C0A0017">
      <w:start w:val="1"/>
      <w:numFmt w:val="lowerLetter"/>
      <w:lvlText w:val="%1)"/>
      <w:lvlJc w:val="left"/>
      <w:pPr>
        <w:ind w:left="360" w:hanging="360"/>
      </w:pPr>
    </w:lvl>
    <w:lvl w:ilvl="1" w:tplc="0C0A0019">
      <w:start w:val="1"/>
      <w:numFmt w:val="decimal"/>
      <w:lvlText w:val="%2."/>
      <w:lvlJc w:val="left"/>
      <w:pPr>
        <w:tabs>
          <w:tab w:val="num" w:pos="1080"/>
        </w:tabs>
        <w:ind w:left="1080" w:hanging="360"/>
      </w:pPr>
    </w:lvl>
    <w:lvl w:ilvl="2" w:tplc="0C0A001B">
      <w:start w:val="1"/>
      <w:numFmt w:val="decimal"/>
      <w:lvlText w:val="%3."/>
      <w:lvlJc w:val="left"/>
      <w:pPr>
        <w:tabs>
          <w:tab w:val="num" w:pos="1800"/>
        </w:tabs>
        <w:ind w:left="1800" w:hanging="360"/>
      </w:pPr>
    </w:lvl>
    <w:lvl w:ilvl="3" w:tplc="0C0A000F">
      <w:start w:val="1"/>
      <w:numFmt w:val="decimal"/>
      <w:lvlText w:val="%4."/>
      <w:lvlJc w:val="left"/>
      <w:pPr>
        <w:tabs>
          <w:tab w:val="num" w:pos="2520"/>
        </w:tabs>
        <w:ind w:left="2520" w:hanging="360"/>
      </w:pPr>
    </w:lvl>
    <w:lvl w:ilvl="4" w:tplc="0C0A0019">
      <w:start w:val="1"/>
      <w:numFmt w:val="decimal"/>
      <w:lvlText w:val="%5."/>
      <w:lvlJc w:val="left"/>
      <w:pPr>
        <w:tabs>
          <w:tab w:val="num" w:pos="3240"/>
        </w:tabs>
        <w:ind w:left="3240" w:hanging="360"/>
      </w:pPr>
    </w:lvl>
    <w:lvl w:ilvl="5" w:tplc="0C0A001B">
      <w:start w:val="1"/>
      <w:numFmt w:val="decimal"/>
      <w:lvlText w:val="%6."/>
      <w:lvlJc w:val="left"/>
      <w:pPr>
        <w:tabs>
          <w:tab w:val="num" w:pos="3960"/>
        </w:tabs>
        <w:ind w:left="3960" w:hanging="360"/>
      </w:pPr>
    </w:lvl>
    <w:lvl w:ilvl="6" w:tplc="0C0A000F">
      <w:start w:val="1"/>
      <w:numFmt w:val="decimal"/>
      <w:lvlText w:val="%7."/>
      <w:lvlJc w:val="left"/>
      <w:pPr>
        <w:tabs>
          <w:tab w:val="num" w:pos="4680"/>
        </w:tabs>
        <w:ind w:left="4680" w:hanging="360"/>
      </w:pPr>
    </w:lvl>
    <w:lvl w:ilvl="7" w:tplc="0C0A0019">
      <w:start w:val="1"/>
      <w:numFmt w:val="decimal"/>
      <w:lvlText w:val="%8."/>
      <w:lvlJc w:val="left"/>
      <w:pPr>
        <w:tabs>
          <w:tab w:val="num" w:pos="5400"/>
        </w:tabs>
        <w:ind w:left="5400" w:hanging="360"/>
      </w:pPr>
    </w:lvl>
    <w:lvl w:ilvl="8" w:tplc="0C0A001B">
      <w:start w:val="1"/>
      <w:numFmt w:val="decimal"/>
      <w:lvlText w:val="%9."/>
      <w:lvlJc w:val="left"/>
      <w:pPr>
        <w:tabs>
          <w:tab w:val="num" w:pos="6120"/>
        </w:tabs>
        <w:ind w:left="6120" w:hanging="360"/>
      </w:pPr>
    </w:lvl>
  </w:abstractNum>
  <w:abstractNum w:abstractNumId="3">
    <w:nsid w:val="407766DD"/>
    <w:multiLevelType w:val="hybridMultilevel"/>
    <w:tmpl w:val="10C0EEA8"/>
    <w:lvl w:ilvl="0" w:tplc="42680DA6">
      <w:start w:val="1"/>
      <w:numFmt w:val="bullet"/>
      <w:lvlText w:val=""/>
      <w:lvlJc w:val="left"/>
      <w:pPr>
        <w:ind w:left="360" w:hanging="360"/>
      </w:pPr>
      <w:rPr>
        <w:rFonts w:ascii="Symbol" w:hAnsi="Symbol" w:hint="default"/>
        <w:lang w:val="es-PY"/>
      </w:rPr>
    </w:lvl>
    <w:lvl w:ilvl="1" w:tplc="0C0A0001">
      <w:start w:val="1"/>
      <w:numFmt w:val="bullet"/>
      <w:lvlText w:val=""/>
      <w:lvlJc w:val="left"/>
      <w:pPr>
        <w:ind w:left="1080" w:hanging="360"/>
      </w:pPr>
      <w:rPr>
        <w:rFonts w:ascii="Symbol" w:hAnsi="Symbol" w:hint="default"/>
      </w:r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4">
    <w:nsid w:val="649B60EF"/>
    <w:multiLevelType w:val="hybridMultilevel"/>
    <w:tmpl w:val="44062E5E"/>
    <w:lvl w:ilvl="0" w:tplc="7E5ACAD0">
      <w:start w:val="4"/>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nsid w:val="6CDF6B8E"/>
    <w:multiLevelType w:val="hybridMultilevel"/>
    <w:tmpl w:val="00703A42"/>
    <w:lvl w:ilvl="0" w:tplc="0C0A0001">
      <w:start w:val="1"/>
      <w:numFmt w:val="bullet"/>
      <w:lvlText w:val=""/>
      <w:lvlJc w:val="left"/>
      <w:pPr>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6">
    <w:nsid w:val="7E723520"/>
    <w:multiLevelType w:val="hybridMultilevel"/>
    <w:tmpl w:val="88CC9070"/>
    <w:lvl w:ilvl="0" w:tplc="0C0A0001">
      <w:start w:val="1"/>
      <w:numFmt w:val="bullet"/>
      <w:lvlText w:val=""/>
      <w:lvlJc w:val="left"/>
      <w:pPr>
        <w:ind w:left="72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4"/>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6"/>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90630"/>
    <w:rsid w:val="00000C13"/>
    <w:rsid w:val="00003C95"/>
    <w:rsid w:val="00007E54"/>
    <w:rsid w:val="00012EF9"/>
    <w:rsid w:val="00022C69"/>
    <w:rsid w:val="000254F9"/>
    <w:rsid w:val="00033500"/>
    <w:rsid w:val="0004287D"/>
    <w:rsid w:val="00051CA9"/>
    <w:rsid w:val="00052F9D"/>
    <w:rsid w:val="000551EF"/>
    <w:rsid w:val="00060C44"/>
    <w:rsid w:val="000657D1"/>
    <w:rsid w:val="000A397E"/>
    <w:rsid w:val="000A5079"/>
    <w:rsid w:val="000A7A24"/>
    <w:rsid w:val="000B61FD"/>
    <w:rsid w:val="000B6844"/>
    <w:rsid w:val="000C0C66"/>
    <w:rsid w:val="000C1623"/>
    <w:rsid w:val="000C1FE3"/>
    <w:rsid w:val="000D18B7"/>
    <w:rsid w:val="000E0DD5"/>
    <w:rsid w:val="000E2C9B"/>
    <w:rsid w:val="000F1C98"/>
    <w:rsid w:val="001041DD"/>
    <w:rsid w:val="0012025A"/>
    <w:rsid w:val="00120501"/>
    <w:rsid w:val="00124A47"/>
    <w:rsid w:val="001408E0"/>
    <w:rsid w:val="001457A7"/>
    <w:rsid w:val="001457D0"/>
    <w:rsid w:val="00153A23"/>
    <w:rsid w:val="001629D2"/>
    <w:rsid w:val="00163C30"/>
    <w:rsid w:val="001650E6"/>
    <w:rsid w:val="00173649"/>
    <w:rsid w:val="001748C7"/>
    <w:rsid w:val="001770C9"/>
    <w:rsid w:val="001806CA"/>
    <w:rsid w:val="001821E1"/>
    <w:rsid w:val="00196071"/>
    <w:rsid w:val="001970FF"/>
    <w:rsid w:val="001A2BCF"/>
    <w:rsid w:val="001A6820"/>
    <w:rsid w:val="001B234D"/>
    <w:rsid w:val="001C2030"/>
    <w:rsid w:val="001C308D"/>
    <w:rsid w:val="001C52AC"/>
    <w:rsid w:val="001D0D86"/>
    <w:rsid w:val="001D541E"/>
    <w:rsid w:val="001E2521"/>
    <w:rsid w:val="001E5876"/>
    <w:rsid w:val="001E5F77"/>
    <w:rsid w:val="001E6121"/>
    <w:rsid w:val="001E6F09"/>
    <w:rsid w:val="002028CF"/>
    <w:rsid w:val="0020643B"/>
    <w:rsid w:val="00216649"/>
    <w:rsid w:val="0023289D"/>
    <w:rsid w:val="00240D6D"/>
    <w:rsid w:val="00242D2B"/>
    <w:rsid w:val="0025442F"/>
    <w:rsid w:val="00255D9F"/>
    <w:rsid w:val="00256D56"/>
    <w:rsid w:val="00257AB4"/>
    <w:rsid w:val="00262AFF"/>
    <w:rsid w:val="00275538"/>
    <w:rsid w:val="00281287"/>
    <w:rsid w:val="0029504F"/>
    <w:rsid w:val="0029691E"/>
    <w:rsid w:val="002A0A55"/>
    <w:rsid w:val="002A3678"/>
    <w:rsid w:val="002A7D2F"/>
    <w:rsid w:val="002B2683"/>
    <w:rsid w:val="002C3668"/>
    <w:rsid w:val="002D6937"/>
    <w:rsid w:val="002E5171"/>
    <w:rsid w:val="002F1F54"/>
    <w:rsid w:val="002F3835"/>
    <w:rsid w:val="002F4148"/>
    <w:rsid w:val="002F459C"/>
    <w:rsid w:val="002F6337"/>
    <w:rsid w:val="003134E0"/>
    <w:rsid w:val="00320A39"/>
    <w:rsid w:val="0033582E"/>
    <w:rsid w:val="0034255B"/>
    <w:rsid w:val="00342DA4"/>
    <w:rsid w:val="00354D20"/>
    <w:rsid w:val="003612A0"/>
    <w:rsid w:val="003707AA"/>
    <w:rsid w:val="003769E0"/>
    <w:rsid w:val="00383AD8"/>
    <w:rsid w:val="00385B5A"/>
    <w:rsid w:val="003B2AED"/>
    <w:rsid w:val="003B2F39"/>
    <w:rsid w:val="003B4884"/>
    <w:rsid w:val="003C35DD"/>
    <w:rsid w:val="003C719B"/>
    <w:rsid w:val="003E36AE"/>
    <w:rsid w:val="003E4F9E"/>
    <w:rsid w:val="003E7DD4"/>
    <w:rsid w:val="00422BE5"/>
    <w:rsid w:val="0043284F"/>
    <w:rsid w:val="004350FB"/>
    <w:rsid w:val="00436565"/>
    <w:rsid w:val="004403D8"/>
    <w:rsid w:val="004514EE"/>
    <w:rsid w:val="004535DD"/>
    <w:rsid w:val="004602DE"/>
    <w:rsid w:val="00461947"/>
    <w:rsid w:val="00463A85"/>
    <w:rsid w:val="00465A4B"/>
    <w:rsid w:val="004832E7"/>
    <w:rsid w:val="004879C7"/>
    <w:rsid w:val="00493B4D"/>
    <w:rsid w:val="004A0E2C"/>
    <w:rsid w:val="004A3604"/>
    <w:rsid w:val="004A4A22"/>
    <w:rsid w:val="004B24BA"/>
    <w:rsid w:val="004C3D22"/>
    <w:rsid w:val="004D053A"/>
    <w:rsid w:val="004D5297"/>
    <w:rsid w:val="004E4EFE"/>
    <w:rsid w:val="004E74E0"/>
    <w:rsid w:val="004F3D16"/>
    <w:rsid w:val="005161AE"/>
    <w:rsid w:val="005216AF"/>
    <w:rsid w:val="005230CA"/>
    <w:rsid w:val="00524FF6"/>
    <w:rsid w:val="005317C5"/>
    <w:rsid w:val="00560F0C"/>
    <w:rsid w:val="005640CA"/>
    <w:rsid w:val="00564662"/>
    <w:rsid w:val="00564F07"/>
    <w:rsid w:val="005746F5"/>
    <w:rsid w:val="00583643"/>
    <w:rsid w:val="005853B2"/>
    <w:rsid w:val="00587D09"/>
    <w:rsid w:val="005903F0"/>
    <w:rsid w:val="005949D2"/>
    <w:rsid w:val="0059525F"/>
    <w:rsid w:val="005B426F"/>
    <w:rsid w:val="005B4F1F"/>
    <w:rsid w:val="005D6EA6"/>
    <w:rsid w:val="005E340D"/>
    <w:rsid w:val="005E3E2D"/>
    <w:rsid w:val="005F3B41"/>
    <w:rsid w:val="006056C7"/>
    <w:rsid w:val="0060709F"/>
    <w:rsid w:val="00612B19"/>
    <w:rsid w:val="00621C21"/>
    <w:rsid w:val="00633C3D"/>
    <w:rsid w:val="006374C0"/>
    <w:rsid w:val="00645076"/>
    <w:rsid w:val="00645496"/>
    <w:rsid w:val="00654925"/>
    <w:rsid w:val="00654EB0"/>
    <w:rsid w:val="0066114D"/>
    <w:rsid w:val="00672951"/>
    <w:rsid w:val="0067626B"/>
    <w:rsid w:val="00683E53"/>
    <w:rsid w:val="006934C2"/>
    <w:rsid w:val="0069772B"/>
    <w:rsid w:val="006A1492"/>
    <w:rsid w:val="006B09CF"/>
    <w:rsid w:val="006B3E9D"/>
    <w:rsid w:val="006B4FFC"/>
    <w:rsid w:val="006B7D66"/>
    <w:rsid w:val="006C7D82"/>
    <w:rsid w:val="006D0FA9"/>
    <w:rsid w:val="006D155D"/>
    <w:rsid w:val="006E1839"/>
    <w:rsid w:val="006E41C7"/>
    <w:rsid w:val="006F1C5D"/>
    <w:rsid w:val="006F79B7"/>
    <w:rsid w:val="00714830"/>
    <w:rsid w:val="00730011"/>
    <w:rsid w:val="00733DD4"/>
    <w:rsid w:val="00746603"/>
    <w:rsid w:val="00753788"/>
    <w:rsid w:val="00762ABA"/>
    <w:rsid w:val="00770691"/>
    <w:rsid w:val="00774543"/>
    <w:rsid w:val="00777F9F"/>
    <w:rsid w:val="00780A76"/>
    <w:rsid w:val="00792FCA"/>
    <w:rsid w:val="007A0930"/>
    <w:rsid w:val="007A0B9F"/>
    <w:rsid w:val="007B274B"/>
    <w:rsid w:val="007B2B89"/>
    <w:rsid w:val="007C1911"/>
    <w:rsid w:val="007D2773"/>
    <w:rsid w:val="007D5073"/>
    <w:rsid w:val="007E1C9C"/>
    <w:rsid w:val="007E20F7"/>
    <w:rsid w:val="007F0FE3"/>
    <w:rsid w:val="007F2758"/>
    <w:rsid w:val="007F6BB4"/>
    <w:rsid w:val="0080007D"/>
    <w:rsid w:val="00802E77"/>
    <w:rsid w:val="00803944"/>
    <w:rsid w:val="008131C2"/>
    <w:rsid w:val="0082156F"/>
    <w:rsid w:val="008302A4"/>
    <w:rsid w:val="0083135C"/>
    <w:rsid w:val="00851625"/>
    <w:rsid w:val="00855455"/>
    <w:rsid w:val="00857FCF"/>
    <w:rsid w:val="0086090E"/>
    <w:rsid w:val="00860ED3"/>
    <w:rsid w:val="00862534"/>
    <w:rsid w:val="00863ACE"/>
    <w:rsid w:val="00867671"/>
    <w:rsid w:val="00875FB2"/>
    <w:rsid w:val="00882AFB"/>
    <w:rsid w:val="00891FCF"/>
    <w:rsid w:val="008A5CA7"/>
    <w:rsid w:val="008A5CB3"/>
    <w:rsid w:val="008A6A2B"/>
    <w:rsid w:val="008A6D12"/>
    <w:rsid w:val="008B1909"/>
    <w:rsid w:val="008B299F"/>
    <w:rsid w:val="008D5CE8"/>
    <w:rsid w:val="008E117C"/>
    <w:rsid w:val="008F1717"/>
    <w:rsid w:val="008F2614"/>
    <w:rsid w:val="008F6CB3"/>
    <w:rsid w:val="00902BB5"/>
    <w:rsid w:val="00910BE4"/>
    <w:rsid w:val="00912F86"/>
    <w:rsid w:val="00914135"/>
    <w:rsid w:val="009234A5"/>
    <w:rsid w:val="00933E27"/>
    <w:rsid w:val="0093596E"/>
    <w:rsid w:val="00950DD8"/>
    <w:rsid w:val="009534CD"/>
    <w:rsid w:val="00955C9F"/>
    <w:rsid w:val="00961708"/>
    <w:rsid w:val="00967462"/>
    <w:rsid w:val="00967495"/>
    <w:rsid w:val="00967515"/>
    <w:rsid w:val="0096767B"/>
    <w:rsid w:val="00967A23"/>
    <w:rsid w:val="0097527E"/>
    <w:rsid w:val="009809AF"/>
    <w:rsid w:val="00990630"/>
    <w:rsid w:val="00994141"/>
    <w:rsid w:val="009A3C9A"/>
    <w:rsid w:val="009B1646"/>
    <w:rsid w:val="009D42FB"/>
    <w:rsid w:val="009D54F1"/>
    <w:rsid w:val="009D6541"/>
    <w:rsid w:val="009E023E"/>
    <w:rsid w:val="009E2506"/>
    <w:rsid w:val="009E5161"/>
    <w:rsid w:val="009F3B67"/>
    <w:rsid w:val="009F48FE"/>
    <w:rsid w:val="00A0026C"/>
    <w:rsid w:val="00A06A01"/>
    <w:rsid w:val="00A25F40"/>
    <w:rsid w:val="00A441B3"/>
    <w:rsid w:val="00A450A1"/>
    <w:rsid w:val="00A46FDF"/>
    <w:rsid w:val="00A52250"/>
    <w:rsid w:val="00A5516F"/>
    <w:rsid w:val="00A56483"/>
    <w:rsid w:val="00A610AF"/>
    <w:rsid w:val="00A64512"/>
    <w:rsid w:val="00A66627"/>
    <w:rsid w:val="00A6662B"/>
    <w:rsid w:val="00A9718B"/>
    <w:rsid w:val="00AA0302"/>
    <w:rsid w:val="00AA25C1"/>
    <w:rsid w:val="00AA40E8"/>
    <w:rsid w:val="00AA5D8B"/>
    <w:rsid w:val="00AB0AF7"/>
    <w:rsid w:val="00AE29BF"/>
    <w:rsid w:val="00AE4686"/>
    <w:rsid w:val="00B03420"/>
    <w:rsid w:val="00B03A06"/>
    <w:rsid w:val="00B13DD9"/>
    <w:rsid w:val="00B173CF"/>
    <w:rsid w:val="00B1742A"/>
    <w:rsid w:val="00B238CC"/>
    <w:rsid w:val="00B252FC"/>
    <w:rsid w:val="00B25EE8"/>
    <w:rsid w:val="00B27059"/>
    <w:rsid w:val="00B34522"/>
    <w:rsid w:val="00B359FC"/>
    <w:rsid w:val="00B40316"/>
    <w:rsid w:val="00B42958"/>
    <w:rsid w:val="00B477AE"/>
    <w:rsid w:val="00B50718"/>
    <w:rsid w:val="00B54412"/>
    <w:rsid w:val="00B601AE"/>
    <w:rsid w:val="00B6107A"/>
    <w:rsid w:val="00B731F7"/>
    <w:rsid w:val="00B823FA"/>
    <w:rsid w:val="00B90D31"/>
    <w:rsid w:val="00B9688A"/>
    <w:rsid w:val="00BA06F7"/>
    <w:rsid w:val="00BA1129"/>
    <w:rsid w:val="00BA7456"/>
    <w:rsid w:val="00BB1252"/>
    <w:rsid w:val="00BB3197"/>
    <w:rsid w:val="00BB64FF"/>
    <w:rsid w:val="00BC2D6B"/>
    <w:rsid w:val="00BC355D"/>
    <w:rsid w:val="00BE1F67"/>
    <w:rsid w:val="00BE6805"/>
    <w:rsid w:val="00BE704A"/>
    <w:rsid w:val="00BF0BE7"/>
    <w:rsid w:val="00C04305"/>
    <w:rsid w:val="00C13DD2"/>
    <w:rsid w:val="00C2577F"/>
    <w:rsid w:val="00C431A2"/>
    <w:rsid w:val="00C614A3"/>
    <w:rsid w:val="00C80673"/>
    <w:rsid w:val="00C80AEC"/>
    <w:rsid w:val="00C82022"/>
    <w:rsid w:val="00C9420A"/>
    <w:rsid w:val="00CA0235"/>
    <w:rsid w:val="00CC5721"/>
    <w:rsid w:val="00CC7EBF"/>
    <w:rsid w:val="00CE73F8"/>
    <w:rsid w:val="00CF05F4"/>
    <w:rsid w:val="00CF0A8F"/>
    <w:rsid w:val="00D02086"/>
    <w:rsid w:val="00D21BC6"/>
    <w:rsid w:val="00D22F01"/>
    <w:rsid w:val="00D26A2A"/>
    <w:rsid w:val="00D41CE4"/>
    <w:rsid w:val="00D64A37"/>
    <w:rsid w:val="00D64E9E"/>
    <w:rsid w:val="00D678C2"/>
    <w:rsid w:val="00D733C7"/>
    <w:rsid w:val="00D77803"/>
    <w:rsid w:val="00D86F61"/>
    <w:rsid w:val="00D96D9A"/>
    <w:rsid w:val="00DA225D"/>
    <w:rsid w:val="00DA510E"/>
    <w:rsid w:val="00DA7868"/>
    <w:rsid w:val="00DB187D"/>
    <w:rsid w:val="00DB262E"/>
    <w:rsid w:val="00DB2E17"/>
    <w:rsid w:val="00DC142C"/>
    <w:rsid w:val="00DC2E64"/>
    <w:rsid w:val="00DE3445"/>
    <w:rsid w:val="00DF2B36"/>
    <w:rsid w:val="00E00CB2"/>
    <w:rsid w:val="00E0777A"/>
    <w:rsid w:val="00E17C26"/>
    <w:rsid w:val="00E261A7"/>
    <w:rsid w:val="00E3166F"/>
    <w:rsid w:val="00E32A80"/>
    <w:rsid w:val="00E371B0"/>
    <w:rsid w:val="00E50499"/>
    <w:rsid w:val="00E51960"/>
    <w:rsid w:val="00E66187"/>
    <w:rsid w:val="00E7625D"/>
    <w:rsid w:val="00E82F76"/>
    <w:rsid w:val="00E974EB"/>
    <w:rsid w:val="00E97FD9"/>
    <w:rsid w:val="00EE3CB9"/>
    <w:rsid w:val="00EE50BD"/>
    <w:rsid w:val="00EF41E8"/>
    <w:rsid w:val="00F011B8"/>
    <w:rsid w:val="00F02DE6"/>
    <w:rsid w:val="00F153EB"/>
    <w:rsid w:val="00F168EE"/>
    <w:rsid w:val="00F1739B"/>
    <w:rsid w:val="00F23BCF"/>
    <w:rsid w:val="00F34B76"/>
    <w:rsid w:val="00F37106"/>
    <w:rsid w:val="00F554AC"/>
    <w:rsid w:val="00F55BD8"/>
    <w:rsid w:val="00F55C0A"/>
    <w:rsid w:val="00F57940"/>
    <w:rsid w:val="00F60927"/>
    <w:rsid w:val="00F730AD"/>
    <w:rsid w:val="00F850EE"/>
    <w:rsid w:val="00F9160B"/>
    <w:rsid w:val="00F94A62"/>
    <w:rsid w:val="00F95F37"/>
    <w:rsid w:val="00F96AEF"/>
    <w:rsid w:val="00FB14E8"/>
    <w:rsid w:val="00FB34A4"/>
    <w:rsid w:val="00FC3D14"/>
    <w:rsid w:val="00FC5ACC"/>
    <w:rsid w:val="00FE34FD"/>
    <w:rsid w:val="00FE5590"/>
    <w:rsid w:val="00FF4E68"/>
    <w:rsid w:val="00FF67E9"/>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EFE"/>
  </w:style>
  <w:style w:type="paragraph" w:styleId="Ttulo1">
    <w:name w:val="heading 1"/>
    <w:basedOn w:val="Normal"/>
    <w:next w:val="Normal"/>
    <w:link w:val="Ttulo1Car"/>
    <w:uiPriority w:val="9"/>
    <w:qFormat/>
    <w:rsid w:val="0023289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ES"/>
    </w:rPr>
  </w:style>
  <w:style w:type="paragraph" w:styleId="Ttulo2">
    <w:name w:val="heading 2"/>
    <w:basedOn w:val="Normal"/>
    <w:next w:val="Normal"/>
    <w:link w:val="Ttulo2Car"/>
    <w:uiPriority w:val="9"/>
    <w:unhideWhenUsed/>
    <w:qFormat/>
    <w:rsid w:val="00F011B8"/>
    <w:pPr>
      <w:keepNext/>
      <w:keepLines/>
      <w:spacing w:before="200" w:after="0"/>
      <w:outlineLvl w:val="1"/>
    </w:pPr>
    <w:rPr>
      <w:rFonts w:asciiTheme="majorHAnsi" w:eastAsiaTheme="majorEastAsia" w:hAnsiTheme="majorHAnsi" w:cstheme="majorBidi"/>
      <w:b/>
      <w:bCs/>
      <w:color w:val="4F81BD" w:themeColor="accent1"/>
      <w:sz w:val="26"/>
      <w:szCs w:val="2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2022"/>
    <w:pPr>
      <w:ind w:left="720"/>
      <w:contextualSpacing/>
    </w:pPr>
  </w:style>
  <w:style w:type="character" w:styleId="Hipervnculo">
    <w:name w:val="Hyperlink"/>
    <w:basedOn w:val="Fuentedeprrafopredeter"/>
    <w:uiPriority w:val="99"/>
    <w:unhideWhenUsed/>
    <w:rsid w:val="00875FB2"/>
    <w:rPr>
      <w:color w:val="0000FF"/>
      <w:u w:val="single"/>
    </w:rPr>
  </w:style>
  <w:style w:type="paragraph" w:styleId="Textonotapie">
    <w:name w:val="footnote text"/>
    <w:basedOn w:val="Normal"/>
    <w:link w:val="TextonotapieCar"/>
    <w:uiPriority w:val="99"/>
    <w:semiHidden/>
    <w:unhideWhenUsed/>
    <w:rsid w:val="00875FB2"/>
    <w:pPr>
      <w:spacing w:after="0" w:line="240" w:lineRule="auto"/>
    </w:pPr>
    <w:rPr>
      <w:rFonts w:eastAsiaTheme="minorEastAsia"/>
      <w:sz w:val="20"/>
      <w:szCs w:val="20"/>
      <w:lang w:eastAsia="es-ES"/>
    </w:rPr>
  </w:style>
  <w:style w:type="character" w:customStyle="1" w:styleId="TextonotapieCar">
    <w:name w:val="Texto nota pie Car"/>
    <w:basedOn w:val="Fuentedeprrafopredeter"/>
    <w:link w:val="Textonotapie"/>
    <w:uiPriority w:val="99"/>
    <w:semiHidden/>
    <w:rsid w:val="00875FB2"/>
    <w:rPr>
      <w:rFonts w:eastAsiaTheme="minorEastAsia"/>
      <w:sz w:val="20"/>
      <w:szCs w:val="20"/>
      <w:lang w:eastAsia="es-ES"/>
    </w:rPr>
  </w:style>
  <w:style w:type="paragraph" w:styleId="Epgrafe">
    <w:name w:val="caption"/>
    <w:basedOn w:val="Normal"/>
    <w:next w:val="Normal"/>
    <w:uiPriority w:val="35"/>
    <w:unhideWhenUsed/>
    <w:qFormat/>
    <w:rsid w:val="00875FB2"/>
    <w:pPr>
      <w:spacing w:line="240" w:lineRule="auto"/>
    </w:pPr>
    <w:rPr>
      <w:rFonts w:eastAsiaTheme="minorEastAsia"/>
      <w:b/>
      <w:bCs/>
      <w:color w:val="4F81BD" w:themeColor="accent1"/>
      <w:sz w:val="18"/>
      <w:szCs w:val="18"/>
      <w:lang w:eastAsia="es-ES"/>
    </w:rPr>
  </w:style>
  <w:style w:type="character" w:styleId="Refdenotaalpie">
    <w:name w:val="footnote reference"/>
    <w:basedOn w:val="Fuentedeprrafopredeter"/>
    <w:uiPriority w:val="99"/>
    <w:semiHidden/>
    <w:unhideWhenUsed/>
    <w:rsid w:val="00875FB2"/>
    <w:rPr>
      <w:vertAlign w:val="superscript"/>
    </w:rPr>
  </w:style>
  <w:style w:type="character" w:customStyle="1" w:styleId="Ttulo2Car">
    <w:name w:val="Título 2 Car"/>
    <w:basedOn w:val="Fuentedeprrafopredeter"/>
    <w:link w:val="Ttulo2"/>
    <w:uiPriority w:val="9"/>
    <w:rsid w:val="00F011B8"/>
    <w:rPr>
      <w:rFonts w:asciiTheme="majorHAnsi" w:eastAsiaTheme="majorEastAsia" w:hAnsiTheme="majorHAnsi" w:cstheme="majorBidi"/>
      <w:b/>
      <w:bCs/>
      <w:color w:val="4F81BD" w:themeColor="accent1"/>
      <w:sz w:val="26"/>
      <w:szCs w:val="26"/>
      <w:lang w:eastAsia="es-ES"/>
    </w:rPr>
  </w:style>
  <w:style w:type="paragraph" w:styleId="Textocomentario">
    <w:name w:val="annotation text"/>
    <w:basedOn w:val="Normal"/>
    <w:link w:val="TextocomentarioCar"/>
    <w:uiPriority w:val="99"/>
    <w:semiHidden/>
    <w:unhideWhenUsed/>
    <w:rsid w:val="00F011B8"/>
    <w:pPr>
      <w:spacing w:line="240" w:lineRule="auto"/>
    </w:pPr>
    <w:rPr>
      <w:rFonts w:eastAsiaTheme="minorEastAsia"/>
      <w:sz w:val="20"/>
      <w:szCs w:val="20"/>
      <w:lang w:eastAsia="es-ES"/>
    </w:rPr>
  </w:style>
  <w:style w:type="character" w:customStyle="1" w:styleId="TextocomentarioCar">
    <w:name w:val="Texto comentario Car"/>
    <w:basedOn w:val="Fuentedeprrafopredeter"/>
    <w:link w:val="Textocomentario"/>
    <w:uiPriority w:val="99"/>
    <w:semiHidden/>
    <w:rsid w:val="00F011B8"/>
    <w:rPr>
      <w:rFonts w:eastAsiaTheme="minorEastAsia"/>
      <w:sz w:val="20"/>
      <w:szCs w:val="20"/>
      <w:lang w:eastAsia="es-ES"/>
    </w:rPr>
  </w:style>
  <w:style w:type="character" w:styleId="Refdecomentario">
    <w:name w:val="annotation reference"/>
    <w:basedOn w:val="Fuentedeprrafopredeter"/>
    <w:uiPriority w:val="99"/>
    <w:semiHidden/>
    <w:unhideWhenUsed/>
    <w:rsid w:val="00F011B8"/>
    <w:rPr>
      <w:sz w:val="16"/>
      <w:szCs w:val="16"/>
    </w:rPr>
  </w:style>
  <w:style w:type="character" w:customStyle="1" w:styleId="apple-converted-space">
    <w:name w:val="apple-converted-space"/>
    <w:basedOn w:val="Fuentedeprrafopredeter"/>
    <w:rsid w:val="00F011B8"/>
  </w:style>
  <w:style w:type="table" w:styleId="Tablaconcuadrcula">
    <w:name w:val="Table Grid"/>
    <w:basedOn w:val="Tablanormal"/>
    <w:uiPriority w:val="59"/>
    <w:rsid w:val="00F011B8"/>
    <w:pPr>
      <w:spacing w:after="0" w:line="240" w:lineRule="auto"/>
    </w:pPr>
    <w:rPr>
      <w:rFonts w:eastAsiaTheme="minorEastAsia"/>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011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11B8"/>
    <w:rPr>
      <w:rFonts w:ascii="Tahoma" w:hAnsi="Tahoma" w:cs="Tahoma"/>
      <w:sz w:val="16"/>
      <w:szCs w:val="16"/>
    </w:rPr>
  </w:style>
  <w:style w:type="character" w:customStyle="1" w:styleId="Ttulo1Car">
    <w:name w:val="Título 1 Car"/>
    <w:basedOn w:val="Fuentedeprrafopredeter"/>
    <w:link w:val="Ttulo1"/>
    <w:uiPriority w:val="9"/>
    <w:rsid w:val="0023289D"/>
    <w:rPr>
      <w:rFonts w:asciiTheme="majorHAnsi" w:eastAsiaTheme="majorEastAsia" w:hAnsiTheme="majorHAnsi" w:cstheme="majorBidi"/>
      <w:b/>
      <w:bCs/>
      <w:color w:val="365F91" w:themeColor="accent1" w:themeShade="BF"/>
      <w:sz w:val="28"/>
      <w:szCs w:val="28"/>
      <w:lang w:eastAsia="es-ES"/>
    </w:rPr>
  </w:style>
  <w:style w:type="character" w:styleId="Hipervnculovisitado">
    <w:name w:val="FollowedHyperlink"/>
    <w:basedOn w:val="Fuentedeprrafopredeter"/>
    <w:uiPriority w:val="99"/>
    <w:semiHidden/>
    <w:unhideWhenUsed/>
    <w:rsid w:val="006934C2"/>
    <w:rPr>
      <w:color w:val="800080" w:themeColor="followedHyperlink"/>
      <w:u w:val="single"/>
    </w:rPr>
  </w:style>
  <w:style w:type="paragraph" w:styleId="Encabezado">
    <w:name w:val="header"/>
    <w:basedOn w:val="Normal"/>
    <w:link w:val="EncabezadoCar"/>
    <w:uiPriority w:val="99"/>
    <w:semiHidden/>
    <w:unhideWhenUsed/>
    <w:rsid w:val="003612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3612A0"/>
  </w:style>
  <w:style w:type="paragraph" w:styleId="Piedepgina">
    <w:name w:val="footer"/>
    <w:basedOn w:val="Normal"/>
    <w:link w:val="PiedepginaCar"/>
    <w:uiPriority w:val="99"/>
    <w:semiHidden/>
    <w:unhideWhenUsed/>
    <w:rsid w:val="003612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3612A0"/>
  </w:style>
  <w:style w:type="paragraph" w:styleId="Asuntodelcomentario">
    <w:name w:val="annotation subject"/>
    <w:basedOn w:val="Textocomentario"/>
    <w:next w:val="Textocomentario"/>
    <w:link w:val="AsuntodelcomentarioCar"/>
    <w:uiPriority w:val="99"/>
    <w:semiHidden/>
    <w:unhideWhenUsed/>
    <w:rsid w:val="00436565"/>
    <w:rPr>
      <w:rFonts w:eastAsiaTheme="minorHAnsi"/>
      <w:b/>
      <w:bCs/>
      <w:lang w:eastAsia="en-US"/>
    </w:rPr>
  </w:style>
  <w:style w:type="character" w:customStyle="1" w:styleId="AsuntodelcomentarioCar">
    <w:name w:val="Asunto del comentario Car"/>
    <w:basedOn w:val="TextocomentarioCar"/>
    <w:link w:val="Asuntodelcomentario"/>
    <w:uiPriority w:val="99"/>
    <w:semiHidden/>
    <w:rsid w:val="00436565"/>
    <w:rPr>
      <w:rFonts w:eastAsiaTheme="minorEastAsia"/>
      <w:b/>
      <w:bCs/>
      <w:sz w:val="20"/>
      <w:szCs w:val="20"/>
      <w:lang w:eastAsia="es-ES"/>
    </w:rPr>
  </w:style>
  <w:style w:type="paragraph" w:styleId="Revisin">
    <w:name w:val="Revision"/>
    <w:hidden/>
    <w:uiPriority w:val="99"/>
    <w:semiHidden/>
    <w:rsid w:val="005D6EA6"/>
    <w:pPr>
      <w:spacing w:after="0" w:line="240" w:lineRule="auto"/>
    </w:pPr>
  </w:style>
  <w:style w:type="table" w:styleId="Sombreadomedio1-nfasis3">
    <w:name w:val="Medium Shading 1 Accent 3"/>
    <w:basedOn w:val="Tablanormal"/>
    <w:uiPriority w:val="63"/>
    <w:rsid w:val="00257AB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Cuadrculamedia3-nfasis3">
    <w:name w:val="Medium Grid 3 Accent 3"/>
    <w:basedOn w:val="Tablanormal"/>
    <w:uiPriority w:val="69"/>
    <w:rsid w:val="00257AB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934950">
      <w:bodyDiv w:val="1"/>
      <w:marLeft w:val="0"/>
      <w:marRight w:val="0"/>
      <w:marTop w:val="0"/>
      <w:marBottom w:val="0"/>
      <w:divBdr>
        <w:top w:val="none" w:sz="0" w:space="0" w:color="auto"/>
        <w:left w:val="none" w:sz="0" w:space="0" w:color="auto"/>
        <w:bottom w:val="none" w:sz="0" w:space="0" w:color="auto"/>
        <w:right w:val="none" w:sz="0" w:space="0" w:color="auto"/>
      </w:divBdr>
    </w:div>
    <w:div w:id="301665970">
      <w:bodyDiv w:val="1"/>
      <w:marLeft w:val="0"/>
      <w:marRight w:val="0"/>
      <w:marTop w:val="0"/>
      <w:marBottom w:val="0"/>
      <w:divBdr>
        <w:top w:val="none" w:sz="0" w:space="0" w:color="auto"/>
        <w:left w:val="none" w:sz="0" w:space="0" w:color="auto"/>
        <w:bottom w:val="none" w:sz="0" w:space="0" w:color="auto"/>
        <w:right w:val="none" w:sz="0" w:space="0" w:color="auto"/>
      </w:divBdr>
    </w:div>
    <w:div w:id="359088165">
      <w:bodyDiv w:val="1"/>
      <w:marLeft w:val="0"/>
      <w:marRight w:val="0"/>
      <w:marTop w:val="0"/>
      <w:marBottom w:val="0"/>
      <w:divBdr>
        <w:top w:val="none" w:sz="0" w:space="0" w:color="auto"/>
        <w:left w:val="none" w:sz="0" w:space="0" w:color="auto"/>
        <w:bottom w:val="none" w:sz="0" w:space="0" w:color="auto"/>
        <w:right w:val="none" w:sz="0" w:space="0" w:color="auto"/>
      </w:divBdr>
    </w:div>
    <w:div w:id="379407329">
      <w:bodyDiv w:val="1"/>
      <w:marLeft w:val="0"/>
      <w:marRight w:val="0"/>
      <w:marTop w:val="0"/>
      <w:marBottom w:val="0"/>
      <w:divBdr>
        <w:top w:val="none" w:sz="0" w:space="0" w:color="auto"/>
        <w:left w:val="none" w:sz="0" w:space="0" w:color="auto"/>
        <w:bottom w:val="none" w:sz="0" w:space="0" w:color="auto"/>
        <w:right w:val="none" w:sz="0" w:space="0" w:color="auto"/>
      </w:divBdr>
    </w:div>
    <w:div w:id="1260018489">
      <w:bodyDiv w:val="1"/>
      <w:marLeft w:val="0"/>
      <w:marRight w:val="0"/>
      <w:marTop w:val="0"/>
      <w:marBottom w:val="0"/>
      <w:divBdr>
        <w:top w:val="none" w:sz="0" w:space="0" w:color="auto"/>
        <w:left w:val="none" w:sz="0" w:space="0" w:color="auto"/>
        <w:bottom w:val="none" w:sz="0" w:space="0" w:color="auto"/>
        <w:right w:val="none" w:sz="0" w:space="0" w:color="auto"/>
      </w:divBdr>
    </w:div>
    <w:div w:id="1388719006">
      <w:bodyDiv w:val="1"/>
      <w:marLeft w:val="0"/>
      <w:marRight w:val="0"/>
      <w:marTop w:val="0"/>
      <w:marBottom w:val="0"/>
      <w:divBdr>
        <w:top w:val="none" w:sz="0" w:space="0" w:color="auto"/>
        <w:left w:val="none" w:sz="0" w:space="0" w:color="auto"/>
        <w:bottom w:val="none" w:sz="0" w:space="0" w:color="auto"/>
        <w:right w:val="none" w:sz="0" w:space="0" w:color="auto"/>
      </w:divBdr>
    </w:div>
    <w:div w:id="1824656683">
      <w:bodyDiv w:val="1"/>
      <w:marLeft w:val="0"/>
      <w:marRight w:val="0"/>
      <w:marTop w:val="0"/>
      <w:marBottom w:val="0"/>
      <w:divBdr>
        <w:top w:val="none" w:sz="0" w:space="0" w:color="auto"/>
        <w:left w:val="none" w:sz="0" w:space="0" w:color="auto"/>
        <w:bottom w:val="none" w:sz="0" w:space="0" w:color="auto"/>
        <w:right w:val="none" w:sz="0" w:space="0" w:color="auto"/>
      </w:divBdr>
    </w:div>
    <w:div w:id="186956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http://www.oracle.com/technetwork/java/javase/javawebstart/inde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937DB8-E309-4F9D-BF03-69A37387B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10</Pages>
  <Words>4317</Words>
  <Characters>23749</Characters>
  <Application>Microsoft Office Word</Application>
  <DocSecurity>0</DocSecurity>
  <Lines>197</Lines>
  <Paragraphs>56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28010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López</dc:creator>
  <cp:lastModifiedBy>Vaio</cp:lastModifiedBy>
  <cp:revision>19</cp:revision>
  <dcterms:created xsi:type="dcterms:W3CDTF">2015-06-20T06:44:00Z</dcterms:created>
  <dcterms:modified xsi:type="dcterms:W3CDTF">2015-07-29T03:52:00Z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C:\Users\marcazal\Dropbox\Tesis-Ivan Lopez\Bibliografìa utilizada\retTesis.bib</vt:lpwstr>
  </property>
  <property fmtid="{D5CDD505-2E9C-101B-9397-08002B2CF9AE}" pid="3" name="BIBDISP">
    <vt:lpwstr>key</vt:lpwstr>
  </property>
</Properties>
</file>