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024A" w:rsidRPr="004A7E16" w:rsidRDefault="00B0024A" w:rsidP="004A7E16">
      <w:pPr>
        <w:ind w:left="6372"/>
        <w:rPr>
          <w:ins w:id="0" w:author="Ivan Lopez" w:date="2015-06-23T11:52:00Z"/>
          <w:b/>
          <w:caps/>
          <w:sz w:val="36"/>
          <w:szCs w:val="32"/>
        </w:rPr>
      </w:pPr>
      <w:r>
        <w:rPr>
          <w:b/>
          <w:caps/>
          <w:sz w:val="32"/>
          <w:szCs w:val="32"/>
        </w:rPr>
        <w:t xml:space="preserve">     </w:t>
      </w:r>
      <w:r w:rsidR="00453A57" w:rsidRPr="004A7E16">
        <w:rPr>
          <w:b/>
          <w:caps/>
          <w:sz w:val="36"/>
          <w:szCs w:val="32"/>
        </w:rPr>
        <w:t xml:space="preserve">Capítulo 5 </w:t>
      </w:r>
    </w:p>
    <w:p w:rsidR="00286ADD" w:rsidRDefault="00453A57">
      <w:pPr>
        <w:rPr>
          <w:b/>
          <w:caps/>
          <w:sz w:val="36"/>
          <w:szCs w:val="32"/>
        </w:rPr>
      </w:pPr>
      <w:r w:rsidRPr="004A7E16">
        <w:rPr>
          <w:b/>
          <w:caps/>
          <w:sz w:val="36"/>
          <w:szCs w:val="32"/>
        </w:rPr>
        <w:t>Ilustración</w:t>
      </w:r>
      <w:r w:rsidR="00A6304D">
        <w:rPr>
          <w:b/>
          <w:caps/>
          <w:sz w:val="36"/>
          <w:szCs w:val="32"/>
        </w:rPr>
        <w:t xml:space="preserve"> DE LA PROPUESTA</w:t>
      </w:r>
    </w:p>
    <w:p w:rsidR="005D03FE" w:rsidRPr="004A7E16" w:rsidRDefault="00453A57">
      <w:pPr>
        <w:rPr>
          <w:b/>
        </w:rPr>
      </w:pPr>
      <w:r w:rsidRPr="004A7E16">
        <w:rPr>
          <w:b/>
        </w:rPr>
        <w:t>5.1 INTRODUCCIÓN</w:t>
      </w:r>
    </w:p>
    <w:p w:rsidR="009B5F91" w:rsidRPr="004A7E16" w:rsidRDefault="00453A57" w:rsidP="009B5F91">
      <w:r w:rsidRPr="004A7E16">
        <w:t xml:space="preserve">En este capítulo se describirá el proceso llevado a cabo para </w:t>
      </w:r>
      <w:r w:rsidR="009A168D">
        <w:t xml:space="preserve">realizar una validación preliminar de </w:t>
      </w:r>
      <w:proofErr w:type="spellStart"/>
      <w:r w:rsidR="009A168D">
        <w:t>MoWebA</w:t>
      </w:r>
      <w:proofErr w:type="spellEnd"/>
      <w:r w:rsidR="009A168D">
        <w:t xml:space="preserve"> con extensiones RIA.</w:t>
      </w:r>
      <w:r w:rsidR="009A168D" w:rsidRPr="004A7E16">
        <w:t xml:space="preserve"> </w:t>
      </w:r>
      <w:r w:rsidR="009A168D">
        <w:t>La validación consiste en</w:t>
      </w:r>
      <w:r w:rsidRPr="004A7E16">
        <w:t xml:space="preserve"> compara</w:t>
      </w:r>
      <w:r w:rsidR="009A168D">
        <w:t>r</w:t>
      </w:r>
      <w:r w:rsidRPr="004A7E16">
        <w:t xml:space="preserve"> la capa de presentación de la metodología </w:t>
      </w:r>
      <w:r w:rsidR="001B54BD">
        <w:t>Web</w:t>
      </w:r>
      <w:r w:rsidRPr="004A7E16">
        <w:t xml:space="preserve"> </w:t>
      </w:r>
      <w:proofErr w:type="spellStart"/>
      <w:r w:rsidRPr="004A7E16">
        <w:t>MoWebA</w:t>
      </w:r>
      <w:proofErr w:type="spellEnd"/>
      <w:r w:rsidRPr="004A7E16">
        <w:t xml:space="preserve"> con extensiones RIA con respecto a la misma metodología sin extensiones. La comparativa entre los enfoques tomados se enmarca contextualmente en el dominio de las aplicaciones </w:t>
      </w:r>
      <w:r w:rsidR="001B54BD">
        <w:t>Web</w:t>
      </w:r>
      <w:r w:rsidRPr="004A7E16">
        <w:t xml:space="preserve">, precisamente con la obtención de los datos analíticos, en base a la implementación de un sistema de administración de personas o </w:t>
      </w:r>
      <w:proofErr w:type="spellStart"/>
      <w:r w:rsidRPr="004A7E16">
        <w:rPr>
          <w:i/>
        </w:rPr>
        <w:t>Person</w:t>
      </w:r>
      <w:proofErr w:type="spellEnd"/>
      <w:r w:rsidRPr="004A7E16">
        <w:rPr>
          <w:i/>
        </w:rPr>
        <w:t xml:space="preserve"> Manager</w:t>
      </w:r>
      <w:r w:rsidRPr="004A7E16">
        <w:t xml:space="preserve">. </w:t>
      </w:r>
    </w:p>
    <w:p w:rsidR="00BB3A55" w:rsidRPr="004A7E16" w:rsidRDefault="009A168D" w:rsidP="009B5F91">
      <w:pPr>
        <w:rPr>
          <w:ins w:id="1" w:author="Iván López" w:date="2015-03-24T22:35:00Z"/>
        </w:rPr>
      </w:pPr>
      <w:r>
        <w:t>E</w:t>
      </w:r>
      <w:r w:rsidR="00453A57" w:rsidRPr="004A7E16">
        <w:t>xisten diversos métodos empíricos para llevar a cabo validaciones formales sobre algún fenómeno en particular, entre los que se pueden citar a los experimentos, las encuestas y los casos de estudio</w:t>
      </w:r>
      <w:commentRangeStart w:id="2"/>
      <w:commentRangeStart w:id="3"/>
      <w:r w:rsidR="00453A57" w:rsidRPr="004A7E16">
        <w:t xml:space="preserve">. Es común en el campo de la ingeniería de software emplear a los casos de estudio como métodos de validación, debido a su flexibilidad y a la posibilidad de tener un mejor control sobre las variables de medición, a costas de un mayor esfuerzo en la interpretación de los resultados </w:t>
      </w:r>
      <w:proofErr w:type="gramStart"/>
      <w:r w:rsidR="00453A57" w:rsidRPr="004A7E16">
        <w:t>obtenidos</w:t>
      </w:r>
      <w:bookmarkStart w:id="4" w:name="BIB_c2012"/>
      <w:bookmarkStart w:id="5" w:name="B4B_c2012"/>
      <w:ins w:id="6" w:author="marcazal" w:date="2015-07-17T23:08:00Z">
        <w:r w:rsidR="00330620" w:rsidRPr="00B42BE3">
          <w:rPr>
            <w:rFonts w:ascii="Calibri" w:hAnsi="Calibri" w:cs="Calibri"/>
          </w:rPr>
          <w:t>[</w:t>
        </w:r>
        <w:bookmarkEnd w:id="4"/>
        <w:bookmarkEnd w:id="5"/>
        <w:proofErr w:type="gramEnd"/>
        <w:r w:rsidR="002E1F7B" w:rsidRPr="002E1F7B">
          <w:rPr>
            <w:rFonts w:ascii="Calibri" w:hAnsi="Calibri" w:cs="Calibri"/>
            <w:rPrChange w:id="7" w:author="marcazal" w:date="2015-07-17T23:08:00Z">
              <w:rPr/>
            </w:rPrChange>
          </w:rPr>
          <w:fldChar w:fldCharType="begin"/>
        </w:r>
        <w:r w:rsidR="00330620" w:rsidRPr="00B42BE3">
          <w:rPr>
            <w:rFonts w:ascii="Calibri" w:hAnsi="Calibri" w:cs="Calibri"/>
          </w:rPr>
          <w:instrText xml:space="preserve"> REF BIB_c2012 \* MERGEFORMAT </w:instrText>
        </w:r>
      </w:ins>
      <w:r w:rsidR="002E1F7B" w:rsidRPr="002E1F7B">
        <w:rPr>
          <w:rFonts w:ascii="Calibri" w:hAnsi="Calibri" w:cs="Calibri"/>
          <w:rPrChange w:id="8" w:author="marcazal" w:date="2015-07-17T23:08:00Z">
            <w:rPr/>
          </w:rPrChange>
        </w:rPr>
        <w:fldChar w:fldCharType="separate"/>
      </w:r>
      <w:ins w:id="9" w:author="marcazal" w:date="2015-07-17T23:08:00Z">
        <w:r w:rsidR="00330620" w:rsidRPr="00B42BE3">
          <w:rPr>
            <w:rFonts w:ascii="Calibri" w:hAnsi="Calibri" w:cs="Calibri"/>
          </w:rPr>
          <w:t>&lt;c2012&gt;</w:t>
        </w:r>
        <w:r w:rsidR="002E1F7B" w:rsidRPr="002E1F7B">
          <w:rPr>
            <w:rFonts w:ascii="Calibri" w:hAnsi="Calibri" w:cs="Calibri"/>
            <w:rPrChange w:id="10" w:author="marcazal" w:date="2015-07-17T23:08:00Z">
              <w:rPr/>
            </w:rPrChange>
          </w:rPr>
          <w:fldChar w:fldCharType="end"/>
        </w:r>
        <w:r w:rsidR="00330620" w:rsidRPr="00B42BE3">
          <w:rPr>
            <w:rFonts w:ascii="Calibri" w:hAnsi="Calibri" w:cs="Calibri"/>
          </w:rPr>
          <w:t>]</w:t>
        </w:r>
      </w:ins>
      <w:r w:rsidR="00453A57" w:rsidRPr="004A7E16">
        <w:t>.</w:t>
      </w:r>
      <w:commentRangeEnd w:id="2"/>
      <w:r>
        <w:rPr>
          <w:rStyle w:val="Refdecomentario"/>
        </w:rPr>
        <w:commentReference w:id="2"/>
      </w:r>
      <w:commentRangeEnd w:id="3"/>
      <w:r w:rsidR="00520F0C">
        <w:rPr>
          <w:rStyle w:val="Refdecomentario"/>
        </w:rPr>
        <w:commentReference w:id="3"/>
      </w:r>
    </w:p>
    <w:p w:rsidR="00BB3A55" w:rsidRPr="004A7E16" w:rsidRDefault="00453A57" w:rsidP="009B5F91">
      <w:r w:rsidRPr="004A7E16">
        <w:t xml:space="preserve">Según </w:t>
      </w:r>
      <w:proofErr w:type="spellStart"/>
      <w:r w:rsidRPr="004A7E16">
        <w:t>Runeson</w:t>
      </w:r>
      <w:proofErr w:type="spellEnd"/>
      <w:r w:rsidRPr="004A7E16">
        <w:t xml:space="preserve"> </w:t>
      </w:r>
      <w:bookmarkStart w:id="11" w:name="BIB_p2012"/>
      <w:bookmarkStart w:id="12" w:name="B4B_p2012"/>
      <w:commentRangeStart w:id="13"/>
      <w:ins w:id="14" w:author="marcazal" w:date="2015-07-19T16:30:00Z">
        <w:r w:rsidR="00113D52" w:rsidRPr="00113D52">
          <w:rPr>
            <w:rFonts w:ascii="Calibri" w:hAnsi="Calibri" w:cs="Calibri"/>
          </w:rPr>
          <w:t>[</w:t>
        </w:r>
        <w:bookmarkEnd w:id="11"/>
        <w:bookmarkEnd w:id="12"/>
        <w:r w:rsidR="002E1F7B" w:rsidRPr="00113D52">
          <w:rPr>
            <w:rFonts w:ascii="Calibri" w:hAnsi="Calibri" w:cs="Calibri"/>
          </w:rPr>
          <w:fldChar w:fldCharType="begin"/>
        </w:r>
        <w:r w:rsidR="00D53A04" w:rsidRPr="00D53A04">
          <w:rPr>
            <w:rFonts w:ascii="Calibri" w:hAnsi="Calibri" w:cs="Calibri"/>
          </w:rPr>
          <w:instrText xml:space="preserve"> REF BIB_p2012 \* MERGEFORMAT </w:instrText>
        </w:r>
      </w:ins>
      <w:r w:rsidR="002E1F7B" w:rsidRPr="00113D52">
        <w:rPr>
          <w:rFonts w:ascii="Calibri" w:hAnsi="Calibri" w:cs="Calibri"/>
        </w:rPr>
        <w:fldChar w:fldCharType="separate"/>
      </w:r>
      <w:ins w:id="15" w:author="marcazal" w:date="2015-07-19T16:30:00Z">
        <w:r w:rsidR="00113D52" w:rsidRPr="00113D52">
          <w:rPr>
            <w:rFonts w:ascii="Calibri" w:hAnsi="Calibri" w:cs="Calibri"/>
          </w:rPr>
          <w:t>&lt;p2012&gt;</w:t>
        </w:r>
        <w:r w:rsidR="002E1F7B" w:rsidRPr="00113D52">
          <w:rPr>
            <w:rFonts w:ascii="Calibri" w:hAnsi="Calibri" w:cs="Calibri"/>
          </w:rPr>
          <w:fldChar w:fldCharType="end"/>
        </w:r>
        <w:r w:rsidR="00113D52" w:rsidRPr="00113D52">
          <w:rPr>
            <w:rFonts w:ascii="Calibri" w:hAnsi="Calibri" w:cs="Calibri"/>
          </w:rPr>
          <w:t>]</w:t>
        </w:r>
      </w:ins>
      <w:r w:rsidRPr="004A7E16">
        <w:rPr>
          <w:rFonts w:ascii="Calibri" w:hAnsi="Calibri"/>
        </w:rPr>
        <w:t xml:space="preserve">, </w:t>
      </w:r>
      <w:commentRangeEnd w:id="13"/>
      <w:r w:rsidR="00ED7ABF">
        <w:rPr>
          <w:rStyle w:val="Refdecomentario"/>
        </w:rPr>
        <w:commentReference w:id="13"/>
      </w:r>
      <w:r w:rsidRPr="004A7E16">
        <w:t>un caso de estudio es llevado a cabo para investigar una sola entidad o un fenómeno en su contexto de la vida real, en un espacio de tiempo específico. Típicamente el fenómeno puede ser difícil de distinguir de su ambiente y el investigador debe colectar información detallada sobre  un proyecto durante un periodo sostenido de tiempo. Durante la realización del caso de estudio, una variedad de procedimientos de colección de datos y perspectivas de análisis deben aplicarse.</w:t>
      </w:r>
    </w:p>
    <w:p w:rsidR="00CA691C" w:rsidRPr="004A7E16" w:rsidRDefault="00ED7ABF" w:rsidP="00CA691C">
      <w:r>
        <w:t>Atendiendo a la anterior definición</w:t>
      </w:r>
      <w:r w:rsidR="00453A57" w:rsidRPr="004A7E16">
        <w:t xml:space="preserve">, no siempre es posible </w:t>
      </w:r>
      <w:r>
        <w:t>realizar</w:t>
      </w:r>
      <w:r w:rsidR="00453A57" w:rsidRPr="004A7E16">
        <w:t xml:space="preserve"> un caso de estudio</w:t>
      </w:r>
      <w:r>
        <w:t>. U</w:t>
      </w:r>
      <w:r w:rsidR="00453A57" w:rsidRPr="004A7E16">
        <w:t>na alternativa</w:t>
      </w:r>
      <w:r>
        <w:t xml:space="preserve"> que se </w:t>
      </w:r>
      <w:r w:rsidR="00CB7F31">
        <w:t>puede</w:t>
      </w:r>
      <w:r>
        <w:t xml:space="preserve"> utilizar es</w:t>
      </w:r>
      <w:r w:rsidR="00453A57" w:rsidRPr="004A7E16">
        <w:t xml:space="preserve"> la ilustración, que a pesar de no ser un método de validación formal, sirve para presentar a una audiencia c</w:t>
      </w:r>
      <w:r>
        <w:t>ó</w:t>
      </w:r>
      <w:r w:rsidR="00453A57" w:rsidRPr="004A7E16">
        <w:t>mo funciona un artefacto y c</w:t>
      </w:r>
      <w:r>
        <w:t>ó</w:t>
      </w:r>
      <w:r w:rsidR="00453A57" w:rsidRPr="004A7E16">
        <w:t xml:space="preserve">mo este puede resolver un </w:t>
      </w:r>
      <w:proofErr w:type="spellStart"/>
      <w:r w:rsidR="00453A57" w:rsidRPr="004A7E16">
        <w:rPr>
          <w:i/>
        </w:rPr>
        <w:t>toy</w:t>
      </w:r>
      <w:proofErr w:type="spellEnd"/>
      <w:r w:rsidR="00453A57" w:rsidRPr="004A7E16">
        <w:rPr>
          <w:i/>
        </w:rPr>
        <w:t xml:space="preserve"> </w:t>
      </w:r>
      <w:proofErr w:type="spellStart"/>
      <w:r w:rsidR="00453A57" w:rsidRPr="004A7E16">
        <w:rPr>
          <w:i/>
        </w:rPr>
        <w:t>problem</w:t>
      </w:r>
      <w:proofErr w:type="spellEnd"/>
      <w:r w:rsidR="00453A57" w:rsidRPr="004A7E16">
        <w:rPr>
          <w:i/>
        </w:rPr>
        <w:t xml:space="preserve"> </w:t>
      </w:r>
      <w:r w:rsidR="00453A57" w:rsidRPr="004A7E16">
        <w:t xml:space="preserve">en particular, </w:t>
      </w:r>
      <w:r>
        <w:t>permitiendo</w:t>
      </w:r>
      <w:r w:rsidR="00453A57" w:rsidRPr="004A7E16">
        <w:t xml:space="preserve"> llegar a una  conclusión intuitiva</w:t>
      </w:r>
      <w:bookmarkStart w:id="16" w:name="BIB_r2014"/>
      <w:bookmarkStart w:id="17" w:name="B4B_r2014"/>
      <w:bookmarkStart w:id="18" w:name="BIB__bib"/>
      <w:r w:rsidR="00BB1098">
        <w:t xml:space="preserve"> </w:t>
      </w:r>
      <w:r w:rsidR="00453A57" w:rsidRPr="004A7E16">
        <w:rPr>
          <w:rFonts w:ascii="Calibri" w:hAnsi="Calibri"/>
        </w:rPr>
        <w:t>[</w:t>
      </w:r>
      <w:bookmarkEnd w:id="16"/>
      <w:bookmarkEnd w:id="17"/>
      <w:r w:rsidR="002E1F7B" w:rsidRPr="004A7E16">
        <w:rPr>
          <w:rFonts w:ascii="Calibri" w:hAnsi="Calibri"/>
        </w:rPr>
        <w:fldChar w:fldCharType="begin"/>
      </w:r>
      <w:r w:rsidR="00453A57" w:rsidRPr="004A7E16">
        <w:rPr>
          <w:rFonts w:ascii="Calibri" w:hAnsi="Calibri"/>
        </w:rPr>
        <w:instrText xml:space="preserve"> REF BIB_r2014 \* MERGEFORMAT </w:instrText>
      </w:r>
      <w:r w:rsidR="002E1F7B" w:rsidRPr="004A7E16">
        <w:rPr>
          <w:rFonts w:ascii="Calibri" w:hAnsi="Calibri"/>
        </w:rPr>
        <w:fldChar w:fldCharType="separate"/>
      </w:r>
      <w:r w:rsidR="00453A57" w:rsidRPr="004A7E16">
        <w:rPr>
          <w:rFonts w:ascii="Calibri" w:hAnsi="Calibri"/>
        </w:rPr>
        <w:t>&lt;r2014&gt;</w:t>
      </w:r>
      <w:r w:rsidR="002E1F7B" w:rsidRPr="004A7E16">
        <w:rPr>
          <w:rFonts w:ascii="Calibri" w:hAnsi="Calibri"/>
        </w:rPr>
        <w:fldChar w:fldCharType="end"/>
      </w:r>
      <w:r w:rsidR="00453A57" w:rsidRPr="004A7E16">
        <w:rPr>
          <w:rFonts w:ascii="Calibri" w:hAnsi="Calibri"/>
        </w:rPr>
        <w:t>]</w:t>
      </w:r>
      <w:r>
        <w:rPr>
          <w:rFonts w:ascii="Calibri" w:hAnsi="Calibri"/>
        </w:rPr>
        <w:t xml:space="preserve">. </w:t>
      </w:r>
    </w:p>
    <w:bookmarkEnd w:id="18"/>
    <w:p w:rsidR="009951A1" w:rsidRPr="004A7E16" w:rsidRDefault="00453A57" w:rsidP="0064773C">
      <w:r w:rsidRPr="004A7E16">
        <w:rPr>
          <w:rFonts w:ascii="Calibri" w:hAnsi="Calibri"/>
        </w:rPr>
        <w:t>En este capítulo se</w:t>
      </w:r>
      <w:r w:rsidR="00CB7F31">
        <w:rPr>
          <w:rFonts w:ascii="Calibri" w:hAnsi="Calibri"/>
        </w:rPr>
        <w:t xml:space="preserve"> utiliza una</w:t>
      </w:r>
      <w:r w:rsidRPr="004A7E16">
        <w:rPr>
          <w:rFonts w:ascii="Calibri" w:hAnsi="Calibri"/>
        </w:rPr>
        <w:t xml:space="preserve"> ilustra</w:t>
      </w:r>
      <w:r w:rsidR="00CB7F31">
        <w:rPr>
          <w:rFonts w:ascii="Calibri" w:hAnsi="Calibri"/>
        </w:rPr>
        <w:t>ción para validar preliminarmente</w:t>
      </w:r>
      <w:r w:rsidRPr="004A7E16">
        <w:rPr>
          <w:rFonts w:ascii="Calibri" w:hAnsi="Calibri"/>
        </w:rPr>
        <w:t xml:space="preserve"> </w:t>
      </w:r>
      <w:r w:rsidR="00CB7F31">
        <w:rPr>
          <w:rFonts w:ascii="Calibri" w:hAnsi="Calibri"/>
        </w:rPr>
        <w:t xml:space="preserve">las extensiones RIA de </w:t>
      </w:r>
      <w:proofErr w:type="spellStart"/>
      <w:r w:rsidR="00CB7F31">
        <w:rPr>
          <w:rFonts w:ascii="Calibri" w:hAnsi="Calibri"/>
        </w:rPr>
        <w:t>MoWebA</w:t>
      </w:r>
      <w:proofErr w:type="spellEnd"/>
      <w:r w:rsidRPr="004A7E16">
        <w:rPr>
          <w:rFonts w:ascii="Calibri" w:hAnsi="Calibri"/>
        </w:rPr>
        <w:t xml:space="preserve"> por medio de la resolución de un </w:t>
      </w:r>
      <w:proofErr w:type="spellStart"/>
      <w:r w:rsidRPr="004A7E16">
        <w:rPr>
          <w:rFonts w:ascii="Calibri" w:hAnsi="Calibri"/>
          <w:i/>
        </w:rPr>
        <w:t>toy</w:t>
      </w:r>
      <w:proofErr w:type="spellEnd"/>
      <w:r w:rsidRPr="004A7E16">
        <w:rPr>
          <w:rFonts w:ascii="Calibri" w:hAnsi="Calibri"/>
          <w:i/>
        </w:rPr>
        <w:t xml:space="preserve"> </w:t>
      </w:r>
      <w:proofErr w:type="spellStart"/>
      <w:r w:rsidRPr="004A7E16">
        <w:rPr>
          <w:rFonts w:ascii="Calibri" w:hAnsi="Calibri"/>
          <w:i/>
        </w:rPr>
        <w:t>problem</w:t>
      </w:r>
      <w:proofErr w:type="spellEnd"/>
      <w:r w:rsidRPr="004A7E16">
        <w:rPr>
          <w:rFonts w:ascii="Calibri" w:hAnsi="Calibri"/>
          <w:i/>
        </w:rPr>
        <w:t xml:space="preserve"> </w:t>
      </w:r>
      <w:r w:rsidRPr="004A7E16">
        <w:rPr>
          <w:rFonts w:ascii="Calibri" w:hAnsi="Calibri"/>
        </w:rPr>
        <w:t xml:space="preserve">denominado </w:t>
      </w:r>
      <w:proofErr w:type="spellStart"/>
      <w:r w:rsidRPr="004A7E16">
        <w:rPr>
          <w:rFonts w:ascii="Calibri" w:hAnsi="Calibri"/>
          <w:i/>
        </w:rPr>
        <w:t>Person</w:t>
      </w:r>
      <w:proofErr w:type="spellEnd"/>
      <w:r w:rsidRPr="004A7E16">
        <w:rPr>
          <w:rFonts w:ascii="Calibri" w:hAnsi="Calibri"/>
          <w:i/>
        </w:rPr>
        <w:t xml:space="preserve"> Manager</w:t>
      </w:r>
      <w:r w:rsidRPr="004A7E16">
        <w:rPr>
          <w:rFonts w:ascii="Calibri" w:hAnsi="Calibri"/>
        </w:rPr>
        <w:t xml:space="preserve">. Para brindar </w:t>
      </w:r>
      <w:r w:rsidR="00CB7F31">
        <w:rPr>
          <w:rFonts w:ascii="Calibri" w:hAnsi="Calibri"/>
        </w:rPr>
        <w:t xml:space="preserve">mayor formalidad </w:t>
      </w:r>
      <w:r w:rsidRPr="004A7E16">
        <w:rPr>
          <w:rFonts w:ascii="Calibri" w:hAnsi="Calibri"/>
        </w:rPr>
        <w:t xml:space="preserve">a la ilustración, </w:t>
      </w:r>
      <w:r w:rsidR="00CB7F31">
        <w:rPr>
          <w:rFonts w:ascii="Calibri" w:hAnsi="Calibri"/>
        </w:rPr>
        <w:t>la misma se realizó siguiendo</w:t>
      </w:r>
      <w:r w:rsidRPr="004A7E16">
        <w:rPr>
          <w:rFonts w:ascii="Calibri" w:hAnsi="Calibri"/>
        </w:rPr>
        <w:t xml:space="preserve"> las guías </w:t>
      </w:r>
      <w:r w:rsidR="00CB7F31">
        <w:rPr>
          <w:rFonts w:ascii="Calibri" w:hAnsi="Calibri"/>
        </w:rPr>
        <w:t xml:space="preserve">propuestas por </w:t>
      </w:r>
      <w:proofErr w:type="spellStart"/>
      <w:r w:rsidR="00CB7F31">
        <w:rPr>
          <w:rFonts w:ascii="Calibri" w:hAnsi="Calibri"/>
        </w:rPr>
        <w:t>Runeson</w:t>
      </w:r>
      <w:proofErr w:type="spellEnd"/>
      <w:r w:rsidR="00CB7F31">
        <w:rPr>
          <w:rFonts w:ascii="Calibri" w:hAnsi="Calibri"/>
        </w:rPr>
        <w:t xml:space="preserve"> para realizar c</w:t>
      </w:r>
      <w:r w:rsidRPr="004A7E16">
        <w:rPr>
          <w:rFonts w:ascii="Calibri" w:hAnsi="Calibri"/>
        </w:rPr>
        <w:t>aso</w:t>
      </w:r>
      <w:r w:rsidR="00CB7F31">
        <w:rPr>
          <w:rFonts w:ascii="Calibri" w:hAnsi="Calibri"/>
        </w:rPr>
        <w:t>s</w:t>
      </w:r>
      <w:r w:rsidRPr="004A7E16">
        <w:rPr>
          <w:rFonts w:ascii="Calibri" w:hAnsi="Calibri"/>
        </w:rPr>
        <w:t xml:space="preserve"> de estudio</w:t>
      </w:r>
      <w:r w:rsidR="00CB7F31">
        <w:rPr>
          <w:rFonts w:ascii="Calibri" w:hAnsi="Calibri"/>
        </w:rPr>
        <w:t xml:space="preserve">. </w:t>
      </w:r>
    </w:p>
    <w:p w:rsidR="00DB4BA8" w:rsidRPr="004A7E16" w:rsidRDefault="00453A57" w:rsidP="009B5F91">
      <w:pPr>
        <w:rPr>
          <w:b/>
        </w:rPr>
      </w:pPr>
      <w:r w:rsidRPr="004A7E16">
        <w:rPr>
          <w:b/>
        </w:rPr>
        <w:t xml:space="preserve">5.2 </w:t>
      </w:r>
      <w:commentRangeStart w:id="19"/>
      <w:r w:rsidRPr="004A7E16">
        <w:rPr>
          <w:b/>
        </w:rPr>
        <w:t xml:space="preserve">DISEÑO </w:t>
      </w:r>
      <w:r w:rsidR="00B23877">
        <w:rPr>
          <w:b/>
        </w:rPr>
        <w:t xml:space="preserve">DE LA </w:t>
      </w:r>
      <w:commentRangeStart w:id="20"/>
      <w:r w:rsidR="00B23877">
        <w:rPr>
          <w:b/>
        </w:rPr>
        <w:t>ILUSTRACI</w:t>
      </w:r>
      <w:r w:rsidR="00B23877">
        <w:rPr>
          <w:b/>
          <w:lang w:val="es-PY"/>
        </w:rPr>
        <w:t>ÓN</w:t>
      </w:r>
      <w:commentRangeEnd w:id="19"/>
      <w:r w:rsidR="0036071C">
        <w:rPr>
          <w:rStyle w:val="Refdecomentario"/>
        </w:rPr>
        <w:commentReference w:id="19"/>
      </w:r>
      <w:commentRangeEnd w:id="20"/>
      <w:r w:rsidR="00113D52">
        <w:rPr>
          <w:rStyle w:val="Refdecomentario"/>
        </w:rPr>
        <w:commentReference w:id="20"/>
      </w:r>
    </w:p>
    <w:p w:rsidR="00B96459" w:rsidRPr="004A7E16" w:rsidRDefault="00B96459" w:rsidP="00B96459">
      <w:pPr>
        <w:rPr>
          <w:b/>
        </w:rPr>
      </w:pPr>
      <w:commentRangeStart w:id="21"/>
      <w:commentRangeStart w:id="22"/>
      <w:r w:rsidRPr="0013758B">
        <w:rPr>
          <w:b/>
        </w:rPr>
        <w:t>5.2.</w:t>
      </w:r>
      <w:r>
        <w:rPr>
          <w:b/>
        </w:rPr>
        <w:t>1</w:t>
      </w:r>
      <w:r w:rsidRPr="0013758B">
        <w:rPr>
          <w:b/>
        </w:rPr>
        <w:t xml:space="preserve"> Objetivos</w:t>
      </w:r>
      <w:commentRangeEnd w:id="21"/>
      <w:r w:rsidRPr="0013758B">
        <w:rPr>
          <w:rStyle w:val="Refdecomentario"/>
          <w:sz w:val="22"/>
          <w:szCs w:val="22"/>
        </w:rPr>
        <w:commentReference w:id="21"/>
      </w:r>
      <w:commentRangeEnd w:id="22"/>
      <w:r>
        <w:rPr>
          <w:rStyle w:val="Refdecomentario"/>
        </w:rPr>
        <w:commentReference w:id="22"/>
      </w:r>
    </w:p>
    <w:p w:rsidR="00DB4BA8" w:rsidRPr="004A7E16" w:rsidRDefault="00453A57" w:rsidP="009B5F91">
      <w:commentRangeStart w:id="23"/>
      <w:r w:rsidRPr="004A7E16">
        <w:t xml:space="preserve">Esta  ilustración se presenta con la idea de </w:t>
      </w:r>
      <w:r w:rsidR="00773A53">
        <w:t>ofrecer</w:t>
      </w:r>
      <w:r w:rsidRPr="004A7E16">
        <w:t xml:space="preserve"> un análisis crítico de </w:t>
      </w:r>
      <w:r w:rsidRPr="004A7E16">
        <w:rPr>
          <w:rStyle w:val="Refdecomentario"/>
          <w:sz w:val="22"/>
          <w:szCs w:val="22"/>
        </w:rPr>
        <w:commentReference w:id="24"/>
      </w:r>
      <w:r w:rsidRPr="004A7E16">
        <w:t xml:space="preserve">las extensiones </w:t>
      </w:r>
      <w:commentRangeStart w:id="25"/>
      <w:r w:rsidRPr="004A7E16">
        <w:t xml:space="preserve">RIA llevadas a cabo </w:t>
      </w:r>
      <w:commentRangeEnd w:id="25"/>
      <w:r w:rsidR="0036071C">
        <w:rPr>
          <w:rStyle w:val="Refdecomentario"/>
        </w:rPr>
        <w:commentReference w:id="25"/>
      </w:r>
      <w:r w:rsidRPr="004A7E16">
        <w:t xml:space="preserve">a la metodología </w:t>
      </w:r>
      <w:r w:rsidR="001B54BD">
        <w:t>Web</w:t>
      </w:r>
      <w:r w:rsidRPr="004A7E16">
        <w:t xml:space="preserve"> </w:t>
      </w:r>
      <w:proofErr w:type="spellStart"/>
      <w:r w:rsidRPr="004A7E16">
        <w:t>MoWebA</w:t>
      </w:r>
      <w:proofErr w:type="spellEnd"/>
      <w:r w:rsidR="0036071C">
        <w:t xml:space="preserve"> </w:t>
      </w:r>
      <w:r w:rsidR="00F95CB0">
        <w:t xml:space="preserve">desde el punto de vista de las interfaces enriquecidas. </w:t>
      </w:r>
      <w:del w:id="26" w:author="marcazal" w:date="2015-09-28T17:53:00Z">
        <w:r w:rsidRPr="004A7E16" w:rsidDel="006F71C1">
          <w:delText>.</w:delText>
        </w:r>
      </w:del>
      <w:commentRangeEnd w:id="23"/>
      <w:r w:rsidRPr="004A7E16">
        <w:rPr>
          <w:rStyle w:val="Refdecomentario"/>
          <w:sz w:val="22"/>
          <w:szCs w:val="22"/>
        </w:rPr>
        <w:commentReference w:id="23"/>
      </w:r>
      <w:del w:id="27" w:author="marcazal" w:date="2015-09-28T17:53:00Z">
        <w:r w:rsidRPr="004A7E16" w:rsidDel="006F71C1">
          <w:delText xml:space="preserve"> </w:delText>
        </w:r>
      </w:del>
      <w:r w:rsidR="00F95CB0">
        <w:t>La</w:t>
      </w:r>
      <w:r w:rsidR="00F95CB0" w:rsidRPr="004A7E16">
        <w:t xml:space="preserve"> </w:t>
      </w:r>
      <w:r w:rsidRPr="004A7E16">
        <w:t xml:space="preserve">propuesta de extensión se basa principalmente en proveer a </w:t>
      </w:r>
      <w:proofErr w:type="spellStart"/>
      <w:r w:rsidRPr="004A7E16">
        <w:t>MoWebA</w:t>
      </w:r>
      <w:proofErr w:type="spellEnd"/>
      <w:r w:rsidRPr="004A7E16">
        <w:t xml:space="preserve"> de características enriquecidas a nivel de la interfaz de usuario, que le permitirán mantenerse </w:t>
      </w:r>
      <w:r w:rsidRPr="004A7E16">
        <w:lastRenderedPageBreak/>
        <w:t xml:space="preserve">vigente con respecto a las nuevas tendencias de las aplicaciones </w:t>
      </w:r>
      <w:r w:rsidR="001B54BD">
        <w:t>Web</w:t>
      </w:r>
      <w:r w:rsidRPr="004A7E16">
        <w:t xml:space="preserve"> de hoy en día, que demandan una mayor interactividad y riqueza en las interfaces de usuario.</w:t>
      </w:r>
    </w:p>
    <w:p w:rsidR="00523F80" w:rsidRPr="004A7E16" w:rsidDel="000E0956" w:rsidRDefault="00453A57" w:rsidP="009B5F91">
      <w:pPr>
        <w:rPr>
          <w:del w:id="28" w:author="marcazal" w:date="2015-09-25T22:25:00Z"/>
        </w:rPr>
      </w:pPr>
      <w:del w:id="29" w:author="marcazal" w:date="2015-09-25T22:25:00Z">
        <w:r w:rsidRPr="004A7E16" w:rsidDel="000E0956">
          <w:delText xml:space="preserve">Estas características RIA implementadas a MoWebA, ofrecen al usuario final la capacidad de llevar a cabo validaciones locales de datos en un formulario,  inserciones de fechas de una manera amigable, resaltar un campo o texto de relevancia con un mensaje personalizado; como así también contraer y </w:delText>
        </w:r>
        <w:r w:rsidR="00BB1098" w:rsidRPr="007C3C7E" w:rsidDel="000E0956">
          <w:delText>expandir</w:delText>
        </w:r>
        <w:r w:rsidRPr="004A7E16" w:rsidDel="000E0956">
          <w:delText xml:space="preserve"> información para una mejor administración del espacio en las páginas,  que son características comunes en las aplicaciones </w:delText>
        </w:r>
        <w:r w:rsidR="001B54BD" w:rsidDel="000E0956">
          <w:delText>Web</w:delText>
        </w:r>
        <w:r w:rsidRPr="004A7E16" w:rsidDel="000E0956">
          <w:delText xml:space="preserve"> RIA. Teniendo en cuenta las potenciales mejoras que pueden </w:delText>
        </w:r>
      </w:del>
      <w:del w:id="30" w:author="marcazal" w:date="2015-09-23T00:34:00Z">
        <w:r w:rsidRPr="004A7E16" w:rsidDel="00A6304D">
          <w:delText>llevarse a cabo con</w:delText>
        </w:r>
      </w:del>
      <w:del w:id="31" w:author="marcazal" w:date="2015-09-25T22:25:00Z">
        <w:r w:rsidRPr="004A7E16" w:rsidDel="000E0956">
          <w:delText xml:space="preserve"> las extensiones propuestas,  el propósito de est</w:delText>
        </w:r>
      </w:del>
      <w:del w:id="32" w:author="marcazal" w:date="2015-09-25T22:20:00Z">
        <w:r w:rsidRPr="004A7E16" w:rsidDel="000E0956">
          <w:delText>e</w:delText>
        </w:r>
      </w:del>
      <w:del w:id="33" w:author="marcazal" w:date="2015-09-25T22:25:00Z">
        <w:r w:rsidRPr="004A7E16" w:rsidDel="000E0956">
          <w:delText xml:space="preserve"> </w:delText>
        </w:r>
      </w:del>
      <w:del w:id="34" w:author="marcazal" w:date="2015-09-25T22:20:00Z">
        <w:r w:rsidRPr="004A7E16" w:rsidDel="000E0956">
          <w:delText xml:space="preserve">capítulo </w:delText>
        </w:r>
      </w:del>
      <w:del w:id="35" w:author="marcazal" w:date="2015-09-25T22:25:00Z">
        <w:r w:rsidRPr="004A7E16" w:rsidDel="000E0956">
          <w:delText xml:space="preserve">es resaltar estas nuevas características por medio de la implementación de un sistema que refleje estas extensiones  y </w:delText>
        </w:r>
        <w:r w:rsidR="008E1ECC" w:rsidDel="000E0956">
          <w:delText xml:space="preserve">que </w:delText>
        </w:r>
        <w:r w:rsidRPr="004A7E16" w:rsidDel="000E0956">
          <w:delText>a la vez sirva para poder efectuar un análisis comparativo de los cambios realizados a MoWebA</w:delText>
        </w:r>
        <w:r w:rsidR="00113D52" w:rsidDel="000E0956">
          <w:delText xml:space="preserve"> con RIA</w:delText>
        </w:r>
        <w:r w:rsidRPr="004A7E16" w:rsidDel="000E0956">
          <w:delText xml:space="preserve"> </w:delText>
        </w:r>
        <w:commentRangeStart w:id="36"/>
        <w:commentRangeStart w:id="37"/>
        <w:r w:rsidRPr="004A7E16" w:rsidDel="000E0956">
          <w:delText xml:space="preserve">con respecto a </w:delText>
        </w:r>
        <w:r w:rsidR="00113D52" w:rsidDel="000E0956">
          <w:delText>MoWebA</w:delText>
        </w:r>
        <w:r w:rsidRPr="004A7E16" w:rsidDel="000E0956">
          <w:delText xml:space="preserve"> </w:delText>
        </w:r>
        <w:r w:rsidR="004A2A2C" w:rsidDel="000E0956">
          <w:delText>sin RIA</w:delText>
        </w:r>
        <w:r w:rsidRPr="004A7E16" w:rsidDel="000E0956">
          <w:delText>.</w:delText>
        </w:r>
        <w:commentRangeEnd w:id="36"/>
        <w:r w:rsidR="008E1ECC" w:rsidDel="000E0956">
          <w:rPr>
            <w:rStyle w:val="Refdecomentario"/>
          </w:rPr>
          <w:commentReference w:id="36"/>
        </w:r>
        <w:commentRangeEnd w:id="37"/>
        <w:r w:rsidR="00113D52" w:rsidDel="000E0956">
          <w:rPr>
            <w:rStyle w:val="Refdecomentario"/>
          </w:rPr>
          <w:commentReference w:id="37"/>
        </w:r>
      </w:del>
    </w:p>
    <w:p w:rsidR="000E0956" w:rsidRDefault="00453A57" w:rsidP="00C5250A">
      <w:pPr>
        <w:rPr>
          <w:ins w:id="38" w:author="marcazal" w:date="2015-09-25T22:26:00Z"/>
        </w:rPr>
      </w:pPr>
      <w:del w:id="39" w:author="marcazal" w:date="2015-09-25T22:35:00Z">
        <w:r w:rsidRPr="004A7E16" w:rsidDel="00EF5E4A">
          <w:delText xml:space="preserve">La </w:delText>
        </w:r>
      </w:del>
      <w:ins w:id="40" w:author="marcazal" w:date="2015-09-25T22:35:00Z">
        <w:r w:rsidR="00EF5E4A">
          <w:t>Esta</w:t>
        </w:r>
        <w:r w:rsidR="00EF5E4A" w:rsidRPr="004A7E16">
          <w:t xml:space="preserve"> </w:t>
        </w:r>
      </w:ins>
      <w:r w:rsidRPr="004A7E16">
        <w:t xml:space="preserve">ilustración </w:t>
      </w:r>
      <w:r w:rsidR="006D0440">
        <w:t>busca</w:t>
      </w:r>
      <w:r w:rsidRPr="004A7E16">
        <w:t xml:space="preserve"> obtener datos lo suficientemente reveladores</w:t>
      </w:r>
      <w:r w:rsidR="008E1ECC">
        <w:t xml:space="preserve"> </w:t>
      </w:r>
      <w:r w:rsidRPr="004A7E16">
        <w:t>qu</w:t>
      </w:r>
      <w:r w:rsidR="008E1ECC">
        <w:t>e</w:t>
      </w:r>
      <w:r w:rsidRPr="004A7E16">
        <w:t xml:space="preserve"> permitan </w:t>
      </w:r>
      <w:commentRangeStart w:id="41"/>
      <w:del w:id="42" w:author="Iván López" w:date="2015-03-02T21:52:00Z">
        <w:r w:rsidRPr="004A7E16">
          <w:delText xml:space="preserve">afirmar </w:delText>
        </w:r>
      </w:del>
      <w:commentRangeEnd w:id="41"/>
      <w:r w:rsidRPr="004A7E16">
        <w:t xml:space="preserve">intuir </w:t>
      </w:r>
      <w:r w:rsidRPr="004A7E16">
        <w:rPr>
          <w:rStyle w:val="Refdecomentario"/>
          <w:sz w:val="22"/>
          <w:szCs w:val="22"/>
        </w:rPr>
        <w:commentReference w:id="41"/>
      </w:r>
      <w:r w:rsidRPr="004A7E16">
        <w:t xml:space="preserve">que la propuesta de extensión a nivel de la capa de presentación para el lado del cliente llevada a cabo a la metodología </w:t>
      </w:r>
      <w:r w:rsidR="001B54BD">
        <w:t>Web</w:t>
      </w:r>
      <w:r w:rsidRPr="004A7E16">
        <w:t xml:space="preserve"> </w:t>
      </w:r>
      <w:proofErr w:type="spellStart"/>
      <w:r w:rsidRPr="004A7E16">
        <w:t>MoWebA</w:t>
      </w:r>
      <w:proofErr w:type="spellEnd"/>
      <w:r w:rsidRPr="004A7E16">
        <w:t xml:space="preserve">, ofrece cobertura a algunas de las </w:t>
      </w:r>
      <w:commentRangeStart w:id="43"/>
      <w:r w:rsidRPr="004A7E16">
        <w:t xml:space="preserve">diversas </w:t>
      </w:r>
      <w:commentRangeStart w:id="44"/>
      <w:r w:rsidRPr="004A7E16">
        <w:t>características</w:t>
      </w:r>
      <w:commentRangeEnd w:id="44"/>
      <w:r w:rsidR="00B877EC">
        <w:rPr>
          <w:rStyle w:val="Refdecomentario"/>
        </w:rPr>
        <w:commentReference w:id="44"/>
      </w:r>
      <w:r w:rsidRPr="004A7E16">
        <w:t xml:space="preserve"> </w:t>
      </w:r>
      <w:commentRangeEnd w:id="43"/>
      <w:r w:rsidRPr="004A7E16">
        <w:rPr>
          <w:rStyle w:val="Refdecomentario"/>
          <w:sz w:val="22"/>
          <w:szCs w:val="22"/>
        </w:rPr>
        <w:commentReference w:id="43"/>
      </w:r>
      <w:r w:rsidRPr="004A7E16">
        <w:t>que contemplan las RIA que han sido analizadas en el capítulo 2. Puntualmente, estas características abarcan a la lógica de negocios en el lado del cliente, específicamente a las validaciones locales de campos en un formulario</w:t>
      </w:r>
      <w:r w:rsidR="008E1ECC">
        <w:t>,</w:t>
      </w:r>
      <w:r w:rsidRPr="004A7E16">
        <w:t xml:space="preserve"> y a las presentaciones enriquecidas que contempla</w:t>
      </w:r>
      <w:r w:rsidR="008E1ECC">
        <w:t>n</w:t>
      </w:r>
      <w:r w:rsidRPr="004A7E16">
        <w:t xml:space="preserve"> a ciertos eventos en el lado del cliente, </w:t>
      </w:r>
      <w:r w:rsidRPr="004A7E16">
        <w:rPr>
          <w:i/>
        </w:rPr>
        <w:t xml:space="preserve">widgets </w:t>
      </w:r>
      <w:r w:rsidRPr="004A7E16">
        <w:t xml:space="preserve">interactivos y el paradigma de una sola página o </w:t>
      </w:r>
      <w:r w:rsidR="00F30194" w:rsidRPr="00F30194">
        <w:rPr>
          <w:i/>
        </w:rPr>
        <w:t xml:space="preserve">single </w:t>
      </w:r>
      <w:r w:rsidRPr="008E1ECC">
        <w:rPr>
          <w:i/>
        </w:rPr>
        <w:t>p</w:t>
      </w:r>
      <w:r w:rsidRPr="004A7E16">
        <w:rPr>
          <w:i/>
        </w:rPr>
        <w:t xml:space="preserve">age </w:t>
      </w:r>
      <w:proofErr w:type="spellStart"/>
      <w:r w:rsidRPr="004A7E16">
        <w:rPr>
          <w:i/>
        </w:rPr>
        <w:t>paradigm</w:t>
      </w:r>
      <w:proofErr w:type="spellEnd"/>
      <w:r w:rsidRPr="004A7E16">
        <w:t xml:space="preserve">. El objetivo es analizar estas características por medio de la resolución de un </w:t>
      </w:r>
      <w:proofErr w:type="spellStart"/>
      <w:r w:rsidRPr="004A7E16">
        <w:rPr>
          <w:i/>
        </w:rPr>
        <w:t>toy</w:t>
      </w:r>
      <w:proofErr w:type="spellEnd"/>
      <w:r w:rsidRPr="004A7E16">
        <w:rPr>
          <w:i/>
        </w:rPr>
        <w:t xml:space="preserve"> </w:t>
      </w:r>
      <w:proofErr w:type="spellStart"/>
      <w:r w:rsidRPr="004A7E16">
        <w:rPr>
          <w:i/>
        </w:rPr>
        <w:t>problem</w:t>
      </w:r>
      <w:proofErr w:type="spellEnd"/>
      <w:r w:rsidRPr="004A7E16">
        <w:rPr>
          <w:i/>
        </w:rPr>
        <w:t xml:space="preserve"> </w:t>
      </w:r>
      <w:r w:rsidRPr="004A7E16">
        <w:t xml:space="preserve">denominado </w:t>
      </w:r>
      <w:proofErr w:type="spellStart"/>
      <w:r w:rsidRPr="004A7E16">
        <w:rPr>
          <w:i/>
        </w:rPr>
        <w:t>Person</w:t>
      </w:r>
      <w:proofErr w:type="spellEnd"/>
      <w:r w:rsidRPr="004A7E16">
        <w:rPr>
          <w:i/>
        </w:rPr>
        <w:t xml:space="preserve"> Manager</w:t>
      </w:r>
      <w:r w:rsidR="008E1ECC">
        <w:t>.</w:t>
      </w:r>
      <w:r w:rsidR="00BB1098">
        <w:t xml:space="preserve"> </w:t>
      </w:r>
      <w:r w:rsidR="008E1ECC">
        <w:t xml:space="preserve">El </w:t>
      </w:r>
      <w:proofErr w:type="spellStart"/>
      <w:r w:rsidR="00F30194" w:rsidRPr="00F30194">
        <w:rPr>
          <w:i/>
        </w:rPr>
        <w:t>Person</w:t>
      </w:r>
      <w:proofErr w:type="spellEnd"/>
      <w:r w:rsidR="00F30194" w:rsidRPr="00F30194">
        <w:rPr>
          <w:i/>
        </w:rPr>
        <w:t xml:space="preserve"> Manager</w:t>
      </w:r>
      <w:r w:rsidRPr="004A7E16">
        <w:t xml:space="preserve">  es una aplicación </w:t>
      </w:r>
      <w:r w:rsidR="001B54BD">
        <w:t>Web</w:t>
      </w:r>
      <w:r w:rsidRPr="004A7E16">
        <w:t xml:space="preserve"> que contiene en sus especificaciones funcionales características de las RIA y resulta lo suficientemente expresiva para ilustrar la propuesta de extensión. </w:t>
      </w:r>
    </w:p>
    <w:p w:rsidR="000E0956" w:rsidRDefault="00EF5E4A" w:rsidP="00C5250A">
      <w:ins w:id="45" w:author="marcazal" w:date="2015-09-25T22:27:00Z">
        <w:r>
          <w:t>Analizar la productividad en el proceso de modelado de los PIM</w:t>
        </w:r>
      </w:ins>
      <w:ins w:id="46" w:author="marcazal" w:date="2015-09-25T22:52:00Z">
        <w:r w:rsidR="00B76A47">
          <w:t xml:space="preserve"> en </w:t>
        </w:r>
        <w:proofErr w:type="spellStart"/>
        <w:r w:rsidR="00B76A47">
          <w:t>MoWebA</w:t>
        </w:r>
        <w:proofErr w:type="spellEnd"/>
        <w:r w:rsidR="00B76A47">
          <w:t xml:space="preserve"> con RIA</w:t>
        </w:r>
      </w:ins>
      <w:ins w:id="47" w:author="marcazal" w:date="2015-09-25T22:27:00Z">
        <w:r>
          <w:t xml:space="preserve">, </w:t>
        </w:r>
      </w:ins>
      <w:ins w:id="48" w:author="marcazal" w:date="2015-09-25T22:28:00Z">
        <w:r>
          <w:t>también</w:t>
        </w:r>
      </w:ins>
      <w:ins w:id="49" w:author="marcazal" w:date="2015-09-25T22:27:00Z">
        <w:r>
          <w:t xml:space="preserve"> </w:t>
        </w:r>
      </w:ins>
      <w:ins w:id="50" w:author="marcazal" w:date="2015-09-25T22:28:00Z">
        <w:r>
          <w:t>es uno de los objetivos de esta ilustración, en la cual se intenta</w:t>
        </w:r>
      </w:ins>
      <w:ins w:id="51" w:author="marcazal" w:date="2015-09-25T22:52:00Z">
        <w:r w:rsidR="00B76A47">
          <w:t xml:space="preserve"> comparar los tiempos de modelado para ambos enfoques, como así también las veces que </w:t>
        </w:r>
      </w:ins>
      <w:ins w:id="52" w:author="marcazal" w:date="2015-09-25T22:54:00Z">
        <w:r w:rsidR="00B76A47">
          <w:t>es</w:t>
        </w:r>
      </w:ins>
      <w:ins w:id="53" w:author="marcazal" w:date="2015-09-25T22:53:00Z">
        <w:r w:rsidR="00B76A47">
          <w:t xml:space="preserve"> necesario generar </w:t>
        </w:r>
      </w:ins>
      <w:ins w:id="54" w:author="marcazal" w:date="2015-09-25T22:54:00Z">
        <w:r w:rsidR="00B76A47">
          <w:t xml:space="preserve">el código fuente de </w:t>
        </w:r>
      </w:ins>
      <w:ins w:id="55" w:author="marcazal" w:date="2015-09-25T22:53:00Z">
        <w:r w:rsidR="00B76A47">
          <w:t>la aplicaci</w:t>
        </w:r>
      </w:ins>
      <w:ins w:id="56" w:author="marcazal" w:date="2015-09-25T22:54:00Z">
        <w:r w:rsidR="00B76A47">
          <w:t xml:space="preserve">ón </w:t>
        </w:r>
      </w:ins>
      <w:ins w:id="57" w:author="marcazal" w:date="2015-09-25T22:55:00Z">
        <w:r w:rsidR="00B76A47">
          <w:t xml:space="preserve">a partir de la corrección de los PIM, </w:t>
        </w:r>
      </w:ins>
      <w:ins w:id="58" w:author="marcazal" w:date="2015-09-25T22:54:00Z">
        <w:r w:rsidR="00B76A47">
          <w:t>hasta obtener la interfaz final.</w:t>
        </w:r>
      </w:ins>
      <w:ins w:id="59" w:author="marcazal" w:date="2015-09-25T22:56:00Z">
        <w:r w:rsidR="00B76A47">
          <w:t xml:space="preserve"> Finalmente se busca comparar la cantidad de líneas de código generadas de manera automática en ambos enfoques.</w:t>
        </w:r>
      </w:ins>
    </w:p>
    <w:p w:rsidR="00CF1818" w:rsidRPr="00B42BE3" w:rsidRDefault="00330620" w:rsidP="00C5250A">
      <w:pPr>
        <w:rPr>
          <w:b/>
        </w:rPr>
      </w:pPr>
      <w:r w:rsidRPr="00B42BE3">
        <w:rPr>
          <w:b/>
        </w:rPr>
        <w:t>5.2.1.1 Objetivos específicos</w:t>
      </w:r>
    </w:p>
    <w:p w:rsidR="006D0440" w:rsidRPr="00C629E9" w:rsidRDefault="00CF1818" w:rsidP="00C629E9">
      <w:pPr>
        <w:pStyle w:val="Textocomentario"/>
        <w:spacing w:line="276" w:lineRule="auto"/>
        <w:rPr>
          <w:sz w:val="22"/>
          <w:szCs w:val="22"/>
        </w:rPr>
      </w:pPr>
      <w:r>
        <w:rPr>
          <w:sz w:val="22"/>
          <w:szCs w:val="22"/>
        </w:rPr>
        <w:t>C</w:t>
      </w:r>
      <w:r w:rsidR="006D0440" w:rsidRPr="00C629E9">
        <w:rPr>
          <w:sz w:val="22"/>
          <w:szCs w:val="22"/>
        </w:rPr>
        <w:t xml:space="preserve">omparar a </w:t>
      </w:r>
      <w:proofErr w:type="spellStart"/>
      <w:r w:rsidR="006D0440" w:rsidRPr="00C629E9">
        <w:rPr>
          <w:sz w:val="22"/>
          <w:szCs w:val="22"/>
        </w:rPr>
        <w:t>MoWebA</w:t>
      </w:r>
      <w:proofErr w:type="spellEnd"/>
      <w:r w:rsidR="006D0440" w:rsidRPr="00C629E9">
        <w:rPr>
          <w:sz w:val="22"/>
          <w:szCs w:val="22"/>
        </w:rPr>
        <w:t xml:space="preserve"> </w:t>
      </w:r>
      <w:del w:id="60" w:author="marcazal" w:date="2015-09-23T01:03:00Z">
        <w:r w:rsidR="006D0440" w:rsidRPr="00C629E9" w:rsidDel="00D92F60">
          <w:rPr>
            <w:sz w:val="22"/>
            <w:szCs w:val="22"/>
          </w:rPr>
          <w:delText xml:space="preserve">original </w:delText>
        </w:r>
      </w:del>
      <w:ins w:id="61" w:author="marcazal" w:date="2015-09-23T01:03:00Z">
        <w:r w:rsidR="00D92F60">
          <w:rPr>
            <w:sz w:val="22"/>
            <w:szCs w:val="22"/>
          </w:rPr>
          <w:t>sin RIA</w:t>
        </w:r>
        <w:r w:rsidR="00D92F60" w:rsidRPr="00C629E9">
          <w:rPr>
            <w:sz w:val="22"/>
            <w:szCs w:val="22"/>
          </w:rPr>
          <w:t xml:space="preserve"> </w:t>
        </w:r>
      </w:ins>
      <w:r w:rsidR="006D0440" w:rsidRPr="00C629E9">
        <w:rPr>
          <w:sz w:val="22"/>
          <w:szCs w:val="22"/>
        </w:rPr>
        <w:t xml:space="preserve">y a </w:t>
      </w:r>
      <w:proofErr w:type="spellStart"/>
      <w:r w:rsidR="006D0440" w:rsidRPr="00C629E9">
        <w:rPr>
          <w:sz w:val="22"/>
          <w:szCs w:val="22"/>
        </w:rPr>
        <w:t>MoWebA</w:t>
      </w:r>
      <w:proofErr w:type="spellEnd"/>
      <w:r w:rsidR="006D0440" w:rsidRPr="00C629E9">
        <w:rPr>
          <w:sz w:val="22"/>
          <w:szCs w:val="22"/>
        </w:rPr>
        <w:t xml:space="preserve"> con extensiones RIA, con respecto al tiempo de modelado y </w:t>
      </w:r>
      <w:del w:id="62" w:author="marcazal" w:date="2015-09-23T01:03:00Z">
        <w:r w:rsidR="006D0440" w:rsidRPr="00C629E9" w:rsidDel="00D92F60">
          <w:rPr>
            <w:sz w:val="22"/>
            <w:szCs w:val="22"/>
          </w:rPr>
          <w:delText xml:space="preserve">con respecto </w:delText>
        </w:r>
      </w:del>
      <w:r w:rsidR="006D0440" w:rsidRPr="00C629E9">
        <w:rPr>
          <w:sz w:val="22"/>
          <w:szCs w:val="22"/>
        </w:rPr>
        <w:t>a la cantidad de generaciones</w:t>
      </w:r>
      <w:ins w:id="63" w:author="marcazal" w:date="2015-09-24T07:16:00Z">
        <w:r w:rsidR="00692F14">
          <w:rPr>
            <w:sz w:val="22"/>
            <w:szCs w:val="22"/>
          </w:rPr>
          <w:t xml:space="preserve"> y refinamientos a nivel de modelado</w:t>
        </w:r>
      </w:ins>
      <w:r w:rsidR="006D0440" w:rsidRPr="00C629E9">
        <w:rPr>
          <w:sz w:val="22"/>
          <w:szCs w:val="22"/>
        </w:rPr>
        <w:t xml:space="preserve"> que se deben hacer hasta obtener una interfaz final satisfactoria. </w:t>
      </w:r>
    </w:p>
    <w:p w:rsidR="006D0440" w:rsidRDefault="00CF1818" w:rsidP="00C629E9">
      <w:pPr>
        <w:pStyle w:val="Textocomentario"/>
        <w:spacing w:line="276" w:lineRule="auto"/>
        <w:rPr>
          <w:sz w:val="22"/>
          <w:szCs w:val="22"/>
        </w:rPr>
      </w:pPr>
      <w:r>
        <w:rPr>
          <w:sz w:val="22"/>
          <w:szCs w:val="22"/>
        </w:rPr>
        <w:t>V</w:t>
      </w:r>
      <w:r w:rsidR="008A7AD0" w:rsidRPr="00C629E9">
        <w:rPr>
          <w:sz w:val="22"/>
          <w:szCs w:val="22"/>
        </w:rPr>
        <w:t xml:space="preserve">erificar si </w:t>
      </w:r>
      <w:proofErr w:type="spellStart"/>
      <w:r w:rsidR="008A7AD0" w:rsidRPr="00C629E9">
        <w:rPr>
          <w:sz w:val="22"/>
          <w:szCs w:val="22"/>
        </w:rPr>
        <w:t>MoWebA</w:t>
      </w:r>
      <w:proofErr w:type="spellEnd"/>
      <w:r w:rsidR="006D0440" w:rsidRPr="00C629E9">
        <w:rPr>
          <w:sz w:val="22"/>
          <w:szCs w:val="22"/>
        </w:rPr>
        <w:t xml:space="preserve"> con extensiones </w:t>
      </w:r>
      <w:r w:rsidR="008A7AD0" w:rsidRPr="00C629E9">
        <w:rPr>
          <w:sz w:val="22"/>
          <w:szCs w:val="22"/>
        </w:rPr>
        <w:t xml:space="preserve"> RIA, ofrece ventajas sobre </w:t>
      </w:r>
      <w:proofErr w:type="spellStart"/>
      <w:r w:rsidR="008A7AD0" w:rsidRPr="00C629E9">
        <w:rPr>
          <w:sz w:val="22"/>
          <w:szCs w:val="22"/>
        </w:rPr>
        <w:t>MoWebA</w:t>
      </w:r>
      <w:proofErr w:type="spellEnd"/>
      <w:r w:rsidR="006D0440" w:rsidRPr="00C629E9">
        <w:rPr>
          <w:sz w:val="22"/>
          <w:szCs w:val="22"/>
        </w:rPr>
        <w:t xml:space="preserve"> </w:t>
      </w:r>
      <w:del w:id="64" w:author="marcazal" w:date="2015-09-23T01:05:00Z">
        <w:r w:rsidR="006D0440" w:rsidRPr="00C629E9" w:rsidDel="00D92F60">
          <w:rPr>
            <w:sz w:val="22"/>
            <w:szCs w:val="22"/>
          </w:rPr>
          <w:delText xml:space="preserve">original </w:delText>
        </w:r>
      </w:del>
      <w:ins w:id="65" w:author="marcazal" w:date="2015-09-23T01:05:00Z">
        <w:r w:rsidR="00D92F60">
          <w:rPr>
            <w:sz w:val="22"/>
            <w:szCs w:val="22"/>
          </w:rPr>
          <w:t>sin RIA</w:t>
        </w:r>
        <w:r w:rsidR="00D92F60" w:rsidRPr="00C629E9">
          <w:rPr>
            <w:sz w:val="22"/>
            <w:szCs w:val="22"/>
          </w:rPr>
          <w:t xml:space="preserve"> </w:t>
        </w:r>
      </w:ins>
      <w:r w:rsidR="006D0440" w:rsidRPr="00C629E9">
        <w:rPr>
          <w:sz w:val="22"/>
          <w:szCs w:val="22"/>
        </w:rPr>
        <w:t>con respecto a</w:t>
      </w:r>
      <w:r>
        <w:rPr>
          <w:sz w:val="22"/>
          <w:szCs w:val="22"/>
        </w:rPr>
        <w:t xml:space="preserve"> las</w:t>
      </w:r>
      <w:r w:rsidR="006D0440" w:rsidRPr="00C629E9">
        <w:rPr>
          <w:sz w:val="22"/>
          <w:szCs w:val="22"/>
        </w:rPr>
        <w:t xml:space="preserve"> presentaciones enriquecidas y con respecto a la lógica en el lado del cliente. </w:t>
      </w:r>
    </w:p>
    <w:p w:rsidR="00330620" w:rsidRDefault="00CF1818" w:rsidP="00B42BE3">
      <w:pPr>
        <w:pStyle w:val="Textocomentario"/>
        <w:spacing w:line="276" w:lineRule="auto"/>
        <w:rPr>
          <w:ins w:id="66" w:author="marcazal" w:date="2015-09-23T01:13:00Z"/>
          <w:sz w:val="22"/>
          <w:szCs w:val="22"/>
        </w:rPr>
      </w:pPr>
      <w:r>
        <w:rPr>
          <w:sz w:val="22"/>
          <w:szCs w:val="22"/>
        </w:rPr>
        <w:t xml:space="preserve">Analizar la cantidad de líneas de código generadas de manera automática a partir de los modelos PIM, </w:t>
      </w:r>
      <w:del w:id="67" w:author="marcazal" w:date="2015-09-23T01:05:00Z">
        <w:r w:rsidDel="00D92F60">
          <w:rPr>
            <w:sz w:val="22"/>
            <w:szCs w:val="22"/>
          </w:rPr>
          <w:delText>tanto para MoWebA con extensiones RIA, como para MoWebA original</w:delText>
        </w:r>
      </w:del>
      <w:ins w:id="68" w:author="marcazal" w:date="2015-09-23T01:05:00Z">
        <w:r w:rsidR="00D92F60">
          <w:rPr>
            <w:sz w:val="22"/>
            <w:szCs w:val="22"/>
          </w:rPr>
          <w:t>para ambos enfoques.</w:t>
        </w:r>
      </w:ins>
    </w:p>
    <w:p w:rsidR="001D0ADF" w:rsidRPr="004A7E16" w:rsidRDefault="001D0ADF" w:rsidP="001D0ADF">
      <w:pPr>
        <w:rPr>
          <w:ins w:id="69" w:author="marcazal" w:date="2015-09-23T01:13:00Z"/>
          <w:b/>
        </w:rPr>
      </w:pPr>
      <w:commentRangeStart w:id="70"/>
      <w:commentRangeStart w:id="71"/>
      <w:ins w:id="72" w:author="marcazal" w:date="2015-09-23T01:13:00Z">
        <w:r w:rsidRPr="004A7E16">
          <w:rPr>
            <w:b/>
          </w:rPr>
          <w:t>5.2.</w:t>
        </w:r>
        <w:r>
          <w:rPr>
            <w:b/>
          </w:rPr>
          <w:t>4</w:t>
        </w:r>
        <w:r w:rsidRPr="004A7E16">
          <w:rPr>
            <w:b/>
          </w:rPr>
          <w:t xml:space="preserve"> Preguntas de investigación</w:t>
        </w:r>
        <w:commentRangeEnd w:id="70"/>
        <w:r>
          <w:rPr>
            <w:rStyle w:val="Refdecomentario"/>
          </w:rPr>
          <w:commentReference w:id="70"/>
        </w:r>
        <w:commentRangeEnd w:id="71"/>
        <w:r>
          <w:rPr>
            <w:rStyle w:val="Refdecomentario"/>
          </w:rPr>
          <w:commentReference w:id="71"/>
        </w:r>
      </w:ins>
    </w:p>
    <w:p w:rsidR="001D0ADF" w:rsidRPr="004A7E16" w:rsidRDefault="001D0ADF" w:rsidP="001D0ADF">
      <w:pPr>
        <w:rPr>
          <w:ins w:id="73" w:author="marcazal" w:date="2015-09-23T01:13:00Z"/>
        </w:rPr>
      </w:pPr>
      <w:ins w:id="74" w:author="marcazal" w:date="2015-09-23T01:13:00Z">
        <w:r>
          <w:t>A partir de los objetivos anteriormente citados, surgen las siguientes preguntas de investigación para esta ilustración:</w:t>
        </w:r>
      </w:ins>
    </w:p>
    <w:p w:rsidR="001D0ADF" w:rsidRPr="0027336E" w:rsidRDefault="001D0ADF" w:rsidP="001D0ADF">
      <w:pPr>
        <w:rPr>
          <w:ins w:id="75" w:author="marcazal" w:date="2015-09-23T01:13:00Z"/>
        </w:rPr>
      </w:pPr>
      <w:ins w:id="76" w:author="marcazal" w:date="2015-09-23T01:13:00Z">
        <w:r w:rsidRPr="0027336E">
          <w:t xml:space="preserve">PI1: ¿Consume una mayor cantidad de tiempo </w:t>
        </w:r>
        <w:r>
          <w:t xml:space="preserve">modelar la aplicación </w:t>
        </w:r>
      </w:ins>
      <w:ins w:id="77" w:author="marcazal" w:date="2015-09-23T01:17:00Z">
        <w:r>
          <w:t>aplicando</w:t>
        </w:r>
      </w:ins>
      <w:ins w:id="78" w:author="marcazal" w:date="2015-09-23T01:13:00Z">
        <w:r w:rsidRPr="0027336E">
          <w:t xml:space="preserve"> </w:t>
        </w:r>
      </w:ins>
      <w:proofErr w:type="spellStart"/>
      <w:ins w:id="79" w:author="marcazal" w:date="2015-09-23T01:17:00Z">
        <w:r>
          <w:t>MoWebA</w:t>
        </w:r>
        <w:proofErr w:type="spellEnd"/>
        <w:r>
          <w:t xml:space="preserve"> con RIA que </w:t>
        </w:r>
        <w:proofErr w:type="spellStart"/>
        <w:r>
          <w:t>MoWebA</w:t>
        </w:r>
        <w:proofErr w:type="spellEnd"/>
        <w:r>
          <w:t xml:space="preserve"> sin RIA</w:t>
        </w:r>
      </w:ins>
      <w:commentRangeStart w:id="80"/>
      <w:commentRangeStart w:id="81"/>
      <w:ins w:id="82" w:author="marcazal" w:date="2015-09-23T01:13:00Z">
        <w:r w:rsidRPr="0027336E">
          <w:t>?</w:t>
        </w:r>
        <w:commentRangeEnd w:id="80"/>
        <w:r>
          <w:rPr>
            <w:rStyle w:val="Refdecomentario"/>
          </w:rPr>
          <w:commentReference w:id="80"/>
        </w:r>
      </w:ins>
      <w:commentRangeEnd w:id="81"/>
      <w:ins w:id="83" w:author="marcazal" w:date="2015-09-23T01:15:00Z">
        <w:r>
          <w:rPr>
            <w:rStyle w:val="Refdecomentario"/>
          </w:rPr>
          <w:commentReference w:id="81"/>
        </w:r>
      </w:ins>
    </w:p>
    <w:p w:rsidR="001D0ADF" w:rsidRPr="004A7E16" w:rsidRDefault="001D0ADF" w:rsidP="001D0ADF">
      <w:pPr>
        <w:rPr>
          <w:ins w:id="84" w:author="marcazal" w:date="2015-09-23T01:13:00Z"/>
        </w:rPr>
      </w:pPr>
      <w:commentRangeStart w:id="85"/>
      <w:commentRangeStart w:id="86"/>
      <w:ins w:id="87" w:author="marcazal" w:date="2015-09-23T01:13:00Z">
        <w:r>
          <w:t xml:space="preserve">PI2: </w:t>
        </w:r>
      </w:ins>
      <w:ins w:id="88" w:author="marcazal" w:date="2015-09-24T07:54:00Z">
        <w:r w:rsidR="001B3100">
          <w:t>Para</w:t>
        </w:r>
      </w:ins>
      <w:ins w:id="89" w:author="marcazal" w:date="2015-09-24T07:51:00Z">
        <w:r w:rsidR="001B3100">
          <w:t xml:space="preserve"> cual de los enfoques  e</w:t>
        </w:r>
      </w:ins>
      <w:ins w:id="90" w:author="marcazal" w:date="2015-09-23T01:13:00Z">
        <w:r>
          <w:t>s necesaria  una mayor cantidad de generaciones de código para la obtención de la interfaz de usuario final</w:t>
        </w:r>
        <w:proofErr w:type="gramStart"/>
        <w:r>
          <w:t>?</w:t>
        </w:r>
        <w:commentRangeEnd w:id="85"/>
        <w:proofErr w:type="gramEnd"/>
        <w:r>
          <w:rPr>
            <w:rStyle w:val="Refdecomentario"/>
          </w:rPr>
          <w:commentReference w:id="85"/>
        </w:r>
      </w:ins>
      <w:commentRangeEnd w:id="86"/>
      <w:ins w:id="91" w:author="marcazal" w:date="2015-09-25T20:20:00Z">
        <w:r w:rsidR="00D93520">
          <w:rPr>
            <w:rStyle w:val="Refdecomentario"/>
          </w:rPr>
          <w:commentReference w:id="86"/>
        </w:r>
      </w:ins>
    </w:p>
    <w:p w:rsidR="001D0ADF" w:rsidRDefault="001D0ADF" w:rsidP="001D0ADF">
      <w:pPr>
        <w:rPr>
          <w:ins w:id="92" w:author="marcazal" w:date="2015-09-23T01:13:00Z"/>
        </w:rPr>
      </w:pPr>
      <w:ins w:id="93" w:author="marcazal" w:date="2015-09-23T01:13:00Z">
        <w:r w:rsidRPr="004A7E16">
          <w:t xml:space="preserve">PI3: </w:t>
        </w:r>
        <w:r>
          <w:t>D</w:t>
        </w:r>
        <w:r w:rsidRPr="007C3C7E">
          <w:t>esde el punto de vista de las presentaciones enriquecidas</w:t>
        </w:r>
        <w:r>
          <w:t xml:space="preserve">, </w:t>
        </w:r>
        <w:r w:rsidRPr="007C3C7E">
          <w:t>¿</w:t>
        </w:r>
        <w:r>
          <w:t>q</w:t>
        </w:r>
        <w:r w:rsidRPr="007C3C7E">
          <w:t xml:space="preserve">ué </w:t>
        </w:r>
        <w:r>
          <w:t xml:space="preserve">ventajas aportan </w:t>
        </w:r>
        <w:r w:rsidRPr="007C3C7E">
          <w:t xml:space="preserve">las características </w:t>
        </w:r>
        <w:r>
          <w:t xml:space="preserve">RIA </w:t>
        </w:r>
        <w:r w:rsidRPr="007C3C7E">
          <w:t xml:space="preserve">presentes en la aplicación </w:t>
        </w:r>
        <w:r>
          <w:t xml:space="preserve">implementada </w:t>
        </w:r>
      </w:ins>
      <w:ins w:id="94" w:author="marcazal" w:date="2015-09-24T08:02:00Z">
        <w:r w:rsidR="00066E4C">
          <w:t xml:space="preserve">con </w:t>
        </w:r>
        <w:proofErr w:type="spellStart"/>
        <w:r w:rsidR="00066E4C">
          <w:t>MoWebA</w:t>
        </w:r>
        <w:proofErr w:type="spellEnd"/>
        <w:r w:rsidR="00066E4C" w:rsidRPr="007C3C7E">
          <w:t xml:space="preserve"> con </w:t>
        </w:r>
        <w:r w:rsidR="00066E4C">
          <w:t xml:space="preserve">RIA con </w:t>
        </w:r>
        <w:r w:rsidR="00066E4C" w:rsidRPr="007C3C7E">
          <w:t xml:space="preserve">respecto </w:t>
        </w:r>
        <w:r w:rsidR="00066E4C">
          <w:t xml:space="preserve">a </w:t>
        </w:r>
        <w:proofErr w:type="spellStart"/>
        <w:r w:rsidR="00066E4C">
          <w:t>MoWebA</w:t>
        </w:r>
        <w:proofErr w:type="spellEnd"/>
        <w:r w:rsidR="00066E4C">
          <w:t xml:space="preserve"> sin RIA</w:t>
        </w:r>
      </w:ins>
      <w:ins w:id="95" w:author="marcazal" w:date="2015-09-23T01:13:00Z">
        <w:r w:rsidRPr="007C3C7E">
          <w:t>?</w:t>
        </w:r>
      </w:ins>
    </w:p>
    <w:p w:rsidR="001D0ADF" w:rsidRDefault="001D0ADF" w:rsidP="001D0ADF">
      <w:pPr>
        <w:rPr>
          <w:ins w:id="96" w:author="marcazal" w:date="2015-09-23T01:13:00Z"/>
        </w:rPr>
      </w:pPr>
      <w:ins w:id="97" w:author="marcazal" w:date="2015-09-23T01:13:00Z">
        <w:r>
          <w:lastRenderedPageBreak/>
          <w:t>PI4: D</w:t>
        </w:r>
        <w:r w:rsidRPr="007C3C7E">
          <w:t>esde el punto de vista de la</w:t>
        </w:r>
        <w:r>
          <w:t xml:space="preserve"> lógica de negocios en el lado del cliente, </w:t>
        </w:r>
        <w:r w:rsidRPr="007C3C7E">
          <w:t>¿</w:t>
        </w:r>
        <w:r>
          <w:t>q</w:t>
        </w:r>
        <w:r w:rsidRPr="007C3C7E">
          <w:t xml:space="preserve">ué </w:t>
        </w:r>
        <w:r>
          <w:t xml:space="preserve">ventajas aportan </w:t>
        </w:r>
        <w:r w:rsidRPr="007C3C7E">
          <w:t xml:space="preserve">las características </w:t>
        </w:r>
        <w:r>
          <w:t xml:space="preserve">RIA </w:t>
        </w:r>
        <w:r w:rsidRPr="007C3C7E">
          <w:t xml:space="preserve">presentes en la aplicación </w:t>
        </w:r>
        <w:r>
          <w:t xml:space="preserve">implementada con </w:t>
        </w:r>
      </w:ins>
      <w:proofErr w:type="spellStart"/>
      <w:ins w:id="98" w:author="marcazal" w:date="2015-09-24T07:59:00Z">
        <w:r w:rsidR="00D05446">
          <w:t>MoWeba</w:t>
        </w:r>
      </w:ins>
      <w:proofErr w:type="spellEnd"/>
      <w:ins w:id="99" w:author="marcazal" w:date="2015-09-23T01:13:00Z">
        <w:r w:rsidRPr="007C3C7E">
          <w:t xml:space="preserve"> con </w:t>
        </w:r>
      </w:ins>
      <w:ins w:id="100" w:author="marcazal" w:date="2015-09-24T07:59:00Z">
        <w:r w:rsidR="00D05446">
          <w:t xml:space="preserve">RIA con </w:t>
        </w:r>
      </w:ins>
      <w:ins w:id="101" w:author="marcazal" w:date="2015-09-23T01:13:00Z">
        <w:r w:rsidRPr="007C3C7E">
          <w:t xml:space="preserve">respecto </w:t>
        </w:r>
      </w:ins>
      <w:ins w:id="102" w:author="marcazal" w:date="2015-09-24T08:00:00Z">
        <w:r w:rsidR="00D05446">
          <w:t xml:space="preserve">a </w:t>
        </w:r>
        <w:proofErr w:type="spellStart"/>
        <w:r w:rsidR="00D05446">
          <w:t>MoWebA</w:t>
        </w:r>
        <w:proofErr w:type="spellEnd"/>
        <w:r w:rsidR="00D05446">
          <w:t xml:space="preserve"> sin RIA</w:t>
        </w:r>
      </w:ins>
      <w:ins w:id="103" w:author="marcazal" w:date="2015-09-23T01:13:00Z">
        <w:r w:rsidRPr="007C3C7E">
          <w:t>?</w:t>
        </w:r>
      </w:ins>
    </w:p>
    <w:p w:rsidR="007D322A" w:rsidRDefault="001D0ADF">
      <w:pPr>
        <w:pPrChange w:id="104" w:author="marcazal" w:date="2015-09-28T17:48:00Z">
          <w:pPr>
            <w:pStyle w:val="Textocomentario"/>
            <w:spacing w:line="276" w:lineRule="auto"/>
          </w:pPr>
        </w:pPrChange>
      </w:pPr>
      <w:ins w:id="105" w:author="marcazal" w:date="2015-09-23T01:13:00Z">
        <w:r>
          <w:t xml:space="preserve">PI5: Para cada una de las vistas del </w:t>
        </w:r>
        <w:proofErr w:type="spellStart"/>
        <w:r w:rsidRPr="004A7E16">
          <w:rPr>
            <w:i/>
          </w:rPr>
          <w:t>Person</w:t>
        </w:r>
        <w:proofErr w:type="spellEnd"/>
        <w:r w:rsidRPr="004A7E16">
          <w:rPr>
            <w:i/>
          </w:rPr>
          <w:t xml:space="preserve"> Manager</w:t>
        </w:r>
        <w:r>
          <w:rPr>
            <w:i/>
          </w:rPr>
          <w:t>,</w:t>
        </w:r>
        <w:r>
          <w:t xml:space="preserve"> ¿qué cantidad de líneas de código </w:t>
        </w:r>
        <w:commentRangeStart w:id="106"/>
        <w:commentRangeStart w:id="107"/>
        <w:r>
          <w:t xml:space="preserve"> </w:t>
        </w:r>
        <w:commentRangeEnd w:id="106"/>
        <w:r>
          <w:rPr>
            <w:rStyle w:val="Refdecomentario"/>
          </w:rPr>
          <w:commentReference w:id="106"/>
        </w:r>
      </w:ins>
      <w:commentRangeEnd w:id="107"/>
      <w:ins w:id="108" w:author="marcazal" w:date="2015-09-25T20:20:00Z">
        <w:r w:rsidR="00D93520">
          <w:rPr>
            <w:rStyle w:val="Refdecomentario"/>
          </w:rPr>
          <w:commentReference w:id="107"/>
        </w:r>
      </w:ins>
      <w:ins w:id="109" w:author="marcazal" w:date="2015-09-23T01:13:00Z">
        <w:r>
          <w:t xml:space="preserve">para la interfaz de usuario se pudieron generar de manera automática a partir de los modelos, </w:t>
        </w:r>
      </w:ins>
      <w:ins w:id="110" w:author="marcazal" w:date="2015-09-25T23:02:00Z">
        <w:r w:rsidR="00EE29DE">
          <w:t>en cada uno de los</w:t>
        </w:r>
      </w:ins>
      <w:ins w:id="111" w:author="marcazal" w:date="2015-09-24T08:00:00Z">
        <w:r w:rsidR="00066E4C">
          <w:t xml:space="preserve"> enfoques</w:t>
        </w:r>
      </w:ins>
      <w:ins w:id="112" w:author="marcazal" w:date="2015-09-25T23:02:00Z">
        <w:r w:rsidR="00EE29DE">
          <w:t xml:space="preserve"> implementados</w:t>
        </w:r>
      </w:ins>
      <w:ins w:id="113" w:author="marcazal" w:date="2015-09-23T01:13:00Z">
        <w:r>
          <w:t>?</w:t>
        </w:r>
      </w:ins>
    </w:p>
    <w:p w:rsidR="00C5250A" w:rsidRPr="004A7E16" w:rsidRDefault="007C3C7E" w:rsidP="00C5250A">
      <w:pPr>
        <w:rPr>
          <w:b/>
        </w:rPr>
      </w:pPr>
      <w:r>
        <w:rPr>
          <w:b/>
        </w:rPr>
        <w:t>5</w:t>
      </w:r>
      <w:r w:rsidR="00DA30DB">
        <w:rPr>
          <w:b/>
        </w:rPr>
        <w:t>.</w:t>
      </w:r>
      <w:r>
        <w:rPr>
          <w:b/>
        </w:rPr>
        <w:t>2.</w:t>
      </w:r>
      <w:r w:rsidR="00CF1818">
        <w:rPr>
          <w:b/>
        </w:rPr>
        <w:t>2</w:t>
      </w:r>
      <w:r>
        <w:rPr>
          <w:b/>
        </w:rPr>
        <w:t xml:space="preserve"> </w:t>
      </w:r>
      <w:r w:rsidR="00453A57" w:rsidRPr="004A7E16">
        <w:rPr>
          <w:b/>
        </w:rPr>
        <w:t>El caso y las unidades de análisis</w:t>
      </w:r>
    </w:p>
    <w:p w:rsidR="004F5231" w:rsidRPr="004A7E16" w:rsidRDefault="00453A57" w:rsidP="00FF3697">
      <w:pPr>
        <w:rPr>
          <w:noProof/>
          <w:u w:val="single"/>
        </w:rPr>
      </w:pPr>
      <w:r w:rsidRPr="004A7E16">
        <w:rPr>
          <w:noProof/>
        </w:rPr>
        <w:t>El caso ilustrativo está basado en un sistema de administración de personas (</w:t>
      </w:r>
      <w:r w:rsidRPr="004A7E16">
        <w:rPr>
          <w:i/>
          <w:noProof/>
        </w:rPr>
        <w:t>Person Manager</w:t>
      </w:r>
      <w:r w:rsidRPr="004A7E16">
        <w:rPr>
          <w:noProof/>
        </w:rPr>
        <w:t xml:space="preserve">) en el dominio de </w:t>
      </w:r>
      <w:r w:rsidR="00B23877">
        <w:rPr>
          <w:noProof/>
        </w:rPr>
        <w:t xml:space="preserve">las </w:t>
      </w:r>
      <w:r w:rsidRPr="004A7E16">
        <w:rPr>
          <w:noProof/>
        </w:rPr>
        <w:t xml:space="preserve">aplicaciones </w:t>
      </w:r>
      <w:r w:rsidR="001B54BD">
        <w:rPr>
          <w:noProof/>
        </w:rPr>
        <w:t>Web</w:t>
      </w:r>
      <w:r w:rsidRPr="004A7E16">
        <w:rPr>
          <w:noProof/>
        </w:rPr>
        <w:t>, que fue elegido entre varias otras opciones debido a que su</w:t>
      </w:r>
      <w:r w:rsidR="00B23877">
        <w:rPr>
          <w:noProof/>
        </w:rPr>
        <w:t>s requerimientos funcionales</w:t>
      </w:r>
      <w:r w:rsidRPr="004A7E16">
        <w:rPr>
          <w:noProof/>
        </w:rPr>
        <w:t xml:space="preserve"> </w:t>
      </w:r>
      <w:r w:rsidR="00B23877">
        <w:rPr>
          <w:noProof/>
        </w:rPr>
        <w:t xml:space="preserve">ofrecen la posibilidad de </w:t>
      </w:r>
      <w:r w:rsidRPr="004A7E16">
        <w:rPr>
          <w:noProof/>
        </w:rPr>
        <w:t>representar</w:t>
      </w:r>
      <w:r w:rsidR="00B23877">
        <w:rPr>
          <w:noProof/>
        </w:rPr>
        <w:t xml:space="preserve"> a todas</w:t>
      </w:r>
      <w:r w:rsidRPr="004A7E16">
        <w:rPr>
          <w:noProof/>
        </w:rPr>
        <w:t xml:space="preserve"> las características RIA que han sido agregadas a la metodología MoWebA, de una manera clara y </w:t>
      </w:r>
      <w:r w:rsidR="00B23877">
        <w:rPr>
          <w:noProof/>
        </w:rPr>
        <w:t>sencilla</w:t>
      </w:r>
      <w:r w:rsidRPr="004A7E16">
        <w:rPr>
          <w:noProof/>
        </w:rPr>
        <w:t>.</w:t>
      </w:r>
    </w:p>
    <w:p w:rsidR="0027682F" w:rsidRDefault="0027682F" w:rsidP="004A7E16">
      <w:pPr>
        <w:keepNext/>
        <w:jc w:val="center"/>
      </w:pPr>
      <w:r w:rsidRPr="004A7E16">
        <w:rPr>
          <w:noProof/>
          <w:lang w:val="es-PY" w:eastAsia="es-PY"/>
        </w:rPr>
        <w:drawing>
          <wp:inline distT="0" distB="0" distL="0" distR="0">
            <wp:extent cx="3712844" cy="3295800"/>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 caso de estudio2.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712844" cy="3295800"/>
                    </a:xfrm>
                    <a:prstGeom prst="rect">
                      <a:avLst/>
                    </a:prstGeom>
                  </pic:spPr>
                </pic:pic>
              </a:graphicData>
            </a:graphic>
          </wp:inline>
        </w:drawing>
      </w:r>
    </w:p>
    <w:p w:rsidR="0027682F" w:rsidRPr="004A7E16" w:rsidRDefault="00453A57" w:rsidP="004A7E16">
      <w:pPr>
        <w:pStyle w:val="Epgrafe"/>
        <w:jc w:val="center"/>
        <w:rPr>
          <w:color w:val="000000" w:themeColor="text1"/>
        </w:rPr>
      </w:pPr>
      <w:bookmarkStart w:id="114" w:name="_Ref425144672"/>
      <w:r w:rsidRPr="004A7E16">
        <w:rPr>
          <w:color w:val="000000" w:themeColor="text1"/>
          <w:szCs w:val="22"/>
        </w:rPr>
        <w:t xml:space="preserve">Figura </w:t>
      </w:r>
      <w:r w:rsidR="002E1F7B" w:rsidRPr="004A7E16">
        <w:rPr>
          <w:color w:val="000000" w:themeColor="text1"/>
          <w:szCs w:val="22"/>
        </w:rPr>
        <w:fldChar w:fldCharType="begin"/>
      </w:r>
      <w:r w:rsidRPr="004A7E16">
        <w:rPr>
          <w:color w:val="000000" w:themeColor="text1"/>
          <w:szCs w:val="22"/>
        </w:rPr>
        <w:instrText xml:space="preserve"> SEQ Figura \* ARABIC </w:instrText>
      </w:r>
      <w:r w:rsidR="002E1F7B" w:rsidRPr="004A7E16">
        <w:rPr>
          <w:color w:val="000000" w:themeColor="text1"/>
          <w:szCs w:val="22"/>
        </w:rPr>
        <w:fldChar w:fldCharType="separate"/>
      </w:r>
      <w:r w:rsidRPr="004A7E16">
        <w:rPr>
          <w:noProof/>
          <w:color w:val="000000" w:themeColor="text1"/>
          <w:szCs w:val="22"/>
        </w:rPr>
        <w:t>1</w:t>
      </w:r>
      <w:r w:rsidR="002E1F7B" w:rsidRPr="004A7E16">
        <w:rPr>
          <w:color w:val="000000" w:themeColor="text1"/>
          <w:szCs w:val="22"/>
        </w:rPr>
        <w:fldChar w:fldCharType="end"/>
      </w:r>
      <w:bookmarkEnd w:id="114"/>
      <w:r w:rsidRPr="004A7E16">
        <w:rPr>
          <w:b w:val="0"/>
          <w:color w:val="000000" w:themeColor="text1"/>
          <w:szCs w:val="22"/>
        </w:rPr>
        <w:t xml:space="preserve"> Ilustración del sistema </w:t>
      </w:r>
      <w:proofErr w:type="spellStart"/>
      <w:r w:rsidRPr="004A7E16">
        <w:rPr>
          <w:b w:val="0"/>
          <w:i/>
          <w:color w:val="000000" w:themeColor="text1"/>
          <w:szCs w:val="22"/>
        </w:rPr>
        <w:t>Person</w:t>
      </w:r>
      <w:proofErr w:type="spellEnd"/>
      <w:r w:rsidRPr="004A7E16">
        <w:rPr>
          <w:b w:val="0"/>
          <w:i/>
          <w:color w:val="000000" w:themeColor="text1"/>
          <w:szCs w:val="22"/>
        </w:rPr>
        <w:t xml:space="preserve"> Manager</w:t>
      </w:r>
      <w:r w:rsidRPr="004A7E16">
        <w:rPr>
          <w:b w:val="0"/>
          <w:color w:val="000000" w:themeColor="text1"/>
          <w:szCs w:val="22"/>
        </w:rPr>
        <w:t xml:space="preserve"> implementado con </w:t>
      </w:r>
      <w:proofErr w:type="spellStart"/>
      <w:r w:rsidRPr="004A7E16">
        <w:rPr>
          <w:b w:val="0"/>
          <w:color w:val="000000" w:themeColor="text1"/>
          <w:szCs w:val="22"/>
        </w:rPr>
        <w:t>MoWebA</w:t>
      </w:r>
      <w:proofErr w:type="spellEnd"/>
      <w:r w:rsidRPr="004A7E16">
        <w:rPr>
          <w:b w:val="0"/>
          <w:color w:val="000000" w:themeColor="text1"/>
          <w:szCs w:val="22"/>
        </w:rPr>
        <w:t xml:space="preserve"> desde dos enfoques distintos</w:t>
      </w:r>
    </w:p>
    <w:p w:rsidR="000655DE" w:rsidRPr="004A7E16" w:rsidRDefault="00453A57" w:rsidP="00777CA7">
      <w:r w:rsidRPr="004A7E16">
        <w:t xml:space="preserve">El caso </w:t>
      </w:r>
      <w:r w:rsidR="00B23877">
        <w:t>fue</w:t>
      </w:r>
      <w:r w:rsidR="00B23877" w:rsidRPr="004A7E16">
        <w:t xml:space="preserve"> </w:t>
      </w:r>
      <w:r w:rsidRPr="004A7E16">
        <w:t>analizado desde dos unidades de análisis</w:t>
      </w:r>
      <w:r w:rsidR="00E16DD8">
        <w:t>.</w:t>
      </w:r>
      <w:r w:rsidRPr="004A7E16">
        <w:t xml:space="preserve"> </w:t>
      </w:r>
      <w:r w:rsidR="00E16DD8">
        <w:t>L</w:t>
      </w:r>
      <w:r w:rsidRPr="004A7E16">
        <w:t xml:space="preserve">a primera </w:t>
      </w:r>
      <w:r w:rsidR="00E16DD8">
        <w:t>unidad de análisis se refiere a la implementación de</w:t>
      </w:r>
      <w:r w:rsidR="00E16DD8" w:rsidRPr="004A7E16">
        <w:t xml:space="preserve"> la capa de presentación</w:t>
      </w:r>
      <w:r w:rsidR="00E16DD8">
        <w:t xml:space="preserve"> del </w:t>
      </w:r>
      <w:proofErr w:type="spellStart"/>
      <w:r w:rsidR="00E16DD8" w:rsidRPr="004A7E16">
        <w:rPr>
          <w:i/>
        </w:rPr>
        <w:t>Person</w:t>
      </w:r>
      <w:proofErr w:type="spellEnd"/>
      <w:r w:rsidR="00E16DD8" w:rsidRPr="004A7E16">
        <w:rPr>
          <w:i/>
        </w:rPr>
        <w:t xml:space="preserve"> Manager</w:t>
      </w:r>
      <w:r w:rsidR="00E16DD8" w:rsidRPr="004A7E16">
        <w:t xml:space="preserve"> con </w:t>
      </w:r>
      <w:proofErr w:type="spellStart"/>
      <w:r w:rsidR="00E16DD8" w:rsidRPr="004A7E16">
        <w:t>MoWebA</w:t>
      </w:r>
      <w:proofErr w:type="spellEnd"/>
      <w:r w:rsidR="00E16DD8" w:rsidRPr="004A7E16">
        <w:t xml:space="preserve"> </w:t>
      </w:r>
      <w:r w:rsidR="00B42BE3">
        <w:t>sin RIA</w:t>
      </w:r>
      <w:r w:rsidR="00E16DD8">
        <w:t xml:space="preserve">. La segunda unidad de análisis se refiere a </w:t>
      </w:r>
      <w:r w:rsidR="00E16DD8" w:rsidRPr="004A7E16">
        <w:t>la</w:t>
      </w:r>
      <w:r w:rsidR="00E16DD8">
        <w:t xml:space="preserve"> implementación de</w:t>
      </w:r>
      <w:r w:rsidR="00E16DD8" w:rsidRPr="004A7E16">
        <w:t xml:space="preserve"> </w:t>
      </w:r>
      <w:r w:rsidR="00E16DD8">
        <w:t xml:space="preserve">la </w:t>
      </w:r>
      <w:r w:rsidR="00E16DD8" w:rsidRPr="004A7E16">
        <w:t>misma capa de presentación del caso</w:t>
      </w:r>
      <w:r w:rsidR="00E16DD8">
        <w:t xml:space="preserve"> estudiado</w:t>
      </w:r>
      <w:r w:rsidR="00E16DD8" w:rsidRPr="004A7E16">
        <w:t>, con la nueva prop</w:t>
      </w:r>
      <w:r w:rsidR="00E16DD8">
        <w:t xml:space="preserve">uesta de extensión RIA a </w:t>
      </w:r>
      <w:proofErr w:type="spellStart"/>
      <w:r w:rsidR="00E16DD8">
        <w:t>MoWebA</w:t>
      </w:r>
      <w:proofErr w:type="spellEnd"/>
      <w:r w:rsidR="00E16DD8">
        <w:t xml:space="preserve">. </w:t>
      </w:r>
      <w:r w:rsidRPr="004A7E16">
        <w:t>Por lo tanto</w:t>
      </w:r>
      <w:r w:rsidR="00E16DD8">
        <w:t>,</w:t>
      </w:r>
      <w:r w:rsidRPr="004A7E16">
        <w:t xml:space="preserve"> se trata de un</w:t>
      </w:r>
      <w:r w:rsidR="00A06CBE">
        <w:t xml:space="preserve">a ilustración </w:t>
      </w:r>
      <w:r w:rsidRPr="004A7E16">
        <w:t>embebid</w:t>
      </w:r>
      <w:r w:rsidR="00E16DD8">
        <w:t>a</w:t>
      </w:r>
      <w:r w:rsidRPr="004A7E16">
        <w:t xml:space="preserve">, ya que se cuenta con más de una unidad de análisis para un mismo caso, como se puede apreciar en la </w:t>
      </w:r>
      <w:ins w:id="115" w:author="marcazal" w:date="2015-07-20T08:35:00Z">
        <w:r w:rsidR="002E1F7B">
          <w:fldChar w:fldCharType="begin"/>
        </w:r>
        <w:r w:rsidR="00704E8D">
          <w:instrText xml:space="preserve"> REF _Ref425144672 \h </w:instrText>
        </w:r>
      </w:ins>
      <w:r w:rsidR="002E1F7B">
        <w:fldChar w:fldCharType="separate"/>
      </w:r>
      <w:ins w:id="116" w:author="marcazal" w:date="2015-07-20T08:35:00Z">
        <w:r w:rsidR="00704E8D" w:rsidRPr="004A7E16">
          <w:rPr>
            <w:color w:val="000000" w:themeColor="text1"/>
          </w:rPr>
          <w:t xml:space="preserve">Figura </w:t>
        </w:r>
        <w:r w:rsidR="00704E8D" w:rsidRPr="004A7E16">
          <w:rPr>
            <w:noProof/>
            <w:color w:val="000000" w:themeColor="text1"/>
          </w:rPr>
          <w:t>1</w:t>
        </w:r>
        <w:r w:rsidR="002E1F7B">
          <w:fldChar w:fldCharType="end"/>
        </w:r>
      </w:ins>
      <w:r w:rsidRPr="004A7E16">
        <w:t>.</w:t>
      </w:r>
    </w:p>
    <w:p w:rsidR="00777CA7" w:rsidRPr="004A7E16" w:rsidRDefault="00453A57" w:rsidP="009B5F91">
      <w:commentRangeStart w:id="117"/>
      <w:del w:id="118" w:author="Ivan Lopez" w:date="2015-09-22T18:31:00Z">
        <w:r w:rsidRPr="004A7E16" w:rsidDel="00C6508C">
          <w:delText>A continuación se</w:delText>
        </w:r>
      </w:del>
      <w:ins w:id="119" w:author="Ivan Lopez" w:date="2015-09-22T18:31:00Z">
        <w:r w:rsidR="00C6508C">
          <w:t xml:space="preserve">En el </w:t>
        </w:r>
      </w:ins>
      <w:ins w:id="120" w:author="marcazal" w:date="2015-09-24T08:11:00Z">
        <w:r w:rsidR="000A7269">
          <w:t>A</w:t>
        </w:r>
      </w:ins>
      <w:ins w:id="121" w:author="Ivan Lopez" w:date="2015-09-22T18:31:00Z">
        <w:del w:id="122" w:author="marcazal" w:date="2015-09-24T08:10:00Z">
          <w:r w:rsidR="00C6508C" w:rsidDel="000A7269">
            <w:delText>a</w:delText>
          </w:r>
        </w:del>
        <w:r w:rsidR="00C6508C">
          <w:t>nexo 1</w:t>
        </w:r>
      </w:ins>
      <w:ins w:id="123" w:author="marcazal" w:date="2015-09-23T01:09:00Z">
        <w:r w:rsidR="001D0ADF">
          <w:t xml:space="preserve"> se</w:t>
        </w:r>
      </w:ins>
      <w:r w:rsidRPr="004A7E16">
        <w:t xml:space="preserve"> presenta la descripción del sistema</w:t>
      </w:r>
      <w:ins w:id="124" w:author="marcazal" w:date="2015-04-28T22:36:00Z">
        <w:r w:rsidRPr="004A7E16">
          <w:t xml:space="preserve"> </w:t>
        </w:r>
        <w:proofErr w:type="spellStart"/>
        <w:r w:rsidRPr="004A7E16">
          <w:rPr>
            <w:i/>
          </w:rPr>
          <w:t>Person</w:t>
        </w:r>
        <w:proofErr w:type="spellEnd"/>
        <w:r w:rsidRPr="004A7E16">
          <w:rPr>
            <w:i/>
          </w:rPr>
          <w:t xml:space="preserve"> Manager</w:t>
        </w:r>
        <w:r w:rsidRPr="004A7E16">
          <w:t xml:space="preserve"> de</w:t>
        </w:r>
      </w:ins>
      <w:ins w:id="125" w:author="marcazal" w:date="2015-04-28T22:37:00Z">
        <w:r w:rsidRPr="004A7E16">
          <w:t xml:space="preserve"> una</w:t>
        </w:r>
      </w:ins>
      <w:ins w:id="126" w:author="marcazal" w:date="2015-04-28T22:36:00Z">
        <w:r w:rsidRPr="004A7E16">
          <w:t xml:space="preserve"> manera general</w:t>
        </w:r>
      </w:ins>
      <w:ins w:id="127" w:author="marcazal" w:date="2015-04-28T22:38:00Z">
        <w:r w:rsidRPr="004A7E16">
          <w:t xml:space="preserve">, </w:t>
        </w:r>
      </w:ins>
      <w:r w:rsidR="005E217F">
        <w:t>es decir, se describen</w:t>
      </w:r>
      <w:r w:rsidRPr="004A7E16">
        <w:t xml:space="preserve"> </w:t>
      </w:r>
      <w:r w:rsidR="005E217F">
        <w:t>los requerimientos funcionales</w:t>
      </w:r>
      <w:ins w:id="128" w:author="marcazal" w:date="2015-04-28T22:38:00Z">
        <w:r w:rsidRPr="004A7E16">
          <w:t xml:space="preserve"> </w:t>
        </w:r>
      </w:ins>
      <w:ins w:id="129" w:author="marcazal" w:date="2015-09-24T08:12:00Z">
        <w:r w:rsidR="000A7269">
          <w:t>básicos y se</w:t>
        </w:r>
      </w:ins>
      <w:ins w:id="130" w:author="marcazal" w:date="2015-06-17T01:10:00Z">
        <w:r w:rsidR="00811FC7">
          <w:t xml:space="preserve"> agregan </w:t>
        </w:r>
      </w:ins>
      <w:ins w:id="131" w:author="marcazal" w:date="2015-06-17T01:11:00Z">
        <w:r w:rsidR="00811FC7">
          <w:t xml:space="preserve">algunos requerimientos adicionales, que son precisamente, requerimientos RIA. </w:t>
        </w:r>
      </w:ins>
      <w:ins w:id="132" w:author="marcazal" w:date="2015-06-12T19:38:00Z">
        <w:r w:rsidR="007C3C7E">
          <w:t>Las unidades de an</w:t>
        </w:r>
      </w:ins>
      <w:ins w:id="133" w:author="marcazal" w:date="2015-06-12T19:39:00Z">
        <w:r w:rsidR="007C3C7E">
          <w:t xml:space="preserve">álisis representan </w:t>
        </w:r>
      </w:ins>
      <w:ins w:id="134" w:author="marcazal" w:date="2015-06-12T19:40:00Z">
        <w:r w:rsidR="00811FC7">
          <w:t>a</w:t>
        </w:r>
      </w:ins>
      <w:ins w:id="135" w:author="marcazal" w:date="2015-06-17T01:17:00Z">
        <w:r w:rsidR="00811FC7">
          <w:t xml:space="preserve"> los</w:t>
        </w:r>
      </w:ins>
      <w:ins w:id="136" w:author="marcazal" w:date="2015-06-12T19:40:00Z">
        <w:r w:rsidR="00811FC7">
          <w:t xml:space="preserve"> dos</w:t>
        </w:r>
      </w:ins>
      <w:ins w:id="137" w:author="marcazal" w:date="2015-06-12T19:39:00Z">
        <w:r w:rsidR="007C3C7E">
          <w:t xml:space="preserve"> </w:t>
        </w:r>
      </w:ins>
      <w:ins w:id="138" w:author="marcazal" w:date="2015-09-25T20:22:00Z">
        <w:r w:rsidR="00D93520">
          <w:t>enfoques</w:t>
        </w:r>
      </w:ins>
      <w:ins w:id="139" w:author="marcazal" w:date="2015-06-12T19:39:00Z">
        <w:r w:rsidR="0010104C">
          <w:t xml:space="preserve"> implementados con </w:t>
        </w:r>
        <w:proofErr w:type="spellStart"/>
        <w:r w:rsidR="0010104C">
          <w:t>MoWebA</w:t>
        </w:r>
      </w:ins>
      <w:proofErr w:type="spellEnd"/>
      <w:r w:rsidR="00C6508C">
        <w:t xml:space="preserve"> </w:t>
      </w:r>
      <w:ins w:id="140" w:author="marcazal" w:date="2015-09-25T20:22:00Z">
        <w:r w:rsidR="00D93520">
          <w:t>(</w:t>
        </w:r>
      </w:ins>
      <w:r w:rsidR="00C6508C">
        <w:t>con o sin RIA</w:t>
      </w:r>
      <w:ins w:id="141" w:author="marcazal" w:date="2015-09-25T20:22:00Z">
        <w:r w:rsidR="00D93520">
          <w:t>)</w:t>
        </w:r>
      </w:ins>
      <w:ins w:id="142" w:author="marcazal" w:date="2015-06-12T19:39:00Z">
        <w:r w:rsidR="0010104C">
          <w:t xml:space="preserve"> que </w:t>
        </w:r>
        <w:r w:rsidR="0010104C">
          <w:lastRenderedPageBreak/>
          <w:t>servir</w:t>
        </w:r>
      </w:ins>
      <w:ins w:id="143" w:author="marcazal" w:date="2015-06-12T19:41:00Z">
        <w:r w:rsidR="0010104C">
          <w:t xml:space="preserve">án para obtener respuestas a las preguntas de investigación </w:t>
        </w:r>
      </w:ins>
      <w:del w:id="144" w:author="marcazal" w:date="2015-09-24T08:14:00Z">
        <w:r w:rsidR="005E217F" w:rsidDel="000A7269">
          <w:delText>á</w:delText>
        </w:r>
        <w:r w:rsidR="0010104C" w:rsidDel="000A7269">
          <w:delText>n en la siguiente sección</w:delText>
        </w:r>
      </w:del>
      <w:r w:rsidR="0010104C">
        <w:t>.</w:t>
      </w:r>
      <w:r w:rsidR="007C3C7E">
        <w:t xml:space="preserve"> </w:t>
      </w:r>
      <w:commentRangeEnd w:id="117"/>
      <w:r w:rsidR="00F6733F">
        <w:rPr>
          <w:rStyle w:val="Refdecomentario"/>
        </w:rPr>
        <w:commentReference w:id="117"/>
      </w:r>
      <w:r w:rsidR="0027682F">
        <w:t xml:space="preserve">El </w:t>
      </w:r>
      <w:proofErr w:type="spellStart"/>
      <w:r w:rsidR="0027682F" w:rsidRPr="004A7E16">
        <w:rPr>
          <w:i/>
        </w:rPr>
        <w:t>Person</w:t>
      </w:r>
      <w:proofErr w:type="spellEnd"/>
      <w:r w:rsidR="0027682F" w:rsidRPr="004A7E16">
        <w:rPr>
          <w:i/>
        </w:rPr>
        <w:t xml:space="preserve"> Manager</w:t>
      </w:r>
      <w:r w:rsidRPr="004A7E16">
        <w:t xml:space="preserve"> está </w:t>
      </w:r>
      <w:r w:rsidR="00811FC7">
        <w:t>basado</w:t>
      </w:r>
      <w:r w:rsidRPr="004A7E16">
        <w:t xml:space="preserve"> en el trabajo de</w:t>
      </w:r>
      <w:r w:rsidR="00811FC7">
        <w:t xml:space="preserve"> </w:t>
      </w:r>
      <w:proofErr w:type="spellStart"/>
      <w:r w:rsidR="00811FC7">
        <w:t>Gharavi</w:t>
      </w:r>
      <w:proofErr w:type="spellEnd"/>
      <w:r w:rsidRPr="004A7E16">
        <w:t xml:space="preserve"> </w:t>
      </w:r>
      <w:bookmarkStart w:id="145" w:name="BIB_sv2008"/>
      <w:bookmarkStart w:id="146" w:name="B4B_sv2008"/>
      <w:r w:rsidRPr="004A7E16">
        <w:rPr>
          <w:rFonts w:ascii="Calibri" w:hAnsi="Calibri" w:cs="Calibri"/>
        </w:rPr>
        <w:t>[</w:t>
      </w:r>
      <w:bookmarkEnd w:id="145"/>
      <w:bookmarkEnd w:id="146"/>
      <w:r w:rsidR="002E1F7B" w:rsidRPr="004A7E16">
        <w:rPr>
          <w:rFonts w:ascii="Calibri" w:hAnsi="Calibri" w:cs="Calibri"/>
        </w:rPr>
        <w:fldChar w:fldCharType="begin"/>
      </w:r>
      <w:r w:rsidRPr="004A7E16">
        <w:rPr>
          <w:rFonts w:ascii="Calibri" w:hAnsi="Calibri" w:cs="Calibri"/>
        </w:rPr>
        <w:instrText xml:space="preserve"> REF BIB_sv2008 \* MERGEFORMAT </w:instrText>
      </w:r>
      <w:r w:rsidR="002E1F7B" w:rsidRPr="004A7E16">
        <w:rPr>
          <w:rFonts w:ascii="Calibri" w:hAnsi="Calibri" w:cs="Calibri"/>
        </w:rPr>
        <w:fldChar w:fldCharType="separate"/>
      </w:r>
      <w:r w:rsidRPr="004A7E16">
        <w:rPr>
          <w:rFonts w:ascii="Calibri" w:hAnsi="Calibri" w:cs="Calibri"/>
        </w:rPr>
        <w:t>&lt;sv2008&gt;</w:t>
      </w:r>
      <w:r w:rsidR="002E1F7B" w:rsidRPr="004A7E16">
        <w:rPr>
          <w:rFonts w:ascii="Calibri" w:hAnsi="Calibri" w:cs="Calibri"/>
        </w:rPr>
        <w:fldChar w:fldCharType="end"/>
      </w:r>
      <w:r w:rsidRPr="004A7E16">
        <w:rPr>
          <w:rFonts w:ascii="Calibri" w:hAnsi="Calibri" w:cs="Calibri"/>
        </w:rPr>
        <w:t>]</w:t>
      </w:r>
      <w:ins w:id="147" w:author="marcazal" w:date="2015-09-13T01:32:00Z">
        <w:r w:rsidR="001B277F">
          <w:rPr>
            <w:rFonts w:ascii="Calibri" w:hAnsi="Calibri" w:cs="Calibri"/>
          </w:rPr>
          <w:t>.</w:t>
        </w:r>
      </w:ins>
      <w:r w:rsidR="005E217F">
        <w:t xml:space="preserve"> </w:t>
      </w:r>
    </w:p>
    <w:p w:rsidR="005E0A86" w:rsidRPr="004A7E16" w:rsidRDefault="00453A57" w:rsidP="009B5F91">
      <w:pPr>
        <w:rPr>
          <w:b/>
        </w:rPr>
      </w:pPr>
      <w:r w:rsidRPr="004A7E16">
        <w:rPr>
          <w:b/>
        </w:rPr>
        <w:t>5.2.</w:t>
      </w:r>
      <w:r w:rsidR="007C3C7E">
        <w:rPr>
          <w:b/>
        </w:rPr>
        <w:t>5</w:t>
      </w:r>
      <w:r w:rsidRPr="004A7E16">
        <w:rPr>
          <w:b/>
        </w:rPr>
        <w:t xml:space="preserve"> </w:t>
      </w:r>
      <w:commentRangeStart w:id="148"/>
      <w:del w:id="149" w:author="marcazal" w:date="2015-09-25T23:04:00Z">
        <w:r w:rsidRPr="004A7E16" w:rsidDel="00EE29DE">
          <w:rPr>
            <w:b/>
          </w:rPr>
          <w:delText>Conceptos</w:delText>
        </w:r>
        <w:commentRangeEnd w:id="148"/>
        <w:r w:rsidR="00713153" w:rsidDel="00EE29DE">
          <w:rPr>
            <w:rStyle w:val="Refdecomentario"/>
          </w:rPr>
          <w:commentReference w:id="148"/>
        </w:r>
      </w:del>
      <w:ins w:id="150" w:author="marcazal" w:date="2015-09-25T23:04:00Z">
        <w:r w:rsidR="00EE29DE">
          <w:rPr>
            <w:b/>
          </w:rPr>
          <w:t>Variables</w:t>
        </w:r>
      </w:ins>
    </w:p>
    <w:p w:rsidR="00F808EB" w:rsidRDefault="00453A57" w:rsidP="009B5F91">
      <w:pPr>
        <w:rPr>
          <w:ins w:id="151" w:author="marcazal" w:date="2015-09-26T02:19:00Z"/>
        </w:rPr>
      </w:pPr>
      <w:commentRangeStart w:id="152"/>
      <w:commentRangeStart w:id="153"/>
      <w:r w:rsidRPr="004A7E16">
        <w:t>Las variables de medición</w:t>
      </w:r>
      <w:r w:rsidR="00BB1098">
        <w:t xml:space="preserve"> necesarias para responder las </w:t>
      </w:r>
      <w:del w:id="154" w:author="marcazal" w:date="2015-09-25T23:05:00Z">
        <w:r w:rsidR="00BB1098" w:rsidDel="00EE29DE">
          <w:delText xml:space="preserve">primeras dos </w:delText>
        </w:r>
      </w:del>
      <w:r w:rsidR="00BB1098">
        <w:t xml:space="preserve">preguntas de investigación </w:t>
      </w:r>
      <w:del w:id="155" w:author="marcazal" w:date="2015-06-14T17:00:00Z">
        <w:r w:rsidRPr="004A7E16">
          <w:delText xml:space="preserve"> </w:delText>
        </w:r>
      </w:del>
      <w:ins w:id="156" w:author="marcazal" w:date="2015-09-25T23:05:00Z">
        <w:r w:rsidR="00EE29DE">
          <w:t xml:space="preserve">PI1, PI2 y PI5 </w:t>
        </w:r>
      </w:ins>
      <w:r w:rsidRPr="004A7E16">
        <w:t>se definen a continuación:</w:t>
      </w:r>
      <w:commentRangeEnd w:id="152"/>
      <w:r w:rsidR="00713153">
        <w:rPr>
          <w:rStyle w:val="Refdecomentario"/>
        </w:rPr>
        <w:commentReference w:id="152"/>
      </w:r>
      <w:commentRangeEnd w:id="153"/>
    </w:p>
    <w:p w:rsidR="00F808EB" w:rsidRDefault="00F808EB" w:rsidP="009B5F91">
      <w:pPr>
        <w:rPr>
          <w:ins w:id="157" w:author="marcazal" w:date="2015-09-26T02:17:00Z"/>
        </w:rPr>
      </w:pPr>
      <w:ins w:id="158" w:author="marcazal" w:date="2015-09-26T02:21:00Z">
        <w:r>
          <w:t xml:space="preserve">i </w:t>
        </w:r>
      </w:ins>
      <w:ins w:id="159" w:author="marcazal" w:date="2015-09-26T02:19:00Z">
        <w:r>
          <w:t>=</w:t>
        </w:r>
      </w:ins>
      <w:ins w:id="160" w:author="marcazal" w:date="2015-09-26T02:21:00Z">
        <w:r>
          <w:t xml:space="preserve"> </w:t>
        </w:r>
      </w:ins>
      <w:ins w:id="161" w:author="marcazal" w:date="2015-09-26T02:58:00Z">
        <w:r w:rsidR="00B5072F">
          <w:t>{</w:t>
        </w:r>
      </w:ins>
      <w:ins w:id="162" w:author="marcazal" w:date="2015-09-26T02:21:00Z">
        <w:r>
          <w:t>1,</w:t>
        </w:r>
      </w:ins>
      <w:ins w:id="163" w:author="marcazal" w:date="2015-09-26T02:59:00Z">
        <w:r w:rsidR="00B5072F">
          <w:t xml:space="preserve"> </w:t>
        </w:r>
      </w:ins>
      <w:ins w:id="164" w:author="marcazal" w:date="2015-09-26T02:21:00Z">
        <w:r>
          <w:t>2,</w:t>
        </w:r>
      </w:ins>
      <w:ins w:id="165" w:author="marcazal" w:date="2015-09-26T02:59:00Z">
        <w:r w:rsidR="00B5072F">
          <w:t xml:space="preserve"> </w:t>
        </w:r>
      </w:ins>
      <w:ins w:id="166" w:author="marcazal" w:date="2015-09-26T02:21:00Z">
        <w:r>
          <w:t>3</w:t>
        </w:r>
      </w:ins>
      <w:proofErr w:type="gramStart"/>
      <w:ins w:id="167" w:author="marcazal" w:date="2015-09-26T02:59:00Z">
        <w:r w:rsidR="00B5072F">
          <w:t>}</w:t>
        </w:r>
      </w:ins>
      <w:ins w:id="168" w:author="marcazal" w:date="2015-09-26T02:21:00Z">
        <w:r>
          <w:t xml:space="preserve"> </w:t>
        </w:r>
      </w:ins>
      <w:ins w:id="169" w:author="marcazal" w:date="2015-09-26T02:59:00Z">
        <w:r w:rsidR="00B5072F">
          <w:t>,</w:t>
        </w:r>
        <w:proofErr w:type="gramEnd"/>
        <w:r w:rsidR="00B5072F">
          <w:t xml:space="preserve"> </w:t>
        </w:r>
      </w:ins>
      <w:ins w:id="170" w:author="marcazal" w:date="2015-09-26T02:22:00Z">
        <w:r>
          <w:t xml:space="preserve"> </w:t>
        </w:r>
      </w:ins>
      <w:ins w:id="171" w:author="marcazal" w:date="2015-09-26T02:21:00Z">
        <w:r>
          <w:t xml:space="preserve">en donde </w:t>
        </w:r>
      </w:ins>
      <w:ins w:id="172" w:author="marcazal" w:date="2015-09-26T02:22:00Z">
        <w:r>
          <w:t>1 corresponde a la vista Agregar Persona, 2 corresponde a la vista Listar Personas y 3 corresponde a la vista Eliminar Persona.</w:t>
        </w:r>
      </w:ins>
      <w:ins w:id="173" w:author="marcazal" w:date="2015-09-26T02:21:00Z">
        <w:r>
          <w:t xml:space="preserve"> </w:t>
        </w:r>
      </w:ins>
    </w:p>
    <w:p w:rsidR="00F85236" w:rsidRDefault="00F808EB" w:rsidP="009B5F91">
      <w:pPr>
        <w:rPr>
          <w:ins w:id="174" w:author="marcazal" w:date="2015-09-26T02:35:00Z"/>
        </w:rPr>
      </w:pPr>
      <w:ins w:id="175" w:author="marcazal" w:date="2015-09-26T02:17:00Z">
        <w:r>
          <w:t>j =</w:t>
        </w:r>
      </w:ins>
      <w:ins w:id="176" w:author="marcazal" w:date="2015-09-26T03:00:00Z">
        <w:r w:rsidR="00B5072F">
          <w:t xml:space="preserve"> </w:t>
        </w:r>
        <w:proofErr w:type="gramStart"/>
        <w:r w:rsidR="00B5072F">
          <w:t>{</w:t>
        </w:r>
      </w:ins>
      <w:ins w:id="177" w:author="marcazal" w:date="2015-09-26T02:17:00Z">
        <w:r>
          <w:t xml:space="preserve"> </w:t>
        </w:r>
      </w:ins>
      <w:ins w:id="178" w:author="marcazal" w:date="2015-09-26T02:58:00Z">
        <w:r w:rsidR="00B5072F">
          <w:t>a</w:t>
        </w:r>
      </w:ins>
      <w:proofErr w:type="gramEnd"/>
      <w:ins w:id="179" w:author="marcazal" w:date="2015-09-26T02:21:00Z">
        <w:r w:rsidR="00B5072F">
          <w:t>,</w:t>
        </w:r>
      </w:ins>
      <w:ins w:id="180" w:author="marcazal" w:date="2015-09-26T03:00:00Z">
        <w:r w:rsidR="00B5072F">
          <w:t xml:space="preserve"> </w:t>
        </w:r>
      </w:ins>
      <w:ins w:id="181" w:author="marcazal" w:date="2015-09-26T02:58:00Z">
        <w:r w:rsidR="00B5072F">
          <w:t>b</w:t>
        </w:r>
      </w:ins>
      <w:ins w:id="182" w:author="marcazal" w:date="2015-09-26T03:00:00Z">
        <w:r w:rsidR="00B5072F">
          <w:t xml:space="preserve">}, </w:t>
        </w:r>
      </w:ins>
      <w:ins w:id="183" w:author="marcazal" w:date="2015-09-26T02:21:00Z">
        <w:r>
          <w:t xml:space="preserve"> </w:t>
        </w:r>
      </w:ins>
      <w:ins w:id="184" w:author="marcazal" w:date="2015-09-26T02:18:00Z">
        <w:r>
          <w:t xml:space="preserve"> en donde </w:t>
        </w:r>
      </w:ins>
      <w:ins w:id="185" w:author="marcazal" w:date="2015-09-26T03:00:00Z">
        <w:r w:rsidR="00B5072F">
          <w:t>a</w:t>
        </w:r>
      </w:ins>
      <w:ins w:id="186" w:author="marcazal" w:date="2015-09-26T02:18:00Z">
        <w:r>
          <w:t xml:space="preserve"> es el enfoque </w:t>
        </w:r>
        <w:proofErr w:type="spellStart"/>
        <w:r>
          <w:t>MoWebA</w:t>
        </w:r>
        <w:proofErr w:type="spellEnd"/>
        <w:r>
          <w:t xml:space="preserve"> sin RIA y </w:t>
        </w:r>
      </w:ins>
      <w:ins w:id="187" w:author="marcazal" w:date="2015-09-26T03:00:00Z">
        <w:r w:rsidR="00B5072F">
          <w:t>b</w:t>
        </w:r>
      </w:ins>
      <w:ins w:id="188" w:author="marcazal" w:date="2015-09-26T02:18:00Z">
        <w:r>
          <w:t xml:space="preserve"> es el enfoque </w:t>
        </w:r>
        <w:proofErr w:type="spellStart"/>
        <w:r>
          <w:t>MoWebA</w:t>
        </w:r>
        <w:proofErr w:type="spellEnd"/>
        <w:r>
          <w:t xml:space="preserve"> con RIA</w:t>
        </w:r>
      </w:ins>
      <w:r w:rsidR="00087BE1">
        <w:rPr>
          <w:rStyle w:val="Refdecomentario"/>
        </w:rPr>
        <w:commentReference w:id="153"/>
      </w:r>
      <w:ins w:id="189" w:author="marcazal" w:date="2015-09-26T02:24:00Z">
        <w:r>
          <w:t>.</w:t>
        </w:r>
      </w:ins>
    </w:p>
    <w:p w:rsidR="00581BC8" w:rsidRDefault="00581BC8" w:rsidP="009B5F91">
      <w:pPr>
        <w:rPr>
          <w:ins w:id="190" w:author="marcazal" w:date="2015-09-26T02:24:00Z"/>
        </w:rPr>
      </w:pPr>
      <w:proofErr w:type="spellStart"/>
      <w:proofErr w:type="gramStart"/>
      <w:ins w:id="191" w:author="marcazal" w:date="2015-09-26T02:35:00Z">
        <w:r>
          <w:t>t</w:t>
        </w:r>
        <w:r w:rsidR="002E1F7B" w:rsidRPr="002E1F7B">
          <w:rPr>
            <w:vertAlign w:val="subscript"/>
            <w:rPrChange w:id="192" w:author="marcazal" w:date="2015-09-26T02:36:00Z">
              <w:rPr/>
            </w:rPrChange>
          </w:rPr>
          <w:t>i,</w:t>
        </w:r>
        <w:proofErr w:type="gramEnd"/>
        <w:r w:rsidR="002E1F7B" w:rsidRPr="002E1F7B">
          <w:rPr>
            <w:vertAlign w:val="subscript"/>
            <w:rPrChange w:id="193" w:author="marcazal" w:date="2015-09-26T02:36:00Z">
              <w:rPr/>
            </w:rPrChange>
          </w:rPr>
          <w:t>j</w:t>
        </w:r>
        <w:proofErr w:type="spellEnd"/>
        <w:r>
          <w:t xml:space="preserve"> = tiempo total </w:t>
        </w:r>
      </w:ins>
      <w:ins w:id="194" w:author="marcazal" w:date="2015-09-26T03:21:00Z">
        <w:r w:rsidR="004C44E2">
          <w:t xml:space="preserve">en minutos, </w:t>
        </w:r>
      </w:ins>
      <w:ins w:id="195" w:author="marcazal" w:date="2015-09-26T02:35:00Z">
        <w:r>
          <w:t>empleado para el modelado de la vista i empleando el enfoque j.</w:t>
        </w:r>
      </w:ins>
    </w:p>
    <w:p w:rsidR="00F808EB" w:rsidRDefault="00581BC8" w:rsidP="009B5F91">
      <w:pPr>
        <w:rPr>
          <w:ins w:id="196" w:author="marcazal" w:date="2015-09-26T02:37:00Z"/>
        </w:rPr>
      </w:pPr>
      <w:proofErr w:type="spellStart"/>
      <w:proofErr w:type="gramStart"/>
      <w:ins w:id="197" w:author="marcazal" w:date="2015-09-26T02:31:00Z">
        <w:r>
          <w:t>n</w:t>
        </w:r>
        <w:r w:rsidR="002E1F7B" w:rsidRPr="002E1F7B">
          <w:rPr>
            <w:vertAlign w:val="subscript"/>
            <w:rPrChange w:id="198" w:author="marcazal" w:date="2015-09-26T02:34:00Z">
              <w:rPr/>
            </w:rPrChange>
          </w:rPr>
          <w:t>i,</w:t>
        </w:r>
        <w:proofErr w:type="gramEnd"/>
        <w:r w:rsidR="002E1F7B" w:rsidRPr="002E1F7B">
          <w:rPr>
            <w:vertAlign w:val="subscript"/>
            <w:rPrChange w:id="199" w:author="marcazal" w:date="2015-09-26T02:34:00Z">
              <w:rPr/>
            </w:rPrChange>
          </w:rPr>
          <w:t>j</w:t>
        </w:r>
        <w:proofErr w:type="spellEnd"/>
        <w:r w:rsidR="002E1F7B" w:rsidRPr="002E1F7B">
          <w:rPr>
            <w:vertAlign w:val="subscript"/>
            <w:rPrChange w:id="200" w:author="marcazal" w:date="2015-09-26T02:34:00Z">
              <w:rPr/>
            </w:rPrChange>
          </w:rPr>
          <w:t xml:space="preserve"> </w:t>
        </w:r>
        <w:r>
          <w:t xml:space="preserve">= </w:t>
        </w:r>
      </w:ins>
      <w:ins w:id="201" w:author="marcazal" w:date="2015-09-26T03:14:00Z">
        <w:r w:rsidR="00602D7B">
          <w:t>número</w:t>
        </w:r>
      </w:ins>
      <w:ins w:id="202" w:author="marcazal" w:date="2015-09-26T02:31:00Z">
        <w:r>
          <w:t xml:space="preserve"> total de generaciones </w:t>
        </w:r>
      </w:ins>
      <w:ins w:id="203" w:author="marcazal" w:date="2015-09-26T03:14:00Z">
        <w:r w:rsidR="00602D7B">
          <w:t xml:space="preserve">de código </w:t>
        </w:r>
      </w:ins>
      <w:ins w:id="204" w:author="marcazal" w:date="2015-09-26T02:31:00Z">
        <w:r>
          <w:t>para la vista i utilizando el enfoque j.</w:t>
        </w:r>
      </w:ins>
    </w:p>
    <w:p w:rsidR="00255E7F" w:rsidRDefault="00255E7F" w:rsidP="009B5F91">
      <w:pPr>
        <w:rPr>
          <w:ins w:id="205" w:author="marcazal" w:date="2015-09-26T02:55:00Z"/>
        </w:rPr>
      </w:pPr>
      <w:ins w:id="206" w:author="marcazal" w:date="2015-09-26T02:37:00Z">
        <w:r>
          <w:t>T</w:t>
        </w:r>
      </w:ins>
      <w:ins w:id="207" w:author="marcazal" w:date="2015-09-26T03:01:00Z">
        <w:r w:rsidR="00DA0ED6">
          <w:rPr>
            <w:vertAlign w:val="subscript"/>
          </w:rPr>
          <w:t>a</w:t>
        </w:r>
      </w:ins>
      <w:ins w:id="208" w:author="marcazal" w:date="2015-09-26T02:37:00Z">
        <w:r>
          <w:t xml:space="preserve"> = </w:t>
        </w:r>
      </w:ins>
      <w:ins w:id="209" w:author="marcazal" w:date="2015-09-26T02:46:00Z">
        <w:r>
          <w:t>t</w:t>
        </w:r>
      </w:ins>
      <w:ins w:id="210" w:author="marcazal" w:date="2015-09-26T11:58:00Z">
        <w:r w:rsidR="00DE30E9">
          <w:rPr>
            <w:vertAlign w:val="subscript"/>
          </w:rPr>
          <w:t>i=</w:t>
        </w:r>
      </w:ins>
      <w:ins w:id="211" w:author="marcazal" w:date="2015-09-26T02:53:00Z">
        <w:r w:rsidR="00646C12">
          <w:rPr>
            <w:vertAlign w:val="subscript"/>
          </w:rPr>
          <w:t>1</w:t>
        </w:r>
      </w:ins>
      <w:proofErr w:type="gramStart"/>
      <w:ins w:id="212" w:author="marcazal" w:date="2015-09-26T02:46:00Z">
        <w:r w:rsidRPr="00581BC8">
          <w:rPr>
            <w:vertAlign w:val="subscript"/>
          </w:rPr>
          <w:t>,</w:t>
        </w:r>
      </w:ins>
      <w:ins w:id="213" w:author="marcazal" w:date="2015-09-26T03:02:00Z">
        <w:r w:rsidR="00DA0ED6">
          <w:rPr>
            <w:vertAlign w:val="subscript"/>
          </w:rPr>
          <w:t>a</w:t>
        </w:r>
      </w:ins>
      <w:proofErr w:type="gramEnd"/>
      <w:ins w:id="214" w:author="marcazal" w:date="2015-09-26T02:46:00Z">
        <w:r>
          <w:t xml:space="preserve"> </w:t>
        </w:r>
      </w:ins>
      <w:ins w:id="215" w:author="marcazal" w:date="2015-09-26T02:48:00Z">
        <w:r w:rsidR="00646C12">
          <w:t>+ t</w:t>
        </w:r>
      </w:ins>
      <w:ins w:id="216" w:author="marcazal" w:date="2015-09-26T11:59:00Z">
        <w:r w:rsidR="00DE30E9">
          <w:rPr>
            <w:vertAlign w:val="subscript"/>
          </w:rPr>
          <w:t>i=</w:t>
        </w:r>
      </w:ins>
      <w:ins w:id="217" w:author="marcazal" w:date="2015-09-26T02:53:00Z">
        <w:r w:rsidR="00646C12">
          <w:rPr>
            <w:vertAlign w:val="subscript"/>
          </w:rPr>
          <w:t>2</w:t>
        </w:r>
      </w:ins>
      <w:ins w:id="218" w:author="marcazal" w:date="2015-09-26T02:48:00Z">
        <w:r w:rsidR="00646C12" w:rsidRPr="00581BC8">
          <w:rPr>
            <w:vertAlign w:val="subscript"/>
          </w:rPr>
          <w:t>,</w:t>
        </w:r>
      </w:ins>
      <w:ins w:id="219" w:author="marcazal" w:date="2015-09-26T03:02:00Z">
        <w:r w:rsidR="00DA0ED6">
          <w:rPr>
            <w:vertAlign w:val="subscript"/>
          </w:rPr>
          <w:t>a</w:t>
        </w:r>
      </w:ins>
      <w:ins w:id="220" w:author="marcazal" w:date="2015-09-26T02:48:00Z">
        <w:r w:rsidR="00646C12">
          <w:rPr>
            <w:vertAlign w:val="subscript"/>
          </w:rPr>
          <w:t xml:space="preserve"> </w:t>
        </w:r>
        <w:r w:rsidR="00646C12">
          <w:t xml:space="preserve">+ </w:t>
        </w:r>
      </w:ins>
      <w:ins w:id="221" w:author="marcazal" w:date="2015-09-26T02:49:00Z">
        <w:r w:rsidR="00646C12">
          <w:t>t</w:t>
        </w:r>
      </w:ins>
      <w:ins w:id="222" w:author="marcazal" w:date="2015-09-26T11:59:00Z">
        <w:r w:rsidR="002F291E">
          <w:rPr>
            <w:vertAlign w:val="subscript"/>
          </w:rPr>
          <w:t>i=</w:t>
        </w:r>
      </w:ins>
      <w:ins w:id="223" w:author="marcazal" w:date="2015-09-26T02:53:00Z">
        <w:r w:rsidR="00646C12">
          <w:rPr>
            <w:vertAlign w:val="subscript"/>
          </w:rPr>
          <w:t>3</w:t>
        </w:r>
      </w:ins>
      <w:ins w:id="224" w:author="marcazal" w:date="2015-09-26T02:49:00Z">
        <w:r w:rsidR="00646C12" w:rsidRPr="00581BC8">
          <w:rPr>
            <w:vertAlign w:val="subscript"/>
          </w:rPr>
          <w:t>,</w:t>
        </w:r>
      </w:ins>
      <w:ins w:id="225" w:author="marcazal" w:date="2015-09-26T03:02:00Z">
        <w:r w:rsidR="00DA0ED6">
          <w:rPr>
            <w:vertAlign w:val="subscript"/>
          </w:rPr>
          <w:t xml:space="preserve">a </w:t>
        </w:r>
      </w:ins>
      <w:ins w:id="226" w:author="marcazal" w:date="2015-09-26T03:04:00Z">
        <w:r w:rsidR="00DA0ED6">
          <w:t xml:space="preserve">, </w:t>
        </w:r>
      </w:ins>
      <w:ins w:id="227" w:author="marcazal" w:date="2015-09-26T02:49:00Z">
        <w:r w:rsidR="00646C12">
          <w:t xml:space="preserve">es el tiempo total </w:t>
        </w:r>
      </w:ins>
      <w:ins w:id="228" w:author="marcazal" w:date="2015-09-26T03:21:00Z">
        <w:r w:rsidR="004C44E2">
          <w:t xml:space="preserve">en minutos, </w:t>
        </w:r>
      </w:ins>
      <w:ins w:id="229" w:author="marcazal" w:date="2015-09-26T02:49:00Z">
        <w:r w:rsidR="00646C12">
          <w:t xml:space="preserve">empleado </w:t>
        </w:r>
      </w:ins>
      <w:ins w:id="230" w:author="marcazal" w:date="2015-09-26T02:55:00Z">
        <w:r w:rsidR="00646C12">
          <w:t>para modelar todas las vistas</w:t>
        </w:r>
      </w:ins>
      <w:ins w:id="231" w:author="marcazal" w:date="2015-09-26T11:58:00Z">
        <w:r w:rsidR="00DE30E9">
          <w:t xml:space="preserve"> i</w:t>
        </w:r>
      </w:ins>
      <w:ins w:id="232" w:author="marcazal" w:date="2015-09-26T02:55:00Z">
        <w:r w:rsidR="00646C12">
          <w:t xml:space="preserve"> </w:t>
        </w:r>
      </w:ins>
      <w:ins w:id="233" w:author="marcazal" w:date="2015-09-26T02:54:00Z">
        <w:r w:rsidR="00DA0ED6">
          <w:t xml:space="preserve">para j = </w:t>
        </w:r>
      </w:ins>
      <w:ins w:id="234" w:author="marcazal" w:date="2015-09-26T03:12:00Z">
        <w:r w:rsidR="00AE5018">
          <w:t>a</w:t>
        </w:r>
      </w:ins>
      <w:ins w:id="235" w:author="marcazal" w:date="2015-09-26T02:54:00Z">
        <w:r w:rsidR="00646C12">
          <w:t xml:space="preserve"> o </w:t>
        </w:r>
        <w:proofErr w:type="spellStart"/>
        <w:r w:rsidR="00646C12">
          <w:t>MoWebA</w:t>
        </w:r>
        <w:proofErr w:type="spellEnd"/>
        <w:r w:rsidR="00646C12">
          <w:t xml:space="preserve"> sin RIA</w:t>
        </w:r>
      </w:ins>
      <w:ins w:id="236" w:author="marcazal" w:date="2015-09-26T02:55:00Z">
        <w:r w:rsidR="00646C12">
          <w:t>.</w:t>
        </w:r>
      </w:ins>
    </w:p>
    <w:p w:rsidR="00646C12" w:rsidRDefault="00646C12" w:rsidP="00646C12">
      <w:pPr>
        <w:rPr>
          <w:ins w:id="237" w:author="marcazal" w:date="2015-09-26T03:08:00Z"/>
        </w:rPr>
      </w:pPr>
      <w:ins w:id="238" w:author="marcazal" w:date="2015-09-26T02:55:00Z">
        <w:r>
          <w:t>T</w:t>
        </w:r>
      </w:ins>
      <w:ins w:id="239" w:author="marcazal" w:date="2015-09-26T03:06:00Z">
        <w:r w:rsidR="00DA0ED6">
          <w:rPr>
            <w:vertAlign w:val="subscript"/>
          </w:rPr>
          <w:t>b</w:t>
        </w:r>
      </w:ins>
      <w:ins w:id="240" w:author="marcazal" w:date="2015-09-26T02:55:00Z">
        <w:r>
          <w:t xml:space="preserve"> = t</w:t>
        </w:r>
      </w:ins>
      <w:ins w:id="241" w:author="marcazal" w:date="2015-09-26T11:59:00Z">
        <w:r w:rsidR="002F291E">
          <w:rPr>
            <w:vertAlign w:val="subscript"/>
          </w:rPr>
          <w:t>i=</w:t>
        </w:r>
      </w:ins>
      <w:ins w:id="242" w:author="marcazal" w:date="2015-09-26T02:55:00Z">
        <w:r>
          <w:rPr>
            <w:vertAlign w:val="subscript"/>
          </w:rPr>
          <w:t>1</w:t>
        </w:r>
        <w:proofErr w:type="gramStart"/>
        <w:r w:rsidRPr="00581BC8">
          <w:rPr>
            <w:vertAlign w:val="subscript"/>
          </w:rPr>
          <w:t>,</w:t>
        </w:r>
      </w:ins>
      <w:ins w:id="243" w:author="marcazal" w:date="2015-09-26T03:06:00Z">
        <w:r w:rsidR="00DA0ED6">
          <w:rPr>
            <w:vertAlign w:val="subscript"/>
          </w:rPr>
          <w:t>b</w:t>
        </w:r>
      </w:ins>
      <w:proofErr w:type="gramEnd"/>
      <w:ins w:id="244" w:author="marcazal" w:date="2015-09-26T02:55:00Z">
        <w:r>
          <w:t xml:space="preserve"> + t</w:t>
        </w:r>
      </w:ins>
      <w:ins w:id="245" w:author="marcazal" w:date="2015-09-26T11:59:00Z">
        <w:r w:rsidR="002F291E">
          <w:rPr>
            <w:vertAlign w:val="subscript"/>
          </w:rPr>
          <w:t>i=</w:t>
        </w:r>
      </w:ins>
      <w:ins w:id="246" w:author="marcazal" w:date="2015-09-26T02:55:00Z">
        <w:r>
          <w:rPr>
            <w:vertAlign w:val="subscript"/>
          </w:rPr>
          <w:t>2</w:t>
        </w:r>
        <w:r w:rsidRPr="00581BC8">
          <w:rPr>
            <w:vertAlign w:val="subscript"/>
          </w:rPr>
          <w:t>,</w:t>
        </w:r>
      </w:ins>
      <w:ins w:id="247" w:author="marcazal" w:date="2015-09-26T03:07:00Z">
        <w:r w:rsidR="00DA0ED6">
          <w:rPr>
            <w:vertAlign w:val="subscript"/>
          </w:rPr>
          <w:t>b</w:t>
        </w:r>
      </w:ins>
      <w:ins w:id="248" w:author="marcazal" w:date="2015-09-26T02:55:00Z">
        <w:r>
          <w:rPr>
            <w:vertAlign w:val="subscript"/>
          </w:rPr>
          <w:t xml:space="preserve"> </w:t>
        </w:r>
        <w:r>
          <w:t>+ t</w:t>
        </w:r>
      </w:ins>
      <w:ins w:id="249" w:author="marcazal" w:date="2015-09-26T11:59:00Z">
        <w:r w:rsidR="002F291E">
          <w:rPr>
            <w:vertAlign w:val="subscript"/>
          </w:rPr>
          <w:t>i=</w:t>
        </w:r>
      </w:ins>
      <w:ins w:id="250" w:author="marcazal" w:date="2015-09-26T02:55:00Z">
        <w:r>
          <w:rPr>
            <w:vertAlign w:val="subscript"/>
          </w:rPr>
          <w:t>3</w:t>
        </w:r>
        <w:r w:rsidRPr="00581BC8">
          <w:rPr>
            <w:vertAlign w:val="subscript"/>
          </w:rPr>
          <w:t>,</w:t>
        </w:r>
      </w:ins>
      <w:ins w:id="251" w:author="marcazal" w:date="2015-09-26T03:07:00Z">
        <w:r w:rsidR="00DA0ED6">
          <w:rPr>
            <w:vertAlign w:val="subscript"/>
          </w:rPr>
          <w:t>b</w:t>
        </w:r>
      </w:ins>
      <w:ins w:id="252" w:author="marcazal" w:date="2015-09-26T03:10:00Z">
        <w:r w:rsidR="00AE5018">
          <w:rPr>
            <w:vertAlign w:val="subscript"/>
          </w:rPr>
          <w:t xml:space="preserve"> </w:t>
        </w:r>
        <w:r w:rsidR="00AE5018">
          <w:t xml:space="preserve">, </w:t>
        </w:r>
      </w:ins>
      <w:ins w:id="253" w:author="marcazal" w:date="2015-09-26T02:55:00Z">
        <w:r>
          <w:t xml:space="preserve">es el tiempo total empleado para modelar todas las vistas </w:t>
        </w:r>
      </w:ins>
      <w:ins w:id="254" w:author="marcazal" w:date="2015-09-26T11:59:00Z">
        <w:r w:rsidR="002F291E">
          <w:t xml:space="preserve">i </w:t>
        </w:r>
      </w:ins>
      <w:ins w:id="255" w:author="marcazal" w:date="2015-09-26T02:55:00Z">
        <w:r>
          <w:t xml:space="preserve">para j = </w:t>
        </w:r>
      </w:ins>
      <w:ins w:id="256" w:author="marcazal" w:date="2015-09-26T03:07:00Z">
        <w:r w:rsidR="00DA0ED6">
          <w:t>b</w:t>
        </w:r>
      </w:ins>
      <w:ins w:id="257" w:author="marcazal" w:date="2015-09-26T02:55:00Z">
        <w:r>
          <w:t xml:space="preserve"> o </w:t>
        </w:r>
        <w:proofErr w:type="spellStart"/>
        <w:r>
          <w:t>MoWebA</w:t>
        </w:r>
        <w:proofErr w:type="spellEnd"/>
        <w:r>
          <w:t xml:space="preserve"> </w:t>
        </w:r>
      </w:ins>
      <w:ins w:id="258" w:author="marcazal" w:date="2015-09-26T02:56:00Z">
        <w:r>
          <w:t>con</w:t>
        </w:r>
      </w:ins>
      <w:ins w:id="259" w:author="marcazal" w:date="2015-09-26T02:55:00Z">
        <w:r>
          <w:t xml:space="preserve"> RIA.</w:t>
        </w:r>
      </w:ins>
    </w:p>
    <w:p w:rsidR="00581BC8" w:rsidRDefault="00B3231E" w:rsidP="009B5F91">
      <w:pPr>
        <w:rPr>
          <w:ins w:id="260" w:author="marcazal" w:date="2015-09-26T03:19:00Z"/>
        </w:rPr>
      </w:pPr>
      <w:ins w:id="261" w:author="marcazal" w:date="2015-09-26T03:09:00Z">
        <w:r>
          <w:t>N</w:t>
        </w:r>
        <w:r>
          <w:rPr>
            <w:vertAlign w:val="subscript"/>
          </w:rPr>
          <w:t>a</w:t>
        </w:r>
        <w:r>
          <w:t xml:space="preserve"> = n</w:t>
        </w:r>
      </w:ins>
      <w:ins w:id="262" w:author="marcazal" w:date="2015-09-26T12:01:00Z">
        <w:r w:rsidR="005C6C35">
          <w:rPr>
            <w:vertAlign w:val="subscript"/>
          </w:rPr>
          <w:t>i=</w:t>
        </w:r>
      </w:ins>
      <w:ins w:id="263" w:author="marcazal" w:date="2015-09-26T03:09:00Z">
        <w:r>
          <w:rPr>
            <w:vertAlign w:val="subscript"/>
          </w:rPr>
          <w:t>1</w:t>
        </w:r>
        <w:proofErr w:type="gramStart"/>
        <w:r w:rsidRPr="00581BC8">
          <w:rPr>
            <w:vertAlign w:val="subscript"/>
          </w:rPr>
          <w:t>,</w:t>
        </w:r>
        <w:r>
          <w:rPr>
            <w:vertAlign w:val="subscript"/>
          </w:rPr>
          <w:t>a</w:t>
        </w:r>
        <w:proofErr w:type="gramEnd"/>
        <w:r>
          <w:t xml:space="preserve"> + n</w:t>
        </w:r>
      </w:ins>
      <w:ins w:id="264" w:author="marcazal" w:date="2015-09-26T12:01:00Z">
        <w:r w:rsidR="005C6C35">
          <w:rPr>
            <w:vertAlign w:val="subscript"/>
          </w:rPr>
          <w:t>i=</w:t>
        </w:r>
      </w:ins>
      <w:ins w:id="265" w:author="marcazal" w:date="2015-09-26T03:09:00Z">
        <w:r>
          <w:rPr>
            <w:vertAlign w:val="subscript"/>
          </w:rPr>
          <w:t>2</w:t>
        </w:r>
        <w:r w:rsidRPr="00581BC8">
          <w:rPr>
            <w:vertAlign w:val="subscript"/>
          </w:rPr>
          <w:t>,</w:t>
        </w:r>
        <w:r>
          <w:rPr>
            <w:vertAlign w:val="subscript"/>
          </w:rPr>
          <w:t xml:space="preserve">a </w:t>
        </w:r>
        <w:r>
          <w:t>+ n</w:t>
        </w:r>
      </w:ins>
      <w:ins w:id="266" w:author="marcazal" w:date="2015-09-26T12:01:00Z">
        <w:r w:rsidR="005C6C35">
          <w:rPr>
            <w:vertAlign w:val="subscript"/>
          </w:rPr>
          <w:t>i=</w:t>
        </w:r>
      </w:ins>
      <w:ins w:id="267" w:author="marcazal" w:date="2015-09-26T03:09:00Z">
        <w:r>
          <w:rPr>
            <w:vertAlign w:val="subscript"/>
          </w:rPr>
          <w:t>3</w:t>
        </w:r>
        <w:r w:rsidRPr="00581BC8">
          <w:rPr>
            <w:vertAlign w:val="subscript"/>
          </w:rPr>
          <w:t>,</w:t>
        </w:r>
        <w:r>
          <w:rPr>
            <w:vertAlign w:val="subscript"/>
          </w:rPr>
          <w:t xml:space="preserve">a </w:t>
        </w:r>
        <w:r>
          <w:t xml:space="preserve">, </w:t>
        </w:r>
      </w:ins>
      <w:ins w:id="268" w:author="marcazal" w:date="2015-09-26T03:10:00Z">
        <w:r w:rsidR="00AE5018">
          <w:t xml:space="preserve">es el </w:t>
        </w:r>
      </w:ins>
      <w:ins w:id="269" w:author="marcazal" w:date="2015-09-26T03:11:00Z">
        <w:r w:rsidR="00AE5018">
          <w:t>número</w:t>
        </w:r>
      </w:ins>
      <w:ins w:id="270" w:author="marcazal" w:date="2015-09-26T03:10:00Z">
        <w:r w:rsidR="00AE5018">
          <w:t xml:space="preserve"> total de generaciones de código</w:t>
        </w:r>
      </w:ins>
      <w:ins w:id="271" w:author="marcazal" w:date="2015-09-26T03:15:00Z">
        <w:r w:rsidR="00602D7B">
          <w:t xml:space="preserve"> </w:t>
        </w:r>
      </w:ins>
      <w:ins w:id="272" w:author="marcazal" w:date="2015-09-26T03:16:00Z">
        <w:r w:rsidR="00602D7B">
          <w:t>necesarias</w:t>
        </w:r>
      </w:ins>
      <w:ins w:id="273" w:author="marcazal" w:date="2015-09-26T03:15:00Z">
        <w:r w:rsidR="00602D7B">
          <w:t xml:space="preserve"> </w:t>
        </w:r>
      </w:ins>
      <w:ins w:id="274" w:author="marcazal" w:date="2015-09-26T03:17:00Z">
        <w:r w:rsidR="00602D7B">
          <w:t xml:space="preserve">para </w:t>
        </w:r>
        <w:r w:rsidR="00AD793C">
          <w:t>obtener la interfaz usuario final de</w:t>
        </w:r>
        <w:r w:rsidR="00602D7B">
          <w:t xml:space="preserve"> todas las vistas</w:t>
        </w:r>
      </w:ins>
      <w:ins w:id="275" w:author="marcazal" w:date="2015-09-26T12:00:00Z">
        <w:r w:rsidR="005C6C35">
          <w:t xml:space="preserve"> i</w:t>
        </w:r>
      </w:ins>
      <w:ins w:id="276" w:author="marcazal" w:date="2015-09-26T03:17:00Z">
        <w:r w:rsidR="00602D7B">
          <w:t xml:space="preserve"> para j = a o </w:t>
        </w:r>
        <w:proofErr w:type="spellStart"/>
        <w:r w:rsidR="00602D7B">
          <w:t>MoWebA</w:t>
        </w:r>
        <w:proofErr w:type="spellEnd"/>
        <w:r w:rsidR="00602D7B">
          <w:t xml:space="preserve"> sin RIA.</w:t>
        </w:r>
      </w:ins>
    </w:p>
    <w:p w:rsidR="00AD793C" w:rsidRDefault="00AD793C" w:rsidP="00AD793C">
      <w:pPr>
        <w:rPr>
          <w:ins w:id="277" w:author="marcazal" w:date="2015-09-26T11:46:00Z"/>
        </w:rPr>
      </w:pPr>
      <w:ins w:id="278" w:author="marcazal" w:date="2015-09-26T03:19:00Z">
        <w:r>
          <w:t>N</w:t>
        </w:r>
      </w:ins>
      <w:ins w:id="279" w:author="marcazal" w:date="2015-09-26T03:20:00Z">
        <w:r>
          <w:rPr>
            <w:vertAlign w:val="subscript"/>
          </w:rPr>
          <w:t>b</w:t>
        </w:r>
      </w:ins>
      <w:ins w:id="280" w:author="marcazal" w:date="2015-09-26T03:19:00Z">
        <w:r>
          <w:t xml:space="preserve"> = n</w:t>
        </w:r>
      </w:ins>
      <w:ins w:id="281" w:author="marcazal" w:date="2015-09-26T12:02:00Z">
        <w:r w:rsidR="005C6C35">
          <w:rPr>
            <w:vertAlign w:val="subscript"/>
          </w:rPr>
          <w:t>i=</w:t>
        </w:r>
      </w:ins>
      <w:ins w:id="282" w:author="marcazal" w:date="2015-09-26T03:19:00Z">
        <w:r>
          <w:rPr>
            <w:vertAlign w:val="subscript"/>
          </w:rPr>
          <w:t>1</w:t>
        </w:r>
        <w:proofErr w:type="gramStart"/>
        <w:r w:rsidRPr="00581BC8">
          <w:rPr>
            <w:vertAlign w:val="subscript"/>
          </w:rPr>
          <w:t>,</w:t>
        </w:r>
      </w:ins>
      <w:ins w:id="283" w:author="marcazal" w:date="2015-09-26T03:20:00Z">
        <w:r>
          <w:rPr>
            <w:vertAlign w:val="subscript"/>
          </w:rPr>
          <w:t>b</w:t>
        </w:r>
      </w:ins>
      <w:proofErr w:type="gramEnd"/>
      <w:ins w:id="284" w:author="marcazal" w:date="2015-09-26T03:19:00Z">
        <w:r>
          <w:t xml:space="preserve"> + n</w:t>
        </w:r>
      </w:ins>
      <w:ins w:id="285" w:author="marcazal" w:date="2015-09-26T12:02:00Z">
        <w:r w:rsidR="005C6C35">
          <w:rPr>
            <w:vertAlign w:val="subscript"/>
          </w:rPr>
          <w:t>i=</w:t>
        </w:r>
      </w:ins>
      <w:ins w:id="286" w:author="marcazal" w:date="2015-09-26T03:19:00Z">
        <w:r>
          <w:rPr>
            <w:vertAlign w:val="subscript"/>
          </w:rPr>
          <w:t>2</w:t>
        </w:r>
        <w:r w:rsidRPr="00581BC8">
          <w:rPr>
            <w:vertAlign w:val="subscript"/>
          </w:rPr>
          <w:t>,</w:t>
        </w:r>
      </w:ins>
      <w:ins w:id="287" w:author="marcazal" w:date="2015-09-26T03:20:00Z">
        <w:r>
          <w:rPr>
            <w:vertAlign w:val="subscript"/>
          </w:rPr>
          <w:t>b</w:t>
        </w:r>
      </w:ins>
      <w:ins w:id="288" w:author="marcazal" w:date="2015-09-26T03:19:00Z">
        <w:r>
          <w:rPr>
            <w:vertAlign w:val="subscript"/>
          </w:rPr>
          <w:t xml:space="preserve"> </w:t>
        </w:r>
        <w:r>
          <w:t>+ n</w:t>
        </w:r>
      </w:ins>
      <w:ins w:id="289" w:author="marcazal" w:date="2015-09-26T12:02:00Z">
        <w:r w:rsidR="005C6C35">
          <w:rPr>
            <w:vertAlign w:val="subscript"/>
          </w:rPr>
          <w:t>i=</w:t>
        </w:r>
      </w:ins>
      <w:ins w:id="290" w:author="marcazal" w:date="2015-09-26T03:19:00Z">
        <w:r>
          <w:rPr>
            <w:vertAlign w:val="subscript"/>
          </w:rPr>
          <w:t>3</w:t>
        </w:r>
        <w:r w:rsidRPr="00581BC8">
          <w:rPr>
            <w:vertAlign w:val="subscript"/>
          </w:rPr>
          <w:t>,</w:t>
        </w:r>
      </w:ins>
      <w:ins w:id="291" w:author="marcazal" w:date="2015-09-26T03:20:00Z">
        <w:r>
          <w:rPr>
            <w:vertAlign w:val="subscript"/>
          </w:rPr>
          <w:t>b</w:t>
        </w:r>
      </w:ins>
      <w:ins w:id="292" w:author="marcazal" w:date="2015-09-26T03:19:00Z">
        <w:r>
          <w:rPr>
            <w:vertAlign w:val="subscript"/>
          </w:rPr>
          <w:t xml:space="preserve"> </w:t>
        </w:r>
        <w:r>
          <w:t>, es el número total de generaciones de código necesarias para obtener la interfaz usuario final de todas las vistas</w:t>
        </w:r>
      </w:ins>
      <w:ins w:id="293" w:author="marcazal" w:date="2015-09-26T12:00:00Z">
        <w:r w:rsidR="005C6C35">
          <w:t xml:space="preserve"> i</w:t>
        </w:r>
      </w:ins>
      <w:ins w:id="294" w:author="marcazal" w:date="2015-09-26T03:19:00Z">
        <w:r>
          <w:t xml:space="preserve"> para j = </w:t>
        </w:r>
      </w:ins>
      <w:ins w:id="295" w:author="marcazal" w:date="2015-09-26T03:20:00Z">
        <w:r>
          <w:t>b</w:t>
        </w:r>
      </w:ins>
      <w:ins w:id="296" w:author="marcazal" w:date="2015-09-26T03:19:00Z">
        <w:r>
          <w:t xml:space="preserve"> o </w:t>
        </w:r>
        <w:proofErr w:type="spellStart"/>
        <w:r>
          <w:t>MoWebA</w:t>
        </w:r>
        <w:proofErr w:type="spellEnd"/>
        <w:r>
          <w:t xml:space="preserve"> </w:t>
        </w:r>
      </w:ins>
      <w:ins w:id="297" w:author="marcazal" w:date="2015-09-26T03:20:00Z">
        <w:r>
          <w:t>con</w:t>
        </w:r>
      </w:ins>
      <w:ins w:id="298" w:author="marcazal" w:date="2015-09-26T03:19:00Z">
        <w:r>
          <w:t xml:space="preserve"> RIA.</w:t>
        </w:r>
      </w:ins>
    </w:p>
    <w:p w:rsidR="00EC706E" w:rsidRDefault="00EC706E" w:rsidP="007A2231">
      <w:pPr>
        <w:rPr>
          <w:ins w:id="299" w:author="marcazal" w:date="2015-09-26T11:49:00Z"/>
        </w:rPr>
      </w:pPr>
      <w:proofErr w:type="spellStart"/>
      <w:proofErr w:type="gramStart"/>
      <w:ins w:id="300" w:author="marcazal" w:date="2015-09-26T11:47:00Z">
        <w:r>
          <w:t>lca</w:t>
        </w:r>
        <w:r w:rsidRPr="00581BC8">
          <w:rPr>
            <w:vertAlign w:val="subscript"/>
          </w:rPr>
          <w:t>i,</w:t>
        </w:r>
        <w:proofErr w:type="gramEnd"/>
        <w:r w:rsidRPr="00581BC8">
          <w:rPr>
            <w:vertAlign w:val="subscript"/>
          </w:rPr>
          <w:t>j</w:t>
        </w:r>
      </w:ins>
      <w:proofErr w:type="spellEnd"/>
      <w:ins w:id="301" w:author="marcazal" w:date="2015-09-26T11:48:00Z">
        <w:r>
          <w:t xml:space="preserve"> = total de líneas de código generadas de manera automática a partir de los modelos PIM de entrada para la vista i </w:t>
        </w:r>
      </w:ins>
      <w:ins w:id="302" w:author="marcazal" w:date="2015-09-26T11:49:00Z">
        <w:r>
          <w:t>empleando el enfoque j.</w:t>
        </w:r>
      </w:ins>
    </w:p>
    <w:p w:rsidR="00EC706E" w:rsidRDefault="00EC706E" w:rsidP="007A2231">
      <w:pPr>
        <w:rPr>
          <w:ins w:id="303" w:author="marcazal" w:date="2015-09-26T11:47:00Z"/>
        </w:rPr>
      </w:pPr>
      <w:proofErr w:type="spellStart"/>
      <w:proofErr w:type="gramStart"/>
      <w:ins w:id="304" w:author="marcazal" w:date="2015-09-26T11:50:00Z">
        <w:r>
          <w:t>lcm</w:t>
        </w:r>
        <w:r w:rsidRPr="00581BC8">
          <w:rPr>
            <w:vertAlign w:val="subscript"/>
          </w:rPr>
          <w:t>i,</w:t>
        </w:r>
        <w:proofErr w:type="gramEnd"/>
        <w:r w:rsidRPr="00581BC8">
          <w:rPr>
            <w:vertAlign w:val="subscript"/>
          </w:rPr>
          <w:t>j</w:t>
        </w:r>
        <w:proofErr w:type="spellEnd"/>
        <w:r>
          <w:t xml:space="preserve"> = total de líneas implementadas manualmente para la vista i empleando el enfoque j.</w:t>
        </w:r>
      </w:ins>
    </w:p>
    <w:p w:rsidR="008E1F16" w:rsidRDefault="008E1F16" w:rsidP="007A2231">
      <w:pPr>
        <w:rPr>
          <w:ins w:id="305" w:author="marcazal" w:date="2015-09-26T11:09:00Z"/>
        </w:rPr>
      </w:pPr>
      <w:proofErr w:type="spellStart"/>
      <w:ins w:id="306" w:author="marcazal" w:date="2015-09-26T11:07:00Z">
        <w:r>
          <w:t>LCA</w:t>
        </w:r>
      </w:ins>
      <w:ins w:id="307" w:author="marcazal" w:date="2015-09-26T11:54:00Z">
        <w:r w:rsidR="002724A3">
          <w:rPr>
            <w:vertAlign w:val="subscript"/>
          </w:rPr>
          <w:t>a</w:t>
        </w:r>
      </w:ins>
      <w:proofErr w:type="spellEnd"/>
      <w:ins w:id="308" w:author="marcazal" w:date="2015-09-26T11:07:00Z">
        <w:r>
          <w:t xml:space="preserve"> =</w:t>
        </w:r>
      </w:ins>
      <w:ins w:id="309" w:author="marcazal" w:date="2015-09-26T11:55:00Z">
        <w:r w:rsidR="002724A3">
          <w:t xml:space="preserve"> </w:t>
        </w:r>
        <w:proofErr w:type="spellStart"/>
        <w:r w:rsidR="002724A3">
          <w:t>lca</w:t>
        </w:r>
      </w:ins>
      <w:ins w:id="310" w:author="marcazal" w:date="2015-09-26T12:03:00Z">
        <w:r w:rsidR="00695252">
          <w:rPr>
            <w:vertAlign w:val="subscript"/>
          </w:rPr>
          <w:t>i</w:t>
        </w:r>
        <w:proofErr w:type="spellEnd"/>
        <w:r w:rsidR="00695252">
          <w:rPr>
            <w:vertAlign w:val="subscript"/>
          </w:rPr>
          <w:t>=</w:t>
        </w:r>
      </w:ins>
      <w:ins w:id="311" w:author="marcazal" w:date="2015-09-26T11:56:00Z">
        <w:r w:rsidR="002724A3">
          <w:rPr>
            <w:vertAlign w:val="subscript"/>
          </w:rPr>
          <w:t>1</w:t>
        </w:r>
      </w:ins>
      <w:proofErr w:type="gramStart"/>
      <w:ins w:id="312" w:author="marcazal" w:date="2015-09-26T11:55:00Z">
        <w:r w:rsidR="002724A3" w:rsidRPr="00581BC8">
          <w:rPr>
            <w:vertAlign w:val="subscript"/>
          </w:rPr>
          <w:t>,</w:t>
        </w:r>
      </w:ins>
      <w:ins w:id="313" w:author="marcazal" w:date="2015-09-26T11:56:00Z">
        <w:r w:rsidR="002724A3">
          <w:rPr>
            <w:vertAlign w:val="subscript"/>
          </w:rPr>
          <w:t>a</w:t>
        </w:r>
      </w:ins>
      <w:proofErr w:type="gramEnd"/>
      <w:ins w:id="314" w:author="marcazal" w:date="2015-09-26T11:55:00Z">
        <w:r w:rsidR="002724A3">
          <w:t xml:space="preserve"> + </w:t>
        </w:r>
        <w:proofErr w:type="spellStart"/>
        <w:r w:rsidR="002724A3">
          <w:t>lca</w:t>
        </w:r>
      </w:ins>
      <w:ins w:id="315" w:author="marcazal" w:date="2015-09-26T12:03:00Z">
        <w:r w:rsidR="00695252">
          <w:rPr>
            <w:vertAlign w:val="subscript"/>
          </w:rPr>
          <w:t>i</w:t>
        </w:r>
        <w:proofErr w:type="spellEnd"/>
        <w:r w:rsidR="00695252">
          <w:rPr>
            <w:vertAlign w:val="subscript"/>
          </w:rPr>
          <w:t>=</w:t>
        </w:r>
      </w:ins>
      <w:ins w:id="316" w:author="marcazal" w:date="2015-09-26T11:56:00Z">
        <w:r w:rsidR="002724A3">
          <w:rPr>
            <w:vertAlign w:val="subscript"/>
          </w:rPr>
          <w:t>2</w:t>
        </w:r>
      </w:ins>
      <w:ins w:id="317" w:author="marcazal" w:date="2015-09-26T11:55:00Z">
        <w:r w:rsidR="002724A3" w:rsidRPr="00581BC8">
          <w:rPr>
            <w:vertAlign w:val="subscript"/>
          </w:rPr>
          <w:t>,</w:t>
        </w:r>
      </w:ins>
      <w:ins w:id="318" w:author="marcazal" w:date="2015-09-26T11:56:00Z">
        <w:r w:rsidR="002724A3">
          <w:rPr>
            <w:vertAlign w:val="subscript"/>
          </w:rPr>
          <w:t>a</w:t>
        </w:r>
      </w:ins>
      <w:ins w:id="319" w:author="marcazal" w:date="2015-09-26T11:55:00Z">
        <w:r w:rsidR="002724A3">
          <w:t xml:space="preserve">  + </w:t>
        </w:r>
        <w:proofErr w:type="spellStart"/>
        <w:r w:rsidR="002724A3">
          <w:t>lca</w:t>
        </w:r>
      </w:ins>
      <w:ins w:id="320" w:author="marcazal" w:date="2015-09-26T12:03:00Z">
        <w:r w:rsidR="00695252">
          <w:rPr>
            <w:vertAlign w:val="subscript"/>
          </w:rPr>
          <w:t>i</w:t>
        </w:r>
        <w:proofErr w:type="spellEnd"/>
        <w:r w:rsidR="00695252">
          <w:rPr>
            <w:vertAlign w:val="subscript"/>
          </w:rPr>
          <w:t>=</w:t>
        </w:r>
      </w:ins>
      <w:ins w:id="321" w:author="marcazal" w:date="2015-09-26T11:56:00Z">
        <w:r w:rsidR="002724A3">
          <w:rPr>
            <w:vertAlign w:val="subscript"/>
          </w:rPr>
          <w:t>3</w:t>
        </w:r>
      </w:ins>
      <w:ins w:id="322" w:author="marcazal" w:date="2015-09-26T11:55:00Z">
        <w:r w:rsidR="002724A3" w:rsidRPr="00581BC8">
          <w:rPr>
            <w:vertAlign w:val="subscript"/>
          </w:rPr>
          <w:t>,</w:t>
        </w:r>
      </w:ins>
      <w:ins w:id="323" w:author="marcazal" w:date="2015-09-26T11:56:00Z">
        <w:r w:rsidR="002724A3">
          <w:rPr>
            <w:vertAlign w:val="subscript"/>
          </w:rPr>
          <w:t>a</w:t>
        </w:r>
      </w:ins>
      <w:ins w:id="324" w:author="marcazal" w:date="2015-09-26T11:55:00Z">
        <w:r w:rsidR="002724A3">
          <w:t xml:space="preserve"> </w:t>
        </w:r>
      </w:ins>
      <w:ins w:id="325" w:author="marcazal" w:date="2015-09-26T11:56:00Z">
        <w:r w:rsidR="002724A3">
          <w:t xml:space="preserve">, </w:t>
        </w:r>
      </w:ins>
      <w:ins w:id="326" w:author="marcazal" w:date="2015-09-26T11:07:00Z">
        <w:r>
          <w:t xml:space="preserve"> </w:t>
        </w:r>
      </w:ins>
      <w:ins w:id="327" w:author="marcazal" w:date="2015-09-26T11:45:00Z">
        <w:r w:rsidR="00EC706E">
          <w:t xml:space="preserve">total de </w:t>
        </w:r>
      </w:ins>
      <w:ins w:id="328" w:author="marcazal" w:date="2015-09-26T11:07:00Z">
        <w:r>
          <w:t>líneas</w:t>
        </w:r>
      </w:ins>
      <w:ins w:id="329" w:author="marcazal" w:date="2015-09-26T12:54:00Z">
        <w:r w:rsidR="00322C82">
          <w:t xml:space="preserve"> de</w:t>
        </w:r>
      </w:ins>
      <w:ins w:id="330" w:author="marcazal" w:date="2015-09-26T11:07:00Z">
        <w:r>
          <w:t xml:space="preserve"> código generadas de manera automática a partir de los modelos</w:t>
        </w:r>
      </w:ins>
      <w:ins w:id="331" w:author="marcazal" w:date="2015-09-26T12:53:00Z">
        <w:r w:rsidR="00322C82">
          <w:t xml:space="preserve"> PIM</w:t>
        </w:r>
      </w:ins>
      <w:ins w:id="332" w:author="marcazal" w:date="2015-09-26T11:07:00Z">
        <w:r w:rsidR="00322C82">
          <w:t xml:space="preserve"> de entrad</w:t>
        </w:r>
      </w:ins>
      <w:ins w:id="333" w:author="marcazal" w:date="2015-09-26T12:54:00Z">
        <w:r w:rsidR="00322C82">
          <w:t>a empleando</w:t>
        </w:r>
      </w:ins>
      <w:ins w:id="334" w:author="marcazal" w:date="2015-09-26T11:07:00Z">
        <w:r w:rsidR="00322C82">
          <w:t xml:space="preserve"> el enfoque </w:t>
        </w:r>
      </w:ins>
      <w:ins w:id="335" w:author="marcazal" w:date="2015-09-26T12:55:00Z">
        <w:r w:rsidR="00322C82">
          <w:t>a</w:t>
        </w:r>
      </w:ins>
      <w:ins w:id="336" w:author="marcazal" w:date="2015-09-26T11:09:00Z">
        <w:r>
          <w:t>.</w:t>
        </w:r>
      </w:ins>
    </w:p>
    <w:p w:rsidR="008E1F16" w:rsidRDefault="00322C82" w:rsidP="008E1F16">
      <w:pPr>
        <w:rPr>
          <w:ins w:id="337" w:author="marcazal" w:date="2015-09-26T12:57:00Z"/>
        </w:rPr>
      </w:pPr>
      <w:proofErr w:type="spellStart"/>
      <w:ins w:id="338" w:author="marcazal" w:date="2015-09-26T12:55:00Z">
        <w:r>
          <w:t>LC</w:t>
        </w:r>
      </w:ins>
      <w:ins w:id="339" w:author="marcazal" w:date="2015-09-26T12:56:00Z">
        <w:r>
          <w:t>M</w:t>
        </w:r>
      </w:ins>
      <w:ins w:id="340" w:author="marcazal" w:date="2015-09-26T12:55:00Z">
        <w:r>
          <w:rPr>
            <w:vertAlign w:val="subscript"/>
          </w:rPr>
          <w:t>a</w:t>
        </w:r>
        <w:proofErr w:type="spellEnd"/>
        <w:r>
          <w:t xml:space="preserve"> = </w:t>
        </w:r>
        <w:proofErr w:type="spellStart"/>
        <w:r>
          <w:t>lc</w:t>
        </w:r>
      </w:ins>
      <w:ins w:id="341" w:author="marcazal" w:date="2015-09-26T12:56:00Z">
        <w:r>
          <w:t>m</w:t>
        </w:r>
      </w:ins>
      <w:ins w:id="342" w:author="marcazal" w:date="2015-09-26T12:55:00Z">
        <w:r>
          <w:rPr>
            <w:vertAlign w:val="subscript"/>
          </w:rPr>
          <w:t>i</w:t>
        </w:r>
        <w:proofErr w:type="spellEnd"/>
        <w:r>
          <w:rPr>
            <w:vertAlign w:val="subscript"/>
          </w:rPr>
          <w:t>=1</w:t>
        </w:r>
        <w:proofErr w:type="gramStart"/>
        <w:r w:rsidRPr="00581BC8">
          <w:rPr>
            <w:vertAlign w:val="subscript"/>
          </w:rPr>
          <w:t>,</w:t>
        </w:r>
        <w:r>
          <w:rPr>
            <w:vertAlign w:val="subscript"/>
          </w:rPr>
          <w:t>a</w:t>
        </w:r>
        <w:proofErr w:type="gramEnd"/>
        <w:r>
          <w:t xml:space="preserve"> + </w:t>
        </w:r>
        <w:proofErr w:type="spellStart"/>
        <w:r>
          <w:t>lc</w:t>
        </w:r>
      </w:ins>
      <w:ins w:id="343" w:author="marcazal" w:date="2015-09-26T12:56:00Z">
        <w:r>
          <w:t>m</w:t>
        </w:r>
      </w:ins>
      <w:ins w:id="344" w:author="marcazal" w:date="2015-09-26T12:55:00Z">
        <w:r>
          <w:rPr>
            <w:vertAlign w:val="subscript"/>
          </w:rPr>
          <w:t>i</w:t>
        </w:r>
        <w:proofErr w:type="spellEnd"/>
        <w:r>
          <w:rPr>
            <w:vertAlign w:val="subscript"/>
          </w:rPr>
          <w:t>=2</w:t>
        </w:r>
        <w:r w:rsidRPr="00581BC8">
          <w:rPr>
            <w:vertAlign w:val="subscript"/>
          </w:rPr>
          <w:t>,</w:t>
        </w:r>
        <w:r>
          <w:rPr>
            <w:vertAlign w:val="subscript"/>
          </w:rPr>
          <w:t>a</w:t>
        </w:r>
        <w:r>
          <w:t xml:space="preserve">  + </w:t>
        </w:r>
        <w:proofErr w:type="spellStart"/>
        <w:r>
          <w:t>lc</w:t>
        </w:r>
      </w:ins>
      <w:ins w:id="345" w:author="marcazal" w:date="2015-09-26T12:56:00Z">
        <w:r>
          <w:t>m</w:t>
        </w:r>
      </w:ins>
      <w:ins w:id="346" w:author="marcazal" w:date="2015-09-26T12:55:00Z">
        <w:r>
          <w:rPr>
            <w:vertAlign w:val="subscript"/>
          </w:rPr>
          <w:t>i</w:t>
        </w:r>
        <w:proofErr w:type="spellEnd"/>
        <w:r>
          <w:rPr>
            <w:vertAlign w:val="subscript"/>
          </w:rPr>
          <w:t>=3</w:t>
        </w:r>
        <w:r w:rsidRPr="00581BC8">
          <w:rPr>
            <w:vertAlign w:val="subscript"/>
          </w:rPr>
          <w:t>,</w:t>
        </w:r>
        <w:r>
          <w:rPr>
            <w:vertAlign w:val="subscript"/>
          </w:rPr>
          <w:t>a</w:t>
        </w:r>
        <w:r>
          <w:t xml:space="preserve"> ,  </w:t>
        </w:r>
      </w:ins>
      <w:ins w:id="347" w:author="marcazal" w:date="2015-09-26T11:09:00Z">
        <w:r w:rsidR="008E1F16">
          <w:t xml:space="preserve"> </w:t>
        </w:r>
      </w:ins>
      <w:ins w:id="348" w:author="marcazal" w:date="2015-09-26T11:45:00Z">
        <w:r w:rsidR="00EC706E">
          <w:t xml:space="preserve">total de </w:t>
        </w:r>
      </w:ins>
      <w:ins w:id="349" w:author="marcazal" w:date="2015-09-26T11:09:00Z">
        <w:r w:rsidR="008E1F16">
          <w:t xml:space="preserve">líneas </w:t>
        </w:r>
      </w:ins>
      <w:ins w:id="350" w:author="marcazal" w:date="2015-09-26T12:56:00Z">
        <w:r>
          <w:t xml:space="preserve">de código </w:t>
        </w:r>
      </w:ins>
      <w:ins w:id="351" w:author="marcazal" w:date="2015-09-26T11:46:00Z">
        <w:r w:rsidR="00EC706E">
          <w:t>implementadas manualmente</w:t>
        </w:r>
      </w:ins>
      <w:ins w:id="352" w:author="marcazal" w:date="2015-09-26T11:09:00Z">
        <w:r>
          <w:t xml:space="preserve"> </w:t>
        </w:r>
      </w:ins>
      <w:ins w:id="353" w:author="marcazal" w:date="2015-09-26T12:57:00Z">
        <w:r>
          <w:t>empleando</w:t>
        </w:r>
      </w:ins>
      <w:ins w:id="354" w:author="marcazal" w:date="2015-09-26T11:09:00Z">
        <w:r>
          <w:t xml:space="preserve"> el enfoque </w:t>
        </w:r>
      </w:ins>
      <w:ins w:id="355" w:author="marcazal" w:date="2015-09-26T12:57:00Z">
        <w:r>
          <w:t>a</w:t>
        </w:r>
      </w:ins>
      <w:ins w:id="356" w:author="marcazal" w:date="2015-09-26T11:46:00Z">
        <w:r w:rsidR="00EC706E">
          <w:t>.</w:t>
        </w:r>
      </w:ins>
    </w:p>
    <w:p w:rsidR="00322C82" w:rsidRDefault="00322C82" w:rsidP="00322C82">
      <w:pPr>
        <w:rPr>
          <w:ins w:id="357" w:author="marcazal" w:date="2015-09-26T12:57:00Z"/>
        </w:rPr>
      </w:pPr>
      <w:proofErr w:type="spellStart"/>
      <w:ins w:id="358" w:author="marcazal" w:date="2015-09-26T12:57:00Z">
        <w:r>
          <w:t>LCA</w:t>
        </w:r>
        <w:r>
          <w:rPr>
            <w:vertAlign w:val="subscript"/>
          </w:rPr>
          <w:t>b</w:t>
        </w:r>
        <w:proofErr w:type="spellEnd"/>
        <w:r>
          <w:t xml:space="preserve"> = </w:t>
        </w:r>
        <w:proofErr w:type="spellStart"/>
        <w:r>
          <w:t>lca</w:t>
        </w:r>
        <w:r>
          <w:rPr>
            <w:vertAlign w:val="subscript"/>
          </w:rPr>
          <w:t>i</w:t>
        </w:r>
        <w:proofErr w:type="spellEnd"/>
        <w:r>
          <w:rPr>
            <w:vertAlign w:val="subscript"/>
          </w:rPr>
          <w:t>=1</w:t>
        </w:r>
        <w:proofErr w:type="gramStart"/>
        <w:r w:rsidRPr="00581BC8">
          <w:rPr>
            <w:vertAlign w:val="subscript"/>
          </w:rPr>
          <w:t>,</w:t>
        </w:r>
        <w:r>
          <w:rPr>
            <w:vertAlign w:val="subscript"/>
          </w:rPr>
          <w:t>b</w:t>
        </w:r>
        <w:proofErr w:type="gramEnd"/>
        <w:r>
          <w:t xml:space="preserve"> + </w:t>
        </w:r>
        <w:proofErr w:type="spellStart"/>
        <w:r>
          <w:t>lca</w:t>
        </w:r>
        <w:r>
          <w:rPr>
            <w:vertAlign w:val="subscript"/>
          </w:rPr>
          <w:t>i</w:t>
        </w:r>
        <w:proofErr w:type="spellEnd"/>
        <w:r>
          <w:rPr>
            <w:vertAlign w:val="subscript"/>
          </w:rPr>
          <w:t>=2</w:t>
        </w:r>
        <w:r w:rsidRPr="00581BC8">
          <w:rPr>
            <w:vertAlign w:val="subscript"/>
          </w:rPr>
          <w:t>,</w:t>
        </w:r>
        <w:r>
          <w:rPr>
            <w:vertAlign w:val="subscript"/>
          </w:rPr>
          <w:t>b</w:t>
        </w:r>
        <w:r>
          <w:t xml:space="preserve">  + </w:t>
        </w:r>
        <w:proofErr w:type="spellStart"/>
        <w:r>
          <w:t>lca</w:t>
        </w:r>
        <w:r>
          <w:rPr>
            <w:vertAlign w:val="subscript"/>
          </w:rPr>
          <w:t>i</w:t>
        </w:r>
        <w:proofErr w:type="spellEnd"/>
        <w:r>
          <w:rPr>
            <w:vertAlign w:val="subscript"/>
          </w:rPr>
          <w:t>=3</w:t>
        </w:r>
        <w:r w:rsidRPr="00581BC8">
          <w:rPr>
            <w:vertAlign w:val="subscript"/>
          </w:rPr>
          <w:t>,</w:t>
        </w:r>
        <w:r>
          <w:rPr>
            <w:vertAlign w:val="subscript"/>
          </w:rPr>
          <w:t>b</w:t>
        </w:r>
        <w:r>
          <w:t xml:space="preserve"> ,  total de líneas de código generadas de manera automática a partir de los modelos PIM de entrada empleando el enfoque b.</w:t>
        </w:r>
      </w:ins>
    </w:p>
    <w:p w:rsidR="00322C82" w:rsidRDefault="00322C82" w:rsidP="00322C82">
      <w:pPr>
        <w:rPr>
          <w:ins w:id="359" w:author="marcazal" w:date="2015-09-26T12:57:00Z"/>
        </w:rPr>
      </w:pPr>
      <w:proofErr w:type="spellStart"/>
      <w:ins w:id="360" w:author="marcazal" w:date="2015-09-26T12:57:00Z">
        <w:r>
          <w:t>LCM</w:t>
        </w:r>
      </w:ins>
      <w:ins w:id="361" w:author="marcazal" w:date="2015-09-26T12:58:00Z">
        <w:r>
          <w:rPr>
            <w:vertAlign w:val="subscript"/>
          </w:rPr>
          <w:t>b</w:t>
        </w:r>
      </w:ins>
      <w:proofErr w:type="spellEnd"/>
      <w:ins w:id="362" w:author="marcazal" w:date="2015-09-26T12:57:00Z">
        <w:r>
          <w:t xml:space="preserve"> = </w:t>
        </w:r>
        <w:proofErr w:type="spellStart"/>
        <w:r>
          <w:t>lcm</w:t>
        </w:r>
        <w:r>
          <w:rPr>
            <w:vertAlign w:val="subscript"/>
          </w:rPr>
          <w:t>i</w:t>
        </w:r>
        <w:proofErr w:type="spellEnd"/>
        <w:r>
          <w:rPr>
            <w:vertAlign w:val="subscript"/>
          </w:rPr>
          <w:t>=1</w:t>
        </w:r>
        <w:proofErr w:type="gramStart"/>
        <w:r w:rsidRPr="00581BC8">
          <w:rPr>
            <w:vertAlign w:val="subscript"/>
          </w:rPr>
          <w:t>,</w:t>
        </w:r>
      </w:ins>
      <w:ins w:id="363" w:author="marcazal" w:date="2015-09-26T12:58:00Z">
        <w:r>
          <w:rPr>
            <w:vertAlign w:val="subscript"/>
          </w:rPr>
          <w:t>b</w:t>
        </w:r>
      </w:ins>
      <w:proofErr w:type="gramEnd"/>
      <w:ins w:id="364" w:author="marcazal" w:date="2015-09-26T12:57:00Z">
        <w:r>
          <w:t xml:space="preserve"> + </w:t>
        </w:r>
        <w:proofErr w:type="spellStart"/>
        <w:r>
          <w:t>lcm</w:t>
        </w:r>
        <w:r>
          <w:rPr>
            <w:vertAlign w:val="subscript"/>
          </w:rPr>
          <w:t>i</w:t>
        </w:r>
        <w:proofErr w:type="spellEnd"/>
        <w:r>
          <w:rPr>
            <w:vertAlign w:val="subscript"/>
          </w:rPr>
          <w:t>=2</w:t>
        </w:r>
        <w:r w:rsidRPr="00581BC8">
          <w:rPr>
            <w:vertAlign w:val="subscript"/>
          </w:rPr>
          <w:t>,</w:t>
        </w:r>
      </w:ins>
      <w:ins w:id="365" w:author="marcazal" w:date="2015-09-26T12:58:00Z">
        <w:r>
          <w:rPr>
            <w:vertAlign w:val="subscript"/>
          </w:rPr>
          <w:t>b</w:t>
        </w:r>
      </w:ins>
      <w:ins w:id="366" w:author="marcazal" w:date="2015-09-26T12:57:00Z">
        <w:r>
          <w:t xml:space="preserve">  + </w:t>
        </w:r>
        <w:proofErr w:type="spellStart"/>
        <w:r>
          <w:t>lcm</w:t>
        </w:r>
        <w:r>
          <w:rPr>
            <w:vertAlign w:val="subscript"/>
          </w:rPr>
          <w:t>i</w:t>
        </w:r>
        <w:proofErr w:type="spellEnd"/>
        <w:r>
          <w:rPr>
            <w:vertAlign w:val="subscript"/>
          </w:rPr>
          <w:t>=3</w:t>
        </w:r>
        <w:r w:rsidRPr="00581BC8">
          <w:rPr>
            <w:vertAlign w:val="subscript"/>
          </w:rPr>
          <w:t>,</w:t>
        </w:r>
      </w:ins>
      <w:ins w:id="367" w:author="marcazal" w:date="2015-09-26T12:58:00Z">
        <w:r>
          <w:rPr>
            <w:vertAlign w:val="subscript"/>
          </w:rPr>
          <w:t>b</w:t>
        </w:r>
      </w:ins>
      <w:ins w:id="368" w:author="marcazal" w:date="2015-09-26T12:57:00Z">
        <w:r>
          <w:t xml:space="preserve"> ,   total de líneas de código implementadas manualmente empleando el enfoque </w:t>
        </w:r>
      </w:ins>
      <w:ins w:id="369" w:author="marcazal" w:date="2015-09-26T12:58:00Z">
        <w:r>
          <w:t>b</w:t>
        </w:r>
      </w:ins>
      <w:ins w:id="370" w:author="marcazal" w:date="2015-09-26T12:57:00Z">
        <w:r>
          <w:t>.</w:t>
        </w:r>
      </w:ins>
    </w:p>
    <w:p w:rsidR="008E1F16" w:rsidRDefault="008E1F16" w:rsidP="007A2231">
      <w:pPr>
        <w:rPr>
          <w:ins w:id="371" w:author="marcazal" w:date="2015-09-26T11:06:00Z"/>
        </w:rPr>
      </w:pPr>
    </w:p>
    <w:p w:rsidR="001B58AB" w:rsidDel="00142203" w:rsidRDefault="00453A57" w:rsidP="007A2231">
      <w:pPr>
        <w:rPr>
          <w:del w:id="372" w:author="marcazal" w:date="2015-09-26T03:24:00Z"/>
        </w:rPr>
      </w:pPr>
      <w:commentRangeStart w:id="373"/>
      <w:commentRangeStart w:id="374"/>
      <w:del w:id="375" w:author="marcazal" w:date="2015-09-26T03:24:00Z">
        <w:r w:rsidRPr="004A7E16" w:rsidDel="00142203">
          <w:rPr>
            <w:u w:val="single"/>
          </w:rPr>
          <w:delText>:</w:delText>
        </w:r>
        <w:r w:rsidRPr="004A7E16" w:rsidDel="00142203">
          <w:delText xml:space="preserve"> El tiempo total en </w:delText>
        </w:r>
        <w:r w:rsidR="00526B70" w:rsidDel="00142203">
          <w:delText>minutos</w:delText>
        </w:r>
        <w:r w:rsidR="004863D1" w:rsidDel="00142203">
          <w:delText>,</w:delText>
        </w:r>
        <w:r w:rsidRPr="004A7E16" w:rsidDel="00142203">
          <w:delText xml:space="preserve"> </w:delText>
        </w:r>
        <w:r w:rsidR="004863D1" w:rsidDel="00142203">
          <w:delText>empleado para modelar</w:delText>
        </w:r>
        <w:r w:rsidR="00B4064F" w:rsidDel="00142203">
          <w:delText xml:space="preserve"> la interfaz de usuario del </w:delText>
        </w:r>
        <w:r w:rsidR="00B4064F" w:rsidRPr="004A7E16" w:rsidDel="00142203">
          <w:rPr>
            <w:i/>
          </w:rPr>
          <w:delText>Person Manager</w:delText>
        </w:r>
        <w:r w:rsidR="00B4064F" w:rsidDel="00142203">
          <w:delText xml:space="preserve"> </w:delText>
        </w:r>
        <w:r w:rsidR="00942659" w:rsidDel="00142203">
          <w:delText>aplicando</w:delText>
        </w:r>
        <w:r w:rsidR="00B4064F" w:rsidDel="00142203">
          <w:delText xml:space="preserve"> </w:delText>
        </w:r>
        <w:r w:rsidR="004863D1" w:rsidDel="00142203">
          <w:delText>el método A</w:delText>
        </w:r>
        <w:r w:rsidR="003F7BB6" w:rsidDel="00142203">
          <w:delText xml:space="preserve">. </w:delText>
        </w:r>
        <w:r w:rsidR="00942659" w:rsidDel="00142203">
          <w:delText>Corresponde a la</w:delText>
        </w:r>
        <w:r w:rsidR="003F7BB6" w:rsidDel="00142203">
          <w:delText xml:space="preserve"> suma de todos los tiempos de modelado de cada una de las vistas implementadas con el método A</w:delText>
        </w:r>
      </w:del>
      <w:ins w:id="376" w:author="Vaio" w:date="2015-06-25T00:17:00Z">
        <w:del w:id="377" w:author="marcazal" w:date="2015-09-26T03:24:00Z">
          <w:r w:rsidR="00726BB2" w:rsidDel="00142203">
            <w:delText xml:space="preserve">. </w:delText>
          </w:r>
        </w:del>
      </w:ins>
    </w:p>
    <w:p w:rsidR="004863D1" w:rsidRPr="004A7E16" w:rsidDel="00142203" w:rsidRDefault="00290003" w:rsidP="007A2231">
      <w:pPr>
        <w:rPr>
          <w:del w:id="378" w:author="marcazal" w:date="2015-09-26T03:24:00Z"/>
        </w:rPr>
      </w:pPr>
      <w:del w:id="379" w:author="marcazal" w:date="2015-09-26T03:24:00Z">
        <w:r w:rsidDel="00142203">
          <w:rPr>
            <w:i/>
            <w:u w:val="single"/>
          </w:rPr>
          <w:delText>T</w:delText>
        </w:r>
        <w:r w:rsidR="00453A57" w:rsidRPr="004A7E16" w:rsidDel="00142203">
          <w:rPr>
            <w:i/>
            <w:u w:val="single"/>
          </w:rPr>
          <w:delText>MB</w:delText>
        </w:r>
        <w:r w:rsidR="00453A57" w:rsidRPr="004A7E16" w:rsidDel="00142203">
          <w:rPr>
            <w:u w:val="single"/>
          </w:rPr>
          <w:delText xml:space="preserve">: </w:delText>
        </w:r>
        <w:r w:rsidR="00942659" w:rsidRPr="00453A57" w:rsidDel="00142203">
          <w:delText xml:space="preserve">El tiempo total en </w:delText>
        </w:r>
        <w:r w:rsidR="00942659" w:rsidDel="00142203">
          <w:delText>minutos,</w:delText>
        </w:r>
        <w:r w:rsidR="00942659" w:rsidRPr="00453A57" w:rsidDel="00142203">
          <w:delText xml:space="preserve"> </w:delText>
        </w:r>
        <w:r w:rsidR="00942659" w:rsidDel="00142203">
          <w:delText xml:space="preserve">empleado para modelar la interfaz de usuario del </w:delText>
        </w:r>
        <w:r w:rsidR="00942659" w:rsidRPr="00942659" w:rsidDel="00142203">
          <w:rPr>
            <w:i/>
          </w:rPr>
          <w:delText>Person Manager</w:delText>
        </w:r>
        <w:r w:rsidR="00942659" w:rsidDel="00142203">
          <w:delText xml:space="preserve"> aplicando el método B. Corresponde a la suma de todos los tiempos de modelado de cada una de las vistas implementadas con el método B</w:delText>
        </w:r>
      </w:del>
      <w:ins w:id="380" w:author="Vaio" w:date="2015-06-25T00:20:00Z">
        <w:del w:id="381" w:author="marcazal" w:date="2015-09-26T03:24:00Z">
          <w:r w:rsidR="00726BB2" w:rsidDel="00142203">
            <w:delText xml:space="preserve">. </w:delText>
          </w:r>
        </w:del>
      </w:ins>
    </w:p>
    <w:p w:rsidR="00B4064F" w:rsidDel="00142203" w:rsidRDefault="00453A57" w:rsidP="009B5F91">
      <w:pPr>
        <w:rPr>
          <w:del w:id="382" w:author="marcazal" w:date="2015-09-26T03:24:00Z"/>
        </w:rPr>
      </w:pPr>
      <w:del w:id="383" w:author="marcazal" w:date="2015-09-26T03:24:00Z">
        <w:r w:rsidRPr="004A7E16" w:rsidDel="00142203">
          <w:rPr>
            <w:u w:val="single"/>
          </w:rPr>
          <w:delText>NGA:</w:delText>
        </w:r>
        <w:r w:rsidR="00B4064F" w:rsidDel="00142203">
          <w:delText xml:space="preserve"> El número de veces que</w:delText>
        </w:r>
        <w:r w:rsidR="001E7ABB" w:rsidDel="00142203">
          <w:delText xml:space="preserve"> el código fuente de</w:delText>
        </w:r>
        <w:r w:rsidR="00B4064F" w:rsidDel="00142203">
          <w:delText xml:space="preserve"> la aplicación </w:delText>
        </w:r>
        <w:r w:rsidR="001E7ABB" w:rsidDel="00142203">
          <w:rPr>
            <w:i/>
          </w:rPr>
          <w:delText>Person Mana</w:delText>
        </w:r>
        <w:r w:rsidRPr="004A7E16" w:rsidDel="00142203">
          <w:rPr>
            <w:i/>
          </w:rPr>
          <w:delText>ger</w:delText>
        </w:r>
        <w:r w:rsidR="00B4064F" w:rsidDel="00142203">
          <w:delText xml:space="preserve"> fue</w:delText>
        </w:r>
        <w:r w:rsidR="001E7ABB" w:rsidDel="00142203">
          <w:delText xml:space="preserve"> generado</w:delText>
        </w:r>
        <w:r w:rsidR="00B4064F" w:rsidDel="00142203">
          <w:delText xml:space="preserve"> hasta obtener la interfaz de usuario final</w:delText>
        </w:r>
        <w:r w:rsidR="001E7ABB" w:rsidDel="00142203">
          <w:delText xml:space="preserve"> para el método A</w:delText>
        </w:r>
        <w:r w:rsidR="00B4064F" w:rsidDel="00142203">
          <w:delText>.</w:delText>
        </w:r>
      </w:del>
    </w:p>
    <w:p w:rsidR="00142203" w:rsidRDefault="001E7ABB" w:rsidP="009B5F91">
      <w:pPr>
        <w:rPr>
          <w:ins w:id="384" w:author="marcazal" w:date="2015-09-26T03:24:00Z"/>
        </w:rPr>
      </w:pPr>
      <w:del w:id="385" w:author="marcazal" w:date="2015-09-26T03:24:00Z">
        <w:r w:rsidRPr="001E7ABB" w:rsidDel="00142203">
          <w:rPr>
            <w:u w:val="single"/>
          </w:rPr>
          <w:delText>NG</w:delText>
        </w:r>
        <w:r w:rsidDel="00142203">
          <w:rPr>
            <w:u w:val="single"/>
          </w:rPr>
          <w:delText>B</w:delText>
        </w:r>
        <w:r w:rsidRPr="001E7ABB" w:rsidDel="00142203">
          <w:rPr>
            <w:u w:val="single"/>
          </w:rPr>
          <w:delText>:</w:delText>
        </w:r>
        <w:r w:rsidDel="00142203">
          <w:delText xml:space="preserve"> El número de veces que el código fuente de la aplicación </w:delText>
        </w:r>
        <w:r w:rsidDel="00142203">
          <w:rPr>
            <w:i/>
          </w:rPr>
          <w:delText>Person Mana</w:delText>
        </w:r>
        <w:r w:rsidRPr="00B4064F" w:rsidDel="00142203">
          <w:rPr>
            <w:i/>
          </w:rPr>
          <w:delText>ger</w:delText>
        </w:r>
        <w:r w:rsidDel="00142203">
          <w:delText xml:space="preserve"> fue generado hasta obtener la interfaz de usuario final para el método B.</w:delText>
        </w:r>
      </w:del>
    </w:p>
    <w:p w:rsidR="00D93520" w:rsidRDefault="00D93520" w:rsidP="009B5F91">
      <w:ins w:id="386" w:author="marcazal" w:date="2015-09-25T20:23:00Z">
        <w:r>
          <w:lastRenderedPageBreak/>
          <w:t>Las preguntas de investigaci</w:t>
        </w:r>
      </w:ins>
      <w:ins w:id="387" w:author="marcazal" w:date="2015-09-25T20:24:00Z">
        <w:r>
          <w:t>ón 3 y 4 no necesitan</w:t>
        </w:r>
      </w:ins>
      <w:ins w:id="388" w:author="marcazal" w:date="2015-09-25T20:25:00Z">
        <w:r>
          <w:t xml:space="preserve"> de la</w:t>
        </w:r>
      </w:ins>
      <w:ins w:id="389" w:author="marcazal" w:date="2015-09-25T20:24:00Z">
        <w:r>
          <w:t xml:space="preserve"> defini</w:t>
        </w:r>
      </w:ins>
      <w:ins w:id="390" w:author="marcazal" w:date="2015-09-25T20:25:00Z">
        <w:r>
          <w:t>ción de</w:t>
        </w:r>
      </w:ins>
      <w:ins w:id="391" w:author="marcazal" w:date="2015-09-25T20:24:00Z">
        <w:r>
          <w:t xml:space="preserve"> variables para obtener </w:t>
        </w:r>
      </w:ins>
      <w:ins w:id="392" w:author="marcazal" w:date="2015-09-25T20:26:00Z">
        <w:r>
          <w:t xml:space="preserve">sus </w:t>
        </w:r>
      </w:ins>
      <w:ins w:id="393" w:author="marcazal" w:date="2015-09-25T20:24:00Z">
        <w:r>
          <w:t xml:space="preserve">respuestas, sino más </w:t>
        </w:r>
      </w:ins>
      <w:ins w:id="394" w:author="marcazal" w:date="2015-09-25T20:25:00Z">
        <w:r>
          <w:t>bien</w:t>
        </w:r>
      </w:ins>
      <w:ins w:id="395" w:author="marcazal" w:date="2015-09-25T20:26:00Z">
        <w:r>
          <w:t>,</w:t>
        </w:r>
      </w:ins>
      <w:ins w:id="396" w:author="marcazal" w:date="2015-09-25T20:24:00Z">
        <w:r>
          <w:t xml:space="preserve"> por medio </w:t>
        </w:r>
      </w:ins>
      <w:ins w:id="397" w:author="marcazal" w:date="2015-09-25T20:25:00Z">
        <w:r>
          <w:t>de capturas de pantalla comparativas y descri</w:t>
        </w:r>
        <w:r w:rsidR="005453C5">
          <w:t>pciones detalladas</w:t>
        </w:r>
        <w:r>
          <w:t xml:space="preserve"> </w:t>
        </w:r>
      </w:ins>
      <w:ins w:id="398" w:author="marcazal" w:date="2015-09-25T20:26:00Z">
        <w:r>
          <w:t xml:space="preserve">de podrá </w:t>
        </w:r>
      </w:ins>
      <w:ins w:id="399" w:author="marcazal" w:date="2015-09-25T20:29:00Z">
        <w:r w:rsidR="005453C5">
          <w:t>dar respuesta a las mismas</w:t>
        </w:r>
      </w:ins>
      <w:ins w:id="400" w:author="marcazal" w:date="2015-09-25T20:30:00Z">
        <w:r w:rsidR="005453C5">
          <w:t>.</w:t>
        </w:r>
      </w:ins>
    </w:p>
    <w:p w:rsidR="00290003" w:rsidRDefault="00111F64" w:rsidP="009B5F91">
      <w:pPr>
        <w:rPr>
          <w:ins w:id="401" w:author="marcazal" w:date="2015-06-13T15:06:00Z"/>
        </w:rPr>
      </w:pPr>
      <w:r>
        <w:t>U</w:t>
      </w:r>
      <w:r w:rsidR="00290003">
        <w:t>na generación de código (equivalente a compilar la aplicación)</w:t>
      </w:r>
      <w:del w:id="402" w:author="Vaio" w:date="2015-06-25T00:20:00Z">
        <w:r w:rsidR="00290003" w:rsidDel="00726BB2">
          <w:delText>,</w:delText>
        </w:r>
      </w:del>
      <w:r w:rsidR="00290003">
        <w:t xml:space="preserve"> es llevada a cabo para obtener la interfaz final a partir de los modelos de entrada. </w:t>
      </w:r>
      <w:r>
        <w:t>En</w:t>
      </w:r>
      <w:r w:rsidR="00290003">
        <w:t xml:space="preserve"> cada una de ellas</w:t>
      </w:r>
      <w:ins w:id="403" w:author="marcazal" w:date="2015-09-26T13:08:00Z">
        <w:r w:rsidR="00F9210D">
          <w:t xml:space="preserve"> de las </w:t>
        </w:r>
        <w:proofErr w:type="spellStart"/>
        <w:r w:rsidR="00F9210D">
          <w:t>generaciónes</w:t>
        </w:r>
      </w:ins>
      <w:proofErr w:type="spellEnd"/>
      <w:r w:rsidR="00290003">
        <w:t xml:space="preserve">, el código fuente se va refinando a partir de la modificación de los modelos </w:t>
      </w:r>
      <w:ins w:id="404" w:author="marcazal" w:date="2015-09-26T13:08:00Z">
        <w:r w:rsidR="00F9210D">
          <w:t xml:space="preserve">PIM </w:t>
        </w:r>
      </w:ins>
      <w:r w:rsidR="00290003">
        <w:t xml:space="preserve">de entrada. </w:t>
      </w:r>
      <w:commentRangeEnd w:id="373"/>
      <w:r w:rsidR="00215E9E">
        <w:rPr>
          <w:rStyle w:val="Refdecomentario"/>
        </w:rPr>
        <w:commentReference w:id="373"/>
      </w:r>
      <w:commentRangeEnd w:id="374"/>
      <w:r w:rsidR="002C3A3B">
        <w:rPr>
          <w:rStyle w:val="Refdecomentario"/>
        </w:rPr>
        <w:commentReference w:id="374"/>
      </w:r>
    </w:p>
    <w:p w:rsidR="001F3B01" w:rsidRPr="004A7E16" w:rsidRDefault="00453A57" w:rsidP="009B5F91">
      <w:pPr>
        <w:rPr>
          <w:b/>
        </w:rPr>
      </w:pPr>
      <w:commentRangeStart w:id="405"/>
      <w:r w:rsidRPr="004A7E16">
        <w:rPr>
          <w:b/>
        </w:rPr>
        <w:t>5.2.</w:t>
      </w:r>
      <w:r w:rsidR="007C3C7E">
        <w:rPr>
          <w:b/>
        </w:rPr>
        <w:t>6</w:t>
      </w:r>
      <w:r w:rsidRPr="004A7E16">
        <w:rPr>
          <w:b/>
        </w:rPr>
        <w:t xml:space="preserve"> Métodos de colección de datos</w:t>
      </w:r>
      <w:commentRangeEnd w:id="405"/>
      <w:r w:rsidR="00DA30DB">
        <w:rPr>
          <w:rStyle w:val="Refdecomentario"/>
        </w:rPr>
        <w:commentReference w:id="405"/>
      </w:r>
    </w:p>
    <w:p w:rsidR="00C8691D" w:rsidRPr="004A7E16" w:rsidRDefault="00453A57" w:rsidP="009B5F91">
      <w:commentRangeStart w:id="406"/>
      <w:r w:rsidRPr="004A7E16">
        <w:t>Est</w:t>
      </w:r>
      <w:r w:rsidR="00E673D2">
        <w:t>a</w:t>
      </w:r>
      <w:r w:rsidR="00E25DDF">
        <w:t xml:space="preserve"> </w:t>
      </w:r>
      <w:proofErr w:type="spellStart"/>
      <w:r w:rsidR="00E25DDF">
        <w:t>ilustra</w:t>
      </w:r>
      <w:r w:rsidR="00E673D2">
        <w:t>ci</w:t>
      </w:r>
      <w:r w:rsidR="003B5440">
        <w:rPr>
          <w:lang w:val="es-PY"/>
        </w:rPr>
        <w:t>ón</w:t>
      </w:r>
      <w:commentRangeEnd w:id="406"/>
      <w:proofErr w:type="spellEnd"/>
      <w:r w:rsidR="00534DCE">
        <w:rPr>
          <w:rStyle w:val="Refdecomentario"/>
        </w:rPr>
        <w:commentReference w:id="406"/>
      </w:r>
      <w:del w:id="407" w:author="Vaio" w:date="2015-07-02T15:37:00Z">
        <w:r w:rsidR="00D922E3" w:rsidDel="00534DCE">
          <w:delText>,</w:delText>
        </w:r>
      </w:del>
      <w:r w:rsidR="00E25DDF">
        <w:t xml:space="preserve"> se </w:t>
      </w:r>
      <w:r w:rsidR="00534DCE">
        <w:t>realizó</w:t>
      </w:r>
      <w:r w:rsidRPr="004A7E16">
        <w:t xml:space="preserve">  </w:t>
      </w:r>
      <w:del w:id="408" w:author="marcazal" w:date="2015-09-26T15:06:00Z">
        <w:r w:rsidRPr="004A7E16" w:rsidDel="00F16899">
          <w:delText xml:space="preserve">con </w:delText>
        </w:r>
      </w:del>
      <w:ins w:id="409" w:author="marcazal" w:date="2015-09-26T15:06:00Z">
        <w:r w:rsidR="00F16899">
          <w:t>utilizando</w:t>
        </w:r>
        <w:r w:rsidR="00F16899" w:rsidRPr="004A7E16">
          <w:t xml:space="preserve"> </w:t>
        </w:r>
      </w:ins>
      <w:r w:rsidRPr="004A7E16">
        <w:t>una población de un individuo (el autor de la tesis)</w:t>
      </w:r>
      <w:r w:rsidR="00534DCE">
        <w:t>,</w:t>
      </w:r>
      <w:r w:rsidRPr="004A7E16">
        <w:t xml:space="preserve"> tanto para la implementación de las diferentes unidades de análisis, como </w:t>
      </w:r>
      <w:del w:id="410" w:author="marcazal" w:date="2015-09-26T15:06:00Z">
        <w:r w:rsidRPr="004A7E16" w:rsidDel="00F16899">
          <w:delText xml:space="preserve">en </w:delText>
        </w:r>
      </w:del>
      <w:ins w:id="411" w:author="marcazal" w:date="2015-09-26T15:06:00Z">
        <w:r w:rsidR="00F16899">
          <w:t>para</w:t>
        </w:r>
        <w:r w:rsidR="00F16899" w:rsidRPr="004A7E16">
          <w:t xml:space="preserve"> </w:t>
        </w:r>
      </w:ins>
      <w:r w:rsidRPr="004A7E16">
        <w:t xml:space="preserve">la </w:t>
      </w:r>
      <w:ins w:id="412" w:author="marcazal" w:date="2015-09-25T20:35:00Z">
        <w:r w:rsidR="00087BE1">
          <w:t>re</w:t>
        </w:r>
      </w:ins>
      <w:commentRangeStart w:id="413"/>
      <w:r w:rsidRPr="004A7E16">
        <w:t xml:space="preserve">colección </w:t>
      </w:r>
      <w:commentRangeEnd w:id="413"/>
      <w:r w:rsidR="00534DCE">
        <w:rPr>
          <w:rStyle w:val="Refdecomentario"/>
        </w:rPr>
        <w:commentReference w:id="413"/>
      </w:r>
      <w:r w:rsidRPr="004A7E16">
        <w:t>de los datos</w:t>
      </w:r>
      <w:ins w:id="414" w:author="marcazal" w:date="2015-09-26T15:05:00Z">
        <w:r w:rsidR="00F16899">
          <w:t xml:space="preserve"> necesarios para responder PI1, PI2 y PI5</w:t>
        </w:r>
      </w:ins>
      <w:r w:rsidRPr="004A7E16">
        <w:t xml:space="preserve">, por lo tanto no se </w:t>
      </w:r>
      <w:r w:rsidR="00D922E3">
        <w:t>llevaron</w:t>
      </w:r>
      <w:r w:rsidRPr="004A7E16">
        <w:t xml:space="preserve"> a cabo entrevistas ni encuestas</w:t>
      </w:r>
      <w:ins w:id="415" w:author="marcazal" w:date="2015-09-26T15:07:00Z">
        <w:r w:rsidR="00F16899">
          <w:t xml:space="preserve"> que son empleadas de manera común en casos de estudio y experimentos.</w:t>
        </w:r>
      </w:ins>
      <w:del w:id="416" w:author="marcazal" w:date="2015-09-25T20:53:00Z">
        <w:r w:rsidRPr="004A7E16" w:rsidDel="00A90A12">
          <w:delText xml:space="preserve"> para la colección de los datos de análisis</w:delText>
        </w:r>
      </w:del>
      <w:r w:rsidRPr="004A7E16">
        <w:t>.</w:t>
      </w:r>
    </w:p>
    <w:p w:rsidR="005C0C6C" w:rsidRDefault="00453A57" w:rsidP="009B5F91">
      <w:pPr>
        <w:rPr>
          <w:ins w:id="417" w:author="marcazal" w:date="2015-09-26T15:11:00Z"/>
        </w:rPr>
      </w:pPr>
      <w:r w:rsidRPr="004A7E16">
        <w:t xml:space="preserve">Teniendo en cuenta este hecho particular,  los datos necesarios para calcular las variables de respuesta, </w:t>
      </w:r>
      <w:r w:rsidR="00D922E3">
        <w:t>fueron</w:t>
      </w:r>
      <w:r w:rsidRPr="004A7E16">
        <w:t xml:space="preserve"> colectados a medida que las unidades funcionales de la aplicación </w:t>
      </w:r>
      <w:r w:rsidR="00F9199D">
        <w:t xml:space="preserve">(las vistas) del </w:t>
      </w:r>
      <w:proofErr w:type="spellStart"/>
      <w:r w:rsidRPr="004A7E16">
        <w:rPr>
          <w:i/>
        </w:rPr>
        <w:t>Person</w:t>
      </w:r>
      <w:proofErr w:type="spellEnd"/>
      <w:r w:rsidRPr="004A7E16">
        <w:rPr>
          <w:i/>
        </w:rPr>
        <w:t xml:space="preserve"> Manager</w:t>
      </w:r>
      <w:r w:rsidR="00FB4D88">
        <w:rPr>
          <w:i/>
        </w:rPr>
        <w:t xml:space="preserve"> </w:t>
      </w:r>
      <w:r w:rsidR="00D922E3">
        <w:t>eran</w:t>
      </w:r>
      <w:r w:rsidRPr="004A7E16">
        <w:t xml:space="preserve"> implementadas.</w:t>
      </w:r>
      <w:r w:rsidR="00F9199D">
        <w:t xml:space="preserve"> Primeramente se colectó toda la información correspondiente </w:t>
      </w:r>
      <w:ins w:id="418" w:author="marcazal" w:date="2015-09-25T20:54:00Z">
        <w:r w:rsidR="00A90A12">
          <w:t xml:space="preserve">a </w:t>
        </w:r>
        <w:proofErr w:type="spellStart"/>
        <w:r w:rsidR="00A90A12">
          <w:t>MoWebA</w:t>
        </w:r>
        <w:proofErr w:type="spellEnd"/>
        <w:r w:rsidR="00A90A12">
          <w:t xml:space="preserve"> sin RIA</w:t>
        </w:r>
      </w:ins>
      <w:del w:id="419" w:author="marcazal" w:date="2015-09-25T20:54:00Z">
        <w:r w:rsidR="00F9199D" w:rsidDel="00A90A12">
          <w:delText>al método A</w:delText>
        </w:r>
      </w:del>
      <w:r w:rsidR="00F9199D">
        <w:t xml:space="preserve"> y  luego se procedió a la colección de los datos de</w:t>
      </w:r>
      <w:del w:id="420" w:author="marcazal" w:date="2015-09-25T20:55:00Z">
        <w:r w:rsidR="00F9199D" w:rsidDel="00A90A12">
          <w:delText>l método B</w:delText>
        </w:r>
      </w:del>
      <w:ins w:id="421" w:author="marcazal" w:date="2015-09-25T20:55:00Z">
        <w:r w:rsidR="00A90A12">
          <w:t xml:space="preserve"> </w:t>
        </w:r>
        <w:proofErr w:type="spellStart"/>
        <w:r w:rsidR="00A90A12">
          <w:t>MoWebA</w:t>
        </w:r>
        <w:proofErr w:type="spellEnd"/>
        <w:r w:rsidR="00A90A12">
          <w:t xml:space="preserve"> con RIA</w:t>
        </w:r>
      </w:ins>
      <w:r w:rsidR="00BC3617">
        <w:t xml:space="preserve">. Para cada uno de los </w:t>
      </w:r>
      <w:del w:id="422" w:author="marcazal" w:date="2015-09-25T20:55:00Z">
        <w:r w:rsidR="00BC3617" w:rsidDel="00A90A12">
          <w:delText>métodos</w:delText>
        </w:r>
      </w:del>
      <w:ins w:id="423" w:author="marcazal" w:date="2015-09-25T20:55:00Z">
        <w:r w:rsidR="00A90A12">
          <w:t>enfoques</w:t>
        </w:r>
      </w:ins>
      <w:r w:rsidR="00BC3617">
        <w:t>, primeramente se colectaron todos los datos correspondientes a una vista en particular hasta la conclusión de esta. Seguidamente se pasaba a la siguiente vista y se reca</w:t>
      </w:r>
      <w:r w:rsidR="00534DCE">
        <w:t>ba</w:t>
      </w:r>
      <w:r w:rsidR="00BC3617">
        <w:t xml:space="preserve">ban los datos correspondientes y así </w:t>
      </w:r>
      <w:commentRangeStart w:id="424"/>
      <w:r w:rsidR="00BC3617">
        <w:t>sucesivamente</w:t>
      </w:r>
      <w:commentRangeEnd w:id="424"/>
      <w:r w:rsidR="00534DCE">
        <w:rPr>
          <w:rStyle w:val="Refdecomentario"/>
        </w:rPr>
        <w:commentReference w:id="424"/>
      </w:r>
      <w:r w:rsidR="00BC3617">
        <w:t>.</w:t>
      </w:r>
    </w:p>
    <w:p w:rsidR="00F16899" w:rsidRPr="004A7E16" w:rsidRDefault="004558B3" w:rsidP="009B5F91">
      <w:ins w:id="425" w:author="marcazal" w:date="2015-09-26T16:08:00Z">
        <w:r>
          <w:t xml:space="preserve">Para </w:t>
        </w:r>
      </w:ins>
      <w:ins w:id="426" w:author="marcazal" w:date="2015-09-26T16:25:00Z">
        <w:r w:rsidR="00AA432F">
          <w:t>la recolección</w:t>
        </w:r>
      </w:ins>
      <w:ins w:id="427" w:author="marcazal" w:date="2015-09-26T16:08:00Z">
        <w:r>
          <w:t xml:space="preserve"> de los tiempos de modelado para cada una de las vistas </w:t>
        </w:r>
      </w:ins>
      <w:ins w:id="428" w:author="marcazal" w:date="2015-09-26T16:10:00Z">
        <w:r w:rsidR="000E3DDA">
          <w:t xml:space="preserve">del </w:t>
        </w:r>
        <w:proofErr w:type="spellStart"/>
        <w:r w:rsidR="002E1F7B" w:rsidRPr="002E1F7B">
          <w:rPr>
            <w:i/>
            <w:rPrChange w:id="429" w:author="marcazal" w:date="2015-09-26T16:10:00Z">
              <w:rPr/>
            </w:rPrChange>
          </w:rPr>
          <w:t>Person</w:t>
        </w:r>
        <w:proofErr w:type="spellEnd"/>
        <w:r w:rsidR="002E1F7B" w:rsidRPr="002E1F7B">
          <w:rPr>
            <w:i/>
            <w:rPrChange w:id="430" w:author="marcazal" w:date="2015-09-26T16:10:00Z">
              <w:rPr/>
            </w:rPrChange>
          </w:rPr>
          <w:t xml:space="preserve"> Manager</w:t>
        </w:r>
        <w:r w:rsidR="000E3DDA">
          <w:t xml:space="preserve"> </w:t>
        </w:r>
      </w:ins>
      <w:ins w:id="431" w:author="marcazal" w:date="2015-09-26T16:08:00Z">
        <w:r w:rsidR="000E3DDA">
          <w:t xml:space="preserve">en los distintos enfoques, </w:t>
        </w:r>
      </w:ins>
      <w:ins w:id="432" w:author="marcazal" w:date="2015-09-26T16:07:00Z">
        <w:r>
          <w:t xml:space="preserve"> se </w:t>
        </w:r>
      </w:ins>
      <w:ins w:id="433" w:author="marcazal" w:date="2015-09-26T16:11:00Z">
        <w:r w:rsidR="000E3DDA">
          <w:t>utilizó</w:t>
        </w:r>
      </w:ins>
      <w:ins w:id="434" w:author="marcazal" w:date="2015-09-26T16:13:00Z">
        <w:r w:rsidR="000E3DDA">
          <w:t xml:space="preserve">  </w:t>
        </w:r>
      </w:ins>
      <w:ins w:id="435" w:author="marcazal" w:date="2015-09-26T16:08:00Z">
        <w:r w:rsidR="000E3DDA">
          <w:t xml:space="preserve"> la </w:t>
        </w:r>
      </w:ins>
      <w:ins w:id="436" w:author="marcazal" w:date="2015-09-26T17:37:00Z">
        <w:r w:rsidR="002E1F7B">
          <w:fldChar w:fldCharType="begin"/>
        </w:r>
        <w:r w:rsidR="00A441C5">
          <w:instrText xml:space="preserve"> REF _Ref431052360 \h </w:instrText>
        </w:r>
      </w:ins>
      <w:r w:rsidR="002E1F7B">
        <w:fldChar w:fldCharType="separate"/>
      </w:r>
      <w:ins w:id="437" w:author="marcazal" w:date="2015-09-26T17:37:00Z">
        <w:r w:rsidR="002E1F7B" w:rsidRPr="002E1F7B">
          <w:rPr>
            <w:b/>
            <w:color w:val="000000" w:themeColor="text1"/>
            <w:rPrChange w:id="438" w:author="marcazal" w:date="2015-09-26T17:36:00Z">
              <w:rPr/>
            </w:rPrChange>
          </w:rPr>
          <w:t xml:space="preserve">Tabla </w:t>
        </w:r>
        <w:r w:rsidR="002E1F7B" w:rsidRPr="002E1F7B">
          <w:rPr>
            <w:b/>
            <w:noProof/>
            <w:color w:val="000000" w:themeColor="text1"/>
            <w:rPrChange w:id="439" w:author="marcazal" w:date="2015-09-26T17:36:00Z">
              <w:rPr>
                <w:noProof/>
              </w:rPr>
            </w:rPrChange>
          </w:rPr>
          <w:t>1</w:t>
        </w:r>
        <w:r w:rsidR="002E1F7B">
          <w:fldChar w:fldCharType="end"/>
        </w:r>
      </w:ins>
      <w:ins w:id="440" w:author="marcazal" w:date="2015-09-26T16:09:00Z">
        <w:r w:rsidR="000E3DDA">
          <w:t>, en donde se presentan las variables que deben ser colectadas.</w:t>
        </w:r>
      </w:ins>
    </w:p>
    <w:tbl>
      <w:tblPr>
        <w:tblStyle w:val="Tablaconcuadrcula"/>
        <w:tblW w:w="0" w:type="auto"/>
        <w:tblLayout w:type="fixed"/>
        <w:tblLook w:val="04A0"/>
        <w:tblPrChange w:id="441" w:author="marcazal" w:date="2015-09-26T16:01:00Z">
          <w:tblPr>
            <w:tblStyle w:val="Tablaconcuadrcula"/>
            <w:tblW w:w="0" w:type="auto"/>
            <w:tblLayout w:type="fixed"/>
            <w:tblLook w:val="04A0"/>
          </w:tblPr>
        </w:tblPrChange>
      </w:tblPr>
      <w:tblGrid>
        <w:gridCol w:w="2093"/>
        <w:gridCol w:w="1829"/>
        <w:gridCol w:w="1856"/>
        <w:tblGridChange w:id="442">
          <w:tblGrid>
            <w:gridCol w:w="1715"/>
            <w:gridCol w:w="1399"/>
            <w:gridCol w:w="1399"/>
          </w:tblGrid>
        </w:tblGridChange>
      </w:tblGrid>
      <w:tr w:rsidR="008021B7" w:rsidRPr="007C3C7E" w:rsidTr="00734AB2">
        <w:trPr>
          <w:trHeight w:val="405"/>
          <w:trPrChange w:id="443" w:author="marcazal" w:date="2015-09-26T16:01:00Z">
            <w:trPr>
              <w:trHeight w:val="405"/>
            </w:trPr>
          </w:trPrChange>
        </w:trPr>
        <w:tc>
          <w:tcPr>
            <w:tcW w:w="2093" w:type="dxa"/>
            <w:tcPrChange w:id="444" w:author="marcazal" w:date="2015-09-26T16:01:00Z">
              <w:tcPr>
                <w:tcW w:w="1715" w:type="dxa"/>
              </w:tcPr>
            </w:tcPrChange>
          </w:tcPr>
          <w:p w:rsidR="008021B7" w:rsidRPr="004A7E16" w:rsidRDefault="00623D99" w:rsidP="00734AB2">
            <w:pPr>
              <w:jc w:val="center"/>
              <w:rPr>
                <w:b/>
                <w:sz w:val="16"/>
              </w:rPr>
            </w:pPr>
            <w:ins w:id="445" w:author="marcazal" w:date="2015-09-28T18:29:00Z">
              <w:r>
                <w:rPr>
                  <w:b/>
                  <w:sz w:val="16"/>
                </w:rPr>
                <w:t xml:space="preserve">Tiempos en minutos de modelado y generación de código para cada </w:t>
              </w:r>
              <w:proofErr w:type="spellStart"/>
              <w:r>
                <w:rPr>
                  <w:b/>
                  <w:sz w:val="16"/>
                </w:rPr>
                <w:t>i,j</w:t>
              </w:r>
            </w:ins>
            <w:proofErr w:type="spellEnd"/>
          </w:p>
        </w:tc>
        <w:tc>
          <w:tcPr>
            <w:tcW w:w="1829" w:type="dxa"/>
            <w:tcPrChange w:id="446" w:author="marcazal" w:date="2015-09-26T16:01:00Z">
              <w:tcPr>
                <w:tcW w:w="1399" w:type="dxa"/>
              </w:tcPr>
            </w:tcPrChange>
          </w:tcPr>
          <w:p w:rsidR="008021B7" w:rsidRPr="004A7E16" w:rsidRDefault="008021B7" w:rsidP="00734AB2">
            <w:pPr>
              <w:jc w:val="center"/>
              <w:rPr>
                <w:b/>
                <w:sz w:val="16"/>
              </w:rPr>
            </w:pPr>
            <w:proofErr w:type="spellStart"/>
            <w:ins w:id="447" w:author="marcazal" w:date="2015-09-26T15:42:00Z">
              <w:r>
                <w:rPr>
                  <w:b/>
                  <w:sz w:val="16"/>
                </w:rPr>
                <w:t>MoWebA</w:t>
              </w:r>
              <w:proofErr w:type="spellEnd"/>
              <w:r>
                <w:rPr>
                  <w:b/>
                  <w:sz w:val="16"/>
                </w:rPr>
                <w:t xml:space="preserve"> sin RIA </w:t>
              </w:r>
            </w:ins>
            <w:ins w:id="448" w:author="marcazal" w:date="2015-09-26T15:57:00Z">
              <w:r w:rsidR="00311284">
                <w:rPr>
                  <w:b/>
                  <w:sz w:val="16"/>
                </w:rPr>
                <w:t>(</w:t>
              </w:r>
            </w:ins>
            <w:ins w:id="449" w:author="marcazal" w:date="2015-09-26T15:42:00Z">
              <w:r>
                <w:rPr>
                  <w:b/>
                  <w:sz w:val="16"/>
                </w:rPr>
                <w:t>j</w:t>
              </w:r>
            </w:ins>
            <w:ins w:id="450" w:author="marcazal" w:date="2015-09-26T15:41:00Z">
              <w:r>
                <w:rPr>
                  <w:b/>
                  <w:sz w:val="16"/>
                </w:rPr>
                <w:t xml:space="preserve"> = a</w:t>
              </w:r>
            </w:ins>
            <w:ins w:id="451" w:author="marcazal" w:date="2015-09-26T15:57:00Z">
              <w:r w:rsidR="00311284">
                <w:rPr>
                  <w:b/>
                  <w:sz w:val="16"/>
                </w:rPr>
                <w:t>)</w:t>
              </w:r>
            </w:ins>
          </w:p>
        </w:tc>
        <w:tc>
          <w:tcPr>
            <w:tcW w:w="1856" w:type="dxa"/>
            <w:tcPrChange w:id="452" w:author="marcazal" w:date="2015-09-26T16:01:00Z">
              <w:tcPr>
                <w:tcW w:w="1399" w:type="dxa"/>
              </w:tcPr>
            </w:tcPrChange>
          </w:tcPr>
          <w:p w:rsidR="008021B7" w:rsidRPr="004A7E16" w:rsidRDefault="008021B7" w:rsidP="00734AB2">
            <w:pPr>
              <w:jc w:val="center"/>
              <w:rPr>
                <w:b/>
                <w:sz w:val="16"/>
              </w:rPr>
            </w:pPr>
            <w:proofErr w:type="spellStart"/>
            <w:ins w:id="453" w:author="marcazal" w:date="2015-09-26T15:42:00Z">
              <w:r>
                <w:rPr>
                  <w:b/>
                  <w:sz w:val="16"/>
                </w:rPr>
                <w:t>MoWebA</w:t>
              </w:r>
              <w:proofErr w:type="spellEnd"/>
              <w:r>
                <w:rPr>
                  <w:b/>
                  <w:sz w:val="16"/>
                </w:rPr>
                <w:t xml:space="preserve"> con RIA</w:t>
              </w:r>
            </w:ins>
            <w:ins w:id="454" w:author="marcazal" w:date="2015-09-26T16:01:00Z">
              <w:r w:rsidR="00734AB2">
                <w:rPr>
                  <w:b/>
                  <w:sz w:val="16"/>
                </w:rPr>
                <w:t xml:space="preserve"> </w:t>
              </w:r>
            </w:ins>
            <w:ins w:id="455" w:author="marcazal" w:date="2015-09-26T15:57:00Z">
              <w:r w:rsidR="00311284">
                <w:rPr>
                  <w:b/>
                  <w:sz w:val="16"/>
                </w:rPr>
                <w:t>(</w:t>
              </w:r>
            </w:ins>
            <w:ins w:id="456" w:author="marcazal" w:date="2015-09-26T15:41:00Z">
              <w:r>
                <w:rPr>
                  <w:b/>
                  <w:sz w:val="16"/>
                </w:rPr>
                <w:t>j = b</w:t>
              </w:r>
            </w:ins>
            <w:ins w:id="457" w:author="marcazal" w:date="2015-09-26T15:57:00Z">
              <w:r w:rsidR="00311284">
                <w:rPr>
                  <w:b/>
                  <w:sz w:val="16"/>
                </w:rPr>
                <w:t>)</w:t>
              </w:r>
            </w:ins>
          </w:p>
        </w:tc>
      </w:tr>
      <w:tr w:rsidR="008021B7" w:rsidRPr="007C3C7E" w:rsidTr="00734AB2">
        <w:trPr>
          <w:trHeight w:val="675"/>
          <w:trPrChange w:id="458" w:author="marcazal" w:date="2015-09-26T16:01:00Z">
            <w:trPr>
              <w:trHeight w:val="675"/>
            </w:trPr>
          </w:trPrChange>
        </w:trPr>
        <w:tc>
          <w:tcPr>
            <w:tcW w:w="2093" w:type="dxa"/>
            <w:tcPrChange w:id="459" w:author="marcazal" w:date="2015-09-26T16:01:00Z">
              <w:tcPr>
                <w:tcW w:w="1715" w:type="dxa"/>
              </w:tcPr>
            </w:tcPrChange>
          </w:tcPr>
          <w:p w:rsidR="008021B7" w:rsidRPr="004A7E16" w:rsidRDefault="008021B7" w:rsidP="00734AB2">
            <w:pPr>
              <w:spacing w:after="200" w:line="276" w:lineRule="auto"/>
              <w:jc w:val="center"/>
              <w:rPr>
                <w:b/>
                <w:sz w:val="16"/>
              </w:rPr>
            </w:pPr>
            <w:r w:rsidRPr="004A7E16">
              <w:rPr>
                <w:b/>
                <w:sz w:val="16"/>
              </w:rPr>
              <w:t>Agregar persona</w:t>
            </w:r>
            <w:ins w:id="460" w:author="marcazal" w:date="2015-09-26T15:58:00Z">
              <w:r w:rsidR="00311284">
                <w:rPr>
                  <w:b/>
                  <w:sz w:val="16"/>
                </w:rPr>
                <w:t xml:space="preserve"> </w:t>
              </w:r>
            </w:ins>
            <w:ins w:id="461" w:author="marcazal" w:date="2015-09-26T15:57:00Z">
              <w:r w:rsidR="00311284">
                <w:rPr>
                  <w:b/>
                  <w:sz w:val="16"/>
                </w:rPr>
                <w:t>(</w:t>
              </w:r>
            </w:ins>
            <w:ins w:id="462" w:author="marcazal" w:date="2015-09-26T15:42:00Z">
              <w:r>
                <w:rPr>
                  <w:b/>
                  <w:sz w:val="16"/>
                </w:rPr>
                <w:t>i = 1</w:t>
              </w:r>
            </w:ins>
            <w:ins w:id="463" w:author="marcazal" w:date="2015-09-26T15:58:00Z">
              <w:r w:rsidR="00311284">
                <w:rPr>
                  <w:b/>
                  <w:sz w:val="16"/>
                </w:rPr>
                <w:t>)</w:t>
              </w:r>
            </w:ins>
          </w:p>
        </w:tc>
        <w:tc>
          <w:tcPr>
            <w:tcW w:w="1829" w:type="dxa"/>
            <w:tcPrChange w:id="464" w:author="marcazal" w:date="2015-09-26T16:01:00Z">
              <w:tcPr>
                <w:tcW w:w="1399" w:type="dxa"/>
              </w:tcPr>
            </w:tcPrChange>
          </w:tcPr>
          <w:p w:rsidR="008021B7" w:rsidRPr="004A7E16" w:rsidRDefault="008021B7" w:rsidP="00734AB2">
            <w:pPr>
              <w:jc w:val="center"/>
              <w:rPr>
                <w:b/>
                <w:sz w:val="16"/>
              </w:rPr>
            </w:pPr>
            <w:ins w:id="465" w:author="marcazal" w:date="2015-09-26T15:43:00Z">
              <w:r>
                <w:rPr>
                  <w:b/>
                  <w:sz w:val="16"/>
                </w:rPr>
                <w:t>t</w:t>
              </w:r>
              <w:r w:rsidR="002E1F7B" w:rsidRPr="002E1F7B">
                <w:rPr>
                  <w:b/>
                  <w:sz w:val="16"/>
                  <w:vertAlign w:val="subscript"/>
                  <w:rPrChange w:id="466" w:author="marcazal" w:date="2015-09-26T15:45:00Z">
                    <w:rPr>
                      <w:b/>
                      <w:sz w:val="16"/>
                    </w:rPr>
                  </w:rPrChange>
                </w:rPr>
                <w:t>i=1,a</w:t>
              </w:r>
            </w:ins>
          </w:p>
        </w:tc>
        <w:tc>
          <w:tcPr>
            <w:tcW w:w="1856" w:type="dxa"/>
            <w:tcPrChange w:id="467" w:author="marcazal" w:date="2015-09-26T16:01:00Z">
              <w:tcPr>
                <w:tcW w:w="1399" w:type="dxa"/>
              </w:tcPr>
            </w:tcPrChange>
          </w:tcPr>
          <w:p w:rsidR="008021B7" w:rsidRPr="004A7E16" w:rsidRDefault="008021B7" w:rsidP="00734AB2">
            <w:pPr>
              <w:spacing w:after="200" w:line="276" w:lineRule="auto"/>
              <w:jc w:val="center"/>
              <w:rPr>
                <w:b/>
                <w:sz w:val="16"/>
              </w:rPr>
            </w:pPr>
            <w:ins w:id="468" w:author="marcazal" w:date="2015-09-26T15:47:00Z">
              <w:r>
                <w:rPr>
                  <w:b/>
                  <w:sz w:val="16"/>
                </w:rPr>
                <w:t>t</w:t>
              </w:r>
              <w:r w:rsidRPr="008021B7">
                <w:rPr>
                  <w:b/>
                  <w:sz w:val="16"/>
                  <w:vertAlign w:val="subscript"/>
                </w:rPr>
                <w:t>i=1,</w:t>
              </w:r>
            </w:ins>
            <w:ins w:id="469" w:author="marcazal" w:date="2015-09-26T15:49:00Z">
              <w:r w:rsidR="0004510C">
                <w:rPr>
                  <w:b/>
                  <w:sz w:val="16"/>
                  <w:vertAlign w:val="subscript"/>
                </w:rPr>
                <w:t>b</w:t>
              </w:r>
            </w:ins>
          </w:p>
        </w:tc>
      </w:tr>
      <w:tr w:rsidR="008021B7" w:rsidRPr="007C3C7E" w:rsidTr="00734AB2">
        <w:trPr>
          <w:trHeight w:val="664"/>
          <w:trPrChange w:id="470" w:author="marcazal" w:date="2015-09-26T16:01:00Z">
            <w:trPr>
              <w:trHeight w:val="664"/>
            </w:trPr>
          </w:trPrChange>
        </w:trPr>
        <w:tc>
          <w:tcPr>
            <w:tcW w:w="2093" w:type="dxa"/>
            <w:tcPrChange w:id="471" w:author="marcazal" w:date="2015-09-26T16:01:00Z">
              <w:tcPr>
                <w:tcW w:w="1715" w:type="dxa"/>
              </w:tcPr>
            </w:tcPrChange>
          </w:tcPr>
          <w:p w:rsidR="008021B7" w:rsidRPr="004A7E16" w:rsidRDefault="008021B7" w:rsidP="00734AB2">
            <w:pPr>
              <w:spacing w:after="200" w:line="276" w:lineRule="auto"/>
              <w:jc w:val="center"/>
              <w:rPr>
                <w:b/>
                <w:sz w:val="16"/>
              </w:rPr>
            </w:pPr>
            <w:r w:rsidRPr="004A7E16">
              <w:rPr>
                <w:b/>
                <w:sz w:val="16"/>
              </w:rPr>
              <w:t>Mostrar persona</w:t>
            </w:r>
            <w:ins w:id="472" w:author="marcazal" w:date="2015-09-26T15:43:00Z">
              <w:r>
                <w:rPr>
                  <w:b/>
                  <w:sz w:val="16"/>
                </w:rPr>
                <w:t xml:space="preserve"> </w:t>
              </w:r>
            </w:ins>
            <w:ins w:id="473" w:author="marcazal" w:date="2015-09-26T15:58:00Z">
              <w:r w:rsidR="00311284">
                <w:rPr>
                  <w:b/>
                  <w:sz w:val="16"/>
                </w:rPr>
                <w:t>(</w:t>
              </w:r>
            </w:ins>
            <w:ins w:id="474" w:author="marcazal" w:date="2015-09-26T15:43:00Z">
              <w:r>
                <w:rPr>
                  <w:b/>
                  <w:sz w:val="16"/>
                </w:rPr>
                <w:t>i = 2</w:t>
              </w:r>
            </w:ins>
            <w:ins w:id="475" w:author="marcazal" w:date="2015-09-26T15:58:00Z">
              <w:r w:rsidR="00311284">
                <w:rPr>
                  <w:b/>
                  <w:sz w:val="16"/>
                </w:rPr>
                <w:t>)</w:t>
              </w:r>
            </w:ins>
          </w:p>
        </w:tc>
        <w:tc>
          <w:tcPr>
            <w:tcW w:w="1829" w:type="dxa"/>
            <w:tcPrChange w:id="476" w:author="marcazal" w:date="2015-09-26T16:01:00Z">
              <w:tcPr>
                <w:tcW w:w="1399" w:type="dxa"/>
              </w:tcPr>
            </w:tcPrChange>
          </w:tcPr>
          <w:p w:rsidR="008021B7" w:rsidRPr="004A7E16" w:rsidRDefault="008021B7" w:rsidP="00734AB2">
            <w:pPr>
              <w:jc w:val="center"/>
              <w:rPr>
                <w:b/>
                <w:sz w:val="16"/>
              </w:rPr>
            </w:pPr>
            <w:ins w:id="477" w:author="marcazal" w:date="2015-09-26T15:44:00Z">
              <w:r>
                <w:rPr>
                  <w:b/>
                  <w:sz w:val="16"/>
                </w:rPr>
                <w:t>t</w:t>
              </w:r>
              <w:r w:rsidR="002E1F7B" w:rsidRPr="002E1F7B">
                <w:rPr>
                  <w:b/>
                  <w:sz w:val="16"/>
                  <w:vertAlign w:val="subscript"/>
                  <w:rPrChange w:id="478" w:author="marcazal" w:date="2015-09-26T15:45:00Z">
                    <w:rPr>
                      <w:b/>
                      <w:sz w:val="16"/>
                    </w:rPr>
                  </w:rPrChange>
                </w:rPr>
                <w:t>i=2,a</w:t>
              </w:r>
            </w:ins>
          </w:p>
        </w:tc>
        <w:tc>
          <w:tcPr>
            <w:tcW w:w="1856" w:type="dxa"/>
            <w:tcPrChange w:id="479" w:author="marcazal" w:date="2015-09-26T16:01:00Z">
              <w:tcPr>
                <w:tcW w:w="1399" w:type="dxa"/>
              </w:tcPr>
            </w:tcPrChange>
          </w:tcPr>
          <w:p w:rsidR="008021B7" w:rsidRPr="004A7E16" w:rsidRDefault="008021B7" w:rsidP="00734AB2">
            <w:pPr>
              <w:spacing w:after="200" w:line="276" w:lineRule="auto"/>
              <w:jc w:val="center"/>
              <w:rPr>
                <w:b/>
                <w:sz w:val="16"/>
              </w:rPr>
            </w:pPr>
            <w:ins w:id="480" w:author="marcazal" w:date="2015-09-26T15:47:00Z">
              <w:r>
                <w:rPr>
                  <w:b/>
                  <w:sz w:val="16"/>
                </w:rPr>
                <w:t>t</w:t>
              </w:r>
              <w:r w:rsidRPr="008021B7">
                <w:rPr>
                  <w:b/>
                  <w:sz w:val="16"/>
                  <w:vertAlign w:val="subscript"/>
                </w:rPr>
                <w:t>i=2,</w:t>
              </w:r>
            </w:ins>
            <w:ins w:id="481" w:author="marcazal" w:date="2015-09-26T15:49:00Z">
              <w:r w:rsidR="0004510C">
                <w:rPr>
                  <w:b/>
                  <w:sz w:val="16"/>
                  <w:vertAlign w:val="subscript"/>
                </w:rPr>
                <w:t>b</w:t>
              </w:r>
            </w:ins>
          </w:p>
        </w:tc>
      </w:tr>
      <w:tr w:rsidR="008021B7" w:rsidRPr="007C3C7E" w:rsidTr="00734AB2">
        <w:trPr>
          <w:trHeight w:val="664"/>
          <w:trPrChange w:id="482" w:author="marcazal" w:date="2015-09-26T16:01:00Z">
            <w:trPr>
              <w:trHeight w:val="664"/>
            </w:trPr>
          </w:trPrChange>
        </w:trPr>
        <w:tc>
          <w:tcPr>
            <w:tcW w:w="2093" w:type="dxa"/>
            <w:tcPrChange w:id="483" w:author="marcazal" w:date="2015-09-26T16:01:00Z">
              <w:tcPr>
                <w:tcW w:w="1715" w:type="dxa"/>
              </w:tcPr>
            </w:tcPrChange>
          </w:tcPr>
          <w:p w:rsidR="008021B7" w:rsidRPr="004A7E16" w:rsidRDefault="008021B7" w:rsidP="00734AB2">
            <w:pPr>
              <w:spacing w:after="200" w:line="276" w:lineRule="auto"/>
              <w:jc w:val="center"/>
              <w:rPr>
                <w:b/>
                <w:sz w:val="16"/>
              </w:rPr>
            </w:pPr>
            <w:r w:rsidRPr="004A7E16">
              <w:rPr>
                <w:b/>
                <w:sz w:val="16"/>
              </w:rPr>
              <w:t>Remover persona</w:t>
            </w:r>
            <w:ins w:id="484" w:author="marcazal" w:date="2015-09-26T15:58:00Z">
              <w:r w:rsidR="00311284">
                <w:rPr>
                  <w:b/>
                  <w:sz w:val="16"/>
                </w:rPr>
                <w:t>(</w:t>
              </w:r>
            </w:ins>
            <w:ins w:id="485" w:author="marcazal" w:date="2015-09-26T15:43:00Z">
              <w:r>
                <w:rPr>
                  <w:b/>
                  <w:sz w:val="16"/>
                </w:rPr>
                <w:t xml:space="preserve"> i = 3</w:t>
              </w:r>
            </w:ins>
            <w:ins w:id="486" w:author="marcazal" w:date="2015-09-26T15:58:00Z">
              <w:r w:rsidR="00311284">
                <w:rPr>
                  <w:b/>
                  <w:sz w:val="16"/>
                </w:rPr>
                <w:t>)</w:t>
              </w:r>
            </w:ins>
          </w:p>
        </w:tc>
        <w:tc>
          <w:tcPr>
            <w:tcW w:w="1829" w:type="dxa"/>
            <w:tcPrChange w:id="487" w:author="marcazal" w:date="2015-09-26T16:01:00Z">
              <w:tcPr>
                <w:tcW w:w="1399" w:type="dxa"/>
              </w:tcPr>
            </w:tcPrChange>
          </w:tcPr>
          <w:p w:rsidR="008021B7" w:rsidRPr="004A7E16" w:rsidRDefault="008021B7" w:rsidP="00734AB2">
            <w:pPr>
              <w:jc w:val="center"/>
              <w:rPr>
                <w:b/>
                <w:sz w:val="16"/>
              </w:rPr>
            </w:pPr>
            <w:ins w:id="488" w:author="marcazal" w:date="2015-09-26T15:44:00Z">
              <w:r>
                <w:rPr>
                  <w:b/>
                  <w:sz w:val="16"/>
                </w:rPr>
                <w:t>t</w:t>
              </w:r>
              <w:r w:rsidR="002E1F7B" w:rsidRPr="002E1F7B">
                <w:rPr>
                  <w:b/>
                  <w:sz w:val="16"/>
                  <w:vertAlign w:val="subscript"/>
                  <w:rPrChange w:id="489" w:author="marcazal" w:date="2015-09-26T15:45:00Z">
                    <w:rPr>
                      <w:b/>
                      <w:sz w:val="16"/>
                    </w:rPr>
                  </w:rPrChange>
                </w:rPr>
                <w:t>i=3,a</w:t>
              </w:r>
            </w:ins>
          </w:p>
        </w:tc>
        <w:tc>
          <w:tcPr>
            <w:tcW w:w="1856" w:type="dxa"/>
            <w:tcPrChange w:id="490" w:author="marcazal" w:date="2015-09-26T16:01:00Z">
              <w:tcPr>
                <w:tcW w:w="1399" w:type="dxa"/>
              </w:tcPr>
            </w:tcPrChange>
          </w:tcPr>
          <w:p w:rsidR="008021B7" w:rsidRPr="004A7E16" w:rsidRDefault="008021B7" w:rsidP="00734AB2">
            <w:pPr>
              <w:spacing w:after="200" w:line="276" w:lineRule="auto"/>
              <w:jc w:val="center"/>
              <w:rPr>
                <w:b/>
                <w:sz w:val="16"/>
              </w:rPr>
            </w:pPr>
            <w:ins w:id="491" w:author="marcazal" w:date="2015-09-26T15:48:00Z">
              <w:r>
                <w:rPr>
                  <w:b/>
                  <w:sz w:val="16"/>
                </w:rPr>
                <w:t>t</w:t>
              </w:r>
              <w:r w:rsidRPr="008021B7">
                <w:rPr>
                  <w:b/>
                  <w:sz w:val="16"/>
                  <w:vertAlign w:val="subscript"/>
                </w:rPr>
                <w:t>i=3,</w:t>
              </w:r>
            </w:ins>
            <w:ins w:id="492" w:author="marcazal" w:date="2015-09-26T15:49:00Z">
              <w:r w:rsidR="0004510C">
                <w:rPr>
                  <w:b/>
                  <w:sz w:val="16"/>
                  <w:vertAlign w:val="subscript"/>
                </w:rPr>
                <w:t>b</w:t>
              </w:r>
            </w:ins>
          </w:p>
        </w:tc>
      </w:tr>
      <w:tr w:rsidR="008021B7" w:rsidRPr="007D322A" w:rsidTr="00734AB2">
        <w:trPr>
          <w:trHeight w:val="434"/>
          <w:trPrChange w:id="493" w:author="marcazal" w:date="2015-09-26T16:01:00Z">
            <w:trPr>
              <w:trHeight w:val="434"/>
            </w:trPr>
          </w:trPrChange>
        </w:trPr>
        <w:tc>
          <w:tcPr>
            <w:tcW w:w="2093" w:type="dxa"/>
            <w:tcPrChange w:id="494" w:author="marcazal" w:date="2015-09-26T16:01:00Z">
              <w:tcPr>
                <w:tcW w:w="1715" w:type="dxa"/>
              </w:tcPr>
            </w:tcPrChange>
          </w:tcPr>
          <w:p w:rsidR="008021B7" w:rsidRPr="004A7E16" w:rsidRDefault="008021B7" w:rsidP="00734AB2">
            <w:pPr>
              <w:spacing w:after="200" w:line="276" w:lineRule="auto"/>
              <w:jc w:val="center"/>
              <w:rPr>
                <w:b/>
                <w:sz w:val="16"/>
              </w:rPr>
            </w:pPr>
            <w:r w:rsidRPr="004A7E16">
              <w:rPr>
                <w:b/>
                <w:sz w:val="16"/>
              </w:rPr>
              <w:t>Totales</w:t>
            </w:r>
          </w:p>
        </w:tc>
        <w:tc>
          <w:tcPr>
            <w:tcW w:w="1829" w:type="dxa"/>
            <w:tcPrChange w:id="495" w:author="marcazal" w:date="2015-09-26T16:01:00Z">
              <w:tcPr>
                <w:tcW w:w="1399" w:type="dxa"/>
              </w:tcPr>
            </w:tcPrChange>
          </w:tcPr>
          <w:p w:rsidR="008021B7" w:rsidRPr="0015581E" w:rsidRDefault="002E1F7B" w:rsidP="00734AB2">
            <w:pPr>
              <w:spacing w:after="200" w:line="276" w:lineRule="auto"/>
              <w:jc w:val="center"/>
              <w:rPr>
                <w:b/>
                <w:sz w:val="16"/>
                <w:lang w:val="en-US"/>
                <w:rPrChange w:id="496" w:author="marcazal" w:date="2015-09-26T15:52:00Z">
                  <w:rPr>
                    <w:b/>
                    <w:sz w:val="16"/>
                  </w:rPr>
                </w:rPrChange>
              </w:rPr>
            </w:pPr>
            <w:proofErr w:type="spellStart"/>
            <w:ins w:id="497" w:author="marcazal" w:date="2015-09-26T15:44:00Z">
              <w:r w:rsidRPr="002E1F7B">
                <w:rPr>
                  <w:b/>
                  <w:sz w:val="16"/>
                  <w:lang w:val="en-US"/>
                  <w:rPrChange w:id="498" w:author="marcazal" w:date="2015-09-26T15:52:00Z">
                    <w:rPr>
                      <w:b/>
                      <w:sz w:val="16"/>
                    </w:rPr>
                  </w:rPrChange>
                </w:rPr>
                <w:t>T</w:t>
              </w:r>
            </w:ins>
            <w:ins w:id="499" w:author="marcazal" w:date="2015-09-26T15:50:00Z">
              <w:r w:rsidRPr="002E1F7B">
                <w:rPr>
                  <w:b/>
                  <w:sz w:val="16"/>
                  <w:vertAlign w:val="subscript"/>
                  <w:lang w:val="en-US"/>
                  <w:rPrChange w:id="500" w:author="marcazal" w:date="2015-09-26T15:52:00Z">
                    <w:rPr>
                      <w:b/>
                      <w:sz w:val="16"/>
                      <w:vertAlign w:val="subscript"/>
                    </w:rPr>
                  </w:rPrChange>
                </w:rPr>
                <w:t>ew</w:t>
              </w:r>
              <w:proofErr w:type="spellEnd"/>
              <w:r w:rsidRPr="002E1F7B">
                <w:rPr>
                  <w:b/>
                  <w:sz w:val="16"/>
                  <w:vertAlign w:val="subscript"/>
                  <w:lang w:val="en-US"/>
                  <w:rPrChange w:id="501" w:author="marcazal" w:date="2015-09-26T15:52:00Z">
                    <w:rPr>
                      <w:b/>
                      <w:sz w:val="16"/>
                      <w:vertAlign w:val="subscript"/>
                    </w:rPr>
                  </w:rPrChange>
                </w:rPr>
                <w:t>}r+</w:t>
              </w:r>
            </w:ins>
            <w:ins w:id="502" w:author="marcazal" w:date="2015-09-26T15:44:00Z">
              <w:r w:rsidRPr="002E1F7B">
                <w:rPr>
                  <w:b/>
                  <w:sz w:val="16"/>
                  <w:lang w:val="en-US"/>
                  <w:rPrChange w:id="503" w:author="marcazal" w:date="2015-09-26T15:52:00Z">
                    <w:rPr>
                      <w:b/>
                      <w:sz w:val="16"/>
                    </w:rPr>
                  </w:rPrChange>
                </w:rPr>
                <w:t xml:space="preserve"> = </w:t>
              </w:r>
            </w:ins>
            <w:proofErr w:type="spellStart"/>
            <w:ins w:id="504" w:author="marcazal" w:date="2015-09-26T15:46:00Z">
              <w:r w:rsidRPr="002E1F7B">
                <w:rPr>
                  <w:b/>
                  <w:sz w:val="16"/>
                  <w:lang w:val="en-US"/>
                  <w:rPrChange w:id="505" w:author="marcazal" w:date="2015-09-26T15:52:00Z">
                    <w:rPr>
                      <w:b/>
                      <w:sz w:val="16"/>
                    </w:rPr>
                  </w:rPrChange>
                </w:rPr>
                <w:t>t</w:t>
              </w:r>
              <w:r w:rsidRPr="002E1F7B">
                <w:rPr>
                  <w:b/>
                  <w:sz w:val="16"/>
                  <w:vertAlign w:val="subscript"/>
                  <w:lang w:val="en-US"/>
                  <w:rPrChange w:id="506" w:author="marcazal" w:date="2015-09-26T15:52:00Z">
                    <w:rPr>
                      <w:b/>
                      <w:sz w:val="16"/>
                      <w:vertAlign w:val="subscript"/>
                    </w:rPr>
                  </w:rPrChange>
                </w:rPr>
                <w:t>i</w:t>
              </w:r>
              <w:proofErr w:type="spellEnd"/>
              <w:r w:rsidRPr="002E1F7B">
                <w:rPr>
                  <w:b/>
                  <w:sz w:val="16"/>
                  <w:vertAlign w:val="subscript"/>
                  <w:lang w:val="en-US"/>
                  <w:rPrChange w:id="507" w:author="marcazal" w:date="2015-09-26T15:52:00Z">
                    <w:rPr>
                      <w:b/>
                      <w:sz w:val="16"/>
                      <w:vertAlign w:val="subscript"/>
                    </w:rPr>
                  </w:rPrChange>
                </w:rPr>
                <w:t>=1,a</w:t>
              </w:r>
            </w:ins>
            <w:ins w:id="508" w:author="marcazal" w:date="2015-09-26T15:45:00Z">
              <w:r w:rsidRPr="002E1F7B">
                <w:rPr>
                  <w:b/>
                  <w:sz w:val="16"/>
                  <w:lang w:val="en-US"/>
                  <w:rPrChange w:id="509" w:author="marcazal" w:date="2015-09-26T15:52:00Z">
                    <w:rPr>
                      <w:b/>
                      <w:sz w:val="16"/>
                    </w:rPr>
                  </w:rPrChange>
                </w:rPr>
                <w:t xml:space="preserve">+ </w:t>
              </w:r>
            </w:ins>
            <w:proofErr w:type="spellStart"/>
            <w:ins w:id="510" w:author="marcazal" w:date="2015-09-26T15:46:00Z">
              <w:r w:rsidRPr="002E1F7B">
                <w:rPr>
                  <w:b/>
                  <w:sz w:val="16"/>
                  <w:lang w:val="en-US"/>
                  <w:rPrChange w:id="511" w:author="marcazal" w:date="2015-09-26T15:52:00Z">
                    <w:rPr>
                      <w:b/>
                      <w:sz w:val="16"/>
                    </w:rPr>
                  </w:rPrChange>
                </w:rPr>
                <w:t>t</w:t>
              </w:r>
              <w:r w:rsidRPr="002E1F7B">
                <w:rPr>
                  <w:b/>
                  <w:sz w:val="16"/>
                  <w:vertAlign w:val="subscript"/>
                  <w:lang w:val="en-US"/>
                  <w:rPrChange w:id="512" w:author="marcazal" w:date="2015-09-26T15:52:00Z">
                    <w:rPr>
                      <w:b/>
                      <w:sz w:val="16"/>
                      <w:vertAlign w:val="subscript"/>
                    </w:rPr>
                  </w:rPrChange>
                </w:rPr>
                <w:t>i</w:t>
              </w:r>
              <w:proofErr w:type="spellEnd"/>
              <w:r w:rsidRPr="002E1F7B">
                <w:rPr>
                  <w:b/>
                  <w:sz w:val="16"/>
                  <w:vertAlign w:val="subscript"/>
                  <w:lang w:val="en-US"/>
                  <w:rPrChange w:id="513" w:author="marcazal" w:date="2015-09-26T15:52:00Z">
                    <w:rPr>
                      <w:b/>
                      <w:sz w:val="16"/>
                      <w:vertAlign w:val="subscript"/>
                    </w:rPr>
                  </w:rPrChange>
                </w:rPr>
                <w:t xml:space="preserve">=2,a </w:t>
              </w:r>
              <w:r w:rsidRPr="002E1F7B">
                <w:rPr>
                  <w:b/>
                  <w:sz w:val="16"/>
                  <w:lang w:val="en-US"/>
                  <w:rPrChange w:id="514" w:author="marcazal" w:date="2015-09-26T15:52:00Z">
                    <w:rPr>
                      <w:b/>
                      <w:sz w:val="16"/>
                    </w:rPr>
                  </w:rPrChange>
                </w:rPr>
                <w:t xml:space="preserve">+ </w:t>
              </w:r>
              <w:proofErr w:type="spellStart"/>
              <w:r w:rsidRPr="002E1F7B">
                <w:rPr>
                  <w:b/>
                  <w:sz w:val="16"/>
                  <w:lang w:val="en-US"/>
                  <w:rPrChange w:id="515" w:author="marcazal" w:date="2015-09-26T15:52:00Z">
                    <w:rPr>
                      <w:b/>
                      <w:sz w:val="16"/>
                    </w:rPr>
                  </w:rPrChange>
                </w:rPr>
                <w:t>t</w:t>
              </w:r>
              <w:r w:rsidRPr="002E1F7B">
                <w:rPr>
                  <w:b/>
                  <w:sz w:val="16"/>
                  <w:vertAlign w:val="subscript"/>
                  <w:lang w:val="en-US"/>
                  <w:rPrChange w:id="516" w:author="marcazal" w:date="2015-09-26T15:52:00Z">
                    <w:rPr>
                      <w:b/>
                      <w:sz w:val="16"/>
                      <w:vertAlign w:val="subscript"/>
                    </w:rPr>
                  </w:rPrChange>
                </w:rPr>
                <w:t>i</w:t>
              </w:r>
              <w:proofErr w:type="spellEnd"/>
              <w:r w:rsidRPr="002E1F7B">
                <w:rPr>
                  <w:b/>
                  <w:sz w:val="16"/>
                  <w:vertAlign w:val="subscript"/>
                  <w:lang w:val="en-US"/>
                  <w:rPrChange w:id="517" w:author="marcazal" w:date="2015-09-26T15:52:00Z">
                    <w:rPr>
                      <w:b/>
                      <w:sz w:val="16"/>
                      <w:vertAlign w:val="subscript"/>
                    </w:rPr>
                  </w:rPrChange>
                </w:rPr>
                <w:t>=3,a</w:t>
              </w:r>
            </w:ins>
          </w:p>
        </w:tc>
        <w:tc>
          <w:tcPr>
            <w:tcW w:w="1856" w:type="dxa"/>
            <w:tcPrChange w:id="518" w:author="marcazal" w:date="2015-09-26T16:01:00Z">
              <w:tcPr>
                <w:tcW w:w="1399" w:type="dxa"/>
              </w:tcPr>
            </w:tcPrChange>
          </w:tcPr>
          <w:p w:rsidR="007D322A" w:rsidRDefault="0004510C">
            <w:pPr>
              <w:keepNext/>
              <w:spacing w:after="200" w:line="276" w:lineRule="auto"/>
              <w:jc w:val="center"/>
              <w:rPr>
                <w:b/>
                <w:sz w:val="16"/>
                <w:lang w:val="en-US"/>
                <w:rPrChange w:id="519" w:author="marcazal" w:date="2015-09-26T15:49:00Z">
                  <w:rPr>
                    <w:b/>
                    <w:sz w:val="16"/>
                  </w:rPr>
                </w:rPrChange>
              </w:rPr>
              <w:pPrChange w:id="520" w:author="marcazal" w:date="2015-09-26T17:36:00Z">
                <w:pPr>
                  <w:spacing w:after="200" w:line="276" w:lineRule="auto"/>
                  <w:jc w:val="center"/>
                </w:pPr>
              </w:pPrChange>
            </w:pPr>
            <w:ins w:id="521" w:author="marcazal" w:date="2015-09-26T15:48:00Z">
              <w:r>
                <w:rPr>
                  <w:b/>
                  <w:sz w:val="16"/>
                  <w:lang w:val="en-US"/>
                </w:rPr>
                <w:t>T</w:t>
              </w:r>
            </w:ins>
            <w:ins w:id="522" w:author="marcazal" w:date="2015-09-26T15:49:00Z">
              <w:r w:rsidR="002E1F7B" w:rsidRPr="002E1F7B">
                <w:rPr>
                  <w:b/>
                  <w:sz w:val="16"/>
                  <w:vertAlign w:val="subscript"/>
                  <w:lang w:val="en-US"/>
                  <w:rPrChange w:id="523" w:author="marcazal" w:date="2015-09-26T15:49:00Z">
                    <w:rPr>
                      <w:b/>
                      <w:sz w:val="16"/>
                      <w:lang w:val="en-US"/>
                    </w:rPr>
                  </w:rPrChange>
                </w:rPr>
                <w:t>b</w:t>
              </w:r>
            </w:ins>
            <w:ins w:id="524" w:author="marcazal" w:date="2015-09-26T15:48:00Z">
              <w:r w:rsidR="002E1F7B" w:rsidRPr="002E1F7B">
                <w:rPr>
                  <w:b/>
                  <w:sz w:val="16"/>
                  <w:lang w:val="en-US"/>
                  <w:rPrChange w:id="525" w:author="marcazal" w:date="2015-09-26T15:49:00Z">
                    <w:rPr>
                      <w:b/>
                      <w:sz w:val="16"/>
                    </w:rPr>
                  </w:rPrChange>
                </w:rPr>
                <w:t xml:space="preserve"> = </w:t>
              </w:r>
              <w:proofErr w:type="spellStart"/>
              <w:r w:rsidR="002E1F7B" w:rsidRPr="002E1F7B">
                <w:rPr>
                  <w:b/>
                  <w:sz w:val="16"/>
                  <w:lang w:val="en-US"/>
                  <w:rPrChange w:id="526" w:author="marcazal" w:date="2015-09-26T15:49:00Z">
                    <w:rPr>
                      <w:b/>
                      <w:sz w:val="16"/>
                    </w:rPr>
                  </w:rPrChange>
                </w:rPr>
                <w:t>t</w:t>
              </w:r>
              <w:r w:rsidR="002E1F7B" w:rsidRPr="002E1F7B">
                <w:rPr>
                  <w:b/>
                  <w:sz w:val="16"/>
                  <w:vertAlign w:val="subscript"/>
                  <w:lang w:val="en-US"/>
                  <w:rPrChange w:id="527" w:author="marcazal" w:date="2015-09-26T15:49:00Z">
                    <w:rPr>
                      <w:b/>
                      <w:sz w:val="16"/>
                      <w:vertAlign w:val="subscript"/>
                    </w:rPr>
                  </w:rPrChange>
                </w:rPr>
                <w:t>i</w:t>
              </w:r>
              <w:proofErr w:type="spellEnd"/>
              <w:r w:rsidR="002E1F7B" w:rsidRPr="002E1F7B">
                <w:rPr>
                  <w:b/>
                  <w:sz w:val="16"/>
                  <w:vertAlign w:val="subscript"/>
                  <w:lang w:val="en-US"/>
                  <w:rPrChange w:id="528" w:author="marcazal" w:date="2015-09-26T15:49:00Z">
                    <w:rPr>
                      <w:b/>
                      <w:sz w:val="16"/>
                      <w:vertAlign w:val="subscript"/>
                    </w:rPr>
                  </w:rPrChange>
                </w:rPr>
                <w:t>=1,</w:t>
              </w:r>
            </w:ins>
            <w:ins w:id="529" w:author="marcazal" w:date="2015-09-26T15:49:00Z">
              <w:r w:rsidR="002E1F7B" w:rsidRPr="002E1F7B">
                <w:rPr>
                  <w:b/>
                  <w:sz w:val="16"/>
                  <w:vertAlign w:val="subscript"/>
                  <w:lang w:val="en-US"/>
                  <w:rPrChange w:id="530" w:author="marcazal" w:date="2015-09-26T15:49:00Z">
                    <w:rPr>
                      <w:b/>
                      <w:sz w:val="16"/>
                      <w:vertAlign w:val="subscript"/>
                    </w:rPr>
                  </w:rPrChange>
                </w:rPr>
                <w:t>b</w:t>
              </w:r>
            </w:ins>
            <w:ins w:id="531" w:author="marcazal" w:date="2015-09-26T15:48:00Z">
              <w:r w:rsidR="002E1F7B" w:rsidRPr="002E1F7B">
                <w:rPr>
                  <w:b/>
                  <w:sz w:val="16"/>
                  <w:lang w:val="en-US"/>
                  <w:rPrChange w:id="532" w:author="marcazal" w:date="2015-09-26T15:49:00Z">
                    <w:rPr>
                      <w:b/>
                      <w:sz w:val="16"/>
                    </w:rPr>
                  </w:rPrChange>
                </w:rPr>
                <w:t xml:space="preserve">+ </w:t>
              </w:r>
              <w:proofErr w:type="spellStart"/>
              <w:r w:rsidR="002E1F7B" w:rsidRPr="002E1F7B">
                <w:rPr>
                  <w:b/>
                  <w:sz w:val="16"/>
                  <w:lang w:val="en-US"/>
                  <w:rPrChange w:id="533" w:author="marcazal" w:date="2015-09-26T15:49:00Z">
                    <w:rPr>
                      <w:b/>
                      <w:sz w:val="16"/>
                    </w:rPr>
                  </w:rPrChange>
                </w:rPr>
                <w:t>t</w:t>
              </w:r>
              <w:r w:rsidR="002E1F7B" w:rsidRPr="002E1F7B">
                <w:rPr>
                  <w:b/>
                  <w:sz w:val="16"/>
                  <w:vertAlign w:val="subscript"/>
                  <w:lang w:val="en-US"/>
                  <w:rPrChange w:id="534" w:author="marcazal" w:date="2015-09-26T15:49:00Z">
                    <w:rPr>
                      <w:b/>
                      <w:sz w:val="16"/>
                      <w:vertAlign w:val="subscript"/>
                    </w:rPr>
                  </w:rPrChange>
                </w:rPr>
                <w:t>i</w:t>
              </w:r>
              <w:proofErr w:type="spellEnd"/>
              <w:r w:rsidR="002E1F7B" w:rsidRPr="002E1F7B">
                <w:rPr>
                  <w:b/>
                  <w:sz w:val="16"/>
                  <w:vertAlign w:val="subscript"/>
                  <w:lang w:val="en-US"/>
                  <w:rPrChange w:id="535" w:author="marcazal" w:date="2015-09-26T15:49:00Z">
                    <w:rPr>
                      <w:b/>
                      <w:sz w:val="16"/>
                      <w:vertAlign w:val="subscript"/>
                    </w:rPr>
                  </w:rPrChange>
                </w:rPr>
                <w:t>=2,</w:t>
              </w:r>
            </w:ins>
            <w:ins w:id="536" w:author="marcazal" w:date="2015-09-26T15:49:00Z">
              <w:r w:rsidR="002E1F7B" w:rsidRPr="002E1F7B">
                <w:rPr>
                  <w:b/>
                  <w:sz w:val="16"/>
                  <w:vertAlign w:val="subscript"/>
                  <w:lang w:val="en-US"/>
                  <w:rPrChange w:id="537" w:author="marcazal" w:date="2015-09-26T15:49:00Z">
                    <w:rPr>
                      <w:b/>
                      <w:sz w:val="16"/>
                      <w:vertAlign w:val="subscript"/>
                    </w:rPr>
                  </w:rPrChange>
                </w:rPr>
                <w:t>b</w:t>
              </w:r>
            </w:ins>
            <w:ins w:id="538" w:author="marcazal" w:date="2015-09-26T15:48:00Z">
              <w:r w:rsidR="002E1F7B" w:rsidRPr="002E1F7B">
                <w:rPr>
                  <w:b/>
                  <w:sz w:val="16"/>
                  <w:vertAlign w:val="subscript"/>
                  <w:lang w:val="en-US"/>
                  <w:rPrChange w:id="539" w:author="marcazal" w:date="2015-09-26T15:49:00Z">
                    <w:rPr>
                      <w:b/>
                      <w:sz w:val="16"/>
                      <w:vertAlign w:val="subscript"/>
                    </w:rPr>
                  </w:rPrChange>
                </w:rPr>
                <w:t xml:space="preserve"> </w:t>
              </w:r>
              <w:r w:rsidR="002E1F7B" w:rsidRPr="002E1F7B">
                <w:rPr>
                  <w:b/>
                  <w:sz w:val="16"/>
                  <w:lang w:val="en-US"/>
                  <w:rPrChange w:id="540" w:author="marcazal" w:date="2015-09-26T15:49:00Z">
                    <w:rPr>
                      <w:b/>
                      <w:sz w:val="16"/>
                    </w:rPr>
                  </w:rPrChange>
                </w:rPr>
                <w:t xml:space="preserve">+ </w:t>
              </w:r>
              <w:proofErr w:type="spellStart"/>
              <w:r w:rsidR="002E1F7B" w:rsidRPr="002E1F7B">
                <w:rPr>
                  <w:b/>
                  <w:sz w:val="16"/>
                  <w:lang w:val="en-US"/>
                  <w:rPrChange w:id="541" w:author="marcazal" w:date="2015-09-26T15:49:00Z">
                    <w:rPr>
                      <w:b/>
                      <w:sz w:val="16"/>
                    </w:rPr>
                  </w:rPrChange>
                </w:rPr>
                <w:t>t</w:t>
              </w:r>
              <w:r w:rsidR="002E1F7B" w:rsidRPr="002E1F7B">
                <w:rPr>
                  <w:b/>
                  <w:sz w:val="16"/>
                  <w:vertAlign w:val="subscript"/>
                  <w:lang w:val="en-US"/>
                  <w:rPrChange w:id="542" w:author="marcazal" w:date="2015-09-26T15:49:00Z">
                    <w:rPr>
                      <w:b/>
                      <w:sz w:val="16"/>
                      <w:vertAlign w:val="subscript"/>
                    </w:rPr>
                  </w:rPrChange>
                </w:rPr>
                <w:t>i</w:t>
              </w:r>
              <w:proofErr w:type="spellEnd"/>
              <w:r w:rsidR="002E1F7B" w:rsidRPr="002E1F7B">
                <w:rPr>
                  <w:b/>
                  <w:sz w:val="16"/>
                  <w:vertAlign w:val="subscript"/>
                  <w:lang w:val="en-US"/>
                  <w:rPrChange w:id="543" w:author="marcazal" w:date="2015-09-26T15:49:00Z">
                    <w:rPr>
                      <w:b/>
                      <w:sz w:val="16"/>
                      <w:vertAlign w:val="subscript"/>
                    </w:rPr>
                  </w:rPrChange>
                </w:rPr>
                <w:t>=3,</w:t>
              </w:r>
            </w:ins>
            <w:ins w:id="544" w:author="marcazal" w:date="2015-09-26T15:49:00Z">
              <w:r>
                <w:rPr>
                  <w:b/>
                  <w:sz w:val="16"/>
                  <w:vertAlign w:val="subscript"/>
                  <w:lang w:val="en-US"/>
                </w:rPr>
                <w:t>b</w:t>
              </w:r>
            </w:ins>
          </w:p>
        </w:tc>
      </w:tr>
    </w:tbl>
    <w:p w:rsidR="007D322A" w:rsidRDefault="002E1F7B">
      <w:pPr>
        <w:pStyle w:val="Epgrafe"/>
        <w:rPr>
          <w:color w:val="000000" w:themeColor="text1"/>
          <w:lang w:val="es-PY"/>
          <w:rPrChange w:id="545" w:author="marcazal" w:date="2015-09-26T17:36:00Z">
            <w:rPr>
              <w:lang w:val="en-US"/>
            </w:rPr>
          </w:rPrChange>
        </w:rPr>
        <w:pPrChange w:id="546" w:author="marcazal" w:date="2015-09-26T17:36:00Z">
          <w:pPr/>
        </w:pPrChange>
      </w:pPr>
      <w:r w:rsidRPr="002E1F7B">
        <w:rPr>
          <w:color w:val="000000" w:themeColor="text1"/>
          <w:rPrChange w:id="547" w:author="marcazal" w:date="2015-09-26T17:36:00Z">
            <w:rPr>
              <w:b/>
              <w:bCs/>
            </w:rPr>
          </w:rPrChange>
        </w:rPr>
        <w:t xml:space="preserve">Tabla </w:t>
      </w:r>
      <w:bookmarkStart w:id="548" w:name="_Ref431052360"/>
      <w:r w:rsidRPr="002E1F7B">
        <w:rPr>
          <w:color w:val="000000" w:themeColor="text1"/>
          <w:rPrChange w:id="549" w:author="marcazal" w:date="2015-09-26T17:36:00Z">
            <w:rPr>
              <w:b/>
              <w:bCs/>
            </w:rPr>
          </w:rPrChange>
        </w:rPr>
        <w:fldChar w:fldCharType="begin"/>
      </w:r>
      <w:r w:rsidRPr="002E1F7B">
        <w:rPr>
          <w:color w:val="000000" w:themeColor="text1"/>
          <w:rPrChange w:id="550" w:author="marcazal" w:date="2015-09-26T17:36:00Z">
            <w:rPr>
              <w:b/>
              <w:bCs/>
            </w:rPr>
          </w:rPrChange>
        </w:rPr>
        <w:instrText xml:space="preserve"> SEQ Tabla \* ARABIC </w:instrText>
      </w:r>
      <w:r w:rsidRPr="002E1F7B">
        <w:rPr>
          <w:color w:val="000000" w:themeColor="text1"/>
          <w:rPrChange w:id="551" w:author="marcazal" w:date="2015-09-26T17:36:00Z">
            <w:rPr>
              <w:b/>
              <w:bCs/>
            </w:rPr>
          </w:rPrChange>
        </w:rPr>
        <w:fldChar w:fldCharType="separate"/>
      </w:r>
      <w:r w:rsidR="00631040">
        <w:rPr>
          <w:noProof/>
          <w:color w:val="000000" w:themeColor="text1"/>
        </w:rPr>
        <w:t>1</w:t>
      </w:r>
      <w:r w:rsidRPr="002E1F7B">
        <w:rPr>
          <w:color w:val="000000" w:themeColor="text1"/>
          <w:rPrChange w:id="552" w:author="marcazal" w:date="2015-09-26T17:36:00Z">
            <w:rPr>
              <w:b/>
              <w:bCs/>
            </w:rPr>
          </w:rPrChange>
        </w:rPr>
        <w:fldChar w:fldCharType="end"/>
      </w:r>
      <w:bookmarkEnd w:id="548"/>
      <w:r w:rsidRPr="002E1F7B">
        <w:rPr>
          <w:b w:val="0"/>
          <w:color w:val="000000" w:themeColor="text1"/>
          <w:rPrChange w:id="553" w:author="marcazal" w:date="2015-09-26T17:36:00Z">
            <w:rPr>
              <w:b/>
              <w:bCs/>
            </w:rPr>
          </w:rPrChange>
        </w:rPr>
        <w:t xml:space="preserve"> Tiempo de modelado para cada uno de las vistas del </w:t>
      </w:r>
      <w:proofErr w:type="spellStart"/>
      <w:r w:rsidRPr="002E1F7B">
        <w:rPr>
          <w:b w:val="0"/>
          <w:color w:val="000000" w:themeColor="text1"/>
          <w:rPrChange w:id="554" w:author="marcazal" w:date="2015-09-26T17:36:00Z">
            <w:rPr>
              <w:b/>
              <w:bCs/>
            </w:rPr>
          </w:rPrChange>
        </w:rPr>
        <w:t>Person</w:t>
      </w:r>
      <w:proofErr w:type="spellEnd"/>
      <w:r w:rsidRPr="002E1F7B">
        <w:rPr>
          <w:b w:val="0"/>
          <w:color w:val="000000" w:themeColor="text1"/>
          <w:rPrChange w:id="555" w:author="marcazal" w:date="2015-09-26T17:36:00Z">
            <w:rPr>
              <w:b/>
              <w:bCs/>
            </w:rPr>
          </w:rPrChange>
        </w:rPr>
        <w:t xml:space="preserve"> Manager en cado uno de los enfoques.</w:t>
      </w:r>
    </w:p>
    <w:p w:rsidR="00373D51" w:rsidRDefault="00373D51" w:rsidP="00373D51">
      <w:r>
        <w:t xml:space="preserve">Para recolectar el número de generaciones de código para cada una de las vistas del </w:t>
      </w:r>
      <w:proofErr w:type="spellStart"/>
      <w:r w:rsidRPr="000E3DDA">
        <w:rPr>
          <w:i/>
        </w:rPr>
        <w:t>Person</w:t>
      </w:r>
      <w:proofErr w:type="spellEnd"/>
      <w:r w:rsidRPr="000E3DDA">
        <w:rPr>
          <w:i/>
        </w:rPr>
        <w:t xml:space="preserve"> Manager</w:t>
      </w:r>
      <w:r>
        <w:t xml:space="preserve"> en los distintos enfoques,  se utilizó   la</w:t>
      </w:r>
      <w:ins w:id="556" w:author="marcazal" w:date="2015-09-26T18:08:00Z">
        <w:r w:rsidR="00631040">
          <w:t xml:space="preserve"> </w:t>
        </w:r>
        <w:r w:rsidR="002E1F7B" w:rsidRPr="002E1F7B">
          <w:rPr>
            <w:b/>
            <w:rPrChange w:id="557" w:author="marcazal" w:date="2015-09-26T18:08:00Z">
              <w:rPr/>
            </w:rPrChange>
          </w:rPr>
          <w:fldChar w:fldCharType="begin"/>
        </w:r>
        <w:r w:rsidR="002E1F7B" w:rsidRPr="002E1F7B">
          <w:rPr>
            <w:b/>
            <w:rPrChange w:id="558" w:author="marcazal" w:date="2015-09-26T18:08:00Z">
              <w:rPr/>
            </w:rPrChange>
          </w:rPr>
          <w:instrText xml:space="preserve"> REF _Ref431054248 \h </w:instrText>
        </w:r>
      </w:ins>
      <w:r w:rsidR="00631040">
        <w:rPr>
          <w:b/>
        </w:rPr>
        <w:instrText xml:space="preserve"> \* MERGEFORMAT </w:instrText>
      </w:r>
      <w:r w:rsidR="002E1F7B" w:rsidRPr="002E1F7B">
        <w:rPr>
          <w:b/>
          <w:rPrChange w:id="559" w:author="marcazal" w:date="2015-09-26T18:08:00Z">
            <w:rPr>
              <w:b/>
            </w:rPr>
          </w:rPrChange>
        </w:rPr>
      </w:r>
      <w:r w:rsidR="002E1F7B" w:rsidRPr="002E1F7B">
        <w:rPr>
          <w:b/>
          <w:rPrChange w:id="560" w:author="marcazal" w:date="2015-09-26T18:08:00Z">
            <w:rPr/>
          </w:rPrChange>
        </w:rPr>
        <w:fldChar w:fldCharType="separate"/>
      </w:r>
      <w:ins w:id="561" w:author="marcazal" w:date="2015-09-26T18:08:00Z">
        <w:r w:rsidR="002E1F7B" w:rsidRPr="002E1F7B">
          <w:rPr>
            <w:b/>
            <w:color w:val="000000" w:themeColor="text1"/>
            <w:rPrChange w:id="562" w:author="marcazal" w:date="2015-09-26T18:08:00Z">
              <w:rPr/>
            </w:rPrChange>
          </w:rPr>
          <w:t xml:space="preserve">Tabla </w:t>
        </w:r>
        <w:r w:rsidR="002E1F7B" w:rsidRPr="002E1F7B">
          <w:rPr>
            <w:b/>
            <w:noProof/>
            <w:color w:val="000000" w:themeColor="text1"/>
            <w:rPrChange w:id="563" w:author="marcazal" w:date="2015-09-26T18:08:00Z">
              <w:rPr>
                <w:noProof/>
              </w:rPr>
            </w:rPrChange>
          </w:rPr>
          <w:t>2</w:t>
        </w:r>
        <w:r w:rsidR="002E1F7B" w:rsidRPr="002E1F7B">
          <w:rPr>
            <w:b/>
            <w:rPrChange w:id="564" w:author="marcazal" w:date="2015-09-26T18:08:00Z">
              <w:rPr/>
            </w:rPrChange>
          </w:rPr>
          <w:fldChar w:fldCharType="end"/>
        </w:r>
      </w:ins>
      <w:del w:id="565" w:author="marcazal" w:date="2015-09-26T18:08:00Z">
        <w:r w:rsidR="002E1F7B" w:rsidRPr="002E1F7B">
          <w:rPr>
            <w:b/>
            <w:rPrChange w:id="566" w:author="marcazal" w:date="2015-09-26T18:08:00Z">
              <w:rPr/>
            </w:rPrChange>
          </w:rPr>
          <w:delText xml:space="preserve"> </w:delText>
        </w:r>
      </w:del>
      <w:r>
        <w:t>, en donde se presentan las variables que deben ser colectadas.</w:t>
      </w:r>
    </w:p>
    <w:tbl>
      <w:tblPr>
        <w:tblStyle w:val="Tablaconcuadrcula"/>
        <w:tblW w:w="0" w:type="auto"/>
        <w:tblLook w:val="04A0"/>
      </w:tblPr>
      <w:tblGrid>
        <w:gridCol w:w="2881"/>
        <w:gridCol w:w="2881"/>
        <w:gridCol w:w="2882"/>
      </w:tblGrid>
      <w:tr w:rsidR="00346670" w:rsidTr="00346670">
        <w:tc>
          <w:tcPr>
            <w:tcW w:w="2881" w:type="dxa"/>
          </w:tcPr>
          <w:p w:rsidR="00346670" w:rsidRDefault="00346670" w:rsidP="00373D51">
            <w:r>
              <w:rPr>
                <w:b/>
                <w:sz w:val="16"/>
              </w:rPr>
              <w:t xml:space="preserve">Número de generaciones de código para cada </w:t>
            </w:r>
            <w:proofErr w:type="spellStart"/>
            <w:r>
              <w:rPr>
                <w:b/>
                <w:sz w:val="16"/>
              </w:rPr>
              <w:t>i,j</w:t>
            </w:r>
            <w:proofErr w:type="spellEnd"/>
          </w:p>
        </w:tc>
        <w:tc>
          <w:tcPr>
            <w:tcW w:w="2881" w:type="dxa"/>
          </w:tcPr>
          <w:p w:rsidR="00346670" w:rsidRDefault="00346670" w:rsidP="00373D51">
            <w:proofErr w:type="spellStart"/>
            <w:r>
              <w:rPr>
                <w:b/>
                <w:sz w:val="16"/>
              </w:rPr>
              <w:t>MoWebA</w:t>
            </w:r>
            <w:proofErr w:type="spellEnd"/>
            <w:r>
              <w:rPr>
                <w:b/>
                <w:sz w:val="16"/>
              </w:rPr>
              <w:t xml:space="preserve"> sin RIA (j = a)</w:t>
            </w:r>
          </w:p>
        </w:tc>
        <w:tc>
          <w:tcPr>
            <w:tcW w:w="2882" w:type="dxa"/>
          </w:tcPr>
          <w:p w:rsidR="00346670" w:rsidRDefault="00346670" w:rsidP="00373D51">
            <w:proofErr w:type="spellStart"/>
            <w:r>
              <w:rPr>
                <w:b/>
                <w:sz w:val="16"/>
              </w:rPr>
              <w:t>MoWebA</w:t>
            </w:r>
            <w:proofErr w:type="spellEnd"/>
            <w:r>
              <w:rPr>
                <w:b/>
                <w:sz w:val="16"/>
              </w:rPr>
              <w:t xml:space="preserve"> con RIA (j = b)</w:t>
            </w:r>
          </w:p>
        </w:tc>
      </w:tr>
      <w:tr w:rsidR="00346670" w:rsidTr="00346670">
        <w:tc>
          <w:tcPr>
            <w:tcW w:w="2881" w:type="dxa"/>
          </w:tcPr>
          <w:p w:rsidR="00346670" w:rsidRDefault="00346670" w:rsidP="00373D51">
            <w:r w:rsidRPr="004A7E16">
              <w:rPr>
                <w:b/>
                <w:sz w:val="16"/>
              </w:rPr>
              <w:t>Agregar persona</w:t>
            </w:r>
            <w:r>
              <w:rPr>
                <w:b/>
                <w:sz w:val="16"/>
              </w:rPr>
              <w:t xml:space="preserve"> (i = 1)</w:t>
            </w:r>
          </w:p>
        </w:tc>
        <w:tc>
          <w:tcPr>
            <w:tcW w:w="2881" w:type="dxa"/>
          </w:tcPr>
          <w:p w:rsidR="00346670" w:rsidRDefault="00346670" w:rsidP="00373D51">
            <w:r>
              <w:rPr>
                <w:b/>
                <w:sz w:val="16"/>
              </w:rPr>
              <w:t>n</w:t>
            </w:r>
            <w:r w:rsidRPr="008021B7">
              <w:rPr>
                <w:b/>
                <w:sz w:val="16"/>
                <w:vertAlign w:val="subscript"/>
              </w:rPr>
              <w:t>i=1,a</w:t>
            </w:r>
          </w:p>
        </w:tc>
        <w:tc>
          <w:tcPr>
            <w:tcW w:w="2882" w:type="dxa"/>
          </w:tcPr>
          <w:p w:rsidR="00346670" w:rsidRDefault="00346670" w:rsidP="00373D51">
            <w:r>
              <w:rPr>
                <w:b/>
                <w:sz w:val="16"/>
              </w:rPr>
              <w:t>n</w:t>
            </w:r>
            <w:r w:rsidRPr="008021B7">
              <w:rPr>
                <w:b/>
                <w:sz w:val="16"/>
                <w:vertAlign w:val="subscript"/>
              </w:rPr>
              <w:t>i=1,</w:t>
            </w:r>
            <w:r>
              <w:rPr>
                <w:b/>
                <w:sz w:val="16"/>
                <w:vertAlign w:val="subscript"/>
              </w:rPr>
              <w:t>b</w:t>
            </w:r>
          </w:p>
        </w:tc>
      </w:tr>
      <w:tr w:rsidR="00346670" w:rsidTr="00346670">
        <w:tc>
          <w:tcPr>
            <w:tcW w:w="2881" w:type="dxa"/>
          </w:tcPr>
          <w:p w:rsidR="00346670" w:rsidRDefault="00346670" w:rsidP="00373D51">
            <w:r w:rsidRPr="004A7E16">
              <w:rPr>
                <w:b/>
                <w:sz w:val="16"/>
              </w:rPr>
              <w:t>Mostrar persona</w:t>
            </w:r>
            <w:r>
              <w:rPr>
                <w:b/>
                <w:sz w:val="16"/>
              </w:rPr>
              <w:t xml:space="preserve"> (i = 2)</w:t>
            </w:r>
          </w:p>
        </w:tc>
        <w:tc>
          <w:tcPr>
            <w:tcW w:w="2881" w:type="dxa"/>
          </w:tcPr>
          <w:p w:rsidR="00346670" w:rsidRDefault="00346670" w:rsidP="00373D51">
            <w:r>
              <w:rPr>
                <w:b/>
                <w:sz w:val="16"/>
              </w:rPr>
              <w:t>n</w:t>
            </w:r>
            <w:r w:rsidRPr="008021B7">
              <w:rPr>
                <w:b/>
                <w:sz w:val="16"/>
                <w:vertAlign w:val="subscript"/>
              </w:rPr>
              <w:t>i=2,a</w:t>
            </w:r>
          </w:p>
        </w:tc>
        <w:tc>
          <w:tcPr>
            <w:tcW w:w="2882" w:type="dxa"/>
          </w:tcPr>
          <w:p w:rsidR="00346670" w:rsidRDefault="00346670" w:rsidP="00373D51">
            <w:r>
              <w:rPr>
                <w:b/>
                <w:sz w:val="16"/>
              </w:rPr>
              <w:t>n</w:t>
            </w:r>
            <w:r w:rsidRPr="008021B7">
              <w:rPr>
                <w:b/>
                <w:sz w:val="16"/>
                <w:vertAlign w:val="subscript"/>
              </w:rPr>
              <w:t>i=2,</w:t>
            </w:r>
            <w:r>
              <w:rPr>
                <w:b/>
                <w:sz w:val="16"/>
                <w:vertAlign w:val="subscript"/>
              </w:rPr>
              <w:t>b</w:t>
            </w:r>
          </w:p>
        </w:tc>
      </w:tr>
      <w:tr w:rsidR="00346670" w:rsidTr="00346670">
        <w:tc>
          <w:tcPr>
            <w:tcW w:w="2881" w:type="dxa"/>
          </w:tcPr>
          <w:p w:rsidR="00346670" w:rsidRDefault="00346670" w:rsidP="00373D51">
            <w:r w:rsidRPr="004A7E16">
              <w:rPr>
                <w:b/>
                <w:sz w:val="16"/>
              </w:rPr>
              <w:t>Remover persona</w:t>
            </w:r>
            <w:r>
              <w:rPr>
                <w:b/>
                <w:sz w:val="16"/>
              </w:rPr>
              <w:t>( i = 3)</w:t>
            </w:r>
          </w:p>
        </w:tc>
        <w:tc>
          <w:tcPr>
            <w:tcW w:w="2881" w:type="dxa"/>
          </w:tcPr>
          <w:p w:rsidR="00346670" w:rsidRDefault="00346670" w:rsidP="00373D51">
            <w:r>
              <w:rPr>
                <w:b/>
                <w:sz w:val="16"/>
              </w:rPr>
              <w:t>n</w:t>
            </w:r>
            <w:r w:rsidRPr="008021B7">
              <w:rPr>
                <w:b/>
                <w:sz w:val="16"/>
                <w:vertAlign w:val="subscript"/>
              </w:rPr>
              <w:t>i=3,a</w:t>
            </w:r>
          </w:p>
        </w:tc>
        <w:tc>
          <w:tcPr>
            <w:tcW w:w="2882" w:type="dxa"/>
          </w:tcPr>
          <w:p w:rsidR="00346670" w:rsidRDefault="00346670" w:rsidP="00373D51">
            <w:r>
              <w:rPr>
                <w:b/>
                <w:sz w:val="16"/>
              </w:rPr>
              <w:t>n</w:t>
            </w:r>
            <w:r w:rsidRPr="008021B7">
              <w:rPr>
                <w:b/>
                <w:sz w:val="16"/>
                <w:vertAlign w:val="subscript"/>
              </w:rPr>
              <w:t>i=3,</w:t>
            </w:r>
            <w:r>
              <w:rPr>
                <w:b/>
                <w:sz w:val="16"/>
                <w:vertAlign w:val="subscript"/>
              </w:rPr>
              <w:t>b</w:t>
            </w:r>
          </w:p>
        </w:tc>
      </w:tr>
      <w:tr w:rsidR="00346670" w:rsidTr="00346670">
        <w:tc>
          <w:tcPr>
            <w:tcW w:w="2881" w:type="dxa"/>
          </w:tcPr>
          <w:p w:rsidR="00346670" w:rsidRDefault="00346670" w:rsidP="00373D51">
            <w:r w:rsidRPr="004A7E16">
              <w:rPr>
                <w:b/>
                <w:sz w:val="16"/>
              </w:rPr>
              <w:t>Totales</w:t>
            </w:r>
          </w:p>
        </w:tc>
        <w:tc>
          <w:tcPr>
            <w:tcW w:w="2881" w:type="dxa"/>
          </w:tcPr>
          <w:p w:rsidR="00346670" w:rsidRDefault="00346670" w:rsidP="00373D51">
            <w:r w:rsidRPr="00C27DA9">
              <w:rPr>
                <w:b/>
                <w:sz w:val="16"/>
                <w:lang w:val="es-PY"/>
              </w:rPr>
              <w:t>N</w:t>
            </w:r>
            <w:r w:rsidRPr="00C27DA9">
              <w:rPr>
                <w:b/>
                <w:sz w:val="16"/>
                <w:vertAlign w:val="subscript"/>
                <w:lang w:val="es-PY"/>
              </w:rPr>
              <w:t>a</w:t>
            </w:r>
            <w:r w:rsidRPr="00C27DA9">
              <w:rPr>
                <w:b/>
                <w:sz w:val="16"/>
                <w:lang w:val="es-PY"/>
              </w:rPr>
              <w:t xml:space="preserve"> = n</w:t>
            </w:r>
            <w:r w:rsidRPr="00C27DA9">
              <w:rPr>
                <w:b/>
                <w:sz w:val="16"/>
                <w:vertAlign w:val="subscript"/>
                <w:lang w:val="es-PY"/>
              </w:rPr>
              <w:t>i=1,a</w:t>
            </w:r>
            <w:r w:rsidRPr="00C27DA9">
              <w:rPr>
                <w:b/>
                <w:sz w:val="16"/>
                <w:lang w:val="es-PY"/>
              </w:rPr>
              <w:t>+ n</w:t>
            </w:r>
            <w:r w:rsidRPr="00C27DA9">
              <w:rPr>
                <w:b/>
                <w:sz w:val="16"/>
                <w:vertAlign w:val="subscript"/>
                <w:lang w:val="es-PY"/>
              </w:rPr>
              <w:t xml:space="preserve">i=2,a </w:t>
            </w:r>
            <w:r w:rsidRPr="00C27DA9">
              <w:rPr>
                <w:b/>
                <w:sz w:val="16"/>
                <w:lang w:val="es-PY"/>
              </w:rPr>
              <w:t>+ n</w:t>
            </w:r>
            <w:r w:rsidRPr="00C27DA9">
              <w:rPr>
                <w:b/>
                <w:sz w:val="16"/>
                <w:vertAlign w:val="subscript"/>
                <w:lang w:val="es-PY"/>
              </w:rPr>
              <w:t>i=3,a</w:t>
            </w:r>
          </w:p>
        </w:tc>
        <w:tc>
          <w:tcPr>
            <w:tcW w:w="2882" w:type="dxa"/>
          </w:tcPr>
          <w:p w:rsidR="007D322A" w:rsidRDefault="00346670">
            <w:pPr>
              <w:keepNext/>
              <w:pPrChange w:id="567" w:author="marcazal" w:date="2015-09-26T18:01:00Z">
                <w:pPr>
                  <w:spacing w:after="200" w:line="276" w:lineRule="auto"/>
                </w:pPr>
              </w:pPrChange>
            </w:pPr>
            <w:r w:rsidRPr="002803BE">
              <w:rPr>
                <w:b/>
                <w:sz w:val="16"/>
                <w:lang w:val="es-PY"/>
              </w:rPr>
              <w:t>N</w:t>
            </w:r>
            <w:r w:rsidRPr="002803BE">
              <w:rPr>
                <w:b/>
                <w:sz w:val="16"/>
                <w:vertAlign w:val="subscript"/>
                <w:lang w:val="es-PY"/>
              </w:rPr>
              <w:t>b</w:t>
            </w:r>
            <w:r w:rsidRPr="002803BE">
              <w:rPr>
                <w:b/>
                <w:sz w:val="16"/>
                <w:lang w:val="es-PY"/>
              </w:rPr>
              <w:t xml:space="preserve"> = n</w:t>
            </w:r>
            <w:r w:rsidRPr="002803BE">
              <w:rPr>
                <w:b/>
                <w:sz w:val="16"/>
                <w:vertAlign w:val="subscript"/>
                <w:lang w:val="es-PY"/>
              </w:rPr>
              <w:t>i=1,b</w:t>
            </w:r>
            <w:r w:rsidRPr="002803BE">
              <w:rPr>
                <w:b/>
                <w:sz w:val="16"/>
                <w:lang w:val="es-PY"/>
              </w:rPr>
              <w:t>+ n</w:t>
            </w:r>
            <w:r w:rsidRPr="002803BE">
              <w:rPr>
                <w:b/>
                <w:sz w:val="16"/>
                <w:vertAlign w:val="subscript"/>
                <w:lang w:val="es-PY"/>
              </w:rPr>
              <w:t xml:space="preserve">i=2,b </w:t>
            </w:r>
            <w:r w:rsidRPr="002803BE">
              <w:rPr>
                <w:b/>
                <w:sz w:val="16"/>
                <w:lang w:val="es-PY"/>
              </w:rPr>
              <w:t>+ n</w:t>
            </w:r>
            <w:r w:rsidRPr="002803BE">
              <w:rPr>
                <w:b/>
                <w:sz w:val="16"/>
                <w:vertAlign w:val="subscript"/>
                <w:lang w:val="es-PY"/>
              </w:rPr>
              <w:t>i=3,b</w:t>
            </w:r>
          </w:p>
        </w:tc>
      </w:tr>
    </w:tbl>
    <w:p w:rsidR="007D322A" w:rsidRDefault="002E1F7B">
      <w:pPr>
        <w:pStyle w:val="Epgrafe"/>
        <w:rPr>
          <w:color w:val="000000" w:themeColor="text1"/>
          <w:rPrChange w:id="568" w:author="marcazal" w:date="2015-09-26T18:08:00Z">
            <w:rPr/>
          </w:rPrChange>
        </w:rPr>
        <w:pPrChange w:id="569" w:author="marcazal" w:date="2015-09-26T18:01:00Z">
          <w:pPr/>
        </w:pPrChange>
      </w:pPr>
      <w:bookmarkStart w:id="570" w:name="_Ref431054248"/>
      <w:r w:rsidRPr="002E1F7B">
        <w:rPr>
          <w:color w:val="000000" w:themeColor="text1"/>
          <w:rPrChange w:id="571" w:author="marcazal" w:date="2015-09-26T18:08:00Z">
            <w:rPr>
              <w:b/>
              <w:bCs/>
            </w:rPr>
          </w:rPrChange>
        </w:rPr>
        <w:t xml:space="preserve">Tabla </w:t>
      </w:r>
      <w:r w:rsidRPr="002E1F7B">
        <w:rPr>
          <w:color w:val="000000" w:themeColor="text1"/>
          <w:rPrChange w:id="572" w:author="marcazal" w:date="2015-09-26T18:08:00Z">
            <w:rPr>
              <w:b/>
              <w:bCs/>
            </w:rPr>
          </w:rPrChange>
        </w:rPr>
        <w:fldChar w:fldCharType="begin"/>
      </w:r>
      <w:r w:rsidRPr="002E1F7B">
        <w:rPr>
          <w:color w:val="000000" w:themeColor="text1"/>
          <w:rPrChange w:id="573" w:author="marcazal" w:date="2015-09-26T18:08:00Z">
            <w:rPr>
              <w:b/>
              <w:bCs/>
            </w:rPr>
          </w:rPrChange>
        </w:rPr>
        <w:instrText xml:space="preserve"> SEQ Tabla \* ARABIC </w:instrText>
      </w:r>
      <w:r w:rsidRPr="002E1F7B">
        <w:rPr>
          <w:color w:val="000000" w:themeColor="text1"/>
          <w:rPrChange w:id="574" w:author="marcazal" w:date="2015-09-26T18:08:00Z">
            <w:rPr>
              <w:b/>
              <w:bCs/>
            </w:rPr>
          </w:rPrChange>
        </w:rPr>
        <w:fldChar w:fldCharType="separate"/>
      </w:r>
      <w:r w:rsidRPr="002E1F7B">
        <w:rPr>
          <w:noProof/>
          <w:color w:val="000000" w:themeColor="text1"/>
          <w:rPrChange w:id="575" w:author="marcazal" w:date="2015-09-26T18:08:00Z">
            <w:rPr>
              <w:b/>
              <w:bCs/>
              <w:noProof/>
            </w:rPr>
          </w:rPrChange>
        </w:rPr>
        <w:t>2</w:t>
      </w:r>
      <w:r w:rsidRPr="002E1F7B">
        <w:rPr>
          <w:color w:val="000000" w:themeColor="text1"/>
          <w:rPrChange w:id="576" w:author="marcazal" w:date="2015-09-26T18:08:00Z">
            <w:rPr>
              <w:b/>
              <w:bCs/>
            </w:rPr>
          </w:rPrChange>
        </w:rPr>
        <w:fldChar w:fldCharType="end"/>
      </w:r>
      <w:bookmarkEnd w:id="570"/>
      <w:r w:rsidRPr="002E1F7B">
        <w:rPr>
          <w:b w:val="0"/>
          <w:color w:val="000000" w:themeColor="text1"/>
          <w:rPrChange w:id="577" w:author="marcazal" w:date="2015-09-26T18:08:00Z">
            <w:rPr>
              <w:b/>
              <w:bCs/>
            </w:rPr>
          </w:rPrChange>
        </w:rPr>
        <w:t xml:space="preserve"> Numero de generaciones de código para cada una de las vistas del </w:t>
      </w:r>
      <w:proofErr w:type="spellStart"/>
      <w:r w:rsidRPr="002E1F7B">
        <w:rPr>
          <w:b w:val="0"/>
          <w:color w:val="000000" w:themeColor="text1"/>
          <w:rPrChange w:id="578" w:author="marcazal" w:date="2015-09-26T18:08:00Z">
            <w:rPr>
              <w:b/>
              <w:bCs/>
            </w:rPr>
          </w:rPrChange>
        </w:rPr>
        <w:t>Person</w:t>
      </w:r>
      <w:proofErr w:type="spellEnd"/>
      <w:r w:rsidRPr="002E1F7B">
        <w:rPr>
          <w:b w:val="0"/>
          <w:color w:val="000000" w:themeColor="text1"/>
          <w:rPrChange w:id="579" w:author="marcazal" w:date="2015-09-26T18:08:00Z">
            <w:rPr>
              <w:b/>
              <w:bCs/>
            </w:rPr>
          </w:rPrChange>
        </w:rPr>
        <w:t xml:space="preserve"> Manager en cada uno de los enfoques</w:t>
      </w:r>
    </w:p>
    <w:p w:rsidR="00631040" w:rsidRPr="00631040" w:rsidRDefault="00631040" w:rsidP="00631040"/>
    <w:p w:rsidR="00373D51" w:rsidRPr="00631040" w:rsidDel="002803BE" w:rsidRDefault="00373D51" w:rsidP="00631040">
      <w:pPr>
        <w:rPr>
          <w:del w:id="580" w:author="marcazal" w:date="2015-09-26T16:58:00Z"/>
        </w:rPr>
      </w:pPr>
    </w:p>
    <w:p w:rsidR="00697D78" w:rsidRPr="004A7E16" w:rsidRDefault="00453A57" w:rsidP="009B5F91">
      <w:commentRangeStart w:id="581"/>
      <w:commentRangeStart w:id="582"/>
      <w:del w:id="583" w:author="marcazal" w:date="2015-09-26T17:32:00Z">
        <w:r w:rsidRPr="004A7E16" w:rsidDel="00A441C5">
          <w:delText>Una vez finalizada la implementación de amb</w:delText>
        </w:r>
        <w:r w:rsidR="00BC3617" w:rsidDel="00A441C5">
          <w:delText>a</w:delText>
        </w:r>
        <w:r w:rsidRPr="004A7E16" w:rsidDel="00A441C5">
          <w:delText>s</w:delText>
        </w:r>
        <w:r w:rsidR="00BC3617" w:rsidDel="00A441C5">
          <w:delText xml:space="preserve"> unidades de análisis</w:delText>
        </w:r>
        <w:r w:rsidRPr="004A7E16" w:rsidDel="00A441C5">
          <w:delText xml:space="preserve"> del caso, de manera adicional se </w:delText>
        </w:r>
        <w:r w:rsidR="006B45CD" w:rsidDel="00A441C5">
          <w:delText>llevó</w:delText>
        </w:r>
        <w:r w:rsidRPr="004A7E16" w:rsidDel="00A441C5">
          <w:delText xml:space="preserve"> a cabo un análisis de líneas de código, para medir el tamaño de los proyectos. </w:delText>
        </w:r>
        <w:commentRangeEnd w:id="581"/>
        <w:r w:rsidR="00534DCE" w:rsidDel="00A441C5">
          <w:rPr>
            <w:rStyle w:val="Refdecomentario"/>
          </w:rPr>
          <w:commentReference w:id="581"/>
        </w:r>
      </w:del>
      <w:commentRangeEnd w:id="582"/>
      <w:r w:rsidR="00041449">
        <w:rPr>
          <w:rStyle w:val="Refdecomentario"/>
        </w:rPr>
        <w:commentReference w:id="582"/>
      </w:r>
      <w:ins w:id="584" w:author="marcazal" w:date="2015-09-26T17:32:00Z">
        <w:r w:rsidR="00A441C5">
          <w:t>Finalmente</w:t>
        </w:r>
      </w:ins>
      <w:ins w:id="585" w:author="marcazal" w:date="2015-09-27T15:22:00Z">
        <w:r w:rsidR="008E1102">
          <w:t>, para</w:t>
        </w:r>
      </w:ins>
      <w:ins w:id="586" w:author="marcazal" w:date="2015-09-26T17:32:00Z">
        <w:r w:rsidR="00A441C5">
          <w:t xml:space="preserve"> </w:t>
        </w:r>
      </w:ins>
      <w:ins w:id="587" w:author="marcazal" w:date="2015-09-26T17:34:00Z">
        <w:r w:rsidR="00A441C5">
          <w:t xml:space="preserve">llevar a cabo </w:t>
        </w:r>
      </w:ins>
      <w:ins w:id="588" w:author="marcazal" w:date="2015-09-26T17:32:00Z">
        <w:r w:rsidR="00A441C5">
          <w:t xml:space="preserve">un </w:t>
        </w:r>
      </w:ins>
      <w:ins w:id="589" w:author="marcazal" w:date="2015-09-26T17:33:00Z">
        <w:r w:rsidR="00A441C5">
          <w:t>análisis</w:t>
        </w:r>
      </w:ins>
      <w:ins w:id="590" w:author="marcazal" w:date="2015-09-26T17:32:00Z">
        <w:r w:rsidR="00A441C5">
          <w:t xml:space="preserve"> </w:t>
        </w:r>
      </w:ins>
      <w:ins w:id="591" w:author="marcazal" w:date="2015-09-26T17:33:00Z">
        <w:r w:rsidR="00A441C5">
          <w:t xml:space="preserve">de las líneas de código </w:t>
        </w:r>
      </w:ins>
      <w:ins w:id="592" w:author="marcazal" w:date="2015-09-26T17:34:00Z">
        <w:r w:rsidR="00A441C5">
          <w:t>generadas</w:t>
        </w:r>
      </w:ins>
      <w:ins w:id="593" w:author="marcazal" w:date="2015-09-26T17:51:00Z">
        <w:r w:rsidR="00346670">
          <w:t xml:space="preserve"> automáticamente</w:t>
        </w:r>
      </w:ins>
      <w:ins w:id="594" w:author="marcazal" w:date="2015-09-26T17:34:00Z">
        <w:r w:rsidR="00A441C5">
          <w:t xml:space="preserve"> a partir de los modelos de entrada se utilizó la </w:t>
        </w:r>
      </w:ins>
      <w:ins w:id="595" w:author="marcazal" w:date="2015-09-26T18:39:00Z">
        <w:r w:rsidR="002E1F7B">
          <w:fldChar w:fldCharType="begin"/>
        </w:r>
        <w:r w:rsidR="00AA19D1">
          <w:instrText xml:space="preserve"> REF _Ref431056110 \h </w:instrText>
        </w:r>
      </w:ins>
      <w:r w:rsidR="002E1F7B">
        <w:fldChar w:fldCharType="separate"/>
      </w:r>
      <w:ins w:id="596" w:author="marcazal" w:date="2015-09-26T18:39:00Z">
        <w:r w:rsidR="00AA19D1">
          <w:t xml:space="preserve">Tabla </w:t>
        </w:r>
        <w:r w:rsidR="00AA19D1">
          <w:rPr>
            <w:noProof/>
          </w:rPr>
          <w:t>3</w:t>
        </w:r>
        <w:r w:rsidR="002E1F7B">
          <w:fldChar w:fldCharType="end"/>
        </w:r>
      </w:ins>
    </w:p>
    <w:tbl>
      <w:tblPr>
        <w:tblStyle w:val="Tablaconcuadrcula"/>
        <w:tblW w:w="0" w:type="auto"/>
        <w:jc w:val="center"/>
        <w:tblLayout w:type="fixed"/>
        <w:tblLook w:val="04A0"/>
        <w:tblPrChange w:id="597" w:author="marcazal" w:date="2015-09-27T15:20:00Z">
          <w:tblPr>
            <w:tblStyle w:val="Tablaconcuadrcula"/>
            <w:tblW w:w="0" w:type="auto"/>
            <w:tblLook w:val="04A0"/>
          </w:tblPr>
        </w:tblPrChange>
      </w:tblPr>
      <w:tblGrid>
        <w:gridCol w:w="2802"/>
        <w:gridCol w:w="1559"/>
        <w:gridCol w:w="1468"/>
        <w:gridCol w:w="1534"/>
        <w:gridCol w:w="1357"/>
        <w:tblGridChange w:id="598">
          <w:tblGrid>
            <w:gridCol w:w="1550"/>
            <w:gridCol w:w="1252"/>
            <w:gridCol w:w="629"/>
            <w:gridCol w:w="884"/>
            <w:gridCol w:w="820"/>
            <w:gridCol w:w="694"/>
            <w:gridCol w:w="1187"/>
            <w:gridCol w:w="347"/>
            <w:gridCol w:w="1357"/>
          </w:tblGrid>
        </w:tblGridChange>
      </w:tblGrid>
      <w:tr w:rsidR="002803BE" w:rsidRPr="004118BF" w:rsidTr="008E1102">
        <w:trPr>
          <w:trHeight w:val="260"/>
          <w:jc w:val="center"/>
          <w:trPrChange w:id="599" w:author="marcazal" w:date="2015-09-27T15:20:00Z">
            <w:trPr>
              <w:trHeight w:val="253"/>
            </w:trPr>
          </w:trPrChange>
        </w:trPr>
        <w:tc>
          <w:tcPr>
            <w:tcW w:w="2802" w:type="dxa"/>
            <w:vMerge w:val="restart"/>
            <w:vAlign w:val="center"/>
            <w:tcPrChange w:id="600" w:author="marcazal" w:date="2015-09-27T15:20:00Z">
              <w:tcPr>
                <w:tcW w:w="2802" w:type="dxa"/>
                <w:gridSpan w:val="2"/>
                <w:vMerge w:val="restart"/>
                <w:vAlign w:val="center"/>
              </w:tcPr>
            </w:tcPrChange>
          </w:tcPr>
          <w:p w:rsidR="002803BE" w:rsidRPr="002803BE" w:rsidRDefault="002E1F7B" w:rsidP="00940107">
            <w:pPr>
              <w:spacing w:after="200" w:line="276" w:lineRule="auto"/>
              <w:jc w:val="center"/>
              <w:rPr>
                <w:b/>
                <w:sz w:val="16"/>
                <w:szCs w:val="16"/>
                <w:rPrChange w:id="601" w:author="marcazal" w:date="2015-09-26T17:07:00Z">
                  <w:rPr>
                    <w:b/>
                  </w:rPr>
                </w:rPrChange>
              </w:rPr>
            </w:pPr>
            <w:r w:rsidRPr="002E1F7B">
              <w:rPr>
                <w:b/>
                <w:sz w:val="16"/>
                <w:szCs w:val="16"/>
                <w:rPrChange w:id="602" w:author="marcazal" w:date="2015-09-26T17:07:00Z">
                  <w:rPr>
                    <w:b/>
                  </w:rPr>
                </w:rPrChange>
              </w:rPr>
              <w:t>Líneas de código</w:t>
            </w:r>
          </w:p>
        </w:tc>
        <w:tc>
          <w:tcPr>
            <w:tcW w:w="3027" w:type="dxa"/>
            <w:gridSpan w:val="2"/>
            <w:tcPrChange w:id="603" w:author="marcazal" w:date="2015-09-27T15:20:00Z">
              <w:tcPr>
                <w:tcW w:w="3027" w:type="dxa"/>
                <w:gridSpan w:val="4"/>
              </w:tcPr>
            </w:tcPrChange>
          </w:tcPr>
          <w:p w:rsidR="002803BE" w:rsidRPr="002803BE" w:rsidRDefault="002803BE" w:rsidP="00940107">
            <w:pPr>
              <w:spacing w:after="200" w:line="276" w:lineRule="auto"/>
              <w:jc w:val="center"/>
              <w:rPr>
                <w:rFonts w:cs="CMBX10"/>
                <w:b/>
                <w:sz w:val="16"/>
                <w:szCs w:val="16"/>
                <w:rPrChange w:id="604" w:author="marcazal" w:date="2015-09-26T17:07:00Z">
                  <w:rPr>
                    <w:rFonts w:cs="CMBX10"/>
                    <w:b/>
                  </w:rPr>
                </w:rPrChange>
              </w:rPr>
            </w:pPr>
            <w:proofErr w:type="spellStart"/>
            <w:r w:rsidRPr="002803BE">
              <w:rPr>
                <w:b/>
                <w:sz w:val="16"/>
                <w:szCs w:val="16"/>
              </w:rPr>
              <w:t>MoWebA</w:t>
            </w:r>
            <w:proofErr w:type="spellEnd"/>
            <w:r w:rsidRPr="002803BE">
              <w:rPr>
                <w:b/>
                <w:sz w:val="16"/>
                <w:szCs w:val="16"/>
              </w:rPr>
              <w:t xml:space="preserve"> sin RIA (j = a)</w:t>
            </w:r>
          </w:p>
        </w:tc>
        <w:tc>
          <w:tcPr>
            <w:tcW w:w="2891" w:type="dxa"/>
            <w:gridSpan w:val="2"/>
            <w:tcPrChange w:id="605" w:author="marcazal" w:date="2015-09-27T15:20:00Z">
              <w:tcPr>
                <w:tcW w:w="0" w:type="auto"/>
                <w:gridSpan w:val="3"/>
              </w:tcPr>
            </w:tcPrChange>
          </w:tcPr>
          <w:p w:rsidR="002803BE" w:rsidRPr="002803BE" w:rsidRDefault="002803BE" w:rsidP="00940107">
            <w:pPr>
              <w:spacing w:after="200" w:line="276" w:lineRule="auto"/>
              <w:jc w:val="center"/>
              <w:rPr>
                <w:rFonts w:cs="CMBX10"/>
                <w:b/>
                <w:sz w:val="16"/>
                <w:szCs w:val="16"/>
                <w:rPrChange w:id="606" w:author="marcazal" w:date="2015-09-26T17:07:00Z">
                  <w:rPr>
                    <w:rFonts w:cs="CMBX10"/>
                    <w:b/>
                  </w:rPr>
                </w:rPrChange>
              </w:rPr>
            </w:pPr>
            <w:proofErr w:type="spellStart"/>
            <w:r w:rsidRPr="002803BE">
              <w:rPr>
                <w:b/>
                <w:sz w:val="16"/>
                <w:szCs w:val="16"/>
              </w:rPr>
              <w:t>MoWebA</w:t>
            </w:r>
            <w:proofErr w:type="spellEnd"/>
            <w:r w:rsidRPr="002803BE">
              <w:rPr>
                <w:b/>
                <w:sz w:val="16"/>
                <w:szCs w:val="16"/>
              </w:rPr>
              <w:t xml:space="preserve"> con RIA (j = b)</w:t>
            </w:r>
          </w:p>
        </w:tc>
      </w:tr>
      <w:tr w:rsidR="002803BE" w:rsidRPr="004118BF" w:rsidTr="00B378D8">
        <w:trPr>
          <w:trHeight w:val="253"/>
          <w:jc w:val="center"/>
          <w:trPrChange w:id="607" w:author="marcazal" w:date="2015-09-26T17:11:00Z">
            <w:trPr>
              <w:trHeight w:val="253"/>
            </w:trPr>
          </w:trPrChange>
        </w:trPr>
        <w:tc>
          <w:tcPr>
            <w:tcW w:w="2802" w:type="dxa"/>
            <w:vMerge/>
            <w:vAlign w:val="center"/>
            <w:tcPrChange w:id="608" w:author="marcazal" w:date="2015-09-26T17:11:00Z">
              <w:tcPr>
                <w:tcW w:w="0" w:type="auto"/>
                <w:vMerge/>
                <w:vAlign w:val="center"/>
              </w:tcPr>
            </w:tcPrChange>
          </w:tcPr>
          <w:p w:rsidR="002803BE" w:rsidRPr="002803BE" w:rsidRDefault="002803BE" w:rsidP="00940107">
            <w:pPr>
              <w:spacing w:after="200" w:line="276" w:lineRule="auto"/>
              <w:jc w:val="center"/>
              <w:rPr>
                <w:b/>
                <w:sz w:val="16"/>
                <w:szCs w:val="16"/>
                <w:rPrChange w:id="609" w:author="marcazal" w:date="2015-09-26T17:07:00Z">
                  <w:rPr>
                    <w:b/>
                  </w:rPr>
                </w:rPrChange>
              </w:rPr>
            </w:pPr>
          </w:p>
        </w:tc>
        <w:tc>
          <w:tcPr>
            <w:tcW w:w="1559" w:type="dxa"/>
            <w:vAlign w:val="center"/>
            <w:tcPrChange w:id="610" w:author="marcazal" w:date="2015-09-26T17:11:00Z">
              <w:tcPr>
                <w:tcW w:w="0" w:type="auto"/>
                <w:gridSpan w:val="2"/>
                <w:vAlign w:val="center"/>
              </w:tcPr>
            </w:tcPrChange>
          </w:tcPr>
          <w:p w:rsidR="002803BE" w:rsidRPr="002803BE" w:rsidRDefault="002E1F7B" w:rsidP="00940107">
            <w:pPr>
              <w:spacing w:after="200" w:line="276" w:lineRule="auto"/>
              <w:jc w:val="center"/>
              <w:rPr>
                <w:b/>
                <w:sz w:val="16"/>
                <w:szCs w:val="16"/>
                <w:rPrChange w:id="611" w:author="marcazal" w:date="2015-09-26T17:07:00Z">
                  <w:rPr>
                    <w:b/>
                  </w:rPr>
                </w:rPrChange>
              </w:rPr>
            </w:pPr>
            <w:ins w:id="612" w:author="marcazal" w:date="2015-09-26T17:05:00Z">
              <w:r w:rsidRPr="002E1F7B">
                <w:rPr>
                  <w:b/>
                  <w:sz w:val="16"/>
                  <w:szCs w:val="16"/>
                  <w:rPrChange w:id="613" w:author="marcazal" w:date="2015-09-26T17:07:00Z">
                    <w:rPr>
                      <w:b/>
                    </w:rPr>
                  </w:rPrChange>
                </w:rPr>
                <w:t>Líneas</w:t>
              </w:r>
            </w:ins>
            <w:ins w:id="614" w:author="marcazal" w:date="2015-09-26T17:04:00Z">
              <w:r w:rsidRPr="002E1F7B">
                <w:rPr>
                  <w:b/>
                  <w:sz w:val="16"/>
                  <w:szCs w:val="16"/>
                  <w:rPrChange w:id="615" w:author="marcazal" w:date="2015-09-26T17:07:00Z">
                    <w:rPr>
                      <w:b/>
                    </w:rPr>
                  </w:rPrChange>
                </w:rPr>
                <w:t xml:space="preserve"> de código autom</w:t>
              </w:r>
            </w:ins>
            <w:ins w:id="616" w:author="marcazal" w:date="2015-09-26T17:05:00Z">
              <w:r w:rsidRPr="002E1F7B">
                <w:rPr>
                  <w:b/>
                  <w:sz w:val="16"/>
                  <w:szCs w:val="16"/>
                  <w:rPrChange w:id="617" w:author="marcazal" w:date="2015-09-26T17:07:00Z">
                    <w:rPr>
                      <w:b/>
                    </w:rPr>
                  </w:rPrChange>
                </w:rPr>
                <w:t>áticas</w:t>
              </w:r>
            </w:ins>
          </w:p>
        </w:tc>
        <w:tc>
          <w:tcPr>
            <w:tcW w:w="1468" w:type="dxa"/>
            <w:vAlign w:val="center"/>
            <w:tcPrChange w:id="618" w:author="marcazal" w:date="2015-09-26T17:11:00Z">
              <w:tcPr>
                <w:tcW w:w="0" w:type="auto"/>
                <w:gridSpan w:val="2"/>
                <w:vAlign w:val="center"/>
              </w:tcPr>
            </w:tcPrChange>
          </w:tcPr>
          <w:p w:rsidR="002803BE" w:rsidRPr="002803BE" w:rsidRDefault="002E1F7B" w:rsidP="008E1102">
            <w:pPr>
              <w:spacing w:after="200" w:line="276" w:lineRule="auto"/>
              <w:jc w:val="center"/>
              <w:rPr>
                <w:b/>
                <w:sz w:val="16"/>
                <w:szCs w:val="16"/>
                <w:rPrChange w:id="619" w:author="marcazal" w:date="2015-09-26T17:07:00Z">
                  <w:rPr>
                    <w:b/>
                  </w:rPr>
                </w:rPrChange>
              </w:rPr>
            </w:pPr>
            <w:ins w:id="620" w:author="marcazal" w:date="2015-09-26T17:06:00Z">
              <w:r w:rsidRPr="002E1F7B">
                <w:rPr>
                  <w:b/>
                  <w:sz w:val="16"/>
                  <w:szCs w:val="16"/>
                  <w:rPrChange w:id="621" w:author="marcazal" w:date="2015-09-26T17:07:00Z">
                    <w:rPr>
                      <w:b/>
                    </w:rPr>
                  </w:rPrChange>
                </w:rPr>
                <w:t xml:space="preserve">Líneas de código </w:t>
              </w:r>
            </w:ins>
            <w:ins w:id="622" w:author="marcazal" w:date="2015-09-26T17:07:00Z">
              <w:r w:rsidRPr="002E1F7B">
                <w:rPr>
                  <w:b/>
                  <w:sz w:val="16"/>
                  <w:szCs w:val="16"/>
                  <w:rPrChange w:id="623" w:author="marcazal" w:date="2015-09-26T17:07:00Z">
                    <w:rPr>
                      <w:b/>
                    </w:rPr>
                  </w:rPrChange>
                </w:rPr>
                <w:t>manuales</w:t>
              </w:r>
            </w:ins>
          </w:p>
        </w:tc>
        <w:tc>
          <w:tcPr>
            <w:tcW w:w="1534" w:type="dxa"/>
            <w:vAlign w:val="center"/>
            <w:tcPrChange w:id="624" w:author="marcazal" w:date="2015-09-26T17:11:00Z">
              <w:tcPr>
                <w:tcW w:w="0" w:type="auto"/>
                <w:gridSpan w:val="2"/>
                <w:vAlign w:val="center"/>
              </w:tcPr>
            </w:tcPrChange>
          </w:tcPr>
          <w:p w:rsidR="002803BE" w:rsidRPr="002803BE" w:rsidRDefault="002E1F7B" w:rsidP="00940107">
            <w:pPr>
              <w:spacing w:after="200" w:line="276" w:lineRule="auto"/>
              <w:jc w:val="center"/>
              <w:rPr>
                <w:b/>
                <w:sz w:val="16"/>
                <w:szCs w:val="16"/>
                <w:rPrChange w:id="625" w:author="marcazal" w:date="2015-09-26T17:07:00Z">
                  <w:rPr>
                    <w:b/>
                  </w:rPr>
                </w:rPrChange>
              </w:rPr>
            </w:pPr>
            <w:ins w:id="626" w:author="marcazal" w:date="2015-09-26T17:07:00Z">
              <w:r w:rsidRPr="002E1F7B">
                <w:rPr>
                  <w:b/>
                  <w:sz w:val="16"/>
                  <w:szCs w:val="16"/>
                  <w:rPrChange w:id="627" w:author="marcazal" w:date="2015-09-26T17:07:00Z">
                    <w:rPr>
                      <w:b/>
                    </w:rPr>
                  </w:rPrChange>
                </w:rPr>
                <w:t>Líneas de código automáticas</w:t>
              </w:r>
            </w:ins>
          </w:p>
        </w:tc>
        <w:tc>
          <w:tcPr>
            <w:tcW w:w="1357" w:type="dxa"/>
            <w:vAlign w:val="center"/>
            <w:tcPrChange w:id="628" w:author="marcazal" w:date="2015-09-26T17:11:00Z">
              <w:tcPr>
                <w:tcW w:w="0" w:type="auto"/>
                <w:gridSpan w:val="2"/>
                <w:vAlign w:val="center"/>
              </w:tcPr>
            </w:tcPrChange>
          </w:tcPr>
          <w:p w:rsidR="002803BE" w:rsidRPr="002803BE" w:rsidRDefault="002E1F7B" w:rsidP="00940107">
            <w:pPr>
              <w:spacing w:after="200" w:line="276" w:lineRule="auto"/>
              <w:jc w:val="center"/>
              <w:rPr>
                <w:b/>
                <w:sz w:val="16"/>
                <w:szCs w:val="16"/>
                <w:rPrChange w:id="629" w:author="marcazal" w:date="2015-09-26T17:07:00Z">
                  <w:rPr>
                    <w:b/>
                  </w:rPr>
                </w:rPrChange>
              </w:rPr>
            </w:pPr>
            <w:ins w:id="630" w:author="marcazal" w:date="2015-09-26T17:07:00Z">
              <w:r w:rsidRPr="002E1F7B">
                <w:rPr>
                  <w:b/>
                  <w:sz w:val="16"/>
                  <w:szCs w:val="16"/>
                  <w:rPrChange w:id="631" w:author="marcazal" w:date="2015-09-26T17:07:00Z">
                    <w:rPr>
                      <w:b/>
                    </w:rPr>
                  </w:rPrChange>
                </w:rPr>
                <w:t>Líneas de código manuales</w:t>
              </w:r>
            </w:ins>
          </w:p>
        </w:tc>
      </w:tr>
      <w:tr w:rsidR="0052790B" w:rsidRPr="004118BF" w:rsidTr="00B25C7D">
        <w:trPr>
          <w:trHeight w:val="458"/>
          <w:jc w:val="center"/>
          <w:trPrChange w:id="632" w:author="marcazal" w:date="2015-09-26T17:18:00Z">
            <w:trPr>
              <w:trHeight w:val="253"/>
            </w:trPr>
          </w:trPrChange>
        </w:trPr>
        <w:tc>
          <w:tcPr>
            <w:tcW w:w="2802" w:type="dxa"/>
            <w:tcPrChange w:id="633" w:author="marcazal" w:date="2015-09-26T17:18:00Z">
              <w:tcPr>
                <w:tcW w:w="2802" w:type="dxa"/>
                <w:gridSpan w:val="2"/>
              </w:tcPr>
            </w:tcPrChange>
          </w:tcPr>
          <w:p w:rsidR="0052790B" w:rsidRPr="004A7E16" w:rsidRDefault="0052790B" w:rsidP="00940107">
            <w:pPr>
              <w:jc w:val="center"/>
              <w:rPr>
                <w:b/>
              </w:rPr>
            </w:pPr>
            <w:r w:rsidRPr="004A7E16">
              <w:rPr>
                <w:b/>
                <w:sz w:val="16"/>
              </w:rPr>
              <w:t>Agregar persona</w:t>
            </w:r>
            <w:r>
              <w:rPr>
                <w:b/>
                <w:sz w:val="16"/>
              </w:rPr>
              <w:t xml:space="preserve"> (i = 1)</w:t>
            </w:r>
          </w:p>
        </w:tc>
        <w:tc>
          <w:tcPr>
            <w:tcW w:w="1559" w:type="dxa"/>
            <w:tcPrChange w:id="634" w:author="marcazal" w:date="2015-09-26T17:18:00Z">
              <w:tcPr>
                <w:tcW w:w="1513" w:type="dxa"/>
                <w:gridSpan w:val="2"/>
                <w:vAlign w:val="center"/>
              </w:tcPr>
            </w:tcPrChange>
          </w:tcPr>
          <w:p w:rsidR="0052790B" w:rsidRPr="004A7E16" w:rsidRDefault="0052790B" w:rsidP="00940107">
            <w:pPr>
              <w:jc w:val="center"/>
              <w:rPr>
                <w:b/>
              </w:rPr>
            </w:pPr>
            <w:proofErr w:type="spellStart"/>
            <w:ins w:id="635" w:author="marcazal" w:date="2015-09-26T17:15:00Z">
              <w:r>
                <w:rPr>
                  <w:b/>
                  <w:sz w:val="16"/>
                </w:rPr>
                <w:t>lca</w:t>
              </w:r>
              <w:r w:rsidRPr="008021B7">
                <w:rPr>
                  <w:b/>
                  <w:sz w:val="16"/>
                  <w:vertAlign w:val="subscript"/>
                </w:rPr>
                <w:t>i</w:t>
              </w:r>
              <w:proofErr w:type="spellEnd"/>
              <w:r w:rsidRPr="008021B7">
                <w:rPr>
                  <w:b/>
                  <w:sz w:val="16"/>
                  <w:vertAlign w:val="subscript"/>
                </w:rPr>
                <w:t>=1,a</w:t>
              </w:r>
            </w:ins>
          </w:p>
        </w:tc>
        <w:tc>
          <w:tcPr>
            <w:tcW w:w="1468" w:type="dxa"/>
            <w:tcPrChange w:id="636" w:author="marcazal" w:date="2015-09-26T17:18:00Z">
              <w:tcPr>
                <w:tcW w:w="1514" w:type="dxa"/>
                <w:gridSpan w:val="2"/>
                <w:vAlign w:val="center"/>
              </w:tcPr>
            </w:tcPrChange>
          </w:tcPr>
          <w:p w:rsidR="0052790B" w:rsidRPr="004A7E16" w:rsidRDefault="0052790B" w:rsidP="00940107">
            <w:pPr>
              <w:jc w:val="center"/>
              <w:rPr>
                <w:b/>
              </w:rPr>
            </w:pPr>
            <w:proofErr w:type="spellStart"/>
            <w:ins w:id="637" w:author="marcazal" w:date="2015-09-26T17:17:00Z">
              <w:r>
                <w:rPr>
                  <w:b/>
                  <w:sz w:val="16"/>
                </w:rPr>
                <w:t>lcm</w:t>
              </w:r>
              <w:r w:rsidRPr="008021B7">
                <w:rPr>
                  <w:b/>
                  <w:sz w:val="16"/>
                  <w:vertAlign w:val="subscript"/>
                </w:rPr>
                <w:t>i</w:t>
              </w:r>
              <w:proofErr w:type="spellEnd"/>
              <w:r w:rsidRPr="008021B7">
                <w:rPr>
                  <w:b/>
                  <w:sz w:val="16"/>
                  <w:vertAlign w:val="subscript"/>
                </w:rPr>
                <w:t>=1,a</w:t>
              </w:r>
            </w:ins>
          </w:p>
        </w:tc>
        <w:tc>
          <w:tcPr>
            <w:tcW w:w="1534" w:type="dxa"/>
            <w:tcPrChange w:id="638" w:author="marcazal" w:date="2015-09-26T17:18:00Z">
              <w:tcPr>
                <w:tcW w:w="0" w:type="auto"/>
                <w:gridSpan w:val="2"/>
                <w:vAlign w:val="center"/>
              </w:tcPr>
            </w:tcPrChange>
          </w:tcPr>
          <w:p w:rsidR="0052790B" w:rsidRPr="004A7E16" w:rsidRDefault="0052790B" w:rsidP="00940107">
            <w:pPr>
              <w:jc w:val="center"/>
              <w:rPr>
                <w:b/>
              </w:rPr>
            </w:pPr>
            <w:proofErr w:type="spellStart"/>
            <w:ins w:id="639" w:author="marcazal" w:date="2015-09-26T17:18:00Z">
              <w:r>
                <w:rPr>
                  <w:b/>
                  <w:sz w:val="16"/>
                </w:rPr>
                <w:t>lca</w:t>
              </w:r>
              <w:r w:rsidRPr="008021B7">
                <w:rPr>
                  <w:b/>
                  <w:sz w:val="16"/>
                  <w:vertAlign w:val="subscript"/>
                </w:rPr>
                <w:t>i</w:t>
              </w:r>
              <w:proofErr w:type="spellEnd"/>
              <w:r w:rsidRPr="008021B7">
                <w:rPr>
                  <w:b/>
                  <w:sz w:val="16"/>
                  <w:vertAlign w:val="subscript"/>
                </w:rPr>
                <w:t>=1,</w:t>
              </w:r>
              <w:r>
                <w:rPr>
                  <w:b/>
                  <w:sz w:val="16"/>
                  <w:vertAlign w:val="subscript"/>
                </w:rPr>
                <w:t>b</w:t>
              </w:r>
            </w:ins>
          </w:p>
        </w:tc>
        <w:tc>
          <w:tcPr>
            <w:tcW w:w="1357" w:type="dxa"/>
            <w:tcPrChange w:id="640" w:author="marcazal" w:date="2015-09-26T17:18:00Z">
              <w:tcPr>
                <w:tcW w:w="0" w:type="auto"/>
                <w:vAlign w:val="center"/>
              </w:tcPr>
            </w:tcPrChange>
          </w:tcPr>
          <w:p w:rsidR="0052790B" w:rsidRPr="004A7E16" w:rsidRDefault="0052790B" w:rsidP="00940107">
            <w:pPr>
              <w:jc w:val="center"/>
              <w:rPr>
                <w:b/>
              </w:rPr>
            </w:pPr>
            <w:proofErr w:type="spellStart"/>
            <w:ins w:id="641" w:author="marcazal" w:date="2015-09-26T17:18:00Z">
              <w:r>
                <w:rPr>
                  <w:b/>
                  <w:sz w:val="16"/>
                </w:rPr>
                <w:t>lcm</w:t>
              </w:r>
              <w:r w:rsidRPr="008021B7">
                <w:rPr>
                  <w:b/>
                  <w:sz w:val="16"/>
                  <w:vertAlign w:val="subscript"/>
                </w:rPr>
                <w:t>i</w:t>
              </w:r>
              <w:proofErr w:type="spellEnd"/>
              <w:r w:rsidRPr="008021B7">
                <w:rPr>
                  <w:b/>
                  <w:sz w:val="16"/>
                  <w:vertAlign w:val="subscript"/>
                </w:rPr>
                <w:t>=1,</w:t>
              </w:r>
            </w:ins>
            <w:ins w:id="642" w:author="marcazal" w:date="2015-09-26T17:22:00Z">
              <w:r w:rsidR="00D414C2">
                <w:rPr>
                  <w:b/>
                  <w:sz w:val="16"/>
                  <w:vertAlign w:val="subscript"/>
                </w:rPr>
                <w:t>b</w:t>
              </w:r>
            </w:ins>
          </w:p>
        </w:tc>
      </w:tr>
      <w:tr w:rsidR="0052790B" w:rsidRPr="004118BF" w:rsidTr="00D414C2">
        <w:trPr>
          <w:trHeight w:val="1672"/>
          <w:jc w:val="center"/>
          <w:trPrChange w:id="643" w:author="marcazal" w:date="2015-09-26T17:21:00Z">
            <w:trPr>
              <w:trHeight w:val="750"/>
            </w:trPr>
          </w:trPrChange>
        </w:trPr>
        <w:tc>
          <w:tcPr>
            <w:tcW w:w="2802" w:type="dxa"/>
            <w:tcPrChange w:id="644" w:author="marcazal" w:date="2015-09-26T17:21:00Z">
              <w:tcPr>
                <w:tcW w:w="2802" w:type="dxa"/>
                <w:gridSpan w:val="2"/>
              </w:tcPr>
            </w:tcPrChange>
          </w:tcPr>
          <w:p w:rsidR="0052790B" w:rsidRDefault="0052790B" w:rsidP="00940107">
            <w:pPr>
              <w:jc w:val="center"/>
              <w:rPr>
                <w:rFonts w:cs="CMBX10"/>
                <w:b/>
              </w:rPr>
            </w:pPr>
            <w:r w:rsidRPr="004A7E16">
              <w:rPr>
                <w:b/>
                <w:sz w:val="16"/>
              </w:rPr>
              <w:t>Mostrar persona</w:t>
            </w:r>
            <w:r>
              <w:rPr>
                <w:b/>
                <w:sz w:val="16"/>
              </w:rPr>
              <w:t xml:space="preserve"> (i = 2)</w:t>
            </w:r>
          </w:p>
        </w:tc>
        <w:tc>
          <w:tcPr>
            <w:tcW w:w="1559" w:type="dxa"/>
            <w:tcPrChange w:id="645" w:author="marcazal" w:date="2015-09-26T17:21:00Z">
              <w:tcPr>
                <w:tcW w:w="1513" w:type="dxa"/>
                <w:gridSpan w:val="2"/>
                <w:vAlign w:val="center"/>
              </w:tcPr>
            </w:tcPrChange>
          </w:tcPr>
          <w:p w:rsidR="0052790B" w:rsidRPr="004A7E16" w:rsidRDefault="0052790B" w:rsidP="00940107">
            <w:pPr>
              <w:jc w:val="center"/>
              <w:rPr>
                <w:b/>
              </w:rPr>
            </w:pPr>
            <w:proofErr w:type="spellStart"/>
            <w:ins w:id="646" w:author="marcazal" w:date="2015-09-26T17:15:00Z">
              <w:r>
                <w:rPr>
                  <w:b/>
                  <w:sz w:val="16"/>
                </w:rPr>
                <w:t>lca</w:t>
              </w:r>
              <w:r w:rsidRPr="008021B7">
                <w:rPr>
                  <w:b/>
                  <w:sz w:val="16"/>
                  <w:vertAlign w:val="subscript"/>
                </w:rPr>
                <w:t>i</w:t>
              </w:r>
              <w:proofErr w:type="spellEnd"/>
              <w:r w:rsidRPr="008021B7">
                <w:rPr>
                  <w:b/>
                  <w:sz w:val="16"/>
                  <w:vertAlign w:val="subscript"/>
                </w:rPr>
                <w:t>=2,a</w:t>
              </w:r>
            </w:ins>
          </w:p>
        </w:tc>
        <w:tc>
          <w:tcPr>
            <w:tcW w:w="1468" w:type="dxa"/>
            <w:tcPrChange w:id="647" w:author="marcazal" w:date="2015-09-26T17:21:00Z">
              <w:tcPr>
                <w:tcW w:w="1514" w:type="dxa"/>
                <w:gridSpan w:val="2"/>
                <w:vAlign w:val="center"/>
              </w:tcPr>
            </w:tcPrChange>
          </w:tcPr>
          <w:p w:rsidR="0052790B" w:rsidRPr="004A7E16" w:rsidRDefault="0052790B" w:rsidP="00940107">
            <w:pPr>
              <w:jc w:val="center"/>
              <w:rPr>
                <w:b/>
              </w:rPr>
            </w:pPr>
            <w:proofErr w:type="spellStart"/>
            <w:ins w:id="648" w:author="marcazal" w:date="2015-09-26T17:17:00Z">
              <w:r>
                <w:rPr>
                  <w:b/>
                  <w:sz w:val="16"/>
                </w:rPr>
                <w:t>lcm</w:t>
              </w:r>
              <w:r w:rsidRPr="008021B7">
                <w:rPr>
                  <w:b/>
                  <w:sz w:val="16"/>
                  <w:vertAlign w:val="subscript"/>
                </w:rPr>
                <w:t>i</w:t>
              </w:r>
              <w:proofErr w:type="spellEnd"/>
              <w:r w:rsidRPr="008021B7">
                <w:rPr>
                  <w:b/>
                  <w:sz w:val="16"/>
                  <w:vertAlign w:val="subscript"/>
                </w:rPr>
                <w:t>=2,a</w:t>
              </w:r>
            </w:ins>
          </w:p>
        </w:tc>
        <w:tc>
          <w:tcPr>
            <w:tcW w:w="1534" w:type="dxa"/>
            <w:tcPrChange w:id="649" w:author="marcazal" w:date="2015-09-26T17:21:00Z">
              <w:tcPr>
                <w:tcW w:w="0" w:type="auto"/>
                <w:gridSpan w:val="2"/>
                <w:vAlign w:val="center"/>
              </w:tcPr>
            </w:tcPrChange>
          </w:tcPr>
          <w:p w:rsidR="0052790B" w:rsidRPr="004A7E16" w:rsidRDefault="0052790B" w:rsidP="00940107">
            <w:pPr>
              <w:jc w:val="center"/>
              <w:rPr>
                <w:b/>
              </w:rPr>
            </w:pPr>
            <w:proofErr w:type="spellStart"/>
            <w:ins w:id="650" w:author="marcazal" w:date="2015-09-26T17:18:00Z">
              <w:r>
                <w:rPr>
                  <w:b/>
                  <w:sz w:val="16"/>
                </w:rPr>
                <w:t>lca</w:t>
              </w:r>
              <w:r w:rsidRPr="008021B7">
                <w:rPr>
                  <w:b/>
                  <w:sz w:val="16"/>
                  <w:vertAlign w:val="subscript"/>
                </w:rPr>
                <w:t>i</w:t>
              </w:r>
              <w:proofErr w:type="spellEnd"/>
              <w:r w:rsidRPr="008021B7">
                <w:rPr>
                  <w:b/>
                  <w:sz w:val="16"/>
                  <w:vertAlign w:val="subscript"/>
                </w:rPr>
                <w:t>=2,</w:t>
              </w:r>
              <w:r>
                <w:rPr>
                  <w:b/>
                  <w:sz w:val="16"/>
                  <w:vertAlign w:val="subscript"/>
                </w:rPr>
                <w:t>b</w:t>
              </w:r>
            </w:ins>
          </w:p>
        </w:tc>
        <w:tc>
          <w:tcPr>
            <w:tcW w:w="1357" w:type="dxa"/>
            <w:tcPrChange w:id="651" w:author="marcazal" w:date="2015-09-26T17:21:00Z">
              <w:tcPr>
                <w:tcW w:w="0" w:type="auto"/>
                <w:vAlign w:val="center"/>
              </w:tcPr>
            </w:tcPrChange>
          </w:tcPr>
          <w:p w:rsidR="0052790B" w:rsidRPr="004A7E16" w:rsidRDefault="0052790B" w:rsidP="00940107">
            <w:pPr>
              <w:jc w:val="center"/>
              <w:rPr>
                <w:b/>
              </w:rPr>
            </w:pPr>
            <w:proofErr w:type="spellStart"/>
            <w:ins w:id="652" w:author="marcazal" w:date="2015-09-26T17:18:00Z">
              <w:r>
                <w:rPr>
                  <w:b/>
                  <w:sz w:val="16"/>
                </w:rPr>
                <w:t>lcm</w:t>
              </w:r>
              <w:r w:rsidRPr="008021B7">
                <w:rPr>
                  <w:b/>
                  <w:sz w:val="16"/>
                  <w:vertAlign w:val="subscript"/>
                </w:rPr>
                <w:t>i</w:t>
              </w:r>
              <w:proofErr w:type="spellEnd"/>
              <w:r w:rsidRPr="008021B7">
                <w:rPr>
                  <w:b/>
                  <w:sz w:val="16"/>
                  <w:vertAlign w:val="subscript"/>
                </w:rPr>
                <w:t>=2,</w:t>
              </w:r>
            </w:ins>
            <w:ins w:id="653" w:author="marcazal" w:date="2015-09-26T17:22:00Z">
              <w:r w:rsidR="00D414C2">
                <w:rPr>
                  <w:b/>
                  <w:sz w:val="16"/>
                  <w:vertAlign w:val="subscript"/>
                </w:rPr>
                <w:t>b</w:t>
              </w:r>
            </w:ins>
          </w:p>
        </w:tc>
      </w:tr>
      <w:tr w:rsidR="0052790B" w:rsidRPr="004118BF" w:rsidTr="00D414C2">
        <w:trPr>
          <w:trHeight w:val="775"/>
          <w:jc w:val="center"/>
          <w:trPrChange w:id="654" w:author="marcazal" w:date="2015-09-26T17:21:00Z">
            <w:trPr>
              <w:trHeight w:val="805"/>
            </w:trPr>
          </w:trPrChange>
        </w:trPr>
        <w:tc>
          <w:tcPr>
            <w:tcW w:w="2802" w:type="dxa"/>
            <w:tcPrChange w:id="655" w:author="marcazal" w:date="2015-09-26T17:21:00Z">
              <w:tcPr>
                <w:tcW w:w="2802" w:type="dxa"/>
                <w:gridSpan w:val="2"/>
              </w:tcPr>
            </w:tcPrChange>
          </w:tcPr>
          <w:p w:rsidR="0052790B" w:rsidRPr="004A7E16" w:rsidDel="00940107" w:rsidRDefault="0052790B" w:rsidP="00940107">
            <w:pPr>
              <w:spacing w:after="200" w:line="276" w:lineRule="auto"/>
              <w:jc w:val="center"/>
              <w:rPr>
                <w:del w:id="656" w:author="marcazal" w:date="2015-09-26T03:42:00Z"/>
                <w:rFonts w:cs="CMBX10"/>
                <w:b/>
              </w:rPr>
            </w:pPr>
            <w:ins w:id="657" w:author="marcazal" w:date="2015-09-26T17:02:00Z">
              <w:r w:rsidRPr="004A7E16">
                <w:rPr>
                  <w:b/>
                  <w:sz w:val="16"/>
                </w:rPr>
                <w:t>Remover persona</w:t>
              </w:r>
              <w:r>
                <w:rPr>
                  <w:b/>
                  <w:sz w:val="16"/>
                </w:rPr>
                <w:t>( i = 3)</w:t>
              </w:r>
            </w:ins>
          </w:p>
          <w:p w:rsidR="0052790B" w:rsidRPr="004A7E16" w:rsidDel="009017DA" w:rsidRDefault="0052790B" w:rsidP="00940107">
            <w:pPr>
              <w:spacing w:after="200" w:line="276" w:lineRule="auto"/>
              <w:jc w:val="center"/>
              <w:rPr>
                <w:del w:id="658" w:author="marcazal" w:date="2015-09-26T17:02:00Z"/>
                <w:rFonts w:cs="CMBX10"/>
                <w:b/>
              </w:rPr>
            </w:pPr>
          </w:p>
          <w:p w:rsidR="0052790B" w:rsidRPr="004A7E16" w:rsidRDefault="0052790B" w:rsidP="00940107">
            <w:pPr>
              <w:spacing w:after="200" w:line="276" w:lineRule="auto"/>
              <w:jc w:val="center"/>
              <w:rPr>
                <w:b/>
              </w:rPr>
            </w:pPr>
          </w:p>
        </w:tc>
        <w:tc>
          <w:tcPr>
            <w:tcW w:w="1559" w:type="dxa"/>
            <w:tcPrChange w:id="659" w:author="marcazal" w:date="2015-09-26T17:21:00Z">
              <w:tcPr>
                <w:tcW w:w="1513" w:type="dxa"/>
                <w:gridSpan w:val="2"/>
                <w:vAlign w:val="center"/>
              </w:tcPr>
            </w:tcPrChange>
          </w:tcPr>
          <w:p w:rsidR="0052790B" w:rsidRPr="004A7E16" w:rsidRDefault="0052790B" w:rsidP="00940107">
            <w:pPr>
              <w:spacing w:after="200" w:line="276" w:lineRule="auto"/>
              <w:jc w:val="center"/>
              <w:rPr>
                <w:b/>
              </w:rPr>
            </w:pPr>
            <w:proofErr w:type="spellStart"/>
            <w:ins w:id="660" w:author="marcazal" w:date="2015-09-26T17:16:00Z">
              <w:r>
                <w:rPr>
                  <w:b/>
                  <w:sz w:val="16"/>
                </w:rPr>
                <w:t>lca</w:t>
              </w:r>
            </w:ins>
            <w:ins w:id="661" w:author="marcazal" w:date="2015-09-26T17:15:00Z">
              <w:r w:rsidRPr="008021B7">
                <w:rPr>
                  <w:b/>
                  <w:sz w:val="16"/>
                  <w:vertAlign w:val="subscript"/>
                </w:rPr>
                <w:t>i</w:t>
              </w:r>
              <w:proofErr w:type="spellEnd"/>
              <w:r w:rsidRPr="008021B7">
                <w:rPr>
                  <w:b/>
                  <w:sz w:val="16"/>
                  <w:vertAlign w:val="subscript"/>
                </w:rPr>
                <w:t>=3,a</w:t>
              </w:r>
            </w:ins>
          </w:p>
        </w:tc>
        <w:tc>
          <w:tcPr>
            <w:tcW w:w="1468" w:type="dxa"/>
            <w:tcPrChange w:id="662" w:author="marcazal" w:date="2015-09-26T17:21:00Z">
              <w:tcPr>
                <w:tcW w:w="1514" w:type="dxa"/>
                <w:gridSpan w:val="2"/>
                <w:vAlign w:val="center"/>
              </w:tcPr>
            </w:tcPrChange>
          </w:tcPr>
          <w:p w:rsidR="0052790B" w:rsidRPr="004A7E16" w:rsidRDefault="0052790B" w:rsidP="00940107">
            <w:pPr>
              <w:jc w:val="center"/>
              <w:rPr>
                <w:b/>
              </w:rPr>
            </w:pPr>
            <w:proofErr w:type="spellStart"/>
            <w:ins w:id="663" w:author="marcazal" w:date="2015-09-26T17:17:00Z">
              <w:r>
                <w:rPr>
                  <w:b/>
                  <w:sz w:val="16"/>
                </w:rPr>
                <w:t>lcm</w:t>
              </w:r>
              <w:r w:rsidRPr="008021B7">
                <w:rPr>
                  <w:b/>
                  <w:sz w:val="16"/>
                  <w:vertAlign w:val="subscript"/>
                </w:rPr>
                <w:t>i</w:t>
              </w:r>
              <w:proofErr w:type="spellEnd"/>
              <w:r w:rsidRPr="008021B7">
                <w:rPr>
                  <w:b/>
                  <w:sz w:val="16"/>
                  <w:vertAlign w:val="subscript"/>
                </w:rPr>
                <w:t>=3,a</w:t>
              </w:r>
            </w:ins>
          </w:p>
        </w:tc>
        <w:tc>
          <w:tcPr>
            <w:tcW w:w="1534" w:type="dxa"/>
            <w:tcPrChange w:id="664" w:author="marcazal" w:date="2015-09-26T17:21:00Z">
              <w:tcPr>
                <w:tcW w:w="0" w:type="auto"/>
                <w:gridSpan w:val="2"/>
                <w:vAlign w:val="center"/>
              </w:tcPr>
            </w:tcPrChange>
          </w:tcPr>
          <w:p w:rsidR="0052790B" w:rsidRPr="004A7E16" w:rsidRDefault="0052790B" w:rsidP="00940107">
            <w:pPr>
              <w:spacing w:after="200" w:line="276" w:lineRule="auto"/>
              <w:jc w:val="center"/>
              <w:rPr>
                <w:b/>
              </w:rPr>
            </w:pPr>
            <w:proofErr w:type="spellStart"/>
            <w:ins w:id="665" w:author="marcazal" w:date="2015-09-26T17:18:00Z">
              <w:r>
                <w:rPr>
                  <w:b/>
                  <w:sz w:val="16"/>
                </w:rPr>
                <w:t>lca</w:t>
              </w:r>
              <w:r w:rsidRPr="008021B7">
                <w:rPr>
                  <w:b/>
                  <w:sz w:val="16"/>
                  <w:vertAlign w:val="subscript"/>
                </w:rPr>
                <w:t>i</w:t>
              </w:r>
              <w:proofErr w:type="spellEnd"/>
              <w:r w:rsidRPr="008021B7">
                <w:rPr>
                  <w:b/>
                  <w:sz w:val="16"/>
                  <w:vertAlign w:val="subscript"/>
                </w:rPr>
                <w:t>=3,</w:t>
              </w:r>
            </w:ins>
            <w:ins w:id="666" w:author="marcazal" w:date="2015-09-26T17:19:00Z">
              <w:r>
                <w:rPr>
                  <w:b/>
                  <w:sz w:val="16"/>
                  <w:vertAlign w:val="subscript"/>
                </w:rPr>
                <w:t>b</w:t>
              </w:r>
            </w:ins>
          </w:p>
        </w:tc>
        <w:tc>
          <w:tcPr>
            <w:tcW w:w="1357" w:type="dxa"/>
            <w:tcPrChange w:id="667" w:author="marcazal" w:date="2015-09-26T17:21:00Z">
              <w:tcPr>
                <w:tcW w:w="0" w:type="auto"/>
                <w:vAlign w:val="center"/>
              </w:tcPr>
            </w:tcPrChange>
          </w:tcPr>
          <w:p w:rsidR="0052790B" w:rsidRPr="004A7E16" w:rsidRDefault="0052790B" w:rsidP="00940107">
            <w:pPr>
              <w:jc w:val="center"/>
              <w:rPr>
                <w:b/>
              </w:rPr>
            </w:pPr>
            <w:proofErr w:type="spellStart"/>
            <w:ins w:id="668" w:author="marcazal" w:date="2015-09-26T17:18:00Z">
              <w:r>
                <w:rPr>
                  <w:b/>
                  <w:sz w:val="16"/>
                </w:rPr>
                <w:t>lcm</w:t>
              </w:r>
              <w:r w:rsidRPr="008021B7">
                <w:rPr>
                  <w:b/>
                  <w:sz w:val="16"/>
                  <w:vertAlign w:val="subscript"/>
                </w:rPr>
                <w:t>i</w:t>
              </w:r>
              <w:proofErr w:type="spellEnd"/>
              <w:r w:rsidRPr="008021B7">
                <w:rPr>
                  <w:b/>
                  <w:sz w:val="16"/>
                  <w:vertAlign w:val="subscript"/>
                </w:rPr>
                <w:t>=3,</w:t>
              </w:r>
            </w:ins>
            <w:ins w:id="669" w:author="marcazal" w:date="2015-09-26T17:22:00Z">
              <w:r w:rsidR="00D414C2">
                <w:rPr>
                  <w:b/>
                  <w:sz w:val="16"/>
                  <w:vertAlign w:val="subscript"/>
                </w:rPr>
                <w:t>b</w:t>
              </w:r>
            </w:ins>
          </w:p>
        </w:tc>
      </w:tr>
      <w:tr w:rsidR="0052790B" w:rsidRPr="004118BF" w:rsidTr="00B25C7D">
        <w:trPr>
          <w:trHeight w:val="253"/>
          <w:jc w:val="center"/>
          <w:trPrChange w:id="670" w:author="marcazal" w:date="2015-09-26T17:18:00Z">
            <w:trPr>
              <w:trHeight w:val="253"/>
            </w:trPr>
          </w:trPrChange>
        </w:trPr>
        <w:tc>
          <w:tcPr>
            <w:tcW w:w="2802" w:type="dxa"/>
            <w:vAlign w:val="center"/>
            <w:tcPrChange w:id="671" w:author="marcazal" w:date="2015-09-26T17:18:00Z">
              <w:tcPr>
                <w:tcW w:w="2802" w:type="dxa"/>
                <w:gridSpan w:val="2"/>
                <w:vAlign w:val="center"/>
              </w:tcPr>
            </w:tcPrChange>
          </w:tcPr>
          <w:p w:rsidR="0052790B" w:rsidRPr="004A7E16" w:rsidRDefault="00D414C2" w:rsidP="00940107">
            <w:pPr>
              <w:spacing w:after="200" w:line="276" w:lineRule="auto"/>
              <w:jc w:val="center"/>
              <w:rPr>
                <w:b/>
              </w:rPr>
            </w:pPr>
            <w:ins w:id="672" w:author="marcazal" w:date="2015-09-26T17:20:00Z">
              <w:r w:rsidRPr="004A7E16">
                <w:rPr>
                  <w:b/>
                  <w:sz w:val="16"/>
                </w:rPr>
                <w:t>Totales</w:t>
              </w:r>
            </w:ins>
          </w:p>
        </w:tc>
        <w:tc>
          <w:tcPr>
            <w:tcW w:w="1559" w:type="dxa"/>
            <w:tcPrChange w:id="673" w:author="marcazal" w:date="2015-09-26T17:18:00Z">
              <w:tcPr>
                <w:tcW w:w="1513" w:type="dxa"/>
                <w:gridSpan w:val="2"/>
                <w:vAlign w:val="center"/>
              </w:tcPr>
            </w:tcPrChange>
          </w:tcPr>
          <w:p w:rsidR="0052790B" w:rsidRPr="004A7E16" w:rsidRDefault="0052790B" w:rsidP="00940107">
            <w:pPr>
              <w:spacing w:after="200" w:line="276" w:lineRule="auto"/>
              <w:jc w:val="center"/>
              <w:rPr>
                <w:b/>
              </w:rPr>
            </w:pPr>
            <w:proofErr w:type="spellStart"/>
            <w:ins w:id="674" w:author="marcazal" w:date="2015-09-26T17:16:00Z">
              <w:r>
                <w:rPr>
                  <w:b/>
                  <w:sz w:val="16"/>
                  <w:lang w:val="es-PY"/>
                </w:rPr>
                <w:t>LC</w:t>
              </w:r>
            </w:ins>
            <w:ins w:id="675" w:author="marcazal" w:date="2015-09-26T17:17:00Z">
              <w:r>
                <w:rPr>
                  <w:b/>
                  <w:sz w:val="16"/>
                  <w:lang w:val="es-PY"/>
                </w:rPr>
                <w:t>A</w:t>
              </w:r>
            </w:ins>
            <w:ins w:id="676" w:author="marcazal" w:date="2015-09-26T17:15:00Z">
              <w:r w:rsidRPr="00C27DA9">
                <w:rPr>
                  <w:b/>
                  <w:sz w:val="16"/>
                  <w:vertAlign w:val="subscript"/>
                  <w:lang w:val="es-PY"/>
                </w:rPr>
                <w:t>a</w:t>
              </w:r>
              <w:proofErr w:type="spellEnd"/>
              <w:r w:rsidRPr="00C27DA9">
                <w:rPr>
                  <w:b/>
                  <w:sz w:val="16"/>
                  <w:lang w:val="es-PY"/>
                </w:rPr>
                <w:t xml:space="preserve"> = </w:t>
              </w:r>
            </w:ins>
            <w:proofErr w:type="spellStart"/>
            <w:ins w:id="677" w:author="marcazal" w:date="2015-09-26T17:16:00Z">
              <w:r>
                <w:rPr>
                  <w:b/>
                  <w:sz w:val="16"/>
                  <w:lang w:val="es-PY"/>
                </w:rPr>
                <w:t>lca</w:t>
              </w:r>
            </w:ins>
            <w:ins w:id="678" w:author="marcazal" w:date="2015-09-26T17:15:00Z">
              <w:r w:rsidRPr="00C27DA9">
                <w:rPr>
                  <w:b/>
                  <w:sz w:val="16"/>
                  <w:vertAlign w:val="subscript"/>
                  <w:lang w:val="es-PY"/>
                </w:rPr>
                <w:t>i</w:t>
              </w:r>
              <w:proofErr w:type="spellEnd"/>
              <w:r w:rsidRPr="00C27DA9">
                <w:rPr>
                  <w:b/>
                  <w:sz w:val="16"/>
                  <w:vertAlign w:val="subscript"/>
                  <w:lang w:val="es-PY"/>
                </w:rPr>
                <w:t>=1,a</w:t>
              </w:r>
              <w:r w:rsidRPr="00C27DA9">
                <w:rPr>
                  <w:b/>
                  <w:sz w:val="16"/>
                  <w:lang w:val="es-PY"/>
                </w:rPr>
                <w:t xml:space="preserve">+ </w:t>
              </w:r>
            </w:ins>
            <w:proofErr w:type="spellStart"/>
            <w:ins w:id="679" w:author="marcazal" w:date="2015-09-26T17:16:00Z">
              <w:r>
                <w:rPr>
                  <w:b/>
                  <w:sz w:val="16"/>
                  <w:lang w:val="es-PY"/>
                </w:rPr>
                <w:t>lca</w:t>
              </w:r>
            </w:ins>
            <w:ins w:id="680" w:author="marcazal" w:date="2015-09-26T17:15:00Z">
              <w:r w:rsidRPr="00C27DA9">
                <w:rPr>
                  <w:b/>
                  <w:sz w:val="16"/>
                  <w:vertAlign w:val="subscript"/>
                  <w:lang w:val="es-PY"/>
                </w:rPr>
                <w:t>i</w:t>
              </w:r>
              <w:proofErr w:type="spellEnd"/>
              <w:r w:rsidRPr="00C27DA9">
                <w:rPr>
                  <w:b/>
                  <w:sz w:val="16"/>
                  <w:vertAlign w:val="subscript"/>
                  <w:lang w:val="es-PY"/>
                </w:rPr>
                <w:t xml:space="preserve">=2,a </w:t>
              </w:r>
              <w:r w:rsidRPr="00C27DA9">
                <w:rPr>
                  <w:b/>
                  <w:sz w:val="16"/>
                  <w:lang w:val="es-PY"/>
                </w:rPr>
                <w:t xml:space="preserve">+ </w:t>
              </w:r>
            </w:ins>
            <w:proofErr w:type="spellStart"/>
            <w:ins w:id="681" w:author="marcazal" w:date="2015-09-26T17:16:00Z">
              <w:r>
                <w:rPr>
                  <w:b/>
                  <w:sz w:val="16"/>
                  <w:lang w:val="es-PY"/>
                </w:rPr>
                <w:t>lca</w:t>
              </w:r>
            </w:ins>
            <w:ins w:id="682" w:author="marcazal" w:date="2015-09-26T17:15:00Z">
              <w:r w:rsidRPr="00C27DA9">
                <w:rPr>
                  <w:b/>
                  <w:sz w:val="16"/>
                  <w:vertAlign w:val="subscript"/>
                  <w:lang w:val="es-PY"/>
                </w:rPr>
                <w:t>i</w:t>
              </w:r>
              <w:proofErr w:type="spellEnd"/>
              <w:r w:rsidRPr="00C27DA9">
                <w:rPr>
                  <w:b/>
                  <w:sz w:val="16"/>
                  <w:vertAlign w:val="subscript"/>
                  <w:lang w:val="es-PY"/>
                </w:rPr>
                <w:t>=3,a</w:t>
              </w:r>
            </w:ins>
          </w:p>
        </w:tc>
        <w:tc>
          <w:tcPr>
            <w:tcW w:w="1468" w:type="dxa"/>
            <w:tcPrChange w:id="683" w:author="marcazal" w:date="2015-09-26T17:18:00Z">
              <w:tcPr>
                <w:tcW w:w="1514" w:type="dxa"/>
                <w:gridSpan w:val="2"/>
                <w:vAlign w:val="center"/>
              </w:tcPr>
            </w:tcPrChange>
          </w:tcPr>
          <w:p w:rsidR="0052790B" w:rsidRPr="004A7E16" w:rsidRDefault="0052790B" w:rsidP="00940107">
            <w:pPr>
              <w:jc w:val="center"/>
              <w:rPr>
                <w:b/>
              </w:rPr>
            </w:pPr>
            <w:proofErr w:type="spellStart"/>
            <w:ins w:id="684" w:author="marcazal" w:date="2015-09-26T17:17:00Z">
              <w:r>
                <w:rPr>
                  <w:b/>
                  <w:sz w:val="16"/>
                  <w:lang w:val="es-PY"/>
                </w:rPr>
                <w:t>LCM</w:t>
              </w:r>
              <w:r w:rsidRPr="00C27DA9">
                <w:rPr>
                  <w:b/>
                  <w:sz w:val="16"/>
                  <w:vertAlign w:val="subscript"/>
                  <w:lang w:val="es-PY"/>
                </w:rPr>
                <w:t>a</w:t>
              </w:r>
              <w:proofErr w:type="spellEnd"/>
              <w:r w:rsidRPr="00C27DA9">
                <w:rPr>
                  <w:b/>
                  <w:sz w:val="16"/>
                  <w:lang w:val="es-PY"/>
                </w:rPr>
                <w:t xml:space="preserve"> = </w:t>
              </w:r>
              <w:proofErr w:type="spellStart"/>
              <w:r>
                <w:rPr>
                  <w:b/>
                  <w:sz w:val="16"/>
                  <w:lang w:val="es-PY"/>
                </w:rPr>
                <w:t>lcm</w:t>
              </w:r>
              <w:r w:rsidRPr="00C27DA9">
                <w:rPr>
                  <w:b/>
                  <w:sz w:val="16"/>
                  <w:vertAlign w:val="subscript"/>
                  <w:lang w:val="es-PY"/>
                </w:rPr>
                <w:t>i</w:t>
              </w:r>
              <w:proofErr w:type="spellEnd"/>
              <w:r w:rsidRPr="00C27DA9">
                <w:rPr>
                  <w:b/>
                  <w:sz w:val="16"/>
                  <w:vertAlign w:val="subscript"/>
                  <w:lang w:val="es-PY"/>
                </w:rPr>
                <w:t>=1,a</w:t>
              </w:r>
              <w:r w:rsidRPr="00C27DA9">
                <w:rPr>
                  <w:b/>
                  <w:sz w:val="16"/>
                  <w:lang w:val="es-PY"/>
                </w:rPr>
                <w:t xml:space="preserve">+ </w:t>
              </w:r>
              <w:proofErr w:type="spellStart"/>
              <w:r>
                <w:rPr>
                  <w:b/>
                  <w:sz w:val="16"/>
                  <w:lang w:val="es-PY"/>
                </w:rPr>
                <w:t>lcm</w:t>
              </w:r>
              <w:r w:rsidRPr="00C27DA9">
                <w:rPr>
                  <w:b/>
                  <w:sz w:val="16"/>
                  <w:vertAlign w:val="subscript"/>
                  <w:lang w:val="es-PY"/>
                </w:rPr>
                <w:t>i</w:t>
              </w:r>
              <w:proofErr w:type="spellEnd"/>
              <w:r w:rsidRPr="00C27DA9">
                <w:rPr>
                  <w:b/>
                  <w:sz w:val="16"/>
                  <w:vertAlign w:val="subscript"/>
                  <w:lang w:val="es-PY"/>
                </w:rPr>
                <w:t xml:space="preserve">=2,a </w:t>
              </w:r>
              <w:r w:rsidRPr="00C27DA9">
                <w:rPr>
                  <w:b/>
                  <w:sz w:val="16"/>
                  <w:lang w:val="es-PY"/>
                </w:rPr>
                <w:t xml:space="preserve">+ </w:t>
              </w:r>
              <w:proofErr w:type="spellStart"/>
              <w:r>
                <w:rPr>
                  <w:b/>
                  <w:sz w:val="16"/>
                  <w:lang w:val="es-PY"/>
                </w:rPr>
                <w:t>lcm</w:t>
              </w:r>
              <w:r w:rsidRPr="00C27DA9">
                <w:rPr>
                  <w:b/>
                  <w:sz w:val="16"/>
                  <w:vertAlign w:val="subscript"/>
                  <w:lang w:val="es-PY"/>
                </w:rPr>
                <w:t>i</w:t>
              </w:r>
              <w:proofErr w:type="spellEnd"/>
              <w:r w:rsidRPr="00C27DA9">
                <w:rPr>
                  <w:b/>
                  <w:sz w:val="16"/>
                  <w:vertAlign w:val="subscript"/>
                  <w:lang w:val="es-PY"/>
                </w:rPr>
                <w:t>=3,a</w:t>
              </w:r>
            </w:ins>
          </w:p>
        </w:tc>
        <w:tc>
          <w:tcPr>
            <w:tcW w:w="1534" w:type="dxa"/>
            <w:tcPrChange w:id="685" w:author="marcazal" w:date="2015-09-26T17:18:00Z">
              <w:tcPr>
                <w:tcW w:w="0" w:type="auto"/>
                <w:gridSpan w:val="2"/>
                <w:vAlign w:val="center"/>
              </w:tcPr>
            </w:tcPrChange>
          </w:tcPr>
          <w:p w:rsidR="0052790B" w:rsidRPr="004A7E16" w:rsidRDefault="0052790B" w:rsidP="00940107">
            <w:pPr>
              <w:spacing w:after="200" w:line="276" w:lineRule="auto"/>
              <w:jc w:val="center"/>
              <w:rPr>
                <w:b/>
              </w:rPr>
            </w:pPr>
            <w:proofErr w:type="spellStart"/>
            <w:ins w:id="686" w:author="marcazal" w:date="2015-09-26T17:18:00Z">
              <w:r>
                <w:rPr>
                  <w:b/>
                  <w:sz w:val="16"/>
                  <w:lang w:val="es-PY"/>
                </w:rPr>
                <w:t>LCA</w:t>
              </w:r>
            </w:ins>
            <w:ins w:id="687" w:author="marcazal" w:date="2015-09-26T17:19:00Z">
              <w:r w:rsidR="00C61D0C">
                <w:rPr>
                  <w:b/>
                  <w:sz w:val="16"/>
                  <w:vertAlign w:val="subscript"/>
                  <w:lang w:val="es-PY"/>
                </w:rPr>
                <w:t>b</w:t>
              </w:r>
            </w:ins>
            <w:proofErr w:type="spellEnd"/>
            <w:ins w:id="688" w:author="marcazal" w:date="2015-09-26T17:18:00Z">
              <w:r w:rsidRPr="00C27DA9">
                <w:rPr>
                  <w:b/>
                  <w:sz w:val="16"/>
                  <w:lang w:val="es-PY"/>
                </w:rPr>
                <w:t xml:space="preserve"> = </w:t>
              </w:r>
              <w:proofErr w:type="spellStart"/>
              <w:r>
                <w:rPr>
                  <w:b/>
                  <w:sz w:val="16"/>
                  <w:lang w:val="es-PY"/>
                </w:rPr>
                <w:t>lca</w:t>
              </w:r>
              <w:r w:rsidRPr="00C27DA9">
                <w:rPr>
                  <w:b/>
                  <w:sz w:val="16"/>
                  <w:vertAlign w:val="subscript"/>
                  <w:lang w:val="es-PY"/>
                </w:rPr>
                <w:t>i</w:t>
              </w:r>
              <w:proofErr w:type="spellEnd"/>
              <w:r w:rsidRPr="00C27DA9">
                <w:rPr>
                  <w:b/>
                  <w:sz w:val="16"/>
                  <w:vertAlign w:val="subscript"/>
                  <w:lang w:val="es-PY"/>
                </w:rPr>
                <w:t>=1,</w:t>
              </w:r>
            </w:ins>
            <w:ins w:id="689" w:author="marcazal" w:date="2015-09-26T17:19:00Z">
              <w:r w:rsidR="00C61D0C">
                <w:rPr>
                  <w:b/>
                  <w:sz w:val="16"/>
                  <w:vertAlign w:val="subscript"/>
                  <w:lang w:val="es-PY"/>
                </w:rPr>
                <w:t>b</w:t>
              </w:r>
            </w:ins>
            <w:ins w:id="690" w:author="marcazal" w:date="2015-09-26T17:18:00Z">
              <w:r w:rsidRPr="00C27DA9">
                <w:rPr>
                  <w:b/>
                  <w:sz w:val="16"/>
                  <w:lang w:val="es-PY"/>
                </w:rPr>
                <w:t xml:space="preserve">+ </w:t>
              </w:r>
              <w:proofErr w:type="spellStart"/>
              <w:r>
                <w:rPr>
                  <w:b/>
                  <w:sz w:val="16"/>
                  <w:lang w:val="es-PY"/>
                </w:rPr>
                <w:t>lca</w:t>
              </w:r>
              <w:r w:rsidRPr="00C27DA9">
                <w:rPr>
                  <w:b/>
                  <w:sz w:val="16"/>
                  <w:vertAlign w:val="subscript"/>
                  <w:lang w:val="es-PY"/>
                </w:rPr>
                <w:t>i</w:t>
              </w:r>
              <w:proofErr w:type="spellEnd"/>
              <w:r w:rsidRPr="00C27DA9">
                <w:rPr>
                  <w:b/>
                  <w:sz w:val="16"/>
                  <w:vertAlign w:val="subscript"/>
                  <w:lang w:val="es-PY"/>
                </w:rPr>
                <w:t>=2</w:t>
              </w:r>
              <w:r w:rsidR="00C61D0C">
                <w:rPr>
                  <w:b/>
                  <w:sz w:val="16"/>
                  <w:vertAlign w:val="subscript"/>
                  <w:lang w:val="es-PY"/>
                </w:rPr>
                <w:t>,</w:t>
              </w:r>
            </w:ins>
            <w:ins w:id="691" w:author="marcazal" w:date="2015-09-26T17:19:00Z">
              <w:r w:rsidR="00C61D0C">
                <w:rPr>
                  <w:b/>
                  <w:sz w:val="16"/>
                  <w:vertAlign w:val="subscript"/>
                  <w:lang w:val="es-PY"/>
                </w:rPr>
                <w:t>b</w:t>
              </w:r>
            </w:ins>
            <w:ins w:id="692" w:author="marcazal" w:date="2015-09-26T17:18:00Z">
              <w:r w:rsidRPr="00C27DA9">
                <w:rPr>
                  <w:b/>
                  <w:sz w:val="16"/>
                  <w:vertAlign w:val="subscript"/>
                  <w:lang w:val="es-PY"/>
                </w:rPr>
                <w:t xml:space="preserve"> </w:t>
              </w:r>
              <w:r w:rsidRPr="00C27DA9">
                <w:rPr>
                  <w:b/>
                  <w:sz w:val="16"/>
                  <w:lang w:val="es-PY"/>
                </w:rPr>
                <w:t xml:space="preserve">+ </w:t>
              </w:r>
              <w:proofErr w:type="spellStart"/>
              <w:r>
                <w:rPr>
                  <w:b/>
                  <w:sz w:val="16"/>
                  <w:lang w:val="es-PY"/>
                </w:rPr>
                <w:t>lca</w:t>
              </w:r>
              <w:r w:rsidRPr="00C27DA9">
                <w:rPr>
                  <w:b/>
                  <w:sz w:val="16"/>
                  <w:vertAlign w:val="subscript"/>
                  <w:lang w:val="es-PY"/>
                </w:rPr>
                <w:t>i</w:t>
              </w:r>
              <w:proofErr w:type="spellEnd"/>
              <w:r w:rsidRPr="00C27DA9">
                <w:rPr>
                  <w:b/>
                  <w:sz w:val="16"/>
                  <w:vertAlign w:val="subscript"/>
                  <w:lang w:val="es-PY"/>
                </w:rPr>
                <w:t>=3,</w:t>
              </w:r>
            </w:ins>
            <w:ins w:id="693" w:author="marcazal" w:date="2015-09-26T17:19:00Z">
              <w:r w:rsidR="00C61D0C">
                <w:rPr>
                  <w:b/>
                  <w:sz w:val="16"/>
                  <w:vertAlign w:val="subscript"/>
                  <w:lang w:val="es-PY"/>
                </w:rPr>
                <w:t>b</w:t>
              </w:r>
            </w:ins>
          </w:p>
        </w:tc>
        <w:tc>
          <w:tcPr>
            <w:tcW w:w="1357" w:type="dxa"/>
            <w:tcPrChange w:id="694" w:author="marcazal" w:date="2015-09-26T17:18:00Z">
              <w:tcPr>
                <w:tcW w:w="0" w:type="auto"/>
                <w:vAlign w:val="center"/>
              </w:tcPr>
            </w:tcPrChange>
          </w:tcPr>
          <w:p w:rsidR="007D322A" w:rsidRDefault="0052790B">
            <w:pPr>
              <w:keepNext/>
              <w:jc w:val="center"/>
              <w:rPr>
                <w:b/>
              </w:rPr>
              <w:pPrChange w:id="695" w:author="marcazal" w:date="2015-09-26T17:52:00Z">
                <w:pPr>
                  <w:spacing w:after="200" w:line="276" w:lineRule="auto"/>
                  <w:jc w:val="center"/>
                </w:pPr>
              </w:pPrChange>
            </w:pPr>
            <w:proofErr w:type="spellStart"/>
            <w:ins w:id="696" w:author="marcazal" w:date="2015-09-26T17:18:00Z">
              <w:r>
                <w:rPr>
                  <w:b/>
                  <w:sz w:val="16"/>
                  <w:lang w:val="es-PY"/>
                </w:rPr>
                <w:t>LCM</w:t>
              </w:r>
            </w:ins>
            <w:ins w:id="697" w:author="marcazal" w:date="2015-09-26T17:19:00Z">
              <w:r w:rsidR="00C61D0C">
                <w:rPr>
                  <w:b/>
                  <w:sz w:val="16"/>
                  <w:vertAlign w:val="subscript"/>
                  <w:lang w:val="es-PY"/>
                </w:rPr>
                <w:t>b</w:t>
              </w:r>
            </w:ins>
            <w:proofErr w:type="spellEnd"/>
            <w:ins w:id="698" w:author="marcazal" w:date="2015-09-26T17:18:00Z">
              <w:r w:rsidRPr="00C27DA9">
                <w:rPr>
                  <w:b/>
                  <w:sz w:val="16"/>
                  <w:lang w:val="es-PY"/>
                </w:rPr>
                <w:t xml:space="preserve"> = </w:t>
              </w:r>
              <w:proofErr w:type="spellStart"/>
              <w:r>
                <w:rPr>
                  <w:b/>
                  <w:sz w:val="16"/>
                  <w:lang w:val="es-PY"/>
                </w:rPr>
                <w:t>lcm</w:t>
              </w:r>
              <w:r w:rsidRPr="00C27DA9">
                <w:rPr>
                  <w:b/>
                  <w:sz w:val="16"/>
                  <w:vertAlign w:val="subscript"/>
                  <w:lang w:val="es-PY"/>
                </w:rPr>
                <w:t>i</w:t>
              </w:r>
              <w:proofErr w:type="spellEnd"/>
              <w:r w:rsidRPr="00C27DA9">
                <w:rPr>
                  <w:b/>
                  <w:sz w:val="16"/>
                  <w:vertAlign w:val="subscript"/>
                  <w:lang w:val="es-PY"/>
                </w:rPr>
                <w:t>=1,</w:t>
              </w:r>
            </w:ins>
            <w:ins w:id="699" w:author="marcazal" w:date="2015-09-26T17:19:00Z">
              <w:r w:rsidR="00C61D0C">
                <w:rPr>
                  <w:b/>
                  <w:sz w:val="16"/>
                  <w:vertAlign w:val="subscript"/>
                  <w:lang w:val="es-PY"/>
                </w:rPr>
                <w:t>b</w:t>
              </w:r>
            </w:ins>
            <w:ins w:id="700" w:author="marcazal" w:date="2015-09-26T17:18:00Z">
              <w:r w:rsidRPr="00C27DA9">
                <w:rPr>
                  <w:b/>
                  <w:sz w:val="16"/>
                  <w:lang w:val="es-PY"/>
                </w:rPr>
                <w:t xml:space="preserve">+ </w:t>
              </w:r>
              <w:proofErr w:type="spellStart"/>
              <w:r>
                <w:rPr>
                  <w:b/>
                  <w:sz w:val="16"/>
                  <w:lang w:val="es-PY"/>
                </w:rPr>
                <w:t>lcm</w:t>
              </w:r>
              <w:r w:rsidRPr="00C27DA9">
                <w:rPr>
                  <w:b/>
                  <w:sz w:val="16"/>
                  <w:vertAlign w:val="subscript"/>
                  <w:lang w:val="es-PY"/>
                </w:rPr>
                <w:t>i</w:t>
              </w:r>
              <w:proofErr w:type="spellEnd"/>
              <w:r w:rsidRPr="00C27DA9">
                <w:rPr>
                  <w:b/>
                  <w:sz w:val="16"/>
                  <w:vertAlign w:val="subscript"/>
                  <w:lang w:val="es-PY"/>
                </w:rPr>
                <w:t>=2</w:t>
              </w:r>
              <w:r w:rsidR="00C61D0C">
                <w:rPr>
                  <w:b/>
                  <w:sz w:val="16"/>
                  <w:vertAlign w:val="subscript"/>
                  <w:lang w:val="es-PY"/>
                </w:rPr>
                <w:t>,</w:t>
              </w:r>
            </w:ins>
            <w:ins w:id="701" w:author="marcazal" w:date="2015-09-26T17:19:00Z">
              <w:r w:rsidR="00C61D0C">
                <w:rPr>
                  <w:b/>
                  <w:sz w:val="16"/>
                  <w:vertAlign w:val="subscript"/>
                  <w:lang w:val="es-PY"/>
                </w:rPr>
                <w:t>b</w:t>
              </w:r>
            </w:ins>
            <w:ins w:id="702" w:author="marcazal" w:date="2015-09-26T17:18:00Z">
              <w:r w:rsidRPr="00C27DA9">
                <w:rPr>
                  <w:b/>
                  <w:sz w:val="16"/>
                  <w:vertAlign w:val="subscript"/>
                  <w:lang w:val="es-PY"/>
                </w:rPr>
                <w:t xml:space="preserve"> </w:t>
              </w:r>
              <w:r w:rsidRPr="00C27DA9">
                <w:rPr>
                  <w:b/>
                  <w:sz w:val="16"/>
                  <w:lang w:val="es-PY"/>
                </w:rPr>
                <w:t xml:space="preserve">+ </w:t>
              </w:r>
              <w:proofErr w:type="spellStart"/>
              <w:r>
                <w:rPr>
                  <w:b/>
                  <w:sz w:val="16"/>
                  <w:lang w:val="es-PY"/>
                </w:rPr>
                <w:t>lcm</w:t>
              </w:r>
              <w:r w:rsidRPr="00C27DA9">
                <w:rPr>
                  <w:b/>
                  <w:sz w:val="16"/>
                  <w:vertAlign w:val="subscript"/>
                  <w:lang w:val="es-PY"/>
                </w:rPr>
                <w:t>i</w:t>
              </w:r>
              <w:proofErr w:type="spellEnd"/>
              <w:r w:rsidRPr="00C27DA9">
                <w:rPr>
                  <w:b/>
                  <w:sz w:val="16"/>
                  <w:vertAlign w:val="subscript"/>
                  <w:lang w:val="es-PY"/>
                </w:rPr>
                <w:t>=3,</w:t>
              </w:r>
            </w:ins>
            <w:ins w:id="703" w:author="marcazal" w:date="2015-09-26T17:19:00Z">
              <w:r w:rsidR="00C61D0C">
                <w:rPr>
                  <w:b/>
                  <w:sz w:val="16"/>
                  <w:vertAlign w:val="subscript"/>
                  <w:lang w:val="es-PY"/>
                </w:rPr>
                <w:t>b</w:t>
              </w:r>
            </w:ins>
          </w:p>
        </w:tc>
      </w:tr>
    </w:tbl>
    <w:p w:rsidR="007D322A" w:rsidRDefault="002E1F7B">
      <w:pPr>
        <w:pStyle w:val="Epgrafe"/>
        <w:rPr>
          <w:b w:val="0"/>
          <w:color w:val="000000" w:themeColor="text1"/>
          <w:rPrChange w:id="704" w:author="marcazal" w:date="2015-09-28T18:07:00Z">
            <w:rPr>
              <w:b/>
            </w:rPr>
          </w:rPrChange>
        </w:rPr>
        <w:pPrChange w:id="705" w:author="marcazal" w:date="2015-09-26T17:52:00Z">
          <w:pPr>
            <w:jc w:val="center"/>
          </w:pPr>
        </w:pPrChange>
      </w:pPr>
      <w:bookmarkStart w:id="706" w:name="_Ref431056110"/>
      <w:ins w:id="707" w:author="marcazal" w:date="2015-09-26T17:52:00Z">
        <w:r w:rsidRPr="002E1F7B">
          <w:rPr>
            <w:color w:val="000000" w:themeColor="text1"/>
            <w:rPrChange w:id="708" w:author="marcazal" w:date="2015-09-28T18:07:00Z">
              <w:rPr>
                <w:b/>
                <w:bCs/>
              </w:rPr>
            </w:rPrChange>
          </w:rPr>
          <w:t xml:space="preserve">Tabla </w:t>
        </w:r>
        <w:r w:rsidRPr="002E1F7B">
          <w:rPr>
            <w:color w:val="000000" w:themeColor="text1"/>
            <w:rPrChange w:id="709" w:author="marcazal" w:date="2015-09-28T18:07:00Z">
              <w:rPr>
                <w:b/>
                <w:bCs/>
              </w:rPr>
            </w:rPrChange>
          </w:rPr>
          <w:fldChar w:fldCharType="begin"/>
        </w:r>
        <w:r w:rsidRPr="002E1F7B">
          <w:rPr>
            <w:color w:val="000000" w:themeColor="text1"/>
            <w:rPrChange w:id="710" w:author="marcazal" w:date="2015-09-28T18:07:00Z">
              <w:rPr>
                <w:b/>
                <w:bCs/>
              </w:rPr>
            </w:rPrChange>
          </w:rPr>
          <w:instrText xml:space="preserve"> SEQ Tabla \* ARABIC </w:instrText>
        </w:r>
      </w:ins>
      <w:r w:rsidRPr="002E1F7B">
        <w:rPr>
          <w:color w:val="000000" w:themeColor="text1"/>
          <w:rPrChange w:id="711" w:author="marcazal" w:date="2015-09-28T18:07:00Z">
            <w:rPr>
              <w:b/>
              <w:bCs/>
            </w:rPr>
          </w:rPrChange>
        </w:rPr>
        <w:fldChar w:fldCharType="separate"/>
      </w:r>
      <w:ins w:id="712" w:author="marcazal" w:date="2015-09-26T18:01:00Z">
        <w:r w:rsidRPr="002E1F7B">
          <w:rPr>
            <w:noProof/>
            <w:color w:val="000000" w:themeColor="text1"/>
            <w:rPrChange w:id="713" w:author="marcazal" w:date="2015-09-28T18:07:00Z">
              <w:rPr>
                <w:b/>
                <w:bCs/>
                <w:noProof/>
              </w:rPr>
            </w:rPrChange>
          </w:rPr>
          <w:t>3</w:t>
        </w:r>
      </w:ins>
      <w:ins w:id="714" w:author="marcazal" w:date="2015-09-26T17:52:00Z">
        <w:r w:rsidRPr="002E1F7B">
          <w:rPr>
            <w:color w:val="000000" w:themeColor="text1"/>
            <w:rPrChange w:id="715" w:author="marcazal" w:date="2015-09-28T18:07:00Z">
              <w:rPr>
                <w:b/>
                <w:bCs/>
              </w:rPr>
            </w:rPrChange>
          </w:rPr>
          <w:fldChar w:fldCharType="end"/>
        </w:r>
        <w:bookmarkEnd w:id="706"/>
        <w:r w:rsidRPr="002E1F7B">
          <w:rPr>
            <w:b w:val="0"/>
            <w:color w:val="000000" w:themeColor="text1"/>
            <w:rPrChange w:id="716" w:author="marcazal" w:date="2015-09-28T18:07:00Z">
              <w:rPr>
                <w:b/>
                <w:bCs/>
              </w:rPr>
            </w:rPrChange>
          </w:rPr>
          <w:t xml:space="preserve"> Tabla utilizada para la comparación de </w:t>
        </w:r>
        <w:proofErr w:type="spellStart"/>
        <w:r w:rsidRPr="002E1F7B">
          <w:rPr>
            <w:b w:val="0"/>
            <w:color w:val="000000" w:themeColor="text1"/>
            <w:rPrChange w:id="717" w:author="marcazal" w:date="2015-09-28T18:07:00Z">
              <w:rPr>
                <w:b/>
                <w:bCs/>
              </w:rPr>
            </w:rPrChange>
          </w:rPr>
          <w:t>lineas</w:t>
        </w:r>
        <w:proofErr w:type="spellEnd"/>
        <w:r w:rsidRPr="002E1F7B">
          <w:rPr>
            <w:b w:val="0"/>
            <w:color w:val="000000" w:themeColor="text1"/>
            <w:rPrChange w:id="718" w:author="marcazal" w:date="2015-09-28T18:07:00Z">
              <w:rPr>
                <w:b/>
                <w:bCs/>
              </w:rPr>
            </w:rPrChange>
          </w:rPr>
          <w:t xml:space="preserve"> de código</w:t>
        </w:r>
      </w:ins>
    </w:p>
    <w:p w:rsidR="001F3B01" w:rsidRPr="004A7E16" w:rsidRDefault="00453A57" w:rsidP="009B5F91">
      <w:pPr>
        <w:rPr>
          <w:b/>
        </w:rPr>
      </w:pPr>
      <w:r w:rsidRPr="004A7E16">
        <w:rPr>
          <w:b/>
        </w:rPr>
        <w:t>5.2.</w:t>
      </w:r>
      <w:r w:rsidR="007C3C7E">
        <w:rPr>
          <w:b/>
        </w:rPr>
        <w:t>7</w:t>
      </w:r>
      <w:r w:rsidRPr="004A7E16">
        <w:rPr>
          <w:b/>
        </w:rPr>
        <w:t xml:space="preserve"> Métodos de análisis de los datos</w:t>
      </w:r>
    </w:p>
    <w:p w:rsidR="00380D6E" w:rsidDel="006F71C1" w:rsidRDefault="00453A57" w:rsidP="009B5F91">
      <w:pPr>
        <w:rPr>
          <w:del w:id="719" w:author="marcazal" w:date="2015-09-27T16:39:00Z"/>
        </w:rPr>
      </w:pPr>
      <w:del w:id="720" w:author="marcazal" w:date="2015-09-27T16:48:00Z">
        <w:r w:rsidRPr="004A7E16" w:rsidDel="00832C0C">
          <w:delText>En vista que el método de comparación es entre proyectos (</w:delText>
        </w:r>
        <w:commentRangeStart w:id="721"/>
        <w:r w:rsidRPr="004A7E16" w:rsidDel="00832C0C">
          <w:rPr>
            <w:i/>
          </w:rPr>
          <w:delText>croos-pro</w:delText>
        </w:r>
      </w:del>
      <w:del w:id="722" w:author="marcazal" w:date="2015-09-25T21:07:00Z">
        <w:r w:rsidRPr="004A7E16" w:rsidDel="00F8088A">
          <w:rPr>
            <w:i/>
          </w:rPr>
          <w:delText>y</w:delText>
        </w:r>
      </w:del>
      <w:del w:id="723" w:author="marcazal" w:date="2015-09-27T16:48:00Z">
        <w:r w:rsidRPr="004A7E16" w:rsidDel="00832C0C">
          <w:rPr>
            <w:i/>
          </w:rPr>
          <w:delText>ect</w:delText>
        </w:r>
        <w:commentRangeEnd w:id="721"/>
        <w:r w:rsidR="00DA30DB" w:rsidDel="00832C0C">
          <w:rPr>
            <w:rStyle w:val="Refdecomentario"/>
          </w:rPr>
          <w:commentReference w:id="721"/>
        </w:r>
        <w:r w:rsidRPr="004A7E16" w:rsidDel="00832C0C">
          <w:delText>) o proyecto hermano (</w:delText>
        </w:r>
        <w:commentRangeStart w:id="724"/>
        <w:r w:rsidRPr="004A7E16" w:rsidDel="00832C0C">
          <w:rPr>
            <w:i/>
          </w:rPr>
          <w:delText>sister project</w:delText>
        </w:r>
        <w:commentRangeEnd w:id="724"/>
        <w:r w:rsidR="00DA30DB" w:rsidDel="00832C0C">
          <w:rPr>
            <w:rStyle w:val="Refdecomentario"/>
          </w:rPr>
          <w:commentReference w:id="724"/>
        </w:r>
        <w:r w:rsidRPr="004A7E16" w:rsidDel="00832C0C">
          <w:delText xml:space="preserve">),  solo podemos tener una variable para </w:delText>
        </w:r>
        <w:commentRangeStart w:id="725"/>
        <w:commentRangeStart w:id="726"/>
        <w:r w:rsidRPr="004A7E16" w:rsidDel="00832C0C">
          <w:delText xml:space="preserve">la productividad o calidad </w:delText>
        </w:r>
        <w:commentRangeEnd w:id="725"/>
        <w:r w:rsidR="00DA30DB" w:rsidDel="00832C0C">
          <w:rPr>
            <w:rStyle w:val="Refdecomentario"/>
          </w:rPr>
          <w:commentReference w:id="725"/>
        </w:r>
        <w:commentRangeEnd w:id="726"/>
        <w:r w:rsidR="00380D6E" w:rsidDel="00832C0C">
          <w:rPr>
            <w:rStyle w:val="Refdecomentario"/>
          </w:rPr>
          <w:commentReference w:id="726"/>
        </w:r>
        <w:r w:rsidRPr="004A7E16" w:rsidDel="00832C0C">
          <w:delText xml:space="preserve">por tratamiento. En este caso no se pueden utilizar métodos estadísticos para asegurar si las diferencias entre las variables de respuesta son significativas. Por lo tanto, solo se pueden comparar los valores obtenidos </w:delText>
        </w:r>
        <w:commentRangeStart w:id="727"/>
        <w:r w:rsidRPr="004A7E16" w:rsidDel="00832C0C">
          <w:delText>del proyecto de control informalmente con los valores obtenidos del tratamiento hecho al proyecto</w:delText>
        </w:r>
        <w:commentRangeEnd w:id="727"/>
        <w:r w:rsidR="00DA30DB" w:rsidDel="00832C0C">
          <w:rPr>
            <w:rStyle w:val="Refdecomentario"/>
          </w:rPr>
          <w:commentReference w:id="727"/>
        </w:r>
        <w:r w:rsidRPr="004A7E16" w:rsidDel="00832C0C">
          <w:delText xml:space="preserve">, según las recomendaciones hechas en </w:delText>
        </w:r>
        <w:commentRangeStart w:id="728"/>
        <w:r w:rsidRPr="004A7E16" w:rsidDel="00832C0C">
          <w:delText>Klitchenan</w:delText>
        </w:r>
        <w:commentRangeEnd w:id="728"/>
        <w:r w:rsidR="00DA30DB" w:rsidDel="00832C0C">
          <w:rPr>
            <w:rStyle w:val="Refdecomentario"/>
          </w:rPr>
          <w:commentReference w:id="728"/>
        </w:r>
        <w:r w:rsidRPr="004A7E16" w:rsidDel="00832C0C">
          <w:delText>.</w:delText>
        </w:r>
      </w:del>
      <w:ins w:id="729" w:author="marcazal" w:date="2015-09-27T16:40:00Z">
        <w:r w:rsidR="00832C0C">
          <w:t xml:space="preserve">Para cada una de las variables definidas en la sección 5.2.6, </w:t>
        </w:r>
      </w:ins>
      <w:ins w:id="730" w:author="marcazal" w:date="2015-09-27T16:39:00Z">
        <w:r w:rsidR="00C7451E">
          <w:t xml:space="preserve"> sólo se va a tener una medición por cada variable y </w:t>
        </w:r>
      </w:ins>
      <w:ins w:id="731" w:author="marcazal" w:date="2015-09-27T16:41:00Z">
        <w:r w:rsidR="00832C0C">
          <w:t>para cada</w:t>
        </w:r>
      </w:ins>
      <w:ins w:id="732" w:author="marcazal" w:date="2015-09-27T16:44:00Z">
        <w:r w:rsidR="00832C0C">
          <w:t xml:space="preserve"> uno de los </w:t>
        </w:r>
      </w:ins>
      <w:ins w:id="733" w:author="marcazal" w:date="2015-09-27T16:41:00Z">
        <w:r w:rsidR="00832C0C">
          <w:t xml:space="preserve"> enfoque</w:t>
        </w:r>
      </w:ins>
      <w:ins w:id="734" w:author="marcazal" w:date="2015-09-27T16:44:00Z">
        <w:r w:rsidR="00832C0C">
          <w:t>s</w:t>
        </w:r>
      </w:ins>
      <w:ins w:id="735" w:author="marcazal" w:date="2015-09-27T16:39:00Z">
        <w:r w:rsidR="00C7451E">
          <w:t>, y</w:t>
        </w:r>
      </w:ins>
      <w:ins w:id="736" w:author="marcazal" w:date="2015-09-27T16:41:00Z">
        <w:r w:rsidR="00832C0C">
          <w:t xml:space="preserve"> </w:t>
        </w:r>
      </w:ins>
      <w:ins w:id="737" w:author="marcazal" w:date="2015-09-27T16:39:00Z">
        <w:r w:rsidR="00C7451E">
          <w:t>por lo tanto no se va a poder realizar un análisis estadístico</w:t>
        </w:r>
      </w:ins>
      <w:ins w:id="738" w:author="marcazal" w:date="2015-09-27T16:41:00Z">
        <w:r w:rsidR="00832C0C">
          <w:t xml:space="preserve"> formal, sino más bien, </w:t>
        </w:r>
      </w:ins>
      <w:ins w:id="739" w:author="marcazal" w:date="2015-09-27T16:42:00Z">
        <w:r w:rsidR="00832C0C">
          <w:t xml:space="preserve">se van a comparar los valores obtenidos </w:t>
        </w:r>
      </w:ins>
      <w:ins w:id="740" w:author="marcazal" w:date="2015-09-27T16:45:00Z">
        <w:r w:rsidR="00832C0C">
          <w:t>en cada una de las</w:t>
        </w:r>
      </w:ins>
      <w:ins w:id="741" w:author="marcazal" w:date="2015-09-27T16:42:00Z">
        <w:r w:rsidR="00832C0C">
          <w:t xml:space="preserve"> implementaci</w:t>
        </w:r>
      </w:ins>
      <w:ins w:id="742" w:author="marcazal" w:date="2015-09-27T16:45:00Z">
        <w:r w:rsidR="00832C0C">
          <w:t xml:space="preserve">ones del </w:t>
        </w:r>
        <w:proofErr w:type="spellStart"/>
        <w:r w:rsidR="002E1F7B" w:rsidRPr="002E1F7B">
          <w:rPr>
            <w:i/>
            <w:rPrChange w:id="743" w:author="marcazal" w:date="2015-09-27T16:45:00Z">
              <w:rPr/>
            </w:rPrChange>
          </w:rPr>
          <w:t>Person</w:t>
        </w:r>
        <w:proofErr w:type="spellEnd"/>
        <w:r w:rsidR="002E1F7B" w:rsidRPr="002E1F7B">
          <w:rPr>
            <w:i/>
            <w:rPrChange w:id="744" w:author="marcazal" w:date="2015-09-27T16:45:00Z">
              <w:rPr/>
            </w:rPrChange>
          </w:rPr>
          <w:t xml:space="preserve"> </w:t>
        </w:r>
        <w:proofErr w:type="gramStart"/>
        <w:r w:rsidR="002E1F7B" w:rsidRPr="002E1F7B">
          <w:rPr>
            <w:i/>
            <w:rPrChange w:id="745" w:author="marcazal" w:date="2015-09-27T16:45:00Z">
              <w:rPr/>
            </w:rPrChange>
          </w:rPr>
          <w:t>Manager</w:t>
        </w:r>
      </w:ins>
      <w:ins w:id="746" w:author="marcazal" w:date="2015-09-27T16:42:00Z">
        <w:r w:rsidR="00832C0C">
          <w:t xml:space="preserve"> </w:t>
        </w:r>
      </w:ins>
      <w:ins w:id="747" w:author="marcazal" w:date="2015-09-27T16:45:00Z">
        <w:r w:rsidR="00832C0C">
          <w:t>.</w:t>
        </w:r>
        <w:proofErr w:type="gramEnd"/>
        <w:r w:rsidR="00832C0C">
          <w:t xml:space="preserve"> Estos valores recolectados servir</w:t>
        </w:r>
      </w:ins>
      <w:ins w:id="748" w:author="marcazal" w:date="2015-09-27T16:46:00Z">
        <w:r w:rsidR="00832C0C">
          <w:t>án para reportar las respuestas a cada unas de las preguntas de investigación.</w:t>
        </w:r>
      </w:ins>
    </w:p>
    <w:p w:rsidR="006F71C1" w:rsidRPr="004A7E16" w:rsidRDefault="006F71C1" w:rsidP="009B5F91">
      <w:pPr>
        <w:rPr>
          <w:ins w:id="749" w:author="marcazal" w:date="2015-09-28T17:55:00Z"/>
        </w:rPr>
      </w:pPr>
    </w:p>
    <w:p w:rsidR="006F71C1" w:rsidRDefault="00453A57" w:rsidP="009B5F91">
      <w:pPr>
        <w:rPr>
          <w:ins w:id="750" w:author="marcazal" w:date="2015-09-28T17:55:00Z"/>
          <w:b/>
        </w:rPr>
      </w:pPr>
      <w:r w:rsidRPr="004A7E16">
        <w:rPr>
          <w:b/>
        </w:rPr>
        <w:t>5.2.</w:t>
      </w:r>
      <w:r w:rsidR="007C3C7E">
        <w:rPr>
          <w:b/>
        </w:rPr>
        <w:t>8</w:t>
      </w:r>
      <w:r w:rsidRPr="004A7E16">
        <w:rPr>
          <w:b/>
        </w:rPr>
        <w:t xml:space="preserve">  </w:t>
      </w:r>
      <w:commentRangeStart w:id="751"/>
      <w:del w:id="752" w:author="marcazal" w:date="2015-09-27T17:16:00Z">
        <w:r w:rsidRPr="004A7E16" w:rsidDel="00DF4AF5">
          <w:rPr>
            <w:b/>
          </w:rPr>
          <w:delText xml:space="preserve">Selección del caso y </w:delText>
        </w:r>
      </w:del>
      <w:ins w:id="753" w:author="marcazal" w:date="2015-09-27T17:16:00Z">
        <w:r w:rsidR="00DF4AF5">
          <w:rPr>
            <w:b/>
          </w:rPr>
          <w:t>M</w:t>
        </w:r>
      </w:ins>
      <w:del w:id="754" w:author="marcazal" w:date="2015-09-27T17:16:00Z">
        <w:r w:rsidRPr="004A7E16" w:rsidDel="00DF4AF5">
          <w:rPr>
            <w:b/>
          </w:rPr>
          <w:delText>m</w:delText>
        </w:r>
      </w:del>
      <w:r w:rsidRPr="004A7E16">
        <w:rPr>
          <w:b/>
        </w:rPr>
        <w:t>inimización de los factores de confusión</w:t>
      </w:r>
      <w:commentRangeEnd w:id="751"/>
      <w:r w:rsidR="006A3E78">
        <w:rPr>
          <w:rStyle w:val="Refdecomentario"/>
        </w:rPr>
        <w:commentReference w:id="751"/>
      </w:r>
    </w:p>
    <w:p w:rsidR="00425D17" w:rsidRPr="004A7E16" w:rsidDel="002D4127" w:rsidRDefault="00425D17" w:rsidP="009B5F91">
      <w:pPr>
        <w:rPr>
          <w:del w:id="755" w:author="marcazal" w:date="2015-09-28T00:00:00Z"/>
          <w:b/>
        </w:rPr>
      </w:pPr>
    </w:p>
    <w:p w:rsidR="002775CF" w:rsidDel="00913F78" w:rsidRDefault="00453A57" w:rsidP="009B5F91">
      <w:pPr>
        <w:rPr>
          <w:del w:id="756" w:author="marcazal" w:date="2015-06-13T20:26:00Z"/>
        </w:rPr>
      </w:pPr>
      <w:r w:rsidRPr="004A7E16">
        <w:t xml:space="preserve">Como se mencionó anteriormente, se </w:t>
      </w:r>
      <w:r w:rsidR="006E2B06">
        <w:t>llevó</w:t>
      </w:r>
      <w:r w:rsidRPr="004A7E16">
        <w:t xml:space="preserve"> a cabo un</w:t>
      </w:r>
      <w:r w:rsidR="0036702D">
        <w:t>a ilustración</w:t>
      </w:r>
      <w:del w:id="757" w:author="marcazal" w:date="2015-09-25T21:11:00Z">
        <w:r w:rsidR="0036702D" w:rsidDel="00495ADF">
          <w:delText xml:space="preserve"> de</w:delText>
        </w:r>
        <w:r w:rsidRPr="004A7E16" w:rsidDel="00495ADF">
          <w:delText xml:space="preserve"> caso de estudio</w:delText>
        </w:r>
      </w:del>
      <w:r w:rsidRPr="004A7E16">
        <w:t xml:space="preserve"> comparativ</w:t>
      </w:r>
      <w:ins w:id="758" w:author="marcazal" w:date="2015-09-25T21:11:00Z">
        <w:r w:rsidR="00495ADF">
          <w:t>a</w:t>
        </w:r>
      </w:ins>
      <w:del w:id="759" w:author="marcazal" w:date="2015-09-25T21:11:00Z">
        <w:r w:rsidRPr="004A7E16" w:rsidDel="00495ADF">
          <w:delText>o</w:delText>
        </w:r>
      </w:del>
      <w:r w:rsidRPr="004A7E16">
        <w:t xml:space="preserve">, en la cual se optó por un </w:t>
      </w:r>
      <w:del w:id="760" w:author="marcazal" w:date="2015-09-27T17:28:00Z">
        <w:r w:rsidRPr="004A7E16" w:rsidDel="00502AA5">
          <w:delText>proyecto piloto</w:delText>
        </w:r>
      </w:del>
      <w:proofErr w:type="spellStart"/>
      <w:ins w:id="761" w:author="marcazal" w:date="2015-09-27T17:28:00Z">
        <w:r w:rsidR="002E1F7B" w:rsidRPr="002E1F7B">
          <w:rPr>
            <w:i/>
            <w:rPrChange w:id="762" w:author="marcazal" w:date="2015-09-27T17:28:00Z">
              <w:rPr/>
            </w:rPrChange>
          </w:rPr>
          <w:t>toy</w:t>
        </w:r>
        <w:proofErr w:type="spellEnd"/>
        <w:r w:rsidR="002E1F7B" w:rsidRPr="002E1F7B">
          <w:rPr>
            <w:i/>
            <w:rPrChange w:id="763" w:author="marcazal" w:date="2015-09-27T17:28:00Z">
              <w:rPr/>
            </w:rPrChange>
          </w:rPr>
          <w:t xml:space="preserve"> </w:t>
        </w:r>
        <w:proofErr w:type="spellStart"/>
        <w:r w:rsidR="002E1F7B" w:rsidRPr="002E1F7B">
          <w:rPr>
            <w:i/>
            <w:rPrChange w:id="764" w:author="marcazal" w:date="2015-09-27T17:28:00Z">
              <w:rPr/>
            </w:rPrChange>
          </w:rPr>
          <w:t>problem</w:t>
        </w:r>
      </w:ins>
      <w:proofErr w:type="spellEnd"/>
      <w:r w:rsidRPr="004A7E16">
        <w:t xml:space="preserve"> en el contexto de las aplicaciones </w:t>
      </w:r>
      <w:del w:id="765" w:author="Ivan Lopez" w:date="2015-09-22T17:06:00Z">
        <w:r w:rsidRPr="004A7E16" w:rsidDel="001B54BD">
          <w:delText>web</w:delText>
        </w:r>
      </w:del>
      <w:ins w:id="766" w:author="Ivan Lopez" w:date="2015-09-22T17:06:00Z">
        <w:r w:rsidR="001B54BD">
          <w:t>Web</w:t>
        </w:r>
      </w:ins>
      <w:del w:id="767" w:author="Vaio" w:date="2015-07-02T16:21:00Z">
        <w:r w:rsidRPr="004A7E16" w:rsidDel="006A3E78">
          <w:delText xml:space="preserve"> </w:delText>
        </w:r>
      </w:del>
      <w:r w:rsidRPr="004A7E16">
        <w:t xml:space="preserve">, </w:t>
      </w:r>
      <w:r w:rsidR="006A3E78">
        <w:t>el</w:t>
      </w:r>
      <w:r w:rsidR="006A3E78" w:rsidRPr="004A7E16">
        <w:t xml:space="preserve"> </w:t>
      </w:r>
      <w:r w:rsidRPr="004A7E16">
        <w:t xml:space="preserve">cual </w:t>
      </w:r>
      <w:r w:rsidR="00024102">
        <w:t>fue</w:t>
      </w:r>
      <w:r w:rsidRPr="004A7E16">
        <w:t xml:space="preserve"> implementad</w:t>
      </w:r>
      <w:r w:rsidR="006A3E78">
        <w:t>o</w:t>
      </w:r>
      <w:r w:rsidRPr="004A7E16">
        <w:t xml:space="preserve"> </w:t>
      </w:r>
      <w:commentRangeStart w:id="768"/>
      <w:r w:rsidRPr="004A7E16">
        <w:t xml:space="preserve">por </w:t>
      </w:r>
      <w:del w:id="769" w:author="marcazal" w:date="2015-09-25T21:12:00Z">
        <w:r w:rsidRPr="004A7E16" w:rsidDel="00495ADF">
          <w:delText>un mismo equipo</w:delText>
        </w:r>
        <w:r w:rsidR="0036702D" w:rsidDel="00495ADF">
          <w:delText xml:space="preserve"> de trabajo</w:delText>
        </w:r>
        <w:r w:rsidRPr="004A7E16" w:rsidDel="00495ADF">
          <w:delText xml:space="preserve"> (</w:delText>
        </w:r>
      </w:del>
      <w:r w:rsidRPr="004A7E16">
        <w:t>el autor</w:t>
      </w:r>
      <w:ins w:id="770" w:author="marcazal" w:date="2015-09-28T18:08:00Z">
        <w:r w:rsidR="00CC1217">
          <w:t xml:space="preserve"> </w:t>
        </w:r>
      </w:ins>
      <w:del w:id="771" w:author="marcazal" w:date="2015-09-25T21:12:00Z">
        <w:r w:rsidRPr="004A7E16" w:rsidDel="00495ADF">
          <w:delText>)</w:delText>
        </w:r>
        <w:commentRangeEnd w:id="768"/>
        <w:r w:rsidR="006A3E78" w:rsidDel="00495ADF">
          <w:rPr>
            <w:rStyle w:val="Refdecomentario"/>
          </w:rPr>
          <w:commentReference w:id="768"/>
        </w:r>
      </w:del>
      <w:ins w:id="772" w:author="marcazal" w:date="2015-09-25T21:12:00Z">
        <w:r w:rsidR="00495ADF">
          <w:t>del trabajo.</w:t>
        </w:r>
      </w:ins>
      <w:del w:id="773" w:author="marcazal" w:date="2015-09-25T21:12:00Z">
        <w:r w:rsidRPr="004A7E16" w:rsidDel="00495ADF">
          <w:delText xml:space="preserve">. </w:delText>
        </w:r>
      </w:del>
      <w:ins w:id="774" w:author="marcazal" w:date="2015-09-25T21:12:00Z">
        <w:r w:rsidR="00495ADF" w:rsidRPr="004A7E16">
          <w:t xml:space="preserve"> </w:t>
        </w:r>
      </w:ins>
      <w:r w:rsidRPr="004A7E16">
        <w:t xml:space="preserve">Se optó por </w:t>
      </w:r>
      <w:r w:rsidR="000900A5">
        <w:t>el</w:t>
      </w:r>
      <w:r w:rsidRPr="004A7E16">
        <w:t xml:space="preserve"> </w:t>
      </w:r>
      <w:del w:id="775" w:author="marcazal" w:date="2015-09-27T17:26:00Z">
        <w:r w:rsidRPr="004A7E16" w:rsidDel="00502AA5">
          <w:delText>proyecto piloto</w:delText>
        </w:r>
      </w:del>
      <w:del w:id="776" w:author="marcazal" w:date="2015-09-28T18:08:00Z">
        <w:r w:rsidRPr="004A7E16" w:rsidDel="00CC1217">
          <w:delText xml:space="preserve"> </w:delText>
        </w:r>
      </w:del>
      <w:proofErr w:type="spellStart"/>
      <w:ins w:id="777" w:author="marcazal" w:date="2015-06-13T20:20:00Z">
        <w:r w:rsidRPr="004A7E16">
          <w:rPr>
            <w:i/>
          </w:rPr>
          <w:t>Person</w:t>
        </w:r>
        <w:proofErr w:type="spellEnd"/>
        <w:r w:rsidRPr="004A7E16">
          <w:rPr>
            <w:i/>
          </w:rPr>
          <w:t xml:space="preserve"> </w:t>
        </w:r>
      </w:ins>
      <w:r w:rsidRPr="004A7E16">
        <w:rPr>
          <w:i/>
        </w:rPr>
        <w:t>Manager</w:t>
      </w:r>
      <w:r w:rsidR="00913F78">
        <w:rPr>
          <w:i/>
        </w:rPr>
        <w:t>,</w:t>
      </w:r>
      <w:r w:rsidRPr="004A7E16">
        <w:t xml:space="preserve"> </w:t>
      </w:r>
      <w:del w:id="778" w:author="marcazal" w:date="2015-09-27T23:49:00Z">
        <w:r w:rsidR="00913F78" w:rsidDel="00CD6DFF">
          <w:delText>en el</w:delText>
        </w:r>
        <w:r w:rsidRPr="004A7E16" w:rsidDel="00CD6DFF">
          <w:delText xml:space="preserve"> cual </w:delText>
        </w:r>
      </w:del>
      <w:ins w:id="779" w:author="marcazal" w:date="2015-09-27T23:49:00Z">
        <w:r w:rsidR="00CD6DFF">
          <w:t xml:space="preserve">ya que </w:t>
        </w:r>
      </w:ins>
      <w:r w:rsidRPr="004A7E16">
        <w:t>es posible representar</w:t>
      </w:r>
      <w:ins w:id="780" w:author="marcazal" w:date="2015-09-27T23:49:00Z">
        <w:r w:rsidR="00CD6DFF">
          <w:t xml:space="preserve"> en él</w:t>
        </w:r>
      </w:ins>
      <w:r w:rsidRPr="004A7E16">
        <w:t xml:space="preserve"> las nuevas características extendidas a </w:t>
      </w:r>
      <w:proofErr w:type="spellStart"/>
      <w:r w:rsidRPr="004A7E16">
        <w:t>MoWebA</w:t>
      </w:r>
      <w:proofErr w:type="spellEnd"/>
      <w:r w:rsidRPr="004A7E16">
        <w:t xml:space="preserve"> </w:t>
      </w:r>
      <w:r w:rsidR="0036702D">
        <w:t>de manera clara y concisa</w:t>
      </w:r>
      <w:r w:rsidR="006409EE">
        <w:t>.</w:t>
      </w:r>
      <w:r w:rsidR="0036702D">
        <w:t xml:space="preserve"> </w:t>
      </w:r>
      <w:del w:id="781" w:author="marcazal" w:date="2015-09-27T17:28:00Z">
        <w:r w:rsidR="006409EE" w:rsidDel="00502AA5">
          <w:delText>T</w:delText>
        </w:r>
        <w:commentRangeStart w:id="782"/>
        <w:r w:rsidR="0036702D" w:rsidDel="00502AA5">
          <w:delText>eniendo</w:delText>
        </w:r>
        <w:commentRangeEnd w:id="782"/>
        <w:r w:rsidR="00913F78" w:rsidDel="00502AA5">
          <w:rPr>
            <w:rStyle w:val="Refdecomentario"/>
          </w:rPr>
          <w:commentReference w:id="782"/>
        </w:r>
        <w:r w:rsidRPr="004A7E16" w:rsidDel="00502AA5">
          <w:delText xml:space="preserve"> en cuenta que dentro de los métodos </w:delText>
        </w:r>
        <w:r w:rsidR="000900A5" w:rsidDel="00502AA5">
          <w:delText>de comparación</w:delText>
        </w:r>
        <w:r w:rsidRPr="004A7E16" w:rsidDel="00502AA5">
          <w:delText xml:space="preserve"> existentes</w:delText>
        </w:r>
        <w:r w:rsidR="000900A5" w:rsidDel="00502AA5">
          <w:delText xml:space="preserve"> en la actualidad,</w:delText>
        </w:r>
        <w:r w:rsidRPr="004A7E16" w:rsidDel="00502AA5">
          <w:delText xml:space="preserve"> según Klitchenan, el cross-project o single-project, es </w:delText>
        </w:r>
        <w:commentRangeStart w:id="783"/>
        <w:commentRangeStart w:id="784"/>
        <w:r w:rsidRPr="004A7E16" w:rsidDel="00502AA5">
          <w:delText>el más incurre en costos</w:delText>
        </w:r>
        <w:commentRangeEnd w:id="783"/>
        <w:r w:rsidR="00913F78" w:rsidDel="00502AA5">
          <w:rPr>
            <w:rStyle w:val="Refdecomentario"/>
          </w:rPr>
          <w:commentReference w:id="783"/>
        </w:r>
      </w:del>
      <w:commentRangeEnd w:id="784"/>
      <w:r w:rsidR="00502AA5">
        <w:rPr>
          <w:rStyle w:val="Refdecomentario"/>
        </w:rPr>
        <w:commentReference w:id="784"/>
      </w:r>
      <w:del w:id="785" w:author="marcazal" w:date="2015-09-27T17:28:00Z">
        <w:r w:rsidR="000900A5" w:rsidDel="00502AA5">
          <w:delText>( en el caso de esta propuesta el mayor costo es el tiempo de desarrollo)</w:delText>
        </w:r>
        <w:r w:rsidRPr="004A7E16" w:rsidDel="00502AA5">
          <w:delText>, ya que</w:delText>
        </w:r>
        <w:r w:rsidR="000900A5" w:rsidDel="00502AA5">
          <w:delText xml:space="preserve"> un mismo</w:delText>
        </w:r>
        <w:r w:rsidRPr="004A7E16" w:rsidDel="00502AA5">
          <w:delText xml:space="preserve"> proyecto debe llevarse a cabo por un mismo equipo</w:delText>
        </w:r>
        <w:r w:rsidR="000900A5" w:rsidDel="00502AA5">
          <w:delText xml:space="preserve"> (el autor en este caso) con más de un enfoque o unidad de análisis (en esta ilustración, se utilizaron dos unidades de análisis) </w:delText>
        </w:r>
        <w:r w:rsidRPr="004A7E16" w:rsidDel="00502AA5">
          <w:delText xml:space="preserve">. </w:delText>
        </w:r>
      </w:del>
    </w:p>
    <w:p w:rsidR="00913F78" w:rsidRPr="00965EE1" w:rsidRDefault="0085618A" w:rsidP="009B5F91">
      <w:pPr>
        <w:rPr>
          <w:ins w:id="786" w:author="Vaio" w:date="2015-07-02T16:25:00Z"/>
        </w:rPr>
      </w:pPr>
      <w:ins w:id="787" w:author="marcazal" w:date="2015-09-28T02:22:00Z">
        <w:r>
          <w:t xml:space="preserve">Para que los datos de las mediciones  obtenidas sean lo </w:t>
        </w:r>
      </w:ins>
      <w:ins w:id="788" w:author="marcazal" w:date="2015-09-28T18:09:00Z">
        <w:r w:rsidR="00CC1217">
          <w:t>más</w:t>
        </w:r>
      </w:ins>
      <w:ins w:id="789" w:author="marcazal" w:date="2015-09-28T02:22:00Z">
        <w:r>
          <w:t xml:space="preserve"> fidedignas posibles, se intenta mitigar los factores de confusi</w:t>
        </w:r>
      </w:ins>
      <w:ins w:id="790" w:author="marcazal" w:date="2015-09-28T02:23:00Z">
        <w:r>
          <w:t xml:space="preserve">ón. </w:t>
        </w:r>
      </w:ins>
      <w:ins w:id="791" w:author="marcazal" w:date="2015-09-28T00:00:00Z">
        <w:r w:rsidR="002D4127">
          <w:t xml:space="preserve">Cuando los </w:t>
        </w:r>
      </w:ins>
      <w:ins w:id="792" w:author="marcazal" w:date="2015-09-28T00:02:00Z">
        <w:r w:rsidR="002D4127">
          <w:t>efectos</w:t>
        </w:r>
      </w:ins>
      <w:ins w:id="793" w:author="marcazal" w:date="2015-09-28T00:00:00Z">
        <w:r w:rsidR="002D4127">
          <w:t xml:space="preserve"> </w:t>
        </w:r>
      </w:ins>
      <w:ins w:id="794" w:author="marcazal" w:date="2015-09-28T00:02:00Z">
        <w:r w:rsidR="002D4127">
          <w:t>de un factor no pueden distinguirse adecuadamente de</w:t>
        </w:r>
      </w:ins>
      <w:ins w:id="795" w:author="marcazal" w:date="2015-09-28T00:00:00Z">
        <w:r w:rsidR="002D4127">
          <w:t xml:space="preserve"> los efectos de otro factor, se dice que los factores se </w:t>
        </w:r>
      </w:ins>
      <w:ins w:id="796" w:author="marcazal" w:date="2015-09-28T00:12:00Z">
        <w:r w:rsidR="00965EE1">
          <w:t>confunden. Por</w:t>
        </w:r>
      </w:ins>
      <w:ins w:id="797" w:author="marcazal" w:date="2015-09-28T00:07:00Z">
        <w:r w:rsidR="002D4127">
          <w:t xml:space="preserve"> ejemplo, el resultado de evaluar una </w:t>
        </w:r>
      </w:ins>
      <w:ins w:id="798" w:author="marcazal" w:date="2015-09-28T00:08:00Z">
        <w:r w:rsidR="002D4127">
          <w:t xml:space="preserve">determinada </w:t>
        </w:r>
      </w:ins>
      <w:ins w:id="799" w:author="marcazal" w:date="2015-09-28T00:07:00Z">
        <w:r w:rsidR="002D4127">
          <w:t xml:space="preserve">herramienta, por dos ingenieros de </w:t>
        </w:r>
      </w:ins>
      <w:ins w:id="800" w:author="marcazal" w:date="2015-09-28T00:08:00Z">
        <w:r w:rsidR="002D4127">
          <w:t>software</w:t>
        </w:r>
      </w:ins>
      <w:ins w:id="801" w:author="marcazal" w:date="2015-09-28T00:07:00Z">
        <w:r w:rsidR="002D4127">
          <w:t>,</w:t>
        </w:r>
      </w:ins>
      <w:ins w:id="802" w:author="marcazal" w:date="2015-09-28T00:08:00Z">
        <w:r w:rsidR="002D4127">
          <w:t xml:space="preserve"> uno </w:t>
        </w:r>
      </w:ins>
      <w:ins w:id="803" w:author="marcazal" w:date="2015-09-28T00:11:00Z">
        <w:r w:rsidR="00965EE1">
          <w:t>experto</w:t>
        </w:r>
      </w:ins>
      <w:ins w:id="804" w:author="marcazal" w:date="2015-09-28T00:08:00Z">
        <w:r w:rsidR="002D4127">
          <w:t xml:space="preserve"> y el otro novato, puede variar</w:t>
        </w:r>
      </w:ins>
      <w:ins w:id="805" w:author="marcazal" w:date="2015-09-28T00:09:00Z">
        <w:r w:rsidR="002D4127">
          <w:t xml:space="preserve"> </w:t>
        </w:r>
        <w:r w:rsidR="00965EE1">
          <w:t>en el resultado o en los efectos de cada una de las evaluaciones, ya que en el caso del ingeniero</w:t>
        </w:r>
        <w:r w:rsidR="00965EE1" w:rsidRPr="00DD5CC0">
          <w:t xml:space="preserve"> </w:t>
        </w:r>
      </w:ins>
      <w:ins w:id="806" w:author="marcazal" w:date="2015-09-28T01:50:00Z">
        <w:r w:rsidR="002E1F7B" w:rsidRPr="002E1F7B">
          <w:rPr>
            <w:rPrChange w:id="807" w:author="marcazal" w:date="2015-09-28T01:50:00Z">
              <w:rPr>
                <w:i/>
              </w:rPr>
            </w:rPrChange>
          </w:rPr>
          <w:t>novato</w:t>
        </w:r>
      </w:ins>
      <w:ins w:id="808" w:author="marcazal" w:date="2015-09-28T00:11:00Z">
        <w:r w:rsidR="00965EE1">
          <w:rPr>
            <w:i/>
          </w:rPr>
          <w:t xml:space="preserve"> </w:t>
        </w:r>
        <w:r w:rsidR="00965EE1">
          <w:t>existe primeramente una curva de aprendizaje de la herramienta</w:t>
        </w:r>
      </w:ins>
      <w:ins w:id="809" w:author="marcazal" w:date="2015-09-28T00:13:00Z">
        <w:r w:rsidR="00965EE1">
          <w:t xml:space="preserve"> y el</w:t>
        </w:r>
      </w:ins>
      <w:ins w:id="810" w:author="marcazal" w:date="2015-09-28T00:14:00Z">
        <w:r w:rsidR="00965EE1">
          <w:t xml:space="preserve"> </w:t>
        </w:r>
      </w:ins>
      <w:ins w:id="811" w:author="marcazal" w:date="2015-09-28T00:13:00Z">
        <w:r w:rsidR="00B25C7D">
          <w:t>resultados obtenido</w:t>
        </w:r>
        <w:r w:rsidR="00965EE1">
          <w:t xml:space="preserve"> por el ingeniero experto </w:t>
        </w:r>
      </w:ins>
      <w:ins w:id="812" w:author="marcazal" w:date="2015-09-28T02:19:00Z">
        <w:r w:rsidR="00B25C7D">
          <w:t>podría deberse</w:t>
        </w:r>
      </w:ins>
      <w:ins w:id="813" w:author="marcazal" w:date="2015-09-28T00:13:00Z">
        <w:r w:rsidR="00965EE1">
          <w:t xml:space="preserve"> a</w:t>
        </w:r>
      </w:ins>
      <w:ins w:id="814" w:author="marcazal" w:date="2015-09-28T00:14:00Z">
        <w:r w:rsidR="00965EE1">
          <w:t xml:space="preserve"> solamente a su experiencia con la herramienta.</w:t>
        </w:r>
      </w:ins>
    </w:p>
    <w:p w:rsidR="000900A5" w:rsidRDefault="000900A5" w:rsidP="009B5F91">
      <w:pPr>
        <w:rPr>
          <w:ins w:id="815" w:author="marcazal" w:date="2015-06-13T20:31:00Z"/>
        </w:rPr>
      </w:pPr>
      <w:r>
        <w:t>Con respecto a l</w:t>
      </w:r>
      <w:del w:id="816" w:author="marcazal" w:date="2015-09-28T00:41:00Z">
        <w:r w:rsidDel="00806DFC">
          <w:delText>os factores</w:delText>
        </w:r>
      </w:del>
      <w:ins w:id="817" w:author="marcazal" w:date="2015-09-28T00:41:00Z">
        <w:r w:rsidR="00806DFC">
          <w:t>as medidas</w:t>
        </w:r>
      </w:ins>
      <w:r>
        <w:t xml:space="preserve"> </w:t>
      </w:r>
      <w:del w:id="818" w:author="marcazal" w:date="2015-09-28T00:41:00Z">
        <w:r w:rsidDel="00806DFC">
          <w:delText xml:space="preserve">tenidos en cuenta </w:delText>
        </w:r>
      </w:del>
      <w:ins w:id="819" w:author="marcazal" w:date="2015-09-28T00:41:00Z">
        <w:r w:rsidR="00806DFC">
          <w:t xml:space="preserve">tomadas en esta </w:t>
        </w:r>
      </w:ins>
      <w:ins w:id="820" w:author="marcazal" w:date="2015-09-28T17:46:00Z">
        <w:r w:rsidR="00942807">
          <w:t>ilustración</w:t>
        </w:r>
      </w:ins>
      <w:ins w:id="821" w:author="marcazal" w:date="2015-09-28T00:41:00Z">
        <w:r w:rsidR="00806DFC">
          <w:t xml:space="preserve"> </w:t>
        </w:r>
      </w:ins>
      <w:r>
        <w:t xml:space="preserve">para </w:t>
      </w:r>
      <w:commentRangeStart w:id="822"/>
      <w:commentRangeStart w:id="823"/>
      <w:r>
        <w:t>minimizar los factores de confusión</w:t>
      </w:r>
      <w:commentRangeEnd w:id="822"/>
      <w:r w:rsidR="00913F78">
        <w:rPr>
          <w:rStyle w:val="Refdecomentario"/>
        </w:rPr>
        <w:commentReference w:id="822"/>
      </w:r>
      <w:commentRangeEnd w:id="823"/>
      <w:r w:rsidR="00965EE1">
        <w:rPr>
          <w:rStyle w:val="Refdecomentario"/>
        </w:rPr>
        <w:commentReference w:id="823"/>
      </w:r>
      <w:r>
        <w:t xml:space="preserve">, </w:t>
      </w:r>
      <w:r w:rsidR="009B4D77">
        <w:t xml:space="preserve">se ha tenido en consideración </w:t>
      </w:r>
      <w:commentRangeStart w:id="824"/>
      <w:r w:rsidR="009B4D77">
        <w:t>los siguientes puntos</w:t>
      </w:r>
      <w:commentRangeEnd w:id="824"/>
      <w:r w:rsidR="000E42E8">
        <w:rPr>
          <w:rStyle w:val="Refdecomentario"/>
        </w:rPr>
        <w:commentReference w:id="824"/>
      </w:r>
      <w:ins w:id="825" w:author="marcazal" w:date="2015-06-13T20:31:00Z">
        <w:r w:rsidR="009B4D77">
          <w:t>:</w:t>
        </w:r>
      </w:ins>
    </w:p>
    <w:p w:rsidR="007D322A" w:rsidRDefault="00913F78">
      <w:pPr>
        <w:rPr>
          <w:ins w:id="826" w:author="marcazal" w:date="2015-09-28T01:44:00Z"/>
        </w:rPr>
        <w:pPrChange w:id="827" w:author="marcazal" w:date="2015-09-28T17:46:00Z">
          <w:pPr>
            <w:pStyle w:val="Textocomentario"/>
          </w:pPr>
        </w:pPrChange>
      </w:pPr>
      <w:commentRangeStart w:id="828"/>
      <w:commentRangeStart w:id="829"/>
      <w:del w:id="830" w:author="marcazal" w:date="2015-09-28T01:44:00Z">
        <w:r w:rsidDel="002B5351">
          <w:lastRenderedPageBreak/>
          <w:delText>n</w:delText>
        </w:r>
        <w:r w:rsidR="008A7259" w:rsidDel="002B5351">
          <w:delText xml:space="preserve"> llevado a cabo </w:delText>
        </w:r>
        <w:commentRangeStart w:id="831"/>
        <w:r w:rsidR="008A7259" w:rsidDel="002B5351">
          <w:delText xml:space="preserve">pruebas </w:delText>
        </w:r>
        <w:commentRangeEnd w:id="831"/>
        <w:r w:rsidDel="002B5351">
          <w:rPr>
            <w:rStyle w:val="Refdecomentario"/>
          </w:rPr>
          <w:commentReference w:id="831"/>
        </w:r>
        <w:r w:rsidR="008A7259" w:rsidDel="002B5351">
          <w:delText xml:space="preserve">de modelado y generación de código para cada uno de los elementos que forman parte del perfil de contenido de MoWebA para lograr la mayor familiaridad posible con cada uno de los elementos de interfaz y sus propiedades intrínsecas.  </w:delText>
        </w:r>
      </w:del>
      <w:del w:id="832" w:author="marcazal" w:date="2015-09-28T00:18:00Z">
        <w:r w:rsidR="008A7259" w:rsidDel="00965EE1">
          <w:delText>Esto</w:delText>
        </w:r>
      </w:del>
      <w:del w:id="833" w:author="marcazal" w:date="2015-09-28T01:44:00Z">
        <w:r w:rsidR="008A7259" w:rsidDel="002B5351">
          <w:delText xml:space="preserve"> fue necesario (a pesar de que el autor haya sido el implementador de las extensiones </w:delText>
        </w:r>
        <w:commentRangeStart w:id="834"/>
        <w:r w:rsidR="00327C35" w:rsidDel="002B5351">
          <w:delText>RIA</w:delText>
        </w:r>
      </w:del>
      <w:del w:id="835" w:author="marcazal" w:date="2015-09-25T21:18:00Z">
        <w:r w:rsidR="00327C35" w:rsidDel="00495ADF">
          <w:delText>S</w:delText>
        </w:r>
      </w:del>
      <w:del w:id="836" w:author="marcazal" w:date="2015-09-28T01:44:00Z">
        <w:r w:rsidR="008A7259" w:rsidDel="002B5351">
          <w:delText xml:space="preserve"> </w:delText>
        </w:r>
        <w:commentRangeEnd w:id="834"/>
        <w:r w:rsidDel="002B5351">
          <w:rPr>
            <w:rStyle w:val="Refdecomentario"/>
          </w:rPr>
          <w:commentReference w:id="834"/>
        </w:r>
        <w:r w:rsidR="008A7259" w:rsidDel="002B5351">
          <w:delText xml:space="preserve">en los perfiles de modelado y las plantillas de </w:delText>
        </w:r>
        <w:r w:rsidR="007B441D" w:rsidDel="002B5351">
          <w:delText>transformación)</w:delText>
        </w:r>
        <w:r w:rsidR="008A7259" w:rsidDel="002B5351">
          <w:delText xml:space="preserve"> para minimizar la cantidad de errores </w:delText>
        </w:r>
        <w:r w:rsidR="00327C35" w:rsidDel="002B5351">
          <w:delText>de</w:delText>
        </w:r>
        <w:r w:rsidR="008A7259" w:rsidDel="002B5351">
          <w:delText xml:space="preserve"> modelado </w:delText>
        </w:r>
        <w:r w:rsidR="00327C35" w:rsidDel="002B5351">
          <w:delText>en</w:delText>
        </w:r>
        <w:r w:rsidR="008A7259" w:rsidDel="002B5351">
          <w:delText xml:space="preserve"> cada método implementado y de paso testear la plantilla</w:delText>
        </w:r>
        <w:r w:rsidR="00327C35" w:rsidDel="002B5351">
          <w:delText xml:space="preserve"> de transformación</w:delText>
        </w:r>
        <w:r w:rsidR="008A7259" w:rsidDel="002B5351">
          <w:delText xml:space="preserve"> y reducir los riesgos de posibles </w:delText>
        </w:r>
        <w:r w:rsidR="00453A57" w:rsidRPr="00942807" w:rsidDel="002B5351">
          <w:rPr>
            <w:i/>
          </w:rPr>
          <w:delText>bugs</w:delText>
        </w:r>
        <w:r w:rsidR="008A7259" w:rsidDel="002B5351">
          <w:delText xml:space="preserve"> que podrían darse en el transcurso </w:delText>
        </w:r>
        <w:r w:rsidR="00327C35" w:rsidDel="002B5351">
          <w:delText>de las pruebas llevadas a cabo en el proceso de desarrollo de cada método.</w:delText>
        </w:r>
        <w:commentRangeEnd w:id="828"/>
        <w:r w:rsidR="000E42E8" w:rsidDel="002B5351">
          <w:rPr>
            <w:rStyle w:val="Refdecomentario"/>
          </w:rPr>
          <w:commentReference w:id="828"/>
        </w:r>
      </w:del>
      <w:commentRangeEnd w:id="829"/>
      <w:r w:rsidR="002B5351">
        <w:rPr>
          <w:rStyle w:val="Refdecomentario"/>
        </w:rPr>
        <w:commentReference w:id="829"/>
      </w:r>
    </w:p>
    <w:p w:rsidR="007D322A" w:rsidRDefault="00806DFC">
      <w:pPr>
        <w:pStyle w:val="Prrafodelista"/>
        <w:numPr>
          <w:ilvl w:val="0"/>
          <w:numId w:val="11"/>
        </w:numPr>
        <w:ind w:left="360"/>
        <w:rPr>
          <w:ins w:id="837" w:author="marcazal" w:date="2015-09-28T04:19:00Z"/>
        </w:rPr>
        <w:pPrChange w:id="838" w:author="marcazal" w:date="2015-09-28T17:46:00Z">
          <w:pPr>
            <w:pStyle w:val="Textocomentario"/>
          </w:pPr>
        </w:pPrChange>
      </w:pPr>
      <w:ins w:id="839" w:author="marcazal" w:date="2015-09-28T00:42:00Z">
        <w:r>
          <w:t>Primeramente el autor del trabajo</w:t>
        </w:r>
      </w:ins>
      <w:ins w:id="840" w:author="marcazal" w:date="2015-09-28T00:19:00Z">
        <w:r w:rsidR="00965EE1" w:rsidRPr="00806DFC">
          <w:t xml:space="preserve"> reci</w:t>
        </w:r>
      </w:ins>
      <w:ins w:id="841" w:author="marcazal" w:date="2015-09-28T00:42:00Z">
        <w:r>
          <w:t>bió</w:t>
        </w:r>
      </w:ins>
      <w:ins w:id="842" w:author="marcazal" w:date="2015-09-28T00:19:00Z">
        <w:r w:rsidR="00965EE1" w:rsidRPr="00806DFC">
          <w:t xml:space="preserve"> entrenamiento sobre</w:t>
        </w:r>
      </w:ins>
      <w:ins w:id="843" w:author="marcazal" w:date="2015-09-28T00:42:00Z">
        <w:r>
          <w:t xml:space="preserve"> la metodología </w:t>
        </w:r>
        <w:proofErr w:type="spellStart"/>
        <w:r>
          <w:t>MoWeb</w:t>
        </w:r>
      </w:ins>
      <w:ins w:id="844" w:author="marcazal" w:date="2015-09-28T00:43:00Z">
        <w:r>
          <w:t>A</w:t>
        </w:r>
        <w:proofErr w:type="spellEnd"/>
        <w:r>
          <w:t xml:space="preserve"> </w:t>
        </w:r>
      </w:ins>
      <w:ins w:id="845" w:author="marcazal" w:date="2015-09-28T00:42:00Z">
        <w:r>
          <w:t xml:space="preserve">en su </w:t>
        </w:r>
      </w:ins>
      <w:ins w:id="846" w:author="marcazal" w:date="2015-09-28T00:19:00Z">
        <w:r w:rsidR="00965EE1" w:rsidRPr="00806DFC">
          <w:t>original</w:t>
        </w:r>
      </w:ins>
      <w:ins w:id="847" w:author="marcazal" w:date="2015-09-28T00:43:00Z">
        <w:r>
          <w:t xml:space="preserve"> (sin RIA) </w:t>
        </w:r>
      </w:ins>
      <w:ins w:id="848" w:author="marcazal" w:date="2015-09-28T00:19:00Z">
        <w:r w:rsidR="00965EE1" w:rsidRPr="00806DFC">
          <w:t xml:space="preserve"> y </w:t>
        </w:r>
      </w:ins>
      <w:ins w:id="849" w:author="marcazal" w:date="2015-09-28T00:43:00Z">
        <w:r>
          <w:t>trabajó</w:t>
        </w:r>
      </w:ins>
      <w:ins w:id="850" w:author="marcazal" w:date="2015-09-28T00:19:00Z">
        <w:r w:rsidR="00965EE1" w:rsidRPr="00806DFC">
          <w:t xml:space="preserve"> con </w:t>
        </w:r>
      </w:ins>
      <w:ins w:id="851" w:author="marcazal" w:date="2015-09-28T00:44:00Z">
        <w:r>
          <w:t>diversos ejemplos distintos al de esta ilustración</w:t>
        </w:r>
      </w:ins>
      <w:ins w:id="852" w:author="marcazal" w:date="2015-09-28T00:19:00Z">
        <w:r w:rsidR="00965EE1" w:rsidRPr="00806DFC">
          <w:t xml:space="preserve"> para modelar y generar</w:t>
        </w:r>
      </w:ins>
      <w:ins w:id="853" w:author="marcazal" w:date="2015-09-28T01:38:00Z">
        <w:r w:rsidR="00C722B4">
          <w:t xml:space="preserve"> aplicaciones</w:t>
        </w:r>
      </w:ins>
      <w:ins w:id="854" w:author="marcazal" w:date="2015-09-28T00:19:00Z">
        <w:r w:rsidR="00965EE1" w:rsidRPr="00806DFC">
          <w:t xml:space="preserve">. </w:t>
        </w:r>
      </w:ins>
      <w:ins w:id="855" w:author="marcazal" w:date="2015-09-28T00:55:00Z">
        <w:r w:rsidR="005512C0">
          <w:t xml:space="preserve">Seguidamente extendió el </w:t>
        </w:r>
        <w:proofErr w:type="spellStart"/>
        <w:r w:rsidR="005512C0">
          <w:t>metamodelo</w:t>
        </w:r>
        <w:proofErr w:type="spellEnd"/>
        <w:r w:rsidR="005512C0">
          <w:t xml:space="preserve"> original junto a los perfiles </w:t>
        </w:r>
      </w:ins>
      <w:ins w:id="856" w:author="marcazal" w:date="2015-09-28T00:56:00Z">
        <w:r w:rsidR="005512C0">
          <w:t>e</w:t>
        </w:r>
      </w:ins>
      <w:ins w:id="857" w:author="marcazal" w:date="2015-09-28T00:19:00Z">
        <w:r w:rsidR="005512C0">
          <w:t xml:space="preserve"> implemen</w:t>
        </w:r>
      </w:ins>
      <w:ins w:id="858" w:author="marcazal" w:date="2015-09-28T00:56:00Z">
        <w:r w:rsidR="005512C0">
          <w:t>tó el nuevo</w:t>
        </w:r>
      </w:ins>
      <w:ins w:id="859" w:author="marcazal" w:date="2015-09-28T00:19:00Z">
        <w:r w:rsidR="00965EE1" w:rsidRPr="00806DFC">
          <w:t xml:space="preserve"> generador</w:t>
        </w:r>
      </w:ins>
      <w:ins w:id="860" w:author="marcazal" w:date="2015-09-28T00:56:00Z">
        <w:r w:rsidR="005512C0">
          <w:t xml:space="preserve"> de código</w:t>
        </w:r>
      </w:ins>
      <w:ins w:id="861" w:author="marcazal" w:date="2015-09-28T00:19:00Z">
        <w:r w:rsidR="00965EE1" w:rsidRPr="00806DFC">
          <w:t xml:space="preserve">. Entonces no hizo falta entrenamiento </w:t>
        </w:r>
      </w:ins>
      <w:ins w:id="862" w:author="marcazal" w:date="2015-09-28T01:39:00Z">
        <w:r w:rsidR="00C722B4">
          <w:t xml:space="preserve">previo para el modelado de los PIM en ambos enfoques </w:t>
        </w:r>
      </w:ins>
      <w:ins w:id="863" w:author="marcazal" w:date="2015-09-28T01:40:00Z">
        <w:r w:rsidR="00C722B4">
          <w:t>del</w:t>
        </w:r>
      </w:ins>
      <w:ins w:id="864" w:author="marcazal" w:date="2015-09-28T01:39:00Z">
        <w:r w:rsidR="002E1F7B" w:rsidRPr="002E1F7B">
          <w:rPr>
            <w:i/>
            <w:rPrChange w:id="865" w:author="marcazal" w:date="2015-09-28T01:45:00Z">
              <w:rPr/>
            </w:rPrChange>
          </w:rPr>
          <w:t xml:space="preserve"> </w:t>
        </w:r>
        <w:proofErr w:type="spellStart"/>
        <w:r w:rsidR="002E1F7B" w:rsidRPr="002E1F7B">
          <w:rPr>
            <w:i/>
            <w:rPrChange w:id="866" w:author="marcazal" w:date="2015-09-28T01:45:00Z">
              <w:rPr/>
            </w:rPrChange>
          </w:rPr>
          <w:t>Person</w:t>
        </w:r>
        <w:proofErr w:type="spellEnd"/>
        <w:r w:rsidR="002E1F7B" w:rsidRPr="002E1F7B">
          <w:rPr>
            <w:i/>
            <w:rPrChange w:id="867" w:author="marcazal" w:date="2015-09-28T01:45:00Z">
              <w:rPr/>
            </w:rPrChange>
          </w:rPr>
          <w:t xml:space="preserve"> Manager</w:t>
        </w:r>
      </w:ins>
      <w:ins w:id="868" w:author="marcazal" w:date="2015-09-28T01:40:00Z">
        <w:r w:rsidR="002B5351" w:rsidRPr="002B5351">
          <w:rPr>
            <w:i/>
          </w:rPr>
          <w:t xml:space="preserve">. </w:t>
        </w:r>
      </w:ins>
      <w:ins w:id="869" w:author="marcazal" w:date="2015-09-28T01:44:00Z">
        <w:r w:rsidR="002B5351">
          <w:t>Previamente</w:t>
        </w:r>
      </w:ins>
      <w:ins w:id="870" w:author="marcazal" w:date="2015-09-28T01:40:00Z">
        <w:r w:rsidR="002B5351">
          <w:t xml:space="preserve"> se llevó a cabo un </w:t>
        </w:r>
      </w:ins>
      <w:proofErr w:type="spellStart"/>
      <w:ins w:id="871" w:author="marcazal" w:date="2015-09-28T00:19:00Z">
        <w:r w:rsidR="002E1F7B" w:rsidRPr="002E1F7B">
          <w:rPr>
            <w:i/>
            <w:rPrChange w:id="872" w:author="marcazal" w:date="2015-09-28T01:45:00Z">
              <w:rPr/>
            </w:rPrChange>
          </w:rPr>
          <w:t>testing</w:t>
        </w:r>
        <w:proofErr w:type="spellEnd"/>
        <w:r w:rsidR="00965EE1" w:rsidRPr="00806DFC">
          <w:t xml:space="preserve"> </w:t>
        </w:r>
      </w:ins>
      <w:ins w:id="873" w:author="marcazal" w:date="2015-09-28T01:41:00Z">
        <w:r w:rsidR="002B5351">
          <w:t xml:space="preserve">exhaustivo </w:t>
        </w:r>
      </w:ins>
      <w:ins w:id="874" w:author="marcazal" w:date="2015-09-28T00:19:00Z">
        <w:r w:rsidR="002B5351">
          <w:t xml:space="preserve">de </w:t>
        </w:r>
      </w:ins>
      <w:ins w:id="875" w:author="marcazal" w:date="2015-09-28T01:44:00Z">
        <w:r w:rsidR="002B5351">
          <w:t>la</w:t>
        </w:r>
      </w:ins>
      <w:ins w:id="876" w:author="marcazal" w:date="2015-09-28T00:19:00Z">
        <w:r w:rsidR="00965EE1" w:rsidRPr="00806DFC">
          <w:t xml:space="preserve"> herramienta</w:t>
        </w:r>
      </w:ins>
      <w:ins w:id="877" w:author="marcazal" w:date="2015-09-28T01:41:00Z">
        <w:r w:rsidR="002B5351">
          <w:t xml:space="preserve"> de generación de código</w:t>
        </w:r>
      </w:ins>
      <w:ins w:id="878" w:author="marcazal" w:date="2015-09-28T00:19:00Z">
        <w:r w:rsidR="00965EE1" w:rsidRPr="00806DFC">
          <w:t xml:space="preserve"> para evitar problemas. </w:t>
        </w:r>
      </w:ins>
    </w:p>
    <w:p w:rsidR="007D322A" w:rsidRDefault="007D322A">
      <w:pPr>
        <w:pStyle w:val="Prrafodelista"/>
        <w:ind w:left="360"/>
        <w:rPr>
          <w:ins w:id="879" w:author="marcazal" w:date="2015-09-28T04:19:00Z"/>
        </w:rPr>
        <w:pPrChange w:id="880" w:author="marcazal" w:date="2015-09-28T17:46:00Z">
          <w:pPr>
            <w:pStyle w:val="Textocomentario"/>
          </w:pPr>
        </w:pPrChange>
      </w:pPr>
    </w:p>
    <w:p w:rsidR="007D322A" w:rsidRDefault="00327C35">
      <w:pPr>
        <w:pStyle w:val="Prrafodelista"/>
        <w:numPr>
          <w:ilvl w:val="0"/>
          <w:numId w:val="11"/>
        </w:numPr>
        <w:ind w:left="360"/>
        <w:rPr>
          <w:ins w:id="881" w:author="marcazal" w:date="2015-09-28T04:24:00Z"/>
        </w:rPr>
        <w:pPrChange w:id="882" w:author="marcazal" w:date="2015-09-28T17:46:00Z">
          <w:pPr>
            <w:pStyle w:val="Prrafodelista"/>
            <w:ind w:left="0"/>
          </w:pPr>
        </w:pPrChange>
      </w:pPr>
      <w:commentRangeStart w:id="883"/>
      <w:r>
        <w:t xml:space="preserve">Primeramente se empleó completamente el </w:t>
      </w:r>
      <w:del w:id="884" w:author="marcazal" w:date="2015-09-28T01:51:00Z">
        <w:r w:rsidDel="00043A6D">
          <w:delText xml:space="preserve">método </w:delText>
        </w:r>
      </w:del>
      <w:ins w:id="885" w:author="marcazal" w:date="2015-09-28T01:51:00Z">
        <w:r w:rsidR="00043A6D">
          <w:t xml:space="preserve">enfoque </w:t>
        </w:r>
        <w:proofErr w:type="spellStart"/>
        <w:r w:rsidR="00043A6D">
          <w:t>MoWebA</w:t>
        </w:r>
        <w:proofErr w:type="spellEnd"/>
        <w:r w:rsidR="00043A6D">
          <w:t xml:space="preserve"> </w:t>
        </w:r>
      </w:ins>
      <w:ins w:id="886" w:author="marcazal" w:date="2015-09-28T01:52:00Z">
        <w:r w:rsidR="00043A6D">
          <w:t xml:space="preserve"> sin RIA</w:t>
        </w:r>
      </w:ins>
      <w:del w:id="887" w:author="marcazal" w:date="2015-09-28T01:51:00Z">
        <w:r w:rsidDel="00043A6D">
          <w:delText>A</w:delText>
        </w:r>
      </w:del>
      <w:r>
        <w:t xml:space="preserve"> hasta obtener la interfaz final </w:t>
      </w:r>
      <w:r w:rsidR="002C07D4">
        <w:t xml:space="preserve">del </w:t>
      </w:r>
      <w:proofErr w:type="spellStart"/>
      <w:r w:rsidR="00453A57" w:rsidRPr="00E779D1">
        <w:rPr>
          <w:i/>
        </w:rPr>
        <w:t>Person</w:t>
      </w:r>
      <w:proofErr w:type="spellEnd"/>
      <w:r w:rsidR="00453A57" w:rsidRPr="00E779D1">
        <w:rPr>
          <w:i/>
        </w:rPr>
        <w:t xml:space="preserve"> </w:t>
      </w:r>
      <w:proofErr w:type="spellStart"/>
      <w:r w:rsidR="00453A57" w:rsidRPr="00E779D1">
        <w:rPr>
          <w:i/>
        </w:rPr>
        <w:t>Manager</w:t>
      </w:r>
      <w:del w:id="888" w:author="marcazal" w:date="2015-09-28T01:52:00Z">
        <w:r w:rsidR="002C07D4" w:rsidDel="00043A6D">
          <w:delText xml:space="preserve"> </w:delText>
        </w:r>
        <w:r w:rsidR="00FA5C60" w:rsidDel="00043A6D">
          <w:delText xml:space="preserve">sin extensiones RIA </w:delText>
        </w:r>
      </w:del>
      <w:r>
        <w:t>y</w:t>
      </w:r>
      <w:proofErr w:type="spellEnd"/>
      <w:r>
        <w:t xml:space="preserve"> luego el </w:t>
      </w:r>
      <w:del w:id="889" w:author="marcazal" w:date="2015-09-28T01:52:00Z">
        <w:r w:rsidDel="00043A6D">
          <w:delText>método B</w:delText>
        </w:r>
      </w:del>
      <w:ins w:id="890" w:author="marcazal" w:date="2015-09-28T01:52:00Z">
        <w:r w:rsidR="00043A6D">
          <w:t xml:space="preserve">enfoque </w:t>
        </w:r>
        <w:proofErr w:type="spellStart"/>
        <w:r w:rsidR="00043A6D">
          <w:t>MoWebA</w:t>
        </w:r>
      </w:ins>
      <w:proofErr w:type="spellEnd"/>
      <w:r>
        <w:t xml:space="preserve"> </w:t>
      </w:r>
      <w:r w:rsidR="00FA5C60">
        <w:t xml:space="preserve">con </w:t>
      </w:r>
      <w:del w:id="891" w:author="marcazal" w:date="2015-09-28T01:52:00Z">
        <w:r w:rsidR="00FA5C60" w:rsidDel="00043A6D">
          <w:delText>extensiones</w:delText>
        </w:r>
      </w:del>
      <w:r w:rsidR="00FA5C60">
        <w:t xml:space="preserve"> RIA </w:t>
      </w:r>
      <w:r>
        <w:t>de igual manera</w:t>
      </w:r>
      <w:ins w:id="892" w:author="marcazal" w:date="2015-09-28T04:23:00Z">
        <w:r w:rsidR="00E779D1">
          <w:t xml:space="preserve"> con una semana de diferencia entre la implementación de cada enfoque</w:t>
        </w:r>
      </w:ins>
      <w:r>
        <w:t>.</w:t>
      </w:r>
      <w:r w:rsidR="002C07D4">
        <w:t xml:space="preserve">  Se tomó esta decisión, ya que si se implementa una vista </w:t>
      </w:r>
      <w:r w:rsidR="002103B4">
        <w:t>con el</w:t>
      </w:r>
      <w:r w:rsidR="002C07D4">
        <w:t xml:space="preserve"> </w:t>
      </w:r>
      <w:del w:id="893" w:author="marcazal" w:date="2015-09-28T01:53:00Z">
        <w:r w:rsidR="002C07D4" w:rsidDel="00043A6D">
          <w:delText xml:space="preserve">método </w:delText>
        </w:r>
        <w:r w:rsidR="002103B4" w:rsidDel="00043A6D">
          <w:delText>A</w:delText>
        </w:r>
      </w:del>
      <w:ins w:id="894" w:author="marcazal" w:date="2015-09-28T01:53:00Z">
        <w:r w:rsidR="00043A6D">
          <w:t>enfoque</w:t>
        </w:r>
      </w:ins>
      <w:r w:rsidR="002103B4">
        <w:t xml:space="preserve"> </w:t>
      </w:r>
      <w:ins w:id="895" w:author="marcazal" w:date="2015-09-28T02:16:00Z">
        <w:r w:rsidR="00573DE3">
          <w:t xml:space="preserve"> </w:t>
        </w:r>
        <w:proofErr w:type="spellStart"/>
        <w:r w:rsidR="00573DE3">
          <w:t>MoWebA</w:t>
        </w:r>
        <w:proofErr w:type="spellEnd"/>
        <w:r w:rsidR="00573DE3">
          <w:t xml:space="preserve"> sin RIA </w:t>
        </w:r>
      </w:ins>
      <w:r w:rsidR="002103B4">
        <w:t xml:space="preserve">y luego la misma vista con el </w:t>
      </w:r>
      <w:del w:id="896" w:author="marcazal" w:date="2015-09-28T01:53:00Z">
        <w:r w:rsidR="002103B4" w:rsidDel="00043A6D">
          <w:delText>método B</w:delText>
        </w:r>
      </w:del>
      <w:ins w:id="897" w:author="marcazal" w:date="2015-09-28T02:17:00Z">
        <w:r w:rsidR="00573DE3">
          <w:t xml:space="preserve">enfoque </w:t>
        </w:r>
        <w:proofErr w:type="spellStart"/>
        <w:r w:rsidR="00573DE3">
          <w:t>MoWebA</w:t>
        </w:r>
        <w:proofErr w:type="spellEnd"/>
        <w:r w:rsidR="00573DE3">
          <w:t xml:space="preserve"> con RIA</w:t>
        </w:r>
      </w:ins>
      <w:r w:rsidR="002103B4">
        <w:t>, se puede obtener demasiad</w:t>
      </w:r>
      <w:ins w:id="898" w:author="Vaio" w:date="2015-07-02T16:28:00Z">
        <w:r w:rsidR="00913F78">
          <w:t>a</w:t>
        </w:r>
      </w:ins>
      <w:del w:id="899" w:author="Vaio" w:date="2015-07-02T16:28:00Z">
        <w:r w:rsidR="002103B4" w:rsidDel="00913F78">
          <w:delText>o</w:delText>
        </w:r>
      </w:del>
      <w:r w:rsidR="002103B4">
        <w:t xml:space="preserve"> familiaridad con el modelado de </w:t>
      </w:r>
      <w:r w:rsidR="00050C1F">
        <w:t>la</w:t>
      </w:r>
      <w:r w:rsidR="002103B4">
        <w:t xml:space="preserve"> </w:t>
      </w:r>
      <w:ins w:id="900" w:author="marcazal" w:date="2015-09-28T02:17:00Z">
        <w:r w:rsidR="00573DE3">
          <w:t xml:space="preserve">última de las </w:t>
        </w:r>
      </w:ins>
      <w:r w:rsidR="002103B4">
        <w:t>vista</w:t>
      </w:r>
      <w:ins w:id="901" w:author="marcazal" w:date="2015-09-28T02:17:00Z">
        <w:r w:rsidR="00573DE3">
          <w:t>s</w:t>
        </w:r>
      </w:ins>
      <w:r w:rsidR="00050C1F">
        <w:t xml:space="preserve"> </w:t>
      </w:r>
      <w:del w:id="902" w:author="marcazal" w:date="2015-09-28T02:17:00Z">
        <w:r w:rsidR="00050C1F" w:rsidDel="00573DE3">
          <w:delText>en cuestión</w:delText>
        </w:r>
      </w:del>
      <w:ins w:id="903" w:author="marcazal" w:date="2015-09-28T02:17:00Z">
        <w:r w:rsidR="00573DE3">
          <w:t>implementada</w:t>
        </w:r>
      </w:ins>
      <w:r w:rsidR="002103B4">
        <w:t xml:space="preserve">, y por ende no sería tan realista la medición de los tiempos de modelado en el </w:t>
      </w:r>
      <w:del w:id="904" w:author="marcazal" w:date="2015-09-28T02:16:00Z">
        <w:r w:rsidR="002103B4" w:rsidDel="00573DE3">
          <w:delText>método B</w:delText>
        </w:r>
      </w:del>
      <w:ins w:id="905" w:author="marcazal" w:date="2015-09-28T02:16:00Z">
        <w:r w:rsidR="00573DE3">
          <w:t xml:space="preserve"> </w:t>
        </w:r>
      </w:ins>
      <w:ins w:id="906" w:author="marcazal" w:date="2015-09-28T02:18:00Z">
        <w:r w:rsidR="00573DE3">
          <w:t xml:space="preserve">enfoque </w:t>
        </w:r>
        <w:proofErr w:type="spellStart"/>
        <w:r w:rsidR="00573DE3">
          <w:t>MoWebA</w:t>
        </w:r>
        <w:proofErr w:type="spellEnd"/>
        <w:r w:rsidR="00573DE3">
          <w:t xml:space="preserve"> con RIA</w:t>
        </w:r>
      </w:ins>
      <w:r w:rsidR="00053F46">
        <w:t>, ya que estos podrían reducirse</w:t>
      </w:r>
      <w:del w:id="907" w:author="marcazal" w:date="2015-09-28T04:24:00Z">
        <w:r w:rsidR="002103B4" w:rsidDel="00E779D1">
          <w:delText>.</w:delText>
        </w:r>
        <w:r w:rsidR="00050C1F" w:rsidDel="00E779D1">
          <w:delText xml:space="preserve"> </w:delText>
        </w:r>
        <w:commentRangeEnd w:id="883"/>
        <w:r w:rsidR="000E42E8" w:rsidDel="00E779D1">
          <w:rPr>
            <w:rStyle w:val="Refdecomentario"/>
          </w:rPr>
          <w:commentReference w:id="883"/>
        </w:r>
      </w:del>
    </w:p>
    <w:p w:rsidR="007D322A" w:rsidRDefault="00E779D1">
      <w:pPr>
        <w:pStyle w:val="Prrafodelista"/>
        <w:ind w:left="360"/>
        <w:rPr>
          <w:ins w:id="908" w:author="marcazal" w:date="2015-09-28T04:24:00Z"/>
        </w:rPr>
        <w:pPrChange w:id="909" w:author="marcazal" w:date="2015-09-28T17:46:00Z">
          <w:pPr>
            <w:pStyle w:val="Prrafodelista"/>
            <w:numPr>
              <w:numId w:val="11"/>
            </w:numPr>
            <w:ind w:hanging="360"/>
          </w:pPr>
        </w:pPrChange>
      </w:pPr>
      <w:ins w:id="910" w:author="marcazal" w:date="2015-09-28T04:27:00Z">
        <w:r>
          <w:rPr>
            <w:rStyle w:val="Refdecomentario"/>
          </w:rPr>
          <w:commentReference w:id="911"/>
        </w:r>
      </w:ins>
    </w:p>
    <w:p w:rsidR="007D322A" w:rsidRDefault="00327C35">
      <w:pPr>
        <w:pStyle w:val="Prrafodelista"/>
        <w:numPr>
          <w:ilvl w:val="0"/>
          <w:numId w:val="11"/>
        </w:numPr>
        <w:ind w:left="360"/>
        <w:rPr>
          <w:ins w:id="912" w:author="marcazal" w:date="2015-09-28T04:38:00Z"/>
        </w:rPr>
        <w:pPrChange w:id="913" w:author="marcazal" w:date="2015-09-28T17:46:00Z">
          <w:pPr>
            <w:pStyle w:val="Prrafodelista"/>
            <w:numPr>
              <w:numId w:val="11"/>
            </w:numPr>
            <w:ind w:hanging="360"/>
          </w:pPr>
        </w:pPrChange>
      </w:pPr>
      <w:commentRangeStart w:id="914"/>
      <w:commentRangeStart w:id="915"/>
      <w:del w:id="916" w:author="Vaio" w:date="2015-07-02T16:29:00Z">
        <w:r w:rsidDel="00913F78">
          <w:delText xml:space="preserve"> </w:delText>
        </w:r>
      </w:del>
      <w:del w:id="917" w:author="marcazal" w:date="2015-09-28T04:32:00Z">
        <w:r w:rsidR="00164F67" w:rsidDel="00E779D1">
          <w:delText xml:space="preserve">Cuando un </w:delText>
        </w:r>
      </w:del>
      <w:del w:id="918" w:author="marcazal" w:date="2015-09-28T04:31:00Z">
        <w:r w:rsidR="00FA5C60" w:rsidDel="00E779D1">
          <w:delText>método</w:delText>
        </w:r>
        <w:r w:rsidR="00164F67" w:rsidDel="00E779D1">
          <w:delText xml:space="preserve"> </w:delText>
        </w:r>
      </w:del>
      <w:del w:id="919" w:author="marcazal" w:date="2015-09-28T04:32:00Z">
        <w:r w:rsidR="00164F67" w:rsidDel="00E779D1">
          <w:delText>estaba en proceso</w:delText>
        </w:r>
      </w:del>
      <w:ins w:id="920" w:author="marcazal" w:date="2015-09-28T04:32:00Z">
        <w:r w:rsidR="00E779D1">
          <w:t xml:space="preserve">A medida que </w:t>
        </w:r>
      </w:ins>
      <w:del w:id="921" w:author="marcazal" w:date="2015-09-28T04:32:00Z">
        <w:r w:rsidR="00FA5C60" w:rsidDel="00E779D1">
          <w:delText xml:space="preserve">, </w:delText>
        </w:r>
      </w:del>
      <w:ins w:id="922" w:author="marcazal" w:date="2015-09-28T04:32:00Z">
        <w:r w:rsidR="00E779D1">
          <w:t xml:space="preserve"> </w:t>
        </w:r>
      </w:ins>
      <w:r w:rsidR="00FA5C60">
        <w:t xml:space="preserve">se </w:t>
      </w:r>
      <w:r w:rsidR="00164F67">
        <w:t>iba</w:t>
      </w:r>
      <w:r w:rsidR="00FA5C60">
        <w:t xml:space="preserve"> implementando cada una de las vistas </w:t>
      </w:r>
      <w:ins w:id="923" w:author="marcazal" w:date="2015-09-28T04:32:00Z">
        <w:r w:rsidR="00E779D1">
          <w:t xml:space="preserve"> en un enfoque en particular,</w:t>
        </w:r>
      </w:ins>
      <w:del w:id="924" w:author="marcazal" w:date="2015-09-28T04:33:00Z">
        <w:r w:rsidR="00FA5C60" w:rsidDel="00E779D1">
          <w:delText>y</w:delText>
        </w:r>
      </w:del>
      <w:del w:id="925" w:author="marcazal" w:date="2015-09-28T04:34:00Z">
        <w:r w:rsidR="00FA5C60" w:rsidDel="00E779D1">
          <w:delText xml:space="preserve"> a la par </w:delText>
        </w:r>
      </w:del>
      <w:ins w:id="926" w:author="marcazal" w:date="2015-09-28T04:34:00Z">
        <w:r w:rsidR="00E779D1">
          <w:t xml:space="preserve"> </w:t>
        </w:r>
      </w:ins>
      <w:r w:rsidR="00FA5C60">
        <w:t>se iba</w:t>
      </w:r>
      <w:r w:rsidR="00913F78">
        <w:t>n</w:t>
      </w:r>
      <w:r w:rsidR="00FA5C60">
        <w:t xml:space="preserve"> recabando los datos</w:t>
      </w:r>
      <w:ins w:id="927" w:author="marcazal" w:date="2015-09-28T04:33:00Z">
        <w:r w:rsidR="00E779D1">
          <w:t xml:space="preserve"> correspondientes para las variables de medición</w:t>
        </w:r>
      </w:ins>
      <w:ins w:id="928" w:author="marcazal" w:date="2015-09-28T04:34:00Z">
        <w:r w:rsidR="00E779D1">
          <w:t xml:space="preserve"> para esa vista en particular</w:t>
        </w:r>
      </w:ins>
      <w:r w:rsidR="00FA5C60">
        <w:t xml:space="preserve">. Se pasaba a implementar la </w:t>
      </w:r>
      <w:del w:id="929" w:author="marcazal" w:date="2015-09-28T04:34:00Z">
        <w:r w:rsidR="00FA5C60" w:rsidDel="00E779D1">
          <w:delText xml:space="preserve">vista  </w:delText>
        </w:r>
      </w:del>
      <w:r w:rsidR="0044397A">
        <w:t>siguiente</w:t>
      </w:r>
      <w:ins w:id="930" w:author="marcazal" w:date="2015-09-28T04:34:00Z">
        <w:r w:rsidR="00E779D1">
          <w:t xml:space="preserve"> vista</w:t>
        </w:r>
      </w:ins>
      <w:r w:rsidR="00FA5C60">
        <w:t xml:space="preserve"> de la aplicación, una vez culminada en su totalidad la vista </w:t>
      </w:r>
      <w:r w:rsidR="0044397A">
        <w:t>actual</w:t>
      </w:r>
      <w:r w:rsidR="00FA5C60">
        <w:t xml:space="preserve"> con todos los datos analíticos recabados.</w:t>
      </w:r>
      <w:commentRangeEnd w:id="914"/>
      <w:r w:rsidR="00913F78">
        <w:rPr>
          <w:rStyle w:val="Refdecomentario"/>
        </w:rPr>
        <w:commentReference w:id="914"/>
      </w:r>
      <w:commentRangeEnd w:id="915"/>
      <w:r w:rsidR="00E779D1">
        <w:rPr>
          <w:rStyle w:val="Refdecomentario"/>
        </w:rPr>
        <w:commentReference w:id="915"/>
      </w:r>
      <w:ins w:id="931" w:author="marcazal" w:date="2015-09-28T04:35:00Z">
        <w:r w:rsidR="00E779D1">
          <w:t xml:space="preserve"> Esto se llevó a cabo para hacer una medición más precisa de los tiempos y evitar </w:t>
        </w:r>
      </w:ins>
      <w:ins w:id="932" w:author="marcazal" w:date="2015-09-28T04:37:00Z">
        <w:r w:rsidR="00E779D1">
          <w:t>estimaciones</w:t>
        </w:r>
      </w:ins>
      <w:ins w:id="933" w:author="marcazal" w:date="2015-09-28T04:36:00Z">
        <w:r w:rsidR="00E779D1">
          <w:t xml:space="preserve"> </w:t>
        </w:r>
      </w:ins>
      <w:ins w:id="934" w:author="marcazal" w:date="2015-09-28T04:37:00Z">
        <w:r w:rsidR="00E779D1">
          <w:t>arbitrarias.</w:t>
        </w:r>
      </w:ins>
    </w:p>
    <w:p w:rsidR="007D322A" w:rsidRDefault="00E779D1">
      <w:pPr>
        <w:rPr>
          <w:ins w:id="935" w:author="Ivan Lopez" w:date="2015-09-22T17:05:00Z"/>
          <w:del w:id="936" w:author="marcazal" w:date="2015-09-28T04:46:00Z"/>
        </w:rPr>
        <w:pPrChange w:id="937" w:author="marcazal" w:date="2015-09-28T04:38:00Z">
          <w:pPr>
            <w:pStyle w:val="Prrafodelista"/>
            <w:numPr>
              <w:numId w:val="11"/>
            </w:numPr>
            <w:ind w:hanging="360"/>
          </w:pPr>
        </w:pPrChange>
      </w:pPr>
      <w:ins w:id="938" w:author="marcazal" w:date="2015-09-28T04:38:00Z">
        <w:r>
          <w:t>En cierto sentido</w:t>
        </w:r>
      </w:ins>
      <w:ins w:id="939" w:author="marcazal" w:date="2015-09-28T04:40:00Z">
        <w:r w:rsidR="00623850">
          <w:t xml:space="preserve"> estas medidas tomadas sirven para mitigar algunas amenazas a la </w:t>
        </w:r>
      </w:ins>
      <w:ins w:id="940" w:author="marcazal" w:date="2015-09-28T04:41:00Z">
        <w:r w:rsidR="00623850">
          <w:t>validez</w:t>
        </w:r>
      </w:ins>
      <w:ins w:id="941" w:author="marcazal" w:date="2015-09-28T04:40:00Z">
        <w:r w:rsidR="00623850">
          <w:t xml:space="preserve"> de los datos</w:t>
        </w:r>
      </w:ins>
      <w:ins w:id="942" w:author="marcazal" w:date="2015-09-28T04:41:00Z">
        <w:r w:rsidR="00623850">
          <w:t xml:space="preserve"> recabados, pero </w:t>
        </w:r>
      </w:ins>
      <w:ins w:id="943" w:author="marcazal" w:date="2015-09-28T04:44:00Z">
        <w:r w:rsidR="00623850">
          <w:t xml:space="preserve">eliminar todas las </w:t>
        </w:r>
        <w:proofErr w:type="spellStart"/>
        <w:r w:rsidR="00623850">
          <w:t>posibles</w:t>
        </w:r>
      </w:ins>
      <w:ins w:id="944" w:author="marcazal" w:date="2015-09-28T04:50:00Z">
        <w:r w:rsidR="00E86307">
          <w:t>.</w:t>
        </w:r>
      </w:ins>
    </w:p>
    <w:p w:rsidR="007D322A" w:rsidRDefault="001B54BD">
      <w:pPr>
        <w:rPr>
          <w:ins w:id="945" w:author="marcazal" w:date="2015-06-13T20:26:00Z"/>
        </w:rPr>
        <w:pPrChange w:id="946" w:author="Ivan Lopez" w:date="2015-09-22T17:05:00Z">
          <w:pPr>
            <w:pStyle w:val="Prrafodelista"/>
            <w:numPr>
              <w:numId w:val="11"/>
            </w:numPr>
            <w:ind w:hanging="360"/>
          </w:pPr>
        </w:pPrChange>
      </w:pPr>
      <w:commentRangeStart w:id="947"/>
      <w:commentRangeStart w:id="948"/>
      <w:ins w:id="949" w:author="Ivan Lopez" w:date="2015-09-22T17:05:00Z">
        <w:r>
          <w:t>Teniendo</w:t>
        </w:r>
        <w:proofErr w:type="spellEnd"/>
        <w:r>
          <w:t xml:space="preserve"> en cuenta que el autor del trabajo implementó las unidades de análisis y a la vez recabó los datos analíticos, se trató de llevar adelante cada paso con la mayor transparencia y objetividad posible, para que los resultados obtenidos sean fidedignos y de valor. Sin embargo esto no es suficiente para otorgar la suficiente formalidad a los </w:t>
        </w:r>
        <w:del w:id="950" w:author="marcazal" w:date="2015-09-28T04:49:00Z">
          <w:r w:rsidDel="00623850">
            <w:delText>resultados obtenidos</w:delText>
          </w:r>
        </w:del>
      </w:ins>
      <w:ins w:id="951" w:author="marcazal" w:date="2015-09-28T04:49:00Z">
        <w:r w:rsidR="00623850">
          <w:t>datos</w:t>
        </w:r>
      </w:ins>
      <w:ins w:id="952" w:author="Ivan Lopez" w:date="2015-09-22T17:05:00Z">
        <w:r>
          <w:t xml:space="preserve">. Es bajo esta circunstancia,  que se decidió llevar a cabo una ilustración y no un caso de estudio, ya que los resultados y conclusiones obtenidas, </w:t>
        </w:r>
        <w:commentRangeStart w:id="953"/>
        <w:del w:id="954" w:author="marcazal" w:date="2015-09-28T04:47:00Z">
          <w:r w:rsidDel="00623850">
            <w:delText>se dejan a la intuición y criterio de la audiencia</w:delText>
          </w:r>
          <w:commentRangeEnd w:id="953"/>
          <w:r w:rsidDel="00623850">
            <w:rPr>
              <w:rStyle w:val="Refdecomentario"/>
            </w:rPr>
            <w:commentReference w:id="953"/>
          </w:r>
        </w:del>
      </w:ins>
      <w:ins w:id="955" w:author="marcazal" w:date="2015-09-28T04:47:00Z">
        <w:r w:rsidR="00623850">
          <w:t>y deben ser considerados en el contexto en el que fueron recabados</w:t>
        </w:r>
      </w:ins>
      <w:ins w:id="956" w:author="Ivan Lopez" w:date="2015-09-22T17:05:00Z">
        <w:r>
          <w:t xml:space="preserve">, </w:t>
        </w:r>
      </w:ins>
      <w:ins w:id="957" w:author="marcazal" w:date="2015-09-28T04:49:00Z">
        <w:r w:rsidR="00E86307">
          <w:t>por lo tanto</w:t>
        </w:r>
      </w:ins>
      <w:ins w:id="958" w:author="Ivan Lopez" w:date="2015-09-22T17:05:00Z">
        <w:del w:id="959" w:author="marcazal" w:date="2015-09-28T04:49:00Z">
          <w:r w:rsidDel="00E86307">
            <w:delText>y</w:delText>
          </w:r>
        </w:del>
        <w:r>
          <w:t xml:space="preserve"> no cuentan con el rigor que conlleva un caso de estudio.</w:t>
        </w:r>
        <w:commentRangeEnd w:id="947"/>
        <w:r>
          <w:rPr>
            <w:rStyle w:val="Refdecomentario"/>
          </w:rPr>
          <w:commentReference w:id="947"/>
        </w:r>
      </w:ins>
      <w:commentRangeEnd w:id="948"/>
      <w:r w:rsidR="00623850">
        <w:rPr>
          <w:rStyle w:val="Refdecomentario"/>
        </w:rPr>
        <w:commentReference w:id="948"/>
      </w:r>
    </w:p>
    <w:p w:rsidR="00EC4F9E" w:rsidRPr="004A7E16" w:rsidDel="006409EE" w:rsidRDefault="00453A57" w:rsidP="009B5F91">
      <w:pPr>
        <w:rPr>
          <w:del w:id="960" w:author="marcazal" w:date="2015-07-05T23:37:00Z"/>
          <w:b/>
        </w:rPr>
      </w:pPr>
      <w:commentRangeStart w:id="961"/>
      <w:commentRangeStart w:id="962"/>
      <w:del w:id="963" w:author="marcazal" w:date="2015-07-05T23:37:00Z">
        <w:r w:rsidRPr="004A7E16" w:rsidDel="006409EE">
          <w:rPr>
            <w:b/>
          </w:rPr>
          <w:delText>5.2.10 Selección de los datos</w:delText>
        </w:r>
        <w:commentRangeEnd w:id="961"/>
        <w:r w:rsidR="000E2BDB" w:rsidDel="006409EE">
          <w:rPr>
            <w:rStyle w:val="Refdecomentario"/>
          </w:rPr>
          <w:commentReference w:id="961"/>
        </w:r>
      </w:del>
      <w:commentRangeEnd w:id="962"/>
      <w:r w:rsidR="008A5AE5">
        <w:rPr>
          <w:rStyle w:val="Refdecomentario"/>
        </w:rPr>
        <w:commentReference w:id="962"/>
      </w:r>
    </w:p>
    <w:p w:rsidR="0044397A" w:rsidRPr="004A7E16" w:rsidDel="006409EE" w:rsidRDefault="00453A57" w:rsidP="009B5F91">
      <w:pPr>
        <w:rPr>
          <w:del w:id="964" w:author="marcazal" w:date="2015-07-05T23:37:00Z"/>
        </w:rPr>
      </w:pPr>
      <w:del w:id="965" w:author="marcazal" w:date="2015-07-05T23:37:00Z">
        <w:r w:rsidRPr="004A7E16" w:rsidDel="006409EE">
          <w:delText xml:space="preserve">Los datos </w:delText>
        </w:r>
      </w:del>
      <w:del w:id="966" w:author="marcazal" w:date="2015-06-14T00:23:00Z">
        <w:r w:rsidRPr="004A7E16">
          <w:delText>se obtienen</w:delText>
        </w:r>
      </w:del>
      <w:del w:id="967" w:author="marcazal" w:date="2015-07-05T23:37:00Z">
        <w:r w:rsidRPr="004A7E16" w:rsidDel="006409EE">
          <w:delText xml:space="preserve"> a medida que el desarrollo que los proyectos a ser comparados se </w:delText>
        </w:r>
      </w:del>
      <w:del w:id="968" w:author="marcazal" w:date="2015-06-14T00:24:00Z">
        <w:r w:rsidRPr="004A7E16">
          <w:delText xml:space="preserve">van </w:delText>
        </w:r>
      </w:del>
      <w:del w:id="969" w:author="marcazal" w:date="2015-07-05T23:37:00Z">
        <w:r w:rsidRPr="004A7E16" w:rsidDel="006409EE">
          <w:delText>desarrollando, para posteriormente una vez seleccionados de las planillas correspondientes, se pueda proceder al análisis correspondiente y de esa forma concluir los resultados obtenidos.</w:delText>
        </w:r>
      </w:del>
    </w:p>
    <w:p w:rsidR="00EC4F9E" w:rsidRPr="004A7E16" w:rsidDel="006409EE" w:rsidRDefault="00453A57" w:rsidP="009B5F91">
      <w:pPr>
        <w:rPr>
          <w:del w:id="970" w:author="marcazal" w:date="2015-07-05T23:38:00Z"/>
          <w:b/>
        </w:rPr>
      </w:pPr>
      <w:del w:id="971" w:author="marcazal" w:date="2015-07-05T23:38:00Z">
        <w:r w:rsidRPr="004A7E16" w:rsidDel="006409EE">
          <w:rPr>
            <w:b/>
          </w:rPr>
          <w:delText>5.2.11 Definición y almacenamiento de los Datos</w:delText>
        </w:r>
      </w:del>
    </w:p>
    <w:p w:rsidR="00425D17" w:rsidRPr="004A7E16" w:rsidDel="006409EE" w:rsidRDefault="00453A57" w:rsidP="009B5F91">
      <w:pPr>
        <w:rPr>
          <w:del w:id="972" w:author="marcazal" w:date="2015-07-05T23:38:00Z"/>
        </w:rPr>
      </w:pPr>
      <w:commentRangeStart w:id="973"/>
      <w:commentRangeStart w:id="974"/>
      <w:del w:id="975" w:author="marcazal" w:date="2015-07-05T23:38:00Z">
        <w:r w:rsidRPr="004A7E16" w:rsidDel="006409EE">
          <w:delText xml:space="preserve">Todos los datos </w:delText>
        </w:r>
      </w:del>
      <w:del w:id="976" w:author="marcazal" w:date="2015-06-14T09:10:00Z">
        <w:r w:rsidRPr="004A7E16">
          <w:delText>definidos anteriormente son</w:delText>
        </w:r>
      </w:del>
      <w:del w:id="977" w:author="marcazal" w:date="2015-07-05T23:38:00Z">
        <w:r w:rsidRPr="004A7E16" w:rsidDel="006409EE">
          <w:delText xml:space="preserve"> almacenados y mantenidos en </w:delText>
        </w:r>
      </w:del>
      <w:del w:id="978" w:author="marcazal" w:date="2015-06-14T09:11:00Z">
        <w:r w:rsidRPr="004A7E16">
          <w:delText>una planilla electrónica Excel</w:delText>
        </w:r>
      </w:del>
      <w:del w:id="979" w:author="marcazal" w:date="2015-07-05T23:38:00Z">
        <w:r w:rsidRPr="004A7E16" w:rsidDel="006409EE">
          <w:delText>.</w:delText>
        </w:r>
        <w:commentRangeEnd w:id="973"/>
        <w:r w:rsidR="000E2BDB" w:rsidDel="006409EE">
          <w:rPr>
            <w:rStyle w:val="Refdecomentario"/>
          </w:rPr>
          <w:commentReference w:id="973"/>
        </w:r>
      </w:del>
      <w:commentRangeEnd w:id="974"/>
      <w:r w:rsidR="008A5AE5">
        <w:rPr>
          <w:rStyle w:val="Refdecomentario"/>
        </w:rPr>
        <w:commentReference w:id="974"/>
      </w:r>
    </w:p>
    <w:p w:rsidR="001F03D0" w:rsidRPr="004A7E16" w:rsidDel="006409EE" w:rsidRDefault="00453A57" w:rsidP="009B5F91">
      <w:pPr>
        <w:rPr>
          <w:del w:id="980" w:author="marcazal" w:date="2015-07-05T23:38:00Z"/>
          <w:b/>
        </w:rPr>
      </w:pPr>
      <w:commentRangeStart w:id="981"/>
      <w:del w:id="982" w:author="marcazal" w:date="2015-07-05T23:38:00Z">
        <w:r w:rsidRPr="004A7E16" w:rsidDel="006409EE">
          <w:rPr>
            <w:b/>
          </w:rPr>
          <w:delText>5.2.13 Mantenimiento del protocolo de caso de estudio.</w:delText>
        </w:r>
      </w:del>
    </w:p>
    <w:p w:rsidR="00CB073D" w:rsidDel="00426A87" w:rsidRDefault="00453A57" w:rsidP="009B5F91">
      <w:pPr>
        <w:rPr>
          <w:del w:id="983" w:author="marcazal" w:date="2015-07-05T23:38:00Z"/>
        </w:rPr>
      </w:pPr>
      <w:del w:id="984" w:author="marcazal" w:date="2015-07-05T23:38:00Z">
        <w:r w:rsidRPr="004A7E16" w:rsidDel="006409EE">
          <w:delText>Este caso de estudio no se rige por un protocolo formal de evaluación.</w:delText>
        </w:r>
        <w:commentRangeEnd w:id="981"/>
        <w:r w:rsidR="000E2BDB" w:rsidDel="006409EE">
          <w:rPr>
            <w:rStyle w:val="Refdecomentario"/>
          </w:rPr>
          <w:commentReference w:id="981"/>
        </w:r>
      </w:del>
    </w:p>
    <w:p w:rsidR="00426A87" w:rsidRDefault="00426A87" w:rsidP="009B5F91">
      <w:pPr>
        <w:rPr>
          <w:ins w:id="985" w:author="marcazal" w:date="2015-09-28T18:24:00Z"/>
        </w:rPr>
      </w:pPr>
      <w:ins w:id="986" w:author="marcazal" w:date="2015-09-28T18:24:00Z">
        <w:r>
          <w:t>5.2.13 Colección de los datos</w:t>
        </w:r>
      </w:ins>
    </w:p>
    <w:tbl>
      <w:tblPr>
        <w:tblStyle w:val="Tablaconcuadrcula"/>
        <w:tblW w:w="0" w:type="auto"/>
        <w:tblLayout w:type="fixed"/>
        <w:tblLook w:val="04A0"/>
      </w:tblPr>
      <w:tblGrid>
        <w:gridCol w:w="2093"/>
        <w:gridCol w:w="1829"/>
        <w:gridCol w:w="1856"/>
      </w:tblGrid>
      <w:tr w:rsidR="00426A87" w:rsidRPr="004A7E16" w:rsidTr="00CA6F8D">
        <w:trPr>
          <w:trHeight w:val="405"/>
          <w:ins w:id="987" w:author="marcazal" w:date="2015-09-28T18:25:00Z"/>
        </w:trPr>
        <w:tc>
          <w:tcPr>
            <w:tcW w:w="2093" w:type="dxa"/>
          </w:tcPr>
          <w:p w:rsidR="00426A87" w:rsidRPr="004A7E16" w:rsidRDefault="00426A87" w:rsidP="00CA6F8D">
            <w:pPr>
              <w:jc w:val="center"/>
              <w:rPr>
                <w:ins w:id="988" w:author="marcazal" w:date="2015-09-28T18:25:00Z"/>
                <w:b/>
                <w:sz w:val="16"/>
              </w:rPr>
            </w:pPr>
            <w:ins w:id="989" w:author="marcazal" w:date="2015-09-28T18:25:00Z">
              <w:r>
                <w:rPr>
                  <w:b/>
                  <w:sz w:val="16"/>
                </w:rPr>
                <w:t xml:space="preserve">Tiempos </w:t>
              </w:r>
            </w:ins>
            <w:ins w:id="990" w:author="marcazal" w:date="2015-09-28T18:27:00Z">
              <w:r>
                <w:rPr>
                  <w:b/>
                  <w:sz w:val="16"/>
                </w:rPr>
                <w:t xml:space="preserve">en minutos </w:t>
              </w:r>
            </w:ins>
            <w:ins w:id="991" w:author="marcazal" w:date="2015-09-28T18:25:00Z">
              <w:r>
                <w:rPr>
                  <w:b/>
                  <w:sz w:val="16"/>
                </w:rPr>
                <w:t>de modelado</w:t>
              </w:r>
            </w:ins>
            <w:ins w:id="992" w:author="marcazal" w:date="2015-09-28T18:28:00Z">
              <w:r w:rsidR="00623D99">
                <w:rPr>
                  <w:b/>
                  <w:sz w:val="16"/>
                </w:rPr>
                <w:t xml:space="preserve"> y generación de código</w:t>
              </w:r>
            </w:ins>
            <w:ins w:id="993" w:author="marcazal" w:date="2015-09-28T18:25:00Z">
              <w:r>
                <w:rPr>
                  <w:b/>
                  <w:sz w:val="16"/>
                </w:rPr>
                <w:t xml:space="preserve"> para cada </w:t>
              </w:r>
              <w:proofErr w:type="spellStart"/>
              <w:r>
                <w:rPr>
                  <w:b/>
                  <w:sz w:val="16"/>
                </w:rPr>
                <w:t>i,j</w:t>
              </w:r>
              <w:proofErr w:type="spellEnd"/>
            </w:ins>
          </w:p>
        </w:tc>
        <w:tc>
          <w:tcPr>
            <w:tcW w:w="1829" w:type="dxa"/>
          </w:tcPr>
          <w:p w:rsidR="00426A87" w:rsidRPr="004A7E16" w:rsidRDefault="00426A87" w:rsidP="00CA6F8D">
            <w:pPr>
              <w:jc w:val="center"/>
              <w:rPr>
                <w:ins w:id="994" w:author="marcazal" w:date="2015-09-28T18:25:00Z"/>
                <w:b/>
                <w:sz w:val="16"/>
              </w:rPr>
            </w:pPr>
            <w:proofErr w:type="spellStart"/>
            <w:ins w:id="995" w:author="marcazal" w:date="2015-09-28T18:25:00Z">
              <w:r>
                <w:rPr>
                  <w:b/>
                  <w:sz w:val="16"/>
                </w:rPr>
                <w:t>MoWebA</w:t>
              </w:r>
              <w:proofErr w:type="spellEnd"/>
              <w:r>
                <w:rPr>
                  <w:b/>
                  <w:sz w:val="16"/>
                </w:rPr>
                <w:t xml:space="preserve"> sin RIA (j = a)</w:t>
              </w:r>
            </w:ins>
          </w:p>
        </w:tc>
        <w:tc>
          <w:tcPr>
            <w:tcW w:w="1856" w:type="dxa"/>
          </w:tcPr>
          <w:p w:rsidR="00426A87" w:rsidRPr="004A7E16" w:rsidRDefault="00426A87" w:rsidP="00CA6F8D">
            <w:pPr>
              <w:jc w:val="center"/>
              <w:rPr>
                <w:ins w:id="996" w:author="marcazal" w:date="2015-09-28T18:25:00Z"/>
                <w:b/>
                <w:sz w:val="16"/>
              </w:rPr>
            </w:pPr>
            <w:proofErr w:type="spellStart"/>
            <w:ins w:id="997" w:author="marcazal" w:date="2015-09-28T18:25:00Z">
              <w:r>
                <w:rPr>
                  <w:b/>
                  <w:sz w:val="16"/>
                </w:rPr>
                <w:t>MoWebA</w:t>
              </w:r>
              <w:proofErr w:type="spellEnd"/>
              <w:r>
                <w:rPr>
                  <w:b/>
                  <w:sz w:val="16"/>
                </w:rPr>
                <w:t xml:space="preserve"> con RIA (j = b)</w:t>
              </w:r>
            </w:ins>
          </w:p>
        </w:tc>
      </w:tr>
      <w:tr w:rsidR="00426A87" w:rsidRPr="004A7E16" w:rsidTr="00CA6F8D">
        <w:trPr>
          <w:trHeight w:val="675"/>
          <w:ins w:id="998" w:author="marcazal" w:date="2015-09-28T18:25:00Z"/>
        </w:trPr>
        <w:tc>
          <w:tcPr>
            <w:tcW w:w="2093" w:type="dxa"/>
          </w:tcPr>
          <w:p w:rsidR="00426A87" w:rsidRPr="004A7E16" w:rsidRDefault="00426A87" w:rsidP="00CA6F8D">
            <w:pPr>
              <w:spacing w:after="200" w:line="276" w:lineRule="auto"/>
              <w:jc w:val="center"/>
              <w:rPr>
                <w:ins w:id="999" w:author="marcazal" w:date="2015-09-28T18:25:00Z"/>
                <w:b/>
                <w:sz w:val="16"/>
              </w:rPr>
            </w:pPr>
            <w:ins w:id="1000" w:author="marcazal" w:date="2015-09-28T18:25:00Z">
              <w:r w:rsidRPr="004A7E16">
                <w:rPr>
                  <w:b/>
                  <w:sz w:val="16"/>
                </w:rPr>
                <w:t>Agregar persona</w:t>
              </w:r>
              <w:r>
                <w:rPr>
                  <w:b/>
                  <w:sz w:val="16"/>
                </w:rPr>
                <w:t xml:space="preserve"> (i = 1)</w:t>
              </w:r>
            </w:ins>
          </w:p>
        </w:tc>
        <w:tc>
          <w:tcPr>
            <w:tcW w:w="1829" w:type="dxa"/>
          </w:tcPr>
          <w:p w:rsidR="00426A87" w:rsidRPr="00F730AB" w:rsidRDefault="002E1F7B" w:rsidP="00CA6F8D">
            <w:pPr>
              <w:spacing w:after="200" w:line="276" w:lineRule="auto"/>
              <w:jc w:val="center"/>
              <w:rPr>
                <w:ins w:id="1001" w:author="marcazal" w:date="2015-09-28T18:25:00Z"/>
                <w:sz w:val="16"/>
                <w:rPrChange w:id="1002" w:author="marcazal" w:date="2015-09-29T07:41:00Z">
                  <w:rPr>
                    <w:ins w:id="1003" w:author="marcazal" w:date="2015-09-28T18:25:00Z"/>
                    <w:b/>
                    <w:sz w:val="16"/>
                  </w:rPr>
                </w:rPrChange>
              </w:rPr>
            </w:pPr>
            <w:ins w:id="1004" w:author="marcazal" w:date="2015-09-28T18:25:00Z">
              <w:r w:rsidRPr="002E1F7B">
                <w:rPr>
                  <w:sz w:val="16"/>
                  <w:rPrChange w:id="1005" w:author="marcazal" w:date="2015-09-29T07:41:00Z">
                    <w:rPr>
                      <w:b/>
                      <w:sz w:val="16"/>
                    </w:rPr>
                  </w:rPrChange>
                </w:rPr>
                <w:t>50 minutos</w:t>
              </w:r>
            </w:ins>
          </w:p>
        </w:tc>
        <w:tc>
          <w:tcPr>
            <w:tcW w:w="1856" w:type="dxa"/>
          </w:tcPr>
          <w:p w:rsidR="00426A87" w:rsidRPr="00F730AB" w:rsidRDefault="002E1F7B" w:rsidP="00CA6F8D">
            <w:pPr>
              <w:spacing w:after="200" w:line="276" w:lineRule="auto"/>
              <w:jc w:val="center"/>
              <w:rPr>
                <w:ins w:id="1006" w:author="marcazal" w:date="2015-09-28T18:25:00Z"/>
                <w:sz w:val="16"/>
                <w:rPrChange w:id="1007" w:author="marcazal" w:date="2015-09-29T07:41:00Z">
                  <w:rPr>
                    <w:ins w:id="1008" w:author="marcazal" w:date="2015-09-28T18:25:00Z"/>
                    <w:b/>
                    <w:sz w:val="16"/>
                  </w:rPr>
                </w:rPrChange>
              </w:rPr>
            </w:pPr>
            <w:ins w:id="1009" w:author="marcazal" w:date="2015-09-28T18:26:00Z">
              <w:r w:rsidRPr="002E1F7B">
                <w:rPr>
                  <w:sz w:val="16"/>
                  <w:rPrChange w:id="1010" w:author="marcazal" w:date="2015-09-29T07:41:00Z">
                    <w:rPr>
                      <w:b/>
                      <w:sz w:val="16"/>
                    </w:rPr>
                  </w:rPrChange>
                </w:rPr>
                <w:t xml:space="preserve">56 </w:t>
              </w:r>
            </w:ins>
            <w:ins w:id="1011" w:author="marcazal" w:date="2015-09-28T18:27:00Z">
              <w:r w:rsidRPr="002E1F7B">
                <w:rPr>
                  <w:sz w:val="16"/>
                  <w:rPrChange w:id="1012" w:author="marcazal" w:date="2015-09-29T07:41:00Z">
                    <w:rPr>
                      <w:b/>
                      <w:sz w:val="16"/>
                    </w:rPr>
                  </w:rPrChange>
                </w:rPr>
                <w:t>minutos</w:t>
              </w:r>
            </w:ins>
          </w:p>
        </w:tc>
      </w:tr>
      <w:tr w:rsidR="00426A87" w:rsidRPr="004A7E16" w:rsidTr="00CA6F8D">
        <w:trPr>
          <w:trHeight w:val="664"/>
          <w:ins w:id="1013" w:author="marcazal" w:date="2015-09-28T18:25:00Z"/>
        </w:trPr>
        <w:tc>
          <w:tcPr>
            <w:tcW w:w="2093" w:type="dxa"/>
          </w:tcPr>
          <w:p w:rsidR="00426A87" w:rsidRPr="004A7E16" w:rsidRDefault="00426A87" w:rsidP="00CA6F8D">
            <w:pPr>
              <w:spacing w:after="200" w:line="276" w:lineRule="auto"/>
              <w:jc w:val="center"/>
              <w:rPr>
                <w:ins w:id="1014" w:author="marcazal" w:date="2015-09-28T18:25:00Z"/>
                <w:b/>
                <w:sz w:val="16"/>
              </w:rPr>
            </w:pPr>
            <w:ins w:id="1015" w:author="marcazal" w:date="2015-09-28T18:25:00Z">
              <w:r w:rsidRPr="004A7E16">
                <w:rPr>
                  <w:b/>
                  <w:sz w:val="16"/>
                </w:rPr>
                <w:t>Mostrar persona</w:t>
              </w:r>
              <w:r>
                <w:rPr>
                  <w:b/>
                  <w:sz w:val="16"/>
                </w:rPr>
                <w:t xml:space="preserve"> (i = 2)</w:t>
              </w:r>
            </w:ins>
          </w:p>
        </w:tc>
        <w:tc>
          <w:tcPr>
            <w:tcW w:w="1829" w:type="dxa"/>
          </w:tcPr>
          <w:p w:rsidR="00426A87" w:rsidRPr="00F730AB" w:rsidRDefault="002E1F7B" w:rsidP="00CA6F8D">
            <w:pPr>
              <w:spacing w:after="200" w:line="276" w:lineRule="auto"/>
              <w:jc w:val="center"/>
              <w:rPr>
                <w:ins w:id="1016" w:author="marcazal" w:date="2015-09-28T18:25:00Z"/>
                <w:sz w:val="16"/>
                <w:rPrChange w:id="1017" w:author="marcazal" w:date="2015-09-29T07:41:00Z">
                  <w:rPr>
                    <w:ins w:id="1018" w:author="marcazal" w:date="2015-09-28T18:25:00Z"/>
                    <w:b/>
                    <w:sz w:val="16"/>
                  </w:rPr>
                </w:rPrChange>
              </w:rPr>
            </w:pPr>
            <w:ins w:id="1019" w:author="marcazal" w:date="2015-09-28T18:26:00Z">
              <w:r w:rsidRPr="002E1F7B">
                <w:rPr>
                  <w:sz w:val="16"/>
                  <w:rPrChange w:id="1020" w:author="marcazal" w:date="2015-09-29T07:41:00Z">
                    <w:rPr>
                      <w:b/>
                      <w:sz w:val="16"/>
                    </w:rPr>
                  </w:rPrChange>
                </w:rPr>
                <w:t>27 minutos</w:t>
              </w:r>
            </w:ins>
          </w:p>
        </w:tc>
        <w:tc>
          <w:tcPr>
            <w:tcW w:w="1856" w:type="dxa"/>
          </w:tcPr>
          <w:p w:rsidR="00426A87" w:rsidRPr="00F730AB" w:rsidRDefault="002E1F7B" w:rsidP="00CA6F8D">
            <w:pPr>
              <w:spacing w:after="200" w:line="276" w:lineRule="auto"/>
              <w:jc w:val="center"/>
              <w:rPr>
                <w:ins w:id="1021" w:author="marcazal" w:date="2015-09-28T18:25:00Z"/>
                <w:sz w:val="16"/>
                <w:rPrChange w:id="1022" w:author="marcazal" w:date="2015-09-29T07:41:00Z">
                  <w:rPr>
                    <w:ins w:id="1023" w:author="marcazal" w:date="2015-09-28T18:25:00Z"/>
                    <w:b/>
                    <w:sz w:val="16"/>
                  </w:rPr>
                </w:rPrChange>
              </w:rPr>
            </w:pPr>
            <w:ins w:id="1024" w:author="marcazal" w:date="2015-09-28T18:27:00Z">
              <w:r w:rsidRPr="002E1F7B">
                <w:rPr>
                  <w:sz w:val="16"/>
                  <w:rPrChange w:id="1025" w:author="marcazal" w:date="2015-09-29T07:41:00Z">
                    <w:rPr>
                      <w:b/>
                      <w:sz w:val="16"/>
                    </w:rPr>
                  </w:rPrChange>
                </w:rPr>
                <w:t>28 minutos</w:t>
              </w:r>
            </w:ins>
          </w:p>
        </w:tc>
      </w:tr>
      <w:tr w:rsidR="00426A87" w:rsidRPr="004A7E16" w:rsidTr="00CA6F8D">
        <w:trPr>
          <w:trHeight w:val="664"/>
          <w:ins w:id="1026" w:author="marcazal" w:date="2015-09-28T18:25:00Z"/>
        </w:trPr>
        <w:tc>
          <w:tcPr>
            <w:tcW w:w="2093" w:type="dxa"/>
          </w:tcPr>
          <w:p w:rsidR="00426A87" w:rsidRPr="004A7E16" w:rsidRDefault="00426A87" w:rsidP="00CA6F8D">
            <w:pPr>
              <w:spacing w:after="200" w:line="276" w:lineRule="auto"/>
              <w:jc w:val="center"/>
              <w:rPr>
                <w:ins w:id="1027" w:author="marcazal" w:date="2015-09-28T18:25:00Z"/>
                <w:b/>
                <w:sz w:val="16"/>
              </w:rPr>
            </w:pPr>
            <w:ins w:id="1028" w:author="marcazal" w:date="2015-09-28T18:25:00Z">
              <w:r w:rsidRPr="004A7E16">
                <w:rPr>
                  <w:b/>
                  <w:sz w:val="16"/>
                </w:rPr>
                <w:t>Remover persona</w:t>
              </w:r>
              <w:r>
                <w:rPr>
                  <w:b/>
                  <w:sz w:val="16"/>
                </w:rPr>
                <w:t>( i = 3)</w:t>
              </w:r>
            </w:ins>
          </w:p>
        </w:tc>
        <w:tc>
          <w:tcPr>
            <w:tcW w:w="1829" w:type="dxa"/>
          </w:tcPr>
          <w:p w:rsidR="00426A87" w:rsidRPr="00F730AB" w:rsidRDefault="002E1F7B" w:rsidP="00CA6F8D">
            <w:pPr>
              <w:spacing w:after="200" w:line="276" w:lineRule="auto"/>
              <w:jc w:val="center"/>
              <w:rPr>
                <w:ins w:id="1029" w:author="marcazal" w:date="2015-09-28T18:25:00Z"/>
                <w:sz w:val="16"/>
                <w:rPrChange w:id="1030" w:author="marcazal" w:date="2015-09-29T07:41:00Z">
                  <w:rPr>
                    <w:ins w:id="1031" w:author="marcazal" w:date="2015-09-28T18:25:00Z"/>
                    <w:b/>
                    <w:sz w:val="16"/>
                  </w:rPr>
                </w:rPrChange>
              </w:rPr>
            </w:pPr>
            <w:ins w:id="1032" w:author="marcazal" w:date="2015-09-28T18:26:00Z">
              <w:r w:rsidRPr="002E1F7B">
                <w:rPr>
                  <w:sz w:val="16"/>
                  <w:rPrChange w:id="1033" w:author="marcazal" w:date="2015-09-29T07:41:00Z">
                    <w:rPr>
                      <w:b/>
                      <w:sz w:val="16"/>
                    </w:rPr>
                  </w:rPrChange>
                </w:rPr>
                <w:t>29 minutos</w:t>
              </w:r>
            </w:ins>
          </w:p>
        </w:tc>
        <w:tc>
          <w:tcPr>
            <w:tcW w:w="1856" w:type="dxa"/>
          </w:tcPr>
          <w:p w:rsidR="00426A87" w:rsidRPr="00F730AB" w:rsidRDefault="002E1F7B" w:rsidP="00CA6F8D">
            <w:pPr>
              <w:spacing w:after="200" w:line="276" w:lineRule="auto"/>
              <w:jc w:val="center"/>
              <w:rPr>
                <w:ins w:id="1034" w:author="marcazal" w:date="2015-09-28T18:25:00Z"/>
                <w:sz w:val="16"/>
                <w:rPrChange w:id="1035" w:author="marcazal" w:date="2015-09-29T07:41:00Z">
                  <w:rPr>
                    <w:ins w:id="1036" w:author="marcazal" w:date="2015-09-28T18:25:00Z"/>
                    <w:b/>
                    <w:sz w:val="16"/>
                  </w:rPr>
                </w:rPrChange>
              </w:rPr>
            </w:pPr>
            <w:ins w:id="1037" w:author="marcazal" w:date="2015-09-28T18:27:00Z">
              <w:r w:rsidRPr="002E1F7B">
                <w:rPr>
                  <w:sz w:val="16"/>
                  <w:rPrChange w:id="1038" w:author="marcazal" w:date="2015-09-29T07:41:00Z">
                    <w:rPr>
                      <w:b/>
                      <w:sz w:val="16"/>
                    </w:rPr>
                  </w:rPrChange>
                </w:rPr>
                <w:t>30 minutos</w:t>
              </w:r>
            </w:ins>
          </w:p>
        </w:tc>
      </w:tr>
      <w:tr w:rsidR="00426A87" w:rsidRPr="0004510C" w:rsidTr="00CA6F8D">
        <w:trPr>
          <w:trHeight w:val="434"/>
          <w:ins w:id="1039" w:author="marcazal" w:date="2015-09-28T18:25:00Z"/>
        </w:trPr>
        <w:tc>
          <w:tcPr>
            <w:tcW w:w="2093" w:type="dxa"/>
          </w:tcPr>
          <w:p w:rsidR="00426A87" w:rsidRPr="004A7E16" w:rsidRDefault="00426A87" w:rsidP="00CA6F8D">
            <w:pPr>
              <w:spacing w:after="200" w:line="276" w:lineRule="auto"/>
              <w:jc w:val="center"/>
              <w:rPr>
                <w:ins w:id="1040" w:author="marcazal" w:date="2015-09-28T18:25:00Z"/>
                <w:b/>
                <w:sz w:val="16"/>
              </w:rPr>
            </w:pPr>
            <w:ins w:id="1041" w:author="marcazal" w:date="2015-09-28T18:25:00Z">
              <w:r w:rsidRPr="004A7E16">
                <w:rPr>
                  <w:b/>
                  <w:sz w:val="16"/>
                </w:rPr>
                <w:lastRenderedPageBreak/>
                <w:t>Totales</w:t>
              </w:r>
            </w:ins>
          </w:p>
        </w:tc>
        <w:tc>
          <w:tcPr>
            <w:tcW w:w="1829" w:type="dxa"/>
          </w:tcPr>
          <w:p w:rsidR="00426A87" w:rsidRPr="00F730AB" w:rsidRDefault="002E1F7B" w:rsidP="00CA6F8D">
            <w:pPr>
              <w:spacing w:after="200" w:line="276" w:lineRule="auto"/>
              <w:jc w:val="center"/>
              <w:rPr>
                <w:ins w:id="1042" w:author="marcazal" w:date="2015-09-28T18:25:00Z"/>
                <w:sz w:val="16"/>
                <w:lang w:val="en-US"/>
                <w:rPrChange w:id="1043" w:author="marcazal" w:date="2015-09-29T07:41:00Z">
                  <w:rPr>
                    <w:ins w:id="1044" w:author="marcazal" w:date="2015-09-28T18:25:00Z"/>
                    <w:b/>
                    <w:sz w:val="16"/>
                    <w:lang w:val="en-US"/>
                  </w:rPr>
                </w:rPrChange>
              </w:rPr>
            </w:pPr>
            <w:ins w:id="1045" w:author="marcazal" w:date="2015-09-28T18:26:00Z">
              <w:r w:rsidRPr="002E1F7B">
                <w:rPr>
                  <w:sz w:val="16"/>
                  <w:lang w:val="en-US"/>
                  <w:rPrChange w:id="1046" w:author="marcazal" w:date="2015-09-29T07:41:00Z">
                    <w:rPr>
                      <w:b/>
                      <w:sz w:val="16"/>
                      <w:lang w:val="en-US"/>
                    </w:rPr>
                  </w:rPrChange>
                </w:rPr>
                <w:t xml:space="preserve">106 </w:t>
              </w:r>
              <w:proofErr w:type="spellStart"/>
              <w:r w:rsidRPr="002E1F7B">
                <w:rPr>
                  <w:sz w:val="16"/>
                  <w:lang w:val="en-US"/>
                  <w:rPrChange w:id="1047" w:author="marcazal" w:date="2015-09-29T07:41:00Z">
                    <w:rPr>
                      <w:b/>
                      <w:sz w:val="16"/>
                      <w:lang w:val="en-US"/>
                    </w:rPr>
                  </w:rPrChange>
                </w:rPr>
                <w:t>minutos</w:t>
              </w:r>
            </w:ins>
            <w:proofErr w:type="spellEnd"/>
          </w:p>
        </w:tc>
        <w:tc>
          <w:tcPr>
            <w:tcW w:w="1856" w:type="dxa"/>
          </w:tcPr>
          <w:p w:rsidR="00426A87" w:rsidRPr="00F730AB" w:rsidRDefault="002E1F7B" w:rsidP="00CA6F8D">
            <w:pPr>
              <w:keepNext/>
              <w:spacing w:after="200" w:line="276" w:lineRule="auto"/>
              <w:jc w:val="center"/>
              <w:rPr>
                <w:ins w:id="1048" w:author="marcazal" w:date="2015-09-28T18:25:00Z"/>
                <w:sz w:val="16"/>
                <w:lang w:val="en-US"/>
                <w:rPrChange w:id="1049" w:author="marcazal" w:date="2015-09-29T07:41:00Z">
                  <w:rPr>
                    <w:ins w:id="1050" w:author="marcazal" w:date="2015-09-28T18:25:00Z"/>
                    <w:b/>
                    <w:sz w:val="16"/>
                    <w:lang w:val="en-US"/>
                  </w:rPr>
                </w:rPrChange>
              </w:rPr>
            </w:pPr>
            <w:ins w:id="1051" w:author="marcazal" w:date="2015-09-28T18:27:00Z">
              <w:r w:rsidRPr="002E1F7B">
                <w:rPr>
                  <w:sz w:val="16"/>
                  <w:lang w:val="en-US"/>
                  <w:rPrChange w:id="1052" w:author="marcazal" w:date="2015-09-29T07:41:00Z">
                    <w:rPr>
                      <w:b/>
                      <w:sz w:val="16"/>
                      <w:lang w:val="en-US"/>
                    </w:rPr>
                  </w:rPrChange>
                </w:rPr>
                <w:t xml:space="preserve">116 </w:t>
              </w:r>
              <w:proofErr w:type="spellStart"/>
              <w:r w:rsidRPr="002E1F7B">
                <w:rPr>
                  <w:sz w:val="16"/>
                  <w:lang w:val="en-US"/>
                  <w:rPrChange w:id="1053" w:author="marcazal" w:date="2015-09-29T07:41:00Z">
                    <w:rPr>
                      <w:b/>
                      <w:sz w:val="16"/>
                      <w:lang w:val="en-US"/>
                    </w:rPr>
                  </w:rPrChange>
                </w:rPr>
                <w:t>minutos</w:t>
              </w:r>
            </w:ins>
            <w:proofErr w:type="spellEnd"/>
          </w:p>
        </w:tc>
      </w:tr>
    </w:tbl>
    <w:p w:rsidR="00426A87" w:rsidRDefault="00426A87" w:rsidP="009B5F91">
      <w:pPr>
        <w:rPr>
          <w:ins w:id="1054" w:author="marcazal" w:date="2015-09-28T18:30:00Z"/>
          <w:lang w:val="en-US"/>
        </w:rPr>
      </w:pPr>
    </w:p>
    <w:tbl>
      <w:tblPr>
        <w:tblStyle w:val="Tablaconcuadrcula"/>
        <w:tblW w:w="0" w:type="auto"/>
        <w:tblLayout w:type="fixed"/>
        <w:tblLook w:val="04A0"/>
      </w:tblPr>
      <w:tblGrid>
        <w:gridCol w:w="2093"/>
        <w:gridCol w:w="1829"/>
        <w:gridCol w:w="1856"/>
      </w:tblGrid>
      <w:tr w:rsidR="00623D99" w:rsidRPr="004A7E16" w:rsidTr="00CA6F8D">
        <w:trPr>
          <w:trHeight w:val="405"/>
          <w:ins w:id="1055" w:author="marcazal" w:date="2015-09-28T18:30:00Z"/>
        </w:trPr>
        <w:tc>
          <w:tcPr>
            <w:tcW w:w="2093" w:type="dxa"/>
          </w:tcPr>
          <w:p w:rsidR="00623D99" w:rsidRPr="004A7E16" w:rsidRDefault="00623D99" w:rsidP="00CA6F8D">
            <w:pPr>
              <w:jc w:val="center"/>
              <w:rPr>
                <w:ins w:id="1056" w:author="marcazal" w:date="2015-09-28T18:30:00Z"/>
                <w:b/>
                <w:sz w:val="16"/>
              </w:rPr>
            </w:pPr>
            <w:ins w:id="1057" w:author="marcazal" w:date="2015-09-28T18:31:00Z">
              <w:r>
                <w:rPr>
                  <w:b/>
                  <w:sz w:val="16"/>
                </w:rPr>
                <w:t xml:space="preserve">Número de generaciones de código para cada </w:t>
              </w:r>
              <w:proofErr w:type="spellStart"/>
              <w:r>
                <w:rPr>
                  <w:b/>
                  <w:sz w:val="16"/>
                </w:rPr>
                <w:t>i,j</w:t>
              </w:r>
            </w:ins>
            <w:proofErr w:type="spellEnd"/>
          </w:p>
        </w:tc>
        <w:tc>
          <w:tcPr>
            <w:tcW w:w="1829" w:type="dxa"/>
          </w:tcPr>
          <w:p w:rsidR="00623D99" w:rsidRPr="004A7E16" w:rsidRDefault="00623D99" w:rsidP="00CA6F8D">
            <w:pPr>
              <w:jc w:val="center"/>
              <w:rPr>
                <w:ins w:id="1058" w:author="marcazal" w:date="2015-09-28T18:30:00Z"/>
                <w:b/>
                <w:sz w:val="16"/>
              </w:rPr>
            </w:pPr>
            <w:proofErr w:type="spellStart"/>
            <w:ins w:id="1059" w:author="marcazal" w:date="2015-09-28T18:30:00Z">
              <w:r>
                <w:rPr>
                  <w:b/>
                  <w:sz w:val="16"/>
                </w:rPr>
                <w:t>MoWebA</w:t>
              </w:r>
              <w:proofErr w:type="spellEnd"/>
              <w:r>
                <w:rPr>
                  <w:b/>
                  <w:sz w:val="16"/>
                </w:rPr>
                <w:t xml:space="preserve"> sin RIA (j = a)</w:t>
              </w:r>
            </w:ins>
          </w:p>
        </w:tc>
        <w:tc>
          <w:tcPr>
            <w:tcW w:w="1856" w:type="dxa"/>
          </w:tcPr>
          <w:p w:rsidR="00623D99" w:rsidRPr="004A7E16" w:rsidRDefault="00623D99" w:rsidP="00CA6F8D">
            <w:pPr>
              <w:jc w:val="center"/>
              <w:rPr>
                <w:ins w:id="1060" w:author="marcazal" w:date="2015-09-28T18:30:00Z"/>
                <w:b/>
                <w:sz w:val="16"/>
              </w:rPr>
            </w:pPr>
            <w:proofErr w:type="spellStart"/>
            <w:ins w:id="1061" w:author="marcazal" w:date="2015-09-28T18:30:00Z">
              <w:r>
                <w:rPr>
                  <w:b/>
                  <w:sz w:val="16"/>
                </w:rPr>
                <w:t>MoWebA</w:t>
              </w:r>
              <w:proofErr w:type="spellEnd"/>
              <w:r>
                <w:rPr>
                  <w:b/>
                  <w:sz w:val="16"/>
                </w:rPr>
                <w:t xml:space="preserve"> con RIA (j = b)</w:t>
              </w:r>
            </w:ins>
          </w:p>
        </w:tc>
      </w:tr>
      <w:tr w:rsidR="00623D99" w:rsidRPr="004A7E16" w:rsidTr="00CA6F8D">
        <w:trPr>
          <w:trHeight w:val="675"/>
          <w:ins w:id="1062" w:author="marcazal" w:date="2015-09-28T18:30:00Z"/>
        </w:trPr>
        <w:tc>
          <w:tcPr>
            <w:tcW w:w="2093" w:type="dxa"/>
          </w:tcPr>
          <w:p w:rsidR="00623D99" w:rsidRPr="004A7E16" w:rsidRDefault="00623D99" w:rsidP="00CA6F8D">
            <w:pPr>
              <w:spacing w:after="200" w:line="276" w:lineRule="auto"/>
              <w:jc w:val="center"/>
              <w:rPr>
                <w:ins w:id="1063" w:author="marcazal" w:date="2015-09-28T18:30:00Z"/>
                <w:b/>
                <w:sz w:val="16"/>
              </w:rPr>
            </w:pPr>
            <w:ins w:id="1064" w:author="marcazal" w:date="2015-09-28T18:30:00Z">
              <w:r w:rsidRPr="004A7E16">
                <w:rPr>
                  <w:b/>
                  <w:sz w:val="16"/>
                </w:rPr>
                <w:t>Agregar persona</w:t>
              </w:r>
              <w:r>
                <w:rPr>
                  <w:b/>
                  <w:sz w:val="16"/>
                </w:rPr>
                <w:t xml:space="preserve"> (i = 1)</w:t>
              </w:r>
            </w:ins>
          </w:p>
        </w:tc>
        <w:tc>
          <w:tcPr>
            <w:tcW w:w="1829" w:type="dxa"/>
          </w:tcPr>
          <w:p w:rsidR="00623D99" w:rsidRPr="00F730AB" w:rsidRDefault="002E1F7B" w:rsidP="00CA6F8D">
            <w:pPr>
              <w:spacing w:after="200" w:line="276" w:lineRule="auto"/>
              <w:jc w:val="center"/>
              <w:rPr>
                <w:ins w:id="1065" w:author="marcazal" w:date="2015-09-28T18:30:00Z"/>
                <w:sz w:val="16"/>
                <w:rPrChange w:id="1066" w:author="marcazal" w:date="2015-09-29T07:41:00Z">
                  <w:rPr>
                    <w:ins w:id="1067" w:author="marcazal" w:date="2015-09-28T18:30:00Z"/>
                    <w:b/>
                    <w:sz w:val="16"/>
                  </w:rPr>
                </w:rPrChange>
              </w:rPr>
            </w:pPr>
            <w:ins w:id="1068" w:author="marcazal" w:date="2015-09-28T18:31:00Z">
              <w:r w:rsidRPr="002E1F7B">
                <w:rPr>
                  <w:sz w:val="16"/>
                  <w:rPrChange w:id="1069" w:author="marcazal" w:date="2015-09-29T07:41:00Z">
                    <w:rPr>
                      <w:b/>
                      <w:sz w:val="16"/>
                    </w:rPr>
                  </w:rPrChange>
                </w:rPr>
                <w:t>3</w:t>
              </w:r>
            </w:ins>
          </w:p>
        </w:tc>
        <w:tc>
          <w:tcPr>
            <w:tcW w:w="1856" w:type="dxa"/>
          </w:tcPr>
          <w:p w:rsidR="00623D99" w:rsidRPr="00F730AB" w:rsidRDefault="002E1F7B" w:rsidP="00CA6F8D">
            <w:pPr>
              <w:spacing w:after="200" w:line="276" w:lineRule="auto"/>
              <w:jc w:val="center"/>
              <w:rPr>
                <w:ins w:id="1070" w:author="marcazal" w:date="2015-09-28T18:30:00Z"/>
                <w:sz w:val="16"/>
                <w:rPrChange w:id="1071" w:author="marcazal" w:date="2015-09-29T07:41:00Z">
                  <w:rPr>
                    <w:ins w:id="1072" w:author="marcazal" w:date="2015-09-28T18:30:00Z"/>
                    <w:b/>
                    <w:sz w:val="16"/>
                  </w:rPr>
                </w:rPrChange>
              </w:rPr>
            </w:pPr>
            <w:ins w:id="1073" w:author="marcazal" w:date="2015-09-28T18:32:00Z">
              <w:r w:rsidRPr="002E1F7B">
                <w:rPr>
                  <w:sz w:val="16"/>
                  <w:rPrChange w:id="1074" w:author="marcazal" w:date="2015-09-29T07:41:00Z">
                    <w:rPr>
                      <w:b/>
                      <w:sz w:val="16"/>
                    </w:rPr>
                  </w:rPrChange>
                </w:rPr>
                <w:t>4</w:t>
              </w:r>
            </w:ins>
          </w:p>
        </w:tc>
      </w:tr>
      <w:tr w:rsidR="00623D99" w:rsidRPr="004A7E16" w:rsidTr="00CA6F8D">
        <w:trPr>
          <w:trHeight w:val="664"/>
          <w:ins w:id="1075" w:author="marcazal" w:date="2015-09-28T18:30:00Z"/>
        </w:trPr>
        <w:tc>
          <w:tcPr>
            <w:tcW w:w="2093" w:type="dxa"/>
          </w:tcPr>
          <w:p w:rsidR="00623D99" w:rsidRPr="004A7E16" w:rsidRDefault="00623D99" w:rsidP="00CA6F8D">
            <w:pPr>
              <w:spacing w:after="200" w:line="276" w:lineRule="auto"/>
              <w:jc w:val="center"/>
              <w:rPr>
                <w:ins w:id="1076" w:author="marcazal" w:date="2015-09-28T18:30:00Z"/>
                <w:b/>
                <w:sz w:val="16"/>
              </w:rPr>
            </w:pPr>
            <w:ins w:id="1077" w:author="marcazal" w:date="2015-09-28T18:30:00Z">
              <w:r w:rsidRPr="004A7E16">
                <w:rPr>
                  <w:b/>
                  <w:sz w:val="16"/>
                </w:rPr>
                <w:t>Mostrar persona</w:t>
              </w:r>
              <w:r>
                <w:rPr>
                  <w:b/>
                  <w:sz w:val="16"/>
                </w:rPr>
                <w:t xml:space="preserve"> (i = 2)</w:t>
              </w:r>
            </w:ins>
          </w:p>
        </w:tc>
        <w:tc>
          <w:tcPr>
            <w:tcW w:w="1829" w:type="dxa"/>
          </w:tcPr>
          <w:p w:rsidR="00623D99" w:rsidRPr="00F730AB" w:rsidRDefault="002E1F7B" w:rsidP="00CA6F8D">
            <w:pPr>
              <w:spacing w:after="200" w:line="276" w:lineRule="auto"/>
              <w:jc w:val="center"/>
              <w:rPr>
                <w:ins w:id="1078" w:author="marcazal" w:date="2015-09-28T18:30:00Z"/>
                <w:sz w:val="16"/>
                <w:rPrChange w:id="1079" w:author="marcazal" w:date="2015-09-29T07:41:00Z">
                  <w:rPr>
                    <w:ins w:id="1080" w:author="marcazal" w:date="2015-09-28T18:30:00Z"/>
                    <w:b/>
                    <w:sz w:val="16"/>
                  </w:rPr>
                </w:rPrChange>
              </w:rPr>
            </w:pPr>
            <w:ins w:id="1081" w:author="marcazal" w:date="2015-09-28T18:31:00Z">
              <w:r w:rsidRPr="002E1F7B">
                <w:rPr>
                  <w:sz w:val="16"/>
                  <w:rPrChange w:id="1082" w:author="marcazal" w:date="2015-09-29T07:41:00Z">
                    <w:rPr>
                      <w:b/>
                      <w:sz w:val="16"/>
                    </w:rPr>
                  </w:rPrChange>
                </w:rPr>
                <w:t>1</w:t>
              </w:r>
            </w:ins>
          </w:p>
        </w:tc>
        <w:tc>
          <w:tcPr>
            <w:tcW w:w="1856" w:type="dxa"/>
          </w:tcPr>
          <w:p w:rsidR="00623D99" w:rsidRPr="00F730AB" w:rsidRDefault="002E1F7B" w:rsidP="00623D99">
            <w:pPr>
              <w:spacing w:after="200" w:line="276" w:lineRule="auto"/>
              <w:jc w:val="center"/>
              <w:rPr>
                <w:ins w:id="1083" w:author="marcazal" w:date="2015-09-28T18:30:00Z"/>
                <w:sz w:val="16"/>
                <w:rPrChange w:id="1084" w:author="marcazal" w:date="2015-09-29T07:41:00Z">
                  <w:rPr>
                    <w:ins w:id="1085" w:author="marcazal" w:date="2015-09-28T18:30:00Z"/>
                    <w:b/>
                    <w:sz w:val="16"/>
                  </w:rPr>
                </w:rPrChange>
              </w:rPr>
            </w:pPr>
            <w:ins w:id="1086" w:author="marcazal" w:date="2015-09-28T18:32:00Z">
              <w:r w:rsidRPr="002E1F7B">
                <w:rPr>
                  <w:sz w:val="16"/>
                  <w:rPrChange w:id="1087" w:author="marcazal" w:date="2015-09-29T07:41:00Z">
                    <w:rPr>
                      <w:b/>
                      <w:sz w:val="16"/>
                    </w:rPr>
                  </w:rPrChange>
                </w:rPr>
                <w:t>1</w:t>
              </w:r>
            </w:ins>
          </w:p>
        </w:tc>
      </w:tr>
      <w:tr w:rsidR="00623D99" w:rsidRPr="004A7E16" w:rsidTr="00CA6F8D">
        <w:trPr>
          <w:trHeight w:val="664"/>
          <w:ins w:id="1088" w:author="marcazal" w:date="2015-09-28T18:30:00Z"/>
        </w:trPr>
        <w:tc>
          <w:tcPr>
            <w:tcW w:w="2093" w:type="dxa"/>
          </w:tcPr>
          <w:p w:rsidR="00623D99" w:rsidRPr="004A7E16" w:rsidRDefault="00623D99" w:rsidP="00CA6F8D">
            <w:pPr>
              <w:spacing w:after="200" w:line="276" w:lineRule="auto"/>
              <w:jc w:val="center"/>
              <w:rPr>
                <w:ins w:id="1089" w:author="marcazal" w:date="2015-09-28T18:30:00Z"/>
                <w:b/>
                <w:sz w:val="16"/>
              </w:rPr>
            </w:pPr>
            <w:ins w:id="1090" w:author="marcazal" w:date="2015-09-28T18:30:00Z">
              <w:r w:rsidRPr="004A7E16">
                <w:rPr>
                  <w:b/>
                  <w:sz w:val="16"/>
                </w:rPr>
                <w:t>Remover persona</w:t>
              </w:r>
              <w:r>
                <w:rPr>
                  <w:b/>
                  <w:sz w:val="16"/>
                </w:rPr>
                <w:t>( i = 3)</w:t>
              </w:r>
            </w:ins>
          </w:p>
        </w:tc>
        <w:tc>
          <w:tcPr>
            <w:tcW w:w="1829" w:type="dxa"/>
          </w:tcPr>
          <w:p w:rsidR="00623D99" w:rsidRPr="00F730AB" w:rsidRDefault="002E1F7B" w:rsidP="00CA6F8D">
            <w:pPr>
              <w:spacing w:after="200" w:line="276" w:lineRule="auto"/>
              <w:jc w:val="center"/>
              <w:rPr>
                <w:ins w:id="1091" w:author="marcazal" w:date="2015-09-28T18:30:00Z"/>
                <w:sz w:val="16"/>
                <w:rPrChange w:id="1092" w:author="marcazal" w:date="2015-09-29T07:41:00Z">
                  <w:rPr>
                    <w:ins w:id="1093" w:author="marcazal" w:date="2015-09-28T18:30:00Z"/>
                    <w:b/>
                    <w:sz w:val="16"/>
                  </w:rPr>
                </w:rPrChange>
              </w:rPr>
            </w:pPr>
            <w:ins w:id="1094" w:author="marcazal" w:date="2015-09-28T18:31:00Z">
              <w:r w:rsidRPr="002E1F7B">
                <w:rPr>
                  <w:sz w:val="16"/>
                  <w:rPrChange w:id="1095" w:author="marcazal" w:date="2015-09-29T07:41:00Z">
                    <w:rPr>
                      <w:b/>
                      <w:sz w:val="16"/>
                    </w:rPr>
                  </w:rPrChange>
                </w:rPr>
                <w:t>2</w:t>
              </w:r>
            </w:ins>
          </w:p>
        </w:tc>
        <w:tc>
          <w:tcPr>
            <w:tcW w:w="1856" w:type="dxa"/>
          </w:tcPr>
          <w:p w:rsidR="00623D99" w:rsidRPr="00F730AB" w:rsidRDefault="002E1F7B" w:rsidP="00CA6F8D">
            <w:pPr>
              <w:spacing w:after="200" w:line="276" w:lineRule="auto"/>
              <w:jc w:val="center"/>
              <w:rPr>
                <w:ins w:id="1096" w:author="marcazal" w:date="2015-09-28T18:30:00Z"/>
                <w:sz w:val="16"/>
                <w:rPrChange w:id="1097" w:author="marcazal" w:date="2015-09-29T07:41:00Z">
                  <w:rPr>
                    <w:ins w:id="1098" w:author="marcazal" w:date="2015-09-28T18:30:00Z"/>
                    <w:b/>
                    <w:sz w:val="16"/>
                  </w:rPr>
                </w:rPrChange>
              </w:rPr>
            </w:pPr>
            <w:ins w:id="1099" w:author="marcazal" w:date="2015-09-28T18:32:00Z">
              <w:r w:rsidRPr="002E1F7B">
                <w:rPr>
                  <w:sz w:val="16"/>
                  <w:rPrChange w:id="1100" w:author="marcazal" w:date="2015-09-29T07:41:00Z">
                    <w:rPr>
                      <w:b/>
                      <w:sz w:val="16"/>
                    </w:rPr>
                  </w:rPrChange>
                </w:rPr>
                <w:t>3</w:t>
              </w:r>
            </w:ins>
          </w:p>
        </w:tc>
      </w:tr>
      <w:tr w:rsidR="00623D99" w:rsidRPr="0004510C" w:rsidTr="00CA6F8D">
        <w:trPr>
          <w:trHeight w:val="434"/>
          <w:ins w:id="1101" w:author="marcazal" w:date="2015-09-28T18:30:00Z"/>
        </w:trPr>
        <w:tc>
          <w:tcPr>
            <w:tcW w:w="2093" w:type="dxa"/>
          </w:tcPr>
          <w:p w:rsidR="00623D99" w:rsidRPr="004A7E16" w:rsidRDefault="00623D99" w:rsidP="00CA6F8D">
            <w:pPr>
              <w:spacing w:after="200" w:line="276" w:lineRule="auto"/>
              <w:jc w:val="center"/>
              <w:rPr>
                <w:ins w:id="1102" w:author="marcazal" w:date="2015-09-28T18:30:00Z"/>
                <w:b/>
                <w:sz w:val="16"/>
              </w:rPr>
            </w:pPr>
            <w:ins w:id="1103" w:author="marcazal" w:date="2015-09-28T18:30:00Z">
              <w:r w:rsidRPr="004A7E16">
                <w:rPr>
                  <w:b/>
                  <w:sz w:val="16"/>
                </w:rPr>
                <w:t>Totales</w:t>
              </w:r>
            </w:ins>
          </w:p>
        </w:tc>
        <w:tc>
          <w:tcPr>
            <w:tcW w:w="1829" w:type="dxa"/>
          </w:tcPr>
          <w:p w:rsidR="00623D99" w:rsidRPr="00F730AB" w:rsidRDefault="002E1F7B" w:rsidP="00CA6F8D">
            <w:pPr>
              <w:spacing w:after="200" w:line="276" w:lineRule="auto"/>
              <w:jc w:val="center"/>
              <w:rPr>
                <w:ins w:id="1104" w:author="marcazal" w:date="2015-09-28T18:30:00Z"/>
                <w:sz w:val="16"/>
                <w:lang w:val="en-US"/>
                <w:rPrChange w:id="1105" w:author="marcazal" w:date="2015-09-29T07:41:00Z">
                  <w:rPr>
                    <w:ins w:id="1106" w:author="marcazal" w:date="2015-09-28T18:30:00Z"/>
                    <w:b/>
                    <w:sz w:val="16"/>
                    <w:lang w:val="en-US"/>
                  </w:rPr>
                </w:rPrChange>
              </w:rPr>
            </w:pPr>
            <w:ins w:id="1107" w:author="marcazal" w:date="2015-09-28T18:31:00Z">
              <w:r w:rsidRPr="002E1F7B">
                <w:rPr>
                  <w:sz w:val="16"/>
                  <w:lang w:val="en-US"/>
                  <w:rPrChange w:id="1108" w:author="marcazal" w:date="2015-09-29T07:41:00Z">
                    <w:rPr>
                      <w:b/>
                      <w:sz w:val="16"/>
                      <w:lang w:val="en-US"/>
                    </w:rPr>
                  </w:rPrChange>
                </w:rPr>
                <w:t>6</w:t>
              </w:r>
            </w:ins>
          </w:p>
        </w:tc>
        <w:tc>
          <w:tcPr>
            <w:tcW w:w="1856" w:type="dxa"/>
          </w:tcPr>
          <w:p w:rsidR="00623D99" w:rsidRPr="00F730AB" w:rsidRDefault="002E1F7B" w:rsidP="00CA6F8D">
            <w:pPr>
              <w:keepNext/>
              <w:spacing w:after="200" w:line="276" w:lineRule="auto"/>
              <w:jc w:val="center"/>
              <w:rPr>
                <w:ins w:id="1109" w:author="marcazal" w:date="2015-09-28T18:30:00Z"/>
                <w:sz w:val="16"/>
                <w:lang w:val="en-US"/>
                <w:rPrChange w:id="1110" w:author="marcazal" w:date="2015-09-29T07:41:00Z">
                  <w:rPr>
                    <w:ins w:id="1111" w:author="marcazal" w:date="2015-09-28T18:30:00Z"/>
                    <w:b/>
                    <w:sz w:val="16"/>
                    <w:lang w:val="en-US"/>
                  </w:rPr>
                </w:rPrChange>
              </w:rPr>
            </w:pPr>
            <w:ins w:id="1112" w:author="marcazal" w:date="2015-09-28T18:32:00Z">
              <w:r w:rsidRPr="002E1F7B">
                <w:rPr>
                  <w:sz w:val="16"/>
                  <w:lang w:val="en-US"/>
                  <w:rPrChange w:id="1113" w:author="marcazal" w:date="2015-09-29T07:41:00Z">
                    <w:rPr>
                      <w:b/>
                      <w:sz w:val="16"/>
                      <w:lang w:val="en-US"/>
                    </w:rPr>
                  </w:rPrChange>
                </w:rPr>
                <w:t>8</w:t>
              </w:r>
            </w:ins>
          </w:p>
        </w:tc>
      </w:tr>
    </w:tbl>
    <w:p w:rsidR="00623D99" w:rsidRDefault="00623D99" w:rsidP="009B5F91">
      <w:pPr>
        <w:rPr>
          <w:ins w:id="1114" w:author="marcazal" w:date="2015-09-29T03:06:00Z"/>
          <w:lang w:val="en-US"/>
        </w:rPr>
      </w:pPr>
    </w:p>
    <w:tbl>
      <w:tblPr>
        <w:tblStyle w:val="Tablaconcuadrcula"/>
        <w:tblW w:w="10180" w:type="dxa"/>
        <w:jc w:val="center"/>
        <w:tblLayout w:type="fixed"/>
        <w:tblLook w:val="04A0"/>
        <w:tblPrChange w:id="1115" w:author="marcazal" w:date="2015-09-29T06:41:00Z">
          <w:tblPr>
            <w:tblStyle w:val="Tablaconcuadrcula"/>
            <w:tblW w:w="11611" w:type="dxa"/>
            <w:jc w:val="center"/>
            <w:tblLayout w:type="fixed"/>
            <w:tblLook w:val="04A0"/>
          </w:tblPr>
        </w:tblPrChange>
      </w:tblPr>
      <w:tblGrid>
        <w:gridCol w:w="1972"/>
        <w:gridCol w:w="1803"/>
        <w:gridCol w:w="1134"/>
        <w:gridCol w:w="850"/>
        <w:gridCol w:w="1600"/>
        <w:gridCol w:w="1417"/>
        <w:gridCol w:w="1404"/>
        <w:tblGridChange w:id="1116">
          <w:tblGrid>
            <w:gridCol w:w="2802"/>
            <w:gridCol w:w="1559"/>
            <w:gridCol w:w="1468"/>
            <w:gridCol w:w="1534"/>
            <w:gridCol w:w="1534"/>
            <w:gridCol w:w="1357"/>
            <w:gridCol w:w="1357"/>
          </w:tblGrid>
        </w:tblGridChange>
      </w:tblGrid>
      <w:tr w:rsidR="00CF3C9A" w:rsidRPr="004118BF" w:rsidTr="00CF3C9A">
        <w:trPr>
          <w:trHeight w:val="260"/>
          <w:jc w:val="center"/>
          <w:trPrChange w:id="1117" w:author="marcazal" w:date="2015-09-29T06:41:00Z">
            <w:trPr>
              <w:trHeight w:val="260"/>
              <w:jc w:val="center"/>
            </w:trPr>
          </w:trPrChange>
        </w:trPr>
        <w:tc>
          <w:tcPr>
            <w:tcW w:w="1972" w:type="dxa"/>
            <w:vMerge w:val="restart"/>
            <w:vAlign w:val="center"/>
            <w:tcPrChange w:id="1118" w:author="marcazal" w:date="2015-09-29T06:41:00Z">
              <w:tcPr>
                <w:tcW w:w="2802" w:type="dxa"/>
                <w:vMerge w:val="restart"/>
                <w:vAlign w:val="center"/>
              </w:tcPr>
            </w:tcPrChange>
          </w:tcPr>
          <w:p w:rsidR="00CF3C9A" w:rsidRPr="002803BE" w:rsidRDefault="00CF3C9A" w:rsidP="00CA6F8D">
            <w:pPr>
              <w:jc w:val="center"/>
              <w:rPr>
                <w:b/>
                <w:sz w:val="16"/>
                <w:szCs w:val="16"/>
              </w:rPr>
            </w:pPr>
            <w:r w:rsidRPr="002803BE">
              <w:rPr>
                <w:b/>
                <w:sz w:val="16"/>
                <w:szCs w:val="16"/>
              </w:rPr>
              <w:t>Líneas de código</w:t>
            </w:r>
          </w:p>
        </w:tc>
        <w:tc>
          <w:tcPr>
            <w:tcW w:w="3787" w:type="dxa"/>
            <w:gridSpan w:val="3"/>
            <w:tcPrChange w:id="1119" w:author="marcazal" w:date="2015-09-29T06:41:00Z">
              <w:tcPr>
                <w:tcW w:w="4561" w:type="dxa"/>
                <w:gridSpan w:val="3"/>
              </w:tcPr>
            </w:tcPrChange>
          </w:tcPr>
          <w:p w:rsidR="00CF3C9A" w:rsidRPr="002803BE" w:rsidRDefault="00CF3C9A" w:rsidP="00CA6F8D">
            <w:pPr>
              <w:jc w:val="center"/>
              <w:rPr>
                <w:b/>
                <w:sz w:val="16"/>
                <w:szCs w:val="16"/>
              </w:rPr>
            </w:pPr>
            <w:proofErr w:type="spellStart"/>
            <w:r w:rsidRPr="002803BE">
              <w:rPr>
                <w:b/>
                <w:sz w:val="16"/>
                <w:szCs w:val="16"/>
              </w:rPr>
              <w:t>MoWebA</w:t>
            </w:r>
            <w:proofErr w:type="spellEnd"/>
            <w:r w:rsidRPr="002803BE">
              <w:rPr>
                <w:b/>
                <w:sz w:val="16"/>
                <w:szCs w:val="16"/>
              </w:rPr>
              <w:t xml:space="preserve"> sin RIA (j = a)</w:t>
            </w:r>
          </w:p>
        </w:tc>
        <w:tc>
          <w:tcPr>
            <w:tcW w:w="4421" w:type="dxa"/>
            <w:gridSpan w:val="3"/>
            <w:tcPrChange w:id="1120" w:author="marcazal" w:date="2015-09-29T06:41:00Z">
              <w:tcPr>
                <w:tcW w:w="4248" w:type="dxa"/>
                <w:gridSpan w:val="3"/>
              </w:tcPr>
            </w:tcPrChange>
          </w:tcPr>
          <w:p w:rsidR="00CF3C9A" w:rsidRPr="002803BE" w:rsidRDefault="00CF3C9A" w:rsidP="00CA6F8D">
            <w:pPr>
              <w:jc w:val="center"/>
              <w:rPr>
                <w:b/>
                <w:sz w:val="16"/>
                <w:szCs w:val="16"/>
              </w:rPr>
            </w:pPr>
            <w:proofErr w:type="spellStart"/>
            <w:r w:rsidRPr="002803BE">
              <w:rPr>
                <w:b/>
                <w:sz w:val="16"/>
                <w:szCs w:val="16"/>
              </w:rPr>
              <w:t>MoWebA</w:t>
            </w:r>
            <w:proofErr w:type="spellEnd"/>
            <w:r w:rsidRPr="002803BE">
              <w:rPr>
                <w:b/>
                <w:sz w:val="16"/>
                <w:szCs w:val="16"/>
              </w:rPr>
              <w:t xml:space="preserve"> con RIA (j = b)</w:t>
            </w:r>
          </w:p>
        </w:tc>
      </w:tr>
      <w:tr w:rsidR="00CF3C9A" w:rsidRPr="004118BF" w:rsidTr="00A91974">
        <w:tblPrEx>
          <w:tblPrExChange w:id="1121" w:author="marcazal" w:date="2015-09-29T06:47:00Z">
            <w:tblPrEx>
              <w:tblW w:w="0" w:type="auto"/>
            </w:tblPrEx>
          </w:tblPrExChange>
        </w:tblPrEx>
        <w:trPr>
          <w:trHeight w:val="253"/>
          <w:jc w:val="center"/>
          <w:ins w:id="1122" w:author="marcazal" w:date="2015-09-29T03:08:00Z"/>
          <w:trPrChange w:id="1123" w:author="marcazal" w:date="2015-09-29T06:47:00Z">
            <w:trPr>
              <w:trHeight w:val="253"/>
              <w:jc w:val="center"/>
            </w:trPr>
          </w:trPrChange>
        </w:trPr>
        <w:tc>
          <w:tcPr>
            <w:tcW w:w="1972" w:type="dxa"/>
            <w:vMerge/>
            <w:vAlign w:val="center"/>
            <w:tcPrChange w:id="1124" w:author="marcazal" w:date="2015-09-29T06:47:00Z">
              <w:tcPr>
                <w:tcW w:w="2802" w:type="dxa"/>
                <w:vMerge/>
                <w:vAlign w:val="center"/>
              </w:tcPr>
            </w:tcPrChange>
          </w:tcPr>
          <w:p w:rsidR="00CF3C9A" w:rsidRPr="002803BE" w:rsidRDefault="00CF3C9A" w:rsidP="00CA6F8D">
            <w:pPr>
              <w:spacing w:after="200" w:line="276" w:lineRule="auto"/>
              <w:jc w:val="center"/>
              <w:rPr>
                <w:ins w:id="1125" w:author="marcazal" w:date="2015-09-29T03:08:00Z"/>
                <w:b/>
                <w:sz w:val="16"/>
                <w:szCs w:val="16"/>
              </w:rPr>
            </w:pPr>
          </w:p>
        </w:tc>
        <w:tc>
          <w:tcPr>
            <w:tcW w:w="1803" w:type="dxa"/>
            <w:vAlign w:val="center"/>
            <w:tcPrChange w:id="1126" w:author="marcazal" w:date="2015-09-29T06:47:00Z">
              <w:tcPr>
                <w:tcW w:w="1559" w:type="dxa"/>
                <w:vAlign w:val="center"/>
              </w:tcPr>
            </w:tcPrChange>
          </w:tcPr>
          <w:p w:rsidR="00CF3C9A" w:rsidRPr="002803BE" w:rsidRDefault="00CF3C9A" w:rsidP="00CA6F8D">
            <w:pPr>
              <w:spacing w:after="200" w:line="276" w:lineRule="auto"/>
              <w:jc w:val="center"/>
              <w:rPr>
                <w:ins w:id="1127" w:author="marcazal" w:date="2015-09-29T03:08:00Z"/>
                <w:b/>
                <w:sz w:val="16"/>
                <w:szCs w:val="16"/>
              </w:rPr>
            </w:pPr>
            <w:ins w:id="1128" w:author="marcazal" w:date="2015-09-29T03:08:00Z">
              <w:r w:rsidRPr="002803BE">
                <w:rPr>
                  <w:b/>
                  <w:sz w:val="16"/>
                  <w:szCs w:val="16"/>
                </w:rPr>
                <w:t>Líneas de código automáticas</w:t>
              </w:r>
            </w:ins>
          </w:p>
        </w:tc>
        <w:tc>
          <w:tcPr>
            <w:tcW w:w="1134" w:type="dxa"/>
            <w:vAlign w:val="center"/>
            <w:tcPrChange w:id="1129" w:author="marcazal" w:date="2015-09-29T06:47:00Z">
              <w:tcPr>
                <w:tcW w:w="1468" w:type="dxa"/>
                <w:vAlign w:val="center"/>
              </w:tcPr>
            </w:tcPrChange>
          </w:tcPr>
          <w:p w:rsidR="00CF3C9A" w:rsidRPr="002803BE" w:rsidRDefault="00CF3C9A" w:rsidP="00CA6F8D">
            <w:pPr>
              <w:jc w:val="center"/>
              <w:rPr>
                <w:ins w:id="1130" w:author="marcazal" w:date="2015-09-29T03:08:00Z"/>
                <w:b/>
                <w:sz w:val="16"/>
                <w:szCs w:val="16"/>
              </w:rPr>
            </w:pPr>
            <w:ins w:id="1131" w:author="marcazal" w:date="2015-09-29T03:08:00Z">
              <w:r w:rsidRPr="002803BE">
                <w:rPr>
                  <w:b/>
                  <w:sz w:val="16"/>
                  <w:szCs w:val="16"/>
                </w:rPr>
                <w:t>Líneas de código manuales</w:t>
              </w:r>
            </w:ins>
          </w:p>
        </w:tc>
        <w:tc>
          <w:tcPr>
            <w:tcW w:w="850" w:type="dxa"/>
            <w:tcPrChange w:id="1132" w:author="marcazal" w:date="2015-09-29T06:47:00Z">
              <w:tcPr>
                <w:tcW w:w="1534" w:type="dxa"/>
              </w:tcPr>
            </w:tcPrChange>
          </w:tcPr>
          <w:p w:rsidR="00CF3C9A" w:rsidRPr="002803BE" w:rsidRDefault="00CF3C9A" w:rsidP="00CA6F8D">
            <w:pPr>
              <w:jc w:val="center"/>
              <w:rPr>
                <w:ins w:id="1133" w:author="marcazal" w:date="2015-09-29T06:38:00Z"/>
                <w:b/>
                <w:sz w:val="16"/>
                <w:szCs w:val="16"/>
              </w:rPr>
            </w:pPr>
            <w:ins w:id="1134" w:author="marcazal" w:date="2015-09-29T06:38:00Z">
              <w:r>
                <w:rPr>
                  <w:b/>
                  <w:sz w:val="16"/>
                  <w:szCs w:val="16"/>
                </w:rPr>
                <w:t xml:space="preserve">Totales </w:t>
              </w:r>
            </w:ins>
          </w:p>
        </w:tc>
        <w:tc>
          <w:tcPr>
            <w:tcW w:w="1600" w:type="dxa"/>
            <w:vAlign w:val="center"/>
            <w:tcPrChange w:id="1135" w:author="marcazal" w:date="2015-09-29T06:47:00Z">
              <w:tcPr>
                <w:tcW w:w="1534" w:type="dxa"/>
                <w:vAlign w:val="center"/>
              </w:tcPr>
            </w:tcPrChange>
          </w:tcPr>
          <w:p w:rsidR="00CF3C9A" w:rsidRPr="002803BE" w:rsidRDefault="00CF3C9A" w:rsidP="00CA6F8D">
            <w:pPr>
              <w:spacing w:after="200" w:line="276" w:lineRule="auto"/>
              <w:jc w:val="center"/>
              <w:rPr>
                <w:ins w:id="1136" w:author="marcazal" w:date="2015-09-29T03:08:00Z"/>
                <w:b/>
                <w:sz w:val="16"/>
                <w:szCs w:val="16"/>
              </w:rPr>
            </w:pPr>
            <w:ins w:id="1137" w:author="marcazal" w:date="2015-09-29T03:08:00Z">
              <w:r w:rsidRPr="002803BE">
                <w:rPr>
                  <w:b/>
                  <w:sz w:val="16"/>
                  <w:szCs w:val="16"/>
                </w:rPr>
                <w:t>Líneas de código automáticas</w:t>
              </w:r>
            </w:ins>
          </w:p>
        </w:tc>
        <w:tc>
          <w:tcPr>
            <w:tcW w:w="1417" w:type="dxa"/>
            <w:vAlign w:val="center"/>
            <w:tcPrChange w:id="1138" w:author="marcazal" w:date="2015-09-29T06:47:00Z">
              <w:tcPr>
                <w:tcW w:w="1357" w:type="dxa"/>
                <w:vAlign w:val="center"/>
              </w:tcPr>
            </w:tcPrChange>
          </w:tcPr>
          <w:p w:rsidR="00CF3C9A" w:rsidRPr="002803BE" w:rsidRDefault="00CF3C9A" w:rsidP="00CA6F8D">
            <w:pPr>
              <w:jc w:val="center"/>
              <w:rPr>
                <w:ins w:id="1139" w:author="marcazal" w:date="2015-09-29T03:08:00Z"/>
                <w:b/>
                <w:sz w:val="16"/>
                <w:szCs w:val="16"/>
              </w:rPr>
            </w:pPr>
            <w:ins w:id="1140" w:author="marcazal" w:date="2015-09-29T03:08:00Z">
              <w:r w:rsidRPr="002803BE">
                <w:rPr>
                  <w:b/>
                  <w:sz w:val="16"/>
                  <w:szCs w:val="16"/>
                </w:rPr>
                <w:t>Líneas de código manuales</w:t>
              </w:r>
            </w:ins>
          </w:p>
        </w:tc>
        <w:tc>
          <w:tcPr>
            <w:tcW w:w="1404" w:type="dxa"/>
            <w:tcPrChange w:id="1141" w:author="marcazal" w:date="2015-09-29T06:47:00Z">
              <w:tcPr>
                <w:tcW w:w="1357" w:type="dxa"/>
              </w:tcPr>
            </w:tcPrChange>
          </w:tcPr>
          <w:p w:rsidR="00CF3C9A" w:rsidRPr="002803BE" w:rsidRDefault="00CF3C9A" w:rsidP="00CA6F8D">
            <w:pPr>
              <w:jc w:val="center"/>
              <w:rPr>
                <w:ins w:id="1142" w:author="marcazal" w:date="2015-09-29T06:38:00Z"/>
                <w:b/>
                <w:sz w:val="16"/>
                <w:szCs w:val="16"/>
              </w:rPr>
            </w:pPr>
            <w:ins w:id="1143" w:author="marcazal" w:date="2015-09-29T06:39:00Z">
              <w:r>
                <w:rPr>
                  <w:b/>
                  <w:sz w:val="16"/>
                  <w:szCs w:val="16"/>
                </w:rPr>
                <w:t>Totales</w:t>
              </w:r>
            </w:ins>
          </w:p>
        </w:tc>
      </w:tr>
      <w:tr w:rsidR="00CF3C9A" w:rsidRPr="004118BF" w:rsidTr="00A91974">
        <w:tblPrEx>
          <w:tblPrExChange w:id="1144" w:author="marcazal" w:date="2015-09-29T06:47:00Z">
            <w:tblPrEx>
              <w:tblW w:w="0" w:type="auto"/>
            </w:tblPrEx>
          </w:tblPrExChange>
        </w:tblPrEx>
        <w:trPr>
          <w:trHeight w:val="458"/>
          <w:jc w:val="center"/>
          <w:ins w:id="1145" w:author="marcazal" w:date="2015-09-29T03:08:00Z"/>
          <w:trPrChange w:id="1146" w:author="marcazal" w:date="2015-09-29T06:47:00Z">
            <w:trPr>
              <w:trHeight w:val="458"/>
              <w:jc w:val="center"/>
            </w:trPr>
          </w:trPrChange>
        </w:trPr>
        <w:tc>
          <w:tcPr>
            <w:tcW w:w="1972" w:type="dxa"/>
            <w:tcPrChange w:id="1147" w:author="marcazal" w:date="2015-09-29T06:47:00Z">
              <w:tcPr>
                <w:tcW w:w="2802" w:type="dxa"/>
              </w:tcPr>
            </w:tcPrChange>
          </w:tcPr>
          <w:p w:rsidR="00CF3C9A" w:rsidRPr="004A7E16" w:rsidRDefault="00CF3C9A" w:rsidP="00CA6F8D">
            <w:pPr>
              <w:jc w:val="center"/>
              <w:rPr>
                <w:ins w:id="1148" w:author="marcazal" w:date="2015-09-29T03:08:00Z"/>
                <w:b/>
              </w:rPr>
            </w:pPr>
            <w:ins w:id="1149" w:author="marcazal" w:date="2015-09-29T03:08:00Z">
              <w:r w:rsidRPr="004A7E16">
                <w:rPr>
                  <w:b/>
                  <w:sz w:val="16"/>
                </w:rPr>
                <w:t>Agregar persona</w:t>
              </w:r>
              <w:r>
                <w:rPr>
                  <w:b/>
                  <w:sz w:val="16"/>
                </w:rPr>
                <w:t xml:space="preserve"> (i = 1)</w:t>
              </w:r>
            </w:ins>
          </w:p>
        </w:tc>
        <w:tc>
          <w:tcPr>
            <w:tcW w:w="1803" w:type="dxa"/>
            <w:tcPrChange w:id="1150" w:author="marcazal" w:date="2015-09-29T06:47:00Z">
              <w:tcPr>
                <w:tcW w:w="1559" w:type="dxa"/>
              </w:tcPr>
            </w:tcPrChange>
          </w:tcPr>
          <w:p w:rsidR="00CF3C9A" w:rsidRPr="00CF3C9A" w:rsidRDefault="00CF3C9A" w:rsidP="00CA6F8D">
            <w:pPr>
              <w:spacing w:after="200" w:line="276" w:lineRule="auto"/>
              <w:jc w:val="center"/>
              <w:rPr>
                <w:ins w:id="1151" w:author="marcazal" w:date="2015-09-29T03:08:00Z"/>
                <w:b/>
                <w:sz w:val="16"/>
                <w:szCs w:val="16"/>
                <w:rPrChange w:id="1152" w:author="marcazal" w:date="2015-09-29T06:43:00Z">
                  <w:rPr>
                    <w:ins w:id="1153" w:author="marcazal" w:date="2015-09-29T03:08:00Z"/>
                    <w:b/>
                  </w:rPr>
                </w:rPrChange>
              </w:rPr>
            </w:pPr>
            <w:ins w:id="1154" w:author="marcazal" w:date="2015-09-29T06:05:00Z">
              <w:r w:rsidRPr="00CF3C9A">
                <w:rPr>
                  <w:b/>
                  <w:sz w:val="16"/>
                  <w:szCs w:val="16"/>
                </w:rPr>
                <w:t>51</w:t>
              </w:r>
            </w:ins>
          </w:p>
        </w:tc>
        <w:tc>
          <w:tcPr>
            <w:tcW w:w="1134" w:type="dxa"/>
            <w:tcPrChange w:id="1155" w:author="marcazal" w:date="2015-09-29T06:47:00Z">
              <w:tcPr>
                <w:tcW w:w="1468" w:type="dxa"/>
              </w:tcPr>
            </w:tcPrChange>
          </w:tcPr>
          <w:p w:rsidR="00CF3C9A" w:rsidRPr="00CF3C9A" w:rsidRDefault="002E1F7B" w:rsidP="00CA6F8D">
            <w:pPr>
              <w:spacing w:after="200" w:line="276" w:lineRule="auto"/>
              <w:jc w:val="center"/>
              <w:rPr>
                <w:ins w:id="1156" w:author="marcazal" w:date="2015-09-29T03:08:00Z"/>
                <w:b/>
                <w:sz w:val="16"/>
                <w:szCs w:val="16"/>
                <w:rPrChange w:id="1157" w:author="marcazal" w:date="2015-09-29T06:43:00Z">
                  <w:rPr>
                    <w:ins w:id="1158" w:author="marcazal" w:date="2015-09-29T03:08:00Z"/>
                    <w:b/>
                  </w:rPr>
                </w:rPrChange>
              </w:rPr>
            </w:pPr>
            <w:ins w:id="1159" w:author="marcazal" w:date="2015-09-29T06:08:00Z">
              <w:r w:rsidRPr="002E1F7B">
                <w:rPr>
                  <w:b/>
                  <w:sz w:val="16"/>
                  <w:szCs w:val="16"/>
                  <w:rPrChange w:id="1160" w:author="marcazal" w:date="2015-09-29T06:43:00Z">
                    <w:rPr>
                      <w:b/>
                    </w:rPr>
                  </w:rPrChange>
                </w:rPr>
                <w:t>5</w:t>
              </w:r>
            </w:ins>
            <w:ins w:id="1161" w:author="marcazal" w:date="2015-09-29T06:15:00Z">
              <w:r w:rsidRPr="002E1F7B">
                <w:rPr>
                  <w:b/>
                  <w:sz w:val="16"/>
                  <w:szCs w:val="16"/>
                  <w:rPrChange w:id="1162" w:author="marcazal" w:date="2015-09-29T06:43:00Z">
                    <w:rPr>
                      <w:b/>
                    </w:rPr>
                  </w:rPrChange>
                </w:rPr>
                <w:t>6</w:t>
              </w:r>
            </w:ins>
          </w:p>
        </w:tc>
        <w:tc>
          <w:tcPr>
            <w:tcW w:w="850" w:type="dxa"/>
            <w:tcPrChange w:id="1163" w:author="marcazal" w:date="2015-09-29T06:47:00Z">
              <w:tcPr>
                <w:tcW w:w="1534" w:type="dxa"/>
              </w:tcPr>
            </w:tcPrChange>
          </w:tcPr>
          <w:p w:rsidR="00CF3C9A" w:rsidRPr="00CF3C9A" w:rsidRDefault="00A91974" w:rsidP="00CA6F8D">
            <w:pPr>
              <w:spacing w:after="200" w:line="276" w:lineRule="auto"/>
              <w:jc w:val="center"/>
              <w:rPr>
                <w:ins w:id="1164" w:author="marcazal" w:date="2015-09-29T06:38:00Z"/>
                <w:b/>
                <w:sz w:val="16"/>
                <w:szCs w:val="16"/>
                <w:rPrChange w:id="1165" w:author="marcazal" w:date="2015-09-29T06:43:00Z">
                  <w:rPr>
                    <w:ins w:id="1166" w:author="marcazal" w:date="2015-09-29T06:38:00Z"/>
                    <w:b/>
                  </w:rPr>
                </w:rPrChange>
              </w:rPr>
            </w:pPr>
            <w:ins w:id="1167" w:author="marcazal" w:date="2015-09-29T06:45:00Z">
              <w:r>
                <w:rPr>
                  <w:b/>
                  <w:sz w:val="16"/>
                  <w:szCs w:val="16"/>
                </w:rPr>
                <w:t>107</w:t>
              </w:r>
            </w:ins>
          </w:p>
        </w:tc>
        <w:tc>
          <w:tcPr>
            <w:tcW w:w="1600" w:type="dxa"/>
            <w:tcPrChange w:id="1168" w:author="marcazal" w:date="2015-09-29T06:47:00Z">
              <w:tcPr>
                <w:tcW w:w="1534" w:type="dxa"/>
              </w:tcPr>
            </w:tcPrChange>
          </w:tcPr>
          <w:p w:rsidR="00CF3C9A" w:rsidRPr="00CF3C9A" w:rsidRDefault="002E1F7B" w:rsidP="00CA6F8D">
            <w:pPr>
              <w:spacing w:after="200" w:line="276" w:lineRule="auto"/>
              <w:jc w:val="center"/>
              <w:rPr>
                <w:ins w:id="1169" w:author="marcazal" w:date="2015-09-29T03:08:00Z"/>
                <w:b/>
                <w:sz w:val="16"/>
                <w:szCs w:val="16"/>
                <w:rPrChange w:id="1170" w:author="marcazal" w:date="2015-09-29T06:43:00Z">
                  <w:rPr>
                    <w:ins w:id="1171" w:author="marcazal" w:date="2015-09-29T03:08:00Z"/>
                    <w:b/>
                  </w:rPr>
                </w:rPrChange>
              </w:rPr>
            </w:pPr>
            <w:ins w:id="1172" w:author="marcazal" w:date="2015-09-29T03:34:00Z">
              <w:r w:rsidRPr="002E1F7B">
                <w:rPr>
                  <w:b/>
                  <w:sz w:val="16"/>
                  <w:szCs w:val="16"/>
                  <w:rPrChange w:id="1173" w:author="marcazal" w:date="2015-09-29T06:43:00Z">
                    <w:rPr>
                      <w:b/>
                    </w:rPr>
                  </w:rPrChange>
                </w:rPr>
                <w:t>13</w:t>
              </w:r>
            </w:ins>
            <w:ins w:id="1174" w:author="marcazal" w:date="2015-09-29T03:39:00Z">
              <w:r w:rsidRPr="002E1F7B">
                <w:rPr>
                  <w:b/>
                  <w:sz w:val="16"/>
                  <w:szCs w:val="16"/>
                  <w:rPrChange w:id="1175" w:author="marcazal" w:date="2015-09-29T06:43:00Z">
                    <w:rPr>
                      <w:b/>
                    </w:rPr>
                  </w:rPrChange>
                </w:rPr>
                <w:t>5</w:t>
              </w:r>
            </w:ins>
          </w:p>
        </w:tc>
        <w:tc>
          <w:tcPr>
            <w:tcW w:w="1417" w:type="dxa"/>
            <w:tcPrChange w:id="1176" w:author="marcazal" w:date="2015-09-29T06:47:00Z">
              <w:tcPr>
                <w:tcW w:w="1357" w:type="dxa"/>
              </w:tcPr>
            </w:tcPrChange>
          </w:tcPr>
          <w:p w:rsidR="00CF3C9A" w:rsidRPr="00CF3C9A" w:rsidRDefault="002E1F7B" w:rsidP="00CA6F8D">
            <w:pPr>
              <w:spacing w:after="200" w:line="276" w:lineRule="auto"/>
              <w:jc w:val="center"/>
              <w:rPr>
                <w:ins w:id="1177" w:author="marcazal" w:date="2015-09-29T03:08:00Z"/>
                <w:b/>
                <w:sz w:val="16"/>
                <w:szCs w:val="16"/>
                <w:rPrChange w:id="1178" w:author="marcazal" w:date="2015-09-29T06:43:00Z">
                  <w:rPr>
                    <w:ins w:id="1179" w:author="marcazal" w:date="2015-09-29T03:08:00Z"/>
                    <w:b/>
                  </w:rPr>
                </w:rPrChange>
              </w:rPr>
            </w:pPr>
            <w:ins w:id="1180" w:author="marcazal" w:date="2015-09-29T04:42:00Z">
              <w:r w:rsidRPr="002E1F7B">
                <w:rPr>
                  <w:b/>
                  <w:sz w:val="16"/>
                  <w:szCs w:val="16"/>
                  <w:rPrChange w:id="1181" w:author="marcazal" w:date="2015-09-29T06:43:00Z">
                    <w:rPr>
                      <w:b/>
                    </w:rPr>
                  </w:rPrChange>
                </w:rPr>
                <w:t>56</w:t>
              </w:r>
            </w:ins>
          </w:p>
        </w:tc>
        <w:tc>
          <w:tcPr>
            <w:tcW w:w="1404" w:type="dxa"/>
            <w:tcPrChange w:id="1182" w:author="marcazal" w:date="2015-09-29T06:47:00Z">
              <w:tcPr>
                <w:tcW w:w="1357" w:type="dxa"/>
              </w:tcPr>
            </w:tcPrChange>
          </w:tcPr>
          <w:p w:rsidR="00CF3C9A" w:rsidRPr="00CF3C9A" w:rsidRDefault="00A91974" w:rsidP="00CA6F8D">
            <w:pPr>
              <w:spacing w:after="200" w:line="276" w:lineRule="auto"/>
              <w:jc w:val="center"/>
              <w:rPr>
                <w:ins w:id="1183" w:author="marcazal" w:date="2015-09-29T06:38:00Z"/>
                <w:b/>
                <w:sz w:val="16"/>
                <w:szCs w:val="16"/>
                <w:rPrChange w:id="1184" w:author="marcazal" w:date="2015-09-29T06:43:00Z">
                  <w:rPr>
                    <w:ins w:id="1185" w:author="marcazal" w:date="2015-09-29T06:38:00Z"/>
                    <w:b/>
                  </w:rPr>
                </w:rPrChange>
              </w:rPr>
            </w:pPr>
            <w:ins w:id="1186" w:author="marcazal" w:date="2015-09-29T06:46:00Z">
              <w:r>
                <w:rPr>
                  <w:b/>
                  <w:sz w:val="16"/>
                  <w:szCs w:val="16"/>
                </w:rPr>
                <w:t>191</w:t>
              </w:r>
            </w:ins>
          </w:p>
        </w:tc>
      </w:tr>
      <w:tr w:rsidR="00CF3C9A" w:rsidRPr="004118BF" w:rsidTr="00A91974">
        <w:tblPrEx>
          <w:tblPrExChange w:id="1187" w:author="marcazal" w:date="2015-09-29T06:47:00Z">
            <w:tblPrEx>
              <w:tblW w:w="0" w:type="auto"/>
            </w:tblPrEx>
          </w:tblPrExChange>
        </w:tblPrEx>
        <w:trPr>
          <w:trHeight w:val="591"/>
          <w:jc w:val="center"/>
          <w:ins w:id="1188" w:author="marcazal" w:date="2015-09-29T03:08:00Z"/>
          <w:trPrChange w:id="1189" w:author="marcazal" w:date="2015-09-29T06:47:00Z">
            <w:trPr>
              <w:trHeight w:val="1672"/>
              <w:jc w:val="center"/>
            </w:trPr>
          </w:trPrChange>
        </w:trPr>
        <w:tc>
          <w:tcPr>
            <w:tcW w:w="1972" w:type="dxa"/>
            <w:tcPrChange w:id="1190" w:author="marcazal" w:date="2015-09-29T06:47:00Z">
              <w:tcPr>
                <w:tcW w:w="2802" w:type="dxa"/>
              </w:tcPr>
            </w:tcPrChange>
          </w:tcPr>
          <w:p w:rsidR="00CF3C9A" w:rsidRDefault="00CF3C9A" w:rsidP="00CA6F8D">
            <w:pPr>
              <w:jc w:val="center"/>
              <w:rPr>
                <w:ins w:id="1191" w:author="marcazal" w:date="2015-09-29T03:08:00Z"/>
                <w:rFonts w:cs="CMBX10"/>
                <w:b/>
              </w:rPr>
            </w:pPr>
            <w:ins w:id="1192" w:author="marcazal" w:date="2015-09-29T03:08:00Z">
              <w:r w:rsidRPr="004A7E16">
                <w:rPr>
                  <w:b/>
                  <w:sz w:val="16"/>
                </w:rPr>
                <w:t>Mostrar persona</w:t>
              </w:r>
              <w:r>
                <w:rPr>
                  <w:b/>
                  <w:sz w:val="16"/>
                </w:rPr>
                <w:t xml:space="preserve"> (i = 2)</w:t>
              </w:r>
            </w:ins>
          </w:p>
        </w:tc>
        <w:tc>
          <w:tcPr>
            <w:tcW w:w="1803" w:type="dxa"/>
            <w:tcPrChange w:id="1193" w:author="marcazal" w:date="2015-09-29T06:47:00Z">
              <w:tcPr>
                <w:tcW w:w="1559" w:type="dxa"/>
              </w:tcPr>
            </w:tcPrChange>
          </w:tcPr>
          <w:p w:rsidR="00CF3C9A" w:rsidRPr="00CF3C9A" w:rsidRDefault="002E1F7B" w:rsidP="00CA6F8D">
            <w:pPr>
              <w:spacing w:after="200" w:line="276" w:lineRule="auto"/>
              <w:jc w:val="center"/>
              <w:rPr>
                <w:ins w:id="1194" w:author="marcazal" w:date="2015-09-29T03:08:00Z"/>
                <w:b/>
                <w:sz w:val="16"/>
                <w:szCs w:val="16"/>
                <w:rPrChange w:id="1195" w:author="marcazal" w:date="2015-09-29T06:43:00Z">
                  <w:rPr>
                    <w:ins w:id="1196" w:author="marcazal" w:date="2015-09-29T03:08:00Z"/>
                    <w:b/>
                  </w:rPr>
                </w:rPrChange>
              </w:rPr>
            </w:pPr>
            <w:ins w:id="1197" w:author="marcazal" w:date="2015-09-29T05:23:00Z">
              <w:r w:rsidRPr="002E1F7B">
                <w:rPr>
                  <w:b/>
                  <w:sz w:val="16"/>
                  <w:szCs w:val="16"/>
                  <w:rPrChange w:id="1198" w:author="marcazal" w:date="2015-09-29T06:43:00Z">
                    <w:rPr>
                      <w:b/>
                    </w:rPr>
                  </w:rPrChange>
                </w:rPr>
                <w:t>1</w:t>
              </w:r>
            </w:ins>
          </w:p>
        </w:tc>
        <w:tc>
          <w:tcPr>
            <w:tcW w:w="1134" w:type="dxa"/>
            <w:tcPrChange w:id="1199" w:author="marcazal" w:date="2015-09-29T06:47:00Z">
              <w:tcPr>
                <w:tcW w:w="1468" w:type="dxa"/>
              </w:tcPr>
            </w:tcPrChange>
          </w:tcPr>
          <w:p w:rsidR="00CF3C9A" w:rsidRPr="00CF3C9A" w:rsidRDefault="002E1F7B" w:rsidP="00CA6F8D">
            <w:pPr>
              <w:spacing w:after="200" w:line="276" w:lineRule="auto"/>
              <w:jc w:val="center"/>
              <w:rPr>
                <w:ins w:id="1200" w:author="marcazal" w:date="2015-09-29T03:08:00Z"/>
                <w:b/>
                <w:sz w:val="16"/>
                <w:szCs w:val="16"/>
                <w:rPrChange w:id="1201" w:author="marcazal" w:date="2015-09-29T06:43:00Z">
                  <w:rPr>
                    <w:ins w:id="1202" w:author="marcazal" w:date="2015-09-29T03:08:00Z"/>
                    <w:b/>
                  </w:rPr>
                </w:rPrChange>
              </w:rPr>
            </w:pPr>
            <w:ins w:id="1203" w:author="marcazal" w:date="2015-09-29T06:08:00Z">
              <w:r w:rsidRPr="002E1F7B">
                <w:rPr>
                  <w:b/>
                  <w:sz w:val="16"/>
                  <w:szCs w:val="16"/>
                  <w:rPrChange w:id="1204" w:author="marcazal" w:date="2015-09-29T06:43:00Z">
                    <w:rPr>
                      <w:b/>
                    </w:rPr>
                  </w:rPrChange>
                </w:rPr>
                <w:t>4</w:t>
              </w:r>
            </w:ins>
            <w:ins w:id="1205" w:author="marcazal" w:date="2015-09-29T06:15:00Z">
              <w:r w:rsidRPr="002E1F7B">
                <w:rPr>
                  <w:b/>
                  <w:sz w:val="16"/>
                  <w:szCs w:val="16"/>
                  <w:rPrChange w:id="1206" w:author="marcazal" w:date="2015-09-29T06:43:00Z">
                    <w:rPr>
                      <w:b/>
                    </w:rPr>
                  </w:rPrChange>
                </w:rPr>
                <w:t>5</w:t>
              </w:r>
            </w:ins>
          </w:p>
        </w:tc>
        <w:tc>
          <w:tcPr>
            <w:tcW w:w="850" w:type="dxa"/>
            <w:tcPrChange w:id="1207" w:author="marcazal" w:date="2015-09-29T06:47:00Z">
              <w:tcPr>
                <w:tcW w:w="1534" w:type="dxa"/>
              </w:tcPr>
            </w:tcPrChange>
          </w:tcPr>
          <w:p w:rsidR="00CF3C9A" w:rsidRPr="00CF3C9A" w:rsidRDefault="00A91974" w:rsidP="00CA6F8D">
            <w:pPr>
              <w:spacing w:after="200" w:line="276" w:lineRule="auto"/>
              <w:jc w:val="center"/>
              <w:rPr>
                <w:ins w:id="1208" w:author="marcazal" w:date="2015-09-29T06:38:00Z"/>
                <w:b/>
                <w:sz w:val="16"/>
                <w:szCs w:val="16"/>
                <w:rPrChange w:id="1209" w:author="marcazal" w:date="2015-09-29T06:43:00Z">
                  <w:rPr>
                    <w:ins w:id="1210" w:author="marcazal" w:date="2015-09-29T06:38:00Z"/>
                    <w:b/>
                  </w:rPr>
                </w:rPrChange>
              </w:rPr>
            </w:pPr>
            <w:ins w:id="1211" w:author="marcazal" w:date="2015-09-29T06:45:00Z">
              <w:r>
                <w:rPr>
                  <w:b/>
                  <w:sz w:val="16"/>
                  <w:szCs w:val="16"/>
                </w:rPr>
                <w:t>46</w:t>
              </w:r>
            </w:ins>
          </w:p>
        </w:tc>
        <w:tc>
          <w:tcPr>
            <w:tcW w:w="1600" w:type="dxa"/>
            <w:tcPrChange w:id="1212" w:author="marcazal" w:date="2015-09-29T06:47:00Z">
              <w:tcPr>
                <w:tcW w:w="1534" w:type="dxa"/>
              </w:tcPr>
            </w:tcPrChange>
          </w:tcPr>
          <w:p w:rsidR="00CF3C9A" w:rsidRPr="00CF3C9A" w:rsidRDefault="002E1F7B" w:rsidP="00CA6F8D">
            <w:pPr>
              <w:spacing w:after="200" w:line="276" w:lineRule="auto"/>
              <w:jc w:val="center"/>
              <w:rPr>
                <w:ins w:id="1213" w:author="marcazal" w:date="2015-09-29T03:08:00Z"/>
                <w:b/>
                <w:sz w:val="16"/>
                <w:szCs w:val="16"/>
                <w:rPrChange w:id="1214" w:author="marcazal" w:date="2015-09-29T06:43:00Z">
                  <w:rPr>
                    <w:ins w:id="1215" w:author="marcazal" w:date="2015-09-29T03:08:00Z"/>
                    <w:b/>
                  </w:rPr>
                </w:rPrChange>
              </w:rPr>
            </w:pPr>
            <w:ins w:id="1216" w:author="marcazal" w:date="2015-09-29T03:35:00Z">
              <w:r w:rsidRPr="002E1F7B">
                <w:rPr>
                  <w:b/>
                  <w:sz w:val="16"/>
                  <w:szCs w:val="16"/>
                  <w:rPrChange w:id="1217" w:author="marcazal" w:date="2015-09-29T06:43:00Z">
                    <w:rPr>
                      <w:b/>
                    </w:rPr>
                  </w:rPrChange>
                </w:rPr>
                <w:t>3</w:t>
              </w:r>
            </w:ins>
          </w:p>
        </w:tc>
        <w:tc>
          <w:tcPr>
            <w:tcW w:w="1417" w:type="dxa"/>
            <w:tcPrChange w:id="1218" w:author="marcazal" w:date="2015-09-29T06:47:00Z">
              <w:tcPr>
                <w:tcW w:w="1357" w:type="dxa"/>
              </w:tcPr>
            </w:tcPrChange>
          </w:tcPr>
          <w:p w:rsidR="00CF3C9A" w:rsidRPr="00CF3C9A" w:rsidRDefault="002E1F7B" w:rsidP="00CA6F8D">
            <w:pPr>
              <w:spacing w:after="200" w:line="276" w:lineRule="auto"/>
              <w:jc w:val="center"/>
              <w:rPr>
                <w:ins w:id="1219" w:author="marcazal" w:date="2015-09-29T03:08:00Z"/>
                <w:b/>
                <w:sz w:val="16"/>
                <w:szCs w:val="16"/>
                <w:rPrChange w:id="1220" w:author="marcazal" w:date="2015-09-29T06:43:00Z">
                  <w:rPr>
                    <w:ins w:id="1221" w:author="marcazal" w:date="2015-09-29T03:08:00Z"/>
                    <w:b/>
                  </w:rPr>
                </w:rPrChange>
              </w:rPr>
            </w:pPr>
            <w:ins w:id="1222" w:author="marcazal" w:date="2015-09-29T04:39:00Z">
              <w:r w:rsidRPr="002E1F7B">
                <w:rPr>
                  <w:b/>
                  <w:sz w:val="16"/>
                  <w:szCs w:val="16"/>
                  <w:rPrChange w:id="1223" w:author="marcazal" w:date="2015-09-29T06:43:00Z">
                    <w:rPr>
                      <w:b/>
                    </w:rPr>
                  </w:rPrChange>
                </w:rPr>
                <w:t>45</w:t>
              </w:r>
            </w:ins>
          </w:p>
        </w:tc>
        <w:tc>
          <w:tcPr>
            <w:tcW w:w="1404" w:type="dxa"/>
            <w:tcPrChange w:id="1224" w:author="marcazal" w:date="2015-09-29T06:47:00Z">
              <w:tcPr>
                <w:tcW w:w="1357" w:type="dxa"/>
              </w:tcPr>
            </w:tcPrChange>
          </w:tcPr>
          <w:p w:rsidR="00CF3C9A" w:rsidRPr="00CF3C9A" w:rsidRDefault="00A91974" w:rsidP="00CA6F8D">
            <w:pPr>
              <w:spacing w:after="200" w:line="276" w:lineRule="auto"/>
              <w:jc w:val="center"/>
              <w:rPr>
                <w:ins w:id="1225" w:author="marcazal" w:date="2015-09-29T06:38:00Z"/>
                <w:b/>
                <w:sz w:val="16"/>
                <w:szCs w:val="16"/>
                <w:rPrChange w:id="1226" w:author="marcazal" w:date="2015-09-29T06:43:00Z">
                  <w:rPr>
                    <w:ins w:id="1227" w:author="marcazal" w:date="2015-09-29T06:38:00Z"/>
                    <w:b/>
                  </w:rPr>
                </w:rPrChange>
              </w:rPr>
            </w:pPr>
            <w:ins w:id="1228" w:author="marcazal" w:date="2015-09-29T06:46:00Z">
              <w:r>
                <w:rPr>
                  <w:b/>
                  <w:sz w:val="16"/>
                  <w:szCs w:val="16"/>
                </w:rPr>
                <w:t>48</w:t>
              </w:r>
            </w:ins>
          </w:p>
        </w:tc>
      </w:tr>
      <w:tr w:rsidR="00CF3C9A" w:rsidRPr="004118BF" w:rsidTr="00A91974">
        <w:tblPrEx>
          <w:tblPrExChange w:id="1229" w:author="marcazal" w:date="2015-09-29T06:47:00Z">
            <w:tblPrEx>
              <w:tblW w:w="0" w:type="auto"/>
            </w:tblPrEx>
          </w:tblPrExChange>
        </w:tblPrEx>
        <w:trPr>
          <w:trHeight w:val="415"/>
          <w:jc w:val="center"/>
          <w:ins w:id="1230" w:author="marcazal" w:date="2015-09-29T03:08:00Z"/>
          <w:trPrChange w:id="1231" w:author="marcazal" w:date="2015-09-29T06:47:00Z">
            <w:trPr>
              <w:trHeight w:val="775"/>
              <w:jc w:val="center"/>
            </w:trPr>
          </w:trPrChange>
        </w:trPr>
        <w:tc>
          <w:tcPr>
            <w:tcW w:w="1972" w:type="dxa"/>
            <w:tcPrChange w:id="1232" w:author="marcazal" w:date="2015-09-29T06:47:00Z">
              <w:tcPr>
                <w:tcW w:w="2802" w:type="dxa"/>
              </w:tcPr>
            </w:tcPrChange>
          </w:tcPr>
          <w:p w:rsidR="00CF3C9A" w:rsidRPr="004A7E16" w:rsidRDefault="00CF3C9A" w:rsidP="00CA6F8D">
            <w:pPr>
              <w:spacing w:after="200" w:line="276" w:lineRule="auto"/>
              <w:jc w:val="center"/>
              <w:rPr>
                <w:ins w:id="1233" w:author="marcazal" w:date="2015-09-29T03:08:00Z"/>
                <w:b/>
              </w:rPr>
            </w:pPr>
            <w:ins w:id="1234" w:author="marcazal" w:date="2015-09-29T03:08:00Z">
              <w:r w:rsidRPr="004A7E16">
                <w:rPr>
                  <w:b/>
                  <w:sz w:val="16"/>
                </w:rPr>
                <w:t>Remover persona</w:t>
              </w:r>
              <w:r>
                <w:rPr>
                  <w:b/>
                  <w:sz w:val="16"/>
                </w:rPr>
                <w:t>( i = 3)</w:t>
              </w:r>
            </w:ins>
          </w:p>
        </w:tc>
        <w:tc>
          <w:tcPr>
            <w:tcW w:w="1803" w:type="dxa"/>
            <w:tcPrChange w:id="1235" w:author="marcazal" w:date="2015-09-29T06:47:00Z">
              <w:tcPr>
                <w:tcW w:w="1559" w:type="dxa"/>
              </w:tcPr>
            </w:tcPrChange>
          </w:tcPr>
          <w:p w:rsidR="00CF3C9A" w:rsidRPr="00CF3C9A" w:rsidRDefault="002E1F7B" w:rsidP="00CA6F8D">
            <w:pPr>
              <w:spacing w:after="200" w:line="276" w:lineRule="auto"/>
              <w:jc w:val="center"/>
              <w:rPr>
                <w:ins w:id="1236" w:author="marcazal" w:date="2015-09-29T03:08:00Z"/>
                <w:b/>
                <w:sz w:val="16"/>
                <w:szCs w:val="16"/>
                <w:rPrChange w:id="1237" w:author="marcazal" w:date="2015-09-29T06:43:00Z">
                  <w:rPr>
                    <w:ins w:id="1238" w:author="marcazal" w:date="2015-09-29T03:08:00Z"/>
                    <w:b/>
                  </w:rPr>
                </w:rPrChange>
              </w:rPr>
            </w:pPr>
            <w:ins w:id="1239" w:author="marcazal" w:date="2015-09-29T05:24:00Z">
              <w:r w:rsidRPr="002E1F7B">
                <w:rPr>
                  <w:b/>
                  <w:sz w:val="16"/>
                  <w:szCs w:val="16"/>
                  <w:rPrChange w:id="1240" w:author="marcazal" w:date="2015-09-29T06:43:00Z">
                    <w:rPr>
                      <w:b/>
                    </w:rPr>
                  </w:rPrChange>
                </w:rPr>
                <w:t>7</w:t>
              </w:r>
            </w:ins>
          </w:p>
        </w:tc>
        <w:tc>
          <w:tcPr>
            <w:tcW w:w="1134" w:type="dxa"/>
            <w:tcPrChange w:id="1241" w:author="marcazal" w:date="2015-09-29T06:47:00Z">
              <w:tcPr>
                <w:tcW w:w="1468" w:type="dxa"/>
              </w:tcPr>
            </w:tcPrChange>
          </w:tcPr>
          <w:p w:rsidR="00CF3C9A" w:rsidRPr="00CF3C9A" w:rsidRDefault="002E1F7B" w:rsidP="00CA6F8D">
            <w:pPr>
              <w:spacing w:after="200" w:line="276" w:lineRule="auto"/>
              <w:jc w:val="center"/>
              <w:rPr>
                <w:ins w:id="1242" w:author="marcazal" w:date="2015-09-29T03:08:00Z"/>
                <w:b/>
                <w:sz w:val="16"/>
                <w:szCs w:val="16"/>
                <w:rPrChange w:id="1243" w:author="marcazal" w:date="2015-09-29T06:43:00Z">
                  <w:rPr>
                    <w:ins w:id="1244" w:author="marcazal" w:date="2015-09-29T03:08:00Z"/>
                    <w:b/>
                  </w:rPr>
                </w:rPrChange>
              </w:rPr>
            </w:pPr>
            <w:ins w:id="1245" w:author="marcazal" w:date="2015-09-29T06:09:00Z">
              <w:r w:rsidRPr="002E1F7B">
                <w:rPr>
                  <w:b/>
                  <w:sz w:val="16"/>
                  <w:szCs w:val="16"/>
                  <w:rPrChange w:id="1246" w:author="marcazal" w:date="2015-09-29T06:43:00Z">
                    <w:rPr>
                      <w:b/>
                    </w:rPr>
                  </w:rPrChange>
                </w:rPr>
                <w:t>27</w:t>
              </w:r>
            </w:ins>
          </w:p>
        </w:tc>
        <w:tc>
          <w:tcPr>
            <w:tcW w:w="850" w:type="dxa"/>
            <w:tcPrChange w:id="1247" w:author="marcazal" w:date="2015-09-29T06:47:00Z">
              <w:tcPr>
                <w:tcW w:w="1534" w:type="dxa"/>
              </w:tcPr>
            </w:tcPrChange>
          </w:tcPr>
          <w:p w:rsidR="00CF3C9A" w:rsidRPr="00CF3C9A" w:rsidRDefault="00A91974" w:rsidP="00CA6F8D">
            <w:pPr>
              <w:spacing w:after="200" w:line="276" w:lineRule="auto"/>
              <w:jc w:val="center"/>
              <w:rPr>
                <w:ins w:id="1248" w:author="marcazal" w:date="2015-09-29T06:38:00Z"/>
                <w:b/>
                <w:sz w:val="16"/>
                <w:szCs w:val="16"/>
                <w:rPrChange w:id="1249" w:author="marcazal" w:date="2015-09-29T06:43:00Z">
                  <w:rPr>
                    <w:ins w:id="1250" w:author="marcazal" w:date="2015-09-29T06:38:00Z"/>
                    <w:b/>
                  </w:rPr>
                </w:rPrChange>
              </w:rPr>
            </w:pPr>
            <w:ins w:id="1251" w:author="marcazal" w:date="2015-09-29T06:45:00Z">
              <w:r>
                <w:rPr>
                  <w:b/>
                  <w:sz w:val="16"/>
                  <w:szCs w:val="16"/>
                </w:rPr>
                <w:t>34</w:t>
              </w:r>
            </w:ins>
          </w:p>
        </w:tc>
        <w:tc>
          <w:tcPr>
            <w:tcW w:w="1600" w:type="dxa"/>
            <w:tcPrChange w:id="1252" w:author="marcazal" w:date="2015-09-29T06:47:00Z">
              <w:tcPr>
                <w:tcW w:w="1534" w:type="dxa"/>
              </w:tcPr>
            </w:tcPrChange>
          </w:tcPr>
          <w:p w:rsidR="00CF3C9A" w:rsidRPr="00CF3C9A" w:rsidRDefault="002E1F7B" w:rsidP="00CA6F8D">
            <w:pPr>
              <w:spacing w:after="200" w:line="276" w:lineRule="auto"/>
              <w:jc w:val="center"/>
              <w:rPr>
                <w:ins w:id="1253" w:author="marcazal" w:date="2015-09-29T03:08:00Z"/>
                <w:b/>
                <w:sz w:val="16"/>
                <w:szCs w:val="16"/>
                <w:rPrChange w:id="1254" w:author="marcazal" w:date="2015-09-29T06:43:00Z">
                  <w:rPr>
                    <w:ins w:id="1255" w:author="marcazal" w:date="2015-09-29T03:08:00Z"/>
                    <w:b/>
                  </w:rPr>
                </w:rPrChange>
              </w:rPr>
            </w:pPr>
            <w:ins w:id="1256" w:author="marcazal" w:date="2015-09-29T04:54:00Z">
              <w:r w:rsidRPr="002E1F7B">
                <w:rPr>
                  <w:b/>
                  <w:sz w:val="16"/>
                  <w:szCs w:val="16"/>
                  <w:rPrChange w:id="1257" w:author="marcazal" w:date="2015-09-29T06:43:00Z">
                    <w:rPr>
                      <w:b/>
                    </w:rPr>
                  </w:rPrChange>
                </w:rPr>
                <w:t>31</w:t>
              </w:r>
            </w:ins>
          </w:p>
        </w:tc>
        <w:tc>
          <w:tcPr>
            <w:tcW w:w="1417" w:type="dxa"/>
            <w:tcPrChange w:id="1258" w:author="marcazal" w:date="2015-09-29T06:47:00Z">
              <w:tcPr>
                <w:tcW w:w="1357" w:type="dxa"/>
              </w:tcPr>
            </w:tcPrChange>
          </w:tcPr>
          <w:p w:rsidR="00CF3C9A" w:rsidRPr="00CF3C9A" w:rsidRDefault="002E1F7B" w:rsidP="00CA6F8D">
            <w:pPr>
              <w:spacing w:after="200" w:line="276" w:lineRule="auto"/>
              <w:jc w:val="center"/>
              <w:rPr>
                <w:ins w:id="1259" w:author="marcazal" w:date="2015-09-29T03:08:00Z"/>
                <w:b/>
                <w:sz w:val="16"/>
                <w:szCs w:val="16"/>
                <w:rPrChange w:id="1260" w:author="marcazal" w:date="2015-09-29T06:43:00Z">
                  <w:rPr>
                    <w:ins w:id="1261" w:author="marcazal" w:date="2015-09-29T03:08:00Z"/>
                    <w:b/>
                  </w:rPr>
                </w:rPrChange>
              </w:rPr>
            </w:pPr>
            <w:ins w:id="1262" w:author="marcazal" w:date="2015-09-29T04:41:00Z">
              <w:r w:rsidRPr="002E1F7B">
                <w:rPr>
                  <w:b/>
                  <w:sz w:val="16"/>
                  <w:szCs w:val="16"/>
                  <w:rPrChange w:id="1263" w:author="marcazal" w:date="2015-09-29T06:43:00Z">
                    <w:rPr>
                      <w:b/>
                    </w:rPr>
                  </w:rPrChange>
                </w:rPr>
                <w:t>27</w:t>
              </w:r>
            </w:ins>
          </w:p>
        </w:tc>
        <w:tc>
          <w:tcPr>
            <w:tcW w:w="1404" w:type="dxa"/>
            <w:tcPrChange w:id="1264" w:author="marcazal" w:date="2015-09-29T06:47:00Z">
              <w:tcPr>
                <w:tcW w:w="1357" w:type="dxa"/>
              </w:tcPr>
            </w:tcPrChange>
          </w:tcPr>
          <w:p w:rsidR="00CF3C9A" w:rsidRPr="00CF3C9A" w:rsidRDefault="00A91974" w:rsidP="00CA6F8D">
            <w:pPr>
              <w:spacing w:after="200" w:line="276" w:lineRule="auto"/>
              <w:jc w:val="center"/>
              <w:rPr>
                <w:ins w:id="1265" w:author="marcazal" w:date="2015-09-29T06:38:00Z"/>
                <w:b/>
                <w:sz w:val="16"/>
                <w:szCs w:val="16"/>
                <w:rPrChange w:id="1266" w:author="marcazal" w:date="2015-09-29T06:43:00Z">
                  <w:rPr>
                    <w:ins w:id="1267" w:author="marcazal" w:date="2015-09-29T06:38:00Z"/>
                    <w:b/>
                  </w:rPr>
                </w:rPrChange>
              </w:rPr>
            </w:pPr>
            <w:ins w:id="1268" w:author="marcazal" w:date="2015-09-29T06:46:00Z">
              <w:r>
                <w:rPr>
                  <w:b/>
                  <w:sz w:val="16"/>
                  <w:szCs w:val="16"/>
                </w:rPr>
                <w:t>58</w:t>
              </w:r>
            </w:ins>
          </w:p>
        </w:tc>
      </w:tr>
      <w:tr w:rsidR="00CF3C9A" w:rsidRPr="004118BF" w:rsidTr="00A91974">
        <w:tblPrEx>
          <w:tblPrExChange w:id="1269" w:author="marcazal" w:date="2015-09-29T06:47:00Z">
            <w:tblPrEx>
              <w:tblW w:w="0" w:type="auto"/>
            </w:tblPrEx>
          </w:tblPrExChange>
        </w:tblPrEx>
        <w:trPr>
          <w:trHeight w:val="621"/>
          <w:jc w:val="center"/>
          <w:ins w:id="1270" w:author="marcazal" w:date="2015-09-29T03:54:00Z"/>
          <w:trPrChange w:id="1271" w:author="marcazal" w:date="2015-09-29T06:47:00Z">
            <w:trPr>
              <w:trHeight w:val="775"/>
              <w:jc w:val="center"/>
            </w:trPr>
          </w:trPrChange>
        </w:trPr>
        <w:tc>
          <w:tcPr>
            <w:tcW w:w="1972" w:type="dxa"/>
            <w:tcPrChange w:id="1272" w:author="marcazal" w:date="2015-09-29T06:47:00Z">
              <w:tcPr>
                <w:tcW w:w="2802" w:type="dxa"/>
              </w:tcPr>
            </w:tcPrChange>
          </w:tcPr>
          <w:p w:rsidR="00CF3C9A" w:rsidRPr="004A7E16" w:rsidRDefault="00CF3C9A" w:rsidP="00CA6F8D">
            <w:pPr>
              <w:jc w:val="center"/>
              <w:rPr>
                <w:ins w:id="1273" w:author="marcazal" w:date="2015-09-29T03:54:00Z"/>
                <w:b/>
                <w:sz w:val="16"/>
              </w:rPr>
            </w:pPr>
            <w:ins w:id="1274" w:author="marcazal" w:date="2015-09-29T04:38:00Z">
              <w:r>
                <w:rPr>
                  <w:b/>
                  <w:sz w:val="16"/>
                </w:rPr>
                <w:t xml:space="preserve">Estructura y </w:t>
              </w:r>
            </w:ins>
            <w:ins w:id="1275" w:author="marcazal" w:date="2015-09-29T04:56:00Z">
              <w:r>
                <w:rPr>
                  <w:b/>
                  <w:sz w:val="16"/>
                </w:rPr>
                <w:t>código</w:t>
              </w:r>
            </w:ins>
            <w:ins w:id="1276" w:author="marcazal" w:date="2015-09-29T04:38:00Z">
              <w:r>
                <w:rPr>
                  <w:b/>
                  <w:sz w:val="16"/>
                </w:rPr>
                <w:t xml:space="preserve"> común para todas las vistas</w:t>
              </w:r>
            </w:ins>
            <w:ins w:id="1277" w:author="marcazal" w:date="2015-09-29T05:27:00Z">
              <w:r>
                <w:rPr>
                  <w:b/>
                  <w:sz w:val="16"/>
                </w:rPr>
                <w:t>(cabecera, estructura y p</w:t>
              </w:r>
            </w:ins>
            <w:ins w:id="1278" w:author="marcazal" w:date="2015-09-29T05:28:00Z">
              <w:r>
                <w:rPr>
                  <w:b/>
                  <w:sz w:val="16"/>
                </w:rPr>
                <w:t>ié de pagina</w:t>
              </w:r>
            </w:ins>
          </w:p>
        </w:tc>
        <w:tc>
          <w:tcPr>
            <w:tcW w:w="1803" w:type="dxa"/>
            <w:tcPrChange w:id="1279" w:author="marcazal" w:date="2015-09-29T06:47:00Z">
              <w:tcPr>
                <w:tcW w:w="1559" w:type="dxa"/>
              </w:tcPr>
            </w:tcPrChange>
          </w:tcPr>
          <w:p w:rsidR="00CF3C9A" w:rsidRPr="00CF3C9A" w:rsidRDefault="00CF3C9A" w:rsidP="00CA6F8D">
            <w:pPr>
              <w:jc w:val="center"/>
              <w:rPr>
                <w:ins w:id="1280" w:author="marcazal" w:date="2015-09-29T03:54:00Z"/>
                <w:b/>
                <w:sz w:val="16"/>
                <w:szCs w:val="16"/>
              </w:rPr>
            </w:pPr>
            <w:ins w:id="1281" w:author="marcazal" w:date="2015-09-29T06:04:00Z">
              <w:r w:rsidRPr="00CF3C9A">
                <w:rPr>
                  <w:b/>
                  <w:sz w:val="16"/>
                  <w:szCs w:val="16"/>
                </w:rPr>
                <w:t>6</w:t>
              </w:r>
            </w:ins>
            <w:ins w:id="1282" w:author="marcazal" w:date="2015-09-29T06:37:00Z">
              <w:r w:rsidRPr="00CF3C9A">
                <w:rPr>
                  <w:b/>
                  <w:sz w:val="16"/>
                  <w:szCs w:val="16"/>
                </w:rPr>
                <w:t>7</w:t>
              </w:r>
            </w:ins>
          </w:p>
        </w:tc>
        <w:tc>
          <w:tcPr>
            <w:tcW w:w="1134" w:type="dxa"/>
            <w:tcPrChange w:id="1283" w:author="marcazal" w:date="2015-09-29T06:47:00Z">
              <w:tcPr>
                <w:tcW w:w="1468" w:type="dxa"/>
              </w:tcPr>
            </w:tcPrChange>
          </w:tcPr>
          <w:p w:rsidR="00CF3C9A" w:rsidRPr="00CF3C9A" w:rsidRDefault="00CF3C9A" w:rsidP="00CA6F8D">
            <w:pPr>
              <w:jc w:val="center"/>
              <w:rPr>
                <w:ins w:id="1284" w:author="marcazal" w:date="2015-09-29T03:54:00Z"/>
                <w:b/>
                <w:sz w:val="16"/>
                <w:szCs w:val="16"/>
              </w:rPr>
            </w:pPr>
            <w:ins w:id="1285" w:author="marcazal" w:date="2015-09-29T06:19:00Z">
              <w:r w:rsidRPr="00CF3C9A">
                <w:rPr>
                  <w:b/>
                  <w:sz w:val="16"/>
                  <w:szCs w:val="16"/>
                </w:rPr>
                <w:t>10</w:t>
              </w:r>
            </w:ins>
          </w:p>
        </w:tc>
        <w:tc>
          <w:tcPr>
            <w:tcW w:w="850" w:type="dxa"/>
            <w:tcPrChange w:id="1286" w:author="marcazal" w:date="2015-09-29T06:47:00Z">
              <w:tcPr>
                <w:tcW w:w="1534" w:type="dxa"/>
              </w:tcPr>
            </w:tcPrChange>
          </w:tcPr>
          <w:p w:rsidR="00CF3C9A" w:rsidRPr="00CF3C9A" w:rsidRDefault="00A91974" w:rsidP="00CA6F8D">
            <w:pPr>
              <w:spacing w:after="200" w:line="276" w:lineRule="auto"/>
              <w:jc w:val="center"/>
              <w:rPr>
                <w:ins w:id="1287" w:author="marcazal" w:date="2015-09-29T06:38:00Z"/>
                <w:b/>
                <w:sz w:val="16"/>
                <w:szCs w:val="16"/>
                <w:rPrChange w:id="1288" w:author="marcazal" w:date="2015-09-29T06:43:00Z">
                  <w:rPr>
                    <w:ins w:id="1289" w:author="marcazal" w:date="2015-09-29T06:38:00Z"/>
                    <w:b/>
                  </w:rPr>
                </w:rPrChange>
              </w:rPr>
            </w:pPr>
            <w:ins w:id="1290" w:author="marcazal" w:date="2015-09-29T06:45:00Z">
              <w:r>
                <w:rPr>
                  <w:b/>
                  <w:sz w:val="16"/>
                  <w:szCs w:val="16"/>
                </w:rPr>
                <w:t>77</w:t>
              </w:r>
            </w:ins>
          </w:p>
        </w:tc>
        <w:tc>
          <w:tcPr>
            <w:tcW w:w="1600" w:type="dxa"/>
            <w:tcPrChange w:id="1291" w:author="marcazal" w:date="2015-09-29T06:47:00Z">
              <w:tcPr>
                <w:tcW w:w="1534" w:type="dxa"/>
              </w:tcPr>
            </w:tcPrChange>
          </w:tcPr>
          <w:p w:rsidR="00CF3C9A" w:rsidRPr="00CF3C9A" w:rsidRDefault="002E1F7B" w:rsidP="00CA6F8D">
            <w:pPr>
              <w:spacing w:after="200" w:line="276" w:lineRule="auto"/>
              <w:jc w:val="center"/>
              <w:rPr>
                <w:ins w:id="1292" w:author="marcazal" w:date="2015-09-29T03:54:00Z"/>
                <w:b/>
                <w:sz w:val="16"/>
                <w:szCs w:val="16"/>
                <w:rPrChange w:id="1293" w:author="marcazal" w:date="2015-09-29T06:43:00Z">
                  <w:rPr>
                    <w:ins w:id="1294" w:author="marcazal" w:date="2015-09-29T03:54:00Z"/>
                    <w:b/>
                  </w:rPr>
                </w:rPrChange>
              </w:rPr>
            </w:pPr>
            <w:ins w:id="1295" w:author="marcazal" w:date="2015-09-29T04:54:00Z">
              <w:r w:rsidRPr="002E1F7B">
                <w:rPr>
                  <w:b/>
                  <w:sz w:val="16"/>
                  <w:szCs w:val="16"/>
                  <w:rPrChange w:id="1296" w:author="marcazal" w:date="2015-09-29T06:43:00Z">
                    <w:rPr>
                      <w:b/>
                    </w:rPr>
                  </w:rPrChange>
                </w:rPr>
                <w:t>52</w:t>
              </w:r>
            </w:ins>
          </w:p>
        </w:tc>
        <w:tc>
          <w:tcPr>
            <w:tcW w:w="1417" w:type="dxa"/>
            <w:tcPrChange w:id="1297" w:author="marcazal" w:date="2015-09-29T06:47:00Z">
              <w:tcPr>
                <w:tcW w:w="1357" w:type="dxa"/>
              </w:tcPr>
            </w:tcPrChange>
          </w:tcPr>
          <w:p w:rsidR="00CF3C9A" w:rsidRPr="00CF3C9A" w:rsidRDefault="002E1F7B" w:rsidP="00CA6F8D">
            <w:pPr>
              <w:tabs>
                <w:tab w:val="center" w:pos="4252"/>
                <w:tab w:val="right" w:pos="8504"/>
              </w:tabs>
              <w:spacing w:after="200" w:line="276" w:lineRule="auto"/>
              <w:jc w:val="center"/>
              <w:rPr>
                <w:ins w:id="1298" w:author="marcazal" w:date="2015-09-29T03:54:00Z"/>
                <w:b/>
                <w:sz w:val="16"/>
                <w:szCs w:val="16"/>
                <w:rPrChange w:id="1299" w:author="marcazal" w:date="2015-09-29T06:43:00Z">
                  <w:rPr>
                    <w:ins w:id="1300" w:author="marcazal" w:date="2015-09-29T03:54:00Z"/>
                    <w:b/>
                  </w:rPr>
                </w:rPrChange>
              </w:rPr>
            </w:pPr>
            <w:ins w:id="1301" w:author="marcazal" w:date="2015-09-29T04:55:00Z">
              <w:r w:rsidRPr="002E1F7B">
                <w:rPr>
                  <w:b/>
                  <w:sz w:val="16"/>
                  <w:szCs w:val="16"/>
                  <w:rPrChange w:id="1302" w:author="marcazal" w:date="2015-09-29T06:43:00Z">
                    <w:rPr>
                      <w:b/>
                    </w:rPr>
                  </w:rPrChange>
                </w:rPr>
                <w:t>38</w:t>
              </w:r>
            </w:ins>
          </w:p>
        </w:tc>
        <w:tc>
          <w:tcPr>
            <w:tcW w:w="1404" w:type="dxa"/>
            <w:tcPrChange w:id="1303" w:author="marcazal" w:date="2015-09-29T06:47:00Z">
              <w:tcPr>
                <w:tcW w:w="1357" w:type="dxa"/>
              </w:tcPr>
            </w:tcPrChange>
          </w:tcPr>
          <w:p w:rsidR="00CF3C9A" w:rsidRPr="00CF3C9A" w:rsidRDefault="00A91974" w:rsidP="00CA6F8D">
            <w:pPr>
              <w:tabs>
                <w:tab w:val="center" w:pos="4252"/>
                <w:tab w:val="right" w:pos="8504"/>
              </w:tabs>
              <w:spacing w:after="200" w:line="276" w:lineRule="auto"/>
              <w:jc w:val="center"/>
              <w:rPr>
                <w:ins w:id="1304" w:author="marcazal" w:date="2015-09-29T06:38:00Z"/>
                <w:b/>
                <w:sz w:val="16"/>
                <w:szCs w:val="16"/>
                <w:rPrChange w:id="1305" w:author="marcazal" w:date="2015-09-29T06:43:00Z">
                  <w:rPr>
                    <w:ins w:id="1306" w:author="marcazal" w:date="2015-09-29T06:38:00Z"/>
                    <w:b/>
                  </w:rPr>
                </w:rPrChange>
              </w:rPr>
            </w:pPr>
            <w:ins w:id="1307" w:author="marcazal" w:date="2015-09-29T06:47:00Z">
              <w:r>
                <w:rPr>
                  <w:b/>
                  <w:sz w:val="16"/>
                  <w:szCs w:val="16"/>
                </w:rPr>
                <w:t>90</w:t>
              </w:r>
            </w:ins>
          </w:p>
        </w:tc>
      </w:tr>
      <w:tr w:rsidR="00CF3C9A" w:rsidRPr="004118BF" w:rsidTr="00A91974">
        <w:tblPrEx>
          <w:tblPrExChange w:id="1308" w:author="marcazal" w:date="2015-09-29T06:47:00Z">
            <w:tblPrEx>
              <w:tblW w:w="0" w:type="auto"/>
            </w:tblPrEx>
          </w:tblPrExChange>
        </w:tblPrEx>
        <w:trPr>
          <w:trHeight w:val="250"/>
          <w:jc w:val="center"/>
          <w:ins w:id="1309" w:author="marcazal" w:date="2015-09-29T03:08:00Z"/>
          <w:trPrChange w:id="1310" w:author="marcazal" w:date="2015-09-29T06:47:00Z">
            <w:trPr>
              <w:trHeight w:val="253"/>
              <w:jc w:val="center"/>
            </w:trPr>
          </w:trPrChange>
        </w:trPr>
        <w:tc>
          <w:tcPr>
            <w:tcW w:w="1972" w:type="dxa"/>
            <w:vAlign w:val="center"/>
            <w:tcPrChange w:id="1311" w:author="marcazal" w:date="2015-09-29T06:47:00Z">
              <w:tcPr>
                <w:tcW w:w="2802" w:type="dxa"/>
                <w:vAlign w:val="center"/>
              </w:tcPr>
            </w:tcPrChange>
          </w:tcPr>
          <w:p w:rsidR="00CF3C9A" w:rsidRPr="004A7E16" w:rsidRDefault="00CF3C9A" w:rsidP="00CA6F8D">
            <w:pPr>
              <w:spacing w:after="200" w:line="276" w:lineRule="auto"/>
              <w:jc w:val="center"/>
              <w:rPr>
                <w:ins w:id="1312" w:author="marcazal" w:date="2015-09-29T03:08:00Z"/>
                <w:b/>
              </w:rPr>
            </w:pPr>
            <w:ins w:id="1313" w:author="marcazal" w:date="2015-09-29T03:08:00Z">
              <w:r w:rsidRPr="004A7E16">
                <w:rPr>
                  <w:b/>
                  <w:sz w:val="16"/>
                </w:rPr>
                <w:t>Totales</w:t>
              </w:r>
            </w:ins>
          </w:p>
        </w:tc>
        <w:tc>
          <w:tcPr>
            <w:tcW w:w="1803" w:type="dxa"/>
            <w:tcPrChange w:id="1314" w:author="marcazal" w:date="2015-09-29T06:47:00Z">
              <w:tcPr>
                <w:tcW w:w="1559" w:type="dxa"/>
              </w:tcPr>
            </w:tcPrChange>
          </w:tcPr>
          <w:p w:rsidR="00CF3C9A" w:rsidRPr="00CF3C9A" w:rsidRDefault="002E1F7B" w:rsidP="00CA6F8D">
            <w:pPr>
              <w:spacing w:after="200" w:line="276" w:lineRule="auto"/>
              <w:jc w:val="center"/>
              <w:rPr>
                <w:ins w:id="1315" w:author="marcazal" w:date="2015-09-29T03:08:00Z"/>
                <w:b/>
                <w:sz w:val="16"/>
                <w:szCs w:val="16"/>
                <w:rPrChange w:id="1316" w:author="marcazal" w:date="2015-09-29T06:43:00Z">
                  <w:rPr>
                    <w:ins w:id="1317" w:author="marcazal" w:date="2015-09-29T03:08:00Z"/>
                    <w:b/>
                  </w:rPr>
                </w:rPrChange>
              </w:rPr>
            </w:pPr>
            <w:ins w:id="1318" w:author="marcazal" w:date="2015-09-29T06:36:00Z">
              <w:r w:rsidRPr="002E1F7B">
                <w:rPr>
                  <w:b/>
                  <w:sz w:val="16"/>
                  <w:szCs w:val="16"/>
                  <w:rPrChange w:id="1319" w:author="marcazal" w:date="2015-09-29T06:43:00Z">
                    <w:rPr>
                      <w:b/>
                    </w:rPr>
                  </w:rPrChange>
                </w:rPr>
                <w:t>126</w:t>
              </w:r>
            </w:ins>
          </w:p>
        </w:tc>
        <w:tc>
          <w:tcPr>
            <w:tcW w:w="1134" w:type="dxa"/>
            <w:tcPrChange w:id="1320" w:author="marcazal" w:date="2015-09-29T06:47:00Z">
              <w:tcPr>
                <w:tcW w:w="1468" w:type="dxa"/>
              </w:tcPr>
            </w:tcPrChange>
          </w:tcPr>
          <w:p w:rsidR="00CF3C9A" w:rsidRPr="00CF3C9A" w:rsidRDefault="002E1F7B" w:rsidP="00CA6F8D">
            <w:pPr>
              <w:spacing w:after="200" w:line="276" w:lineRule="auto"/>
              <w:jc w:val="center"/>
              <w:rPr>
                <w:ins w:id="1321" w:author="marcazal" w:date="2015-09-29T03:08:00Z"/>
                <w:b/>
                <w:sz w:val="16"/>
                <w:szCs w:val="16"/>
                <w:rPrChange w:id="1322" w:author="marcazal" w:date="2015-09-29T06:43:00Z">
                  <w:rPr>
                    <w:ins w:id="1323" w:author="marcazal" w:date="2015-09-29T03:08:00Z"/>
                    <w:b/>
                  </w:rPr>
                </w:rPrChange>
              </w:rPr>
            </w:pPr>
            <w:ins w:id="1324" w:author="marcazal" w:date="2015-09-29T06:35:00Z">
              <w:r w:rsidRPr="002E1F7B">
                <w:rPr>
                  <w:b/>
                  <w:sz w:val="16"/>
                  <w:szCs w:val="16"/>
                  <w:rPrChange w:id="1325" w:author="marcazal" w:date="2015-09-29T06:43:00Z">
                    <w:rPr>
                      <w:b/>
                    </w:rPr>
                  </w:rPrChange>
                </w:rPr>
                <w:t>138</w:t>
              </w:r>
            </w:ins>
          </w:p>
        </w:tc>
        <w:tc>
          <w:tcPr>
            <w:tcW w:w="850" w:type="dxa"/>
            <w:tcPrChange w:id="1326" w:author="marcazal" w:date="2015-09-29T06:47:00Z">
              <w:tcPr>
                <w:tcW w:w="1534" w:type="dxa"/>
              </w:tcPr>
            </w:tcPrChange>
          </w:tcPr>
          <w:p w:rsidR="00CF3C9A" w:rsidRPr="00CF3C9A" w:rsidRDefault="00CF3C9A" w:rsidP="00CA6F8D">
            <w:pPr>
              <w:spacing w:after="200" w:line="276" w:lineRule="auto"/>
              <w:jc w:val="center"/>
              <w:rPr>
                <w:ins w:id="1327" w:author="marcazal" w:date="2015-09-29T06:38:00Z"/>
                <w:b/>
                <w:sz w:val="16"/>
                <w:szCs w:val="16"/>
                <w:rPrChange w:id="1328" w:author="marcazal" w:date="2015-09-29T06:43:00Z">
                  <w:rPr>
                    <w:ins w:id="1329" w:author="marcazal" w:date="2015-09-29T06:38:00Z"/>
                    <w:b/>
                  </w:rPr>
                </w:rPrChange>
              </w:rPr>
            </w:pPr>
            <w:ins w:id="1330" w:author="marcazal" w:date="2015-09-29T06:43:00Z">
              <w:r>
                <w:rPr>
                  <w:b/>
                  <w:sz w:val="16"/>
                  <w:szCs w:val="16"/>
                </w:rPr>
                <w:t>264</w:t>
              </w:r>
            </w:ins>
          </w:p>
        </w:tc>
        <w:tc>
          <w:tcPr>
            <w:tcW w:w="1600" w:type="dxa"/>
            <w:tcPrChange w:id="1331" w:author="marcazal" w:date="2015-09-29T06:47:00Z">
              <w:tcPr>
                <w:tcW w:w="1534" w:type="dxa"/>
              </w:tcPr>
            </w:tcPrChange>
          </w:tcPr>
          <w:p w:rsidR="00CF3C9A" w:rsidRPr="00CF3C9A" w:rsidRDefault="002E1F7B" w:rsidP="00CA6F8D">
            <w:pPr>
              <w:spacing w:after="200" w:line="276" w:lineRule="auto"/>
              <w:jc w:val="center"/>
              <w:rPr>
                <w:ins w:id="1332" w:author="marcazal" w:date="2015-09-29T03:08:00Z"/>
                <w:b/>
                <w:sz w:val="16"/>
                <w:szCs w:val="16"/>
                <w:rPrChange w:id="1333" w:author="marcazal" w:date="2015-09-29T06:43:00Z">
                  <w:rPr>
                    <w:ins w:id="1334" w:author="marcazal" w:date="2015-09-29T03:08:00Z"/>
                    <w:b/>
                  </w:rPr>
                </w:rPrChange>
              </w:rPr>
            </w:pPr>
            <w:ins w:id="1335" w:author="marcazal" w:date="2015-09-29T03:21:00Z">
              <w:r w:rsidRPr="002E1F7B">
                <w:rPr>
                  <w:b/>
                  <w:sz w:val="16"/>
                  <w:szCs w:val="16"/>
                  <w:rPrChange w:id="1336" w:author="marcazal" w:date="2015-09-29T06:43:00Z">
                    <w:rPr>
                      <w:b/>
                    </w:rPr>
                  </w:rPrChange>
                </w:rPr>
                <w:t>2</w:t>
              </w:r>
            </w:ins>
            <w:ins w:id="1337" w:author="marcazal" w:date="2015-09-29T04:35:00Z">
              <w:r w:rsidRPr="002E1F7B">
                <w:rPr>
                  <w:b/>
                  <w:sz w:val="16"/>
                  <w:szCs w:val="16"/>
                  <w:rPrChange w:id="1338" w:author="marcazal" w:date="2015-09-29T06:43:00Z">
                    <w:rPr>
                      <w:b/>
                    </w:rPr>
                  </w:rPrChange>
                </w:rPr>
                <w:t>21</w:t>
              </w:r>
            </w:ins>
          </w:p>
        </w:tc>
        <w:tc>
          <w:tcPr>
            <w:tcW w:w="1417" w:type="dxa"/>
            <w:tcPrChange w:id="1339" w:author="marcazal" w:date="2015-09-29T06:47:00Z">
              <w:tcPr>
                <w:tcW w:w="1357" w:type="dxa"/>
              </w:tcPr>
            </w:tcPrChange>
          </w:tcPr>
          <w:p w:rsidR="00CF3C9A" w:rsidRPr="00CF3C9A" w:rsidRDefault="002E1F7B" w:rsidP="00CA6F8D">
            <w:pPr>
              <w:keepNext/>
              <w:spacing w:after="200" w:line="276" w:lineRule="auto"/>
              <w:jc w:val="center"/>
              <w:rPr>
                <w:ins w:id="1340" w:author="marcazal" w:date="2015-09-29T03:08:00Z"/>
                <w:b/>
                <w:sz w:val="16"/>
                <w:szCs w:val="16"/>
                <w:rPrChange w:id="1341" w:author="marcazal" w:date="2015-09-29T06:43:00Z">
                  <w:rPr>
                    <w:ins w:id="1342" w:author="marcazal" w:date="2015-09-29T03:08:00Z"/>
                    <w:b/>
                  </w:rPr>
                </w:rPrChange>
              </w:rPr>
            </w:pPr>
            <w:ins w:id="1343" w:author="marcazal" w:date="2015-09-29T04:52:00Z">
              <w:r w:rsidRPr="002E1F7B">
                <w:rPr>
                  <w:b/>
                  <w:sz w:val="16"/>
                  <w:szCs w:val="16"/>
                  <w:rPrChange w:id="1344" w:author="marcazal" w:date="2015-09-29T06:43:00Z">
                    <w:rPr>
                      <w:b/>
                    </w:rPr>
                  </w:rPrChange>
                </w:rPr>
                <w:t>166</w:t>
              </w:r>
            </w:ins>
          </w:p>
        </w:tc>
        <w:tc>
          <w:tcPr>
            <w:tcW w:w="1404" w:type="dxa"/>
            <w:tcPrChange w:id="1345" w:author="marcazal" w:date="2015-09-29T06:47:00Z">
              <w:tcPr>
                <w:tcW w:w="1357" w:type="dxa"/>
              </w:tcPr>
            </w:tcPrChange>
          </w:tcPr>
          <w:p w:rsidR="00CF3C9A" w:rsidRPr="00CF3C9A" w:rsidRDefault="00CF3C9A" w:rsidP="00CA6F8D">
            <w:pPr>
              <w:keepNext/>
              <w:spacing w:after="200" w:line="276" w:lineRule="auto"/>
              <w:jc w:val="center"/>
              <w:rPr>
                <w:ins w:id="1346" w:author="marcazal" w:date="2015-09-29T06:38:00Z"/>
                <w:b/>
                <w:sz w:val="16"/>
                <w:szCs w:val="16"/>
                <w:rPrChange w:id="1347" w:author="marcazal" w:date="2015-09-29T06:43:00Z">
                  <w:rPr>
                    <w:ins w:id="1348" w:author="marcazal" w:date="2015-09-29T06:38:00Z"/>
                    <w:b/>
                  </w:rPr>
                </w:rPrChange>
              </w:rPr>
            </w:pPr>
            <w:ins w:id="1349" w:author="marcazal" w:date="2015-09-29T06:44:00Z">
              <w:r>
                <w:rPr>
                  <w:b/>
                  <w:sz w:val="16"/>
                  <w:szCs w:val="16"/>
                </w:rPr>
                <w:t>387</w:t>
              </w:r>
            </w:ins>
          </w:p>
        </w:tc>
      </w:tr>
    </w:tbl>
    <w:p w:rsidR="0099446F" w:rsidRPr="0099446F" w:rsidRDefault="0099446F" w:rsidP="009B5F91">
      <w:pPr>
        <w:rPr>
          <w:ins w:id="1350" w:author="marcazal" w:date="2015-09-29T03:07:00Z"/>
          <w:rPrChange w:id="1351" w:author="marcazal" w:date="2015-09-29T03:08:00Z">
            <w:rPr>
              <w:ins w:id="1352" w:author="marcazal" w:date="2015-09-29T03:07:00Z"/>
              <w:lang w:val="en-US"/>
            </w:rPr>
          </w:rPrChange>
        </w:rPr>
      </w:pPr>
    </w:p>
    <w:p w:rsidR="0099446F" w:rsidRDefault="0099446F" w:rsidP="009B5F91">
      <w:pPr>
        <w:rPr>
          <w:ins w:id="1353" w:author="marcazal" w:date="2015-09-29T23:39:00Z"/>
        </w:rPr>
      </w:pPr>
    </w:p>
    <w:p w:rsidR="00DD23FA" w:rsidRDefault="00DD23FA" w:rsidP="009B5F91">
      <w:pPr>
        <w:rPr>
          <w:ins w:id="1354" w:author="marcazal" w:date="2015-09-29T23:39:00Z"/>
        </w:rPr>
      </w:pPr>
    </w:p>
    <w:p w:rsidR="00DD23FA" w:rsidRDefault="00DD23FA" w:rsidP="009B5F91">
      <w:pPr>
        <w:rPr>
          <w:ins w:id="1355" w:author="marcazal" w:date="2015-09-29T23:39:00Z"/>
        </w:rPr>
      </w:pPr>
    </w:p>
    <w:p w:rsidR="00DD23FA" w:rsidRDefault="00DD23FA" w:rsidP="009B5F91">
      <w:pPr>
        <w:rPr>
          <w:ins w:id="1356" w:author="marcazal" w:date="2015-09-29T23:39:00Z"/>
        </w:rPr>
      </w:pPr>
    </w:p>
    <w:p w:rsidR="00DD23FA" w:rsidRDefault="00DD23FA" w:rsidP="009B5F91">
      <w:pPr>
        <w:rPr>
          <w:ins w:id="1357" w:author="marcazal" w:date="2015-09-29T23:39:00Z"/>
        </w:rPr>
      </w:pPr>
    </w:p>
    <w:p w:rsidR="00DD23FA" w:rsidRDefault="00DD23FA" w:rsidP="009B5F91">
      <w:pPr>
        <w:rPr>
          <w:ins w:id="1358" w:author="marcazal" w:date="2015-09-29T23:39:00Z"/>
        </w:rPr>
      </w:pPr>
    </w:p>
    <w:p w:rsidR="00DD23FA" w:rsidRDefault="00DD23FA" w:rsidP="009B5F91">
      <w:pPr>
        <w:rPr>
          <w:ins w:id="1359" w:author="marcazal" w:date="2015-09-29T23:39:00Z"/>
        </w:rPr>
      </w:pPr>
    </w:p>
    <w:p w:rsidR="00DD23FA" w:rsidRDefault="00DD23FA" w:rsidP="009B5F91">
      <w:pPr>
        <w:rPr>
          <w:ins w:id="1360" w:author="marcazal" w:date="2015-09-29T23:39:00Z"/>
        </w:rPr>
      </w:pPr>
    </w:p>
    <w:p w:rsidR="00DD23FA" w:rsidRDefault="00DD23FA" w:rsidP="009B5F91">
      <w:pPr>
        <w:rPr>
          <w:ins w:id="1361" w:author="marcazal" w:date="2015-09-29T23:39:00Z"/>
        </w:rPr>
      </w:pPr>
    </w:p>
    <w:p w:rsidR="00DD23FA" w:rsidRDefault="00DD23FA" w:rsidP="009B5F91">
      <w:pPr>
        <w:rPr>
          <w:ins w:id="1362" w:author="marcazal" w:date="2015-09-29T23:39:00Z"/>
        </w:rPr>
      </w:pPr>
    </w:p>
    <w:p w:rsidR="00DD23FA" w:rsidRDefault="00DD23FA" w:rsidP="009B5F91">
      <w:pPr>
        <w:rPr>
          <w:ins w:id="1363" w:author="marcazal" w:date="2015-09-29T23:39:00Z"/>
        </w:rPr>
      </w:pPr>
    </w:p>
    <w:p w:rsidR="00DD23FA" w:rsidRDefault="00DD23FA" w:rsidP="009B5F91">
      <w:pPr>
        <w:rPr>
          <w:ins w:id="1364" w:author="marcazal" w:date="2015-09-29T23:39:00Z"/>
        </w:rPr>
      </w:pPr>
    </w:p>
    <w:p w:rsidR="00DD23FA" w:rsidRDefault="00DD23FA" w:rsidP="009B5F91">
      <w:pPr>
        <w:rPr>
          <w:ins w:id="1365" w:author="marcazal" w:date="2015-09-29T23:39:00Z"/>
        </w:rPr>
      </w:pPr>
    </w:p>
    <w:p w:rsidR="00DD23FA" w:rsidRDefault="00DD23FA" w:rsidP="009B5F91">
      <w:pPr>
        <w:rPr>
          <w:ins w:id="1366" w:author="marcazal" w:date="2015-09-29T23:39:00Z"/>
        </w:rPr>
      </w:pPr>
    </w:p>
    <w:p w:rsidR="00DD23FA" w:rsidRDefault="00DD23FA" w:rsidP="009B5F91">
      <w:pPr>
        <w:rPr>
          <w:ins w:id="1367" w:author="marcazal" w:date="2015-09-29T23:39:00Z"/>
        </w:rPr>
      </w:pPr>
    </w:p>
    <w:p w:rsidR="00DD23FA" w:rsidRDefault="00DD23FA" w:rsidP="009B5F91">
      <w:pPr>
        <w:rPr>
          <w:ins w:id="1368" w:author="marcazal" w:date="2015-09-29T23:39:00Z"/>
        </w:rPr>
      </w:pPr>
    </w:p>
    <w:p w:rsidR="00DD23FA" w:rsidRDefault="00DD23FA" w:rsidP="009B5F91">
      <w:pPr>
        <w:rPr>
          <w:ins w:id="1369" w:author="marcazal" w:date="2015-09-29T23:39:00Z"/>
        </w:rPr>
      </w:pPr>
    </w:p>
    <w:p w:rsidR="00DD23FA" w:rsidRDefault="00DD23FA" w:rsidP="009B5F91">
      <w:pPr>
        <w:rPr>
          <w:ins w:id="1370" w:author="marcazal" w:date="2015-09-29T23:39:00Z"/>
        </w:rPr>
      </w:pPr>
    </w:p>
    <w:p w:rsidR="00DD23FA" w:rsidRDefault="00DD23FA" w:rsidP="009B5F91">
      <w:pPr>
        <w:rPr>
          <w:ins w:id="1371" w:author="marcazal" w:date="2015-09-29T23:39:00Z"/>
        </w:rPr>
      </w:pPr>
    </w:p>
    <w:p w:rsidR="00DD23FA" w:rsidRDefault="00DD23FA" w:rsidP="009B5F91">
      <w:pPr>
        <w:rPr>
          <w:ins w:id="1372" w:author="marcazal" w:date="2015-09-29T23:39:00Z"/>
        </w:rPr>
      </w:pPr>
    </w:p>
    <w:p w:rsidR="00DD23FA" w:rsidRDefault="00DD23FA" w:rsidP="009B5F91">
      <w:pPr>
        <w:rPr>
          <w:ins w:id="1373" w:author="marcazal" w:date="2015-09-29T23:39:00Z"/>
        </w:rPr>
      </w:pPr>
    </w:p>
    <w:p w:rsidR="00DD23FA" w:rsidRDefault="00DD23FA" w:rsidP="009B5F91">
      <w:pPr>
        <w:rPr>
          <w:ins w:id="1374" w:author="marcazal" w:date="2015-09-29T23:39:00Z"/>
        </w:rPr>
      </w:pPr>
    </w:p>
    <w:p w:rsidR="00DD23FA" w:rsidRPr="0099446F" w:rsidRDefault="00DD23FA" w:rsidP="00BC5AC1">
      <w:pPr>
        <w:jc w:val="center"/>
        <w:rPr>
          <w:ins w:id="1375" w:author="marcazal" w:date="2015-09-29T03:07:00Z"/>
          <w:rPrChange w:id="1376" w:author="marcazal" w:date="2015-09-29T03:08:00Z">
            <w:rPr>
              <w:ins w:id="1377" w:author="marcazal" w:date="2015-09-29T03:07:00Z"/>
              <w:lang w:val="en-US"/>
            </w:rPr>
          </w:rPrChange>
        </w:rPr>
        <w:pPrChange w:id="1378" w:author="marcazal" w:date="2015-09-29T23:45:00Z">
          <w:pPr/>
        </w:pPrChange>
      </w:pPr>
      <w:ins w:id="1379" w:author="marcazal" w:date="2015-09-29T23:39:00Z">
        <w:r>
          <w:rPr>
            <w:noProof/>
            <w:lang w:val="es-PY" w:eastAsia="es-PY"/>
          </w:rPr>
          <w:lastRenderedPageBreak/>
          <w:drawing>
            <wp:inline distT="0" distB="0" distL="0" distR="0">
              <wp:extent cx="4771733" cy="8793667"/>
              <wp:effectExtent l="19050" t="0" r="0" b="0"/>
              <wp:docPr id="6" name="5 Imagen" descr="Comparativa-Agregar persona_vert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arativa-Agregar persona_vertical.png"/>
                      <pic:cNvPicPr/>
                    </pic:nvPicPr>
                    <pic:blipFill>
                      <a:blip r:embed="rId10" cstate="print"/>
                      <a:stretch>
                        <a:fillRect/>
                      </a:stretch>
                    </pic:blipFill>
                    <pic:spPr>
                      <a:xfrm>
                        <a:off x="0" y="0"/>
                        <a:ext cx="4768643" cy="8787973"/>
                      </a:xfrm>
                      <a:prstGeom prst="rect">
                        <a:avLst/>
                      </a:prstGeom>
                    </pic:spPr>
                  </pic:pic>
                </a:graphicData>
              </a:graphic>
            </wp:inline>
          </w:drawing>
        </w:r>
      </w:ins>
    </w:p>
    <w:p w:rsidR="0099446F" w:rsidRDefault="00DD23FA" w:rsidP="00BC5AC1">
      <w:pPr>
        <w:jc w:val="center"/>
        <w:rPr>
          <w:ins w:id="1380" w:author="marcazal" w:date="2015-09-29T23:42:00Z"/>
        </w:rPr>
        <w:pPrChange w:id="1381" w:author="marcazal" w:date="2015-09-29T23:45:00Z">
          <w:pPr/>
        </w:pPrChange>
      </w:pPr>
      <w:ins w:id="1382" w:author="marcazal" w:date="2015-09-29T23:42:00Z">
        <w:r>
          <w:rPr>
            <w:noProof/>
            <w:lang w:val="es-PY" w:eastAsia="es-PY"/>
          </w:rPr>
          <w:lastRenderedPageBreak/>
          <w:drawing>
            <wp:inline distT="0" distB="0" distL="0" distR="0">
              <wp:extent cx="4771733" cy="8924241"/>
              <wp:effectExtent l="19050" t="0" r="0" b="0"/>
              <wp:docPr id="7" name="6 Imagen" descr="Comparativa-Listar personas_vert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arativa-Listar personas_vertical.png"/>
                      <pic:cNvPicPr/>
                    </pic:nvPicPr>
                    <pic:blipFill>
                      <a:blip r:embed="rId11" cstate="print"/>
                      <a:stretch>
                        <a:fillRect/>
                      </a:stretch>
                    </pic:blipFill>
                    <pic:spPr>
                      <a:xfrm>
                        <a:off x="0" y="0"/>
                        <a:ext cx="4775806" cy="8931858"/>
                      </a:xfrm>
                      <a:prstGeom prst="rect">
                        <a:avLst/>
                      </a:prstGeom>
                    </pic:spPr>
                  </pic:pic>
                </a:graphicData>
              </a:graphic>
            </wp:inline>
          </w:drawing>
        </w:r>
      </w:ins>
    </w:p>
    <w:p w:rsidR="00DD23FA" w:rsidRDefault="00BC5AC1" w:rsidP="00BC5AC1">
      <w:pPr>
        <w:jc w:val="center"/>
        <w:rPr>
          <w:ins w:id="1383" w:author="marcazal" w:date="2015-09-29T23:42:00Z"/>
        </w:rPr>
        <w:pPrChange w:id="1384" w:author="marcazal" w:date="2015-09-29T23:45:00Z">
          <w:pPr/>
        </w:pPrChange>
      </w:pPr>
      <w:ins w:id="1385" w:author="marcazal" w:date="2015-09-29T23:44:00Z">
        <w:r>
          <w:rPr>
            <w:noProof/>
            <w:lang w:val="es-PY" w:eastAsia="es-PY"/>
          </w:rPr>
          <w:lastRenderedPageBreak/>
          <w:drawing>
            <wp:inline distT="0" distB="0" distL="0" distR="0">
              <wp:extent cx="4738074" cy="8887112"/>
              <wp:effectExtent l="19050" t="0" r="5376" b="0"/>
              <wp:docPr id="8" name="7 Imagen" descr="Comparativa-Remover persona_vert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arativa-Remover persona_vertical.png"/>
                      <pic:cNvPicPr/>
                    </pic:nvPicPr>
                    <pic:blipFill>
                      <a:blip r:embed="rId12" cstate="print"/>
                      <a:stretch>
                        <a:fillRect/>
                      </a:stretch>
                    </pic:blipFill>
                    <pic:spPr>
                      <a:xfrm>
                        <a:off x="0" y="0"/>
                        <a:ext cx="4740968" cy="8892540"/>
                      </a:xfrm>
                      <a:prstGeom prst="rect">
                        <a:avLst/>
                      </a:prstGeom>
                    </pic:spPr>
                  </pic:pic>
                </a:graphicData>
              </a:graphic>
            </wp:inline>
          </w:drawing>
        </w:r>
      </w:ins>
    </w:p>
    <w:p w:rsidR="00DD23FA" w:rsidRDefault="00DD23FA" w:rsidP="009B5F91">
      <w:pPr>
        <w:rPr>
          <w:ins w:id="1386" w:author="marcazal" w:date="2015-09-29T23:42:00Z"/>
        </w:rPr>
      </w:pPr>
    </w:p>
    <w:p w:rsidR="00DD23FA" w:rsidRDefault="00DD23FA" w:rsidP="009B5F91">
      <w:pPr>
        <w:rPr>
          <w:ins w:id="1387" w:author="marcazal" w:date="2015-09-29T23:42:00Z"/>
        </w:rPr>
      </w:pPr>
    </w:p>
    <w:p w:rsidR="00DD23FA" w:rsidRDefault="00DD23FA" w:rsidP="009B5F91">
      <w:pPr>
        <w:rPr>
          <w:ins w:id="1388" w:author="marcazal" w:date="2015-09-29T23:42:00Z"/>
        </w:rPr>
      </w:pPr>
    </w:p>
    <w:p w:rsidR="00DD23FA" w:rsidRDefault="00DD23FA" w:rsidP="009B5F91">
      <w:pPr>
        <w:rPr>
          <w:ins w:id="1389" w:author="marcazal" w:date="2015-09-29T23:42:00Z"/>
        </w:rPr>
      </w:pPr>
    </w:p>
    <w:p w:rsidR="00DD23FA" w:rsidRDefault="00DD23FA" w:rsidP="009B5F91">
      <w:pPr>
        <w:rPr>
          <w:ins w:id="1390" w:author="marcazal" w:date="2015-09-29T23:42:00Z"/>
        </w:rPr>
      </w:pPr>
    </w:p>
    <w:p w:rsidR="00DD23FA" w:rsidRDefault="00DD23FA" w:rsidP="009B5F91">
      <w:pPr>
        <w:rPr>
          <w:ins w:id="1391" w:author="marcazal" w:date="2015-09-29T23:42:00Z"/>
        </w:rPr>
      </w:pPr>
    </w:p>
    <w:p w:rsidR="00DD23FA" w:rsidRDefault="00DD23FA" w:rsidP="009B5F91">
      <w:pPr>
        <w:rPr>
          <w:ins w:id="1392" w:author="marcazal" w:date="2015-09-29T23:42:00Z"/>
        </w:rPr>
      </w:pPr>
    </w:p>
    <w:p w:rsidR="00DD23FA" w:rsidRDefault="00DD23FA" w:rsidP="009B5F91">
      <w:pPr>
        <w:rPr>
          <w:ins w:id="1393" w:author="marcazal" w:date="2015-09-29T23:42:00Z"/>
        </w:rPr>
      </w:pPr>
    </w:p>
    <w:p w:rsidR="00DD23FA" w:rsidRDefault="00DD23FA" w:rsidP="009B5F91">
      <w:pPr>
        <w:rPr>
          <w:ins w:id="1394" w:author="marcazal" w:date="2015-09-29T23:42:00Z"/>
        </w:rPr>
      </w:pPr>
    </w:p>
    <w:p w:rsidR="00DD23FA" w:rsidRDefault="00DD23FA" w:rsidP="009B5F91">
      <w:pPr>
        <w:rPr>
          <w:ins w:id="1395" w:author="marcazal" w:date="2015-09-29T23:42:00Z"/>
        </w:rPr>
      </w:pPr>
    </w:p>
    <w:p w:rsidR="00DD23FA" w:rsidRDefault="00DD23FA" w:rsidP="009B5F91">
      <w:pPr>
        <w:rPr>
          <w:ins w:id="1396" w:author="marcazal" w:date="2015-09-29T23:42:00Z"/>
        </w:rPr>
      </w:pPr>
    </w:p>
    <w:p w:rsidR="00DD23FA" w:rsidRDefault="00DD23FA" w:rsidP="009B5F91">
      <w:pPr>
        <w:rPr>
          <w:ins w:id="1397" w:author="marcazal" w:date="2015-09-29T23:42:00Z"/>
        </w:rPr>
      </w:pPr>
    </w:p>
    <w:p w:rsidR="00DD23FA" w:rsidRDefault="00DD23FA" w:rsidP="009B5F91">
      <w:pPr>
        <w:rPr>
          <w:ins w:id="1398" w:author="marcazal" w:date="2015-09-29T23:42:00Z"/>
        </w:rPr>
      </w:pPr>
    </w:p>
    <w:p w:rsidR="00DD23FA" w:rsidRDefault="00DD23FA" w:rsidP="009B5F91">
      <w:pPr>
        <w:rPr>
          <w:ins w:id="1399" w:author="marcazal" w:date="2015-09-29T23:42:00Z"/>
        </w:rPr>
      </w:pPr>
    </w:p>
    <w:p w:rsidR="00DD23FA" w:rsidRDefault="00DD23FA" w:rsidP="009B5F91">
      <w:pPr>
        <w:rPr>
          <w:ins w:id="1400" w:author="marcazal" w:date="2015-09-29T23:42:00Z"/>
        </w:rPr>
      </w:pPr>
    </w:p>
    <w:p w:rsidR="00DD23FA" w:rsidRDefault="00DD23FA" w:rsidP="009B5F91">
      <w:pPr>
        <w:rPr>
          <w:ins w:id="1401" w:author="marcazal" w:date="2015-09-29T23:42:00Z"/>
        </w:rPr>
      </w:pPr>
    </w:p>
    <w:p w:rsidR="00DD23FA" w:rsidRDefault="00DD23FA" w:rsidP="009B5F91">
      <w:pPr>
        <w:rPr>
          <w:ins w:id="1402" w:author="marcazal" w:date="2015-09-29T23:42:00Z"/>
        </w:rPr>
      </w:pPr>
    </w:p>
    <w:p w:rsidR="00DD23FA" w:rsidRDefault="00DD23FA" w:rsidP="009B5F91">
      <w:pPr>
        <w:rPr>
          <w:ins w:id="1403" w:author="marcazal" w:date="2015-09-29T23:42:00Z"/>
        </w:rPr>
      </w:pPr>
    </w:p>
    <w:p w:rsidR="00DD23FA" w:rsidRDefault="00DD23FA" w:rsidP="009B5F91">
      <w:pPr>
        <w:rPr>
          <w:ins w:id="1404" w:author="marcazal" w:date="2015-09-29T23:42:00Z"/>
        </w:rPr>
      </w:pPr>
    </w:p>
    <w:p w:rsidR="00DD23FA" w:rsidRDefault="00DD23FA" w:rsidP="009B5F91">
      <w:pPr>
        <w:rPr>
          <w:ins w:id="1405" w:author="marcazal" w:date="2015-09-29T23:42:00Z"/>
        </w:rPr>
      </w:pPr>
    </w:p>
    <w:p w:rsidR="00DD23FA" w:rsidRDefault="00DD23FA" w:rsidP="009B5F91">
      <w:pPr>
        <w:rPr>
          <w:ins w:id="1406" w:author="marcazal" w:date="2015-09-29T23:42:00Z"/>
        </w:rPr>
      </w:pPr>
    </w:p>
    <w:p w:rsidR="00DD23FA" w:rsidRDefault="00DD23FA" w:rsidP="009B5F91">
      <w:pPr>
        <w:rPr>
          <w:ins w:id="1407" w:author="marcazal" w:date="2015-09-29T23:42:00Z"/>
        </w:rPr>
      </w:pPr>
    </w:p>
    <w:p w:rsidR="00DD23FA" w:rsidRDefault="00DD23FA" w:rsidP="009B5F91">
      <w:pPr>
        <w:rPr>
          <w:ins w:id="1408" w:author="marcazal" w:date="2015-09-29T23:42:00Z"/>
        </w:rPr>
      </w:pPr>
    </w:p>
    <w:p w:rsidR="00DD23FA" w:rsidRDefault="00DD23FA" w:rsidP="009B5F91">
      <w:pPr>
        <w:rPr>
          <w:ins w:id="1409" w:author="marcazal" w:date="2015-09-29T23:42:00Z"/>
        </w:rPr>
      </w:pPr>
    </w:p>
    <w:p w:rsidR="00DD23FA" w:rsidRPr="0099446F" w:rsidRDefault="00DD23FA" w:rsidP="009B5F91">
      <w:pPr>
        <w:rPr>
          <w:ins w:id="1410" w:author="marcazal" w:date="2015-09-29T03:07:00Z"/>
          <w:rPrChange w:id="1411" w:author="marcazal" w:date="2015-09-29T03:08:00Z">
            <w:rPr>
              <w:ins w:id="1412" w:author="marcazal" w:date="2015-09-29T03:07:00Z"/>
              <w:lang w:val="en-US"/>
            </w:rPr>
          </w:rPrChange>
        </w:rPr>
      </w:pPr>
    </w:p>
    <w:p w:rsidR="0099446F" w:rsidRPr="0099446F" w:rsidRDefault="0099446F" w:rsidP="009B5F91">
      <w:pPr>
        <w:rPr>
          <w:ins w:id="1413" w:author="marcazal" w:date="2015-09-28T18:24:00Z"/>
        </w:rPr>
      </w:pPr>
    </w:p>
    <w:p w:rsidR="002031DB" w:rsidRPr="004A7E16" w:rsidRDefault="00453A57" w:rsidP="009B5F91">
      <w:pPr>
        <w:rPr>
          <w:b/>
        </w:rPr>
      </w:pPr>
      <w:commentRangeStart w:id="1414"/>
      <w:commentRangeStart w:id="1415"/>
      <w:commentRangeStart w:id="1416"/>
      <w:r w:rsidRPr="004A7E16">
        <w:rPr>
          <w:b/>
        </w:rPr>
        <w:t xml:space="preserve">5.2.14 </w:t>
      </w:r>
      <w:ins w:id="1417" w:author="marcazal" w:date="2015-07-05T23:38:00Z">
        <w:r w:rsidR="005D5AC5">
          <w:rPr>
            <w:b/>
          </w:rPr>
          <w:t>Análisis e interpretación de los resultados</w:t>
        </w:r>
      </w:ins>
      <w:r w:rsidRPr="004A7E16">
        <w:rPr>
          <w:b/>
        </w:rPr>
        <w:t>.</w:t>
      </w:r>
      <w:commentRangeEnd w:id="1414"/>
      <w:r w:rsidR="000E2BDB">
        <w:rPr>
          <w:rStyle w:val="Refdecomentario"/>
        </w:rPr>
        <w:commentReference w:id="1414"/>
      </w:r>
      <w:commentRangeEnd w:id="1415"/>
      <w:commentRangeEnd w:id="1416"/>
      <w:r w:rsidR="008A5AE5">
        <w:rPr>
          <w:rStyle w:val="Refdecomentario"/>
        </w:rPr>
        <w:commentReference w:id="1415"/>
      </w:r>
      <w:r w:rsidR="0047335C">
        <w:rPr>
          <w:rStyle w:val="Refdecomentario"/>
        </w:rPr>
        <w:commentReference w:id="1416"/>
      </w:r>
    </w:p>
    <w:p w:rsidR="007D322A" w:rsidRDefault="008629F1">
      <w:pPr>
        <w:pStyle w:val="Textocomentario"/>
        <w:spacing w:line="276" w:lineRule="auto"/>
        <w:pPrChange w:id="1418" w:author="marcazal" w:date="2015-09-28T17:48:00Z">
          <w:pPr/>
        </w:pPrChange>
      </w:pPr>
      <w:commentRangeStart w:id="1419"/>
      <w:r>
        <w:rPr>
          <w:sz w:val="22"/>
          <w:szCs w:val="22"/>
        </w:rPr>
        <w:lastRenderedPageBreak/>
        <w:t xml:space="preserve">En esta sección </w:t>
      </w:r>
      <w:del w:id="1420" w:author="marcazal" w:date="2015-09-28T11:47:00Z">
        <w:r>
          <w:rPr>
            <w:sz w:val="22"/>
            <w:szCs w:val="22"/>
          </w:rPr>
          <w:delText xml:space="preserve">se responderán las preguntas de </w:delText>
        </w:r>
      </w:del>
      <w:del w:id="1421" w:author="marcazal" w:date="2015-09-28T11:46:00Z">
        <w:r>
          <w:rPr>
            <w:sz w:val="22"/>
            <w:szCs w:val="22"/>
          </w:rPr>
          <w:delText>investigación presentadas en la sección 5.2.4</w:delText>
        </w:r>
      </w:del>
      <w:ins w:id="1422" w:author="Vaio" w:date="2015-07-02T17:08:00Z">
        <w:del w:id="1423" w:author="marcazal" w:date="2015-09-28T11:46:00Z">
          <w:r>
            <w:rPr>
              <w:sz w:val="22"/>
              <w:szCs w:val="22"/>
            </w:rPr>
            <w:delText>.</w:delText>
          </w:r>
        </w:del>
      </w:ins>
      <w:ins w:id="1424" w:author="marcazal" w:date="2015-09-28T11:39:00Z">
        <w:r>
          <w:rPr>
            <w:sz w:val="22"/>
            <w:szCs w:val="22"/>
          </w:rPr>
          <w:t xml:space="preserve"> se presentan los resultados de las mediciones realizadas, </w:t>
        </w:r>
      </w:ins>
      <w:ins w:id="1425" w:author="marcazal" w:date="2015-09-28T11:48:00Z">
        <w:r w:rsidR="00D25E17" w:rsidRPr="00D25E17">
          <w:rPr>
            <w:sz w:val="22"/>
            <w:szCs w:val="22"/>
          </w:rPr>
          <w:t>Basado en estos</w:t>
        </w:r>
      </w:ins>
      <w:ins w:id="1426" w:author="marcazal" w:date="2015-09-28T11:39:00Z">
        <w:r>
          <w:rPr>
            <w:sz w:val="22"/>
            <w:szCs w:val="22"/>
          </w:rPr>
          <w:t xml:space="preserve"> resultados</w:t>
        </w:r>
      </w:ins>
      <w:ins w:id="1427" w:author="marcazal" w:date="2015-09-28T11:48:00Z">
        <w:r w:rsidR="00D25E17" w:rsidRPr="00D25E17">
          <w:rPr>
            <w:sz w:val="22"/>
            <w:szCs w:val="22"/>
          </w:rPr>
          <w:t xml:space="preserve"> obtenidos,</w:t>
        </w:r>
      </w:ins>
      <w:ins w:id="1428" w:author="marcazal" w:date="2015-09-28T11:39:00Z">
        <w:r>
          <w:rPr>
            <w:sz w:val="22"/>
            <w:szCs w:val="22"/>
          </w:rPr>
          <w:t xml:space="preserve"> se responden las preguntas de investigación</w:t>
        </w:r>
      </w:ins>
      <w:ins w:id="1429" w:author="marcazal" w:date="2015-09-28T11:48:00Z">
        <w:r w:rsidR="00D25E17" w:rsidRPr="00D25E17">
          <w:rPr>
            <w:sz w:val="22"/>
            <w:szCs w:val="22"/>
          </w:rPr>
          <w:t xml:space="preserve"> presentadas en la sección 5.2.4</w:t>
        </w:r>
      </w:ins>
      <w:ins w:id="1430" w:author="marcazal" w:date="2015-09-28T11:39:00Z">
        <w:r>
          <w:rPr>
            <w:sz w:val="22"/>
            <w:szCs w:val="22"/>
          </w:rPr>
          <w:t xml:space="preserve">. </w:t>
        </w:r>
      </w:ins>
      <w:ins w:id="1431" w:author="Vaio" w:date="2015-07-02T17:08:00Z">
        <w:r w:rsidR="00A22710">
          <w:t xml:space="preserve"> </w:t>
        </w:r>
      </w:ins>
      <w:commentRangeEnd w:id="1419"/>
      <w:r w:rsidR="00A22710">
        <w:rPr>
          <w:rStyle w:val="Refdecomentario"/>
        </w:rPr>
        <w:commentReference w:id="1419"/>
      </w:r>
    </w:p>
    <w:tbl>
      <w:tblPr>
        <w:tblStyle w:val="Tablaconcuadrcula"/>
        <w:tblpPr w:leftFromText="141" w:rightFromText="141" w:vertAnchor="text" w:horzAnchor="page" w:tblpX="2063" w:tblpY="1483"/>
        <w:tblW w:w="0" w:type="auto"/>
        <w:tblLayout w:type="fixed"/>
        <w:tblLook w:val="04A0"/>
      </w:tblPr>
      <w:tblGrid>
        <w:gridCol w:w="1396"/>
        <w:gridCol w:w="2869"/>
        <w:gridCol w:w="521"/>
        <w:gridCol w:w="3420"/>
        <w:gridCol w:w="514"/>
      </w:tblGrid>
      <w:tr w:rsidR="00F102CD" w:rsidRPr="007C3C7E" w:rsidDel="00FF26F6" w:rsidTr="004A7E16">
        <w:trPr>
          <w:trHeight w:val="447"/>
          <w:del w:id="1432" w:author="marcazal" w:date="2015-06-16T06:14:00Z"/>
        </w:trPr>
        <w:tc>
          <w:tcPr>
            <w:tcW w:w="1396" w:type="dxa"/>
          </w:tcPr>
          <w:p w:rsidR="00330620" w:rsidRPr="00330620" w:rsidRDefault="00330620" w:rsidP="00330620">
            <w:pPr>
              <w:jc w:val="center"/>
              <w:rPr>
                <w:del w:id="1433" w:author="marcazal" w:date="2015-06-16T06:14:00Z"/>
                <w:b/>
                <w:sz w:val="16"/>
              </w:rPr>
            </w:pPr>
            <w:del w:id="1434" w:author="marcazal" w:date="2015-06-16T06:14:00Z">
              <w:r w:rsidRPr="00330620">
                <w:rPr>
                  <w:b/>
                  <w:sz w:val="16"/>
                </w:rPr>
                <w:delText>Nombre de las vistas</w:delText>
              </w:r>
            </w:del>
          </w:p>
        </w:tc>
        <w:tc>
          <w:tcPr>
            <w:tcW w:w="2869" w:type="dxa"/>
          </w:tcPr>
          <w:p w:rsidR="00330620" w:rsidRPr="00330620" w:rsidRDefault="00330620" w:rsidP="00330620">
            <w:pPr>
              <w:jc w:val="center"/>
              <w:rPr>
                <w:del w:id="1435" w:author="marcazal" w:date="2015-06-16T06:14:00Z"/>
                <w:b/>
                <w:sz w:val="16"/>
              </w:rPr>
            </w:pPr>
            <w:del w:id="1436" w:author="marcazal" w:date="2015-06-16T06:14:00Z">
              <w:r w:rsidRPr="00330620">
                <w:rPr>
                  <w:b/>
                  <w:sz w:val="16"/>
                </w:rPr>
                <w:delText>TMA</w:delText>
              </w:r>
            </w:del>
          </w:p>
        </w:tc>
        <w:tc>
          <w:tcPr>
            <w:tcW w:w="521" w:type="dxa"/>
          </w:tcPr>
          <w:p w:rsidR="00330620" w:rsidRPr="00330620" w:rsidRDefault="00330620" w:rsidP="00330620">
            <w:pPr>
              <w:jc w:val="center"/>
              <w:rPr>
                <w:del w:id="1437" w:author="marcazal" w:date="2015-06-16T06:14:00Z"/>
                <w:b/>
                <w:sz w:val="16"/>
              </w:rPr>
            </w:pPr>
            <w:del w:id="1438" w:author="marcazal" w:date="2015-06-16T06:14:00Z">
              <w:r w:rsidRPr="00330620">
                <w:rPr>
                  <w:b/>
                  <w:sz w:val="16"/>
                </w:rPr>
                <w:delText>NGA</w:delText>
              </w:r>
            </w:del>
          </w:p>
        </w:tc>
        <w:tc>
          <w:tcPr>
            <w:tcW w:w="3420" w:type="dxa"/>
          </w:tcPr>
          <w:p w:rsidR="00330620" w:rsidRPr="00330620" w:rsidRDefault="00330620" w:rsidP="00330620">
            <w:pPr>
              <w:jc w:val="center"/>
              <w:rPr>
                <w:del w:id="1439" w:author="marcazal" w:date="2015-06-16T06:14:00Z"/>
                <w:b/>
                <w:sz w:val="16"/>
              </w:rPr>
            </w:pPr>
            <w:del w:id="1440" w:author="marcazal" w:date="2015-06-16T06:14:00Z">
              <w:r w:rsidRPr="00330620">
                <w:rPr>
                  <w:b/>
                  <w:sz w:val="16"/>
                </w:rPr>
                <w:delText>TMB</w:delText>
              </w:r>
            </w:del>
          </w:p>
        </w:tc>
        <w:tc>
          <w:tcPr>
            <w:tcW w:w="514" w:type="dxa"/>
          </w:tcPr>
          <w:p w:rsidR="00330620" w:rsidRPr="00330620" w:rsidRDefault="00330620" w:rsidP="00330620">
            <w:pPr>
              <w:jc w:val="center"/>
              <w:rPr>
                <w:del w:id="1441" w:author="marcazal" w:date="2015-06-16T06:14:00Z"/>
                <w:b/>
                <w:sz w:val="16"/>
              </w:rPr>
            </w:pPr>
            <w:del w:id="1442" w:author="marcazal" w:date="2015-06-16T06:14:00Z">
              <w:r w:rsidRPr="00330620">
                <w:rPr>
                  <w:b/>
                  <w:sz w:val="16"/>
                </w:rPr>
                <w:delText>NGB</w:delText>
              </w:r>
            </w:del>
          </w:p>
        </w:tc>
      </w:tr>
      <w:tr w:rsidR="00F102CD" w:rsidRPr="007C3C7E" w:rsidDel="00FF26F6" w:rsidTr="004A7E16">
        <w:trPr>
          <w:trHeight w:val="447"/>
          <w:del w:id="1443" w:author="marcazal" w:date="2015-06-16T06:14:00Z"/>
        </w:trPr>
        <w:tc>
          <w:tcPr>
            <w:tcW w:w="1396" w:type="dxa"/>
          </w:tcPr>
          <w:p w:rsidR="00330620" w:rsidRDefault="00453A57" w:rsidP="00330620">
            <w:pPr>
              <w:jc w:val="center"/>
              <w:rPr>
                <w:del w:id="1444" w:author="marcazal" w:date="2015-06-16T06:14:00Z"/>
                <w:b/>
                <w:sz w:val="16"/>
                <w:lang w:val="es-PY"/>
              </w:rPr>
            </w:pPr>
            <w:del w:id="1445" w:author="marcazal" w:date="2015-06-16T06:14:00Z">
              <w:r w:rsidRPr="004A7E16">
                <w:rPr>
                  <w:b/>
                  <w:sz w:val="16"/>
                </w:rPr>
                <w:delText>Agregar persona</w:delText>
              </w:r>
            </w:del>
          </w:p>
        </w:tc>
        <w:tc>
          <w:tcPr>
            <w:tcW w:w="2869" w:type="dxa"/>
          </w:tcPr>
          <w:p w:rsidR="00330620" w:rsidRDefault="00F102CD" w:rsidP="00330620">
            <w:pPr>
              <w:jc w:val="center"/>
              <w:rPr>
                <w:del w:id="1446" w:author="marcazal" w:date="2015-06-16T06:14:00Z"/>
                <w:sz w:val="16"/>
              </w:rPr>
            </w:pPr>
            <w:del w:id="1447" w:author="marcazal" w:date="2015-06-15T21:27:00Z">
              <w:r w:rsidDel="003F7BB6">
                <w:rPr>
                  <w:sz w:val="16"/>
                </w:rPr>
                <w:delText>50 minutos = 40 minutos + 7 minutos + 3 minutos</w:delText>
              </w:r>
            </w:del>
          </w:p>
        </w:tc>
        <w:tc>
          <w:tcPr>
            <w:tcW w:w="521" w:type="dxa"/>
          </w:tcPr>
          <w:p w:rsidR="00330620" w:rsidRDefault="00F102CD" w:rsidP="00330620">
            <w:pPr>
              <w:jc w:val="center"/>
              <w:rPr>
                <w:del w:id="1448" w:author="marcazal" w:date="2015-06-16T06:14:00Z"/>
                <w:sz w:val="16"/>
              </w:rPr>
            </w:pPr>
            <w:del w:id="1449" w:author="marcazal" w:date="2015-06-16T06:14:00Z">
              <w:r w:rsidDel="00FF26F6">
                <w:rPr>
                  <w:sz w:val="16"/>
                </w:rPr>
                <w:delText>3</w:delText>
              </w:r>
            </w:del>
          </w:p>
        </w:tc>
        <w:tc>
          <w:tcPr>
            <w:tcW w:w="3420" w:type="dxa"/>
          </w:tcPr>
          <w:p w:rsidR="00330620" w:rsidRDefault="00F102CD" w:rsidP="00330620">
            <w:pPr>
              <w:jc w:val="center"/>
              <w:rPr>
                <w:del w:id="1450" w:author="marcazal" w:date="2015-06-16T06:14:00Z"/>
                <w:sz w:val="16"/>
              </w:rPr>
            </w:pPr>
            <w:del w:id="1451" w:author="marcazal" w:date="2015-06-16T06:14:00Z">
              <w:r w:rsidDel="00FF26F6">
                <w:rPr>
                  <w:sz w:val="16"/>
                </w:rPr>
                <w:delText>56</w:delText>
              </w:r>
            </w:del>
            <w:del w:id="1452" w:author="marcazal" w:date="2015-06-15T21:29:00Z">
              <w:r w:rsidDel="00BF359B">
                <w:rPr>
                  <w:sz w:val="16"/>
                </w:rPr>
                <w:delText>minutos =</w:delText>
              </w:r>
            </w:del>
            <w:del w:id="1453" w:author="marcazal" w:date="2015-06-15T21:28:00Z">
              <w:r w:rsidDel="00BF359B">
                <w:rPr>
                  <w:sz w:val="16"/>
                </w:rPr>
                <w:delText xml:space="preserve"> 42 minutos + 10 minutos + 2 minutos + 2 minutos</w:delText>
              </w:r>
            </w:del>
          </w:p>
        </w:tc>
        <w:tc>
          <w:tcPr>
            <w:tcW w:w="514" w:type="dxa"/>
          </w:tcPr>
          <w:p w:rsidR="00330620" w:rsidRDefault="00F102CD" w:rsidP="00330620">
            <w:pPr>
              <w:jc w:val="center"/>
              <w:rPr>
                <w:del w:id="1454" w:author="marcazal" w:date="2015-06-16T06:14:00Z"/>
                <w:sz w:val="16"/>
              </w:rPr>
            </w:pPr>
            <w:del w:id="1455" w:author="marcazal" w:date="2015-06-16T06:14:00Z">
              <w:r w:rsidDel="00FF26F6">
                <w:rPr>
                  <w:sz w:val="16"/>
                </w:rPr>
                <w:delText>4</w:delText>
              </w:r>
            </w:del>
          </w:p>
        </w:tc>
      </w:tr>
      <w:tr w:rsidR="00F102CD" w:rsidRPr="007C3C7E" w:rsidDel="00FF26F6" w:rsidTr="004A7E16">
        <w:trPr>
          <w:trHeight w:val="447"/>
          <w:del w:id="1456" w:author="marcazal" w:date="2015-06-16T06:14:00Z"/>
        </w:trPr>
        <w:tc>
          <w:tcPr>
            <w:tcW w:w="1396" w:type="dxa"/>
          </w:tcPr>
          <w:p w:rsidR="00330620" w:rsidRPr="00330620" w:rsidRDefault="00330620" w:rsidP="00330620">
            <w:pPr>
              <w:jc w:val="center"/>
              <w:rPr>
                <w:del w:id="1457" w:author="marcazal" w:date="2015-06-16T06:14:00Z"/>
                <w:b/>
                <w:sz w:val="16"/>
              </w:rPr>
            </w:pPr>
            <w:del w:id="1458" w:author="marcazal" w:date="2015-06-16T06:14:00Z">
              <w:r w:rsidRPr="00330620">
                <w:rPr>
                  <w:b/>
                  <w:sz w:val="16"/>
                </w:rPr>
                <w:delText>Mostrar persona</w:delText>
              </w:r>
            </w:del>
          </w:p>
        </w:tc>
        <w:tc>
          <w:tcPr>
            <w:tcW w:w="2869" w:type="dxa"/>
          </w:tcPr>
          <w:p w:rsidR="00330620" w:rsidRDefault="00F102CD" w:rsidP="00330620">
            <w:pPr>
              <w:jc w:val="center"/>
              <w:rPr>
                <w:del w:id="1459" w:author="marcazal" w:date="2015-06-16T06:14:00Z"/>
                <w:sz w:val="16"/>
              </w:rPr>
            </w:pPr>
            <w:del w:id="1460" w:author="marcazal" w:date="2015-06-16T06:14:00Z">
              <w:r w:rsidDel="00FF26F6">
                <w:rPr>
                  <w:sz w:val="16"/>
                </w:rPr>
                <w:delText>27</w:delText>
              </w:r>
            </w:del>
            <w:del w:id="1461" w:author="marcazal" w:date="2015-06-15T21:28:00Z">
              <w:r w:rsidDel="00BF359B">
                <w:rPr>
                  <w:sz w:val="16"/>
                </w:rPr>
                <w:delText xml:space="preserve"> minutos</w:delText>
              </w:r>
            </w:del>
          </w:p>
        </w:tc>
        <w:tc>
          <w:tcPr>
            <w:tcW w:w="521" w:type="dxa"/>
          </w:tcPr>
          <w:p w:rsidR="00330620" w:rsidRDefault="00F102CD" w:rsidP="00330620">
            <w:pPr>
              <w:jc w:val="center"/>
              <w:rPr>
                <w:del w:id="1462" w:author="marcazal" w:date="2015-06-16T06:14:00Z"/>
                <w:sz w:val="16"/>
              </w:rPr>
            </w:pPr>
            <w:del w:id="1463" w:author="marcazal" w:date="2015-06-16T06:14:00Z">
              <w:r w:rsidDel="00FF26F6">
                <w:rPr>
                  <w:sz w:val="16"/>
                </w:rPr>
                <w:delText>1</w:delText>
              </w:r>
            </w:del>
          </w:p>
        </w:tc>
        <w:tc>
          <w:tcPr>
            <w:tcW w:w="3420" w:type="dxa"/>
          </w:tcPr>
          <w:p w:rsidR="00330620" w:rsidRDefault="00F102CD" w:rsidP="00330620">
            <w:pPr>
              <w:jc w:val="center"/>
              <w:rPr>
                <w:del w:id="1464" w:author="marcazal" w:date="2015-06-16T06:14:00Z"/>
                <w:sz w:val="16"/>
              </w:rPr>
            </w:pPr>
            <w:del w:id="1465" w:author="marcazal" w:date="2015-06-16T06:14:00Z">
              <w:r w:rsidDel="00FF26F6">
                <w:rPr>
                  <w:sz w:val="16"/>
                </w:rPr>
                <w:delText>28</w:delText>
              </w:r>
            </w:del>
            <w:del w:id="1466" w:author="marcazal" w:date="2015-06-15T21:29:00Z">
              <w:r w:rsidDel="00BF359B">
                <w:rPr>
                  <w:sz w:val="16"/>
                </w:rPr>
                <w:delText xml:space="preserve"> minutos</w:delText>
              </w:r>
            </w:del>
          </w:p>
        </w:tc>
        <w:tc>
          <w:tcPr>
            <w:tcW w:w="514" w:type="dxa"/>
          </w:tcPr>
          <w:p w:rsidR="00330620" w:rsidRDefault="00F102CD" w:rsidP="00330620">
            <w:pPr>
              <w:jc w:val="center"/>
              <w:rPr>
                <w:del w:id="1467" w:author="marcazal" w:date="2015-06-16T06:14:00Z"/>
                <w:sz w:val="16"/>
              </w:rPr>
            </w:pPr>
            <w:del w:id="1468" w:author="marcazal" w:date="2015-06-16T06:14:00Z">
              <w:r w:rsidDel="00FF26F6">
                <w:rPr>
                  <w:sz w:val="16"/>
                </w:rPr>
                <w:delText>1</w:delText>
              </w:r>
            </w:del>
          </w:p>
        </w:tc>
      </w:tr>
      <w:tr w:rsidR="00F102CD" w:rsidRPr="007C3C7E" w:rsidDel="00FF26F6" w:rsidTr="004A7E16">
        <w:trPr>
          <w:trHeight w:val="447"/>
          <w:del w:id="1469" w:author="marcazal" w:date="2015-06-16T06:14:00Z"/>
        </w:trPr>
        <w:tc>
          <w:tcPr>
            <w:tcW w:w="1396" w:type="dxa"/>
          </w:tcPr>
          <w:p w:rsidR="00330620" w:rsidRPr="00330620" w:rsidRDefault="00330620" w:rsidP="00330620">
            <w:pPr>
              <w:jc w:val="center"/>
              <w:rPr>
                <w:del w:id="1470" w:author="marcazal" w:date="2015-06-16T06:14:00Z"/>
                <w:b/>
                <w:sz w:val="16"/>
              </w:rPr>
            </w:pPr>
            <w:del w:id="1471" w:author="marcazal" w:date="2015-06-16T06:14:00Z">
              <w:r w:rsidRPr="00330620">
                <w:rPr>
                  <w:b/>
                  <w:sz w:val="16"/>
                </w:rPr>
                <w:delText>Remover persona</w:delText>
              </w:r>
            </w:del>
          </w:p>
        </w:tc>
        <w:tc>
          <w:tcPr>
            <w:tcW w:w="2869" w:type="dxa"/>
          </w:tcPr>
          <w:p w:rsidR="00330620" w:rsidRDefault="00F102CD" w:rsidP="00330620">
            <w:pPr>
              <w:jc w:val="center"/>
              <w:rPr>
                <w:del w:id="1472" w:author="marcazal" w:date="2015-06-16T06:14:00Z"/>
                <w:sz w:val="16"/>
              </w:rPr>
            </w:pPr>
            <w:del w:id="1473" w:author="marcazal" w:date="2015-06-16T06:14:00Z">
              <w:r w:rsidDel="00FF26F6">
                <w:rPr>
                  <w:sz w:val="16"/>
                </w:rPr>
                <w:delText>29</w:delText>
              </w:r>
            </w:del>
            <w:del w:id="1474" w:author="marcazal" w:date="2015-06-15T21:28:00Z">
              <w:r w:rsidDel="00BF359B">
                <w:rPr>
                  <w:sz w:val="16"/>
                </w:rPr>
                <w:delText xml:space="preserve"> minutos = 24 minutos + 4 minutos</w:delText>
              </w:r>
            </w:del>
          </w:p>
        </w:tc>
        <w:tc>
          <w:tcPr>
            <w:tcW w:w="521" w:type="dxa"/>
          </w:tcPr>
          <w:p w:rsidR="00330620" w:rsidRDefault="00F102CD" w:rsidP="00330620">
            <w:pPr>
              <w:jc w:val="center"/>
              <w:rPr>
                <w:del w:id="1475" w:author="marcazal" w:date="2015-06-16T06:14:00Z"/>
                <w:sz w:val="16"/>
              </w:rPr>
            </w:pPr>
            <w:del w:id="1476" w:author="marcazal" w:date="2015-06-16T06:14:00Z">
              <w:r w:rsidDel="00FF26F6">
                <w:rPr>
                  <w:sz w:val="16"/>
                </w:rPr>
                <w:delText>2</w:delText>
              </w:r>
            </w:del>
          </w:p>
        </w:tc>
        <w:tc>
          <w:tcPr>
            <w:tcW w:w="3420" w:type="dxa"/>
          </w:tcPr>
          <w:p w:rsidR="00330620" w:rsidRDefault="00F102CD" w:rsidP="00330620">
            <w:pPr>
              <w:jc w:val="center"/>
              <w:rPr>
                <w:del w:id="1477" w:author="marcazal" w:date="2015-06-16T06:14:00Z"/>
                <w:sz w:val="16"/>
              </w:rPr>
            </w:pPr>
            <w:del w:id="1478" w:author="marcazal" w:date="2015-06-16T06:14:00Z">
              <w:r w:rsidDel="00FF26F6">
                <w:rPr>
                  <w:sz w:val="16"/>
                </w:rPr>
                <w:delText>30</w:delText>
              </w:r>
            </w:del>
            <w:del w:id="1479" w:author="marcazal" w:date="2015-06-15T21:29:00Z">
              <w:r w:rsidDel="00BF359B">
                <w:rPr>
                  <w:sz w:val="16"/>
                </w:rPr>
                <w:delText xml:space="preserve"> minutos = 25 minutos + 4 minutos + 1 minuto</w:delText>
              </w:r>
            </w:del>
          </w:p>
        </w:tc>
        <w:tc>
          <w:tcPr>
            <w:tcW w:w="514" w:type="dxa"/>
          </w:tcPr>
          <w:p w:rsidR="00330620" w:rsidRDefault="00F102CD" w:rsidP="00330620">
            <w:pPr>
              <w:jc w:val="center"/>
              <w:rPr>
                <w:del w:id="1480" w:author="marcazal" w:date="2015-06-16T06:14:00Z"/>
                <w:sz w:val="16"/>
              </w:rPr>
            </w:pPr>
            <w:del w:id="1481" w:author="marcazal" w:date="2015-06-16T06:14:00Z">
              <w:r w:rsidDel="00FF26F6">
                <w:rPr>
                  <w:sz w:val="16"/>
                </w:rPr>
                <w:delText>3</w:delText>
              </w:r>
            </w:del>
          </w:p>
        </w:tc>
      </w:tr>
      <w:tr w:rsidR="00F102CD" w:rsidRPr="007C3C7E" w:rsidDel="00FF26F6" w:rsidTr="004A7E16">
        <w:trPr>
          <w:trHeight w:val="447"/>
          <w:del w:id="1482" w:author="marcazal" w:date="2015-06-16T06:14:00Z"/>
        </w:trPr>
        <w:tc>
          <w:tcPr>
            <w:tcW w:w="1396" w:type="dxa"/>
          </w:tcPr>
          <w:p w:rsidR="00330620" w:rsidRPr="00330620" w:rsidRDefault="00330620" w:rsidP="00330620">
            <w:pPr>
              <w:jc w:val="center"/>
              <w:rPr>
                <w:del w:id="1483" w:author="marcazal" w:date="2015-06-16T06:14:00Z"/>
                <w:b/>
                <w:sz w:val="16"/>
              </w:rPr>
            </w:pPr>
            <w:del w:id="1484" w:author="marcazal" w:date="2015-06-16T06:14:00Z">
              <w:r w:rsidRPr="00330620">
                <w:rPr>
                  <w:b/>
                  <w:sz w:val="16"/>
                </w:rPr>
                <w:delText>Totales</w:delText>
              </w:r>
            </w:del>
          </w:p>
        </w:tc>
        <w:tc>
          <w:tcPr>
            <w:tcW w:w="2869" w:type="dxa"/>
          </w:tcPr>
          <w:p w:rsidR="00330620" w:rsidRDefault="00F102CD" w:rsidP="00330620">
            <w:pPr>
              <w:jc w:val="center"/>
              <w:rPr>
                <w:del w:id="1485" w:author="marcazal" w:date="2015-06-16T06:14:00Z"/>
                <w:sz w:val="16"/>
              </w:rPr>
            </w:pPr>
            <w:del w:id="1486" w:author="marcazal" w:date="2015-06-16T06:14:00Z">
              <w:r w:rsidDel="00FF26F6">
                <w:rPr>
                  <w:sz w:val="16"/>
                </w:rPr>
                <w:delText>106</w:delText>
              </w:r>
            </w:del>
            <w:del w:id="1487" w:author="marcazal" w:date="2015-06-15T21:28:00Z">
              <w:r w:rsidDel="00BF359B">
                <w:rPr>
                  <w:sz w:val="16"/>
                </w:rPr>
                <w:delText xml:space="preserve"> minutos</w:delText>
              </w:r>
            </w:del>
          </w:p>
        </w:tc>
        <w:tc>
          <w:tcPr>
            <w:tcW w:w="521" w:type="dxa"/>
          </w:tcPr>
          <w:p w:rsidR="00330620" w:rsidRDefault="00F102CD" w:rsidP="00330620">
            <w:pPr>
              <w:jc w:val="center"/>
              <w:rPr>
                <w:del w:id="1488" w:author="marcazal" w:date="2015-06-16T06:14:00Z"/>
                <w:sz w:val="16"/>
              </w:rPr>
            </w:pPr>
            <w:del w:id="1489" w:author="marcazal" w:date="2015-06-16T06:14:00Z">
              <w:r w:rsidDel="00FF26F6">
                <w:rPr>
                  <w:sz w:val="16"/>
                </w:rPr>
                <w:delText>6</w:delText>
              </w:r>
            </w:del>
          </w:p>
        </w:tc>
        <w:tc>
          <w:tcPr>
            <w:tcW w:w="3420" w:type="dxa"/>
          </w:tcPr>
          <w:p w:rsidR="00330620" w:rsidRDefault="00F102CD" w:rsidP="00330620">
            <w:pPr>
              <w:jc w:val="center"/>
              <w:rPr>
                <w:del w:id="1490" w:author="marcazal" w:date="2015-06-16T06:14:00Z"/>
                <w:sz w:val="16"/>
              </w:rPr>
            </w:pPr>
            <w:del w:id="1491" w:author="marcazal" w:date="2015-06-16T06:14:00Z">
              <w:r w:rsidDel="00FF26F6">
                <w:rPr>
                  <w:sz w:val="16"/>
                </w:rPr>
                <w:delText>116</w:delText>
              </w:r>
            </w:del>
            <w:del w:id="1492" w:author="marcazal" w:date="2015-06-15T21:29:00Z">
              <w:r w:rsidDel="00BF359B">
                <w:rPr>
                  <w:sz w:val="16"/>
                </w:rPr>
                <w:delText xml:space="preserve"> minutos</w:delText>
              </w:r>
            </w:del>
          </w:p>
        </w:tc>
        <w:tc>
          <w:tcPr>
            <w:tcW w:w="514" w:type="dxa"/>
          </w:tcPr>
          <w:p w:rsidR="00330620" w:rsidRDefault="00F102CD" w:rsidP="00330620">
            <w:pPr>
              <w:keepNext/>
              <w:jc w:val="center"/>
              <w:rPr>
                <w:del w:id="1493" w:author="marcazal" w:date="2015-06-16T06:14:00Z"/>
                <w:sz w:val="16"/>
              </w:rPr>
            </w:pPr>
            <w:del w:id="1494" w:author="marcazal" w:date="2015-06-16T06:14:00Z">
              <w:r w:rsidDel="00FF26F6">
                <w:rPr>
                  <w:sz w:val="16"/>
                </w:rPr>
                <w:delText>8</w:delText>
              </w:r>
            </w:del>
          </w:p>
        </w:tc>
      </w:tr>
    </w:tbl>
    <w:p w:rsidR="008F465D" w:rsidDel="004D192C" w:rsidRDefault="00F102CD" w:rsidP="008F465D">
      <w:pPr>
        <w:rPr>
          <w:del w:id="1495" w:author="marcazal" w:date="2015-06-16T04:31:00Z"/>
        </w:rPr>
      </w:pPr>
      <w:r w:rsidRPr="0027336E">
        <w:t xml:space="preserve"> </w:t>
      </w:r>
      <w:r w:rsidR="008F465D" w:rsidRPr="0027336E">
        <w:t xml:space="preserve">PI1: ¿Consume una mayor cantidad de tiempo </w:t>
      </w:r>
      <w:r w:rsidR="00406961">
        <w:t>modelar la aplicación utilizando</w:t>
      </w:r>
      <w:r w:rsidR="008F465D" w:rsidRPr="0027336E">
        <w:t xml:space="preserve"> el método B que el método A?</w:t>
      </w:r>
    </w:p>
    <w:p w:rsidR="00847727" w:rsidDel="004D192C" w:rsidRDefault="00847727" w:rsidP="008F465D">
      <w:pPr>
        <w:rPr>
          <w:del w:id="1496" w:author="marcazal" w:date="2015-06-16T04:31:00Z"/>
        </w:rPr>
      </w:pPr>
    </w:p>
    <w:p w:rsidR="00330620" w:rsidRDefault="00330620" w:rsidP="00330620">
      <w:pPr>
        <w:pStyle w:val="Epgrafe"/>
        <w:rPr>
          <w:del w:id="1497" w:author="marcazal" w:date="2015-06-16T04:31:00Z"/>
        </w:rPr>
      </w:pPr>
    </w:p>
    <w:p w:rsidR="0027682F" w:rsidRDefault="0027682F">
      <w:pPr>
        <w:rPr>
          <w:ins w:id="1498" w:author="marcazal" w:date="2015-06-16T06:07:00Z"/>
        </w:rPr>
      </w:pPr>
    </w:p>
    <w:tbl>
      <w:tblPr>
        <w:tblStyle w:val="Tablaconcuadrcula"/>
        <w:tblpPr w:leftFromText="141" w:rightFromText="141" w:vertAnchor="text" w:horzAnchor="margin" w:tblpY="650"/>
        <w:tblW w:w="0" w:type="auto"/>
        <w:tblLayout w:type="fixed"/>
        <w:tblLook w:val="04A0"/>
      </w:tblPr>
      <w:tblGrid>
        <w:gridCol w:w="1396"/>
        <w:gridCol w:w="2869"/>
        <w:gridCol w:w="521"/>
        <w:gridCol w:w="3420"/>
        <w:gridCol w:w="514"/>
      </w:tblGrid>
      <w:tr w:rsidR="00FF26F6" w:rsidRPr="007C3C7E" w:rsidTr="00FF26F6">
        <w:trPr>
          <w:trHeight w:val="447"/>
          <w:ins w:id="1499" w:author="marcazal" w:date="2015-06-16T06:14:00Z"/>
        </w:trPr>
        <w:tc>
          <w:tcPr>
            <w:tcW w:w="1396" w:type="dxa"/>
          </w:tcPr>
          <w:p w:rsidR="00FF26F6" w:rsidRPr="004D192C" w:rsidRDefault="00FF26F6" w:rsidP="00FF26F6">
            <w:pPr>
              <w:jc w:val="center"/>
              <w:rPr>
                <w:ins w:id="1500" w:author="marcazal" w:date="2015-06-16T06:14:00Z"/>
                <w:b/>
                <w:sz w:val="16"/>
              </w:rPr>
            </w:pPr>
            <w:ins w:id="1501" w:author="marcazal" w:date="2015-06-16T06:14:00Z">
              <w:r w:rsidRPr="004D192C">
                <w:rPr>
                  <w:b/>
                  <w:sz w:val="16"/>
                </w:rPr>
                <w:t>Nombre de las vistas</w:t>
              </w:r>
            </w:ins>
          </w:p>
        </w:tc>
        <w:tc>
          <w:tcPr>
            <w:tcW w:w="2869" w:type="dxa"/>
          </w:tcPr>
          <w:p w:rsidR="00FF26F6" w:rsidRPr="004D192C" w:rsidDel="006B45CD" w:rsidRDefault="00FF26F6" w:rsidP="00FF26F6">
            <w:pPr>
              <w:jc w:val="center"/>
              <w:rPr>
                <w:ins w:id="1502" w:author="marcazal" w:date="2015-06-16T06:14:00Z"/>
                <w:b/>
                <w:sz w:val="16"/>
              </w:rPr>
            </w:pPr>
            <w:ins w:id="1503" w:author="marcazal" w:date="2015-06-16T06:14:00Z">
              <w:r w:rsidRPr="004D192C">
                <w:rPr>
                  <w:b/>
                  <w:sz w:val="16"/>
                </w:rPr>
                <w:t>TMA</w:t>
              </w:r>
            </w:ins>
          </w:p>
        </w:tc>
        <w:tc>
          <w:tcPr>
            <w:tcW w:w="521" w:type="dxa"/>
          </w:tcPr>
          <w:p w:rsidR="00FF26F6" w:rsidRPr="004D192C" w:rsidRDefault="00FF26F6" w:rsidP="00FF26F6">
            <w:pPr>
              <w:jc w:val="center"/>
              <w:rPr>
                <w:ins w:id="1504" w:author="marcazal" w:date="2015-06-16T06:14:00Z"/>
                <w:b/>
                <w:sz w:val="16"/>
              </w:rPr>
            </w:pPr>
            <w:ins w:id="1505" w:author="marcazal" w:date="2015-06-16T06:14:00Z">
              <w:r w:rsidRPr="004D192C">
                <w:rPr>
                  <w:b/>
                  <w:sz w:val="16"/>
                </w:rPr>
                <w:t>NGA</w:t>
              </w:r>
            </w:ins>
          </w:p>
        </w:tc>
        <w:tc>
          <w:tcPr>
            <w:tcW w:w="3420" w:type="dxa"/>
          </w:tcPr>
          <w:p w:rsidR="00FF26F6" w:rsidRPr="004D192C" w:rsidDel="006B45CD" w:rsidRDefault="00FF26F6" w:rsidP="00FF26F6">
            <w:pPr>
              <w:jc w:val="center"/>
              <w:rPr>
                <w:ins w:id="1506" w:author="marcazal" w:date="2015-06-16T06:14:00Z"/>
                <w:b/>
                <w:sz w:val="16"/>
              </w:rPr>
            </w:pPr>
            <w:ins w:id="1507" w:author="marcazal" w:date="2015-06-16T06:14:00Z">
              <w:r w:rsidRPr="004D192C">
                <w:rPr>
                  <w:b/>
                  <w:sz w:val="16"/>
                </w:rPr>
                <w:t>TMB</w:t>
              </w:r>
            </w:ins>
          </w:p>
        </w:tc>
        <w:tc>
          <w:tcPr>
            <w:tcW w:w="514" w:type="dxa"/>
          </w:tcPr>
          <w:p w:rsidR="00FF26F6" w:rsidRPr="004D192C" w:rsidRDefault="00FF26F6" w:rsidP="00FF26F6">
            <w:pPr>
              <w:jc w:val="center"/>
              <w:rPr>
                <w:ins w:id="1508" w:author="marcazal" w:date="2015-06-16T06:14:00Z"/>
                <w:b/>
                <w:sz w:val="16"/>
              </w:rPr>
            </w:pPr>
            <w:ins w:id="1509" w:author="marcazal" w:date="2015-06-16T06:14:00Z">
              <w:r w:rsidRPr="004D192C">
                <w:rPr>
                  <w:b/>
                  <w:sz w:val="16"/>
                </w:rPr>
                <w:t>NGB</w:t>
              </w:r>
            </w:ins>
          </w:p>
        </w:tc>
      </w:tr>
      <w:tr w:rsidR="00FF26F6" w:rsidRPr="007C3C7E" w:rsidTr="00FF26F6">
        <w:trPr>
          <w:trHeight w:val="447"/>
          <w:ins w:id="1510" w:author="marcazal" w:date="2015-06-16T06:14:00Z"/>
        </w:trPr>
        <w:tc>
          <w:tcPr>
            <w:tcW w:w="1396" w:type="dxa"/>
          </w:tcPr>
          <w:p w:rsidR="00FF26F6" w:rsidRPr="004D192C" w:rsidRDefault="00FF26F6" w:rsidP="00FF26F6">
            <w:pPr>
              <w:jc w:val="center"/>
              <w:rPr>
                <w:ins w:id="1511" w:author="marcazal" w:date="2015-06-16T06:14:00Z"/>
                <w:b/>
                <w:sz w:val="16"/>
                <w:lang w:val="es-PY"/>
              </w:rPr>
            </w:pPr>
            <w:ins w:id="1512" w:author="marcazal" w:date="2015-06-16T06:14:00Z">
              <w:r w:rsidRPr="004D192C">
                <w:rPr>
                  <w:b/>
                  <w:sz w:val="16"/>
                </w:rPr>
                <w:t>Agregar persona</w:t>
              </w:r>
            </w:ins>
          </w:p>
        </w:tc>
        <w:tc>
          <w:tcPr>
            <w:tcW w:w="2869" w:type="dxa"/>
          </w:tcPr>
          <w:p w:rsidR="00FF26F6" w:rsidRPr="007B441D" w:rsidRDefault="00FF26F6" w:rsidP="00FF26F6">
            <w:pPr>
              <w:jc w:val="center"/>
              <w:rPr>
                <w:ins w:id="1513" w:author="marcazal" w:date="2015-06-16T06:14:00Z"/>
                <w:sz w:val="16"/>
              </w:rPr>
            </w:pPr>
            <w:ins w:id="1514" w:author="marcazal" w:date="2015-06-16T06:14:00Z">
              <w:r>
                <w:rPr>
                  <w:sz w:val="16"/>
                </w:rPr>
                <w:t>50</w:t>
              </w:r>
            </w:ins>
          </w:p>
        </w:tc>
        <w:tc>
          <w:tcPr>
            <w:tcW w:w="521" w:type="dxa"/>
          </w:tcPr>
          <w:p w:rsidR="00FF26F6" w:rsidRPr="0027336E" w:rsidRDefault="00FF26F6" w:rsidP="00FF26F6">
            <w:pPr>
              <w:jc w:val="center"/>
              <w:rPr>
                <w:ins w:id="1515" w:author="marcazal" w:date="2015-06-16T06:14:00Z"/>
                <w:sz w:val="16"/>
              </w:rPr>
            </w:pPr>
            <w:ins w:id="1516" w:author="marcazal" w:date="2015-06-16T06:14:00Z">
              <w:r>
                <w:rPr>
                  <w:sz w:val="16"/>
                </w:rPr>
                <w:t>3</w:t>
              </w:r>
            </w:ins>
          </w:p>
        </w:tc>
        <w:tc>
          <w:tcPr>
            <w:tcW w:w="3420" w:type="dxa"/>
          </w:tcPr>
          <w:p w:rsidR="00FF26F6" w:rsidRPr="007B441D" w:rsidRDefault="00FF26F6" w:rsidP="00FF26F6">
            <w:pPr>
              <w:jc w:val="center"/>
              <w:rPr>
                <w:ins w:id="1517" w:author="marcazal" w:date="2015-06-16T06:14:00Z"/>
                <w:sz w:val="16"/>
              </w:rPr>
            </w:pPr>
            <w:ins w:id="1518" w:author="marcazal" w:date="2015-06-16T06:14:00Z">
              <w:r>
                <w:rPr>
                  <w:sz w:val="16"/>
                </w:rPr>
                <w:t>56</w:t>
              </w:r>
            </w:ins>
          </w:p>
        </w:tc>
        <w:tc>
          <w:tcPr>
            <w:tcW w:w="514" w:type="dxa"/>
          </w:tcPr>
          <w:p w:rsidR="00FF26F6" w:rsidRPr="0027336E" w:rsidRDefault="00FF26F6" w:rsidP="00FF26F6">
            <w:pPr>
              <w:jc w:val="center"/>
              <w:rPr>
                <w:ins w:id="1519" w:author="marcazal" w:date="2015-06-16T06:14:00Z"/>
                <w:sz w:val="16"/>
              </w:rPr>
            </w:pPr>
            <w:ins w:id="1520" w:author="marcazal" w:date="2015-06-16T06:14:00Z">
              <w:r>
                <w:rPr>
                  <w:sz w:val="16"/>
                </w:rPr>
                <w:t>4</w:t>
              </w:r>
            </w:ins>
          </w:p>
        </w:tc>
      </w:tr>
      <w:tr w:rsidR="00FF26F6" w:rsidRPr="007C3C7E" w:rsidTr="00FF26F6">
        <w:trPr>
          <w:trHeight w:val="447"/>
          <w:ins w:id="1521" w:author="marcazal" w:date="2015-06-16T06:14:00Z"/>
        </w:trPr>
        <w:tc>
          <w:tcPr>
            <w:tcW w:w="1396" w:type="dxa"/>
          </w:tcPr>
          <w:p w:rsidR="00FF26F6" w:rsidRPr="004D192C" w:rsidRDefault="00FF26F6" w:rsidP="00FF26F6">
            <w:pPr>
              <w:jc w:val="center"/>
              <w:rPr>
                <w:ins w:id="1522" w:author="marcazal" w:date="2015-06-16T06:14:00Z"/>
                <w:b/>
                <w:sz w:val="16"/>
              </w:rPr>
            </w:pPr>
            <w:ins w:id="1523" w:author="marcazal" w:date="2015-06-16T06:14:00Z">
              <w:r w:rsidRPr="004D192C">
                <w:rPr>
                  <w:b/>
                  <w:sz w:val="16"/>
                </w:rPr>
                <w:t>Mostrar persona</w:t>
              </w:r>
            </w:ins>
          </w:p>
        </w:tc>
        <w:tc>
          <w:tcPr>
            <w:tcW w:w="2869" w:type="dxa"/>
          </w:tcPr>
          <w:p w:rsidR="00FF26F6" w:rsidRPr="007B441D" w:rsidRDefault="00FF26F6" w:rsidP="00FF26F6">
            <w:pPr>
              <w:jc w:val="center"/>
              <w:rPr>
                <w:ins w:id="1524" w:author="marcazal" w:date="2015-06-16T06:14:00Z"/>
                <w:sz w:val="16"/>
              </w:rPr>
            </w:pPr>
            <w:ins w:id="1525" w:author="marcazal" w:date="2015-06-16T06:14:00Z">
              <w:r>
                <w:rPr>
                  <w:sz w:val="16"/>
                </w:rPr>
                <w:t>27</w:t>
              </w:r>
            </w:ins>
          </w:p>
        </w:tc>
        <w:tc>
          <w:tcPr>
            <w:tcW w:w="521" w:type="dxa"/>
          </w:tcPr>
          <w:p w:rsidR="00FF26F6" w:rsidRPr="0027336E" w:rsidRDefault="00FF26F6" w:rsidP="00FF26F6">
            <w:pPr>
              <w:jc w:val="center"/>
              <w:rPr>
                <w:ins w:id="1526" w:author="marcazal" w:date="2015-06-16T06:14:00Z"/>
                <w:sz w:val="16"/>
              </w:rPr>
            </w:pPr>
            <w:ins w:id="1527" w:author="marcazal" w:date="2015-06-16T06:14:00Z">
              <w:r>
                <w:rPr>
                  <w:sz w:val="16"/>
                </w:rPr>
                <w:t>1</w:t>
              </w:r>
            </w:ins>
          </w:p>
        </w:tc>
        <w:tc>
          <w:tcPr>
            <w:tcW w:w="3420" w:type="dxa"/>
          </w:tcPr>
          <w:p w:rsidR="00FF26F6" w:rsidRPr="007B441D" w:rsidRDefault="00FF26F6" w:rsidP="00FF26F6">
            <w:pPr>
              <w:jc w:val="center"/>
              <w:rPr>
                <w:ins w:id="1528" w:author="marcazal" w:date="2015-06-16T06:14:00Z"/>
                <w:sz w:val="16"/>
              </w:rPr>
            </w:pPr>
            <w:ins w:id="1529" w:author="marcazal" w:date="2015-06-16T06:14:00Z">
              <w:r>
                <w:rPr>
                  <w:sz w:val="16"/>
                </w:rPr>
                <w:t>28</w:t>
              </w:r>
            </w:ins>
          </w:p>
        </w:tc>
        <w:tc>
          <w:tcPr>
            <w:tcW w:w="514" w:type="dxa"/>
          </w:tcPr>
          <w:p w:rsidR="00FF26F6" w:rsidRPr="0027336E" w:rsidRDefault="00FF26F6" w:rsidP="00FF26F6">
            <w:pPr>
              <w:jc w:val="center"/>
              <w:rPr>
                <w:ins w:id="1530" w:author="marcazal" w:date="2015-06-16T06:14:00Z"/>
                <w:sz w:val="16"/>
              </w:rPr>
            </w:pPr>
            <w:ins w:id="1531" w:author="marcazal" w:date="2015-06-16T06:14:00Z">
              <w:r>
                <w:rPr>
                  <w:sz w:val="16"/>
                </w:rPr>
                <w:t>1</w:t>
              </w:r>
            </w:ins>
          </w:p>
        </w:tc>
      </w:tr>
      <w:tr w:rsidR="00FF26F6" w:rsidRPr="007C3C7E" w:rsidTr="00FF26F6">
        <w:trPr>
          <w:trHeight w:val="447"/>
          <w:ins w:id="1532" w:author="marcazal" w:date="2015-06-16T06:14:00Z"/>
        </w:trPr>
        <w:tc>
          <w:tcPr>
            <w:tcW w:w="1396" w:type="dxa"/>
          </w:tcPr>
          <w:p w:rsidR="00FF26F6" w:rsidRPr="004D192C" w:rsidRDefault="00FF26F6" w:rsidP="00FF26F6">
            <w:pPr>
              <w:jc w:val="center"/>
              <w:rPr>
                <w:ins w:id="1533" w:author="marcazal" w:date="2015-06-16T06:14:00Z"/>
                <w:b/>
                <w:sz w:val="16"/>
              </w:rPr>
            </w:pPr>
            <w:ins w:id="1534" w:author="marcazal" w:date="2015-06-16T06:14:00Z">
              <w:r w:rsidRPr="004D192C">
                <w:rPr>
                  <w:b/>
                  <w:sz w:val="16"/>
                </w:rPr>
                <w:t>Remover persona</w:t>
              </w:r>
            </w:ins>
          </w:p>
        </w:tc>
        <w:tc>
          <w:tcPr>
            <w:tcW w:w="2869" w:type="dxa"/>
          </w:tcPr>
          <w:p w:rsidR="00FF26F6" w:rsidRPr="007B441D" w:rsidRDefault="00FF26F6" w:rsidP="00FF26F6">
            <w:pPr>
              <w:jc w:val="center"/>
              <w:rPr>
                <w:ins w:id="1535" w:author="marcazal" w:date="2015-06-16T06:14:00Z"/>
                <w:sz w:val="16"/>
              </w:rPr>
            </w:pPr>
            <w:ins w:id="1536" w:author="marcazal" w:date="2015-06-16T06:14:00Z">
              <w:r>
                <w:rPr>
                  <w:sz w:val="16"/>
                </w:rPr>
                <w:t>29</w:t>
              </w:r>
            </w:ins>
          </w:p>
        </w:tc>
        <w:tc>
          <w:tcPr>
            <w:tcW w:w="521" w:type="dxa"/>
          </w:tcPr>
          <w:p w:rsidR="00FF26F6" w:rsidRPr="0027336E" w:rsidRDefault="00FF26F6" w:rsidP="00FF26F6">
            <w:pPr>
              <w:jc w:val="center"/>
              <w:rPr>
                <w:ins w:id="1537" w:author="marcazal" w:date="2015-06-16T06:14:00Z"/>
                <w:sz w:val="16"/>
              </w:rPr>
            </w:pPr>
            <w:ins w:id="1538" w:author="marcazal" w:date="2015-06-16T06:14:00Z">
              <w:r>
                <w:rPr>
                  <w:sz w:val="16"/>
                </w:rPr>
                <w:t>2</w:t>
              </w:r>
            </w:ins>
          </w:p>
        </w:tc>
        <w:tc>
          <w:tcPr>
            <w:tcW w:w="3420" w:type="dxa"/>
          </w:tcPr>
          <w:p w:rsidR="00FF26F6" w:rsidRPr="007B441D" w:rsidRDefault="00FF26F6" w:rsidP="00FF26F6">
            <w:pPr>
              <w:jc w:val="center"/>
              <w:rPr>
                <w:ins w:id="1539" w:author="marcazal" w:date="2015-06-16T06:14:00Z"/>
                <w:sz w:val="16"/>
              </w:rPr>
            </w:pPr>
            <w:ins w:id="1540" w:author="marcazal" w:date="2015-06-16T06:14:00Z">
              <w:r>
                <w:rPr>
                  <w:sz w:val="16"/>
                </w:rPr>
                <w:t>30</w:t>
              </w:r>
            </w:ins>
          </w:p>
        </w:tc>
        <w:tc>
          <w:tcPr>
            <w:tcW w:w="514" w:type="dxa"/>
          </w:tcPr>
          <w:p w:rsidR="00FF26F6" w:rsidRPr="0027336E" w:rsidRDefault="00FF26F6" w:rsidP="00FF26F6">
            <w:pPr>
              <w:jc w:val="center"/>
              <w:rPr>
                <w:ins w:id="1541" w:author="marcazal" w:date="2015-06-16T06:14:00Z"/>
                <w:sz w:val="16"/>
              </w:rPr>
            </w:pPr>
            <w:ins w:id="1542" w:author="marcazal" w:date="2015-06-16T06:14:00Z">
              <w:r>
                <w:rPr>
                  <w:sz w:val="16"/>
                </w:rPr>
                <w:t>3</w:t>
              </w:r>
            </w:ins>
          </w:p>
        </w:tc>
      </w:tr>
      <w:tr w:rsidR="00FF26F6" w:rsidRPr="007C3C7E" w:rsidTr="00FF26F6">
        <w:trPr>
          <w:trHeight w:val="447"/>
          <w:ins w:id="1543" w:author="marcazal" w:date="2015-06-16T06:14:00Z"/>
        </w:trPr>
        <w:tc>
          <w:tcPr>
            <w:tcW w:w="1396" w:type="dxa"/>
          </w:tcPr>
          <w:p w:rsidR="00FF26F6" w:rsidRPr="004D192C" w:rsidRDefault="00FF26F6" w:rsidP="00FF26F6">
            <w:pPr>
              <w:jc w:val="center"/>
              <w:rPr>
                <w:ins w:id="1544" w:author="marcazal" w:date="2015-06-16T06:14:00Z"/>
                <w:b/>
                <w:sz w:val="16"/>
              </w:rPr>
            </w:pPr>
            <w:ins w:id="1545" w:author="marcazal" w:date="2015-06-16T06:14:00Z">
              <w:r w:rsidRPr="004D192C">
                <w:rPr>
                  <w:b/>
                  <w:sz w:val="16"/>
                </w:rPr>
                <w:t>Totales</w:t>
              </w:r>
            </w:ins>
          </w:p>
        </w:tc>
        <w:tc>
          <w:tcPr>
            <w:tcW w:w="2869" w:type="dxa"/>
          </w:tcPr>
          <w:p w:rsidR="00FF26F6" w:rsidRPr="007B441D" w:rsidRDefault="00FF26F6" w:rsidP="00FF26F6">
            <w:pPr>
              <w:jc w:val="center"/>
              <w:rPr>
                <w:ins w:id="1546" w:author="marcazal" w:date="2015-06-16T06:14:00Z"/>
                <w:sz w:val="16"/>
              </w:rPr>
            </w:pPr>
            <w:ins w:id="1547" w:author="marcazal" w:date="2015-06-16T06:14:00Z">
              <w:r>
                <w:rPr>
                  <w:sz w:val="16"/>
                </w:rPr>
                <w:t>106</w:t>
              </w:r>
            </w:ins>
          </w:p>
        </w:tc>
        <w:tc>
          <w:tcPr>
            <w:tcW w:w="521" w:type="dxa"/>
          </w:tcPr>
          <w:p w:rsidR="00FF26F6" w:rsidRPr="0027336E" w:rsidRDefault="00FF26F6" w:rsidP="00FF26F6">
            <w:pPr>
              <w:jc w:val="center"/>
              <w:rPr>
                <w:ins w:id="1548" w:author="marcazal" w:date="2015-06-16T06:14:00Z"/>
                <w:sz w:val="16"/>
              </w:rPr>
            </w:pPr>
            <w:ins w:id="1549" w:author="marcazal" w:date="2015-06-16T06:14:00Z">
              <w:r>
                <w:rPr>
                  <w:sz w:val="16"/>
                </w:rPr>
                <w:t>6</w:t>
              </w:r>
            </w:ins>
          </w:p>
        </w:tc>
        <w:tc>
          <w:tcPr>
            <w:tcW w:w="3420" w:type="dxa"/>
          </w:tcPr>
          <w:p w:rsidR="00FF26F6" w:rsidRPr="007B441D" w:rsidRDefault="00FF26F6" w:rsidP="00FF26F6">
            <w:pPr>
              <w:jc w:val="center"/>
              <w:rPr>
                <w:ins w:id="1550" w:author="marcazal" w:date="2015-06-16T06:14:00Z"/>
                <w:sz w:val="16"/>
              </w:rPr>
            </w:pPr>
            <w:ins w:id="1551" w:author="marcazal" w:date="2015-06-16T06:14:00Z">
              <w:r>
                <w:rPr>
                  <w:sz w:val="16"/>
                </w:rPr>
                <w:t>116</w:t>
              </w:r>
            </w:ins>
          </w:p>
        </w:tc>
        <w:tc>
          <w:tcPr>
            <w:tcW w:w="514" w:type="dxa"/>
          </w:tcPr>
          <w:p w:rsidR="00FF26F6" w:rsidRPr="0027336E" w:rsidRDefault="00FF26F6" w:rsidP="00FF26F6">
            <w:pPr>
              <w:keepNext/>
              <w:jc w:val="center"/>
              <w:rPr>
                <w:ins w:id="1552" w:author="marcazal" w:date="2015-06-16T06:14:00Z"/>
                <w:sz w:val="16"/>
              </w:rPr>
            </w:pPr>
            <w:ins w:id="1553" w:author="marcazal" w:date="2015-06-16T06:14:00Z">
              <w:r>
                <w:rPr>
                  <w:sz w:val="16"/>
                </w:rPr>
                <w:t>8</w:t>
              </w:r>
            </w:ins>
          </w:p>
        </w:tc>
      </w:tr>
    </w:tbl>
    <w:p w:rsidR="0027682F" w:rsidRDefault="00FF26F6">
      <w:pPr>
        <w:rPr>
          <w:ins w:id="1554" w:author="marcazal" w:date="2015-06-16T04:31:00Z"/>
        </w:rPr>
      </w:pPr>
      <w:commentRangeStart w:id="1555"/>
      <w:ins w:id="1556" w:author="marcazal" w:date="2015-06-16T06:07:00Z">
        <w:r>
          <w:t>En la Tabla 1</w:t>
        </w:r>
      </w:ins>
      <w:commentRangeEnd w:id="1555"/>
      <w:r w:rsidR="004F5CE8">
        <w:rPr>
          <w:rStyle w:val="Refdecomentario"/>
        </w:rPr>
        <w:commentReference w:id="1555"/>
      </w:r>
      <w:ins w:id="1557" w:author="marcazal" w:date="2015-06-16T06:07:00Z">
        <w:r>
          <w:t xml:space="preserve"> puede</w:t>
        </w:r>
      </w:ins>
      <w:ins w:id="1558" w:author="Vaio" w:date="2015-07-02T17:21:00Z">
        <w:r w:rsidR="004F5CE8">
          <w:t>n</w:t>
        </w:r>
      </w:ins>
      <w:r>
        <w:t xml:space="preserve"> apreciarse los tiempos de modelado obtenidos </w:t>
      </w:r>
      <w:r w:rsidR="004F5CE8">
        <w:t>usando</w:t>
      </w:r>
      <w:r>
        <w:t xml:space="preserve"> ambas </w:t>
      </w:r>
      <w:commentRangeStart w:id="1559"/>
      <w:r>
        <w:t>metodología</w:t>
      </w:r>
      <w:r w:rsidR="004F5CE8">
        <w:t>s</w:t>
      </w:r>
      <w:commentRangeEnd w:id="1559"/>
      <w:r w:rsidR="004F5CE8">
        <w:rPr>
          <w:rStyle w:val="Refdecomentario"/>
        </w:rPr>
        <w:commentReference w:id="1559"/>
      </w:r>
      <w:r w:rsidR="004F5CE8">
        <w:t xml:space="preserve">. </w:t>
      </w:r>
    </w:p>
    <w:p w:rsidR="00FC4201" w:rsidRDefault="00FC4201" w:rsidP="009B5F91">
      <w:r>
        <w:t xml:space="preserve">. </w:t>
      </w:r>
      <w:r w:rsidRPr="007C3C7E">
        <w:t>¿</w:t>
      </w:r>
      <w:r>
        <w:t>Es necesaria  una mayor cantidad de generaciones de código para la obtención de la interfaz de usuario final, con respecto al método A?</w:t>
      </w:r>
    </w:p>
    <w:p w:rsidR="00EB3AEE" w:rsidRDefault="004D192C" w:rsidP="009B5F91">
      <w:r>
        <w:t>S</w:t>
      </w:r>
      <w:r w:rsidR="00453A57" w:rsidRPr="004A7E16">
        <w:t xml:space="preserve">e pudo apreciar que </w:t>
      </w:r>
      <w:del w:id="1560" w:author="marcazal" w:date="2015-09-25T21:28:00Z">
        <w:r w:rsidR="00453A57" w:rsidRPr="004A7E16" w:rsidDel="00E76A22">
          <w:delText xml:space="preserve">el </w:delText>
        </w:r>
        <w:commentRangeStart w:id="1561"/>
        <w:commentRangeStart w:id="1562"/>
        <w:r w:rsidR="00453A57" w:rsidRPr="004A7E16" w:rsidDel="00E76A22">
          <w:delText>método B</w:delText>
        </w:r>
      </w:del>
      <w:commentRangeEnd w:id="1561"/>
      <w:proofErr w:type="spellStart"/>
      <w:ins w:id="1563" w:author="marcazal" w:date="2015-09-25T21:28:00Z">
        <w:r w:rsidR="00E76A22">
          <w:t>MoWebA</w:t>
        </w:r>
        <w:proofErr w:type="spellEnd"/>
        <w:r w:rsidR="00E76A22">
          <w:t xml:space="preserve"> con RIA</w:t>
        </w:r>
      </w:ins>
      <w:r w:rsidR="004F5CE8">
        <w:rPr>
          <w:rStyle w:val="Refdecomentario"/>
        </w:rPr>
        <w:commentReference w:id="1561"/>
      </w:r>
      <w:commentRangeEnd w:id="1562"/>
      <w:r w:rsidR="006859E8">
        <w:rPr>
          <w:rStyle w:val="Refdecomentario"/>
        </w:rPr>
        <w:commentReference w:id="1562"/>
      </w:r>
      <w:del w:id="1564" w:author="Vaio" w:date="2015-07-02T17:24:00Z">
        <w:r w:rsidR="00453A57" w:rsidRPr="004A7E16" w:rsidDel="004F5CE8">
          <w:delText>,</w:delText>
        </w:r>
      </w:del>
      <w:r w:rsidR="00453A57" w:rsidRPr="004A7E16">
        <w:t xml:space="preserve"> deparó en una mayor cantidad de generaciones de código</w:t>
      </w:r>
      <w:ins w:id="1565" w:author="Vaio" w:date="2015-07-02T17:24:00Z">
        <w:r w:rsidR="004F5CE8">
          <w:t xml:space="preserve"> </w:t>
        </w:r>
      </w:ins>
      <w:r w:rsidR="00453A57" w:rsidRPr="004A7E16">
        <w:t xml:space="preserve">para obtener la interfaz RIA final. Esta diferencia representa un aumento </w:t>
      </w:r>
      <w:del w:id="1566" w:author="marcazal" w:date="2015-06-16T05:02:00Z">
        <w:r w:rsidR="00453A57" w:rsidRPr="004A7E16">
          <w:delText xml:space="preserve"> </w:delText>
        </w:r>
      </w:del>
      <w:r w:rsidR="00453A57" w:rsidRPr="004A7E16">
        <w:t>del 20% con respecto a</w:t>
      </w:r>
      <w:r w:rsidR="00290003">
        <w:t xml:space="preserve"> la implementación llevada a cabo con </w:t>
      </w:r>
      <w:del w:id="1567" w:author="marcazal" w:date="2015-09-25T21:28:00Z">
        <w:r w:rsidR="00290003" w:rsidDel="00E76A22">
          <w:delText>el</w:delText>
        </w:r>
        <w:r w:rsidR="00453A57" w:rsidRPr="004A7E16" w:rsidDel="00E76A22">
          <w:delText xml:space="preserve"> método A</w:delText>
        </w:r>
      </w:del>
      <w:proofErr w:type="spellStart"/>
      <w:ins w:id="1568" w:author="marcazal" w:date="2015-09-25T21:28:00Z">
        <w:r w:rsidR="00E76A22">
          <w:t>MoWebA</w:t>
        </w:r>
        <w:proofErr w:type="spellEnd"/>
        <w:r w:rsidR="00E76A22">
          <w:t xml:space="preserve"> sin RIA</w:t>
        </w:r>
      </w:ins>
      <w:r w:rsidR="00453A57" w:rsidRPr="004A7E16">
        <w:t>.</w:t>
      </w:r>
      <w:r w:rsidR="00B51591">
        <w:t xml:space="preserve"> Analizando </w:t>
      </w:r>
      <w:r w:rsidR="00290003">
        <w:t xml:space="preserve">las generaciones de cada una de las vistas del </w:t>
      </w:r>
      <w:proofErr w:type="spellStart"/>
      <w:r w:rsidR="00453A57" w:rsidRPr="004A7E16">
        <w:rPr>
          <w:i/>
        </w:rPr>
        <w:t>Person</w:t>
      </w:r>
      <w:proofErr w:type="spellEnd"/>
      <w:r w:rsidR="00453A57" w:rsidRPr="004A7E16">
        <w:rPr>
          <w:i/>
        </w:rPr>
        <w:t xml:space="preserve"> Manager</w:t>
      </w:r>
      <w:r w:rsidR="00B51591">
        <w:rPr>
          <w:i/>
        </w:rPr>
        <w:t xml:space="preserve"> </w:t>
      </w:r>
      <w:r w:rsidR="00B51591">
        <w:t xml:space="preserve">de la </w:t>
      </w:r>
      <w:r w:rsidR="00B51591" w:rsidRPr="004D192C">
        <w:t xml:space="preserve"> Tabla 2</w:t>
      </w:r>
      <w:r w:rsidR="00B51591">
        <w:t xml:space="preserve">, </w:t>
      </w:r>
      <w:r w:rsidR="00453A57" w:rsidRPr="004A7E16">
        <w:t xml:space="preserve"> se pu</w:t>
      </w:r>
      <w:r w:rsidR="004F5CE8">
        <w:t>e</w:t>
      </w:r>
      <w:r w:rsidR="00453A57" w:rsidRPr="004A7E16">
        <w:t>d</w:t>
      </w:r>
      <w:r w:rsidR="004F5CE8">
        <w:t>e</w:t>
      </w:r>
      <w:r w:rsidR="00453A57" w:rsidRPr="004A7E16">
        <w:t xml:space="preserve"> notar</w:t>
      </w:r>
      <w:ins w:id="1569" w:author="marcazal" w:date="2015-06-16T05:09:00Z">
        <w:r w:rsidR="00B51591">
          <w:t xml:space="preserve"> </w:t>
        </w:r>
      </w:ins>
      <w:r w:rsidR="00453A57" w:rsidRPr="004A7E16">
        <w:t>que la vista que tuvo que generarse una mayor cantidad de veces fue la vista Agregar Persona, y este dato resulta concordante con lo que puede intuirse preliminarmente, ya que esta vista  es la que contiene la mayor cantidad de requerimientos de interfaz</w:t>
      </w:r>
      <w:r w:rsidR="00B51591">
        <w:rPr>
          <w:b/>
        </w:rPr>
        <w:t xml:space="preserve"> </w:t>
      </w:r>
      <w:r w:rsidR="00B51591">
        <w:t xml:space="preserve">y por ende existe una mayor probabilidad de cometer fallos en el modelado, </w:t>
      </w:r>
      <w:r w:rsidR="00EB3AEE">
        <w:t xml:space="preserve">lo que incurre en una mayor cantidad de veces que la aplicación debe generarse hasta su depuración final. </w:t>
      </w:r>
      <w:r w:rsidR="00D07B73">
        <w:t xml:space="preserve"> Para la vista Remover Persona se incurrió en un número </w:t>
      </w:r>
      <w:r w:rsidR="0032682D">
        <w:t>mínimamente superior</w:t>
      </w:r>
      <w:r w:rsidR="00D07B73">
        <w:t xml:space="preserve"> de generaciones de código implementando el método B, precisamente un 10% más que con el método A, </w:t>
      </w:r>
      <w:r w:rsidR="00C74824">
        <w:t xml:space="preserve"> pudiendo deberse también,</w:t>
      </w:r>
      <w:r w:rsidR="0032682D">
        <w:t xml:space="preserve"> a que</w:t>
      </w:r>
      <w:r w:rsidR="00C74824">
        <w:t xml:space="preserve"> la vista con el método B contiene requerimientos de interfaz RIA a diferencia del método A.</w:t>
      </w:r>
      <w:r w:rsidR="0032682D">
        <w:t xml:space="preserve"> También el</w:t>
      </w:r>
      <w:r w:rsidR="00D07B73">
        <w:t xml:space="preserve"> número de generaciones disminuyó en ambos métodos con respecto a la vista Agregar Persona.</w:t>
      </w:r>
      <w:r w:rsidR="0032682D">
        <w:t xml:space="preserve"> </w:t>
      </w:r>
      <w:r w:rsidR="00EB3AEE">
        <w:t xml:space="preserve">En la vista Listar Personas, se tuvo la mínima cantidad de generaciones de código en ambos métodos aplicados, debido </w:t>
      </w:r>
      <w:r w:rsidR="00C74824">
        <w:t>a que gran parte de ella es implementada de manera manual</w:t>
      </w:r>
      <w:r w:rsidR="0032682D">
        <w:t>.</w:t>
      </w:r>
    </w:p>
    <w:p w:rsidR="0032682D" w:rsidRDefault="0032682D" w:rsidP="009B5F91">
      <w:r>
        <w:t>De los resultados presentados puede intuirse que a mayor requerimientos de interfaz, se requiere una mayor cantidad de generaciones de código para ambas metodologías aplicadas</w:t>
      </w:r>
      <w:r w:rsidR="00A058F4">
        <w:t xml:space="preserve"> para ir depurando la aplicación, con un leve incremento en el caso de la metodología B y esto podría deberse a que </w:t>
      </w:r>
      <w:r w:rsidR="004F5CE8">
        <w:t xml:space="preserve">dada una </w:t>
      </w:r>
      <w:r w:rsidR="00A058F4">
        <w:t>mayor cantidad de detalles a especificar en los modelos de entrada de la aplicación, existe una mayor posibilidad de cometer fallos.</w:t>
      </w:r>
    </w:p>
    <w:p w:rsidR="00773187" w:rsidRDefault="00453A57" w:rsidP="009B5F91">
      <w:pPr>
        <w:rPr>
          <w:b/>
        </w:rPr>
      </w:pPr>
      <w:commentRangeStart w:id="1570"/>
      <w:r w:rsidRPr="004A7E16">
        <w:rPr>
          <w:b/>
        </w:rPr>
        <w:t>PI3: ¿Qué ventajas aportan las características RIA</w:t>
      </w:r>
      <w:del w:id="1571" w:author="marcazal" w:date="2015-09-25T21:29:00Z">
        <w:r w:rsidRPr="004A7E16" w:rsidDel="002E5E30">
          <w:rPr>
            <w:b/>
          </w:rPr>
          <w:delText>S</w:delText>
        </w:r>
      </w:del>
      <w:r w:rsidRPr="004A7E16">
        <w:rPr>
          <w:b/>
        </w:rPr>
        <w:t xml:space="preserve"> presentes en la aplicación implementada con el método B con respecto al método A, desde el punto de vista de las presentaciones enriquecidas?</w:t>
      </w:r>
      <w:commentRangeEnd w:id="1570"/>
      <w:r w:rsidR="000E6175">
        <w:rPr>
          <w:rStyle w:val="Refdecomentario"/>
        </w:rPr>
        <w:commentReference w:id="1570"/>
      </w:r>
    </w:p>
    <w:p w:rsidR="00773187" w:rsidRPr="004A7E16" w:rsidRDefault="00773187" w:rsidP="009B5F91">
      <w:r>
        <w:lastRenderedPageBreak/>
        <w:t>Son diversos los aportes ventajosos con respecto al método A, que pueden distinguirse en la interfaz RIA obtenida por medio del método B</w:t>
      </w:r>
      <w:r w:rsidR="007368F9">
        <w:t>. A continuación se presentan algunas ventajas.</w:t>
      </w:r>
    </w:p>
    <w:p w:rsidR="008B3F3C" w:rsidRDefault="008B3F3C" w:rsidP="002B5953">
      <w:pPr>
        <w:rPr>
          <w:b/>
          <w:i/>
        </w:rPr>
      </w:pPr>
      <w:r>
        <w:rPr>
          <w:b/>
          <w:i/>
        </w:rPr>
        <w:t xml:space="preserve">Apariencia de una aplicación </w:t>
      </w:r>
      <w:r w:rsidRPr="008B3F3C">
        <w:rPr>
          <w:b/>
          <w:i/>
        </w:rPr>
        <w:t>single page</w:t>
      </w:r>
    </w:p>
    <w:p w:rsidR="008B3F3C" w:rsidRDefault="00453A57" w:rsidP="002B5953">
      <w:r w:rsidRPr="004A7E16">
        <w:t xml:space="preserve">Cada una de las </w:t>
      </w:r>
      <w:r w:rsidR="008B3F3C" w:rsidRPr="008B3F3C">
        <w:t>páginas</w:t>
      </w:r>
      <w:r w:rsidRPr="004A7E16">
        <w:t xml:space="preserve"> que f</w:t>
      </w:r>
      <w:r w:rsidR="008B3F3C">
        <w:t xml:space="preserve">orman parte de la aplicación </w:t>
      </w:r>
      <w:proofErr w:type="spellStart"/>
      <w:r w:rsidRPr="004A7E16">
        <w:rPr>
          <w:i/>
        </w:rPr>
        <w:t>Person</w:t>
      </w:r>
      <w:proofErr w:type="spellEnd"/>
      <w:r w:rsidRPr="004A7E16">
        <w:rPr>
          <w:i/>
        </w:rPr>
        <w:t xml:space="preserve"> Manager</w:t>
      </w:r>
      <w:r w:rsidR="008B3F3C">
        <w:t xml:space="preserve"> implementada con  el método B, son equivalentes a las pestañas</w:t>
      </w:r>
      <w:r w:rsidRPr="004A7E16">
        <w:t xml:space="preserve"> </w:t>
      </w:r>
      <w:r w:rsidR="008B3F3C">
        <w:t xml:space="preserve">pertenecientes a un </w:t>
      </w:r>
      <w:proofErr w:type="spellStart"/>
      <w:r w:rsidRPr="004A7E16">
        <w:rPr>
          <w:i/>
        </w:rPr>
        <w:t>widget</w:t>
      </w:r>
      <w:proofErr w:type="spellEnd"/>
      <w:r w:rsidRPr="004A7E16">
        <w:rPr>
          <w:i/>
        </w:rPr>
        <w:t xml:space="preserve"> </w:t>
      </w:r>
      <w:proofErr w:type="spellStart"/>
      <w:r w:rsidRPr="004A7E16">
        <w:rPr>
          <w:i/>
        </w:rPr>
        <w:t>richTab</w:t>
      </w:r>
      <w:proofErr w:type="spellEnd"/>
      <w:del w:id="1572" w:author="Vaio" w:date="2015-07-02T17:33:00Z">
        <w:r w:rsidRPr="004A7E16" w:rsidDel="00371967">
          <w:rPr>
            <w:i/>
          </w:rPr>
          <w:delText>s</w:delText>
        </w:r>
      </w:del>
      <w:r w:rsidR="008B3F3C">
        <w:t>. Por lo tanto</w:t>
      </w:r>
      <w:r w:rsidR="00371967">
        <w:t>,</w:t>
      </w:r>
      <w:r w:rsidR="008B3F3C">
        <w:t xml:space="preserve"> cuando se navega en la aplicación</w:t>
      </w:r>
      <w:del w:id="1573" w:author="Vaio" w:date="2015-07-02T17:33:00Z">
        <w:r w:rsidR="008B3F3C" w:rsidDel="00371967">
          <w:delText>,</w:delText>
        </w:r>
      </w:del>
      <w:r w:rsidR="008B3F3C">
        <w:t xml:space="preserve"> se tiene la sensación de que trata de una aplicación de escritorio, ya que se puede recorrer </w:t>
      </w:r>
      <w:r w:rsidR="00A7154F">
        <w:t>cada una de las pestañas sin necesidad de un refrescado de página, teniendo toda la información de manera local en una sola página.</w:t>
      </w:r>
      <w:r w:rsidR="00DE7F62">
        <w:t xml:space="preserve"> Esta característica mejora la interactividad con el usuario de la aplicación y el </w:t>
      </w:r>
      <w:r w:rsidR="002E1F7B" w:rsidRPr="002E1F7B">
        <w:rPr>
          <w:i/>
          <w:rPrChange w:id="1574" w:author="Vaio" w:date="2015-07-02T17:34:00Z">
            <w:rPr>
              <w:sz w:val="16"/>
              <w:szCs w:val="16"/>
            </w:rPr>
          </w:rPrChange>
        </w:rPr>
        <w:t xml:space="preserve">look and </w:t>
      </w:r>
      <w:proofErr w:type="spellStart"/>
      <w:r w:rsidR="002E1F7B" w:rsidRPr="002E1F7B">
        <w:rPr>
          <w:i/>
          <w:rPrChange w:id="1575" w:author="Vaio" w:date="2015-07-02T17:34:00Z">
            <w:rPr>
              <w:sz w:val="16"/>
              <w:szCs w:val="16"/>
            </w:rPr>
          </w:rPrChange>
        </w:rPr>
        <w:t>feel</w:t>
      </w:r>
      <w:proofErr w:type="spellEnd"/>
      <w:r w:rsidR="002E1F7B" w:rsidRPr="002E1F7B">
        <w:rPr>
          <w:i/>
          <w:rPrChange w:id="1576" w:author="Vaio" w:date="2015-07-02T17:34:00Z">
            <w:rPr>
              <w:sz w:val="16"/>
              <w:szCs w:val="16"/>
            </w:rPr>
          </w:rPrChange>
        </w:rPr>
        <w:t xml:space="preserve"> </w:t>
      </w:r>
      <w:r w:rsidR="00DE7F62">
        <w:t>del mismo.</w:t>
      </w:r>
      <w:r w:rsidR="00A7154F">
        <w:t xml:space="preserve"> </w:t>
      </w:r>
      <w:commentRangeStart w:id="1577"/>
      <w:r w:rsidR="00A7154F">
        <w:t>En la implementación</w:t>
      </w:r>
      <w:del w:id="1578" w:author="Vaio" w:date="2015-07-02T17:34:00Z">
        <w:r w:rsidR="00A7154F" w:rsidDel="00371967">
          <w:delText xml:space="preserve"> </w:delText>
        </w:r>
      </w:del>
      <w:r w:rsidR="00A7154F">
        <w:t xml:space="preserve"> llevada a cabo con el método A, cada una de las páginas de la aplicación</w:t>
      </w:r>
      <w:del w:id="1579" w:author="Vaio" w:date="2015-07-02T17:34:00Z">
        <w:r w:rsidR="00A7154F" w:rsidDel="00371967">
          <w:delText>,</w:delText>
        </w:r>
      </w:del>
      <w:r w:rsidR="00A7154F">
        <w:t xml:space="preserve"> está representada por un enlace, y por ende, cada vez que se visita una página de la aplicación, un refrescado total de página se lleva a cabo, perdiéndose de esta forma el concepto de </w:t>
      </w:r>
      <w:r w:rsidRPr="004A7E16">
        <w:rPr>
          <w:i/>
        </w:rPr>
        <w:t>single page</w:t>
      </w:r>
      <w:r w:rsidR="00A7154F">
        <w:t>.</w:t>
      </w:r>
      <w:commentRangeEnd w:id="1577"/>
      <w:r w:rsidR="002F7B79">
        <w:rPr>
          <w:rStyle w:val="Refdecomentario"/>
        </w:rPr>
        <w:commentReference w:id="1577"/>
      </w:r>
    </w:p>
    <w:p w:rsidR="00DE7F62" w:rsidRDefault="00DE7F62" w:rsidP="002B5953">
      <w:pPr>
        <w:rPr>
          <w:i/>
        </w:rPr>
      </w:pPr>
      <w:r w:rsidRPr="007C3C7E">
        <w:t xml:space="preserve">Estas mismas ventajas </w:t>
      </w:r>
      <w:r w:rsidR="00371967">
        <w:t>relacionadas</w:t>
      </w:r>
      <w:r w:rsidRPr="007C3C7E">
        <w:t xml:space="preserve"> al </w:t>
      </w:r>
      <w:proofErr w:type="spellStart"/>
      <w:r w:rsidRPr="007C3C7E">
        <w:t>RichTab</w:t>
      </w:r>
      <w:proofErr w:type="spellEnd"/>
      <w:r w:rsidRPr="007C3C7E">
        <w:t xml:space="preserve">, también pueden ser aprovechadas al utilizar la extensión </w:t>
      </w:r>
      <w:proofErr w:type="spellStart"/>
      <w:r w:rsidRPr="007C3C7E">
        <w:rPr>
          <w:i/>
        </w:rPr>
        <w:t>RichAccordion</w:t>
      </w:r>
      <w:proofErr w:type="spellEnd"/>
      <w:r w:rsidR="00371967">
        <w:rPr>
          <w:i/>
        </w:rPr>
        <w:t>.</w:t>
      </w:r>
      <w:ins w:id="1580" w:author="Vaio" w:date="2015-07-02T17:34:00Z">
        <w:r w:rsidR="00371967">
          <w:rPr>
            <w:i/>
          </w:rPr>
          <w:t xml:space="preserve"> </w:t>
        </w:r>
      </w:ins>
    </w:p>
    <w:p w:rsidR="00CB017A" w:rsidRPr="007C3C7E" w:rsidRDefault="00CB017A" w:rsidP="00CB017A">
      <w:pPr>
        <w:rPr>
          <w:b/>
          <w:i/>
          <w:lang w:val="es-PY"/>
        </w:rPr>
      </w:pPr>
      <w:commentRangeStart w:id="1581"/>
      <w:r w:rsidRPr="007C3C7E">
        <w:rPr>
          <w:b/>
          <w:i/>
          <w:lang w:val="es-PY"/>
        </w:rPr>
        <w:t>Widgets interactivos en la interfaz de usuario</w:t>
      </w:r>
      <w:commentRangeEnd w:id="1581"/>
      <w:r w:rsidR="002F7B79">
        <w:rPr>
          <w:rStyle w:val="Refdecomentario"/>
        </w:rPr>
        <w:commentReference w:id="1581"/>
      </w:r>
    </w:p>
    <w:p w:rsidR="00CB017A" w:rsidRPr="007C3C7E" w:rsidRDefault="00CB017A" w:rsidP="00CB017A">
      <w:pPr>
        <w:rPr>
          <w:b/>
          <w:i/>
          <w:lang w:val="es-PY"/>
        </w:rPr>
      </w:pPr>
      <w:proofErr w:type="spellStart"/>
      <w:r w:rsidRPr="007C3C7E">
        <w:rPr>
          <w:b/>
          <w:i/>
          <w:lang w:val="es-PY"/>
        </w:rPr>
        <w:t>Datepicker</w:t>
      </w:r>
      <w:proofErr w:type="spellEnd"/>
    </w:p>
    <w:p w:rsidR="00CB017A" w:rsidRDefault="00CB017A" w:rsidP="00CB017A">
      <w:pPr>
        <w:rPr>
          <w:lang w:val="es-PY"/>
        </w:rPr>
      </w:pPr>
      <w:r w:rsidRPr="007C3C7E">
        <w:rPr>
          <w:lang w:val="es-PY"/>
        </w:rPr>
        <w:t xml:space="preserve">El </w:t>
      </w:r>
      <w:proofErr w:type="spellStart"/>
      <w:r w:rsidR="00453A57" w:rsidRPr="004A7E16">
        <w:rPr>
          <w:i/>
          <w:lang w:val="es-PY"/>
        </w:rPr>
        <w:t>datepicker</w:t>
      </w:r>
      <w:proofErr w:type="spellEnd"/>
      <w:r w:rsidRPr="007C3C7E">
        <w:rPr>
          <w:lang w:val="es-PY"/>
        </w:rPr>
        <w:t xml:space="preserve"> permite desplegar de una manera </w:t>
      </w:r>
      <w:r>
        <w:rPr>
          <w:lang w:val="es-PY"/>
        </w:rPr>
        <w:t xml:space="preserve">ágil e </w:t>
      </w:r>
      <w:r w:rsidRPr="007C3C7E">
        <w:rPr>
          <w:lang w:val="es-PY"/>
        </w:rPr>
        <w:t>interactiva un calendario debajo de la entrada textual que corresponde al campo fecha de nacimiento. Este calendario interactivo ofrece la posibilidad de navegar por los distintos meses del año actual, con las flechas indicadoras izquierda y derecha, como así también, permite seleccionar un mes en particular desplegando una lista de meses. Con respecto a los años del calendario, es posible definir un rango de años que podrán seleccionarse de igual manera de una lista desplegable.</w:t>
      </w:r>
    </w:p>
    <w:p w:rsidR="00CB017A" w:rsidRPr="00CB017A" w:rsidRDefault="00CB017A" w:rsidP="00CB017A">
      <w:pPr>
        <w:rPr>
          <w:lang w:val="es-PY"/>
        </w:rPr>
      </w:pPr>
      <w:r>
        <w:rPr>
          <w:lang w:val="es-PY"/>
        </w:rPr>
        <w:t xml:space="preserve">Este </w:t>
      </w:r>
      <w:r w:rsidR="00453A57" w:rsidRPr="004A7E16">
        <w:rPr>
          <w:i/>
          <w:lang w:val="es-PY"/>
        </w:rPr>
        <w:t>widget</w:t>
      </w:r>
      <w:r>
        <w:rPr>
          <w:i/>
          <w:lang w:val="es-PY"/>
        </w:rPr>
        <w:t xml:space="preserve"> </w:t>
      </w:r>
      <w:r>
        <w:rPr>
          <w:lang w:val="es-PY"/>
        </w:rPr>
        <w:t>resulta de gran ayuda a los usuarios finales, ya que gr</w:t>
      </w:r>
      <w:r w:rsidR="00371967">
        <w:rPr>
          <w:lang w:val="es-PY"/>
        </w:rPr>
        <w:t>á</w:t>
      </w:r>
      <w:r>
        <w:rPr>
          <w:lang w:val="es-PY"/>
        </w:rPr>
        <w:t xml:space="preserve">fica e intuitivamente permite seleccionar una fecha, evitando a </w:t>
      </w:r>
      <w:r w:rsidR="00DB2908">
        <w:rPr>
          <w:lang w:val="es-PY"/>
        </w:rPr>
        <w:t>estos</w:t>
      </w:r>
      <w:del w:id="1582" w:author="Vaio" w:date="2015-07-02T17:37:00Z">
        <w:r w:rsidR="00DB2908" w:rsidDel="00371967">
          <w:rPr>
            <w:lang w:val="es-PY"/>
          </w:rPr>
          <w:delText>,</w:delText>
        </w:r>
      </w:del>
      <w:r>
        <w:rPr>
          <w:lang w:val="es-PY"/>
        </w:rPr>
        <w:t xml:space="preserve"> cometer errores </w:t>
      </w:r>
      <w:r w:rsidR="00DB2908">
        <w:rPr>
          <w:lang w:val="es-PY"/>
        </w:rPr>
        <w:t>innecesarios al</w:t>
      </w:r>
      <w:r>
        <w:rPr>
          <w:lang w:val="es-PY"/>
        </w:rPr>
        <w:t xml:space="preserve"> digi</w:t>
      </w:r>
      <w:r w:rsidR="00DB2908">
        <w:rPr>
          <w:lang w:val="es-PY"/>
        </w:rPr>
        <w:t xml:space="preserve">tar una fecha en un formato dado y optimizando su tiempo de interacción con las páginas </w:t>
      </w:r>
      <w:del w:id="1583" w:author="Ivan Lopez" w:date="2015-09-22T17:06:00Z">
        <w:r w:rsidR="00DB2908" w:rsidDel="001B54BD">
          <w:rPr>
            <w:lang w:val="es-PY"/>
          </w:rPr>
          <w:delText>web</w:delText>
        </w:r>
      </w:del>
      <w:ins w:id="1584" w:author="Ivan Lopez" w:date="2015-09-22T17:06:00Z">
        <w:r w:rsidR="001B54BD">
          <w:rPr>
            <w:lang w:val="es-PY"/>
          </w:rPr>
          <w:t>Web</w:t>
        </w:r>
      </w:ins>
      <w:ins w:id="1585" w:author="Vaio" w:date="2015-07-02T17:37:00Z">
        <w:r w:rsidR="00371967">
          <w:rPr>
            <w:lang w:val="es-PY"/>
          </w:rPr>
          <w:t xml:space="preserve">. </w:t>
        </w:r>
      </w:ins>
    </w:p>
    <w:p w:rsidR="00CB017A" w:rsidRPr="007C3C7E" w:rsidRDefault="00CB017A" w:rsidP="00CB017A">
      <w:pPr>
        <w:rPr>
          <w:b/>
          <w:i/>
          <w:lang w:val="es-PY"/>
        </w:rPr>
      </w:pPr>
      <w:proofErr w:type="spellStart"/>
      <w:r w:rsidRPr="007C3C7E">
        <w:rPr>
          <w:b/>
          <w:i/>
          <w:lang w:val="es-PY"/>
        </w:rPr>
        <w:t>Auto</w:t>
      </w:r>
      <w:r w:rsidR="00DB2908">
        <w:rPr>
          <w:b/>
          <w:i/>
          <w:lang w:val="es-PY"/>
        </w:rPr>
        <w:t>Suggest</w:t>
      </w:r>
      <w:proofErr w:type="spellEnd"/>
    </w:p>
    <w:p w:rsidR="00CB017A" w:rsidRPr="007C3C7E" w:rsidRDefault="00CB017A" w:rsidP="00CB017A">
      <w:pPr>
        <w:rPr>
          <w:lang w:val="es-PY"/>
        </w:rPr>
      </w:pPr>
      <w:r w:rsidRPr="007C3C7E">
        <w:rPr>
          <w:lang w:val="es-PY"/>
        </w:rPr>
        <w:t xml:space="preserve">El </w:t>
      </w:r>
      <w:proofErr w:type="spellStart"/>
      <w:r w:rsidR="00453A57" w:rsidRPr="004A7E16">
        <w:rPr>
          <w:i/>
          <w:lang w:val="es-PY"/>
        </w:rPr>
        <w:t>aut</w:t>
      </w:r>
      <w:ins w:id="1586" w:author="Vaio" w:date="2015-07-02T17:37:00Z">
        <w:r w:rsidR="00371967">
          <w:rPr>
            <w:i/>
            <w:lang w:val="es-PY"/>
          </w:rPr>
          <w:t>o</w:t>
        </w:r>
      </w:ins>
      <w:del w:id="1587" w:author="Vaio" w:date="2015-07-02T17:37:00Z">
        <w:r w:rsidR="00453A57" w:rsidRPr="004A7E16" w:rsidDel="00371967">
          <w:rPr>
            <w:i/>
            <w:lang w:val="es-PY"/>
          </w:rPr>
          <w:delText>ocom</w:delText>
        </w:r>
      </w:del>
      <w:r w:rsidR="00453A57" w:rsidRPr="004A7E16">
        <w:rPr>
          <w:i/>
          <w:lang w:val="es-PY"/>
        </w:rPr>
        <w:t>Suggest</w:t>
      </w:r>
      <w:proofErr w:type="spellEnd"/>
      <w:r w:rsidRPr="007C3C7E">
        <w:rPr>
          <w:lang w:val="es-PY"/>
        </w:rPr>
        <w:t xml:space="preserve"> ofrece la posibilidad de desplegar un listado de opciones que facilitan al usuario la escritura de texto en un cuadro de texto de entrada. En el campo país de origen, a medida que el usuario va introduciendo caracteres correspondientes al país deseado, int</w:t>
      </w:r>
      <w:r w:rsidR="00DB2908">
        <w:rPr>
          <w:lang w:val="es-PY"/>
        </w:rPr>
        <w:t>eractivamente se despliegan todos lo</w:t>
      </w:r>
      <w:r w:rsidRPr="007C3C7E">
        <w:rPr>
          <w:lang w:val="es-PY"/>
        </w:rPr>
        <w:t xml:space="preserve">s </w:t>
      </w:r>
      <w:r w:rsidR="00DB2908">
        <w:rPr>
          <w:lang w:val="es-PY"/>
        </w:rPr>
        <w:t>países</w:t>
      </w:r>
      <w:r w:rsidRPr="007C3C7E">
        <w:rPr>
          <w:lang w:val="es-PY"/>
        </w:rPr>
        <w:t xml:space="preserve"> que coinciden con el patrón introducido, permitiendo navegar de arriba</w:t>
      </w:r>
      <w:r w:rsidR="00DB2908">
        <w:rPr>
          <w:lang w:val="es-PY"/>
        </w:rPr>
        <w:t xml:space="preserve"> a</w:t>
      </w:r>
      <w:r w:rsidRPr="007C3C7E">
        <w:rPr>
          <w:lang w:val="es-PY"/>
        </w:rPr>
        <w:t xml:space="preserve"> abajo</w:t>
      </w:r>
      <w:r w:rsidR="00DB2908">
        <w:rPr>
          <w:lang w:val="es-PY"/>
        </w:rPr>
        <w:t xml:space="preserve"> por medio de un cursor sobre los distinto</w:t>
      </w:r>
      <w:r w:rsidRPr="007C3C7E">
        <w:rPr>
          <w:lang w:val="es-PY"/>
        </w:rPr>
        <w:t xml:space="preserve">s </w:t>
      </w:r>
      <w:r w:rsidR="00DB2908">
        <w:rPr>
          <w:lang w:val="es-PY"/>
        </w:rPr>
        <w:t>países</w:t>
      </w:r>
      <w:r w:rsidRPr="007C3C7E">
        <w:rPr>
          <w:lang w:val="es-PY"/>
        </w:rPr>
        <w:t>. El cursor se resalta con un color diferente a med</w:t>
      </w:r>
      <w:r w:rsidR="00DB2908">
        <w:rPr>
          <w:lang w:val="es-PY"/>
        </w:rPr>
        <w:t>ida que se va recorriendo por lo</w:t>
      </w:r>
      <w:r w:rsidRPr="007C3C7E">
        <w:rPr>
          <w:lang w:val="es-PY"/>
        </w:rPr>
        <w:t xml:space="preserve">s </w:t>
      </w:r>
      <w:r w:rsidR="00DB2908">
        <w:rPr>
          <w:lang w:val="es-PY"/>
        </w:rPr>
        <w:t xml:space="preserve">países </w:t>
      </w:r>
      <w:r w:rsidRPr="007C3C7E">
        <w:rPr>
          <w:lang w:val="es-PY"/>
        </w:rPr>
        <w:t>suger</w:t>
      </w:r>
      <w:r w:rsidR="009D19A1">
        <w:rPr>
          <w:lang w:val="es-PY"/>
        </w:rPr>
        <w:t>ido</w:t>
      </w:r>
      <w:r w:rsidRPr="007C3C7E">
        <w:rPr>
          <w:lang w:val="es-PY"/>
        </w:rPr>
        <w:t>s.  Una vez que el usuario encuentra el país de origen</w:t>
      </w:r>
      <w:r w:rsidR="00DB2908">
        <w:rPr>
          <w:lang w:val="es-PY"/>
        </w:rPr>
        <w:t xml:space="preserve"> deseado</w:t>
      </w:r>
      <w:r w:rsidRPr="007C3C7E">
        <w:rPr>
          <w:lang w:val="es-PY"/>
        </w:rPr>
        <w:t xml:space="preserve">, al presionar la tecla </w:t>
      </w:r>
      <w:r w:rsidR="00DB2908">
        <w:rPr>
          <w:lang w:val="es-PY"/>
        </w:rPr>
        <w:t>entrar o al hacer clic sobre el país, este se escribe</w:t>
      </w:r>
      <w:r w:rsidRPr="007C3C7E">
        <w:rPr>
          <w:lang w:val="es-PY"/>
        </w:rPr>
        <w:t xml:space="preserve"> en el cuadro de texto</w:t>
      </w:r>
      <w:r w:rsidR="00DB2908">
        <w:rPr>
          <w:lang w:val="es-PY"/>
        </w:rPr>
        <w:t xml:space="preserve"> de entrada</w:t>
      </w:r>
      <w:r w:rsidRPr="007C3C7E">
        <w:rPr>
          <w:lang w:val="es-PY"/>
        </w:rPr>
        <w:t>.</w:t>
      </w:r>
    </w:p>
    <w:p w:rsidR="00CB017A" w:rsidRPr="007C3C7E" w:rsidRDefault="00CB017A" w:rsidP="00CB017A">
      <w:pPr>
        <w:rPr>
          <w:b/>
          <w:i/>
          <w:lang w:val="es-PY"/>
        </w:rPr>
      </w:pPr>
      <w:proofErr w:type="spellStart"/>
      <w:r w:rsidRPr="007C3C7E">
        <w:rPr>
          <w:b/>
          <w:i/>
          <w:lang w:val="es-PY"/>
        </w:rPr>
        <w:t>ToolTip</w:t>
      </w:r>
      <w:proofErr w:type="spellEnd"/>
    </w:p>
    <w:p w:rsidR="00CB017A" w:rsidRPr="004A7E16" w:rsidRDefault="009D19A1" w:rsidP="002B5953">
      <w:pPr>
        <w:rPr>
          <w:lang w:val="es-PY"/>
        </w:rPr>
      </w:pPr>
      <w:r>
        <w:rPr>
          <w:lang w:val="es-PY"/>
        </w:rPr>
        <w:t xml:space="preserve">A menudo es útil complementar con información adicional </w:t>
      </w:r>
      <w:r w:rsidR="00F30F59">
        <w:rPr>
          <w:lang w:val="es-PY"/>
        </w:rPr>
        <w:t>los campos de entrada de</w:t>
      </w:r>
      <w:ins w:id="1588" w:author="marcazal" w:date="2015-06-14T15:42:00Z">
        <w:r>
          <w:rPr>
            <w:lang w:val="es-PY"/>
          </w:rPr>
          <w:t xml:space="preserve"> l</w:t>
        </w:r>
      </w:ins>
      <w:r w:rsidR="00F30F59">
        <w:rPr>
          <w:lang w:val="es-PY"/>
        </w:rPr>
        <w:t xml:space="preserve">os formularios </w:t>
      </w:r>
      <w:del w:id="1589" w:author="Ivan Lopez" w:date="2015-09-22T17:06:00Z">
        <w:r w:rsidR="00F30F59" w:rsidDel="001B54BD">
          <w:rPr>
            <w:lang w:val="es-PY"/>
          </w:rPr>
          <w:delText>web</w:delText>
        </w:r>
      </w:del>
      <w:ins w:id="1590" w:author="Ivan Lopez" w:date="2015-09-22T17:06:00Z">
        <w:r w:rsidR="001B54BD">
          <w:rPr>
            <w:lang w:val="es-PY"/>
          </w:rPr>
          <w:t>Web</w:t>
        </w:r>
      </w:ins>
      <w:r>
        <w:rPr>
          <w:lang w:val="es-PY"/>
        </w:rPr>
        <w:t xml:space="preserve">. </w:t>
      </w:r>
      <w:r w:rsidR="00CB017A" w:rsidRPr="007C3C7E">
        <w:rPr>
          <w:lang w:val="es-PY"/>
        </w:rPr>
        <w:t xml:space="preserve">Con el </w:t>
      </w:r>
      <w:proofErr w:type="spellStart"/>
      <w:r w:rsidR="00CB017A" w:rsidRPr="007C3C7E">
        <w:rPr>
          <w:lang w:val="es-PY"/>
        </w:rPr>
        <w:t>toolTip</w:t>
      </w:r>
      <w:proofErr w:type="spellEnd"/>
      <w:ins w:id="1591" w:author="Vaio" w:date="2015-07-02T17:39:00Z">
        <w:r w:rsidR="00F30F59">
          <w:rPr>
            <w:lang w:val="es-PY"/>
          </w:rPr>
          <w:t>,</w:t>
        </w:r>
      </w:ins>
      <w:r w:rsidR="00CB017A" w:rsidRPr="007C3C7E">
        <w:rPr>
          <w:lang w:val="es-PY"/>
        </w:rPr>
        <w:t xml:space="preserve"> un mensaje  informativo útil al usuario es desplegado al posar </w:t>
      </w:r>
      <w:r w:rsidR="00CB017A" w:rsidRPr="007C3C7E">
        <w:rPr>
          <w:lang w:val="es-PY"/>
        </w:rPr>
        <w:lastRenderedPageBreak/>
        <w:t xml:space="preserve">el puntero del mouse sobre un </w:t>
      </w:r>
      <w:r>
        <w:rPr>
          <w:lang w:val="es-PY"/>
        </w:rPr>
        <w:t xml:space="preserve">cuadro de </w:t>
      </w:r>
      <w:r w:rsidR="00CB017A" w:rsidRPr="007C3C7E">
        <w:rPr>
          <w:lang w:val="es-PY"/>
        </w:rPr>
        <w:t xml:space="preserve">texto de entrada en particular. </w:t>
      </w:r>
      <w:r>
        <w:rPr>
          <w:lang w:val="es-PY"/>
        </w:rPr>
        <w:t xml:space="preserve"> </w:t>
      </w:r>
      <w:r w:rsidR="00453A57" w:rsidRPr="004A7E16">
        <w:rPr>
          <w:lang w:val="es-PY"/>
        </w:rPr>
        <w:t>Para</w:t>
      </w:r>
      <w:r>
        <w:rPr>
          <w:lang w:val="es-PY"/>
        </w:rPr>
        <w:t xml:space="preserve"> el </w:t>
      </w:r>
      <w:proofErr w:type="spellStart"/>
      <w:r w:rsidR="00453A57" w:rsidRPr="004A7E16">
        <w:rPr>
          <w:i/>
          <w:lang w:val="es-PY"/>
        </w:rPr>
        <w:t>Person</w:t>
      </w:r>
      <w:proofErr w:type="spellEnd"/>
      <w:r w:rsidR="00453A57" w:rsidRPr="004A7E16">
        <w:rPr>
          <w:i/>
          <w:lang w:val="es-PY"/>
        </w:rPr>
        <w:t xml:space="preserve"> Manager</w:t>
      </w:r>
      <w:r>
        <w:rPr>
          <w:lang w:val="es-PY"/>
        </w:rPr>
        <w:t>, en</w:t>
      </w:r>
      <w:r w:rsidR="00CB017A" w:rsidRPr="007C3C7E">
        <w:rPr>
          <w:lang w:val="es-PY"/>
        </w:rPr>
        <w:t xml:space="preserve"> los campos nombre y apellido se muestra un mensaje en el que se indica al usuario que se ingrese el nombre y el apellido completo. Para el caso del campo contraseña,  se despliega al usuario</w:t>
      </w:r>
      <w:r w:rsidR="00F30F59">
        <w:rPr>
          <w:lang w:val="es-PY"/>
        </w:rPr>
        <w:t>,</w:t>
      </w:r>
      <w:r w:rsidR="00CB017A" w:rsidRPr="007C3C7E">
        <w:rPr>
          <w:lang w:val="es-PY"/>
        </w:rPr>
        <w:t xml:space="preserve"> a modo de sugerencia, el mensaje de seguridad que </w:t>
      </w:r>
      <w:r w:rsidR="00F30F59">
        <w:rPr>
          <w:lang w:val="es-PY"/>
        </w:rPr>
        <w:t>solicita</w:t>
      </w:r>
      <w:r w:rsidR="00CB017A" w:rsidRPr="007C3C7E">
        <w:rPr>
          <w:lang w:val="es-PY"/>
        </w:rPr>
        <w:t xml:space="preserve"> el ingreso de caracteres alfanuméricos con mayúsculas y minúsculas combinados con caracteres especiales y que contenga por lo menos una longitud de ocho caracteres.</w:t>
      </w:r>
    </w:p>
    <w:p w:rsidR="002B5953" w:rsidRPr="007C3C7E" w:rsidRDefault="002B5953" w:rsidP="002B5953">
      <w:pPr>
        <w:rPr>
          <w:b/>
          <w:i/>
        </w:rPr>
      </w:pPr>
      <w:r w:rsidRPr="007C3C7E">
        <w:rPr>
          <w:b/>
          <w:i/>
        </w:rPr>
        <w:t xml:space="preserve">Optimización del espacio y </w:t>
      </w:r>
      <w:commentRangeStart w:id="1592"/>
      <w:r w:rsidRPr="007C3C7E">
        <w:rPr>
          <w:b/>
          <w:i/>
        </w:rPr>
        <w:t xml:space="preserve">navegabilidad </w:t>
      </w:r>
      <w:commentRangeEnd w:id="1592"/>
      <w:r w:rsidR="00C94C32">
        <w:rPr>
          <w:rStyle w:val="Refdecomentario"/>
        </w:rPr>
        <w:commentReference w:id="1592"/>
      </w:r>
      <w:r w:rsidRPr="007C3C7E">
        <w:rPr>
          <w:b/>
          <w:i/>
        </w:rPr>
        <w:t>de las páginas</w:t>
      </w:r>
    </w:p>
    <w:p w:rsidR="002B5953" w:rsidRDefault="002B5953" w:rsidP="002B5953">
      <w:r w:rsidRPr="007C3C7E">
        <w:t xml:space="preserve">Con la extensión </w:t>
      </w:r>
      <w:proofErr w:type="spellStart"/>
      <w:r w:rsidRPr="007C3C7E">
        <w:rPr>
          <w:i/>
        </w:rPr>
        <w:t>RichTab</w:t>
      </w:r>
      <w:proofErr w:type="spellEnd"/>
      <w:r w:rsidRPr="007C3C7E">
        <w:rPr>
          <w:i/>
        </w:rPr>
        <w:t xml:space="preserve">, </w:t>
      </w:r>
      <w:r w:rsidRPr="007C3C7E">
        <w:t>es posible encapsular distintos</w:t>
      </w:r>
      <w:del w:id="1593" w:author="Vaio" w:date="2015-07-02T17:42:00Z">
        <w:r w:rsidRPr="007C3C7E" w:rsidDel="00C94C32">
          <w:delText xml:space="preserve"> </w:delText>
        </w:r>
      </w:del>
      <w:r w:rsidRPr="007C3C7E">
        <w:t xml:space="preserve"> elementos de interfaz presentes en </w:t>
      </w:r>
      <w:proofErr w:type="spellStart"/>
      <w:r w:rsidRPr="007C3C7E">
        <w:t>MoWebA</w:t>
      </w:r>
      <w:proofErr w:type="spellEnd"/>
      <w:r w:rsidRPr="007C3C7E">
        <w:t>, tales como entradas de texto, enlaces, botones, textos</w:t>
      </w:r>
      <w:r w:rsidR="00C94C32">
        <w:t>,</w:t>
      </w:r>
      <w:r w:rsidRPr="007C3C7E">
        <w:t xml:space="preserve"> hipervínculos, formularios y tablas, como así también elementos enriquecidos que son parte de la extensión</w:t>
      </w:r>
      <w:r w:rsidR="00B52EB8">
        <w:t xml:space="preserve"> RIA propuesta a </w:t>
      </w:r>
      <w:proofErr w:type="spellStart"/>
      <w:r w:rsidR="00B52EB8">
        <w:t>MoWebA</w:t>
      </w:r>
      <w:proofErr w:type="spellEnd"/>
      <w:r w:rsidR="00C94C32">
        <w:t>,</w:t>
      </w:r>
      <w:r w:rsidRPr="007C3C7E">
        <w:t xml:space="preserve"> como los </w:t>
      </w:r>
      <w:proofErr w:type="spellStart"/>
      <w:r w:rsidRPr="007C3C7E">
        <w:rPr>
          <w:i/>
        </w:rPr>
        <w:t>RichDatePicker</w:t>
      </w:r>
      <w:proofErr w:type="spellEnd"/>
      <w:r w:rsidRPr="007C3C7E">
        <w:t>,</w:t>
      </w:r>
      <w:r w:rsidRPr="007C3C7E">
        <w:rPr>
          <w:i/>
        </w:rPr>
        <w:t xml:space="preserve"> </w:t>
      </w:r>
      <w:proofErr w:type="spellStart"/>
      <w:r w:rsidRPr="007C3C7E">
        <w:rPr>
          <w:i/>
        </w:rPr>
        <w:t>RichToolTip</w:t>
      </w:r>
      <w:proofErr w:type="spellEnd"/>
      <w:del w:id="1594" w:author="Vaio" w:date="2015-07-02T17:43:00Z">
        <w:r w:rsidRPr="007C3C7E" w:rsidDel="00C94C32">
          <w:rPr>
            <w:i/>
          </w:rPr>
          <w:delText>s</w:delText>
        </w:r>
      </w:del>
      <w:r w:rsidRPr="007C3C7E">
        <w:t xml:space="preserve">, </w:t>
      </w:r>
      <w:proofErr w:type="spellStart"/>
      <w:r w:rsidRPr="007C3C7E">
        <w:rPr>
          <w:i/>
        </w:rPr>
        <w:t>RichAuto</w:t>
      </w:r>
      <w:ins w:id="1595" w:author="marcazal" w:date="2015-07-05T23:49:00Z">
        <w:r w:rsidR="00EF22F0">
          <w:rPr>
            <w:i/>
          </w:rPr>
          <w:t>Suggest</w:t>
        </w:r>
      </w:ins>
      <w:proofErr w:type="spellEnd"/>
      <w:del w:id="1596" w:author="marcazal" w:date="2015-07-05T23:49:00Z">
        <w:r w:rsidRPr="007C3C7E" w:rsidDel="00EF22F0">
          <w:rPr>
            <w:i/>
          </w:rPr>
          <w:delText>complete</w:delText>
        </w:r>
      </w:del>
      <w:del w:id="1597" w:author="Vaio" w:date="2015-07-02T17:43:00Z">
        <w:r w:rsidRPr="007C3C7E" w:rsidDel="00C94C32">
          <w:rPr>
            <w:i/>
          </w:rPr>
          <w:delText>s</w:delText>
        </w:r>
      </w:del>
      <w:r w:rsidRPr="007C3C7E">
        <w:t>. La extensión de validación de campos</w:t>
      </w:r>
      <w:r w:rsidRPr="007C3C7E">
        <w:rPr>
          <w:i/>
        </w:rPr>
        <w:t xml:space="preserve"> </w:t>
      </w:r>
      <w:proofErr w:type="spellStart"/>
      <w:r w:rsidRPr="007C3C7E">
        <w:rPr>
          <w:i/>
        </w:rPr>
        <w:t>RichFieldLiveValidation</w:t>
      </w:r>
      <w:proofErr w:type="spellEnd"/>
      <w:del w:id="1598" w:author="Vaio" w:date="2015-07-02T17:43:00Z">
        <w:r w:rsidRPr="007C3C7E" w:rsidDel="00C94C32">
          <w:delText>,</w:delText>
        </w:r>
      </w:del>
      <w:r w:rsidRPr="007C3C7E">
        <w:t xml:space="preserve"> también puede ser utilizada dentro de un </w:t>
      </w:r>
      <w:proofErr w:type="spellStart"/>
      <w:r w:rsidRPr="007C3C7E">
        <w:t>RichTab</w:t>
      </w:r>
      <w:proofErr w:type="spellEnd"/>
      <w:r w:rsidRPr="007C3C7E">
        <w:t xml:space="preserve">, para la validación de los campos en un formulario. La posibilidad de encapsular muchos elementos de interfaz dentro de cada una de las pestañas que forman parte de un </w:t>
      </w:r>
      <w:proofErr w:type="spellStart"/>
      <w:r w:rsidRPr="007C3C7E">
        <w:rPr>
          <w:i/>
        </w:rPr>
        <w:t>RichTab</w:t>
      </w:r>
      <w:proofErr w:type="spellEnd"/>
      <w:del w:id="1599" w:author="Vaio" w:date="2015-07-02T17:44:00Z">
        <w:r w:rsidRPr="007C3C7E" w:rsidDel="00C94C32">
          <w:delText>,</w:delText>
        </w:r>
      </w:del>
      <w:r w:rsidRPr="007C3C7E">
        <w:t xml:space="preserve"> resulta ventajos</w:t>
      </w:r>
      <w:ins w:id="1600" w:author="marcazal" w:date="2015-09-29T07:38:00Z">
        <w:r w:rsidR="00F730AB">
          <w:t>a</w:t>
        </w:r>
      </w:ins>
      <w:del w:id="1601" w:author="marcazal" w:date="2015-09-29T07:38:00Z">
        <w:r w:rsidRPr="007C3C7E" w:rsidDel="00F730AB">
          <w:delText>o</w:delText>
        </w:r>
      </w:del>
      <w:r w:rsidRPr="007C3C7E">
        <w:t xml:space="preserve"> con respecto a la optimización espacial de los elementos dentro de las páginas.</w:t>
      </w:r>
    </w:p>
    <w:p w:rsidR="007D322A" w:rsidRDefault="00DE7F62">
      <w:pPr>
        <w:jc w:val="both"/>
        <w:rPr>
          <w:i/>
        </w:rPr>
        <w:pPrChange w:id="1602" w:author="marcazal" w:date="2015-09-29T07:38:00Z">
          <w:pPr/>
        </w:pPrChange>
      </w:pPr>
      <w:r w:rsidRPr="007C3C7E">
        <w:t xml:space="preserve">Estas mismas ventajas </w:t>
      </w:r>
      <w:r w:rsidR="00C94C32">
        <w:t>relacionadas</w:t>
      </w:r>
      <w:r w:rsidRPr="007C3C7E">
        <w:t xml:space="preserve"> al </w:t>
      </w:r>
      <w:proofErr w:type="spellStart"/>
      <w:r w:rsidR="002E1F7B" w:rsidRPr="002E1F7B">
        <w:rPr>
          <w:i/>
          <w:rPrChange w:id="1603" w:author="marcazal" w:date="2015-09-29T07:38:00Z">
            <w:rPr/>
          </w:rPrChange>
        </w:rPr>
        <w:t>RichTab</w:t>
      </w:r>
      <w:proofErr w:type="spellEnd"/>
      <w:r w:rsidRPr="007C3C7E">
        <w:t xml:space="preserve">, también pueden ser aprovechadas al utilizar la extensión </w:t>
      </w:r>
      <w:proofErr w:type="spellStart"/>
      <w:r w:rsidR="002E1F7B" w:rsidRPr="002E1F7B">
        <w:rPr>
          <w:rPrChange w:id="1604" w:author="marcazal" w:date="2015-09-29T07:38:00Z">
            <w:rPr>
              <w:i/>
            </w:rPr>
          </w:rPrChange>
        </w:rPr>
        <w:t>RichAccordion</w:t>
      </w:r>
      <w:proofErr w:type="spellEnd"/>
      <w:r w:rsidR="00C94C32">
        <w:rPr>
          <w:i/>
        </w:rPr>
        <w:t xml:space="preserve">. </w:t>
      </w:r>
    </w:p>
    <w:p w:rsidR="002A4155" w:rsidRPr="004A7E16" w:rsidRDefault="00453A57" w:rsidP="00DE7F62">
      <w:pPr>
        <w:rPr>
          <w:b/>
          <w:i/>
        </w:rPr>
      </w:pPr>
      <w:r w:rsidRPr="004A7E16">
        <w:rPr>
          <w:b/>
          <w:i/>
        </w:rPr>
        <w:t>PI4: ¿Qué ventajas aportan las características RIAS presentes en la aplicación implementada con el método B con respecto al método A, desde el punto de vista de la lógica de negocios en el lado  del cliente?</w:t>
      </w:r>
    </w:p>
    <w:p w:rsidR="002A4155" w:rsidRPr="004A7E16" w:rsidRDefault="002A4155" w:rsidP="002B5953">
      <w:r>
        <w:t xml:space="preserve">Cuando se habla de lógica de negocios en el lado del cliente, hablamos de operaciones complejas y específicas para un dominio en particular, como así también de validaciones sobre los datos de entrada. </w:t>
      </w:r>
      <w:r w:rsidR="006D5B8B">
        <w:t>Las extensiones RIA</w:t>
      </w:r>
      <w:del w:id="1605" w:author="marcazal" w:date="2015-09-28T17:56:00Z">
        <w:r w:rsidR="006D5B8B" w:rsidDel="006F71C1">
          <w:delText>S</w:delText>
        </w:r>
      </w:del>
      <w:r w:rsidR="006D5B8B">
        <w:t xml:space="preserve"> propuestas a </w:t>
      </w:r>
      <w:proofErr w:type="spellStart"/>
      <w:r w:rsidR="006D5B8B">
        <w:t>MoWebA</w:t>
      </w:r>
      <w:proofErr w:type="spellEnd"/>
      <w:del w:id="1606" w:author="Vaio" w:date="2015-07-02T17:48:00Z">
        <w:r w:rsidR="006D5B8B" w:rsidDel="002F7B79">
          <w:delText>,</w:delText>
        </w:r>
      </w:del>
      <w:r w:rsidR="006D5B8B">
        <w:t xml:space="preserve"> abarcan específicamente a la</w:t>
      </w:r>
      <w:r w:rsidR="007B441D">
        <w:t>s</w:t>
      </w:r>
      <w:r w:rsidR="006D5B8B">
        <w:t xml:space="preserve"> validaciones sobre los campos de entrada en los formularios.</w:t>
      </w:r>
    </w:p>
    <w:p w:rsidR="002B5953" w:rsidRPr="007C3C7E" w:rsidRDefault="002B5953" w:rsidP="002B5953">
      <w:pPr>
        <w:rPr>
          <w:b/>
          <w:i/>
          <w:lang w:val="es-PY"/>
        </w:rPr>
      </w:pPr>
      <w:commentRangeStart w:id="1607"/>
      <w:commentRangeStart w:id="1608"/>
      <w:r w:rsidRPr="007C3C7E">
        <w:rPr>
          <w:b/>
          <w:i/>
        </w:rPr>
        <w:t>Validaciones</w:t>
      </w:r>
      <w:r w:rsidRPr="007C3C7E">
        <w:rPr>
          <w:b/>
          <w:i/>
          <w:lang w:val="es-PY"/>
        </w:rPr>
        <w:t xml:space="preserve"> lo</w:t>
      </w:r>
      <w:r w:rsidR="007368F9">
        <w:rPr>
          <w:b/>
          <w:i/>
          <w:lang w:val="es-PY"/>
        </w:rPr>
        <w:t>cales de los diversos campos de un</w:t>
      </w:r>
      <w:r w:rsidRPr="007C3C7E">
        <w:rPr>
          <w:b/>
          <w:i/>
          <w:lang w:val="es-PY"/>
        </w:rPr>
        <w:t xml:space="preserve"> formulario</w:t>
      </w:r>
      <w:del w:id="1609" w:author="Vaio" w:date="2015-07-02T17:48:00Z">
        <w:r w:rsidRPr="007C3C7E" w:rsidDel="002F7B79">
          <w:rPr>
            <w:b/>
            <w:i/>
            <w:lang w:val="es-PY"/>
          </w:rPr>
          <w:delText>.</w:delText>
        </w:r>
      </w:del>
      <w:commentRangeEnd w:id="1607"/>
      <w:r w:rsidR="002F7B79">
        <w:rPr>
          <w:rStyle w:val="Refdecomentario"/>
        </w:rPr>
        <w:commentReference w:id="1607"/>
      </w:r>
      <w:commentRangeEnd w:id="1608"/>
      <w:r w:rsidR="002F7B79">
        <w:rPr>
          <w:rStyle w:val="Refdecomentario"/>
        </w:rPr>
        <w:commentReference w:id="1608"/>
      </w:r>
    </w:p>
    <w:p w:rsidR="002B5953" w:rsidRPr="007C3C7E" w:rsidRDefault="002B5953" w:rsidP="002B5953">
      <w:pPr>
        <w:rPr>
          <w:lang w:val="es-PY"/>
        </w:rPr>
      </w:pPr>
      <w:r w:rsidRPr="007C3C7E">
        <w:rPr>
          <w:lang w:val="es-PY"/>
        </w:rPr>
        <w:t>La ventaja principal de llevar a cabo validaciones en los formularios de manera local</w:t>
      </w:r>
      <w:r w:rsidR="007368F9">
        <w:rPr>
          <w:lang w:val="es-PY"/>
        </w:rPr>
        <w:t>,</w:t>
      </w:r>
      <w:r w:rsidRPr="007C3C7E">
        <w:rPr>
          <w:lang w:val="es-PY"/>
        </w:rPr>
        <w:t xml:space="preserve"> es que no es necesario ninguna interacción con el lado servidor, lo cual mejora </w:t>
      </w:r>
      <w:r w:rsidR="007368F9">
        <w:rPr>
          <w:lang w:val="es-PY"/>
        </w:rPr>
        <w:t>el rendimiento de la aplicación</w:t>
      </w:r>
      <w:r w:rsidRPr="007C3C7E">
        <w:rPr>
          <w:lang w:val="es-PY"/>
        </w:rPr>
        <w:t>, evitando retardos al recargar la página tras la solicitud de</w:t>
      </w:r>
      <w:r w:rsidR="00B52EB8">
        <w:rPr>
          <w:lang w:val="es-PY"/>
        </w:rPr>
        <w:t xml:space="preserve"> envío de los datos.  Con el elemento</w:t>
      </w:r>
      <w:r w:rsidRPr="007C3C7E">
        <w:rPr>
          <w:lang w:val="es-PY"/>
        </w:rPr>
        <w:t xml:space="preserve"> </w:t>
      </w:r>
      <w:proofErr w:type="spellStart"/>
      <w:ins w:id="1610" w:author="Vaio" w:date="2015-07-02T17:50:00Z">
        <w:r w:rsidR="002F7B79">
          <w:rPr>
            <w:i/>
            <w:lang w:val="es-PY"/>
          </w:rPr>
          <w:t>r</w:t>
        </w:r>
      </w:ins>
      <w:del w:id="1611" w:author="Vaio" w:date="2015-07-02T17:50:00Z">
        <w:r w:rsidR="00B52EB8" w:rsidDel="002F7B79">
          <w:rPr>
            <w:i/>
            <w:lang w:val="es-PY"/>
          </w:rPr>
          <w:delText>R</w:delText>
        </w:r>
      </w:del>
      <w:r w:rsidRPr="007C3C7E">
        <w:rPr>
          <w:i/>
          <w:lang w:val="es-PY"/>
        </w:rPr>
        <w:t>ichFieldLiveValidation</w:t>
      </w:r>
      <w:proofErr w:type="spellEnd"/>
      <w:r w:rsidRPr="007C3C7E">
        <w:rPr>
          <w:lang w:val="es-PY"/>
        </w:rPr>
        <w:t xml:space="preserve"> es posible llevar a cabo validaciones a los diversos campos de los  formularios de la aplicación </w:t>
      </w:r>
      <w:proofErr w:type="spellStart"/>
      <w:r w:rsidRPr="007C3C7E">
        <w:rPr>
          <w:i/>
          <w:lang w:val="es-PY"/>
        </w:rPr>
        <w:t>Person</w:t>
      </w:r>
      <w:proofErr w:type="spellEnd"/>
      <w:ins w:id="1612" w:author="Ivan Lopez" w:date="2015-09-22T17:07:00Z">
        <w:r w:rsidR="001B54BD">
          <w:rPr>
            <w:i/>
            <w:lang w:val="es-PY"/>
          </w:rPr>
          <w:t xml:space="preserve"> </w:t>
        </w:r>
      </w:ins>
      <w:r w:rsidRPr="007C3C7E">
        <w:rPr>
          <w:i/>
          <w:lang w:val="es-PY"/>
        </w:rPr>
        <w:t>Manager</w:t>
      </w:r>
      <w:r w:rsidRPr="007C3C7E">
        <w:rPr>
          <w:lang w:val="es-PY"/>
        </w:rPr>
        <w:t xml:space="preserve">.  Dentro de las validaciones que se han efectuado </w:t>
      </w:r>
      <w:commentRangeStart w:id="1613"/>
      <w:r w:rsidRPr="007C3C7E">
        <w:rPr>
          <w:lang w:val="es-PY"/>
        </w:rPr>
        <w:t xml:space="preserve">se muestra </w:t>
      </w:r>
      <w:commentRangeEnd w:id="1613"/>
      <w:r w:rsidR="002F7B79">
        <w:rPr>
          <w:rStyle w:val="Refdecomentario"/>
        </w:rPr>
        <w:commentReference w:id="1613"/>
      </w:r>
      <w:r w:rsidRPr="007C3C7E">
        <w:rPr>
          <w:lang w:val="es-PY"/>
        </w:rPr>
        <w:t>primeramente la validación en los campos que son</w:t>
      </w:r>
      <w:ins w:id="1614" w:author="marcazal" w:date="2015-07-05T23:51:00Z">
        <w:r w:rsidR="00EF22F0">
          <w:rPr>
            <w:lang w:val="es-PY"/>
          </w:rPr>
          <w:t xml:space="preserve"> obligatorias</w:t>
        </w:r>
      </w:ins>
      <w:r w:rsidRPr="007C3C7E">
        <w:rPr>
          <w:lang w:val="es-PY"/>
        </w:rPr>
        <w:t xml:space="preserve"> </w:t>
      </w:r>
      <w:commentRangeStart w:id="1615"/>
      <w:del w:id="1616" w:author="marcazal" w:date="2015-09-25T21:31:00Z">
        <w:r w:rsidRPr="007C3C7E" w:rsidDel="002E5E30">
          <w:rPr>
            <w:lang w:val="es-PY"/>
          </w:rPr>
          <w:delText>mandatorio</w:delText>
        </w:r>
        <w:r w:rsidR="00B52EB8" w:rsidDel="002E5E30">
          <w:rPr>
            <w:lang w:val="es-PY"/>
          </w:rPr>
          <w:delText xml:space="preserve">s </w:delText>
        </w:r>
        <w:commentRangeEnd w:id="1615"/>
        <w:r w:rsidR="002F7B79" w:rsidDel="002E5E30">
          <w:rPr>
            <w:rStyle w:val="Refdecomentario"/>
          </w:rPr>
          <w:commentReference w:id="1615"/>
        </w:r>
      </w:del>
      <w:r w:rsidR="00B52EB8">
        <w:rPr>
          <w:lang w:val="es-PY"/>
        </w:rPr>
        <w:t>y que no pueden quedar vacios.</w:t>
      </w:r>
    </w:p>
    <w:p w:rsidR="002B5953" w:rsidRPr="007C3C7E" w:rsidRDefault="002B5953" w:rsidP="002B5953">
      <w:pPr>
        <w:rPr>
          <w:lang w:val="es-PY"/>
        </w:rPr>
      </w:pPr>
      <w:r w:rsidRPr="007C3C7E">
        <w:rPr>
          <w:lang w:val="es-PY"/>
        </w:rPr>
        <w:t xml:space="preserve">Seguidamente se efectuaron controles locales sobre la cantidad de caracteres que deben tener  como mínimo algunos campos, tales como los de usuario, </w:t>
      </w:r>
      <w:r w:rsidR="007B441D">
        <w:rPr>
          <w:lang w:val="es-PY"/>
        </w:rPr>
        <w:t>clave</w:t>
      </w:r>
      <w:r w:rsidRPr="007C3C7E">
        <w:rPr>
          <w:lang w:val="es-PY"/>
        </w:rPr>
        <w:t xml:space="preserve"> y confirmación de </w:t>
      </w:r>
      <w:r w:rsidR="007B441D">
        <w:rPr>
          <w:lang w:val="es-PY"/>
        </w:rPr>
        <w:t>clave</w:t>
      </w:r>
      <w:r w:rsidRPr="007C3C7E">
        <w:rPr>
          <w:lang w:val="es-PY"/>
        </w:rPr>
        <w:t>, que se han configurado como mínimo en</w:t>
      </w:r>
      <w:r w:rsidR="006D5B8B">
        <w:rPr>
          <w:lang w:val="es-PY"/>
        </w:rPr>
        <w:t xml:space="preserve"> 2 y en</w:t>
      </w:r>
      <w:r w:rsidRPr="007C3C7E">
        <w:rPr>
          <w:lang w:val="es-PY"/>
        </w:rPr>
        <w:t xml:space="preserve"> 8 caracteres</w:t>
      </w:r>
      <w:r w:rsidR="006D5B8B">
        <w:rPr>
          <w:lang w:val="es-PY"/>
        </w:rPr>
        <w:t xml:space="preserve"> respectivamente</w:t>
      </w:r>
      <w:r w:rsidRPr="007C3C7E">
        <w:rPr>
          <w:lang w:val="es-PY"/>
        </w:rPr>
        <w:t>. En contraparte</w:t>
      </w:r>
      <w:ins w:id="1617" w:author="Vaio" w:date="2015-07-02T17:56:00Z">
        <w:r w:rsidR="002F7B79">
          <w:rPr>
            <w:lang w:val="es-PY"/>
          </w:rPr>
          <w:t>,</w:t>
        </w:r>
      </w:ins>
      <w:r w:rsidRPr="007C3C7E">
        <w:rPr>
          <w:lang w:val="es-PY"/>
        </w:rPr>
        <w:t xml:space="preserve"> para los campos nombre y apellido se </w:t>
      </w:r>
      <w:r w:rsidR="006D5B8B">
        <w:rPr>
          <w:lang w:val="es-PY"/>
        </w:rPr>
        <w:t>verificó</w:t>
      </w:r>
      <w:r w:rsidRPr="007C3C7E">
        <w:rPr>
          <w:lang w:val="es-PY"/>
        </w:rPr>
        <w:t xml:space="preserve"> que estos no excedan una cantidad máxima de 30 caracteres. Para los campos </w:t>
      </w:r>
      <w:r w:rsidR="006D5B8B">
        <w:rPr>
          <w:lang w:val="es-PY"/>
        </w:rPr>
        <w:t>clave</w:t>
      </w:r>
      <w:r w:rsidRPr="007C3C7E">
        <w:rPr>
          <w:lang w:val="es-PY"/>
        </w:rPr>
        <w:t xml:space="preserve"> y confirmación de </w:t>
      </w:r>
      <w:r w:rsidR="006D5B8B">
        <w:rPr>
          <w:lang w:val="es-PY"/>
        </w:rPr>
        <w:t>clave</w:t>
      </w:r>
      <w:r w:rsidRPr="007C3C7E">
        <w:rPr>
          <w:lang w:val="es-PY"/>
        </w:rPr>
        <w:t xml:space="preserve">, también se verificó que ambos coincidan en los valores introducidos.  </w:t>
      </w:r>
    </w:p>
    <w:p w:rsidR="002B5953" w:rsidRPr="007C3C7E" w:rsidRDefault="002B5953" w:rsidP="002B5953">
      <w:pPr>
        <w:rPr>
          <w:lang w:val="es-PY"/>
        </w:rPr>
      </w:pPr>
      <w:r w:rsidRPr="007C3C7E">
        <w:rPr>
          <w:lang w:val="es-PY"/>
        </w:rPr>
        <w:lastRenderedPageBreak/>
        <w:t>Para los campos numéricos, se valida que solamente sea posible el ingreso de dígitos (valores del 0 al 9), por ejemplo</w:t>
      </w:r>
      <w:r w:rsidR="002F7B79">
        <w:rPr>
          <w:lang w:val="es-PY"/>
        </w:rPr>
        <w:t>,</w:t>
      </w:r>
      <w:r w:rsidRPr="007C3C7E">
        <w:rPr>
          <w:lang w:val="es-PY"/>
        </w:rPr>
        <w:t xml:space="preserve"> en el campo id, utilizado para borrar un registro del sistema. En este campo</w:t>
      </w:r>
      <w:ins w:id="1618" w:author="Vaio" w:date="2015-07-02T17:57:00Z">
        <w:r w:rsidR="002F7B79">
          <w:rPr>
            <w:lang w:val="es-PY"/>
          </w:rPr>
          <w:t>,</w:t>
        </w:r>
      </w:ins>
      <w:r w:rsidRPr="007C3C7E">
        <w:rPr>
          <w:lang w:val="es-PY"/>
        </w:rPr>
        <w:t xml:space="preserve"> de igual manera</w:t>
      </w:r>
      <w:r w:rsidR="002F7B79">
        <w:rPr>
          <w:lang w:val="es-PY"/>
        </w:rPr>
        <w:t>,</w:t>
      </w:r>
      <w:r w:rsidRPr="007C3C7E">
        <w:rPr>
          <w:lang w:val="es-PY"/>
        </w:rPr>
        <w:t xml:space="preserve"> no es posible ingresar más de 12 dígitos para evitar algún desbordamiento numérico en la base de datos.  También, el campo email verifica que la cadena ingresada por el usuario corresponda a un email válido.</w:t>
      </w:r>
    </w:p>
    <w:p w:rsidR="002B5953" w:rsidDel="00F730AB" w:rsidRDefault="002B5953" w:rsidP="006F71C1">
      <w:pPr>
        <w:rPr>
          <w:del w:id="1619" w:author="marcazal" w:date="2015-09-28T17:56:00Z"/>
          <w:lang w:val="es-PY"/>
        </w:rPr>
      </w:pPr>
      <w:r w:rsidRPr="007C3C7E">
        <w:rPr>
          <w:lang w:val="es-PY"/>
        </w:rPr>
        <w:t>Por último, en el campo de selección</w:t>
      </w:r>
      <w:r w:rsidR="00B52EB8">
        <w:rPr>
          <w:lang w:val="es-PY"/>
        </w:rPr>
        <w:t xml:space="preserve"> </w:t>
      </w:r>
      <w:r w:rsidR="00013648">
        <w:rPr>
          <w:lang w:val="es-PY"/>
        </w:rPr>
        <w:t xml:space="preserve">de </w:t>
      </w:r>
      <w:r w:rsidRPr="007C3C7E">
        <w:rPr>
          <w:lang w:val="es-PY"/>
        </w:rPr>
        <w:t>género</w:t>
      </w:r>
      <w:del w:id="1620" w:author="Vaio" w:date="2015-07-02T17:58:00Z">
        <w:r w:rsidRPr="007C3C7E" w:rsidDel="00013648">
          <w:rPr>
            <w:lang w:val="es-PY"/>
          </w:rPr>
          <w:delText>,</w:delText>
        </w:r>
      </w:del>
      <w:r w:rsidRPr="007C3C7E">
        <w:rPr>
          <w:lang w:val="es-PY"/>
        </w:rPr>
        <w:t xml:space="preserve"> </w:t>
      </w:r>
      <w:del w:id="1621" w:author="Vaio" w:date="2015-07-02T17:58:00Z">
        <w:r w:rsidRPr="007C3C7E" w:rsidDel="00013648">
          <w:rPr>
            <w:lang w:val="es-PY"/>
          </w:rPr>
          <w:delText xml:space="preserve"> </w:delText>
        </w:r>
      </w:del>
      <w:r w:rsidRPr="007C3C7E">
        <w:rPr>
          <w:lang w:val="es-PY"/>
        </w:rPr>
        <w:t>es mandatorio seleccionar uno de los radio controles (masculino, femenino), como así también,  es mandatorio seleccionar la caja de selección del campo de conformidad.  Los datos introducidos en el formulario solo serán enviados al servidor</w:t>
      </w:r>
      <w:del w:id="1622" w:author="Vaio" w:date="2015-07-02T17:58:00Z">
        <w:r w:rsidRPr="007C3C7E" w:rsidDel="00013648">
          <w:rPr>
            <w:lang w:val="es-PY"/>
          </w:rPr>
          <w:delText>,</w:delText>
        </w:r>
      </w:del>
      <w:r w:rsidRPr="007C3C7E">
        <w:rPr>
          <w:lang w:val="es-PY"/>
        </w:rPr>
        <w:t xml:space="preserve"> cuando todos los campos pasen la validación correspondiente a cada uno de ellos.</w:t>
      </w:r>
    </w:p>
    <w:p w:rsidR="00F730AB" w:rsidRDefault="00F730AB" w:rsidP="006F71C1">
      <w:pPr>
        <w:rPr>
          <w:ins w:id="1623" w:author="marcazal" w:date="2015-09-29T07:39:00Z"/>
          <w:lang w:val="es-PY"/>
        </w:rPr>
      </w:pPr>
    </w:p>
    <w:p w:rsidR="00F730AB" w:rsidRPr="00F730AB" w:rsidRDefault="002E1F7B" w:rsidP="00F730AB">
      <w:pPr>
        <w:rPr>
          <w:ins w:id="1624" w:author="marcazal" w:date="2015-09-29T07:39:00Z"/>
          <w:b/>
          <w:i/>
          <w:rPrChange w:id="1625" w:author="marcazal" w:date="2015-09-29T07:40:00Z">
            <w:rPr>
              <w:ins w:id="1626" w:author="marcazal" w:date="2015-09-29T07:39:00Z"/>
            </w:rPr>
          </w:rPrChange>
        </w:rPr>
      </w:pPr>
      <w:ins w:id="1627" w:author="marcazal" w:date="2015-09-29T07:39:00Z">
        <w:r w:rsidRPr="002E1F7B">
          <w:rPr>
            <w:b/>
            <w:i/>
            <w:rPrChange w:id="1628" w:author="marcazal" w:date="2015-09-29T07:40:00Z">
              <w:rPr/>
            </w:rPrChange>
          </w:rPr>
          <w:t xml:space="preserve">PI5: Para cada una de las vistas del </w:t>
        </w:r>
        <w:proofErr w:type="spellStart"/>
        <w:r w:rsidRPr="002E1F7B">
          <w:rPr>
            <w:b/>
            <w:i/>
            <w:rPrChange w:id="1629" w:author="marcazal" w:date="2015-09-29T07:40:00Z">
              <w:rPr>
                <w:i/>
              </w:rPr>
            </w:rPrChange>
          </w:rPr>
          <w:t>Person</w:t>
        </w:r>
        <w:proofErr w:type="spellEnd"/>
        <w:r w:rsidRPr="002E1F7B">
          <w:rPr>
            <w:b/>
            <w:i/>
            <w:rPrChange w:id="1630" w:author="marcazal" w:date="2015-09-29T07:40:00Z">
              <w:rPr>
                <w:i/>
              </w:rPr>
            </w:rPrChange>
          </w:rPr>
          <w:t xml:space="preserve"> Manager, ¿qué cantidad de líneas de código </w:t>
        </w:r>
        <w:commentRangeStart w:id="1631"/>
        <w:commentRangeStart w:id="1632"/>
        <w:r w:rsidRPr="002E1F7B">
          <w:rPr>
            <w:b/>
            <w:i/>
            <w:rPrChange w:id="1633" w:author="marcazal" w:date="2015-09-29T07:40:00Z">
              <w:rPr/>
            </w:rPrChange>
          </w:rPr>
          <w:t xml:space="preserve"> </w:t>
        </w:r>
        <w:commentRangeEnd w:id="1631"/>
        <w:r w:rsidRPr="002E1F7B">
          <w:rPr>
            <w:rStyle w:val="Refdecomentario"/>
            <w:b/>
            <w:i/>
            <w:rPrChange w:id="1634" w:author="marcazal" w:date="2015-09-29T07:40:00Z">
              <w:rPr>
                <w:rStyle w:val="Refdecomentario"/>
              </w:rPr>
            </w:rPrChange>
          </w:rPr>
          <w:commentReference w:id="1631"/>
        </w:r>
        <w:commentRangeEnd w:id="1632"/>
        <w:r w:rsidRPr="002E1F7B">
          <w:rPr>
            <w:rStyle w:val="Refdecomentario"/>
            <w:b/>
            <w:i/>
            <w:rPrChange w:id="1635" w:author="marcazal" w:date="2015-09-29T07:40:00Z">
              <w:rPr>
                <w:rStyle w:val="Refdecomentario"/>
              </w:rPr>
            </w:rPrChange>
          </w:rPr>
          <w:commentReference w:id="1632"/>
        </w:r>
        <w:r w:rsidRPr="002E1F7B">
          <w:rPr>
            <w:b/>
            <w:i/>
            <w:rPrChange w:id="1636" w:author="marcazal" w:date="2015-09-29T07:40:00Z">
              <w:rPr>
                <w:sz w:val="16"/>
                <w:szCs w:val="16"/>
              </w:rPr>
            </w:rPrChange>
          </w:rPr>
          <w:t>para la interfaz de usuario se pudieron generar de manera automática a partir de los modelos, en cada uno de los enfoques implementados?</w:t>
        </w:r>
      </w:ins>
    </w:p>
    <w:p w:rsidR="004C27BC" w:rsidRDefault="00F730AB" w:rsidP="006F71C1">
      <w:pPr>
        <w:rPr>
          <w:ins w:id="1637" w:author="Ivan Lopez" w:date="2015-09-29T14:50:00Z"/>
        </w:rPr>
      </w:pPr>
      <w:ins w:id="1638" w:author="marcazal" w:date="2015-09-29T07:43:00Z">
        <w:r>
          <w:t xml:space="preserve">Analizando primeramente el tamaño total del </w:t>
        </w:r>
        <w:proofErr w:type="spellStart"/>
        <w:r w:rsidR="002E1F7B" w:rsidRPr="002E1F7B">
          <w:rPr>
            <w:i/>
            <w:rPrChange w:id="1639" w:author="marcazal" w:date="2015-09-29T07:56:00Z">
              <w:rPr>
                <w:sz w:val="16"/>
                <w:szCs w:val="16"/>
              </w:rPr>
            </w:rPrChange>
          </w:rPr>
          <w:t>Person</w:t>
        </w:r>
        <w:proofErr w:type="spellEnd"/>
        <w:r w:rsidR="002E1F7B" w:rsidRPr="002E1F7B">
          <w:rPr>
            <w:i/>
            <w:rPrChange w:id="1640" w:author="marcazal" w:date="2015-09-29T07:56:00Z">
              <w:rPr>
                <w:sz w:val="16"/>
                <w:szCs w:val="16"/>
              </w:rPr>
            </w:rPrChange>
          </w:rPr>
          <w:t xml:space="preserve"> Manager</w:t>
        </w:r>
        <w:r>
          <w:t xml:space="preserve"> </w:t>
        </w:r>
      </w:ins>
      <w:ins w:id="1641" w:author="marcazal" w:date="2015-09-29T08:17:00Z">
        <w:r w:rsidR="00D34924">
          <w:t>para</w:t>
        </w:r>
      </w:ins>
      <w:ins w:id="1642" w:author="marcazal" w:date="2015-09-29T07:43:00Z">
        <w:r>
          <w:t xml:space="preserve"> ambos enfoque</w:t>
        </w:r>
      </w:ins>
      <w:ins w:id="1643" w:author="marcazal" w:date="2015-09-29T08:17:00Z">
        <w:r w:rsidR="00D34924">
          <w:t>s</w:t>
        </w:r>
      </w:ins>
      <w:ins w:id="1644" w:author="marcazal" w:date="2015-09-29T07:43:00Z">
        <w:r>
          <w:t>, se puede apreciar que el enfoque sin extensiones RIA</w:t>
        </w:r>
      </w:ins>
      <w:ins w:id="1645" w:author="marcazal" w:date="2015-09-29T07:47:00Z">
        <w:r>
          <w:t xml:space="preserve"> posee 123 líneas de código menos</w:t>
        </w:r>
      </w:ins>
      <w:ins w:id="1646" w:author="marcazal" w:date="2015-09-29T07:50:00Z">
        <w:r w:rsidR="00A73360">
          <w:t xml:space="preserve"> (equivalente a un 32</w:t>
        </w:r>
      </w:ins>
      <w:ins w:id="1647" w:author="marcazal" w:date="2015-09-29T07:47:00Z">
        <w:r>
          <w:t xml:space="preserve"> </w:t>
        </w:r>
      </w:ins>
      <w:ins w:id="1648" w:author="marcazal" w:date="2015-09-29T07:50:00Z">
        <w:r w:rsidR="00A73360">
          <w:t xml:space="preserve">%) </w:t>
        </w:r>
      </w:ins>
      <w:ins w:id="1649" w:author="marcazal" w:date="2015-09-29T07:47:00Z">
        <w:r>
          <w:t>que el enfoque con extensiones RIA</w:t>
        </w:r>
      </w:ins>
      <w:ins w:id="1650" w:author="marcazal" w:date="2015-09-29T07:50:00Z">
        <w:r w:rsidR="00A73360">
          <w:t>.</w:t>
        </w:r>
      </w:ins>
      <w:ins w:id="1651" w:author="marcazal" w:date="2015-09-29T07:51:00Z">
        <w:r w:rsidR="00A73360">
          <w:t xml:space="preserve"> Esto se debe a que en el enfoque sin RIA</w:t>
        </w:r>
      </w:ins>
      <w:ins w:id="1652" w:author="marcazal" w:date="2015-09-29T07:52:00Z">
        <w:r w:rsidR="00A73360">
          <w:t xml:space="preserve"> no se genera código </w:t>
        </w:r>
        <w:proofErr w:type="spellStart"/>
        <w:r w:rsidR="002E1F7B" w:rsidRPr="002E1F7B">
          <w:rPr>
            <w:i/>
            <w:rPrChange w:id="1653" w:author="marcazal" w:date="2015-09-29T08:18:00Z">
              <w:rPr>
                <w:sz w:val="16"/>
                <w:szCs w:val="16"/>
              </w:rPr>
            </w:rPrChange>
          </w:rPr>
          <w:t>Javascript</w:t>
        </w:r>
        <w:proofErr w:type="spellEnd"/>
        <w:r w:rsidR="00A73360">
          <w:t xml:space="preserve"> en la interfaz de usuario</w:t>
        </w:r>
      </w:ins>
      <w:ins w:id="1654" w:author="marcazal" w:date="2015-09-29T07:57:00Z">
        <w:r w:rsidR="00A73360">
          <w:t xml:space="preserve"> ya que su interfaz no posee elementos enriquecidos interactivos</w:t>
        </w:r>
      </w:ins>
      <w:ins w:id="1655" w:author="marcazal" w:date="2015-09-29T07:58:00Z">
        <w:r w:rsidR="00342F58">
          <w:t>.</w:t>
        </w:r>
      </w:ins>
    </w:p>
    <w:p w:rsidR="001B2856" w:rsidRDefault="004C27BC" w:rsidP="006F71C1">
      <w:pPr>
        <w:rPr>
          <w:ins w:id="1656" w:author="Ivan Lopez" w:date="2015-09-29T15:24:00Z"/>
        </w:rPr>
      </w:pPr>
      <w:proofErr w:type="spellStart"/>
      <w:ins w:id="1657" w:author="Ivan Lopez" w:date="2015-09-29T14:50:00Z">
        <w:r>
          <w:t>Tambien</w:t>
        </w:r>
        <w:proofErr w:type="spellEnd"/>
        <w:r>
          <w:t xml:space="preserve"> puede apreciarse que en el enfoque de </w:t>
        </w:r>
        <w:proofErr w:type="spellStart"/>
        <w:r>
          <w:t>MoWebA</w:t>
        </w:r>
        <w:proofErr w:type="spellEnd"/>
        <w:r>
          <w:t xml:space="preserve"> sin RIA el 47% del c</w:t>
        </w:r>
      </w:ins>
      <w:ins w:id="1658" w:author="Ivan Lopez" w:date="2015-09-29T14:51:00Z">
        <w:r>
          <w:t xml:space="preserve">ódigo de la aplicación completa </w:t>
        </w:r>
        <w:proofErr w:type="spellStart"/>
        <w:r>
          <w:t>fué</w:t>
        </w:r>
        <w:proofErr w:type="spellEnd"/>
        <w:r>
          <w:t xml:space="preserve"> generada de manera automática a partir de los modelos y el 57% para el caso de </w:t>
        </w:r>
        <w:proofErr w:type="spellStart"/>
        <w:r>
          <w:t>MoWebA</w:t>
        </w:r>
        <w:proofErr w:type="spellEnd"/>
        <w:r>
          <w:t xml:space="preserve"> con RIA. </w:t>
        </w:r>
      </w:ins>
      <w:ins w:id="1659" w:author="Ivan Lopez" w:date="2015-09-29T14:52:00Z">
        <w:r>
          <w:t xml:space="preserve">Teniendo en cuenta que el objetivo de este trabajo de fin de carrera está enmarcado en los </w:t>
        </w:r>
        <w:proofErr w:type="spellStart"/>
        <w:r w:rsidR="002E1F7B" w:rsidRPr="002E1F7B">
          <w:rPr>
            <w:i/>
            <w:rPrChange w:id="1660" w:author="Ivan Lopez" w:date="2015-09-29T14:52:00Z">
              <w:rPr>
                <w:sz w:val="16"/>
                <w:szCs w:val="16"/>
              </w:rPr>
            </w:rPrChange>
          </w:rPr>
          <w:t>front-ends</w:t>
        </w:r>
        <w:proofErr w:type="spellEnd"/>
        <w:r>
          <w:t xml:space="preserve"> </w:t>
        </w:r>
      </w:ins>
      <w:ins w:id="1661" w:author="Ivan Lopez" w:date="2015-09-29T14:53:00Z">
        <w:r>
          <w:t xml:space="preserve">de las </w:t>
        </w:r>
        <w:proofErr w:type="spellStart"/>
        <w:r>
          <w:t>intefaces</w:t>
        </w:r>
        <w:proofErr w:type="spellEnd"/>
        <w:r>
          <w:t xml:space="preserve"> de usuario web, el porcentaje restante de la aplicación, que </w:t>
        </w:r>
        <w:proofErr w:type="spellStart"/>
        <w:r>
          <w:t>fúe</w:t>
        </w:r>
        <w:proofErr w:type="spellEnd"/>
        <w:r>
          <w:t xml:space="preserve"> generado de manera manual (</w:t>
        </w:r>
      </w:ins>
      <w:ins w:id="1662" w:author="Ivan Lopez" w:date="2015-09-29T14:54:00Z">
        <w:r>
          <w:t>5</w:t>
        </w:r>
      </w:ins>
      <w:ins w:id="1663" w:author="Ivan Lopez" w:date="2015-09-29T14:53:00Z">
        <w:r>
          <w:t>3% y</w:t>
        </w:r>
      </w:ins>
      <w:ins w:id="1664" w:author="Ivan Lopez" w:date="2015-09-29T14:54:00Z">
        <w:r>
          <w:t xml:space="preserve"> 43%) respectivamente, </w:t>
        </w:r>
        <w:proofErr w:type="spellStart"/>
        <w:r>
          <w:t>correspondel</w:t>
        </w:r>
        <w:proofErr w:type="spellEnd"/>
        <w:r>
          <w:t xml:space="preserve"> a c</w:t>
        </w:r>
      </w:ins>
      <w:ins w:id="1665" w:author="Ivan Lopez" w:date="2015-09-29T14:55:00Z">
        <w:r>
          <w:t>ódigo para refinar la aplicación final y código para el acceso a la capa l</w:t>
        </w:r>
      </w:ins>
      <w:ins w:id="1666" w:author="Ivan Lopez" w:date="2015-09-29T14:56:00Z">
        <w:r>
          <w:t>ógica y de dominio de la aplicación.</w:t>
        </w:r>
      </w:ins>
      <w:ins w:id="1667" w:author="Ivan Lopez" w:date="2015-09-29T14:58:00Z">
        <w:r>
          <w:t xml:space="preserve"> </w:t>
        </w:r>
      </w:ins>
    </w:p>
    <w:p w:rsidR="00255CAC" w:rsidRDefault="00F678F6" w:rsidP="006F71C1">
      <w:pPr>
        <w:rPr>
          <w:ins w:id="1668" w:author="Ivan Lopez" w:date="2015-09-29T15:35:00Z"/>
        </w:rPr>
      </w:pPr>
      <w:ins w:id="1669" w:author="Ivan Lopez" w:date="2015-09-29T15:10:00Z">
        <w:r>
          <w:t xml:space="preserve">Según la </w:t>
        </w:r>
        <w:proofErr w:type="spellStart"/>
        <w:r>
          <w:t>definicón</w:t>
        </w:r>
        <w:proofErr w:type="spellEnd"/>
        <w:r>
          <w:t xml:space="preserve"> del </w:t>
        </w:r>
        <w:proofErr w:type="spellStart"/>
        <w:r w:rsidR="002E1F7B" w:rsidRPr="002E1F7B">
          <w:rPr>
            <w:i/>
            <w:rPrChange w:id="1670" w:author="Ivan Lopez" w:date="2015-09-29T15:10:00Z">
              <w:rPr>
                <w:sz w:val="16"/>
                <w:szCs w:val="16"/>
              </w:rPr>
            </w:rPrChange>
          </w:rPr>
          <w:t>Person</w:t>
        </w:r>
        <w:proofErr w:type="spellEnd"/>
        <w:r w:rsidR="002E1F7B" w:rsidRPr="002E1F7B">
          <w:rPr>
            <w:i/>
            <w:rPrChange w:id="1671" w:author="Ivan Lopez" w:date="2015-09-29T15:10:00Z">
              <w:rPr>
                <w:sz w:val="16"/>
                <w:szCs w:val="16"/>
              </w:rPr>
            </w:rPrChange>
          </w:rPr>
          <w:t xml:space="preserve"> Manager</w:t>
        </w:r>
      </w:ins>
      <w:ins w:id="1672" w:author="Ivan Lopez" w:date="2015-09-29T14:58:00Z">
        <w:r w:rsidR="004C27BC">
          <w:t xml:space="preserve"> la vista con más requerimientos</w:t>
        </w:r>
      </w:ins>
      <w:ins w:id="1673" w:author="Ivan Lopez" w:date="2015-09-29T15:10:00Z">
        <w:r>
          <w:t xml:space="preserve"> funcionales</w:t>
        </w:r>
      </w:ins>
      <w:ins w:id="1674" w:author="Ivan Lopez" w:date="2015-09-29T14:58:00Z">
        <w:r w:rsidR="004C27BC">
          <w:t xml:space="preserve"> enriquecidos </w:t>
        </w:r>
      </w:ins>
      <w:ins w:id="1675" w:author="Ivan Lopez" w:date="2015-09-29T15:10:00Z">
        <w:r>
          <w:t>corresponde a</w:t>
        </w:r>
      </w:ins>
      <w:ins w:id="1676" w:author="Ivan Lopez" w:date="2015-09-29T14:58:00Z">
        <w:r>
          <w:t xml:space="preserve"> la vista </w:t>
        </w:r>
      </w:ins>
      <w:ins w:id="1677" w:author="Ivan Lopez" w:date="2015-09-29T14:59:00Z">
        <w:r w:rsidR="004C27BC">
          <w:t xml:space="preserve">Agregar Persona en la cual se debe definir </w:t>
        </w:r>
        <w:proofErr w:type="spellStart"/>
        <w:r w:rsidR="002E1F7B" w:rsidRPr="002E1F7B">
          <w:rPr>
            <w:i/>
            <w:rPrChange w:id="1678" w:author="Ivan Lopez" w:date="2015-09-29T14:59:00Z">
              <w:rPr>
                <w:sz w:val="16"/>
                <w:szCs w:val="16"/>
              </w:rPr>
            </w:rPrChange>
          </w:rPr>
          <w:t>richToolTips</w:t>
        </w:r>
      </w:ins>
      <w:proofErr w:type="spellEnd"/>
      <w:ins w:id="1679" w:author="Ivan Lopez" w:date="2015-09-29T15:00:00Z">
        <w:r w:rsidR="004C27BC">
          <w:t xml:space="preserve">, </w:t>
        </w:r>
        <w:proofErr w:type="spellStart"/>
        <w:r w:rsidR="002E1F7B" w:rsidRPr="002E1F7B">
          <w:rPr>
            <w:i/>
            <w:rPrChange w:id="1680" w:author="Ivan Lopez" w:date="2015-09-29T15:00:00Z">
              <w:rPr>
                <w:sz w:val="16"/>
                <w:szCs w:val="16"/>
              </w:rPr>
            </w:rPrChange>
          </w:rPr>
          <w:t>richDatepicker</w:t>
        </w:r>
        <w:proofErr w:type="spellEnd"/>
        <w:r w:rsidR="004C27BC">
          <w:t xml:space="preserve">, </w:t>
        </w:r>
        <w:proofErr w:type="spellStart"/>
        <w:r w:rsidR="002E1F7B" w:rsidRPr="002E1F7B">
          <w:rPr>
            <w:i/>
            <w:rPrChange w:id="1681" w:author="Ivan Lopez" w:date="2015-09-29T15:00:00Z">
              <w:rPr>
                <w:sz w:val="16"/>
                <w:szCs w:val="16"/>
              </w:rPr>
            </w:rPrChange>
          </w:rPr>
          <w:t>richAutoSuggest</w:t>
        </w:r>
        <w:proofErr w:type="spellEnd"/>
        <w:r>
          <w:t xml:space="preserve"> y diversas validaciones de campos</w:t>
        </w:r>
      </w:ins>
      <w:ins w:id="1682" w:author="Ivan Lopez" w:date="2015-09-29T15:10:00Z">
        <w:r w:rsidR="00B00521">
          <w:t xml:space="preserve"> en el </w:t>
        </w:r>
      </w:ins>
      <w:ins w:id="1683" w:author="Ivan Lopez" w:date="2015-09-29T15:11:00Z">
        <w:r w:rsidR="00B00521">
          <w:t>formulario</w:t>
        </w:r>
      </w:ins>
      <w:ins w:id="1684" w:author="Ivan Lopez" w:date="2015-09-29T15:10:00Z">
        <w:r w:rsidR="00B00521">
          <w:t xml:space="preserve"> </w:t>
        </w:r>
      </w:ins>
      <w:ins w:id="1685" w:author="Ivan Lopez" w:date="2015-09-29T15:11:00Z">
        <w:r w:rsidR="00B00521">
          <w:t>de entrada</w:t>
        </w:r>
      </w:ins>
      <w:ins w:id="1686" w:author="Ivan Lopez" w:date="2015-09-29T15:00:00Z">
        <w:r>
          <w:t>.</w:t>
        </w:r>
      </w:ins>
      <w:ins w:id="1687" w:author="Ivan Lopez" w:date="2015-09-29T15:11:00Z">
        <w:r w:rsidR="00B00521">
          <w:t xml:space="preserve"> Esto conlleva a tener código </w:t>
        </w:r>
        <w:proofErr w:type="spellStart"/>
        <w:r w:rsidR="002E1F7B" w:rsidRPr="002E1F7B">
          <w:rPr>
            <w:i/>
            <w:rPrChange w:id="1688" w:author="Ivan Lopez" w:date="2015-09-29T15:12:00Z">
              <w:rPr>
                <w:sz w:val="16"/>
                <w:szCs w:val="16"/>
              </w:rPr>
            </w:rPrChange>
          </w:rPr>
          <w:t>Javascript</w:t>
        </w:r>
      </w:ins>
      <w:proofErr w:type="spellEnd"/>
      <w:ins w:id="1689" w:author="Ivan Lopez" w:date="2015-09-29T15:12:00Z">
        <w:r w:rsidR="00B00521">
          <w:t xml:space="preserve"> y</w:t>
        </w:r>
        <w:r w:rsidR="002E1F7B" w:rsidRPr="002E1F7B">
          <w:rPr>
            <w:i/>
            <w:rPrChange w:id="1690" w:author="Ivan Lopez" w:date="2015-09-29T15:12:00Z">
              <w:rPr>
                <w:sz w:val="16"/>
                <w:szCs w:val="16"/>
              </w:rPr>
            </w:rPrChange>
          </w:rPr>
          <w:t xml:space="preserve"> HTML</w:t>
        </w:r>
      </w:ins>
      <w:ins w:id="1691" w:author="Ivan Lopez" w:date="2015-09-29T15:11:00Z">
        <w:r w:rsidR="00B00521">
          <w:t xml:space="preserve"> generado </w:t>
        </w:r>
      </w:ins>
      <w:ins w:id="1692" w:author="Ivan Lopez" w:date="2015-09-29T15:12:00Z">
        <w:r w:rsidR="00B00521">
          <w:t xml:space="preserve">para cada uno de los elementos enriquecidos que han sido </w:t>
        </w:r>
      </w:ins>
      <w:ins w:id="1693" w:author="Ivan Lopez" w:date="2015-09-29T15:13:00Z">
        <w:r w:rsidR="00B00521">
          <w:t>definidos</w:t>
        </w:r>
      </w:ins>
      <w:ins w:id="1694" w:author="Ivan Lopez" w:date="2015-09-29T15:14:00Z">
        <w:r w:rsidR="00B00521">
          <w:t xml:space="preserve"> en la vista Agregar Persona</w:t>
        </w:r>
      </w:ins>
      <w:ins w:id="1695" w:author="Ivan Lopez" w:date="2015-09-29T15:13:00Z">
        <w:r w:rsidR="00B00521">
          <w:t xml:space="preserve"> </w:t>
        </w:r>
      </w:ins>
      <w:ins w:id="1696" w:author="Ivan Lopez" w:date="2015-09-29T15:15:00Z">
        <w:r w:rsidR="00B00521">
          <w:t xml:space="preserve">(135 </w:t>
        </w:r>
        <w:proofErr w:type="spellStart"/>
        <w:r w:rsidR="00B00521">
          <w:t>lineas</w:t>
        </w:r>
        <w:proofErr w:type="spellEnd"/>
        <w:r w:rsidR="00B00521">
          <w:t xml:space="preserve"> de código automático</w:t>
        </w:r>
      </w:ins>
      <w:ins w:id="1697" w:author="Ivan Lopez" w:date="2015-09-29T15:16:00Z">
        <w:r w:rsidR="00B00521">
          <w:t xml:space="preserve"> y 56 </w:t>
        </w:r>
        <w:proofErr w:type="spellStart"/>
        <w:r w:rsidR="00B00521">
          <w:t>lineas</w:t>
        </w:r>
        <w:proofErr w:type="spellEnd"/>
        <w:r w:rsidR="00B00521">
          <w:t xml:space="preserve"> de </w:t>
        </w:r>
        <w:proofErr w:type="spellStart"/>
        <w:r w:rsidR="00B00521">
          <w:t>códgo</w:t>
        </w:r>
        <w:proofErr w:type="spellEnd"/>
        <w:r w:rsidR="00B00521">
          <w:t xml:space="preserve"> </w:t>
        </w:r>
      </w:ins>
      <w:ins w:id="1698" w:author="Ivan Lopez" w:date="2015-09-29T15:17:00Z">
        <w:r w:rsidR="00B00521">
          <w:t>manual</w:t>
        </w:r>
      </w:ins>
      <w:ins w:id="1699" w:author="Ivan Lopez" w:date="2015-09-29T15:20:00Z">
        <w:r w:rsidR="00B00521">
          <w:t xml:space="preserve">, lo que indica que el 70% de la interfaz de usuario </w:t>
        </w:r>
        <w:proofErr w:type="spellStart"/>
        <w:r w:rsidR="00B00521">
          <w:t>fué</w:t>
        </w:r>
        <w:proofErr w:type="spellEnd"/>
        <w:r w:rsidR="00B00521">
          <w:t xml:space="preserve"> generada de manera autom</w:t>
        </w:r>
      </w:ins>
      <w:ins w:id="1700" w:author="Ivan Lopez" w:date="2015-09-29T15:21:00Z">
        <w:r w:rsidR="00B00521">
          <w:t>ática a partir de los modelos PIM de entrada</w:t>
        </w:r>
      </w:ins>
      <w:ins w:id="1701" w:author="Ivan Lopez" w:date="2015-09-29T15:17:00Z">
        <w:r w:rsidR="00B00521">
          <w:t>)</w:t>
        </w:r>
      </w:ins>
      <w:ins w:id="1702" w:author="Ivan Lopez" w:date="2015-09-29T15:15:00Z">
        <w:r w:rsidR="00B00521">
          <w:t xml:space="preserve"> </w:t>
        </w:r>
      </w:ins>
      <w:ins w:id="1703" w:author="Ivan Lopez" w:date="2015-09-29T15:13:00Z">
        <w:r w:rsidR="00B00521">
          <w:t xml:space="preserve">para el enfoque de </w:t>
        </w:r>
        <w:proofErr w:type="spellStart"/>
        <w:r w:rsidR="00B00521">
          <w:t>MoWebA</w:t>
        </w:r>
        <w:proofErr w:type="spellEnd"/>
        <w:r w:rsidR="00B00521">
          <w:t xml:space="preserve"> con RIA</w:t>
        </w:r>
      </w:ins>
      <w:ins w:id="1704" w:author="Ivan Lopez" w:date="2015-09-29T15:12:00Z">
        <w:r w:rsidR="00B00521">
          <w:t xml:space="preserve">. </w:t>
        </w:r>
      </w:ins>
      <w:ins w:id="1705" w:author="Ivan Lopez" w:date="2015-09-29T15:21:00Z">
        <w:r w:rsidR="001B2856">
          <w:t>Sin embargo para la contraparte (</w:t>
        </w:r>
        <w:proofErr w:type="spellStart"/>
        <w:r w:rsidR="001B2856">
          <w:t>MoWebA</w:t>
        </w:r>
        <w:proofErr w:type="spellEnd"/>
        <w:r w:rsidR="001B2856">
          <w:t xml:space="preserve"> sin RIA)</w:t>
        </w:r>
      </w:ins>
      <w:ins w:id="1706" w:author="Ivan Lopez" w:date="2015-09-29T15:29:00Z">
        <w:r w:rsidR="001B2856">
          <w:t xml:space="preserve"> para la vista </w:t>
        </w:r>
        <w:r w:rsidR="002E1F7B" w:rsidRPr="002E1F7B">
          <w:rPr>
            <w:i/>
            <w:rPrChange w:id="1707" w:author="Ivan Lopez" w:date="2015-09-29T15:29:00Z">
              <w:rPr>
                <w:sz w:val="16"/>
                <w:szCs w:val="16"/>
              </w:rPr>
            </w:rPrChange>
          </w:rPr>
          <w:t>Agregar Persona</w:t>
        </w:r>
      </w:ins>
      <w:ins w:id="1708" w:author="Ivan Lopez" w:date="2015-09-29T15:26:00Z">
        <w:r w:rsidR="001B2856">
          <w:t xml:space="preserve"> se tiene un 56% menos de código</w:t>
        </w:r>
      </w:ins>
      <w:ins w:id="1709" w:author="Ivan Lopez" w:date="2015-09-29T15:29:00Z">
        <w:r w:rsidR="001B2856">
          <w:t xml:space="preserve"> con respecto a </w:t>
        </w:r>
        <w:proofErr w:type="spellStart"/>
        <w:r w:rsidR="001B2856">
          <w:t>MoWeba</w:t>
        </w:r>
        <w:proofErr w:type="spellEnd"/>
        <w:r w:rsidR="001B2856">
          <w:t xml:space="preserve"> con RIA, </w:t>
        </w:r>
      </w:ins>
      <w:ins w:id="1710" w:author="Ivan Lopez" w:date="2015-09-29T15:31:00Z">
        <w:r w:rsidR="00255CAC">
          <w:t xml:space="preserve">en donde </w:t>
        </w:r>
      </w:ins>
      <w:ins w:id="1711" w:author="Ivan Lopez" w:date="2015-09-29T15:32:00Z">
        <w:r w:rsidR="00255CAC">
          <w:t xml:space="preserve">el 47% del código fue generado de manera automática y el 53% agregado de manera manual. </w:t>
        </w:r>
      </w:ins>
      <w:ins w:id="1712" w:author="Ivan Lopez" w:date="2015-09-29T15:33:00Z">
        <w:r w:rsidR="00255CAC">
          <w:t xml:space="preserve">Vale la pena acotar que la </w:t>
        </w:r>
      </w:ins>
      <w:ins w:id="1713" w:author="Ivan Lopez" w:date="2015-09-29T15:49:00Z">
        <w:r w:rsidR="004D4A45">
          <w:t>línea</w:t>
        </w:r>
      </w:ins>
      <w:ins w:id="1714" w:author="Ivan Lopez" w:date="2015-09-29T15:33:00Z">
        <w:r w:rsidR="00255CAC">
          <w:t xml:space="preserve"> de código manual </w:t>
        </w:r>
      </w:ins>
      <w:ins w:id="1715" w:author="Ivan Lopez" w:date="2015-09-29T15:48:00Z">
        <w:r w:rsidR="004D4A45">
          <w:t>agregado</w:t>
        </w:r>
      </w:ins>
      <w:ins w:id="1716" w:author="Ivan Lopez" w:date="2015-09-29T15:33:00Z">
        <w:r w:rsidR="00255CAC">
          <w:t xml:space="preserve"> a cada una de las 3 vistas</w:t>
        </w:r>
      </w:ins>
      <w:ins w:id="1717" w:author="Ivan Lopez" w:date="2015-09-29T15:34:00Z">
        <w:r w:rsidR="00255CAC">
          <w:t xml:space="preserve"> del </w:t>
        </w:r>
        <w:proofErr w:type="spellStart"/>
        <w:r w:rsidR="00255CAC">
          <w:t>Person</w:t>
        </w:r>
        <w:proofErr w:type="spellEnd"/>
        <w:r w:rsidR="00255CAC">
          <w:t xml:space="preserve"> Manager</w:t>
        </w:r>
      </w:ins>
      <w:ins w:id="1718" w:author="Ivan Lopez" w:date="2015-09-29T15:33:00Z">
        <w:r w:rsidR="00255CAC">
          <w:t xml:space="preserve"> es el mismo</w:t>
        </w:r>
      </w:ins>
      <w:ins w:id="1719" w:author="Ivan Lopez" w:date="2015-09-29T15:34:00Z">
        <w:r w:rsidR="00255CAC">
          <w:t xml:space="preserve">. En vista que el enfoque </w:t>
        </w:r>
        <w:proofErr w:type="spellStart"/>
        <w:r w:rsidR="00255CAC">
          <w:t>MoWebA</w:t>
        </w:r>
        <w:proofErr w:type="spellEnd"/>
        <w:r w:rsidR="00255CAC">
          <w:t xml:space="preserve"> sin RIA no posee elementos interactivos, solamente c</w:t>
        </w:r>
      </w:ins>
      <w:ins w:id="1720" w:author="Ivan Lopez" w:date="2015-09-29T15:35:00Z">
        <w:r w:rsidR="00255CAC">
          <w:t>ódigo HTML para cada uno de los elementos definidos es generado, por lo tanto, es natural que existan menos líneas de código.</w:t>
        </w:r>
      </w:ins>
    </w:p>
    <w:p w:rsidR="000F36F9" w:rsidRDefault="00255CAC" w:rsidP="006F71C1">
      <w:pPr>
        <w:rPr>
          <w:ins w:id="1721" w:author="Ivan Lopez" w:date="2015-09-29T16:16:00Z"/>
        </w:rPr>
      </w:pPr>
      <w:ins w:id="1722" w:author="Ivan Lopez" w:date="2015-09-29T15:35:00Z">
        <w:r>
          <w:t xml:space="preserve">La vista Mostrar </w:t>
        </w:r>
      </w:ins>
      <w:ins w:id="1723" w:author="Ivan Lopez" w:date="2015-09-29T15:36:00Z">
        <w:r>
          <w:t xml:space="preserve">Personas no es muy </w:t>
        </w:r>
        <w:proofErr w:type="spellStart"/>
        <w:r>
          <w:t>relavante</w:t>
        </w:r>
        <w:proofErr w:type="spellEnd"/>
        <w:r>
          <w:t xml:space="preserve"> para el análisis debido a que </w:t>
        </w:r>
      </w:ins>
      <w:ins w:id="1724" w:author="Ivan Lopez" w:date="2015-09-29T15:42:00Z">
        <w:r w:rsidR="004D4A45">
          <w:t xml:space="preserve">la </w:t>
        </w:r>
      </w:ins>
      <w:ins w:id="1725" w:author="Ivan Lopez" w:date="2015-09-29T15:36:00Z">
        <w:r>
          <w:t xml:space="preserve">extensión </w:t>
        </w:r>
      </w:ins>
      <w:ins w:id="1726" w:author="Ivan Lopez" w:date="2015-09-29T15:42:00Z">
        <w:r w:rsidR="004D4A45">
          <w:t xml:space="preserve">propuesta </w:t>
        </w:r>
      </w:ins>
      <w:ins w:id="1727" w:author="Ivan Lopez" w:date="2015-09-29T15:36:00Z">
        <w:r>
          <w:t xml:space="preserve">a </w:t>
        </w:r>
        <w:proofErr w:type="spellStart"/>
        <w:r>
          <w:t>MoWwbA</w:t>
        </w:r>
        <w:proofErr w:type="spellEnd"/>
        <w:r>
          <w:t xml:space="preserve"> no contempla el acceso al modelo de dominio, por lo tanto </w:t>
        </w:r>
      </w:ins>
      <w:ins w:id="1728" w:author="Ivan Lopez" w:date="2015-09-29T15:41:00Z">
        <w:r>
          <w:t xml:space="preserve">solo el 2% </w:t>
        </w:r>
      </w:ins>
      <w:ins w:id="1729" w:author="Ivan Lopez" w:date="2015-09-29T15:42:00Z">
        <w:r>
          <w:t xml:space="preserve">y </w:t>
        </w:r>
        <w:r>
          <w:lastRenderedPageBreak/>
          <w:t>el 6% del código es generado de manera automática en cada uno de los enfoques</w:t>
        </w:r>
      </w:ins>
      <w:ins w:id="1730" w:author="Ivan Lopez" w:date="2015-09-29T15:43:00Z">
        <w:r w:rsidR="004D4A45">
          <w:t xml:space="preserve"> y resto </w:t>
        </w:r>
        <w:proofErr w:type="spellStart"/>
        <w:r w:rsidR="004D4A45">
          <w:t>fúe</w:t>
        </w:r>
        <w:proofErr w:type="spellEnd"/>
        <w:r w:rsidR="004D4A45">
          <w:t xml:space="preserve"> implementado de manera manual.</w:t>
        </w:r>
      </w:ins>
      <w:ins w:id="1731" w:author="Ivan Lopez" w:date="2015-09-29T15:44:00Z">
        <w:r w:rsidR="004D4A45">
          <w:t xml:space="preserve"> Para</w:t>
        </w:r>
      </w:ins>
      <w:ins w:id="1732" w:author="Ivan Lopez" w:date="2015-09-29T16:08:00Z">
        <w:r w:rsidR="000F36F9">
          <w:t xml:space="preserve"> la</w:t>
        </w:r>
      </w:ins>
      <w:ins w:id="1733" w:author="Ivan Lopez" w:date="2015-09-29T15:44:00Z">
        <w:r w:rsidR="004D4A45">
          <w:t xml:space="preserve"> vista Remover Persona, </w:t>
        </w:r>
      </w:ins>
      <w:ins w:id="1734" w:author="Ivan Lopez" w:date="2015-09-29T15:45:00Z">
        <w:r w:rsidR="004D4A45">
          <w:t xml:space="preserve">en el enfoque sin RIA puede notarse </w:t>
        </w:r>
      </w:ins>
      <w:ins w:id="1735" w:author="Ivan Lopez" w:date="2015-09-29T16:10:00Z">
        <w:r w:rsidR="000F36F9">
          <w:t xml:space="preserve">que el 21% del código se genera de manera automática. Estos tiene sentido </w:t>
        </w:r>
        <w:proofErr w:type="spellStart"/>
        <w:r w:rsidR="000F36F9">
          <w:t>debidoa</w:t>
        </w:r>
        <w:proofErr w:type="spellEnd"/>
        <w:r w:rsidR="000F36F9">
          <w:t xml:space="preserve"> a el formulario que forma parte de esta vista, contiene solamente un campo de entrada sin </w:t>
        </w:r>
      </w:ins>
      <w:ins w:id="1736" w:author="Ivan Lopez" w:date="2015-09-29T16:11:00Z">
        <w:r w:rsidR="000F36F9">
          <w:t>ningún</w:t>
        </w:r>
      </w:ins>
      <w:ins w:id="1737" w:author="Ivan Lopez" w:date="2015-09-29T16:10:00Z">
        <w:r w:rsidR="000F36F9">
          <w:t xml:space="preserve"> </w:t>
        </w:r>
      </w:ins>
      <w:ins w:id="1738" w:author="Ivan Lopez" w:date="2015-09-29T16:11:00Z">
        <w:r w:rsidR="000F36F9">
          <w:t xml:space="preserve">tipo de validación por lo que es </w:t>
        </w:r>
        <w:proofErr w:type="spellStart"/>
        <w:r w:rsidR="000F36F9">
          <w:t>minimo</w:t>
        </w:r>
        <w:proofErr w:type="spellEnd"/>
        <w:r w:rsidR="000F36F9">
          <w:t xml:space="preserve"> el </w:t>
        </w:r>
        <w:proofErr w:type="spellStart"/>
        <w:r w:rsidR="000F36F9">
          <w:t>c</w:t>
        </w:r>
      </w:ins>
      <w:ins w:id="1739" w:author="Ivan Lopez" w:date="2015-09-29T16:12:00Z">
        <w:r w:rsidR="000F36F9">
          <w:t>ódgio</w:t>
        </w:r>
        <w:proofErr w:type="spellEnd"/>
        <w:r w:rsidR="000F36F9">
          <w:t xml:space="preserve"> HTML </w:t>
        </w:r>
        <w:proofErr w:type="spellStart"/>
        <w:r w:rsidR="000F36F9">
          <w:t>correpondiente</w:t>
        </w:r>
        <w:proofErr w:type="spellEnd"/>
        <w:r w:rsidR="000F36F9">
          <w:t xml:space="preserve"> al elemento. Sin embargo para el enfoque </w:t>
        </w:r>
        <w:proofErr w:type="spellStart"/>
        <w:r w:rsidR="000F36F9">
          <w:t>MoWebA</w:t>
        </w:r>
        <w:proofErr w:type="spellEnd"/>
        <w:r w:rsidR="000F36F9">
          <w:t xml:space="preserve"> con RIA, esta vista </w:t>
        </w:r>
        <w:proofErr w:type="spellStart"/>
        <w:r w:rsidR="000F36F9">
          <w:t>vista</w:t>
        </w:r>
      </w:ins>
      <w:proofErr w:type="spellEnd"/>
      <w:ins w:id="1740" w:author="Ivan Lopez" w:date="2015-09-29T16:13:00Z">
        <w:r w:rsidR="000F36F9">
          <w:t xml:space="preserve"> </w:t>
        </w:r>
      </w:ins>
      <w:ins w:id="1741" w:author="Ivan Lopez" w:date="2015-09-29T16:14:00Z">
        <w:r w:rsidR="000F36F9">
          <w:t>es</w:t>
        </w:r>
      </w:ins>
      <w:ins w:id="1742" w:author="Ivan Lopez" w:date="2015-09-29T16:12:00Z">
        <w:r w:rsidR="000F36F9">
          <w:t xml:space="preserve"> gener</w:t>
        </w:r>
      </w:ins>
      <w:ins w:id="1743" w:author="Ivan Lopez" w:date="2015-09-29T16:13:00Z">
        <w:r w:rsidR="000F36F9">
          <w:t>ada de manera autom</w:t>
        </w:r>
      </w:ins>
      <w:ins w:id="1744" w:author="Ivan Lopez" w:date="2015-09-29T16:14:00Z">
        <w:r w:rsidR="000F36F9">
          <w:t xml:space="preserve">ática en un </w:t>
        </w:r>
      </w:ins>
      <w:ins w:id="1745" w:author="Ivan Lopez" w:date="2015-09-29T16:13:00Z">
        <w:r w:rsidR="000F36F9">
          <w:t xml:space="preserve"> 58%</w:t>
        </w:r>
      </w:ins>
      <w:ins w:id="1746" w:author="Ivan Lopez" w:date="2015-09-29T16:14:00Z">
        <w:r w:rsidR="000F36F9">
          <w:t>.  Esto tiene su justificativo en que el campo de entrada para esta vista, contiene diversas validaciones, por ende c</w:t>
        </w:r>
      </w:ins>
      <w:ins w:id="1747" w:author="Ivan Lopez" w:date="2015-09-29T16:15:00Z">
        <w:r w:rsidR="000F36F9">
          <w:t xml:space="preserve">ódigo </w:t>
        </w:r>
        <w:proofErr w:type="spellStart"/>
        <w:r w:rsidR="002E1F7B" w:rsidRPr="002E1F7B">
          <w:rPr>
            <w:i/>
            <w:rPrChange w:id="1748" w:author="Ivan Lopez" w:date="2015-09-29T16:16:00Z">
              <w:rPr>
                <w:sz w:val="16"/>
                <w:szCs w:val="16"/>
              </w:rPr>
            </w:rPrChange>
          </w:rPr>
          <w:t>Javascript</w:t>
        </w:r>
        <w:proofErr w:type="spellEnd"/>
        <w:r w:rsidR="000F36F9">
          <w:t xml:space="preserve"> </w:t>
        </w:r>
      </w:ins>
      <w:ins w:id="1749" w:author="Ivan Lopez" w:date="2015-09-29T16:16:00Z">
        <w:r w:rsidR="000F36F9">
          <w:t xml:space="preserve">y </w:t>
        </w:r>
        <w:r w:rsidR="002E1F7B" w:rsidRPr="002E1F7B">
          <w:rPr>
            <w:i/>
            <w:rPrChange w:id="1750" w:author="Ivan Lopez" w:date="2015-09-29T16:16:00Z">
              <w:rPr>
                <w:sz w:val="16"/>
                <w:szCs w:val="16"/>
              </w:rPr>
            </w:rPrChange>
          </w:rPr>
          <w:t>HTML</w:t>
        </w:r>
        <w:r w:rsidR="000F36F9">
          <w:t xml:space="preserve"> </w:t>
        </w:r>
      </w:ins>
      <w:ins w:id="1751" w:author="Ivan Lopez" w:date="2015-09-29T16:15:00Z">
        <w:r w:rsidR="000F36F9">
          <w:t>acom</w:t>
        </w:r>
      </w:ins>
      <w:ins w:id="1752" w:author="Ivan Lopez" w:date="2015-09-29T16:16:00Z">
        <w:r w:rsidR="000F36F9">
          <w:t>paña al elemento.</w:t>
        </w:r>
      </w:ins>
    </w:p>
    <w:p w:rsidR="000F36F9" w:rsidRDefault="000F36F9" w:rsidP="006F71C1">
      <w:pPr>
        <w:rPr>
          <w:ins w:id="1753" w:author="Ivan Lopez" w:date="2015-09-29T18:35:00Z"/>
        </w:rPr>
      </w:pPr>
      <w:ins w:id="1754" w:author="Ivan Lopez" w:date="2015-09-29T16:18:00Z">
        <w:r>
          <w:t xml:space="preserve">En el </w:t>
        </w:r>
        <w:proofErr w:type="spellStart"/>
        <w:r w:rsidR="002E1F7B" w:rsidRPr="002E1F7B">
          <w:rPr>
            <w:i/>
            <w:rPrChange w:id="1755" w:author="Ivan Lopez" w:date="2015-09-29T16:22:00Z">
              <w:rPr>
                <w:sz w:val="16"/>
                <w:szCs w:val="16"/>
              </w:rPr>
            </w:rPrChange>
          </w:rPr>
          <w:t>Person</w:t>
        </w:r>
        <w:proofErr w:type="spellEnd"/>
        <w:r w:rsidR="002E1F7B" w:rsidRPr="002E1F7B">
          <w:rPr>
            <w:i/>
            <w:rPrChange w:id="1756" w:author="Ivan Lopez" w:date="2015-09-29T16:22:00Z">
              <w:rPr>
                <w:sz w:val="16"/>
                <w:szCs w:val="16"/>
              </w:rPr>
            </w:rPrChange>
          </w:rPr>
          <w:t xml:space="preserve"> Manager</w:t>
        </w:r>
        <w:r w:rsidR="00561DAC">
          <w:t xml:space="preserve"> </w:t>
        </w:r>
      </w:ins>
      <w:ins w:id="1757" w:author="Ivan Lopez" w:date="2015-09-29T16:19:00Z">
        <w:r w:rsidR="00561DAC">
          <w:t>se genera código que es común para cada una de las vistas</w:t>
        </w:r>
      </w:ins>
      <w:ins w:id="1758" w:author="Ivan Lopez" w:date="2015-09-29T16:20:00Z">
        <w:r w:rsidR="00561DAC">
          <w:t xml:space="preserve">, lo que corresponde a </w:t>
        </w:r>
        <w:proofErr w:type="spellStart"/>
        <w:r w:rsidR="00561DAC">
          <w:t>cpdigo</w:t>
        </w:r>
        <w:proofErr w:type="spellEnd"/>
        <w:r w:rsidR="00561DAC">
          <w:t xml:space="preserve"> </w:t>
        </w:r>
      </w:ins>
      <w:ins w:id="1759" w:author="Ivan Lopez" w:date="2015-09-29T16:22:00Z">
        <w:r w:rsidR="002E1F7B" w:rsidRPr="002E1F7B">
          <w:rPr>
            <w:i/>
            <w:rPrChange w:id="1760" w:author="Ivan Lopez" w:date="2015-09-29T16:22:00Z">
              <w:rPr>
                <w:sz w:val="16"/>
                <w:szCs w:val="16"/>
              </w:rPr>
            </w:rPrChange>
          </w:rPr>
          <w:t>CSS</w:t>
        </w:r>
      </w:ins>
      <w:ins w:id="1761" w:author="Ivan Lopez" w:date="2015-09-29T16:20:00Z">
        <w:r w:rsidR="00561DAC">
          <w:t xml:space="preserve"> </w:t>
        </w:r>
      </w:ins>
      <w:ins w:id="1762" w:author="Ivan Lopez" w:date="2015-09-29T16:21:00Z">
        <w:r w:rsidR="00561DAC">
          <w:t xml:space="preserve">para representar la parte estructural de la aplicación </w:t>
        </w:r>
      </w:ins>
      <w:ins w:id="1763" w:author="Ivan Lopez" w:date="2015-09-29T16:20:00Z">
        <w:r w:rsidR="00561DAC">
          <w:t xml:space="preserve">y </w:t>
        </w:r>
        <w:proofErr w:type="spellStart"/>
        <w:r w:rsidR="00561DAC">
          <w:t>códgo</w:t>
        </w:r>
        <w:proofErr w:type="spellEnd"/>
        <w:r w:rsidR="00561DAC">
          <w:t xml:space="preserve"> correspondiente al </w:t>
        </w:r>
        <w:proofErr w:type="spellStart"/>
        <w:r w:rsidR="002E1F7B" w:rsidRPr="002E1F7B">
          <w:rPr>
            <w:i/>
            <w:rPrChange w:id="1764" w:author="Ivan Lopez" w:date="2015-09-29T16:22:00Z">
              <w:rPr>
                <w:sz w:val="16"/>
                <w:szCs w:val="16"/>
              </w:rPr>
            </w:rPrChange>
          </w:rPr>
          <w:t>Header</w:t>
        </w:r>
        <w:proofErr w:type="spellEnd"/>
        <w:r w:rsidR="00561DAC">
          <w:t xml:space="preserve"> </w:t>
        </w:r>
      </w:ins>
      <w:ins w:id="1765" w:author="Ivan Lopez" w:date="2015-09-29T16:22:00Z">
        <w:r w:rsidR="002E1F7B" w:rsidRPr="002E1F7B">
          <w:rPr>
            <w:i/>
            <w:rPrChange w:id="1766" w:author="Ivan Lopez" w:date="2015-09-29T16:22:00Z">
              <w:rPr>
                <w:sz w:val="16"/>
                <w:szCs w:val="16"/>
              </w:rPr>
            </w:rPrChange>
          </w:rPr>
          <w:t>HTML</w:t>
        </w:r>
        <w:r w:rsidR="00561DAC">
          <w:rPr>
            <w:i/>
          </w:rPr>
          <w:t xml:space="preserve"> </w:t>
        </w:r>
      </w:ins>
      <w:ins w:id="1767" w:author="Ivan Lopez" w:date="2015-09-29T16:20:00Z">
        <w:r w:rsidR="00561DAC">
          <w:t xml:space="preserve">con las </w:t>
        </w:r>
        <w:proofErr w:type="spellStart"/>
        <w:r w:rsidR="00561DAC">
          <w:t>distinstas</w:t>
        </w:r>
        <w:proofErr w:type="spellEnd"/>
        <w:r w:rsidR="00561DAC">
          <w:t xml:space="preserve"> inclusiones</w:t>
        </w:r>
      </w:ins>
      <w:ins w:id="1768" w:author="Ivan Lopez" w:date="2015-09-29T16:23:00Z">
        <w:r w:rsidR="00561DAC">
          <w:t xml:space="preserve"> a</w:t>
        </w:r>
      </w:ins>
      <w:ins w:id="1769" w:author="Ivan Lopez" w:date="2015-09-29T16:20:00Z">
        <w:r w:rsidR="00561DAC">
          <w:t xml:space="preserve"> </w:t>
        </w:r>
      </w:ins>
      <w:ins w:id="1770" w:author="Ivan Lopez" w:date="2015-09-29T16:23:00Z">
        <w:r w:rsidR="00561DAC">
          <w:t xml:space="preserve">las </w:t>
        </w:r>
      </w:ins>
      <w:ins w:id="1771" w:author="Ivan Lopez" w:date="2015-09-29T16:20:00Z">
        <w:r w:rsidR="00561DAC">
          <w:t>librer</w:t>
        </w:r>
      </w:ins>
      <w:ins w:id="1772" w:author="Ivan Lopez" w:date="2015-09-29T16:21:00Z">
        <w:r w:rsidR="00561DAC">
          <w:t>ías</w:t>
        </w:r>
      </w:ins>
      <w:ins w:id="1773" w:author="Ivan Lopez" w:date="2015-09-29T16:23:00Z">
        <w:r w:rsidR="00561DAC">
          <w:t xml:space="preserve"> </w:t>
        </w:r>
        <w:proofErr w:type="spellStart"/>
        <w:r w:rsidR="00561DAC">
          <w:t>jQuery</w:t>
        </w:r>
        <w:proofErr w:type="spellEnd"/>
        <w:r w:rsidR="00561DAC">
          <w:t xml:space="preserve"> y el </w:t>
        </w:r>
      </w:ins>
      <w:ins w:id="1774" w:author="Ivan Lopez" w:date="2015-09-29T18:34:00Z">
        <w:r w:rsidR="00327E71">
          <w:t xml:space="preserve">archivo </w:t>
        </w:r>
      </w:ins>
      <w:ins w:id="1775" w:author="Ivan Lopez" w:date="2015-09-29T16:24:00Z">
        <w:r w:rsidR="00561DAC">
          <w:t xml:space="preserve"> CSS. </w:t>
        </w:r>
      </w:ins>
      <w:ins w:id="1776" w:author="Ivan Lopez" w:date="2015-09-29T16:25:00Z">
        <w:r w:rsidR="00561DAC">
          <w:t xml:space="preserve">Puede notarse en la tabla que para ambos enfoques </w:t>
        </w:r>
      </w:ins>
      <w:ins w:id="1777" w:author="Ivan Lopez" w:date="2015-09-29T16:26:00Z">
        <w:r w:rsidR="00561DAC">
          <w:t xml:space="preserve">bastante de ese código es generado de manera automática (87% para el enfoque </w:t>
        </w:r>
        <w:proofErr w:type="spellStart"/>
        <w:r w:rsidR="00561DAC">
          <w:t>MoWebaA</w:t>
        </w:r>
        <w:proofErr w:type="spellEnd"/>
        <w:r w:rsidR="00561DAC">
          <w:t xml:space="preserve"> sin RIA y </w:t>
        </w:r>
      </w:ins>
      <w:ins w:id="1778" w:author="Ivan Lopez" w:date="2015-09-29T16:27:00Z">
        <w:r w:rsidR="00561DAC">
          <w:t>58% en su contraparte RIA)</w:t>
        </w:r>
      </w:ins>
      <w:ins w:id="1779" w:author="Ivan Lopez" w:date="2015-09-29T16:21:00Z">
        <w:r w:rsidR="00561DAC">
          <w:t>.</w:t>
        </w:r>
      </w:ins>
      <w:ins w:id="1780" w:author="Ivan Lopez" w:date="2015-09-29T18:35:00Z">
        <w:r w:rsidR="00327E71">
          <w:t xml:space="preserve"> </w:t>
        </w:r>
      </w:ins>
    </w:p>
    <w:p w:rsidR="00327E71" w:rsidRDefault="00327E71" w:rsidP="006F71C1">
      <w:pPr>
        <w:rPr>
          <w:ins w:id="1781" w:author="Ivan Lopez" w:date="2015-09-29T16:17:00Z"/>
        </w:rPr>
      </w:pPr>
      <w:ins w:id="1782" w:author="Ivan Lopez" w:date="2015-09-29T18:36:00Z">
        <w:r>
          <w:t xml:space="preserve">Finalmente se puede concluir de la tabla que es posible generar </w:t>
        </w:r>
      </w:ins>
      <w:ins w:id="1783" w:author="Ivan Lopez" w:date="2015-09-29T18:38:00Z">
        <w:r>
          <w:t>más</w:t>
        </w:r>
      </w:ins>
      <w:ins w:id="1784" w:author="Ivan Lopez" w:date="2015-09-29T18:36:00Z">
        <w:r>
          <w:t xml:space="preserve"> del 50% </w:t>
        </w:r>
        <w:proofErr w:type="spellStart"/>
        <w:r>
          <w:t>porciento</w:t>
        </w:r>
        <w:proofErr w:type="spellEnd"/>
        <w:r>
          <w:t xml:space="preserve"> de la aplicaci</w:t>
        </w:r>
      </w:ins>
      <w:ins w:id="1785" w:author="Ivan Lopez" w:date="2015-09-29T18:37:00Z">
        <w:r>
          <w:t xml:space="preserve">ón </w:t>
        </w:r>
      </w:ins>
      <w:ins w:id="1786" w:author="Ivan Lopez" w:date="2015-09-29T18:42:00Z">
        <w:r>
          <w:t xml:space="preserve">final </w:t>
        </w:r>
      </w:ins>
      <w:proofErr w:type="spellStart"/>
      <w:ins w:id="1787" w:author="Ivan Lopez" w:date="2015-09-29T18:37:00Z">
        <w:r w:rsidR="002E1F7B" w:rsidRPr="002E1F7B">
          <w:rPr>
            <w:i/>
            <w:rPrChange w:id="1788" w:author="Ivan Lopez" w:date="2015-09-29T18:37:00Z">
              <w:rPr>
                <w:sz w:val="16"/>
                <w:szCs w:val="16"/>
              </w:rPr>
            </w:rPrChange>
          </w:rPr>
          <w:t>Person</w:t>
        </w:r>
        <w:proofErr w:type="spellEnd"/>
        <w:r w:rsidR="002E1F7B" w:rsidRPr="002E1F7B">
          <w:rPr>
            <w:i/>
            <w:rPrChange w:id="1789" w:author="Ivan Lopez" w:date="2015-09-29T18:37:00Z">
              <w:rPr>
                <w:sz w:val="16"/>
                <w:szCs w:val="16"/>
              </w:rPr>
            </w:rPrChange>
          </w:rPr>
          <w:t xml:space="preserve"> Manager</w:t>
        </w:r>
        <w:r>
          <w:t xml:space="preserve"> de manera automática para ambos enfoques</w:t>
        </w:r>
      </w:ins>
      <w:ins w:id="1790" w:author="Ivan Lopez" w:date="2015-09-29T18:39:00Z">
        <w:r>
          <w:t>. Si se tiene en cuenta que la propuesta</w:t>
        </w:r>
      </w:ins>
      <w:ins w:id="1791" w:author="Ivan Lopez" w:date="2015-09-29T18:41:00Z">
        <w:r>
          <w:t xml:space="preserve"> de extensión </w:t>
        </w:r>
      </w:ins>
      <w:ins w:id="1792" w:author="Ivan Lopez" w:date="2015-09-29T18:39:00Z">
        <w:r>
          <w:t xml:space="preserve">contempla solamente características de presentación, </w:t>
        </w:r>
      </w:ins>
      <w:ins w:id="1793" w:author="Ivan Lopez" w:date="2015-09-29T18:49:00Z">
        <w:r w:rsidR="00256CFD">
          <w:t>y que el</w:t>
        </w:r>
      </w:ins>
      <w:ins w:id="1794" w:author="Ivan Lopez" w:date="2015-09-29T18:39:00Z">
        <w:r>
          <w:t xml:space="preserve"> </w:t>
        </w:r>
      </w:ins>
      <w:ins w:id="1795" w:author="Ivan Lopez" w:date="2015-09-29T18:40:00Z">
        <w:r>
          <w:t>código</w:t>
        </w:r>
      </w:ins>
      <w:ins w:id="1796" w:author="Ivan Lopez" w:date="2015-09-29T18:39:00Z">
        <w:r>
          <w:t xml:space="preserve"> </w:t>
        </w:r>
      </w:ins>
      <w:ins w:id="1797" w:author="Ivan Lopez" w:date="2015-09-29T18:40:00Z">
        <w:r>
          <w:t xml:space="preserve">manual </w:t>
        </w:r>
      </w:ins>
      <w:ins w:id="1798" w:author="Ivan Lopez" w:date="2015-09-29T18:49:00Z">
        <w:r w:rsidR="00256CFD">
          <w:t xml:space="preserve">implementado </w:t>
        </w:r>
      </w:ins>
      <w:ins w:id="1799" w:author="Ivan Lopez" w:date="2015-09-29T18:50:00Z">
        <w:r w:rsidR="00256CFD">
          <w:t>en</w:t>
        </w:r>
      </w:ins>
      <w:ins w:id="1800" w:author="Ivan Lopez" w:date="2015-09-29T18:40:00Z">
        <w:r>
          <w:t xml:space="preserve"> cada una de las vistas </w:t>
        </w:r>
        <w:r w:rsidR="00256CFD">
          <w:t xml:space="preserve">corresponde </w:t>
        </w:r>
      </w:ins>
      <w:ins w:id="1801" w:author="Ivan Lopez" w:date="2015-09-29T18:50:00Z">
        <w:r w:rsidR="00256CFD">
          <w:t xml:space="preserve">solamente a </w:t>
        </w:r>
      </w:ins>
      <w:ins w:id="1802" w:author="Ivan Lopez" w:date="2015-09-29T18:40:00Z">
        <w:r>
          <w:t xml:space="preserve"> acceso a los datos y a la l</w:t>
        </w:r>
      </w:ins>
      <w:ins w:id="1803" w:author="Ivan Lopez" w:date="2015-09-29T18:41:00Z">
        <w:r>
          <w:t>ógica</w:t>
        </w:r>
      </w:ins>
      <w:ins w:id="1804" w:author="Ivan Lopez" w:date="2015-09-29T18:43:00Z">
        <w:r>
          <w:t>.</w:t>
        </w:r>
      </w:ins>
      <w:bookmarkStart w:id="1805" w:name="_GoBack"/>
      <w:bookmarkEnd w:id="1805"/>
    </w:p>
    <w:p w:rsidR="00342F58" w:rsidRPr="00F730AB" w:rsidRDefault="00342F58" w:rsidP="006F71C1">
      <w:pPr>
        <w:rPr>
          <w:ins w:id="1806" w:author="marcazal" w:date="2015-09-28T17:56:00Z"/>
          <w:rPrChange w:id="1807" w:author="marcazal" w:date="2015-09-29T07:39:00Z">
            <w:rPr>
              <w:ins w:id="1808" w:author="marcazal" w:date="2015-09-28T17:56:00Z"/>
              <w:lang w:val="es-PY"/>
            </w:rPr>
          </w:rPrChange>
        </w:rPr>
      </w:pPr>
      <w:ins w:id="1809" w:author="marcazal" w:date="2015-09-29T07:58:00Z">
        <w:r>
          <w:br/>
        </w:r>
      </w:ins>
    </w:p>
    <w:p w:rsidR="007D322A" w:rsidRDefault="00453A57">
      <w:pPr>
        <w:rPr>
          <w:del w:id="1810" w:author="marcazal" w:date="2015-09-28T17:56:00Z"/>
          <w:b/>
        </w:rPr>
        <w:pPrChange w:id="1811" w:author="marcazal" w:date="2015-09-28T17:56:00Z">
          <w:pPr>
            <w:tabs>
              <w:tab w:val="left" w:pos="5400"/>
            </w:tabs>
          </w:pPr>
        </w:pPrChange>
      </w:pPr>
      <w:del w:id="1812" w:author="marcazal" w:date="2015-09-28T17:56:00Z">
        <w:r w:rsidRPr="004A7E16" w:rsidDel="006F71C1">
          <w:rPr>
            <w:b/>
          </w:rPr>
          <w:delText xml:space="preserve">5.3 </w:delText>
        </w:r>
        <w:commentRangeStart w:id="1813"/>
        <w:commentRangeStart w:id="1814"/>
        <w:r w:rsidRPr="004A7E16" w:rsidDel="006F71C1">
          <w:rPr>
            <w:b/>
          </w:rPr>
          <w:delText>ASUNTOS LEGALES, ÉTICOS Y PROFESIONALES</w:delText>
        </w:r>
        <w:r w:rsidRPr="004A7E16" w:rsidDel="006F71C1">
          <w:rPr>
            <w:b/>
          </w:rPr>
          <w:tab/>
        </w:r>
        <w:commentRangeEnd w:id="1813"/>
        <w:r w:rsidR="00BA1369" w:rsidDel="006F71C1">
          <w:rPr>
            <w:rStyle w:val="Refdecomentario"/>
          </w:rPr>
          <w:commentReference w:id="1813"/>
        </w:r>
        <w:commentRangeEnd w:id="1814"/>
        <w:r w:rsidR="008438EE" w:rsidDel="006F71C1">
          <w:rPr>
            <w:rStyle w:val="Refdecomentario"/>
          </w:rPr>
          <w:commentReference w:id="1814"/>
        </w:r>
      </w:del>
    </w:p>
    <w:p w:rsidR="007D322A" w:rsidRDefault="00453A57">
      <w:pPr>
        <w:rPr>
          <w:del w:id="1815" w:author="marcazal" w:date="2015-09-28T17:56:00Z"/>
        </w:rPr>
        <w:pPrChange w:id="1816" w:author="marcazal" w:date="2015-09-28T17:56:00Z">
          <w:pPr>
            <w:tabs>
              <w:tab w:val="left" w:pos="5400"/>
            </w:tabs>
          </w:pPr>
        </w:pPrChange>
      </w:pPr>
      <w:commentRangeStart w:id="1817"/>
      <w:del w:id="1818" w:author="marcazal" w:date="2015-09-28T17:56:00Z">
        <w:r w:rsidRPr="004A7E16" w:rsidDel="006F71C1">
          <w:delText xml:space="preserve">Puesto que </w:delText>
        </w:r>
        <w:r w:rsidR="003E5FBD" w:rsidDel="006F71C1">
          <w:delText>la</w:delText>
        </w:r>
        <w:r w:rsidRPr="004A7E16" w:rsidDel="006F71C1">
          <w:delText xml:space="preserve"> </w:delText>
        </w:r>
        <w:r w:rsidR="003E5FBD" w:rsidDel="006F71C1">
          <w:delText xml:space="preserve">ilustración de </w:delText>
        </w:r>
        <w:r w:rsidRPr="004A7E16" w:rsidDel="006F71C1">
          <w:delText>caso de estudio es parte de un proyecto de tesis, todos los datos obtenidos quedan regidos bajo las normas expuestas por la universidad</w:delText>
        </w:r>
        <w:commentRangeEnd w:id="1817"/>
        <w:r w:rsidR="00BA1369" w:rsidDel="006F71C1">
          <w:rPr>
            <w:rStyle w:val="Refdecomentario"/>
          </w:rPr>
          <w:commentReference w:id="1817"/>
        </w:r>
        <w:r w:rsidRPr="004A7E16" w:rsidDel="006F71C1">
          <w:delText>.</w:delText>
        </w:r>
        <w:r w:rsidR="00F4702B" w:rsidDel="006F71C1">
          <w:delText xml:space="preserve"> </w:delText>
        </w:r>
        <w:commentRangeStart w:id="1819"/>
        <w:r w:rsidR="00F4702B" w:rsidDel="006F71C1">
          <w:delText xml:space="preserve">Teniendo en cuenta que </w:delText>
        </w:r>
        <w:r w:rsidR="00BA1369" w:rsidDel="006F71C1">
          <w:delText>el autor del trabajo</w:delText>
        </w:r>
        <w:r w:rsidR="00F4702B" w:rsidDel="006F71C1">
          <w:delText xml:space="preserve"> implementó las unidades de análisis y a la vez </w:delText>
        </w:r>
        <w:r w:rsidR="003E5FBD" w:rsidDel="006F71C1">
          <w:delText>recabó</w:delText>
        </w:r>
        <w:r w:rsidR="00F4702B" w:rsidDel="006F71C1">
          <w:delText xml:space="preserve"> los datos analíticos, </w:delText>
        </w:r>
        <w:r w:rsidR="00024102" w:rsidDel="006F71C1">
          <w:delText>se trató de</w:delText>
        </w:r>
        <w:r w:rsidR="00F4702B" w:rsidDel="006F71C1">
          <w:delText xml:space="preserve"> llevar adelante cada paso, con la mayor transparencia y objetividad posible, para que los resultados obtenidos sean fidedignos y de valor.</w:delText>
        </w:r>
        <w:r w:rsidR="003E5FBD" w:rsidDel="006F71C1">
          <w:delText xml:space="preserve"> </w:delText>
        </w:r>
        <w:r w:rsidR="00024102" w:rsidDel="006F71C1">
          <w:delText xml:space="preserve">Sin embargo esto no es suficiente para otorgar la suficiente formalidad a los resultados obtenidos. </w:delText>
        </w:r>
        <w:r w:rsidR="003E5FBD" w:rsidDel="006F71C1">
          <w:delText>Es</w:delText>
        </w:r>
        <w:r w:rsidR="00F4702B" w:rsidDel="006F71C1">
          <w:delText xml:space="preserve"> </w:delText>
        </w:r>
        <w:r w:rsidR="00C5764F" w:rsidDel="006F71C1">
          <w:delText xml:space="preserve">bajo esta circunstancia, </w:delText>
        </w:r>
        <w:r w:rsidR="003E5FBD" w:rsidDel="006F71C1">
          <w:delText xml:space="preserve"> que </w:delText>
        </w:r>
        <w:r w:rsidR="00BA1369" w:rsidDel="006F71C1">
          <w:delText xml:space="preserve">se </w:delText>
        </w:r>
        <w:r w:rsidR="003E5FBD" w:rsidDel="006F71C1">
          <w:delText>decidió llevar a cabo una ilustración y no un caso de estudio</w:delText>
        </w:r>
        <w:r w:rsidR="00C5764F" w:rsidDel="006F71C1">
          <w:delText>,</w:delText>
        </w:r>
        <w:r w:rsidR="003E5FBD" w:rsidDel="006F71C1">
          <w:delText xml:space="preserve"> ya que los resultados y conclusiones </w:delText>
        </w:r>
        <w:r w:rsidR="00C5764F" w:rsidDel="006F71C1">
          <w:delText>obtenidas</w:delText>
        </w:r>
        <w:r w:rsidR="003E5FBD" w:rsidDel="006F71C1">
          <w:delText xml:space="preserve">, </w:delText>
        </w:r>
        <w:commentRangeStart w:id="1820"/>
        <w:r w:rsidR="003E5FBD" w:rsidDel="006F71C1">
          <w:delText>se dejan a la intuición y criterio de la audiencia</w:delText>
        </w:r>
        <w:commentRangeEnd w:id="1820"/>
        <w:r w:rsidR="00BA1369" w:rsidDel="006F71C1">
          <w:rPr>
            <w:rStyle w:val="Refdecomentario"/>
          </w:rPr>
          <w:commentReference w:id="1820"/>
        </w:r>
        <w:r w:rsidR="003E5FBD" w:rsidDel="006F71C1">
          <w:delText xml:space="preserve">, </w:delText>
        </w:r>
        <w:r w:rsidR="00C5764F" w:rsidDel="006F71C1">
          <w:delText>y</w:delText>
        </w:r>
        <w:r w:rsidR="003E5FBD" w:rsidDel="006F71C1">
          <w:delText xml:space="preserve"> no cuentan</w:delText>
        </w:r>
        <w:r w:rsidR="00C5764F" w:rsidDel="006F71C1">
          <w:delText xml:space="preserve"> con</w:delText>
        </w:r>
        <w:r w:rsidR="003E5FBD" w:rsidDel="006F71C1">
          <w:delText xml:space="preserve"> el rigor que conlleva un caso de estudio.</w:delText>
        </w:r>
        <w:commentRangeEnd w:id="1819"/>
        <w:r w:rsidR="00BA1369" w:rsidDel="006F71C1">
          <w:rPr>
            <w:rStyle w:val="Refdecomentario"/>
          </w:rPr>
          <w:commentReference w:id="1819"/>
        </w:r>
      </w:del>
    </w:p>
    <w:p w:rsidR="002343E8" w:rsidRPr="004A7E16" w:rsidRDefault="00453A57" w:rsidP="006F71C1">
      <w:pPr>
        <w:rPr>
          <w:b/>
          <w:lang w:val="es-PY"/>
        </w:rPr>
      </w:pPr>
      <w:r w:rsidRPr="004A7E16">
        <w:rPr>
          <w:b/>
          <w:lang w:val="es-PY"/>
        </w:rPr>
        <w:t xml:space="preserve">5.4 </w:t>
      </w:r>
      <w:ins w:id="1821" w:author="marcazal" w:date="2015-07-05T23:54:00Z">
        <w:del w:id="1822" w:author="Ivan Lopez" w:date="2015-09-22T17:02:00Z">
          <w:r w:rsidR="00EF22F0" w:rsidDel="000B33F3">
            <w:rPr>
              <w:b/>
              <w:lang w:val="es-PY"/>
            </w:rPr>
            <w:delText>SINTESIS</w:delText>
          </w:r>
        </w:del>
      </w:ins>
      <w:ins w:id="1823" w:author="Ivan Lopez" w:date="2015-09-22T17:02:00Z">
        <w:r w:rsidR="000B33F3">
          <w:rPr>
            <w:b/>
            <w:lang w:val="es-PY"/>
          </w:rPr>
          <w:t>RESUMEN</w:t>
        </w:r>
      </w:ins>
      <w:ins w:id="1824" w:author="marcazal" w:date="2015-07-05T23:54:00Z">
        <w:r w:rsidR="00EF22F0">
          <w:rPr>
            <w:b/>
            <w:lang w:val="es-PY"/>
          </w:rPr>
          <w:t xml:space="preserve"> DEL CAPITULO</w:t>
        </w:r>
      </w:ins>
      <w:commentRangeStart w:id="1825"/>
      <w:del w:id="1826" w:author="Ivan Lopez" w:date="2015-09-22T17:02:00Z">
        <w:r w:rsidRPr="004A7E16" w:rsidDel="000B33F3">
          <w:rPr>
            <w:b/>
            <w:lang w:val="es-PY"/>
          </w:rPr>
          <w:delText>CONCLUSION</w:delText>
        </w:r>
      </w:del>
      <w:commentRangeEnd w:id="1825"/>
      <w:r w:rsidR="00BA1369">
        <w:rPr>
          <w:rStyle w:val="Refdecomentario"/>
        </w:rPr>
        <w:commentReference w:id="1825"/>
      </w:r>
    </w:p>
    <w:p w:rsidR="002372A1" w:rsidDel="008438EE" w:rsidRDefault="002A179E" w:rsidP="0064773C">
      <w:pPr>
        <w:rPr>
          <w:del w:id="1827" w:author="marcazal" w:date="2015-09-28T13:48:00Z"/>
        </w:rPr>
      </w:pPr>
      <w:commentRangeStart w:id="1828"/>
      <w:del w:id="1829" w:author="marcazal" w:date="2015-09-28T13:48:00Z">
        <w:r w:rsidDel="008438EE">
          <w:delText>e</w:delText>
        </w:r>
        <w:r w:rsidR="00024102" w:rsidDel="008438EE">
          <w:delText xml:space="preserve"> </w:delText>
        </w:r>
        <w:r w:rsidR="00BA1369" w:rsidDel="008438EE">
          <w:delText>capítulo</w:delText>
        </w:r>
        <w:r w:rsidR="00024102" w:rsidDel="008438EE">
          <w:delText xml:space="preserve">, se presentó una ilustración  </w:delText>
        </w:r>
      </w:del>
      <w:ins w:id="1830" w:author="Ivan Lopez" w:date="2015-09-22T16:57:00Z">
        <w:del w:id="1831" w:author="marcazal" w:date="2015-09-28T13:48:00Z">
          <w:r w:rsidR="000B33F3" w:rsidDel="008438EE">
            <w:delText>en parte y en la medida de lo posible</w:delText>
          </w:r>
        </w:del>
      </w:ins>
      <w:ins w:id="1832" w:author="Ivan Lopez" w:date="2015-09-22T17:00:00Z">
        <w:del w:id="1833" w:author="marcazal" w:date="2015-09-28T13:48:00Z">
          <w:r w:rsidR="000B33F3" w:rsidDel="008438EE">
            <w:delText>,</w:delText>
          </w:r>
        </w:del>
      </w:ins>
      <w:ins w:id="1834" w:author="Ivan Lopez" w:date="2015-09-22T16:58:00Z">
        <w:del w:id="1835" w:author="marcazal" w:date="2015-09-28T13:48:00Z">
          <w:r w:rsidR="000B33F3" w:rsidDel="008438EE">
            <w:delText xml:space="preserve"> siguiendo las guías propuestas para llevar a cabo un caso de estudio </w:delText>
          </w:r>
        </w:del>
      </w:ins>
      <w:ins w:id="1836" w:author="Ivan Lopez" w:date="2015-09-22T17:00:00Z">
        <w:del w:id="1837" w:author="marcazal" w:date="2015-09-28T13:48:00Z">
          <w:r w:rsidR="000B33F3" w:rsidDel="008438EE">
            <w:delText xml:space="preserve">y </w:delText>
          </w:r>
        </w:del>
      </w:ins>
      <w:ins w:id="1838" w:author="Ivan Lopez" w:date="2015-09-22T16:58:00Z">
        <w:del w:id="1839" w:author="marcazal" w:date="2015-09-28T13:48:00Z">
          <w:r w:rsidR="000B33F3" w:rsidDel="008438EE">
            <w:delText xml:space="preserve">para brindar </w:delText>
          </w:r>
        </w:del>
      </w:ins>
      <w:ins w:id="1840" w:author="Ivan Lopez" w:date="2015-09-22T17:00:00Z">
        <w:del w:id="1841" w:author="marcazal" w:date="2015-09-28T13:48:00Z">
          <w:r w:rsidR="000B33F3" w:rsidDel="008438EE">
            <w:delText>cierta formalidad</w:delText>
          </w:r>
        </w:del>
      </w:ins>
      <w:ins w:id="1842" w:author="Ivan Lopez" w:date="2015-09-22T16:58:00Z">
        <w:del w:id="1843" w:author="marcazal" w:date="2015-09-28T13:48:00Z">
          <w:r w:rsidR="000B33F3" w:rsidDel="008438EE">
            <w:delText xml:space="preserve"> </w:delText>
          </w:r>
        </w:del>
      </w:ins>
      <w:del w:id="1844" w:author="marcazal" w:date="2015-09-28T13:48:00Z">
        <w:r w:rsidR="00024102" w:rsidDel="008438EE">
          <w:delText xml:space="preserve">con un enfoque de caso de estudio </w:delText>
        </w:r>
        <w:r w:rsidR="004478B6" w:rsidDel="008438EE">
          <w:delText>comparativo ente proyectos</w:delText>
        </w:r>
        <w:commentRangeEnd w:id="1828"/>
        <w:r w:rsidR="00BA1369" w:rsidDel="008438EE">
          <w:rPr>
            <w:rStyle w:val="Refdecomentario"/>
          </w:rPr>
          <w:commentReference w:id="1828"/>
        </w:r>
        <w:r w:rsidR="004478B6" w:rsidDel="008438EE">
          <w:delText xml:space="preserve">. Para tal motivo se implementó una aplicación denominada </w:delText>
        </w:r>
        <w:r w:rsidR="00453A57" w:rsidRPr="004A7E16" w:rsidDel="008438EE">
          <w:rPr>
            <w:i/>
          </w:rPr>
          <w:delText>Person Manager</w:delText>
        </w:r>
        <w:r w:rsidR="004478B6" w:rsidDel="008438EE">
          <w:rPr>
            <w:i/>
          </w:rPr>
          <w:delText xml:space="preserve"> </w:delText>
        </w:r>
        <w:r w:rsidR="004478B6" w:rsidDel="008438EE">
          <w:delText>en la cual puede</w:delText>
        </w:r>
        <w:r w:rsidDel="008438EE">
          <w:delText>n</w:delText>
        </w:r>
        <w:r w:rsidR="004478B6" w:rsidDel="008438EE">
          <w:delText xml:space="preserve"> reflejarse muchas de las extensiones RIA llevadas a cabo a la metodología web</w:delText>
        </w:r>
      </w:del>
      <w:ins w:id="1845" w:author="Ivan Lopez" w:date="2015-09-22T17:06:00Z">
        <w:del w:id="1846" w:author="marcazal" w:date="2015-09-28T13:48:00Z">
          <w:r w:rsidR="001B54BD" w:rsidDel="008438EE">
            <w:delText>Web</w:delText>
          </w:r>
        </w:del>
      </w:ins>
      <w:del w:id="1847" w:author="marcazal" w:date="2015-09-28T13:48:00Z">
        <w:r w:rsidR="004478B6" w:rsidDel="008438EE">
          <w:delText xml:space="preserve"> MoWebA, que es el aporte principal de este trabajo de fin de carrera.  El </w:delText>
        </w:r>
        <w:r w:rsidR="002E1F7B" w:rsidRPr="002E1F7B">
          <w:rPr>
            <w:i/>
            <w:rPrChange w:id="1848" w:author="Ivan Lopez" w:date="2015-09-22T17:06:00Z">
              <w:rPr>
                <w:sz w:val="16"/>
                <w:szCs w:val="16"/>
              </w:rPr>
            </w:rPrChange>
          </w:rPr>
          <w:delText>Person Manager</w:delText>
        </w:r>
        <w:r w:rsidR="004478B6" w:rsidDel="008438EE">
          <w:delText xml:space="preserve"> fue implementado desde dos enfoques distintos, precisamente para modelar la presentación que abarca al </w:delText>
        </w:r>
      </w:del>
      <w:ins w:id="1849" w:author="Ivan Lopez" w:date="2015-09-22T17:01:00Z">
        <w:del w:id="1850" w:author="marcazal" w:date="2015-09-28T13:48:00Z">
          <w:r w:rsidR="000B33F3" w:rsidDel="008438EE">
            <w:delText>C</w:delText>
          </w:r>
        </w:del>
      </w:ins>
      <w:del w:id="1851" w:author="marcazal" w:date="2015-09-28T13:48:00Z">
        <w:r w:rsidR="004478B6" w:rsidDel="008438EE">
          <w:delText xml:space="preserve">contenido y </w:delText>
        </w:r>
      </w:del>
      <w:ins w:id="1852" w:author="Ivan Lopez" w:date="2015-09-22T17:01:00Z">
        <w:del w:id="1853" w:author="marcazal" w:date="2015-09-28T13:48:00Z">
          <w:r w:rsidR="000B33F3" w:rsidDel="008438EE">
            <w:delText>E</w:delText>
          </w:r>
        </w:del>
      </w:ins>
      <w:del w:id="1854" w:author="marcazal" w:date="2015-09-28T13:48:00Z">
        <w:r w:rsidR="004478B6" w:rsidDel="008438EE">
          <w:delText>estructura de las páginas. En uno de ellos se utilizó a la metodología MoWebA en su forma original. En el otro enfoque se utilizó a MoWebA</w:delText>
        </w:r>
        <w:r w:rsidR="004478B6" w:rsidDel="008438EE">
          <w:rPr>
            <w:b/>
          </w:rPr>
          <w:delText xml:space="preserve"> </w:delText>
        </w:r>
        <w:r w:rsidR="004478B6" w:rsidDel="008438EE">
          <w:delText>con las extensiones RIA</w:delText>
        </w:r>
        <w:r w:rsidR="00FB4D88" w:rsidDel="008438EE">
          <w:delText xml:space="preserve">. </w:delText>
        </w:r>
      </w:del>
    </w:p>
    <w:p w:rsidR="00FB4D88" w:rsidDel="008438EE" w:rsidRDefault="00FB4D88" w:rsidP="0064773C">
      <w:pPr>
        <w:rPr>
          <w:del w:id="1855" w:author="marcazal" w:date="2015-09-28T13:48:00Z"/>
        </w:rPr>
      </w:pPr>
      <w:del w:id="1856" w:author="marcazal" w:date="2015-09-28T13:48:00Z">
        <w:r w:rsidDel="008438EE">
          <w:delText>El</w:delText>
        </w:r>
        <w:r w:rsidR="00453A57" w:rsidRPr="004A7E16" w:rsidDel="008438EE">
          <w:rPr>
            <w:i/>
          </w:rPr>
          <w:delText xml:space="preserve"> Person Manager</w:delText>
        </w:r>
        <w:r w:rsidDel="008438EE">
          <w:rPr>
            <w:i/>
          </w:rPr>
          <w:delText xml:space="preserve"> </w:delText>
        </w:r>
        <w:r w:rsidDel="008438EE">
          <w:delText xml:space="preserve">fue separado en tres vistas que fueron analizadas y en la cual se recabaron datos analíticos para responder a preguntas de investigación. Esos datos correspondían </w:delText>
        </w:r>
      </w:del>
    </w:p>
    <w:p w:rsidR="007D322A" w:rsidRDefault="00121BCC">
      <w:pPr>
        <w:pStyle w:val="Textocomentario"/>
        <w:spacing w:line="276" w:lineRule="auto"/>
        <w:rPr>
          <w:ins w:id="1857" w:author="marcazal" w:date="2015-09-28T16:12:00Z"/>
          <w:sz w:val="22"/>
          <w:szCs w:val="22"/>
        </w:rPr>
        <w:pPrChange w:id="1858" w:author="marcazal" w:date="2015-09-28T13:49:00Z">
          <w:pPr>
            <w:pStyle w:val="Textocomentario"/>
          </w:pPr>
        </w:pPrChange>
      </w:pPr>
      <w:ins w:id="1859" w:author="marcazal" w:date="2015-09-28T13:55:00Z">
        <w:r>
          <w:rPr>
            <w:sz w:val="22"/>
            <w:szCs w:val="22"/>
          </w:rPr>
          <w:t>P</w:t>
        </w:r>
      </w:ins>
      <w:ins w:id="1860" w:author="marcazal" w:date="2015-09-28T13:48:00Z">
        <w:r w:rsidR="002E1F7B" w:rsidRPr="002E1F7B">
          <w:rPr>
            <w:sz w:val="22"/>
            <w:szCs w:val="22"/>
            <w:rPrChange w:id="1861" w:author="marcazal" w:date="2015-09-28T13:49:00Z">
              <w:rPr>
                <w:sz w:val="16"/>
                <w:szCs w:val="16"/>
              </w:rPr>
            </w:rPrChange>
          </w:rPr>
          <w:t xml:space="preserve">ara ilustrar el uso de </w:t>
        </w:r>
      </w:ins>
      <w:ins w:id="1862" w:author="marcazal" w:date="2015-09-28T13:55:00Z">
        <w:r>
          <w:rPr>
            <w:sz w:val="22"/>
            <w:szCs w:val="22"/>
          </w:rPr>
          <w:t>la</w:t>
        </w:r>
      </w:ins>
      <w:ins w:id="1863" w:author="marcazal" w:date="2015-09-28T13:48:00Z">
        <w:r w:rsidR="002E1F7B" w:rsidRPr="002E1F7B">
          <w:rPr>
            <w:sz w:val="22"/>
            <w:szCs w:val="22"/>
            <w:rPrChange w:id="1864" w:author="marcazal" w:date="2015-09-28T13:49:00Z">
              <w:rPr>
                <w:sz w:val="16"/>
                <w:szCs w:val="16"/>
              </w:rPr>
            </w:rPrChange>
          </w:rPr>
          <w:t xml:space="preserve"> propuesta</w:t>
        </w:r>
      </w:ins>
      <w:ins w:id="1865" w:author="marcazal" w:date="2015-09-28T13:55:00Z">
        <w:r>
          <w:rPr>
            <w:sz w:val="22"/>
            <w:szCs w:val="22"/>
          </w:rPr>
          <w:t xml:space="preserve"> de extensión a </w:t>
        </w:r>
        <w:proofErr w:type="spellStart"/>
        <w:r>
          <w:rPr>
            <w:sz w:val="22"/>
            <w:szCs w:val="22"/>
          </w:rPr>
          <w:t>MoWebA</w:t>
        </w:r>
        <w:proofErr w:type="spellEnd"/>
        <w:r>
          <w:rPr>
            <w:sz w:val="22"/>
            <w:szCs w:val="22"/>
          </w:rPr>
          <w:t xml:space="preserve"> con características RIA</w:t>
        </w:r>
      </w:ins>
      <w:ins w:id="1866" w:author="marcazal" w:date="2015-09-28T13:48:00Z">
        <w:r w:rsidR="002E1F7B" w:rsidRPr="002E1F7B">
          <w:rPr>
            <w:sz w:val="22"/>
            <w:szCs w:val="22"/>
            <w:rPrChange w:id="1867" w:author="marcazal" w:date="2015-09-28T13:49:00Z">
              <w:rPr>
                <w:sz w:val="16"/>
                <w:szCs w:val="16"/>
              </w:rPr>
            </w:rPrChange>
          </w:rPr>
          <w:t xml:space="preserve"> y para compararla con la propuesta original, un mismo proyecto de ejemplo se implementó con los dos </w:t>
        </w:r>
      </w:ins>
      <w:ins w:id="1868" w:author="marcazal" w:date="2015-09-28T13:56:00Z">
        <w:r>
          <w:rPr>
            <w:sz w:val="22"/>
            <w:szCs w:val="22"/>
          </w:rPr>
          <w:t>enfoques</w:t>
        </w:r>
      </w:ins>
      <w:ins w:id="1869" w:author="marcazal" w:date="2015-09-28T13:48:00Z">
        <w:r w:rsidR="002E1F7B" w:rsidRPr="002E1F7B">
          <w:rPr>
            <w:sz w:val="22"/>
            <w:szCs w:val="22"/>
            <w:rPrChange w:id="1870" w:author="marcazal" w:date="2015-09-28T13:49:00Z">
              <w:rPr>
                <w:sz w:val="16"/>
                <w:szCs w:val="16"/>
              </w:rPr>
            </w:rPrChange>
          </w:rPr>
          <w:t xml:space="preserve">. Se definieron unas preguntas de investigación para </w:t>
        </w:r>
      </w:ins>
      <w:ins w:id="1871" w:author="marcazal" w:date="2015-09-28T16:10:00Z">
        <w:r w:rsidR="00D10CB3">
          <w:rPr>
            <w:sz w:val="22"/>
            <w:szCs w:val="22"/>
          </w:rPr>
          <w:t>establecer</w:t>
        </w:r>
      </w:ins>
      <w:ins w:id="1872" w:author="marcazal" w:date="2015-09-28T13:48:00Z">
        <w:r w:rsidR="002E1F7B" w:rsidRPr="002E1F7B">
          <w:rPr>
            <w:sz w:val="22"/>
            <w:szCs w:val="22"/>
            <w:rPrChange w:id="1873" w:author="marcazal" w:date="2015-09-28T13:49:00Z">
              <w:rPr>
                <w:sz w:val="16"/>
                <w:szCs w:val="16"/>
              </w:rPr>
            </w:rPrChange>
          </w:rPr>
          <w:t xml:space="preserve"> específicamente cuáles son los aspectos a comparar de ambos </w:t>
        </w:r>
      </w:ins>
      <w:ins w:id="1874" w:author="marcazal" w:date="2015-09-28T16:10:00Z">
        <w:r w:rsidR="00D10CB3">
          <w:rPr>
            <w:sz w:val="22"/>
            <w:szCs w:val="22"/>
          </w:rPr>
          <w:t>enfoques</w:t>
        </w:r>
      </w:ins>
      <w:ins w:id="1875" w:author="marcazal" w:date="2015-09-28T13:48:00Z">
        <w:r w:rsidR="002E1F7B" w:rsidRPr="002E1F7B">
          <w:rPr>
            <w:sz w:val="22"/>
            <w:szCs w:val="22"/>
            <w:rPrChange w:id="1876" w:author="marcazal" w:date="2015-09-28T13:49:00Z">
              <w:rPr>
                <w:sz w:val="16"/>
                <w:szCs w:val="16"/>
              </w:rPr>
            </w:rPrChange>
          </w:rPr>
          <w:t xml:space="preserve">. </w:t>
        </w:r>
      </w:ins>
      <w:ins w:id="1877" w:author="marcazal" w:date="2015-09-28T13:57:00Z">
        <w:r>
          <w:rPr>
            <w:sz w:val="22"/>
            <w:szCs w:val="22"/>
          </w:rPr>
          <w:t>Seguidamente s</w:t>
        </w:r>
      </w:ins>
      <w:ins w:id="1878" w:author="marcazal" w:date="2015-09-28T13:48:00Z">
        <w:r w:rsidR="002E1F7B" w:rsidRPr="002E1F7B">
          <w:rPr>
            <w:sz w:val="22"/>
            <w:szCs w:val="22"/>
            <w:rPrChange w:id="1879" w:author="marcazal" w:date="2015-09-28T13:49:00Z">
              <w:rPr>
                <w:sz w:val="16"/>
                <w:szCs w:val="16"/>
              </w:rPr>
            </w:rPrChange>
          </w:rPr>
          <w:t xml:space="preserve">e identificaron las variables a medir para poder contestar las preguntas de investigación. Para las preguntas </w:t>
        </w:r>
        <w:r w:rsidR="00D10CB3">
          <w:rPr>
            <w:sz w:val="22"/>
            <w:szCs w:val="22"/>
          </w:rPr>
          <w:t>de investigación que no implica</w:t>
        </w:r>
      </w:ins>
      <w:ins w:id="1880" w:author="marcazal" w:date="2015-09-28T15:55:00Z">
        <w:r w:rsidR="00D10CB3">
          <w:rPr>
            <w:sz w:val="22"/>
            <w:szCs w:val="22"/>
          </w:rPr>
          <w:t>ban</w:t>
        </w:r>
      </w:ins>
      <w:ins w:id="1881" w:author="marcazal" w:date="2015-09-28T13:48:00Z">
        <w:r w:rsidR="002E1F7B" w:rsidRPr="002E1F7B">
          <w:rPr>
            <w:sz w:val="22"/>
            <w:szCs w:val="22"/>
            <w:rPrChange w:id="1882" w:author="marcazal" w:date="2015-09-28T13:49:00Z">
              <w:rPr>
                <w:sz w:val="16"/>
                <w:szCs w:val="16"/>
              </w:rPr>
            </w:rPrChange>
          </w:rPr>
          <w:t xml:space="preserve"> una medición (</w:t>
        </w:r>
      </w:ins>
      <w:ins w:id="1883" w:author="marcazal" w:date="2015-09-28T13:57:00Z">
        <w:r>
          <w:rPr>
            <w:sz w:val="22"/>
            <w:szCs w:val="22"/>
          </w:rPr>
          <w:t>PI</w:t>
        </w:r>
      </w:ins>
      <w:ins w:id="1884" w:author="marcazal" w:date="2015-09-28T13:48:00Z">
        <w:r w:rsidR="002E1F7B" w:rsidRPr="002E1F7B">
          <w:rPr>
            <w:sz w:val="22"/>
            <w:szCs w:val="22"/>
            <w:rPrChange w:id="1885" w:author="marcazal" w:date="2015-09-28T13:49:00Z">
              <w:rPr>
                <w:sz w:val="16"/>
                <w:szCs w:val="16"/>
              </w:rPr>
            </w:rPrChange>
          </w:rPr>
          <w:t xml:space="preserve">3 y </w:t>
        </w:r>
      </w:ins>
      <w:ins w:id="1886" w:author="marcazal" w:date="2015-09-28T13:57:00Z">
        <w:r>
          <w:rPr>
            <w:sz w:val="22"/>
            <w:szCs w:val="22"/>
          </w:rPr>
          <w:t>PI</w:t>
        </w:r>
      </w:ins>
      <w:ins w:id="1887" w:author="marcazal" w:date="2015-09-28T13:48:00Z">
        <w:r w:rsidR="002E1F7B" w:rsidRPr="002E1F7B">
          <w:rPr>
            <w:sz w:val="22"/>
            <w:szCs w:val="22"/>
            <w:rPrChange w:id="1888" w:author="marcazal" w:date="2015-09-28T13:49:00Z">
              <w:rPr>
                <w:sz w:val="16"/>
                <w:szCs w:val="16"/>
              </w:rPr>
            </w:rPrChange>
          </w:rPr>
          <w:t>4)</w:t>
        </w:r>
      </w:ins>
      <w:ins w:id="1889" w:author="marcazal" w:date="2015-09-28T13:58:00Z">
        <w:r>
          <w:rPr>
            <w:sz w:val="22"/>
            <w:szCs w:val="22"/>
          </w:rPr>
          <w:t>,</w:t>
        </w:r>
      </w:ins>
      <w:ins w:id="1890" w:author="marcazal" w:date="2015-09-28T13:48:00Z">
        <w:r w:rsidR="002E1F7B" w:rsidRPr="002E1F7B">
          <w:rPr>
            <w:sz w:val="22"/>
            <w:szCs w:val="22"/>
            <w:rPrChange w:id="1891" w:author="marcazal" w:date="2015-09-28T13:49:00Z">
              <w:rPr>
                <w:sz w:val="16"/>
                <w:szCs w:val="16"/>
              </w:rPr>
            </w:rPrChange>
          </w:rPr>
          <w:t xml:space="preserve"> se </w:t>
        </w:r>
        <w:r>
          <w:rPr>
            <w:sz w:val="22"/>
            <w:szCs w:val="22"/>
          </w:rPr>
          <w:t>identifi</w:t>
        </w:r>
      </w:ins>
      <w:ins w:id="1892" w:author="marcazal" w:date="2015-09-28T13:58:00Z">
        <w:r>
          <w:rPr>
            <w:sz w:val="22"/>
            <w:szCs w:val="22"/>
          </w:rPr>
          <w:t>caron</w:t>
        </w:r>
      </w:ins>
      <w:ins w:id="1893" w:author="marcazal" w:date="2015-09-28T13:48:00Z">
        <w:r w:rsidR="002E1F7B" w:rsidRPr="002E1F7B">
          <w:rPr>
            <w:sz w:val="22"/>
            <w:szCs w:val="22"/>
            <w:rPrChange w:id="1894" w:author="marcazal" w:date="2015-09-28T13:49:00Z">
              <w:rPr>
                <w:sz w:val="16"/>
                <w:szCs w:val="16"/>
              </w:rPr>
            </w:rPrChange>
          </w:rPr>
          <w:t xml:space="preserve"> cuál</w:t>
        </w:r>
      </w:ins>
      <w:ins w:id="1895" w:author="marcazal" w:date="2015-09-28T13:58:00Z">
        <w:r>
          <w:rPr>
            <w:sz w:val="22"/>
            <w:szCs w:val="22"/>
          </w:rPr>
          <w:t xml:space="preserve">es eran </w:t>
        </w:r>
      </w:ins>
      <w:ins w:id="1896" w:author="marcazal" w:date="2015-09-28T13:48:00Z">
        <w:r w:rsidR="002E1F7B" w:rsidRPr="002E1F7B">
          <w:rPr>
            <w:sz w:val="22"/>
            <w:szCs w:val="22"/>
            <w:rPrChange w:id="1897" w:author="marcazal" w:date="2015-09-28T13:49:00Z">
              <w:rPr>
                <w:sz w:val="16"/>
                <w:szCs w:val="16"/>
              </w:rPr>
            </w:rPrChange>
          </w:rPr>
          <w:t>la</w:t>
        </w:r>
      </w:ins>
      <w:ins w:id="1898" w:author="marcazal" w:date="2015-09-28T13:58:00Z">
        <w:r>
          <w:rPr>
            <w:sz w:val="22"/>
            <w:szCs w:val="22"/>
          </w:rPr>
          <w:t>s</w:t>
        </w:r>
      </w:ins>
      <w:ins w:id="1899" w:author="marcazal" w:date="2015-09-28T13:48:00Z">
        <w:r w:rsidR="002E1F7B" w:rsidRPr="002E1F7B">
          <w:rPr>
            <w:sz w:val="22"/>
            <w:szCs w:val="22"/>
            <w:rPrChange w:id="1900" w:author="marcazal" w:date="2015-09-28T13:49:00Z">
              <w:rPr>
                <w:sz w:val="16"/>
                <w:szCs w:val="16"/>
              </w:rPr>
            </w:rPrChange>
          </w:rPr>
          <w:t xml:space="preserve"> fuente</w:t>
        </w:r>
      </w:ins>
      <w:ins w:id="1901" w:author="marcazal" w:date="2015-09-28T13:58:00Z">
        <w:r>
          <w:rPr>
            <w:sz w:val="22"/>
            <w:szCs w:val="22"/>
          </w:rPr>
          <w:t>s</w:t>
        </w:r>
      </w:ins>
      <w:ins w:id="1902" w:author="marcazal" w:date="2015-09-28T13:48:00Z">
        <w:r w:rsidR="002E1F7B" w:rsidRPr="002E1F7B">
          <w:rPr>
            <w:sz w:val="22"/>
            <w:szCs w:val="22"/>
            <w:rPrChange w:id="1903" w:author="marcazal" w:date="2015-09-28T13:49:00Z">
              <w:rPr>
                <w:sz w:val="16"/>
                <w:szCs w:val="16"/>
              </w:rPr>
            </w:rPrChange>
          </w:rPr>
          <w:t xml:space="preserve"> de información </w:t>
        </w:r>
      </w:ins>
      <w:ins w:id="1904" w:author="marcazal" w:date="2015-09-28T17:28:00Z">
        <w:r w:rsidR="00942807">
          <w:rPr>
            <w:sz w:val="22"/>
            <w:szCs w:val="22"/>
          </w:rPr>
          <w:t xml:space="preserve">para poder </w:t>
        </w:r>
      </w:ins>
      <w:ins w:id="1905" w:author="marcazal" w:date="2015-09-28T13:48:00Z">
        <w:r w:rsidR="002E1F7B" w:rsidRPr="002E1F7B">
          <w:rPr>
            <w:sz w:val="22"/>
            <w:szCs w:val="22"/>
            <w:rPrChange w:id="1906" w:author="marcazal" w:date="2015-09-28T13:49:00Z">
              <w:rPr>
                <w:sz w:val="16"/>
                <w:szCs w:val="16"/>
              </w:rPr>
            </w:rPrChange>
          </w:rPr>
          <w:t xml:space="preserve">responder </w:t>
        </w:r>
      </w:ins>
      <w:ins w:id="1907" w:author="marcazal" w:date="2015-09-28T17:31:00Z">
        <w:r w:rsidR="00942807">
          <w:rPr>
            <w:sz w:val="22"/>
            <w:szCs w:val="22"/>
          </w:rPr>
          <w:t>a las mismas, concluyendo que con muestras de pantalla de las aplicaciones en cada uno de lo</w:t>
        </w:r>
      </w:ins>
      <w:ins w:id="1908" w:author="marcazal" w:date="2015-09-28T17:32:00Z">
        <w:r w:rsidR="00942807">
          <w:rPr>
            <w:sz w:val="22"/>
            <w:szCs w:val="22"/>
          </w:rPr>
          <w:t>s enfoques era suficiente.</w:t>
        </w:r>
      </w:ins>
      <w:ins w:id="1909" w:author="marcazal" w:date="2015-09-28T13:48:00Z">
        <w:r w:rsidR="002E1F7B" w:rsidRPr="002E1F7B">
          <w:rPr>
            <w:sz w:val="22"/>
            <w:szCs w:val="22"/>
            <w:rPrChange w:id="1910" w:author="marcazal" w:date="2015-09-28T13:49:00Z">
              <w:rPr>
                <w:sz w:val="16"/>
                <w:szCs w:val="16"/>
              </w:rPr>
            </w:rPrChange>
          </w:rPr>
          <w:t xml:space="preserve">  </w:t>
        </w:r>
      </w:ins>
    </w:p>
    <w:p w:rsidR="007D322A" w:rsidRDefault="002E1F7B">
      <w:pPr>
        <w:pStyle w:val="Textocomentario"/>
        <w:spacing w:line="276" w:lineRule="auto"/>
        <w:rPr>
          <w:ins w:id="1911" w:author="marcazal" w:date="2015-09-28T13:48:00Z"/>
          <w:sz w:val="22"/>
          <w:szCs w:val="22"/>
          <w:rPrChange w:id="1912" w:author="marcazal" w:date="2015-09-28T13:49:00Z">
            <w:rPr>
              <w:ins w:id="1913" w:author="marcazal" w:date="2015-09-28T13:48:00Z"/>
            </w:rPr>
          </w:rPrChange>
        </w:rPr>
        <w:pPrChange w:id="1914" w:author="marcazal" w:date="2015-09-28T13:49:00Z">
          <w:pPr>
            <w:pStyle w:val="Textocomentario"/>
          </w:pPr>
        </w:pPrChange>
      </w:pPr>
      <w:ins w:id="1915" w:author="marcazal" w:date="2015-09-28T13:48:00Z">
        <w:r w:rsidRPr="002E1F7B">
          <w:rPr>
            <w:sz w:val="22"/>
            <w:szCs w:val="22"/>
            <w:rPrChange w:id="1916" w:author="marcazal" w:date="2015-09-28T13:49:00Z">
              <w:rPr>
                <w:sz w:val="16"/>
                <w:szCs w:val="16"/>
              </w:rPr>
            </w:rPrChange>
          </w:rPr>
          <w:t>Luego, durante las implementaciones, se realizaron las mediciones necesarias</w:t>
        </w:r>
      </w:ins>
      <w:ins w:id="1917" w:author="marcazal" w:date="2015-09-28T17:33:00Z">
        <w:r w:rsidR="00942807">
          <w:rPr>
            <w:sz w:val="22"/>
            <w:szCs w:val="22"/>
          </w:rPr>
          <w:t xml:space="preserve"> para las variables de medición asociadas a PI1, PI2</w:t>
        </w:r>
      </w:ins>
      <w:ins w:id="1918" w:author="marcazal" w:date="2015-09-28T17:35:00Z">
        <w:r w:rsidR="00942807">
          <w:rPr>
            <w:sz w:val="22"/>
            <w:szCs w:val="22"/>
          </w:rPr>
          <w:t xml:space="preserve"> y PI5</w:t>
        </w:r>
      </w:ins>
      <w:ins w:id="1919" w:author="marcazal" w:date="2015-09-28T13:48:00Z">
        <w:r w:rsidRPr="002E1F7B">
          <w:rPr>
            <w:sz w:val="22"/>
            <w:szCs w:val="22"/>
            <w:rPrChange w:id="1920" w:author="marcazal" w:date="2015-09-28T13:49:00Z">
              <w:rPr>
                <w:sz w:val="16"/>
                <w:szCs w:val="16"/>
              </w:rPr>
            </w:rPrChange>
          </w:rPr>
          <w:t xml:space="preserve"> y se recolectaron y almacenaron otros datos necesarios para contestar posteriormente las preguntas de </w:t>
        </w:r>
      </w:ins>
      <w:ins w:id="1921" w:author="marcazal" w:date="2015-09-28T17:34:00Z">
        <w:r w:rsidR="00942807">
          <w:rPr>
            <w:sz w:val="22"/>
            <w:szCs w:val="22"/>
          </w:rPr>
          <w:t>investigación</w:t>
        </w:r>
      </w:ins>
      <w:ins w:id="1922" w:author="marcazal" w:date="2015-09-28T13:48:00Z">
        <w:r w:rsidRPr="002E1F7B">
          <w:rPr>
            <w:sz w:val="22"/>
            <w:szCs w:val="22"/>
            <w:rPrChange w:id="1923" w:author="marcazal" w:date="2015-09-28T13:49:00Z">
              <w:rPr>
                <w:sz w:val="16"/>
                <w:szCs w:val="16"/>
              </w:rPr>
            </w:rPrChange>
          </w:rPr>
          <w:t xml:space="preserve">. </w:t>
        </w:r>
      </w:ins>
    </w:p>
    <w:p w:rsidR="008438EE" w:rsidRPr="008438EE" w:rsidRDefault="00AD5613" w:rsidP="008438EE">
      <w:pPr>
        <w:rPr>
          <w:ins w:id="1924" w:author="marcazal" w:date="2015-09-28T13:48:00Z"/>
        </w:rPr>
      </w:pPr>
      <w:ins w:id="1925" w:author="marcazal" w:date="2015-09-28T16:15:00Z">
        <w:r>
          <w:t>Finalmente, l</w:t>
        </w:r>
      </w:ins>
      <w:ins w:id="1926" w:author="marcazal" w:date="2015-09-28T13:48:00Z">
        <w:r w:rsidR="008438EE" w:rsidRPr="008438EE">
          <w:t xml:space="preserve">uego de medir y de recolectar toda la información necesaria para responder las preguntas de investigación, </w:t>
        </w:r>
      </w:ins>
      <w:ins w:id="1927" w:author="marcazal" w:date="2015-09-28T16:15:00Z">
        <w:r>
          <w:t xml:space="preserve">se </w:t>
        </w:r>
      </w:ins>
      <w:ins w:id="1928" w:author="marcazal" w:date="2015-09-28T13:48:00Z">
        <w:r>
          <w:t>proced</w:t>
        </w:r>
      </w:ins>
      <w:ins w:id="1929" w:author="marcazal" w:date="2015-09-28T16:15:00Z">
        <w:r>
          <w:t>ió</w:t>
        </w:r>
      </w:ins>
      <w:ins w:id="1930" w:author="marcazal" w:date="2015-09-28T13:48:00Z">
        <w:r w:rsidR="008438EE" w:rsidRPr="008438EE">
          <w:t xml:space="preserve"> a analizar </w:t>
        </w:r>
      </w:ins>
      <w:ins w:id="1931" w:author="marcazal" w:date="2015-09-28T17:36:00Z">
        <w:r w:rsidR="00942807">
          <w:t>estas</w:t>
        </w:r>
      </w:ins>
      <w:ins w:id="1932" w:author="marcazal" w:date="2015-09-28T13:48:00Z">
        <w:r w:rsidR="008438EE" w:rsidRPr="008438EE">
          <w:t xml:space="preserve"> mediciones y datos</w:t>
        </w:r>
      </w:ins>
      <w:ins w:id="1933" w:author="marcazal" w:date="2015-09-28T16:16:00Z">
        <w:r>
          <w:t xml:space="preserve"> recolectados</w:t>
        </w:r>
      </w:ins>
      <w:ins w:id="1934" w:author="marcazal" w:date="2015-09-28T13:48:00Z">
        <w:r w:rsidR="008438EE" w:rsidRPr="008438EE">
          <w:t>, y</w:t>
        </w:r>
      </w:ins>
      <w:ins w:id="1935" w:author="marcazal" w:date="2015-09-28T16:16:00Z">
        <w:r>
          <w:t xml:space="preserve"> </w:t>
        </w:r>
      </w:ins>
      <w:ins w:id="1936" w:author="marcazal" w:date="2015-09-28T17:36:00Z">
        <w:r w:rsidR="00942807">
          <w:t xml:space="preserve">se </w:t>
        </w:r>
      </w:ins>
      <w:ins w:id="1937" w:author="marcazal" w:date="2015-09-28T16:17:00Z">
        <w:r>
          <w:t>reportaron los resultados obtenidos</w:t>
        </w:r>
      </w:ins>
      <w:ins w:id="1938" w:author="marcazal" w:date="2015-09-28T17:35:00Z">
        <w:r w:rsidR="00942807">
          <w:t>, respondiendo a cada una de las preguntas de investigación</w:t>
        </w:r>
      </w:ins>
      <w:ins w:id="1939" w:author="marcazal" w:date="2015-09-28T17:36:00Z">
        <w:r w:rsidR="00942807">
          <w:t>.</w:t>
        </w:r>
      </w:ins>
    </w:p>
    <w:tbl>
      <w:tblPr>
        <w:tblStyle w:val="Tablaconcuadrcula"/>
        <w:tblW w:w="0" w:type="auto"/>
        <w:tblLayout w:type="fixed"/>
        <w:tblLook w:val="04A0"/>
      </w:tblPr>
      <w:tblGrid>
        <w:gridCol w:w="1145"/>
        <w:gridCol w:w="1000"/>
        <w:gridCol w:w="1015"/>
      </w:tblGrid>
      <w:tr w:rsidR="00631040" w:rsidRPr="007C3C7E" w:rsidDel="006F71C1" w:rsidTr="00B25C7D">
        <w:trPr>
          <w:trHeight w:val="288"/>
          <w:del w:id="1940" w:author="marcazal" w:date="2015-09-28T17:56:00Z"/>
        </w:trPr>
        <w:tc>
          <w:tcPr>
            <w:tcW w:w="1145" w:type="dxa"/>
          </w:tcPr>
          <w:p w:rsidR="00631040" w:rsidRPr="004A7E16" w:rsidDel="006F71C1" w:rsidRDefault="00631040" w:rsidP="00B25C7D">
            <w:pPr>
              <w:jc w:val="center"/>
              <w:rPr>
                <w:del w:id="1941" w:author="marcazal" w:date="2015-09-28T17:56:00Z"/>
                <w:b/>
                <w:sz w:val="16"/>
              </w:rPr>
            </w:pPr>
          </w:p>
        </w:tc>
        <w:tc>
          <w:tcPr>
            <w:tcW w:w="1000" w:type="dxa"/>
          </w:tcPr>
          <w:p w:rsidR="00631040" w:rsidRPr="004A7E16" w:rsidDel="006F71C1" w:rsidRDefault="00631040" w:rsidP="00B25C7D">
            <w:pPr>
              <w:jc w:val="center"/>
              <w:rPr>
                <w:del w:id="1942" w:author="marcazal" w:date="2015-09-28T17:56:00Z"/>
                <w:b/>
                <w:sz w:val="16"/>
              </w:rPr>
            </w:pPr>
          </w:p>
        </w:tc>
        <w:tc>
          <w:tcPr>
            <w:tcW w:w="1015" w:type="dxa"/>
          </w:tcPr>
          <w:p w:rsidR="00631040" w:rsidRPr="004A7E16" w:rsidDel="006F71C1" w:rsidRDefault="00631040" w:rsidP="00B25C7D">
            <w:pPr>
              <w:jc w:val="center"/>
              <w:rPr>
                <w:del w:id="1943" w:author="marcazal" w:date="2015-09-28T17:56:00Z"/>
                <w:b/>
                <w:sz w:val="16"/>
              </w:rPr>
            </w:pPr>
          </w:p>
        </w:tc>
      </w:tr>
      <w:tr w:rsidR="00631040" w:rsidRPr="007C3C7E" w:rsidDel="006F71C1" w:rsidTr="00B25C7D">
        <w:trPr>
          <w:trHeight w:val="481"/>
          <w:del w:id="1944" w:author="marcazal" w:date="2015-09-28T17:57:00Z"/>
        </w:trPr>
        <w:tc>
          <w:tcPr>
            <w:tcW w:w="1145" w:type="dxa"/>
          </w:tcPr>
          <w:p w:rsidR="00631040" w:rsidRPr="004A7E16" w:rsidDel="006F71C1" w:rsidRDefault="00631040" w:rsidP="00B25C7D">
            <w:pPr>
              <w:spacing w:after="200" w:line="276" w:lineRule="auto"/>
              <w:jc w:val="center"/>
              <w:rPr>
                <w:del w:id="1945" w:author="marcazal" w:date="2015-09-28T17:57:00Z"/>
                <w:b/>
                <w:sz w:val="16"/>
              </w:rPr>
            </w:pPr>
          </w:p>
        </w:tc>
        <w:tc>
          <w:tcPr>
            <w:tcW w:w="1000" w:type="dxa"/>
          </w:tcPr>
          <w:p w:rsidR="00631040" w:rsidRPr="004A7E16" w:rsidDel="006F71C1" w:rsidRDefault="00631040" w:rsidP="00B25C7D">
            <w:pPr>
              <w:jc w:val="center"/>
              <w:rPr>
                <w:del w:id="1946" w:author="marcazal" w:date="2015-09-28T17:57:00Z"/>
                <w:b/>
                <w:sz w:val="16"/>
              </w:rPr>
            </w:pPr>
          </w:p>
        </w:tc>
        <w:tc>
          <w:tcPr>
            <w:tcW w:w="1015" w:type="dxa"/>
          </w:tcPr>
          <w:p w:rsidR="00631040" w:rsidRPr="004A7E16" w:rsidDel="006F71C1" w:rsidRDefault="00631040" w:rsidP="00B25C7D">
            <w:pPr>
              <w:spacing w:after="200" w:line="276" w:lineRule="auto"/>
              <w:jc w:val="center"/>
              <w:rPr>
                <w:del w:id="1947" w:author="marcazal" w:date="2015-09-28T17:57:00Z"/>
                <w:b/>
                <w:sz w:val="16"/>
              </w:rPr>
            </w:pPr>
          </w:p>
        </w:tc>
      </w:tr>
      <w:tr w:rsidR="00631040" w:rsidRPr="007C3C7E" w:rsidDel="006F71C1" w:rsidTr="00B25C7D">
        <w:trPr>
          <w:trHeight w:val="473"/>
          <w:del w:id="1948" w:author="marcazal" w:date="2015-09-28T17:57:00Z"/>
        </w:trPr>
        <w:tc>
          <w:tcPr>
            <w:tcW w:w="1145" w:type="dxa"/>
          </w:tcPr>
          <w:p w:rsidR="00631040" w:rsidRPr="004A7E16" w:rsidDel="006F71C1" w:rsidRDefault="00631040" w:rsidP="00B25C7D">
            <w:pPr>
              <w:spacing w:after="200" w:line="276" w:lineRule="auto"/>
              <w:jc w:val="center"/>
              <w:rPr>
                <w:del w:id="1949" w:author="marcazal" w:date="2015-09-28T17:57:00Z"/>
                <w:b/>
                <w:sz w:val="16"/>
              </w:rPr>
            </w:pPr>
          </w:p>
        </w:tc>
        <w:tc>
          <w:tcPr>
            <w:tcW w:w="1000" w:type="dxa"/>
          </w:tcPr>
          <w:p w:rsidR="00631040" w:rsidRPr="004A7E16" w:rsidDel="006F71C1" w:rsidRDefault="00631040" w:rsidP="00B25C7D">
            <w:pPr>
              <w:jc w:val="center"/>
              <w:rPr>
                <w:del w:id="1950" w:author="marcazal" w:date="2015-09-28T17:57:00Z"/>
                <w:b/>
                <w:sz w:val="16"/>
              </w:rPr>
            </w:pPr>
          </w:p>
        </w:tc>
        <w:tc>
          <w:tcPr>
            <w:tcW w:w="1015" w:type="dxa"/>
          </w:tcPr>
          <w:p w:rsidR="00631040" w:rsidRPr="004A7E16" w:rsidDel="006F71C1" w:rsidRDefault="00631040" w:rsidP="00B25C7D">
            <w:pPr>
              <w:spacing w:after="200" w:line="276" w:lineRule="auto"/>
              <w:jc w:val="center"/>
              <w:rPr>
                <w:del w:id="1951" w:author="marcazal" w:date="2015-09-28T17:57:00Z"/>
                <w:b/>
                <w:sz w:val="16"/>
              </w:rPr>
            </w:pPr>
          </w:p>
        </w:tc>
      </w:tr>
      <w:tr w:rsidR="00631040" w:rsidRPr="007C3C7E" w:rsidDel="0098203F" w:rsidTr="00B25C7D">
        <w:trPr>
          <w:trHeight w:val="473"/>
          <w:del w:id="1952" w:author="marcazal" w:date="2015-09-28T17:58:00Z"/>
        </w:trPr>
        <w:tc>
          <w:tcPr>
            <w:tcW w:w="1145" w:type="dxa"/>
          </w:tcPr>
          <w:p w:rsidR="00631040" w:rsidRPr="004A7E16" w:rsidDel="0098203F" w:rsidRDefault="00631040" w:rsidP="00B25C7D">
            <w:pPr>
              <w:spacing w:after="200" w:line="276" w:lineRule="auto"/>
              <w:jc w:val="center"/>
              <w:rPr>
                <w:del w:id="1953" w:author="marcazal" w:date="2015-09-28T17:58:00Z"/>
                <w:b/>
                <w:sz w:val="16"/>
              </w:rPr>
            </w:pPr>
          </w:p>
        </w:tc>
        <w:tc>
          <w:tcPr>
            <w:tcW w:w="1000" w:type="dxa"/>
          </w:tcPr>
          <w:p w:rsidR="00631040" w:rsidRPr="004A7E16" w:rsidDel="0098203F" w:rsidRDefault="00631040" w:rsidP="00B25C7D">
            <w:pPr>
              <w:jc w:val="center"/>
              <w:rPr>
                <w:del w:id="1954" w:author="marcazal" w:date="2015-09-28T17:58:00Z"/>
                <w:b/>
                <w:sz w:val="16"/>
              </w:rPr>
            </w:pPr>
          </w:p>
        </w:tc>
        <w:tc>
          <w:tcPr>
            <w:tcW w:w="1015" w:type="dxa"/>
          </w:tcPr>
          <w:p w:rsidR="00631040" w:rsidRPr="004A7E16" w:rsidDel="0098203F" w:rsidRDefault="00631040" w:rsidP="00B25C7D">
            <w:pPr>
              <w:spacing w:after="200" w:line="276" w:lineRule="auto"/>
              <w:jc w:val="center"/>
              <w:rPr>
                <w:del w:id="1955" w:author="marcazal" w:date="2015-09-28T17:58:00Z"/>
                <w:b/>
                <w:sz w:val="16"/>
              </w:rPr>
            </w:pPr>
          </w:p>
        </w:tc>
      </w:tr>
      <w:tr w:rsidR="00631040" w:rsidRPr="00631040" w:rsidDel="00CA6F8D" w:rsidTr="00B25C7D">
        <w:trPr>
          <w:trHeight w:val="309"/>
          <w:del w:id="1956" w:author="marcazal" w:date="2015-09-29T07:24:00Z"/>
        </w:trPr>
        <w:tc>
          <w:tcPr>
            <w:tcW w:w="1145" w:type="dxa"/>
          </w:tcPr>
          <w:p w:rsidR="00631040" w:rsidRPr="004A7E16" w:rsidDel="00CA6F8D" w:rsidRDefault="00631040" w:rsidP="00B25C7D">
            <w:pPr>
              <w:spacing w:after="200" w:line="276" w:lineRule="auto"/>
              <w:jc w:val="center"/>
              <w:rPr>
                <w:del w:id="1957" w:author="marcazal" w:date="2015-09-29T07:24:00Z"/>
                <w:b/>
                <w:sz w:val="16"/>
              </w:rPr>
            </w:pPr>
          </w:p>
        </w:tc>
        <w:tc>
          <w:tcPr>
            <w:tcW w:w="1000" w:type="dxa"/>
          </w:tcPr>
          <w:p w:rsidR="00631040" w:rsidRPr="00631040" w:rsidDel="00CA6F8D" w:rsidRDefault="00631040" w:rsidP="00B25C7D">
            <w:pPr>
              <w:jc w:val="center"/>
              <w:rPr>
                <w:del w:id="1958" w:author="marcazal" w:date="2015-09-29T07:24:00Z"/>
                <w:b/>
                <w:sz w:val="16"/>
                <w:lang w:val="es-PY"/>
              </w:rPr>
            </w:pPr>
          </w:p>
        </w:tc>
        <w:tc>
          <w:tcPr>
            <w:tcW w:w="1015" w:type="dxa"/>
          </w:tcPr>
          <w:p w:rsidR="00631040" w:rsidRPr="00631040" w:rsidDel="00CA6F8D" w:rsidRDefault="00631040" w:rsidP="00B25C7D">
            <w:pPr>
              <w:spacing w:after="200" w:line="276" w:lineRule="auto"/>
              <w:jc w:val="center"/>
              <w:rPr>
                <w:del w:id="1959" w:author="marcazal" w:date="2015-09-29T07:24:00Z"/>
                <w:b/>
                <w:sz w:val="16"/>
                <w:lang w:val="es-PY"/>
              </w:rPr>
            </w:pPr>
          </w:p>
        </w:tc>
      </w:tr>
    </w:tbl>
    <w:p w:rsidR="00C1131D" w:rsidRPr="005F47CE" w:rsidRDefault="00C1131D" w:rsidP="00702B18">
      <w:pPr>
        <w:pStyle w:val="Prrafodelista"/>
        <w:rPr>
          <w:b/>
          <w:lang w:val="es-PY"/>
        </w:rPr>
      </w:pPr>
    </w:p>
    <w:sectPr w:rsidR="00C1131D" w:rsidRPr="005F47CE" w:rsidSect="004E4EFE">
      <w:pgSz w:w="11906" w:h="16838"/>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Vaio" w:date="2015-09-28T04:50:00Z" w:initials="V">
    <w:p w:rsidR="007D322A" w:rsidRDefault="007D322A">
      <w:pPr>
        <w:pStyle w:val="Textocomentario"/>
      </w:pPr>
      <w:r>
        <w:rPr>
          <w:rStyle w:val="Refdecomentario"/>
        </w:rPr>
        <w:annotationRef/>
      </w:r>
      <w:r>
        <w:t>Sería bueno agregar una referencia que respalde esta afirmación.</w:t>
      </w:r>
    </w:p>
  </w:comment>
  <w:comment w:id="3" w:author="marcazal" w:date="2015-09-28T04:50:00Z" w:initials="m">
    <w:p w:rsidR="007D322A" w:rsidRPr="00520F0C" w:rsidRDefault="007D322A">
      <w:pPr>
        <w:pStyle w:val="Textocomentario"/>
        <w:rPr>
          <w:lang w:val="en-US"/>
        </w:rPr>
      </w:pPr>
      <w:r>
        <w:rPr>
          <w:rStyle w:val="Refdecomentario"/>
        </w:rPr>
        <w:annotationRef/>
      </w:r>
      <w:r w:rsidRPr="00520F0C">
        <w:rPr>
          <w:lang w:val="en-US"/>
        </w:rPr>
        <w:t xml:space="preserve">Experimentation in Software </w:t>
      </w:r>
      <w:proofErr w:type="gramStart"/>
      <w:r w:rsidRPr="00520F0C">
        <w:rPr>
          <w:lang w:val="en-US"/>
        </w:rPr>
        <w:t>Engineering ,</w:t>
      </w:r>
      <w:proofErr w:type="gramEnd"/>
      <w:r w:rsidRPr="00520F0C">
        <w:rPr>
          <w:lang w:val="en-US"/>
        </w:rPr>
        <w:t xml:space="preserve"> C, </w:t>
      </w:r>
      <w:proofErr w:type="spellStart"/>
      <w:r w:rsidRPr="00520F0C">
        <w:rPr>
          <w:lang w:val="en-US"/>
        </w:rPr>
        <w:t>Wohlin</w:t>
      </w:r>
      <w:proofErr w:type="spellEnd"/>
      <w:r w:rsidRPr="00520F0C">
        <w:rPr>
          <w:lang w:val="en-US"/>
        </w:rPr>
        <w:t xml:space="preserve"> and P, </w:t>
      </w:r>
      <w:proofErr w:type="spellStart"/>
      <w:r w:rsidRPr="00520F0C">
        <w:rPr>
          <w:lang w:val="en-US"/>
        </w:rPr>
        <w:t>Runeson</w:t>
      </w:r>
      <w:proofErr w:type="spellEnd"/>
      <w:r w:rsidRPr="00520F0C">
        <w:rPr>
          <w:lang w:val="en-US"/>
        </w:rPr>
        <w:t xml:space="preserve"> and M, Host and M C, </w:t>
      </w:r>
      <w:proofErr w:type="spellStart"/>
      <w:r w:rsidRPr="00520F0C">
        <w:rPr>
          <w:lang w:val="en-US"/>
        </w:rPr>
        <w:t>Ohlsson</w:t>
      </w:r>
      <w:proofErr w:type="spellEnd"/>
      <w:r w:rsidRPr="00520F0C">
        <w:rPr>
          <w:lang w:val="en-US"/>
        </w:rPr>
        <w:t xml:space="preserve"> and B, </w:t>
      </w:r>
      <w:proofErr w:type="spellStart"/>
      <w:r w:rsidRPr="00520F0C">
        <w:rPr>
          <w:lang w:val="en-US"/>
        </w:rPr>
        <w:t>Regnell</w:t>
      </w:r>
      <w:proofErr w:type="spellEnd"/>
      <w:r w:rsidRPr="00520F0C">
        <w:rPr>
          <w:lang w:val="en-US"/>
        </w:rPr>
        <w:t xml:space="preserve"> and A, </w:t>
      </w:r>
      <w:proofErr w:type="spellStart"/>
      <w:r w:rsidRPr="00520F0C">
        <w:rPr>
          <w:lang w:val="en-US"/>
        </w:rPr>
        <w:t>Wesslén</w:t>
      </w:r>
      <w:proofErr w:type="spellEnd"/>
    </w:p>
  </w:comment>
  <w:comment w:id="13" w:author="Vaio" w:date="2015-09-28T04:50:00Z" w:initials="V">
    <w:p w:rsidR="007D322A" w:rsidRDefault="007D322A">
      <w:pPr>
        <w:pStyle w:val="Textocomentario"/>
      </w:pPr>
      <w:r>
        <w:rPr>
          <w:rStyle w:val="Refdecomentario"/>
        </w:rPr>
        <w:annotationRef/>
      </w:r>
      <w:r>
        <w:t>Arreglar/incluir las referencias de este capítulo.</w:t>
      </w:r>
    </w:p>
  </w:comment>
  <w:comment w:id="19" w:author="Vaio" w:date="2015-09-28T04:50:00Z" w:initials="V">
    <w:p w:rsidR="007D322A" w:rsidRDefault="007D322A">
      <w:pPr>
        <w:pStyle w:val="Textocomentario"/>
      </w:pPr>
      <w:r>
        <w:rPr>
          <w:rStyle w:val="Refdecomentario"/>
        </w:rPr>
        <w:annotationRef/>
      </w:r>
      <w:r>
        <w:t>No es una ilustración de un caso de estudio ... es una ilustración nomás ... dejaría el título como Diseño de la ilustración</w:t>
      </w:r>
    </w:p>
  </w:comment>
  <w:comment w:id="20" w:author="marcazal" w:date="2015-09-28T04:50:00Z" w:initials="m">
    <w:p w:rsidR="007D322A" w:rsidRDefault="007D322A">
      <w:pPr>
        <w:pStyle w:val="Textocomentario"/>
      </w:pPr>
      <w:r>
        <w:rPr>
          <w:rStyle w:val="Refdecomentario"/>
        </w:rPr>
        <w:annotationRef/>
      </w:r>
      <w:r>
        <w:t>Se cambió a Diseño de la Ilustración..</w:t>
      </w:r>
    </w:p>
  </w:comment>
  <w:comment w:id="21" w:author="magali" w:date="2015-09-28T04:50:00Z" w:initials="m">
    <w:p w:rsidR="007D322A" w:rsidRDefault="007D322A" w:rsidP="00B96459">
      <w:pPr>
        <w:pStyle w:val="Textocomentario"/>
      </w:pPr>
      <w:r>
        <w:rPr>
          <w:rStyle w:val="Refdecomentario"/>
        </w:rPr>
        <w:annotationRef/>
      </w:r>
      <w:r>
        <w:t xml:space="preserve">Esto es muy importante que quede bien claro y acotado.. ¿Qué es exactamente lo que logramos demostrar con este caso de estudio?.. Que la extensión hace más productivo el modelado?.. que hace más </w:t>
      </w:r>
      <w:proofErr w:type="spellStart"/>
      <w:r>
        <w:t>intiuitivo</w:t>
      </w:r>
      <w:proofErr w:type="spellEnd"/>
      <w:r>
        <w:t xml:space="preserve">? Que facilita la generación de código?.. </w:t>
      </w:r>
      <w:proofErr w:type="spellStart"/>
      <w:r>
        <w:t>etc</w:t>
      </w:r>
      <w:proofErr w:type="spellEnd"/>
      <w:r>
        <w:t xml:space="preserve">, etc.. </w:t>
      </w:r>
    </w:p>
  </w:comment>
  <w:comment w:id="22" w:author="Vaio" w:date="2015-09-28T04:50:00Z" w:initials="V">
    <w:p w:rsidR="007D322A" w:rsidRDefault="007D322A" w:rsidP="00B96459">
      <w:pPr>
        <w:pStyle w:val="Textocomentario"/>
      </w:pPr>
      <w:r>
        <w:rPr>
          <w:rStyle w:val="Refdecomentario"/>
        </w:rPr>
        <w:annotationRef/>
      </w:r>
      <w:r>
        <w:t xml:space="preserve">Se puede juntar razón fundamental y objetivos en una única sección que se llame objetivos. </w:t>
      </w:r>
    </w:p>
    <w:p w:rsidR="007D322A" w:rsidRDefault="007D322A" w:rsidP="00B96459">
      <w:pPr>
        <w:pStyle w:val="Textocomentario"/>
      </w:pPr>
      <w:r>
        <w:t xml:space="preserve">A continuación de los objetivos ya se pueden citar las preguntas de investigación, porque deberían estar bastante relacionados. </w:t>
      </w:r>
    </w:p>
    <w:p w:rsidR="007D322A" w:rsidRDefault="007D322A" w:rsidP="00B96459">
      <w:pPr>
        <w:pStyle w:val="Textocomentario"/>
      </w:pPr>
      <w:r>
        <w:t xml:space="preserve">Y OJO, hace falta relacionar más los objetivos con las preguntas de investigación. Por ejemplo, al leer PI1 y PI2, yo diría que uno de los objetivos es comparar </w:t>
      </w:r>
      <w:proofErr w:type="spellStart"/>
      <w:r>
        <w:t>moweba</w:t>
      </w:r>
      <w:proofErr w:type="spellEnd"/>
      <w:r>
        <w:t xml:space="preserve"> original y </w:t>
      </w:r>
      <w:proofErr w:type="spellStart"/>
      <w:r>
        <w:t>moweba</w:t>
      </w:r>
      <w:proofErr w:type="spellEnd"/>
      <w:r>
        <w:t xml:space="preserve"> extendido con respecto al tiempo de modelado y con respecto a la cantidad de generaciones que se deben hacer hasta obtener una interfaz final satisfactoria. </w:t>
      </w:r>
    </w:p>
    <w:p w:rsidR="007D322A" w:rsidRDefault="007D322A" w:rsidP="00B96459">
      <w:pPr>
        <w:pStyle w:val="Textocomentario"/>
      </w:pPr>
      <w:r>
        <w:t xml:space="preserve">De PI4 y PI5 se puede derivar el objetivo de verificar si </w:t>
      </w:r>
      <w:proofErr w:type="spellStart"/>
      <w:r>
        <w:t>moweba</w:t>
      </w:r>
      <w:proofErr w:type="spellEnd"/>
      <w:r>
        <w:t xml:space="preserve"> con extensiones ofrece ventajas sobre </w:t>
      </w:r>
      <w:proofErr w:type="spellStart"/>
      <w:r>
        <w:t>moweba</w:t>
      </w:r>
      <w:proofErr w:type="spellEnd"/>
      <w:r>
        <w:t xml:space="preserve"> original con respecto a presentaciones enriquecidas y con respecto a la lógica en el lado del cliente. </w:t>
      </w:r>
    </w:p>
    <w:p w:rsidR="007D322A" w:rsidRDefault="007D322A" w:rsidP="00B96459">
      <w:pPr>
        <w:pStyle w:val="Textocomentario"/>
      </w:pPr>
      <w:r>
        <w:t xml:space="preserve">De manera parecida, también se deben derivar los objetivos relacionados a las demás preguntas de investigación. </w:t>
      </w:r>
    </w:p>
  </w:comment>
  <w:comment w:id="24" w:author="magali" w:date="2015-09-28T04:50:00Z" w:initials="m">
    <w:p w:rsidR="007D322A" w:rsidRDefault="007D322A">
      <w:pPr>
        <w:pStyle w:val="Textocomentario"/>
      </w:pPr>
      <w:r>
        <w:rPr>
          <w:rStyle w:val="Refdecomentario"/>
        </w:rPr>
        <w:annotationRef/>
      </w:r>
      <w:r>
        <w:t>Es una palabra muy fuerte, implica muchas cosas.. Diría analizar, realizar un análisis crítico, o algo parecido</w:t>
      </w:r>
    </w:p>
  </w:comment>
  <w:comment w:id="25" w:author="Vaio" w:date="2015-09-28T04:50:00Z" w:initials="V">
    <w:p w:rsidR="007D322A" w:rsidRDefault="007D322A">
      <w:pPr>
        <w:pStyle w:val="Textocomentario"/>
      </w:pPr>
      <w:r>
        <w:rPr>
          <w:rStyle w:val="Refdecomentario"/>
        </w:rPr>
        <w:annotationRef/>
      </w:r>
      <w:r>
        <w:t>Aquí llevadas a cabo está muy cerca de otro llevar a cabo.</w:t>
      </w:r>
    </w:p>
  </w:comment>
  <w:comment w:id="23" w:author="magali" w:date="2015-09-28T04:50:00Z" w:initials="m">
    <w:p w:rsidR="007D322A" w:rsidRDefault="007D322A">
      <w:pPr>
        <w:pStyle w:val="Textocomentario"/>
      </w:pPr>
      <w:r>
        <w:rPr>
          <w:rStyle w:val="Refdecomentario"/>
        </w:rPr>
        <w:annotationRef/>
      </w:r>
      <w:r>
        <w:t>Creo que se puede mejorar esto.. tener en cuenta el motivo por el que fue creada la extensión, y qué pensamos podría solucionar.. etc.. etc.. Es decir, tener en cuenta las limitaciones y problemáticas para dar una razón de este estudio de validación</w:t>
      </w:r>
    </w:p>
  </w:comment>
  <w:comment w:id="36" w:author="Vaio" w:date="2015-09-28T04:50:00Z" w:initials="V">
    <w:p w:rsidR="007D322A" w:rsidRDefault="007D322A">
      <w:pPr>
        <w:pStyle w:val="Textocomentario"/>
      </w:pPr>
      <w:r>
        <w:rPr>
          <w:rStyle w:val="Refdecomentario"/>
        </w:rPr>
        <w:annotationRef/>
      </w:r>
      <w:r>
        <w:t xml:space="preserve">A lo largo de toda la tesis, tratar de usar siempre los mismos términos para referirse a las dos versiones de </w:t>
      </w:r>
      <w:proofErr w:type="spellStart"/>
      <w:r>
        <w:t>MoWebA</w:t>
      </w:r>
      <w:proofErr w:type="spellEnd"/>
      <w:r>
        <w:t xml:space="preserve">. Por ejemplo: MoWebA original y MoWebA con extesiones RIA. Pueden ser otros nombres, pero fijarlos y usarlos consistentemente en toda la tesis. </w:t>
      </w:r>
    </w:p>
  </w:comment>
  <w:comment w:id="37" w:author="marcazal" w:date="2015-09-28T04:50:00Z" w:initials="m">
    <w:p w:rsidR="007D322A" w:rsidRDefault="007D322A">
      <w:pPr>
        <w:pStyle w:val="Textocomentario"/>
      </w:pPr>
      <w:r>
        <w:rPr>
          <w:rStyle w:val="Refdecomentario"/>
        </w:rPr>
        <w:annotationRef/>
      </w:r>
      <w:r>
        <w:t xml:space="preserve">De ahora en más: </w:t>
      </w:r>
      <w:proofErr w:type="spellStart"/>
      <w:r>
        <w:t>MoWebA</w:t>
      </w:r>
      <w:proofErr w:type="spellEnd"/>
      <w:r>
        <w:t xml:space="preserve"> sin RIA y </w:t>
      </w:r>
      <w:proofErr w:type="spellStart"/>
      <w:r>
        <w:t>MoWebA</w:t>
      </w:r>
      <w:proofErr w:type="spellEnd"/>
      <w:r>
        <w:t xml:space="preserve"> con RIA.</w:t>
      </w:r>
    </w:p>
  </w:comment>
  <w:comment w:id="41" w:author="magali" w:date="2015-09-28T04:50:00Z" w:initials="m">
    <w:p w:rsidR="007D322A" w:rsidRDefault="007D322A">
      <w:pPr>
        <w:pStyle w:val="Textocomentario"/>
      </w:pPr>
      <w:r>
        <w:rPr>
          <w:rStyle w:val="Refdecomentario"/>
        </w:rPr>
        <w:annotationRef/>
      </w:r>
      <w:r>
        <w:t>Muy fuerte también.. los resultados quizás permitan que intuyamos ciertas conclusiones, pero el trabajo tal vez no va a ser suficiente para afirmar que estas conclusiones son efectivamente válidas</w:t>
      </w:r>
    </w:p>
  </w:comment>
  <w:comment w:id="44" w:author="marcazal" w:date="2015-09-28T04:50:00Z" w:initials="m">
    <w:p w:rsidR="007D322A" w:rsidRDefault="007D322A">
      <w:pPr>
        <w:pStyle w:val="Textocomentario"/>
      </w:pPr>
      <w:r>
        <w:rPr>
          <w:rStyle w:val="Refdecomentario"/>
        </w:rPr>
        <w:annotationRef/>
      </w:r>
      <w:r>
        <w:t>Las características descritas en el capítulo 2 se presentan seguidamente.</w:t>
      </w:r>
    </w:p>
  </w:comment>
  <w:comment w:id="43" w:author="magali" w:date="2015-09-28T04:50:00Z" w:initials="m">
    <w:p w:rsidR="007D322A" w:rsidRDefault="007D322A">
      <w:pPr>
        <w:pStyle w:val="Textocomentario"/>
      </w:pPr>
      <w:r>
        <w:rPr>
          <w:rStyle w:val="Refdecomentario"/>
        </w:rPr>
        <w:annotationRef/>
      </w:r>
      <w:r>
        <w:t>Es necesario especificar más claramente cuáles son esas “características”</w:t>
      </w:r>
    </w:p>
  </w:comment>
  <w:comment w:id="70" w:author="Vaio" w:date="2015-09-28T04:50:00Z" w:initials="V">
    <w:p w:rsidR="007D322A" w:rsidRDefault="007D322A" w:rsidP="001D0ADF">
      <w:pPr>
        <w:pStyle w:val="Textocomentario"/>
      </w:pPr>
      <w:r>
        <w:rPr>
          <w:rStyle w:val="Refdecomentario"/>
        </w:rPr>
        <w:annotationRef/>
      </w:r>
      <w:r>
        <w:t xml:space="preserve">Como esto está relacionado a los objetivos, creo que sería mejor que vaya directamente debajo de la sección de objetivos. </w:t>
      </w:r>
    </w:p>
  </w:comment>
  <w:comment w:id="71" w:author="marcazal" w:date="2015-09-28T04:50:00Z" w:initials="m">
    <w:p w:rsidR="007D322A" w:rsidRDefault="007D322A" w:rsidP="001D0ADF">
      <w:pPr>
        <w:pStyle w:val="Textocomentario"/>
      </w:pPr>
      <w:r>
        <w:rPr>
          <w:rStyle w:val="Refdecomentario"/>
        </w:rPr>
        <w:annotationRef/>
      </w:r>
      <w:r>
        <w:t>Listo</w:t>
      </w:r>
    </w:p>
  </w:comment>
  <w:comment w:id="80" w:author="Vaio" w:date="2015-09-28T04:50:00Z" w:initials="V">
    <w:p w:rsidR="007D322A" w:rsidRDefault="007D322A" w:rsidP="001D0ADF">
      <w:pPr>
        <w:pStyle w:val="Textocomentario"/>
      </w:pPr>
      <w:r>
        <w:rPr>
          <w:rStyle w:val="Refdecomentario"/>
        </w:rPr>
        <w:annotationRef/>
      </w:r>
      <w:r>
        <w:t xml:space="preserve">Creo que va ser más claro usar nomás siempre los términos elegidos para </w:t>
      </w:r>
      <w:proofErr w:type="spellStart"/>
      <w:r>
        <w:t>moweba</w:t>
      </w:r>
      <w:proofErr w:type="spellEnd"/>
      <w:r>
        <w:t xml:space="preserve"> original y </w:t>
      </w:r>
      <w:proofErr w:type="spellStart"/>
      <w:r>
        <w:t>moweba</w:t>
      </w:r>
      <w:proofErr w:type="spellEnd"/>
      <w:r>
        <w:t xml:space="preserve"> extendido en vez de A y B. </w:t>
      </w:r>
    </w:p>
  </w:comment>
  <w:comment w:id="81" w:author="marcazal" w:date="2015-09-28T04:50:00Z" w:initials="m">
    <w:p w:rsidR="007D322A" w:rsidRDefault="007D322A">
      <w:pPr>
        <w:pStyle w:val="Textocomentario"/>
      </w:pPr>
      <w:r>
        <w:rPr>
          <w:rStyle w:val="Refdecomentario"/>
        </w:rPr>
        <w:annotationRef/>
      </w:r>
      <w:proofErr w:type="spellStart"/>
      <w:r>
        <w:t>MoWebA</w:t>
      </w:r>
      <w:proofErr w:type="spellEnd"/>
      <w:r>
        <w:t xml:space="preserve"> sin RIA y </w:t>
      </w:r>
      <w:proofErr w:type="spellStart"/>
      <w:r>
        <w:t>MoWebA</w:t>
      </w:r>
      <w:proofErr w:type="spellEnd"/>
      <w:r>
        <w:t xml:space="preserve"> con RIA como se recomendó más adelante.</w:t>
      </w:r>
    </w:p>
  </w:comment>
  <w:comment w:id="85" w:author="Vaio" w:date="2015-09-28T04:50:00Z" w:initials="V">
    <w:p w:rsidR="007D322A" w:rsidRDefault="007D322A" w:rsidP="001D0ADF">
      <w:pPr>
        <w:pStyle w:val="Textocomentario"/>
      </w:pPr>
      <w:r>
        <w:rPr>
          <w:rStyle w:val="Refdecomentario"/>
        </w:rPr>
        <w:annotationRef/>
      </w:r>
      <w:r>
        <w:t>Reformular esta pregunta</w:t>
      </w:r>
    </w:p>
  </w:comment>
  <w:comment w:id="86" w:author="marcazal" w:date="2015-09-28T04:50:00Z" w:initials="m">
    <w:p w:rsidR="007D322A" w:rsidRDefault="007D322A">
      <w:pPr>
        <w:pStyle w:val="Textocomentario"/>
      </w:pPr>
      <w:r>
        <w:rPr>
          <w:rStyle w:val="Refdecomentario"/>
        </w:rPr>
        <w:annotationRef/>
      </w:r>
      <w:r>
        <w:t>listo</w:t>
      </w:r>
    </w:p>
  </w:comment>
  <w:comment w:id="106" w:author="Vaio" w:date="2015-09-28T04:50:00Z" w:initials="V">
    <w:p w:rsidR="007D322A" w:rsidRDefault="007D322A" w:rsidP="001D0ADF">
      <w:pPr>
        <w:pStyle w:val="Textocomentario"/>
      </w:pPr>
      <w:r>
        <w:rPr>
          <w:rStyle w:val="Refdecomentario"/>
        </w:rPr>
        <w:annotationRef/>
      </w:r>
      <w:r>
        <w:t xml:space="preserve">Se puede usar otra palabra en vez de porciones? ... No me queda claro a qué se refiere específicamente. </w:t>
      </w:r>
    </w:p>
  </w:comment>
  <w:comment w:id="107" w:author="marcazal" w:date="2015-09-28T04:50:00Z" w:initials="m">
    <w:p w:rsidR="007D322A" w:rsidRDefault="007D322A">
      <w:pPr>
        <w:pStyle w:val="Textocomentario"/>
      </w:pPr>
      <w:r>
        <w:rPr>
          <w:rStyle w:val="Refdecomentario"/>
        </w:rPr>
        <w:annotationRef/>
      </w:r>
      <w:r>
        <w:t>cambiado</w:t>
      </w:r>
    </w:p>
  </w:comment>
  <w:comment w:id="117" w:author="marcazal" w:date="2015-09-28T04:50:00Z" w:initials="m">
    <w:p w:rsidR="007D322A" w:rsidRDefault="007D322A">
      <w:pPr>
        <w:pStyle w:val="Textocomentario"/>
      </w:pPr>
      <w:r>
        <w:rPr>
          <w:rStyle w:val="Refdecomentario"/>
        </w:rPr>
        <w:annotationRef/>
      </w:r>
      <w:r>
        <w:t>Revisado</w:t>
      </w:r>
    </w:p>
  </w:comment>
  <w:comment w:id="148" w:author="Vaio" w:date="2015-09-28T04:50:00Z" w:initials="V">
    <w:p w:rsidR="007D322A" w:rsidRDefault="007D322A">
      <w:pPr>
        <w:pStyle w:val="Textocomentario"/>
      </w:pPr>
      <w:r>
        <w:rPr>
          <w:rStyle w:val="Refdecomentario"/>
        </w:rPr>
        <w:annotationRef/>
      </w:r>
      <w:r>
        <w:t>Como no se definen otros conceptos, el título se puede cambiar a Variables, directamente</w:t>
      </w:r>
    </w:p>
  </w:comment>
  <w:comment w:id="152" w:author="Vaio" w:date="2015-09-28T04:50:00Z" w:initials="V">
    <w:p w:rsidR="007D322A" w:rsidRDefault="007D322A">
      <w:pPr>
        <w:pStyle w:val="Textocomentario"/>
      </w:pPr>
      <w:r>
        <w:rPr>
          <w:rStyle w:val="Refdecomentario"/>
        </w:rPr>
        <w:annotationRef/>
      </w:r>
      <w:r>
        <w:t xml:space="preserve">Creo que la pregunta 5 también debe tener una variable a medir (¿cómo se va medir la porción?). </w:t>
      </w:r>
    </w:p>
    <w:p w:rsidR="007D322A" w:rsidRDefault="007D322A">
      <w:pPr>
        <w:pStyle w:val="Textocomentario"/>
      </w:pPr>
    </w:p>
    <w:p w:rsidR="007D322A" w:rsidRDefault="007D322A">
      <w:pPr>
        <w:pStyle w:val="Textocomentario"/>
      </w:pPr>
      <w:r>
        <w:t xml:space="preserve">Aclarar que las demás preguntas no requieren mediciones, sino que serán respondidas haciendo un análisis de las implementaciones con los dos métodos. </w:t>
      </w:r>
    </w:p>
  </w:comment>
  <w:comment w:id="153" w:author="marcazal" w:date="2015-09-28T04:50:00Z" w:initials="m">
    <w:p w:rsidR="007D322A" w:rsidRDefault="007D322A">
      <w:pPr>
        <w:pStyle w:val="Textocomentario"/>
      </w:pPr>
      <w:r>
        <w:rPr>
          <w:rStyle w:val="Refdecomentario"/>
        </w:rPr>
        <w:annotationRef/>
      </w:r>
      <w:r>
        <w:t>listo</w:t>
      </w:r>
    </w:p>
  </w:comment>
  <w:comment w:id="373" w:author="Vaio" w:date="2015-09-28T04:50:00Z" w:initials="V">
    <w:p w:rsidR="007D322A" w:rsidRDefault="007D322A">
      <w:pPr>
        <w:pStyle w:val="Textocomentario"/>
      </w:pPr>
      <w:r>
        <w:rPr>
          <w:rStyle w:val="Refdecomentario"/>
        </w:rPr>
        <w:annotationRef/>
      </w:r>
      <w:r>
        <w:t xml:space="preserve">Las variables no se deben definir por separado para A y para B. </w:t>
      </w:r>
    </w:p>
    <w:p w:rsidR="007D322A" w:rsidRDefault="007D322A">
      <w:pPr>
        <w:pStyle w:val="Textocomentario"/>
      </w:pPr>
      <w:r>
        <w:t>En realidad se debe definir primero una variable independiente, que va ser el método utilizado para el desarrollo, con dos valores posibles: método A y método B (</w:t>
      </w:r>
      <w:proofErr w:type="spellStart"/>
      <w:r>
        <w:t>moweba</w:t>
      </w:r>
      <w:proofErr w:type="spellEnd"/>
      <w:r>
        <w:t xml:space="preserve"> con y sin extensiones). </w:t>
      </w:r>
    </w:p>
    <w:p w:rsidR="007D322A" w:rsidRDefault="007D322A">
      <w:pPr>
        <w:pStyle w:val="Textocomentario"/>
      </w:pPr>
      <w:r>
        <w:t xml:space="preserve">Después se deben definir las variables dependientes: tiempo, cantidad de generaciones, otras (tal vez haya una más relacionada a la porción de interfaz). Estas variables dependientes se miden para cada valor de la variable independiente. </w:t>
      </w:r>
    </w:p>
  </w:comment>
  <w:comment w:id="374" w:author="marcazal" w:date="2015-09-28T04:50:00Z" w:initials="m">
    <w:p w:rsidR="007D322A" w:rsidRDefault="007D322A">
      <w:pPr>
        <w:pStyle w:val="Textocomentario"/>
      </w:pPr>
      <w:r>
        <w:rPr>
          <w:rStyle w:val="Refdecomentario"/>
        </w:rPr>
        <w:annotationRef/>
      </w:r>
      <w:r>
        <w:t>listo</w:t>
      </w:r>
    </w:p>
  </w:comment>
  <w:comment w:id="405" w:author="Vaio" w:date="2015-09-28T04:50:00Z" w:initials="V">
    <w:p w:rsidR="007D322A" w:rsidRDefault="007D322A">
      <w:pPr>
        <w:pStyle w:val="Textocomentario"/>
      </w:pPr>
      <w:r>
        <w:rPr>
          <w:rStyle w:val="Refdecomentario"/>
        </w:rPr>
        <w:annotationRef/>
      </w:r>
      <w:r>
        <w:t xml:space="preserve">Poner alguna aclaración de que en esta sección se explica cómo recolectar los datos para las preguntas que implican mediciones, porque hay algunas que no implican mediciones. </w:t>
      </w:r>
    </w:p>
    <w:p w:rsidR="007D322A" w:rsidRDefault="007D322A">
      <w:pPr>
        <w:pStyle w:val="Textocomentario"/>
      </w:pPr>
    </w:p>
  </w:comment>
  <w:comment w:id="406" w:author="Vaio" w:date="2015-09-28T04:50:00Z" w:initials="V">
    <w:p w:rsidR="007D322A" w:rsidRDefault="007D322A">
      <w:pPr>
        <w:pStyle w:val="Textocomentario"/>
      </w:pPr>
      <w:r>
        <w:rPr>
          <w:rStyle w:val="Refdecomentario"/>
        </w:rPr>
        <w:annotationRef/>
      </w:r>
      <w:r>
        <w:t xml:space="preserve">Esta ilustración … </w:t>
      </w:r>
    </w:p>
  </w:comment>
  <w:comment w:id="413" w:author="Vaio" w:date="2015-09-28T04:50:00Z" w:initials="V">
    <w:p w:rsidR="007D322A" w:rsidRDefault="007D322A">
      <w:pPr>
        <w:pStyle w:val="Textocomentario"/>
      </w:pPr>
      <w:r>
        <w:rPr>
          <w:rStyle w:val="Refdecomentario"/>
        </w:rPr>
        <w:annotationRef/>
      </w:r>
      <w:r>
        <w:t xml:space="preserve">No estoy segura de que colección exista como verbo … </w:t>
      </w:r>
    </w:p>
  </w:comment>
  <w:comment w:id="424" w:author="Vaio" w:date="2015-09-28T04:50:00Z" w:initials="V">
    <w:p w:rsidR="007D322A" w:rsidRDefault="007D322A">
      <w:pPr>
        <w:pStyle w:val="Textocomentario"/>
      </w:pPr>
      <w:r>
        <w:rPr>
          <w:rStyle w:val="Refdecomentario"/>
        </w:rPr>
        <w:annotationRef/>
      </w:r>
      <w:r>
        <w:t xml:space="preserve">A continuación incluir un párrafo que describa la tabla que sigue. </w:t>
      </w:r>
    </w:p>
  </w:comment>
  <w:comment w:id="581" w:author="Vaio" w:date="2015-09-28T04:50:00Z" w:initials="V">
    <w:p w:rsidR="007D322A" w:rsidRDefault="007D322A">
      <w:pPr>
        <w:pStyle w:val="Textocomentario"/>
      </w:pPr>
      <w:r>
        <w:rPr>
          <w:rStyle w:val="Refdecomentario"/>
        </w:rPr>
        <w:annotationRef/>
      </w:r>
      <w:r>
        <w:t xml:space="preserve">Esto debería tener asociado sus variables correspondientes, su pregunta de investigación, y también se debe reflejar en el objetivo. </w:t>
      </w:r>
    </w:p>
  </w:comment>
  <w:comment w:id="582" w:author="marcazal" w:date="2015-09-28T04:50:00Z" w:initials="m">
    <w:p w:rsidR="007D322A" w:rsidRDefault="007D322A">
      <w:pPr>
        <w:pStyle w:val="Textocomentario"/>
      </w:pPr>
      <w:r>
        <w:rPr>
          <w:rStyle w:val="Refdecomentario"/>
        </w:rPr>
        <w:annotationRef/>
      </w:r>
      <w:r>
        <w:t>Listo</w:t>
      </w:r>
    </w:p>
  </w:comment>
  <w:comment w:id="721" w:author="Vaio" w:date="2015-09-28T04:50:00Z" w:initials="V">
    <w:p w:rsidR="007D322A" w:rsidRDefault="007D322A">
      <w:pPr>
        <w:pStyle w:val="Textocomentario"/>
      </w:pPr>
      <w:r>
        <w:rPr>
          <w:rStyle w:val="Refdecomentario"/>
        </w:rPr>
        <w:annotationRef/>
      </w:r>
      <w:r>
        <w:t>corregir</w:t>
      </w:r>
    </w:p>
  </w:comment>
  <w:comment w:id="724" w:author="Vaio" w:date="2015-09-28T04:50:00Z" w:initials="V">
    <w:p w:rsidR="007D322A" w:rsidRDefault="007D322A">
      <w:pPr>
        <w:pStyle w:val="Textocomentario"/>
      </w:pPr>
      <w:r>
        <w:rPr>
          <w:rStyle w:val="Refdecomentario"/>
        </w:rPr>
        <w:annotationRef/>
      </w:r>
      <w:r>
        <w:t xml:space="preserve">En 5.2.3 se habla de proyecto embebido. Unificar el término a utilizar. </w:t>
      </w:r>
    </w:p>
  </w:comment>
  <w:comment w:id="725" w:author="Vaio" w:date="2015-09-28T04:50:00Z" w:initials="V">
    <w:p w:rsidR="007D322A" w:rsidRDefault="007D322A">
      <w:pPr>
        <w:pStyle w:val="Textocomentario"/>
      </w:pPr>
      <w:r>
        <w:rPr>
          <w:rStyle w:val="Refdecomentario"/>
        </w:rPr>
        <w:annotationRef/>
      </w:r>
      <w:r>
        <w:t xml:space="preserve">Estas no son tus variables. Remplazar por las tuyas. O bien expresar la idea de manera más general, sin nombrar métricas específicas. </w:t>
      </w:r>
    </w:p>
    <w:p w:rsidR="007D322A" w:rsidRDefault="007D322A">
      <w:pPr>
        <w:pStyle w:val="Textocomentario"/>
      </w:pPr>
    </w:p>
    <w:p w:rsidR="007D322A" w:rsidRDefault="007D322A">
      <w:pPr>
        <w:pStyle w:val="Textocomentario"/>
      </w:pPr>
      <w:r>
        <w:t xml:space="preserve">Lo que se debe dar a entender es que sólo se va a tener una medición por cada variable y por cada caso, y que por lo tanto no se va a poder realizar un análisis estadístico. </w:t>
      </w:r>
    </w:p>
    <w:p w:rsidR="007D322A" w:rsidRDefault="007D322A">
      <w:pPr>
        <w:pStyle w:val="Textocomentario"/>
      </w:pPr>
    </w:p>
  </w:comment>
  <w:comment w:id="726" w:author="marcazal" w:date="2015-09-28T04:50:00Z" w:initials="m">
    <w:p w:rsidR="007D322A" w:rsidRDefault="007D322A">
      <w:pPr>
        <w:pStyle w:val="Textocomentario"/>
      </w:pPr>
      <w:r>
        <w:rPr>
          <w:rStyle w:val="Refdecomentario"/>
        </w:rPr>
        <w:annotationRef/>
      </w:r>
      <w:r>
        <w:t>Ok, se expresa la idea de manera general.</w:t>
      </w:r>
    </w:p>
  </w:comment>
  <w:comment w:id="727" w:author="Vaio" w:date="2015-09-28T04:50:00Z" w:initials="V">
    <w:p w:rsidR="007D322A" w:rsidRDefault="007D322A">
      <w:pPr>
        <w:pStyle w:val="Textocomentario"/>
      </w:pPr>
      <w:r>
        <w:rPr>
          <w:rStyle w:val="Refdecomentario"/>
        </w:rPr>
        <w:annotationRef/>
      </w:r>
      <w:r>
        <w:t xml:space="preserve">Aclarar cuál es el proyecto de control en este caso. Explicar qué es el proyecto de control … o bien evitar este término y decir simplemente que se va comparar los valores obtenidos de la implementación con A y con B. </w:t>
      </w:r>
    </w:p>
  </w:comment>
  <w:comment w:id="728" w:author="Vaio" w:date="2015-09-28T04:50:00Z" w:initials="V">
    <w:p w:rsidR="007D322A" w:rsidRDefault="007D322A">
      <w:pPr>
        <w:pStyle w:val="Textocomentario"/>
      </w:pPr>
      <w:r>
        <w:rPr>
          <w:rStyle w:val="Refdecomentario"/>
        </w:rPr>
        <w:annotationRef/>
      </w:r>
      <w:r>
        <w:t xml:space="preserve">El apellido está mal escrito. </w:t>
      </w:r>
    </w:p>
  </w:comment>
  <w:comment w:id="751" w:author="Vaio" w:date="2015-09-28T04:50:00Z" w:initials="V">
    <w:p w:rsidR="007D322A" w:rsidRDefault="007D322A">
      <w:pPr>
        <w:pStyle w:val="Textocomentario"/>
      </w:pPr>
      <w:r>
        <w:rPr>
          <w:rStyle w:val="Refdecomentario"/>
        </w:rPr>
        <w:annotationRef/>
      </w:r>
      <w:r>
        <w:t>No entiendo porqué esto está junto en una sección … no entiendo cómo se relaciona una cosa con otra … La parte de selección del caso se puede mover más arriba, donde ya se habló de eso. Y dejar esta sección para hablar exclusivamente de los factores de confusión.</w:t>
      </w:r>
    </w:p>
  </w:comment>
  <w:comment w:id="768" w:author="Vaio" w:date="2015-09-28T04:50:00Z" w:initials="V">
    <w:p w:rsidR="007D322A" w:rsidRDefault="007D322A">
      <w:pPr>
        <w:pStyle w:val="Textocomentario"/>
      </w:pPr>
      <w:r>
        <w:rPr>
          <w:rStyle w:val="Refdecomentario"/>
        </w:rPr>
        <w:annotationRef/>
      </w:r>
      <w:r>
        <w:t xml:space="preserve">Diría simplemente por el autor del trabajo. </w:t>
      </w:r>
    </w:p>
  </w:comment>
  <w:comment w:id="782" w:author="Vaio" w:date="2015-09-28T04:50:00Z" w:initials="V">
    <w:p w:rsidR="007D322A" w:rsidRDefault="007D322A">
      <w:pPr>
        <w:pStyle w:val="Textocomentario"/>
      </w:pPr>
      <w:r>
        <w:rPr>
          <w:rStyle w:val="Refdecomentario"/>
        </w:rPr>
        <w:annotationRef/>
      </w:r>
      <w:r>
        <w:t xml:space="preserve">Separar con punto seguido. </w:t>
      </w:r>
    </w:p>
  </w:comment>
  <w:comment w:id="783" w:author="Vaio" w:date="2015-09-28T04:50:00Z" w:initials="V">
    <w:p w:rsidR="007D322A" w:rsidRDefault="007D322A">
      <w:pPr>
        <w:pStyle w:val="Textocomentario"/>
      </w:pPr>
      <w:r>
        <w:rPr>
          <w:rStyle w:val="Refdecomentario"/>
        </w:rPr>
        <w:annotationRef/>
      </w:r>
      <w:r>
        <w:t xml:space="preserve">Si estás diciendo que elegiste lo que más costoso es, deberías justificar por qué tomaste esa elección. </w:t>
      </w:r>
    </w:p>
  </w:comment>
  <w:comment w:id="784" w:author="marcazal" w:date="2015-09-28T04:50:00Z" w:initials="m">
    <w:p w:rsidR="007D322A" w:rsidRDefault="007D322A">
      <w:pPr>
        <w:pStyle w:val="Textocomentario"/>
      </w:pPr>
      <w:r>
        <w:rPr>
          <w:rStyle w:val="Refdecomentario"/>
        </w:rPr>
        <w:annotationRef/>
      </w:r>
      <w:r>
        <w:t>Se elimina esta parte</w:t>
      </w:r>
    </w:p>
  </w:comment>
  <w:comment w:id="822" w:author="Vaio" w:date="2015-09-28T04:50:00Z" w:initials="V">
    <w:p w:rsidR="007D322A" w:rsidRDefault="007D322A">
      <w:pPr>
        <w:pStyle w:val="Textocomentario"/>
      </w:pPr>
      <w:r>
        <w:rPr>
          <w:rStyle w:val="Refdecomentario"/>
        </w:rPr>
        <w:annotationRef/>
      </w:r>
      <w:r>
        <w:t xml:space="preserve">Explicar primero qué son los factores de confusión. </w:t>
      </w:r>
    </w:p>
  </w:comment>
  <w:comment w:id="823" w:author="marcazal" w:date="2015-09-28T04:50:00Z" w:initials="m">
    <w:p w:rsidR="007D322A" w:rsidRDefault="007D322A">
      <w:pPr>
        <w:pStyle w:val="Textocomentario"/>
      </w:pPr>
      <w:r>
        <w:rPr>
          <w:rStyle w:val="Refdecomentario"/>
        </w:rPr>
        <w:annotationRef/>
      </w:r>
      <w:r>
        <w:t>listo</w:t>
      </w:r>
    </w:p>
  </w:comment>
  <w:comment w:id="824" w:author="Vaio" w:date="2015-09-28T04:50:00Z" w:initials="V">
    <w:p w:rsidR="007D322A" w:rsidRDefault="007D322A">
      <w:pPr>
        <w:pStyle w:val="Textocomentario"/>
      </w:pPr>
      <w:r>
        <w:rPr>
          <w:rStyle w:val="Refdecomentario"/>
        </w:rPr>
        <w:annotationRef/>
      </w:r>
      <w:r>
        <w:t xml:space="preserve">Al final de esta sección se puede reflexionar y agregar también, si existen factores de confusión que no se pudieron controlar, y que simplemente reconocemos que existen en nuestra ilustración. </w:t>
      </w:r>
    </w:p>
  </w:comment>
  <w:comment w:id="831" w:author="Vaio" w:date="2015-09-28T04:50:00Z" w:initials="V">
    <w:p w:rsidR="007D322A" w:rsidRDefault="007D322A">
      <w:pPr>
        <w:pStyle w:val="Textocomentario"/>
      </w:pPr>
      <w:r>
        <w:rPr>
          <w:rStyle w:val="Refdecomentario"/>
        </w:rPr>
        <w:annotationRef/>
      </w:r>
      <w:r>
        <w:t xml:space="preserve">Se podría agregar que estas pruebas se llevaron a cabo con ejemplos diferentes al de esta ilustración. </w:t>
      </w:r>
    </w:p>
  </w:comment>
  <w:comment w:id="834" w:author="Vaio" w:date="2015-09-28T04:50:00Z" w:initials="V">
    <w:p w:rsidR="007D322A" w:rsidRDefault="007D322A">
      <w:pPr>
        <w:pStyle w:val="Textocomentario"/>
      </w:pPr>
      <w:r>
        <w:rPr>
          <w:rStyle w:val="Refdecomentario"/>
        </w:rPr>
        <w:annotationRef/>
      </w:r>
      <w:r>
        <w:t xml:space="preserve">Recordar que en español las siglas no van en plural. Corregir en toda la tesis. </w:t>
      </w:r>
    </w:p>
  </w:comment>
  <w:comment w:id="828" w:author="Vaio" w:date="2015-09-28T04:50:00Z" w:initials="V">
    <w:p w:rsidR="007D322A" w:rsidRDefault="007D322A">
      <w:pPr>
        <w:pStyle w:val="Textocomentario"/>
      </w:pPr>
      <w:r>
        <w:rPr>
          <w:rStyle w:val="Refdecomentario"/>
        </w:rPr>
        <w:annotationRef/>
      </w:r>
      <w:r>
        <w:t xml:space="preserve">Se podría modificar así: </w:t>
      </w:r>
    </w:p>
    <w:p w:rsidR="007D322A" w:rsidRDefault="007D322A">
      <w:pPr>
        <w:pStyle w:val="Textocomentario"/>
      </w:pPr>
      <w:r>
        <w:t xml:space="preserve">Primero recibiste entrenamiento sobre </w:t>
      </w:r>
      <w:proofErr w:type="spellStart"/>
      <w:r>
        <w:t>Moweba</w:t>
      </w:r>
      <w:proofErr w:type="spellEnd"/>
      <w:r>
        <w:t xml:space="preserve"> original y trabajaste con ejemplos diferentes para modelar y generar. </w:t>
      </w:r>
    </w:p>
    <w:p w:rsidR="007D322A" w:rsidRDefault="007D322A">
      <w:pPr>
        <w:pStyle w:val="Textocomentario"/>
      </w:pPr>
      <w:r>
        <w:t xml:space="preserve">Después creaste </w:t>
      </w:r>
      <w:proofErr w:type="spellStart"/>
      <w:r>
        <w:t>Moweba</w:t>
      </w:r>
      <w:proofErr w:type="spellEnd"/>
      <w:r>
        <w:t xml:space="preserve"> con extensiones. Extendiste el modelo e implementaste el generador. Entonces no hizo falta entrenamiento con este </w:t>
      </w:r>
      <w:proofErr w:type="spellStart"/>
      <w:r>
        <w:t>médoto</w:t>
      </w:r>
      <w:proofErr w:type="spellEnd"/>
      <w:r>
        <w:t xml:space="preserve">, pero sí hiciste previamente </w:t>
      </w:r>
      <w:proofErr w:type="spellStart"/>
      <w:r>
        <w:t>testing</w:t>
      </w:r>
      <w:proofErr w:type="spellEnd"/>
      <w:r>
        <w:t xml:space="preserve"> de tu herramienta para evitar problemas. </w:t>
      </w:r>
    </w:p>
  </w:comment>
  <w:comment w:id="829" w:author="marcazal" w:date="2015-09-28T04:50:00Z" w:initials="m">
    <w:p w:rsidR="007D322A" w:rsidRDefault="007D322A">
      <w:pPr>
        <w:pStyle w:val="Textocomentario"/>
      </w:pPr>
      <w:r>
        <w:rPr>
          <w:rStyle w:val="Refdecomentario"/>
        </w:rPr>
        <w:annotationRef/>
      </w:r>
      <w:r>
        <w:t>listo</w:t>
      </w:r>
    </w:p>
  </w:comment>
  <w:comment w:id="883" w:author="Vaio" w:date="2015-09-28T04:50:00Z" w:initials="V">
    <w:p w:rsidR="007D322A" w:rsidRDefault="007D322A" w:rsidP="00E779D1">
      <w:pPr>
        <w:pStyle w:val="Textocomentario"/>
        <w:jc w:val="center"/>
      </w:pPr>
      <w:r>
        <w:rPr>
          <w:rStyle w:val="Refdecomentario"/>
        </w:rPr>
        <w:annotationRef/>
      </w:r>
      <w:r>
        <w:t>Yo agregaría una explicación de que si bien esto no elimina el problema, tal vez lo disminuya al menos.</w:t>
      </w:r>
    </w:p>
  </w:comment>
  <w:comment w:id="911" w:author="marcazal" w:date="2015-09-28T04:50:00Z" w:initials="m">
    <w:p w:rsidR="007D322A" w:rsidRDefault="007D322A">
      <w:pPr>
        <w:pStyle w:val="Textocomentario"/>
      </w:pPr>
      <w:r>
        <w:rPr>
          <w:rStyle w:val="Refdecomentario"/>
        </w:rPr>
        <w:annotationRef/>
      </w:r>
      <w:r>
        <w:t>Se agrega al final de esta sección</w:t>
      </w:r>
    </w:p>
  </w:comment>
  <w:comment w:id="914" w:author="Vaio" w:date="2015-09-28T04:50:00Z" w:initials="V">
    <w:p w:rsidR="007D322A" w:rsidRDefault="007D322A">
      <w:pPr>
        <w:pStyle w:val="Textocomentario"/>
      </w:pPr>
      <w:r>
        <w:rPr>
          <w:rStyle w:val="Refdecomentario"/>
        </w:rPr>
        <w:annotationRef/>
      </w:r>
      <w:r>
        <w:t xml:space="preserve">Falta explicar para qué se hacía esto … para evitar qué problema. </w:t>
      </w:r>
    </w:p>
  </w:comment>
  <w:comment w:id="915" w:author="marcazal" w:date="2015-09-28T04:50:00Z" w:initials="m">
    <w:p w:rsidR="007D322A" w:rsidRDefault="007D322A">
      <w:pPr>
        <w:pStyle w:val="Textocomentario"/>
      </w:pPr>
      <w:r>
        <w:rPr>
          <w:rStyle w:val="Refdecomentario"/>
        </w:rPr>
        <w:annotationRef/>
      </w:r>
      <w:r>
        <w:t>Listo</w:t>
      </w:r>
    </w:p>
  </w:comment>
  <w:comment w:id="953" w:author="Vaio" w:date="2015-09-28T04:50:00Z" w:initials="V">
    <w:p w:rsidR="007D322A" w:rsidRDefault="007D322A" w:rsidP="001B54BD">
      <w:pPr>
        <w:pStyle w:val="Textocomentario"/>
      </w:pPr>
      <w:r>
        <w:rPr>
          <w:rStyle w:val="Refdecomentario"/>
        </w:rPr>
        <w:annotationRef/>
      </w:r>
      <w:r>
        <w:t xml:space="preserve">No es que se dejen a la intuición y criterio de la </w:t>
      </w:r>
      <w:proofErr w:type="spellStart"/>
      <w:r>
        <w:t>audicenica</w:t>
      </w:r>
      <w:proofErr w:type="spellEnd"/>
      <w:r>
        <w:t xml:space="preserve">, sino que deben ser considerados en el contexto en el que fueron recabados … </w:t>
      </w:r>
    </w:p>
  </w:comment>
  <w:comment w:id="947" w:author="Vaio" w:date="2015-09-28T04:50:00Z" w:initials="V">
    <w:p w:rsidR="007D322A" w:rsidRDefault="007D322A" w:rsidP="001B54BD">
      <w:pPr>
        <w:pStyle w:val="Textocomentario"/>
      </w:pPr>
      <w:r>
        <w:rPr>
          <w:rStyle w:val="Refdecomentario"/>
        </w:rPr>
        <w:annotationRef/>
      </w:r>
      <w:r>
        <w:t xml:space="preserve">Esto es lo que se puede mover a la sección de amenazas. </w:t>
      </w:r>
    </w:p>
  </w:comment>
  <w:comment w:id="948" w:author="marcazal" w:date="2015-09-28T04:50:00Z" w:initials="m">
    <w:p w:rsidR="007D322A" w:rsidRDefault="007D322A">
      <w:pPr>
        <w:pStyle w:val="Textocomentario"/>
      </w:pPr>
      <w:r>
        <w:rPr>
          <w:rStyle w:val="Refdecomentario"/>
        </w:rPr>
        <w:annotationRef/>
      </w:r>
      <w:r>
        <w:t>Listo</w:t>
      </w:r>
    </w:p>
  </w:comment>
  <w:comment w:id="961" w:author="Vaio" w:date="2015-09-28T04:50:00Z" w:initials="V">
    <w:p w:rsidR="007D322A" w:rsidRDefault="007D322A">
      <w:pPr>
        <w:pStyle w:val="Textocomentario"/>
      </w:pPr>
      <w:r>
        <w:rPr>
          <w:rStyle w:val="Refdecomentario"/>
        </w:rPr>
        <w:annotationRef/>
      </w:r>
      <w:r>
        <w:t xml:space="preserve">Una cosa a tener en cuenta es que la ilustración que vos estás presentando es más simple que los casos de estudio … así que seguir la estructura del libro de </w:t>
      </w:r>
      <w:proofErr w:type="spellStart"/>
      <w:r>
        <w:t>Runeson</w:t>
      </w:r>
      <w:proofErr w:type="spellEnd"/>
      <w:r>
        <w:t xml:space="preserve"> tal cual no calza muy bien. Es por eso que en otras partes te sugerí cambiar de lugar o juntar algunas secciones. </w:t>
      </w:r>
    </w:p>
    <w:p w:rsidR="007D322A" w:rsidRDefault="007D322A">
      <w:pPr>
        <w:pStyle w:val="Textocomentario"/>
      </w:pPr>
    </w:p>
    <w:p w:rsidR="007D322A" w:rsidRDefault="007D322A">
      <w:pPr>
        <w:pStyle w:val="Textocomentario"/>
      </w:pPr>
      <w:r>
        <w:t xml:space="preserve">Por otra parte, en el libro de </w:t>
      </w:r>
      <w:proofErr w:type="spellStart"/>
      <w:r>
        <w:t>Runeson</w:t>
      </w:r>
      <w:proofErr w:type="spellEnd"/>
      <w:r>
        <w:t xml:space="preserve"> se propone hacer primero toda la planificación, y después hacer la ejecución, y después el reporte. Sin embargo acá está un poco mezclado cómo se cuenta la planificación y la ejecución a la vez. No hay problema con esto … siempre que al final quede una secuencia de secciones coherente y que se cuente con un hilo conductor todo lo que se tiene que contar. </w:t>
      </w:r>
    </w:p>
    <w:p w:rsidR="007D322A" w:rsidRDefault="007D322A">
      <w:pPr>
        <w:pStyle w:val="Textocomentario"/>
      </w:pPr>
    </w:p>
    <w:p w:rsidR="007D322A" w:rsidRDefault="007D322A">
      <w:pPr>
        <w:pStyle w:val="Textocomentario"/>
      </w:pPr>
      <w:r>
        <w:t xml:space="preserve">Entonces, esta sección aquí ya no tiene mucho sentido. Se repite lo que ya se dijo antes. Creo que se puede sacar. </w:t>
      </w:r>
    </w:p>
    <w:p w:rsidR="007D322A" w:rsidRDefault="007D322A">
      <w:pPr>
        <w:pStyle w:val="Textocomentario"/>
      </w:pPr>
    </w:p>
  </w:comment>
  <w:comment w:id="962" w:author="marcazal" w:date="2015-09-28T04:51:00Z" w:initials="m">
    <w:p w:rsidR="007D322A" w:rsidRDefault="007D322A">
      <w:pPr>
        <w:pStyle w:val="Textocomentario"/>
      </w:pPr>
      <w:r>
        <w:rPr>
          <w:rStyle w:val="Refdecomentario"/>
        </w:rPr>
        <w:annotationRef/>
      </w:r>
      <w:r>
        <w:t xml:space="preserve">Se </w:t>
      </w:r>
      <w:proofErr w:type="spellStart"/>
      <w:r>
        <w:t>fué</w:t>
      </w:r>
      <w:proofErr w:type="spellEnd"/>
    </w:p>
  </w:comment>
  <w:comment w:id="973" w:author="Vaio" w:date="2015-09-28T04:50:00Z" w:initials="V">
    <w:p w:rsidR="007D322A" w:rsidRDefault="007D322A">
      <w:pPr>
        <w:pStyle w:val="Textocomentario"/>
      </w:pPr>
      <w:r>
        <w:rPr>
          <w:rStyle w:val="Refdecomentario"/>
        </w:rPr>
        <w:annotationRef/>
      </w:r>
      <w:r>
        <w:t xml:space="preserve">Esto se puede explicar cuando se presentan las tablas de los datos. </w:t>
      </w:r>
    </w:p>
  </w:comment>
  <w:comment w:id="974" w:author="marcazal" w:date="2015-09-28T04:53:00Z" w:initials="m">
    <w:p w:rsidR="007D322A" w:rsidRDefault="007D322A">
      <w:pPr>
        <w:pStyle w:val="Textocomentario"/>
      </w:pPr>
      <w:r>
        <w:rPr>
          <w:rStyle w:val="Refdecomentario"/>
        </w:rPr>
        <w:annotationRef/>
      </w:r>
      <w:r>
        <w:t>listo</w:t>
      </w:r>
    </w:p>
  </w:comment>
  <w:comment w:id="981" w:author="Vaio" w:date="2015-09-28T04:50:00Z" w:initials="V">
    <w:p w:rsidR="007D322A" w:rsidRDefault="007D322A">
      <w:pPr>
        <w:pStyle w:val="Textocomentario"/>
      </w:pPr>
      <w:r>
        <w:rPr>
          <w:rStyle w:val="Refdecomentario"/>
        </w:rPr>
        <w:annotationRef/>
      </w:r>
      <w:r>
        <w:t xml:space="preserve">Eliminar. </w:t>
      </w:r>
    </w:p>
  </w:comment>
  <w:comment w:id="1414" w:author="Vaio" w:date="2015-09-28T04:50:00Z" w:initials="V">
    <w:p w:rsidR="007D322A" w:rsidRDefault="007D322A">
      <w:pPr>
        <w:pStyle w:val="Textocomentario"/>
      </w:pPr>
      <w:r>
        <w:rPr>
          <w:rStyle w:val="Refdecomentario"/>
        </w:rPr>
        <w:annotationRef/>
      </w:r>
      <w:r>
        <w:t xml:space="preserve">Cambiar el título a algo como análisis e interpretación de los resultados. </w:t>
      </w:r>
    </w:p>
  </w:comment>
  <w:comment w:id="1415" w:author="marcazal" w:date="2015-09-28T04:53:00Z" w:initials="m">
    <w:p w:rsidR="007D322A" w:rsidRDefault="007D322A">
      <w:pPr>
        <w:pStyle w:val="Textocomentario"/>
      </w:pPr>
      <w:r>
        <w:rPr>
          <w:rStyle w:val="Refdecomentario"/>
        </w:rPr>
        <w:annotationRef/>
      </w:r>
      <w:r>
        <w:t>ok</w:t>
      </w:r>
    </w:p>
  </w:comment>
  <w:comment w:id="1416" w:author="Vaio" w:date="2015-09-28T04:50:00Z" w:initials="V">
    <w:p w:rsidR="007D322A" w:rsidRDefault="007D322A">
      <w:pPr>
        <w:pStyle w:val="Textocomentario"/>
      </w:pPr>
      <w:r>
        <w:rPr>
          <w:rStyle w:val="Refdecomentario"/>
        </w:rPr>
        <w:annotationRef/>
      </w:r>
      <w:r>
        <w:t xml:space="preserve">OJO: esta sección es una subsección de 5.2, que presenta el diseño de la ilustración. Pero el contenido que está aquí ya no es de diseño, es de análisis e interpretación de los datos. </w:t>
      </w:r>
    </w:p>
    <w:p w:rsidR="007D322A" w:rsidRDefault="007D322A">
      <w:pPr>
        <w:pStyle w:val="Textocomentario"/>
      </w:pPr>
    </w:p>
    <w:p w:rsidR="007D322A" w:rsidRDefault="007D322A">
      <w:pPr>
        <w:pStyle w:val="Textocomentario"/>
      </w:pPr>
      <w:r>
        <w:t xml:space="preserve">Vas a tener que estructurar tus secciones de otra manera, ya que en ellas no se está contando sólo lo del diseño, sino que ya va un poco mezclado con la ejecución, y aquí ya se habla de análisis e interpretación. </w:t>
      </w:r>
    </w:p>
    <w:p w:rsidR="007D322A" w:rsidRDefault="007D322A">
      <w:pPr>
        <w:pStyle w:val="Textocomentario"/>
      </w:pPr>
    </w:p>
  </w:comment>
  <w:comment w:id="1419" w:author="Vaio" w:date="2015-09-28T04:50:00Z" w:initials="V">
    <w:p w:rsidR="007D322A" w:rsidRDefault="007D322A">
      <w:pPr>
        <w:pStyle w:val="Textocomentario"/>
      </w:pPr>
      <w:r>
        <w:rPr>
          <w:rStyle w:val="Refdecomentario"/>
        </w:rPr>
        <w:annotationRef/>
      </w:r>
      <w:r>
        <w:t xml:space="preserve">Comentar que se presentan los resultados de las mediciones realizadas, y que en base a esos resultados se responden las preguntas de investigación. </w:t>
      </w:r>
    </w:p>
  </w:comment>
  <w:comment w:id="1555" w:author="Vaio" w:date="2015-09-28T04:50:00Z" w:initials="V">
    <w:p w:rsidR="007D322A" w:rsidRDefault="007D322A">
      <w:pPr>
        <w:pStyle w:val="Textocomentario"/>
      </w:pPr>
      <w:r>
        <w:rPr>
          <w:rStyle w:val="Refdecomentario"/>
        </w:rPr>
        <w:annotationRef/>
      </w:r>
      <w:r>
        <w:t xml:space="preserve">Ya que la tabla tiene datos para contestar dos preguntas, se </w:t>
      </w:r>
      <w:proofErr w:type="spellStart"/>
      <w:r>
        <w:t>puden</w:t>
      </w:r>
      <w:proofErr w:type="spellEnd"/>
      <w:r>
        <w:t xml:space="preserve"> presentar primero todas las mediciones en una sección. Y después ir contestando cada pregunta. </w:t>
      </w:r>
    </w:p>
    <w:p w:rsidR="007D322A" w:rsidRDefault="007D322A">
      <w:pPr>
        <w:pStyle w:val="Textocomentario"/>
      </w:pPr>
      <w:r>
        <w:t xml:space="preserve">O bien, en cada pregunta presentar tablas que presenten sólo sus datos correspondientes. </w:t>
      </w:r>
    </w:p>
    <w:p w:rsidR="007D322A" w:rsidRDefault="007D322A">
      <w:pPr>
        <w:pStyle w:val="Textocomentario"/>
      </w:pPr>
    </w:p>
    <w:p w:rsidR="007D322A" w:rsidRDefault="007D322A">
      <w:pPr>
        <w:pStyle w:val="Textocomentario"/>
      </w:pPr>
      <w:r>
        <w:t xml:space="preserve">Creo que va ser mejor tener una sección, con subsecciones, para presentar las aplicaciones implementadas, con sus </w:t>
      </w:r>
      <w:proofErr w:type="spellStart"/>
      <w:r>
        <w:t>print</w:t>
      </w:r>
      <w:proofErr w:type="spellEnd"/>
      <w:r>
        <w:t xml:space="preserve"> </w:t>
      </w:r>
      <w:proofErr w:type="spellStart"/>
      <w:r>
        <w:t>screen</w:t>
      </w:r>
      <w:proofErr w:type="spellEnd"/>
      <w:r>
        <w:t xml:space="preserve"> correspondientes, y las tablas con las mediciones realizadas, y todos los otros datos que sean necesarios para luego contestar las preguntas. </w:t>
      </w:r>
    </w:p>
    <w:p w:rsidR="007D322A" w:rsidRDefault="007D322A">
      <w:pPr>
        <w:pStyle w:val="Textocomentario"/>
      </w:pPr>
      <w:r>
        <w:t xml:space="preserve">Luego, se usa otra sección para ir contestando una a una las preguntas. </w:t>
      </w:r>
    </w:p>
  </w:comment>
  <w:comment w:id="1559" w:author="Vaio" w:date="2015-09-28T04:50:00Z" w:initials="V">
    <w:p w:rsidR="007D322A" w:rsidRDefault="007D322A">
      <w:pPr>
        <w:pStyle w:val="Textocomentario"/>
      </w:pPr>
      <w:r>
        <w:rPr>
          <w:rStyle w:val="Refdecomentario"/>
        </w:rPr>
        <w:annotationRef/>
      </w:r>
      <w:r>
        <w:t xml:space="preserve">Agregar </w:t>
      </w:r>
      <w:proofErr w:type="spellStart"/>
      <w:r>
        <w:t>ambién</w:t>
      </w:r>
      <w:proofErr w:type="spellEnd"/>
      <w:r>
        <w:t xml:space="preserve"> texto que comente sobre los resultados obtenidos. </w:t>
      </w:r>
    </w:p>
  </w:comment>
  <w:comment w:id="1561" w:author="Vaio" w:date="2015-09-28T04:50:00Z" w:initials="V">
    <w:p w:rsidR="007D322A" w:rsidRDefault="007D322A">
      <w:pPr>
        <w:pStyle w:val="Textocomentario"/>
      </w:pPr>
      <w:r>
        <w:rPr>
          <w:rStyle w:val="Refdecomentario"/>
        </w:rPr>
        <w:annotationRef/>
      </w:r>
      <w:r>
        <w:t xml:space="preserve">No usar método A y B, sino con RIA o sin RIA … es confuso. </w:t>
      </w:r>
    </w:p>
  </w:comment>
  <w:comment w:id="1562" w:author="marcazal" w:date="2015-09-28T12:00:00Z" w:initials="m">
    <w:p w:rsidR="007D322A" w:rsidRDefault="007D322A">
      <w:pPr>
        <w:pStyle w:val="Textocomentario"/>
      </w:pPr>
      <w:r>
        <w:rPr>
          <w:rStyle w:val="Refdecomentario"/>
        </w:rPr>
        <w:annotationRef/>
      </w:r>
      <w:r>
        <w:t>Ok, ya se cambió en todo el capítulo…</w:t>
      </w:r>
    </w:p>
  </w:comment>
  <w:comment w:id="1570" w:author="Vaio" w:date="2015-09-28T04:50:00Z" w:initials="V">
    <w:p w:rsidR="007D322A" w:rsidRDefault="007D322A">
      <w:pPr>
        <w:pStyle w:val="Textocomentario"/>
      </w:pPr>
      <w:r>
        <w:rPr>
          <w:rStyle w:val="Refdecomentario"/>
        </w:rPr>
        <w:annotationRef/>
      </w:r>
      <w:r>
        <w:t xml:space="preserve">Aquí es necesario mostrar lo que se ha generado con B y lo que se ha generado con A. Poner los </w:t>
      </w:r>
      <w:proofErr w:type="spellStart"/>
      <w:r>
        <w:t>print</w:t>
      </w:r>
      <w:proofErr w:type="spellEnd"/>
      <w:r>
        <w:t xml:space="preserve"> </w:t>
      </w:r>
      <w:proofErr w:type="spellStart"/>
      <w:r>
        <w:t>screen</w:t>
      </w:r>
      <w:proofErr w:type="spellEnd"/>
      <w:r>
        <w:t xml:space="preserve"> o las referencias a las secciones o anexo donde se pueden ver. </w:t>
      </w:r>
    </w:p>
  </w:comment>
  <w:comment w:id="1577" w:author="Vaio" w:date="2015-09-28T04:50:00Z" w:initials="V">
    <w:p w:rsidR="007D322A" w:rsidRDefault="007D322A">
      <w:pPr>
        <w:pStyle w:val="Textocomentario"/>
      </w:pPr>
      <w:r>
        <w:rPr>
          <w:rStyle w:val="Refdecomentario"/>
        </w:rPr>
        <w:annotationRef/>
      </w:r>
      <w:r>
        <w:t xml:space="preserve">Aquí se incluye la comparación con lo que se pudo hacer con el método A. Así también se debe comparar en todos los demás casos siguientes. </w:t>
      </w:r>
    </w:p>
  </w:comment>
  <w:comment w:id="1581" w:author="Vaio" w:date="2015-09-28T04:50:00Z" w:initials="V">
    <w:p w:rsidR="007D322A" w:rsidRDefault="007D322A">
      <w:pPr>
        <w:pStyle w:val="Textocomentario"/>
      </w:pPr>
      <w:r>
        <w:rPr>
          <w:rStyle w:val="Refdecomentario"/>
        </w:rPr>
        <w:annotationRef/>
      </w:r>
      <w:r>
        <w:t>Recordar hacer las comparaciones con A.</w:t>
      </w:r>
    </w:p>
  </w:comment>
  <w:comment w:id="1592" w:author="Vaio" w:date="2015-09-28T04:50:00Z" w:initials="V">
    <w:p w:rsidR="007D322A" w:rsidRDefault="007D322A">
      <w:pPr>
        <w:pStyle w:val="Textocomentario"/>
      </w:pPr>
      <w:r>
        <w:rPr>
          <w:rStyle w:val="Refdecomentario"/>
        </w:rPr>
        <w:annotationRef/>
      </w:r>
      <w:r>
        <w:t xml:space="preserve">El texto de abajo no menciona la navegabilidad. </w:t>
      </w:r>
    </w:p>
    <w:p w:rsidR="007D322A" w:rsidRDefault="007D322A">
      <w:pPr>
        <w:pStyle w:val="Textocomentario"/>
      </w:pPr>
    </w:p>
    <w:p w:rsidR="007D322A" w:rsidRDefault="007D322A">
      <w:pPr>
        <w:pStyle w:val="Textocomentario"/>
      </w:pPr>
      <w:r>
        <w:t xml:space="preserve">¿Es necesario separar esto aquí o se puede juntar a la parte de más arriba donde ya se habla del </w:t>
      </w:r>
      <w:proofErr w:type="spellStart"/>
      <w:r>
        <w:t>richTab</w:t>
      </w:r>
      <w:proofErr w:type="spellEnd"/>
      <w:r>
        <w:t>?</w:t>
      </w:r>
    </w:p>
  </w:comment>
  <w:comment w:id="1607" w:author="Vaio" w:date="2015-09-28T04:50:00Z" w:initials="V">
    <w:p w:rsidR="007D322A" w:rsidRDefault="007D322A">
      <w:pPr>
        <w:pStyle w:val="Textocomentario"/>
      </w:pPr>
      <w:r>
        <w:rPr>
          <w:rStyle w:val="Refdecomentario"/>
        </w:rPr>
        <w:annotationRef/>
      </w:r>
      <w:r>
        <w:t xml:space="preserve">Agregar o referenciar a un </w:t>
      </w:r>
      <w:proofErr w:type="spellStart"/>
      <w:r>
        <w:t>print</w:t>
      </w:r>
      <w:proofErr w:type="spellEnd"/>
      <w:r>
        <w:t xml:space="preserve"> </w:t>
      </w:r>
      <w:proofErr w:type="spellStart"/>
      <w:r>
        <w:t>screen</w:t>
      </w:r>
      <w:proofErr w:type="spellEnd"/>
      <w:r>
        <w:t xml:space="preserve"> donde se puedan ver las validaciones</w:t>
      </w:r>
    </w:p>
  </w:comment>
  <w:comment w:id="1608" w:author="Vaio" w:date="2015-09-28T04:50:00Z" w:initials="V">
    <w:p w:rsidR="007D322A" w:rsidRDefault="007D322A">
      <w:pPr>
        <w:pStyle w:val="Textocomentario"/>
      </w:pPr>
      <w:r>
        <w:rPr>
          <w:rStyle w:val="Refdecomentario"/>
        </w:rPr>
        <w:annotationRef/>
      </w:r>
      <w:r>
        <w:t>Incluir la comparación con A</w:t>
      </w:r>
    </w:p>
  </w:comment>
  <w:comment w:id="1613" w:author="Vaio" w:date="2015-09-28T04:50:00Z" w:initials="V">
    <w:p w:rsidR="007D322A" w:rsidRDefault="007D322A">
      <w:pPr>
        <w:pStyle w:val="Textocomentario"/>
      </w:pPr>
      <w:r>
        <w:rPr>
          <w:rStyle w:val="Refdecomentario"/>
        </w:rPr>
        <w:annotationRef/>
      </w:r>
      <w:r>
        <w:t>Agregar la imagen.</w:t>
      </w:r>
    </w:p>
  </w:comment>
  <w:comment w:id="1615" w:author="Vaio" w:date="2015-09-28T04:50:00Z" w:initials="V">
    <w:p w:rsidR="007D322A" w:rsidRDefault="007D322A">
      <w:pPr>
        <w:pStyle w:val="Textocomentario"/>
      </w:pPr>
      <w:r>
        <w:rPr>
          <w:rStyle w:val="Refdecomentario"/>
        </w:rPr>
        <w:annotationRef/>
      </w:r>
      <w:r>
        <w:t xml:space="preserve">Verificar si existe esta palabra. </w:t>
      </w:r>
    </w:p>
  </w:comment>
  <w:comment w:id="1631" w:author="Vaio" w:date="2015-09-29T07:39:00Z" w:initials="V">
    <w:p w:rsidR="007D322A" w:rsidRDefault="007D322A" w:rsidP="00F730AB">
      <w:pPr>
        <w:pStyle w:val="Textocomentario"/>
      </w:pPr>
      <w:r>
        <w:rPr>
          <w:rStyle w:val="Refdecomentario"/>
        </w:rPr>
        <w:annotationRef/>
      </w:r>
      <w:r>
        <w:t xml:space="preserve">Se puede usar otra palabra en vez de porciones? ... No me queda claro a qué se refiere específicamente. </w:t>
      </w:r>
    </w:p>
  </w:comment>
  <w:comment w:id="1632" w:author="marcazal" w:date="2015-09-29T07:39:00Z" w:initials="m">
    <w:p w:rsidR="007D322A" w:rsidRDefault="007D322A" w:rsidP="00F730AB">
      <w:pPr>
        <w:pStyle w:val="Textocomentario"/>
      </w:pPr>
      <w:r>
        <w:rPr>
          <w:rStyle w:val="Refdecomentario"/>
        </w:rPr>
        <w:annotationRef/>
      </w:r>
      <w:r>
        <w:t>cambiado</w:t>
      </w:r>
    </w:p>
  </w:comment>
  <w:comment w:id="1813" w:author="Vaio" w:date="2015-09-28T04:50:00Z" w:initials="V">
    <w:p w:rsidR="007D322A" w:rsidRDefault="007D322A">
      <w:pPr>
        <w:pStyle w:val="Textocomentario"/>
      </w:pPr>
      <w:r>
        <w:rPr>
          <w:rStyle w:val="Refdecomentario"/>
        </w:rPr>
        <w:annotationRef/>
      </w:r>
      <w:r>
        <w:t xml:space="preserve">No incluir esta sección. </w:t>
      </w:r>
    </w:p>
    <w:p w:rsidR="007D322A" w:rsidRDefault="007D322A">
      <w:pPr>
        <w:pStyle w:val="Textocomentario"/>
      </w:pPr>
      <w:r>
        <w:t xml:space="preserve">Parte de lo que está aquí se puede mencionar al describir las amenazas a la validez (factores de confusión). </w:t>
      </w:r>
    </w:p>
  </w:comment>
  <w:comment w:id="1814" w:author="marcazal" w:date="2015-09-28T13:42:00Z" w:initials="m">
    <w:p w:rsidR="007D322A" w:rsidRDefault="007D322A">
      <w:pPr>
        <w:pStyle w:val="Textocomentario"/>
      </w:pPr>
      <w:r>
        <w:rPr>
          <w:rStyle w:val="Refdecomentario"/>
        </w:rPr>
        <w:annotationRef/>
      </w:r>
      <w:r>
        <w:t>Se mudó a la sección de amenazas</w:t>
      </w:r>
    </w:p>
  </w:comment>
  <w:comment w:id="1817" w:author="Vaio" w:date="2015-09-28T04:50:00Z" w:initials="V">
    <w:p w:rsidR="007D322A" w:rsidRDefault="007D322A">
      <w:pPr>
        <w:pStyle w:val="Textocomentario"/>
      </w:pPr>
      <w:r>
        <w:rPr>
          <w:rStyle w:val="Refdecomentario"/>
        </w:rPr>
        <w:annotationRef/>
      </w:r>
      <w:r>
        <w:t>Quitar</w:t>
      </w:r>
    </w:p>
  </w:comment>
  <w:comment w:id="1820" w:author="Vaio" w:date="2015-09-28T04:50:00Z" w:initials="V">
    <w:p w:rsidR="007D322A" w:rsidRDefault="007D322A">
      <w:pPr>
        <w:pStyle w:val="Textocomentario"/>
      </w:pPr>
      <w:r>
        <w:rPr>
          <w:rStyle w:val="Refdecomentario"/>
        </w:rPr>
        <w:annotationRef/>
      </w:r>
      <w:r>
        <w:t xml:space="preserve">No es que se dejen a la intuición y criterio de la </w:t>
      </w:r>
      <w:proofErr w:type="spellStart"/>
      <w:r>
        <w:t>audicenica</w:t>
      </w:r>
      <w:proofErr w:type="spellEnd"/>
      <w:r>
        <w:t xml:space="preserve">, sino que deben ser considerados en el contexto en el que fueron recabados … </w:t>
      </w:r>
    </w:p>
  </w:comment>
  <w:comment w:id="1819" w:author="Vaio" w:date="2015-09-28T04:50:00Z" w:initials="V">
    <w:p w:rsidR="007D322A" w:rsidRDefault="007D322A">
      <w:pPr>
        <w:pStyle w:val="Textocomentario"/>
      </w:pPr>
      <w:r>
        <w:rPr>
          <w:rStyle w:val="Refdecomentario"/>
        </w:rPr>
        <w:annotationRef/>
      </w:r>
      <w:r>
        <w:t xml:space="preserve">Esto es lo que se puede mover a la sección de amenazas. </w:t>
      </w:r>
    </w:p>
  </w:comment>
  <w:comment w:id="1825" w:author="Vaio" w:date="2015-09-28T04:50:00Z" w:initials="V">
    <w:p w:rsidR="007D322A" w:rsidRDefault="007D322A">
      <w:pPr>
        <w:pStyle w:val="Textocomentario"/>
      </w:pPr>
      <w:r>
        <w:rPr>
          <w:rStyle w:val="Refdecomentario"/>
        </w:rPr>
        <w:annotationRef/>
      </w:r>
      <w:r>
        <w:t>Renombrar a resumen o síntesis del capítulo</w:t>
      </w:r>
    </w:p>
  </w:comment>
  <w:comment w:id="1828" w:author="Vaio" w:date="2015-09-28T04:50:00Z" w:initials="V">
    <w:p w:rsidR="007D322A" w:rsidRDefault="007D322A">
      <w:pPr>
        <w:pStyle w:val="Textocomentario"/>
      </w:pPr>
      <w:r>
        <w:rPr>
          <w:rStyle w:val="Refdecomentario"/>
        </w:rPr>
        <w:annotationRef/>
      </w:r>
      <w:r>
        <w:t xml:space="preserve">OJO: para tener en cuenta en todo el capítulo … no es que se decidió hacer una ilustración en vez de un caso de estudio. Tampoco se hizo una ilustración con enfoque de caso de estudio. </w:t>
      </w:r>
    </w:p>
    <w:p w:rsidR="007D322A" w:rsidRDefault="007D322A">
      <w:pPr>
        <w:pStyle w:val="Textocomentario"/>
      </w:pPr>
      <w:r>
        <w:t xml:space="preserve">Simplemente se hizo una ilustración, y para hacerla de manera más formal, se siguieron, en parte y en la medida de lo posible, las guías para hacer casos de estudio. </w:t>
      </w:r>
    </w:p>
    <w:p w:rsidR="007D322A" w:rsidRDefault="007D322A">
      <w:pPr>
        <w:pStyle w:val="Textocomentario"/>
      </w:pPr>
    </w:p>
    <w:p w:rsidR="007D322A" w:rsidRDefault="007D322A">
      <w:pPr>
        <w:pStyle w:val="Textocomentario"/>
      </w:pPr>
      <w:r>
        <w:t xml:space="preserve">Si decir que se hizo una ilustración te suena medio raro (a mí me suena medio raro), se puede simplemente decir que para ilustrar el uso de tu propuesta y para compararla con la propuesta original, un mismo proyecto de ejemplo se implementó con los dos métodos. Se definieron unas preguntas de investigación para definir específicamente cuáles son los aspectos a comparar de ambos métodos. Se identificaron luego las variables a medir para poder contestar las preguntas de investigación. Para las preguntas de investigación que no implican una medición (por ejemplo, la 3 y 4) se debe identificar cuál va ser la fuente de información a partir de la cual se va poder responder la pregunta (actualmente esto no está especificado o definido en tu documento). Luego, durante las implementaciones, se realizaron las mediciones necesarias y se recolectaron y almacenaron otros datos necesarios para contestar posteriormente las preguntas de investigación (por ejemplo, para contestar las preguntas 3 y 4, no </w:t>
      </w:r>
      <w:proofErr w:type="spellStart"/>
      <w:r>
        <w:t>hacés</w:t>
      </w:r>
      <w:proofErr w:type="spellEnd"/>
      <w:r>
        <w:t xml:space="preserve"> mediciones, sino que las mismas interfaces de las aplicaciones que implementaste son la “fuente” de información que te va servir para responder a las preguntas. </w:t>
      </w:r>
    </w:p>
    <w:p w:rsidR="007D322A" w:rsidRDefault="007D322A">
      <w:pPr>
        <w:pStyle w:val="Textocomentario"/>
      </w:pPr>
      <w:r>
        <w:t xml:space="preserve">Luego de medir y de recolectar toda la información necesaria para responder las preguntas de investigación, </w:t>
      </w:r>
      <w:proofErr w:type="spellStart"/>
      <w:r>
        <w:t>procedés</w:t>
      </w:r>
      <w:proofErr w:type="spellEnd"/>
      <w:r>
        <w:t xml:space="preserve"> a analizar tus mediciones y datos, y reflexionar y contestar cada pregunta. </w:t>
      </w:r>
    </w:p>
    <w:p w:rsidR="007D322A" w:rsidRDefault="007D322A">
      <w:pPr>
        <w:pStyle w:val="Textocomentario"/>
      </w:pPr>
    </w:p>
    <w:p w:rsidR="007D322A" w:rsidRDefault="007D322A">
      <w:pPr>
        <w:pStyle w:val="Textocomentario"/>
      </w:pPr>
      <w:r>
        <w:t xml:space="preserve">Resumidamente, ese es el proceso que se debe reflejar en este capítulo … y casi casi está … falta pulir nomás y completar algunas cosas. </w:t>
      </w:r>
    </w:p>
    <w:p w:rsidR="007D322A" w:rsidRDefault="007D322A">
      <w:pPr>
        <w:pStyle w:val="Textocomentario"/>
      </w:pP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2916" w:rsidRDefault="00022916" w:rsidP="004F5231">
      <w:pPr>
        <w:spacing w:after="0" w:line="240" w:lineRule="auto"/>
      </w:pPr>
      <w:r>
        <w:separator/>
      </w:r>
    </w:p>
  </w:endnote>
  <w:endnote w:type="continuationSeparator" w:id="0">
    <w:p w:rsidR="00022916" w:rsidRDefault="00022916" w:rsidP="004F523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MBX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2916" w:rsidRDefault="00022916" w:rsidP="004F5231">
      <w:pPr>
        <w:spacing w:after="0" w:line="240" w:lineRule="auto"/>
      </w:pPr>
      <w:r>
        <w:separator/>
      </w:r>
    </w:p>
  </w:footnote>
  <w:footnote w:type="continuationSeparator" w:id="0">
    <w:p w:rsidR="00022916" w:rsidRDefault="00022916" w:rsidP="004F523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C51E8F7A"/>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711437E"/>
    <w:multiLevelType w:val="hybridMultilevel"/>
    <w:tmpl w:val="5D5018D4"/>
    <w:lvl w:ilvl="0" w:tplc="A81CE7E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0DA73C0"/>
    <w:multiLevelType w:val="hybridMultilevel"/>
    <w:tmpl w:val="AE187F48"/>
    <w:lvl w:ilvl="0" w:tplc="6BC001A2">
      <w:start w:val="1"/>
      <w:numFmt w:val="bullet"/>
      <w:lvlText w:val="•"/>
      <w:lvlJc w:val="left"/>
      <w:pPr>
        <w:tabs>
          <w:tab w:val="num" w:pos="720"/>
        </w:tabs>
        <w:ind w:left="720" w:hanging="360"/>
      </w:pPr>
      <w:rPr>
        <w:rFonts w:ascii="Times New Roman" w:hAnsi="Times New Roman" w:hint="default"/>
      </w:rPr>
    </w:lvl>
    <w:lvl w:ilvl="1" w:tplc="F52C3B3C" w:tentative="1">
      <w:start w:val="1"/>
      <w:numFmt w:val="bullet"/>
      <w:lvlText w:val="•"/>
      <w:lvlJc w:val="left"/>
      <w:pPr>
        <w:tabs>
          <w:tab w:val="num" w:pos="1440"/>
        </w:tabs>
        <w:ind w:left="1440" w:hanging="360"/>
      </w:pPr>
      <w:rPr>
        <w:rFonts w:ascii="Times New Roman" w:hAnsi="Times New Roman" w:hint="default"/>
      </w:rPr>
    </w:lvl>
    <w:lvl w:ilvl="2" w:tplc="D79E7308" w:tentative="1">
      <w:start w:val="1"/>
      <w:numFmt w:val="bullet"/>
      <w:lvlText w:val="•"/>
      <w:lvlJc w:val="left"/>
      <w:pPr>
        <w:tabs>
          <w:tab w:val="num" w:pos="2160"/>
        </w:tabs>
        <w:ind w:left="2160" w:hanging="360"/>
      </w:pPr>
      <w:rPr>
        <w:rFonts w:ascii="Times New Roman" w:hAnsi="Times New Roman" w:hint="default"/>
      </w:rPr>
    </w:lvl>
    <w:lvl w:ilvl="3" w:tplc="8DFA5374" w:tentative="1">
      <w:start w:val="1"/>
      <w:numFmt w:val="bullet"/>
      <w:lvlText w:val="•"/>
      <w:lvlJc w:val="left"/>
      <w:pPr>
        <w:tabs>
          <w:tab w:val="num" w:pos="2880"/>
        </w:tabs>
        <w:ind w:left="2880" w:hanging="360"/>
      </w:pPr>
      <w:rPr>
        <w:rFonts w:ascii="Times New Roman" w:hAnsi="Times New Roman" w:hint="default"/>
      </w:rPr>
    </w:lvl>
    <w:lvl w:ilvl="4" w:tplc="028AB2EA" w:tentative="1">
      <w:start w:val="1"/>
      <w:numFmt w:val="bullet"/>
      <w:lvlText w:val="•"/>
      <w:lvlJc w:val="left"/>
      <w:pPr>
        <w:tabs>
          <w:tab w:val="num" w:pos="3600"/>
        </w:tabs>
        <w:ind w:left="3600" w:hanging="360"/>
      </w:pPr>
      <w:rPr>
        <w:rFonts w:ascii="Times New Roman" w:hAnsi="Times New Roman" w:hint="default"/>
      </w:rPr>
    </w:lvl>
    <w:lvl w:ilvl="5" w:tplc="4B2A2070" w:tentative="1">
      <w:start w:val="1"/>
      <w:numFmt w:val="bullet"/>
      <w:lvlText w:val="•"/>
      <w:lvlJc w:val="left"/>
      <w:pPr>
        <w:tabs>
          <w:tab w:val="num" w:pos="4320"/>
        </w:tabs>
        <w:ind w:left="4320" w:hanging="360"/>
      </w:pPr>
      <w:rPr>
        <w:rFonts w:ascii="Times New Roman" w:hAnsi="Times New Roman" w:hint="default"/>
      </w:rPr>
    </w:lvl>
    <w:lvl w:ilvl="6" w:tplc="C12C61EA" w:tentative="1">
      <w:start w:val="1"/>
      <w:numFmt w:val="bullet"/>
      <w:lvlText w:val="•"/>
      <w:lvlJc w:val="left"/>
      <w:pPr>
        <w:tabs>
          <w:tab w:val="num" w:pos="5040"/>
        </w:tabs>
        <w:ind w:left="5040" w:hanging="360"/>
      </w:pPr>
      <w:rPr>
        <w:rFonts w:ascii="Times New Roman" w:hAnsi="Times New Roman" w:hint="default"/>
      </w:rPr>
    </w:lvl>
    <w:lvl w:ilvl="7" w:tplc="A7586BB4" w:tentative="1">
      <w:start w:val="1"/>
      <w:numFmt w:val="bullet"/>
      <w:lvlText w:val="•"/>
      <w:lvlJc w:val="left"/>
      <w:pPr>
        <w:tabs>
          <w:tab w:val="num" w:pos="5760"/>
        </w:tabs>
        <w:ind w:left="5760" w:hanging="360"/>
      </w:pPr>
      <w:rPr>
        <w:rFonts w:ascii="Times New Roman" w:hAnsi="Times New Roman" w:hint="default"/>
      </w:rPr>
    </w:lvl>
    <w:lvl w:ilvl="8" w:tplc="44F8436E" w:tentative="1">
      <w:start w:val="1"/>
      <w:numFmt w:val="bullet"/>
      <w:lvlText w:val="•"/>
      <w:lvlJc w:val="left"/>
      <w:pPr>
        <w:tabs>
          <w:tab w:val="num" w:pos="6480"/>
        </w:tabs>
        <w:ind w:left="6480" w:hanging="360"/>
      </w:pPr>
      <w:rPr>
        <w:rFonts w:ascii="Times New Roman" w:hAnsi="Times New Roman" w:hint="default"/>
      </w:rPr>
    </w:lvl>
  </w:abstractNum>
  <w:abstractNum w:abstractNumId="3">
    <w:nsid w:val="407D2B3F"/>
    <w:multiLevelType w:val="multilevel"/>
    <w:tmpl w:val="8468E9B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nsid w:val="41907C37"/>
    <w:multiLevelType w:val="hybridMultilevel"/>
    <w:tmpl w:val="3F728716"/>
    <w:lvl w:ilvl="0" w:tplc="3C0A0001">
      <w:start w:val="1"/>
      <w:numFmt w:val="bullet"/>
      <w:lvlText w:val=""/>
      <w:lvlJc w:val="left"/>
      <w:pPr>
        <w:ind w:left="720" w:hanging="360"/>
      </w:pPr>
      <w:rPr>
        <w:rFonts w:ascii="Symbol" w:hAnsi="Symbol" w:hint="default"/>
      </w:rPr>
    </w:lvl>
    <w:lvl w:ilvl="1" w:tplc="3C0A0003">
      <w:start w:val="1"/>
      <w:numFmt w:val="bullet"/>
      <w:lvlText w:val="o"/>
      <w:lvlJc w:val="left"/>
      <w:pPr>
        <w:ind w:left="1440" w:hanging="360"/>
      </w:pPr>
      <w:rPr>
        <w:rFonts w:ascii="Courier New" w:hAnsi="Courier New" w:cs="Courier New" w:hint="default"/>
      </w:rPr>
    </w:lvl>
    <w:lvl w:ilvl="2" w:tplc="3C0A0005">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5">
    <w:nsid w:val="47A30CBF"/>
    <w:multiLevelType w:val="hybridMultilevel"/>
    <w:tmpl w:val="59E2BBFE"/>
    <w:lvl w:ilvl="0" w:tplc="3C0A0017">
      <w:start w:val="1"/>
      <w:numFmt w:val="lowerLetter"/>
      <w:lvlText w:val="%1)"/>
      <w:lvlJc w:val="left"/>
      <w:pPr>
        <w:ind w:left="720" w:hanging="360"/>
      </w:p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6">
    <w:nsid w:val="4E34708C"/>
    <w:multiLevelType w:val="hybridMultilevel"/>
    <w:tmpl w:val="6A64DC2A"/>
    <w:lvl w:ilvl="0" w:tplc="47FACD82">
      <w:start w:val="1"/>
      <w:numFmt w:val="bullet"/>
      <w:lvlText w:val=""/>
      <w:lvlJc w:val="left"/>
      <w:pPr>
        <w:ind w:left="1440" w:hanging="360"/>
      </w:pPr>
      <w:rPr>
        <w:rFonts w:ascii="Symbol" w:eastAsiaTheme="minorHAnsi" w:hAnsi="Symbol" w:cstheme="minorBid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nsid w:val="538E4120"/>
    <w:multiLevelType w:val="hybridMultilevel"/>
    <w:tmpl w:val="758881AA"/>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8">
    <w:nsid w:val="61956775"/>
    <w:multiLevelType w:val="hybridMultilevel"/>
    <w:tmpl w:val="68A63D1E"/>
    <w:lvl w:ilvl="0" w:tplc="8D4ABC1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709F626D"/>
    <w:multiLevelType w:val="hybridMultilevel"/>
    <w:tmpl w:val="68A63D1E"/>
    <w:lvl w:ilvl="0" w:tplc="8D4ABC1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758421B0"/>
    <w:multiLevelType w:val="hybridMultilevel"/>
    <w:tmpl w:val="3B463D6E"/>
    <w:lvl w:ilvl="0" w:tplc="33885C66">
      <w:start w:val="1"/>
      <w:numFmt w:val="bullet"/>
      <w:lvlText w:val="-"/>
      <w:lvlJc w:val="left"/>
      <w:pPr>
        <w:ind w:left="1080" w:hanging="360"/>
      </w:pPr>
      <w:rPr>
        <w:rFonts w:ascii="Calibri" w:eastAsiaTheme="minorHAnsi" w:hAnsi="Calibri" w:cstheme="minorBidi" w:hint="default"/>
        <w:i/>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9"/>
  </w:num>
  <w:num w:numId="2">
    <w:abstractNumId w:val="10"/>
  </w:num>
  <w:num w:numId="3">
    <w:abstractNumId w:val="3"/>
  </w:num>
  <w:num w:numId="4">
    <w:abstractNumId w:val="6"/>
  </w:num>
  <w:num w:numId="5">
    <w:abstractNumId w:val="1"/>
  </w:num>
  <w:num w:numId="6">
    <w:abstractNumId w:val="8"/>
  </w:num>
  <w:num w:numId="7">
    <w:abstractNumId w:val="2"/>
  </w:num>
  <w:num w:numId="8">
    <w:abstractNumId w:val="4"/>
  </w:num>
  <w:num w:numId="9">
    <w:abstractNumId w:val="0"/>
  </w:num>
  <w:num w:numId="10">
    <w:abstractNumId w:val="7"/>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revisionView w:markup="0"/>
  <w:trackRevisions/>
  <w:defaultTabStop w:val="708"/>
  <w:hyphenationZone w:val="425"/>
  <w:characterSpacingControl w:val="doNotCompress"/>
  <w:footnotePr>
    <w:footnote w:id="-1"/>
    <w:footnote w:id="0"/>
  </w:footnotePr>
  <w:endnotePr>
    <w:endnote w:id="-1"/>
    <w:endnote w:id="0"/>
  </w:endnotePr>
  <w:compat>
    <w:useFELayout/>
  </w:compat>
  <w:rsids>
    <w:rsidRoot w:val="0017672D"/>
    <w:rsid w:val="000007C6"/>
    <w:rsid w:val="000122DA"/>
    <w:rsid w:val="00012EF9"/>
    <w:rsid w:val="00013648"/>
    <w:rsid w:val="00021516"/>
    <w:rsid w:val="00022916"/>
    <w:rsid w:val="00023391"/>
    <w:rsid w:val="00024102"/>
    <w:rsid w:val="000371D6"/>
    <w:rsid w:val="00041449"/>
    <w:rsid w:val="00043A6D"/>
    <w:rsid w:val="000442DF"/>
    <w:rsid w:val="0004510C"/>
    <w:rsid w:val="0004696B"/>
    <w:rsid w:val="00050C1F"/>
    <w:rsid w:val="0005144D"/>
    <w:rsid w:val="00053F30"/>
    <w:rsid w:val="00053F46"/>
    <w:rsid w:val="00054DD4"/>
    <w:rsid w:val="000577A4"/>
    <w:rsid w:val="0006484D"/>
    <w:rsid w:val="000655DE"/>
    <w:rsid w:val="00066E4C"/>
    <w:rsid w:val="000721C5"/>
    <w:rsid w:val="00075357"/>
    <w:rsid w:val="00083D82"/>
    <w:rsid w:val="00087BE1"/>
    <w:rsid w:val="000900A5"/>
    <w:rsid w:val="000930FD"/>
    <w:rsid w:val="00095E1D"/>
    <w:rsid w:val="000A4205"/>
    <w:rsid w:val="000A7269"/>
    <w:rsid w:val="000B197A"/>
    <w:rsid w:val="000B33F3"/>
    <w:rsid w:val="000C01D9"/>
    <w:rsid w:val="000C1FA4"/>
    <w:rsid w:val="000D7563"/>
    <w:rsid w:val="000E0956"/>
    <w:rsid w:val="000E2BDB"/>
    <w:rsid w:val="000E3DDA"/>
    <w:rsid w:val="000E42E8"/>
    <w:rsid w:val="000E6175"/>
    <w:rsid w:val="000E64E4"/>
    <w:rsid w:val="000F2830"/>
    <w:rsid w:val="000F36F9"/>
    <w:rsid w:val="00100F9E"/>
    <w:rsid w:val="0010104C"/>
    <w:rsid w:val="001062BB"/>
    <w:rsid w:val="001109B2"/>
    <w:rsid w:val="00111458"/>
    <w:rsid w:val="00111656"/>
    <w:rsid w:val="00111F64"/>
    <w:rsid w:val="00113D52"/>
    <w:rsid w:val="00113EE7"/>
    <w:rsid w:val="0011469F"/>
    <w:rsid w:val="00115835"/>
    <w:rsid w:val="0011630D"/>
    <w:rsid w:val="00120501"/>
    <w:rsid w:val="00121BCC"/>
    <w:rsid w:val="001265BF"/>
    <w:rsid w:val="0012679E"/>
    <w:rsid w:val="00130FD8"/>
    <w:rsid w:val="00132B61"/>
    <w:rsid w:val="0013758B"/>
    <w:rsid w:val="001408E0"/>
    <w:rsid w:val="0014217B"/>
    <w:rsid w:val="00142203"/>
    <w:rsid w:val="0015384C"/>
    <w:rsid w:val="0015581E"/>
    <w:rsid w:val="00156C13"/>
    <w:rsid w:val="00157EA6"/>
    <w:rsid w:val="001629D2"/>
    <w:rsid w:val="001634D4"/>
    <w:rsid w:val="00164F67"/>
    <w:rsid w:val="0017147B"/>
    <w:rsid w:val="00174673"/>
    <w:rsid w:val="0017672D"/>
    <w:rsid w:val="001806CA"/>
    <w:rsid w:val="0018560C"/>
    <w:rsid w:val="0018637B"/>
    <w:rsid w:val="0019667B"/>
    <w:rsid w:val="001B277F"/>
    <w:rsid w:val="001B2856"/>
    <w:rsid w:val="001B3100"/>
    <w:rsid w:val="001B54BD"/>
    <w:rsid w:val="001B58AB"/>
    <w:rsid w:val="001B6FBB"/>
    <w:rsid w:val="001B6FC7"/>
    <w:rsid w:val="001C52AC"/>
    <w:rsid w:val="001D0ADF"/>
    <w:rsid w:val="001D7D4A"/>
    <w:rsid w:val="001E4406"/>
    <w:rsid w:val="001E7ABB"/>
    <w:rsid w:val="001F03D0"/>
    <w:rsid w:val="001F3B01"/>
    <w:rsid w:val="002030E6"/>
    <w:rsid w:val="002031DB"/>
    <w:rsid w:val="00206905"/>
    <w:rsid w:val="002103B4"/>
    <w:rsid w:val="0021283B"/>
    <w:rsid w:val="00213DCC"/>
    <w:rsid w:val="002156CA"/>
    <w:rsid w:val="00215E9E"/>
    <w:rsid w:val="00220555"/>
    <w:rsid w:val="002343E8"/>
    <w:rsid w:val="002372A1"/>
    <w:rsid w:val="002454F7"/>
    <w:rsid w:val="00255CAC"/>
    <w:rsid w:val="00255E7F"/>
    <w:rsid w:val="002563CF"/>
    <w:rsid w:val="00256C7A"/>
    <w:rsid w:val="00256CFD"/>
    <w:rsid w:val="00263CA9"/>
    <w:rsid w:val="00264A08"/>
    <w:rsid w:val="002724A3"/>
    <w:rsid w:val="0027682F"/>
    <w:rsid w:val="002775CF"/>
    <w:rsid w:val="00277DD5"/>
    <w:rsid w:val="002803BE"/>
    <w:rsid w:val="00281BD8"/>
    <w:rsid w:val="00286ADD"/>
    <w:rsid w:val="00290003"/>
    <w:rsid w:val="0029504F"/>
    <w:rsid w:val="00295CA2"/>
    <w:rsid w:val="002A07FA"/>
    <w:rsid w:val="002A179E"/>
    <w:rsid w:val="002A4155"/>
    <w:rsid w:val="002A66CC"/>
    <w:rsid w:val="002A7D2F"/>
    <w:rsid w:val="002B3093"/>
    <w:rsid w:val="002B5351"/>
    <w:rsid w:val="002B5953"/>
    <w:rsid w:val="002C07D4"/>
    <w:rsid w:val="002C362F"/>
    <w:rsid w:val="002C3668"/>
    <w:rsid w:val="002C3A3B"/>
    <w:rsid w:val="002C4852"/>
    <w:rsid w:val="002C58DB"/>
    <w:rsid w:val="002D4127"/>
    <w:rsid w:val="002D5397"/>
    <w:rsid w:val="002D637C"/>
    <w:rsid w:val="002E0265"/>
    <w:rsid w:val="002E1F7B"/>
    <w:rsid w:val="002E2353"/>
    <w:rsid w:val="002E5E30"/>
    <w:rsid w:val="002E6239"/>
    <w:rsid w:val="002F233F"/>
    <w:rsid w:val="002F291E"/>
    <w:rsid w:val="002F4546"/>
    <w:rsid w:val="002F6FB5"/>
    <w:rsid w:val="002F78F8"/>
    <w:rsid w:val="002F7B79"/>
    <w:rsid w:val="00302C2B"/>
    <w:rsid w:val="00311284"/>
    <w:rsid w:val="00311829"/>
    <w:rsid w:val="00314755"/>
    <w:rsid w:val="00322C82"/>
    <w:rsid w:val="003234A7"/>
    <w:rsid w:val="0032682D"/>
    <w:rsid w:val="00327C35"/>
    <w:rsid w:val="00327E71"/>
    <w:rsid w:val="00330620"/>
    <w:rsid w:val="003321FC"/>
    <w:rsid w:val="003356B5"/>
    <w:rsid w:val="0033582E"/>
    <w:rsid w:val="003370DC"/>
    <w:rsid w:val="0034255B"/>
    <w:rsid w:val="00342F58"/>
    <w:rsid w:val="00346670"/>
    <w:rsid w:val="00351483"/>
    <w:rsid w:val="00352858"/>
    <w:rsid w:val="0036071C"/>
    <w:rsid w:val="00360C6E"/>
    <w:rsid w:val="00361113"/>
    <w:rsid w:val="00364990"/>
    <w:rsid w:val="00365706"/>
    <w:rsid w:val="0036702D"/>
    <w:rsid w:val="003707AA"/>
    <w:rsid w:val="00371967"/>
    <w:rsid w:val="0037242E"/>
    <w:rsid w:val="00373D51"/>
    <w:rsid w:val="00380D6E"/>
    <w:rsid w:val="00391F0A"/>
    <w:rsid w:val="00393A6E"/>
    <w:rsid w:val="00395DD8"/>
    <w:rsid w:val="00396FF3"/>
    <w:rsid w:val="003A5275"/>
    <w:rsid w:val="003B1143"/>
    <w:rsid w:val="003B18EA"/>
    <w:rsid w:val="003B50A9"/>
    <w:rsid w:val="003B5440"/>
    <w:rsid w:val="003B677F"/>
    <w:rsid w:val="003C1044"/>
    <w:rsid w:val="003D1A57"/>
    <w:rsid w:val="003D1BC9"/>
    <w:rsid w:val="003D3ADC"/>
    <w:rsid w:val="003E1DE1"/>
    <w:rsid w:val="003E2509"/>
    <w:rsid w:val="003E2CB8"/>
    <w:rsid w:val="003E36AE"/>
    <w:rsid w:val="003E377E"/>
    <w:rsid w:val="003E5FBD"/>
    <w:rsid w:val="003F02B2"/>
    <w:rsid w:val="003F214A"/>
    <w:rsid w:val="003F6346"/>
    <w:rsid w:val="003F7BB6"/>
    <w:rsid w:val="004005E2"/>
    <w:rsid w:val="004015D7"/>
    <w:rsid w:val="00406961"/>
    <w:rsid w:val="004118BF"/>
    <w:rsid w:val="00425D17"/>
    <w:rsid w:val="00426A87"/>
    <w:rsid w:val="00433707"/>
    <w:rsid w:val="0044397A"/>
    <w:rsid w:val="00444E94"/>
    <w:rsid w:val="004478B6"/>
    <w:rsid w:val="004514EE"/>
    <w:rsid w:val="004535DD"/>
    <w:rsid w:val="00453A57"/>
    <w:rsid w:val="004558B3"/>
    <w:rsid w:val="00456C53"/>
    <w:rsid w:val="004613CF"/>
    <w:rsid w:val="004640D3"/>
    <w:rsid w:val="0046451B"/>
    <w:rsid w:val="00464589"/>
    <w:rsid w:val="00465752"/>
    <w:rsid w:val="00465A4B"/>
    <w:rsid w:val="00467791"/>
    <w:rsid w:val="0047335C"/>
    <w:rsid w:val="00476B03"/>
    <w:rsid w:val="004863D1"/>
    <w:rsid w:val="00495ADF"/>
    <w:rsid w:val="004A16E6"/>
    <w:rsid w:val="004A1C58"/>
    <w:rsid w:val="004A2A2C"/>
    <w:rsid w:val="004A3995"/>
    <w:rsid w:val="004A5026"/>
    <w:rsid w:val="004A62EA"/>
    <w:rsid w:val="004A7E16"/>
    <w:rsid w:val="004B0D77"/>
    <w:rsid w:val="004B542A"/>
    <w:rsid w:val="004B5B4C"/>
    <w:rsid w:val="004B69C8"/>
    <w:rsid w:val="004C0331"/>
    <w:rsid w:val="004C27BC"/>
    <w:rsid w:val="004C44E2"/>
    <w:rsid w:val="004C5BB6"/>
    <w:rsid w:val="004D00F2"/>
    <w:rsid w:val="004D192C"/>
    <w:rsid w:val="004D4A45"/>
    <w:rsid w:val="004D4F67"/>
    <w:rsid w:val="004E4EFE"/>
    <w:rsid w:val="004E75D3"/>
    <w:rsid w:val="004F0B5B"/>
    <w:rsid w:val="004F36AA"/>
    <w:rsid w:val="004F4348"/>
    <w:rsid w:val="004F5231"/>
    <w:rsid w:val="004F5CE8"/>
    <w:rsid w:val="00502AA5"/>
    <w:rsid w:val="00503E4A"/>
    <w:rsid w:val="00505639"/>
    <w:rsid w:val="00507985"/>
    <w:rsid w:val="00507DDB"/>
    <w:rsid w:val="00507E2E"/>
    <w:rsid w:val="005110A1"/>
    <w:rsid w:val="00520F0C"/>
    <w:rsid w:val="005211B4"/>
    <w:rsid w:val="005230CA"/>
    <w:rsid w:val="00523F80"/>
    <w:rsid w:val="00525E18"/>
    <w:rsid w:val="00526B70"/>
    <w:rsid w:val="0052790B"/>
    <w:rsid w:val="00527FD6"/>
    <w:rsid w:val="00534DCE"/>
    <w:rsid w:val="005431BE"/>
    <w:rsid w:val="005453C5"/>
    <w:rsid w:val="00545AF0"/>
    <w:rsid w:val="005512C0"/>
    <w:rsid w:val="0055174A"/>
    <w:rsid w:val="00554767"/>
    <w:rsid w:val="00561DAC"/>
    <w:rsid w:val="0056213E"/>
    <w:rsid w:val="005640CA"/>
    <w:rsid w:val="005650EC"/>
    <w:rsid w:val="0056525D"/>
    <w:rsid w:val="00572427"/>
    <w:rsid w:val="00573DE3"/>
    <w:rsid w:val="00581BC8"/>
    <w:rsid w:val="00582404"/>
    <w:rsid w:val="00585492"/>
    <w:rsid w:val="00585670"/>
    <w:rsid w:val="00587D09"/>
    <w:rsid w:val="00592A2B"/>
    <w:rsid w:val="005A4309"/>
    <w:rsid w:val="005A4A0B"/>
    <w:rsid w:val="005B1063"/>
    <w:rsid w:val="005B35D8"/>
    <w:rsid w:val="005B57AB"/>
    <w:rsid w:val="005B6610"/>
    <w:rsid w:val="005C0C6C"/>
    <w:rsid w:val="005C335A"/>
    <w:rsid w:val="005C3723"/>
    <w:rsid w:val="005C6C35"/>
    <w:rsid w:val="005D03FE"/>
    <w:rsid w:val="005D188B"/>
    <w:rsid w:val="005D42CE"/>
    <w:rsid w:val="005D5A60"/>
    <w:rsid w:val="005D5AC5"/>
    <w:rsid w:val="005E0A86"/>
    <w:rsid w:val="005E217F"/>
    <w:rsid w:val="005E340D"/>
    <w:rsid w:val="005E3E2D"/>
    <w:rsid w:val="005F0B7D"/>
    <w:rsid w:val="005F0CDA"/>
    <w:rsid w:val="005F2FA4"/>
    <w:rsid w:val="005F47CE"/>
    <w:rsid w:val="005F7357"/>
    <w:rsid w:val="00602D7B"/>
    <w:rsid w:val="00603CB0"/>
    <w:rsid w:val="006056C7"/>
    <w:rsid w:val="006120D8"/>
    <w:rsid w:val="006138ED"/>
    <w:rsid w:val="00614346"/>
    <w:rsid w:val="006222CF"/>
    <w:rsid w:val="00623004"/>
    <w:rsid w:val="00623850"/>
    <w:rsid w:val="00623D99"/>
    <w:rsid w:val="00631040"/>
    <w:rsid w:val="0063347F"/>
    <w:rsid w:val="00633C3D"/>
    <w:rsid w:val="006409EE"/>
    <w:rsid w:val="00641072"/>
    <w:rsid w:val="0064350B"/>
    <w:rsid w:val="00644199"/>
    <w:rsid w:val="00645076"/>
    <w:rsid w:val="00646C12"/>
    <w:rsid w:val="0064773C"/>
    <w:rsid w:val="006503B9"/>
    <w:rsid w:val="00656A81"/>
    <w:rsid w:val="006634EE"/>
    <w:rsid w:val="00667390"/>
    <w:rsid w:val="00680774"/>
    <w:rsid w:val="006825AA"/>
    <w:rsid w:val="0068327A"/>
    <w:rsid w:val="006859E8"/>
    <w:rsid w:val="00692F14"/>
    <w:rsid w:val="0069324D"/>
    <w:rsid w:val="00695252"/>
    <w:rsid w:val="00696A4D"/>
    <w:rsid w:val="00697168"/>
    <w:rsid w:val="00697D78"/>
    <w:rsid w:val="006A031E"/>
    <w:rsid w:val="006A27A4"/>
    <w:rsid w:val="006A3319"/>
    <w:rsid w:val="006A3E78"/>
    <w:rsid w:val="006B275B"/>
    <w:rsid w:val="006B45CD"/>
    <w:rsid w:val="006C64AE"/>
    <w:rsid w:val="006D0440"/>
    <w:rsid w:val="006D2A22"/>
    <w:rsid w:val="006D45D1"/>
    <w:rsid w:val="006D5B8B"/>
    <w:rsid w:val="006D7441"/>
    <w:rsid w:val="006D79D6"/>
    <w:rsid w:val="006E2B06"/>
    <w:rsid w:val="006F2231"/>
    <w:rsid w:val="006F71C1"/>
    <w:rsid w:val="006F79B7"/>
    <w:rsid w:val="0070124D"/>
    <w:rsid w:val="00702B18"/>
    <w:rsid w:val="007041C9"/>
    <w:rsid w:val="00704E8D"/>
    <w:rsid w:val="0070751A"/>
    <w:rsid w:val="00713153"/>
    <w:rsid w:val="00720363"/>
    <w:rsid w:val="00725597"/>
    <w:rsid w:val="00726BB2"/>
    <w:rsid w:val="00726DB0"/>
    <w:rsid w:val="0073286F"/>
    <w:rsid w:val="00732E08"/>
    <w:rsid w:val="00734AB2"/>
    <w:rsid w:val="007368F9"/>
    <w:rsid w:val="00737D65"/>
    <w:rsid w:val="00742399"/>
    <w:rsid w:val="00756A6D"/>
    <w:rsid w:val="007610E8"/>
    <w:rsid w:val="00773187"/>
    <w:rsid w:val="00773A53"/>
    <w:rsid w:val="0077462E"/>
    <w:rsid w:val="007754B1"/>
    <w:rsid w:val="0077774B"/>
    <w:rsid w:val="00777CA7"/>
    <w:rsid w:val="00781B47"/>
    <w:rsid w:val="00784DE1"/>
    <w:rsid w:val="007A2231"/>
    <w:rsid w:val="007A7A2C"/>
    <w:rsid w:val="007A7B0C"/>
    <w:rsid w:val="007B2B89"/>
    <w:rsid w:val="007B441D"/>
    <w:rsid w:val="007B4904"/>
    <w:rsid w:val="007C1911"/>
    <w:rsid w:val="007C1AD7"/>
    <w:rsid w:val="007C3C7E"/>
    <w:rsid w:val="007D322A"/>
    <w:rsid w:val="007D329F"/>
    <w:rsid w:val="007E1936"/>
    <w:rsid w:val="007E1C9C"/>
    <w:rsid w:val="007E2F8D"/>
    <w:rsid w:val="007E37CC"/>
    <w:rsid w:val="007F6265"/>
    <w:rsid w:val="008021B7"/>
    <w:rsid w:val="00806DFC"/>
    <w:rsid w:val="00810DEB"/>
    <w:rsid w:val="00811FC7"/>
    <w:rsid w:val="00832C0C"/>
    <w:rsid w:val="00833E9C"/>
    <w:rsid w:val="0084022A"/>
    <w:rsid w:val="00840347"/>
    <w:rsid w:val="008406A6"/>
    <w:rsid w:val="008438EE"/>
    <w:rsid w:val="00843AC4"/>
    <w:rsid w:val="00847727"/>
    <w:rsid w:val="00851625"/>
    <w:rsid w:val="0085171B"/>
    <w:rsid w:val="008536FD"/>
    <w:rsid w:val="0085618A"/>
    <w:rsid w:val="00857FCF"/>
    <w:rsid w:val="0086090E"/>
    <w:rsid w:val="008629F1"/>
    <w:rsid w:val="00863ACE"/>
    <w:rsid w:val="00865932"/>
    <w:rsid w:val="00867671"/>
    <w:rsid w:val="008719C8"/>
    <w:rsid w:val="00873504"/>
    <w:rsid w:val="00875E1D"/>
    <w:rsid w:val="00877913"/>
    <w:rsid w:val="00877C7B"/>
    <w:rsid w:val="00884058"/>
    <w:rsid w:val="00891FCF"/>
    <w:rsid w:val="008927E3"/>
    <w:rsid w:val="0089615A"/>
    <w:rsid w:val="008A43B5"/>
    <w:rsid w:val="008A44C0"/>
    <w:rsid w:val="008A5AE5"/>
    <w:rsid w:val="008A7259"/>
    <w:rsid w:val="008A7AD0"/>
    <w:rsid w:val="008A7ADA"/>
    <w:rsid w:val="008B04A5"/>
    <w:rsid w:val="008B1040"/>
    <w:rsid w:val="008B2DEF"/>
    <w:rsid w:val="008B31B0"/>
    <w:rsid w:val="008B3F3C"/>
    <w:rsid w:val="008C2DA1"/>
    <w:rsid w:val="008D2C76"/>
    <w:rsid w:val="008D3A69"/>
    <w:rsid w:val="008E1102"/>
    <w:rsid w:val="008E1754"/>
    <w:rsid w:val="008E1ECC"/>
    <w:rsid w:val="008E1F16"/>
    <w:rsid w:val="008F465D"/>
    <w:rsid w:val="0090098D"/>
    <w:rsid w:val="009042CB"/>
    <w:rsid w:val="00907E4D"/>
    <w:rsid w:val="009109D0"/>
    <w:rsid w:val="00913F78"/>
    <w:rsid w:val="00915508"/>
    <w:rsid w:val="0091598A"/>
    <w:rsid w:val="009234A5"/>
    <w:rsid w:val="00925A00"/>
    <w:rsid w:val="009262E1"/>
    <w:rsid w:val="00940107"/>
    <w:rsid w:val="00940643"/>
    <w:rsid w:val="00942313"/>
    <w:rsid w:val="00942659"/>
    <w:rsid w:val="00942807"/>
    <w:rsid w:val="00946C7A"/>
    <w:rsid w:val="00946EF4"/>
    <w:rsid w:val="00950DD8"/>
    <w:rsid w:val="009622FB"/>
    <w:rsid w:val="00963049"/>
    <w:rsid w:val="00965EE1"/>
    <w:rsid w:val="00970C70"/>
    <w:rsid w:val="00976B00"/>
    <w:rsid w:val="009813C6"/>
    <w:rsid w:val="0098203F"/>
    <w:rsid w:val="0098562E"/>
    <w:rsid w:val="00994141"/>
    <w:rsid w:val="0099446F"/>
    <w:rsid w:val="009951A1"/>
    <w:rsid w:val="009A168D"/>
    <w:rsid w:val="009A207C"/>
    <w:rsid w:val="009A294D"/>
    <w:rsid w:val="009A39E3"/>
    <w:rsid w:val="009B4D77"/>
    <w:rsid w:val="009B5F91"/>
    <w:rsid w:val="009C2FE9"/>
    <w:rsid w:val="009C31EF"/>
    <w:rsid w:val="009D0389"/>
    <w:rsid w:val="009D19A1"/>
    <w:rsid w:val="009D4B7E"/>
    <w:rsid w:val="009D579C"/>
    <w:rsid w:val="009E023E"/>
    <w:rsid w:val="009E7ACF"/>
    <w:rsid w:val="009F02DD"/>
    <w:rsid w:val="00A058F4"/>
    <w:rsid w:val="00A06CBE"/>
    <w:rsid w:val="00A079B3"/>
    <w:rsid w:val="00A114DB"/>
    <w:rsid w:val="00A15961"/>
    <w:rsid w:val="00A1721F"/>
    <w:rsid w:val="00A174CD"/>
    <w:rsid w:val="00A209B8"/>
    <w:rsid w:val="00A22710"/>
    <w:rsid w:val="00A26B8A"/>
    <w:rsid w:val="00A26CD0"/>
    <w:rsid w:val="00A40FFE"/>
    <w:rsid w:val="00A41210"/>
    <w:rsid w:val="00A441C5"/>
    <w:rsid w:val="00A47F7A"/>
    <w:rsid w:val="00A508E3"/>
    <w:rsid w:val="00A53BD2"/>
    <w:rsid w:val="00A542A2"/>
    <w:rsid w:val="00A55DE1"/>
    <w:rsid w:val="00A570A9"/>
    <w:rsid w:val="00A6304D"/>
    <w:rsid w:val="00A640F0"/>
    <w:rsid w:val="00A66015"/>
    <w:rsid w:val="00A7154F"/>
    <w:rsid w:val="00A71C0E"/>
    <w:rsid w:val="00A73360"/>
    <w:rsid w:val="00A82096"/>
    <w:rsid w:val="00A90A12"/>
    <w:rsid w:val="00A91974"/>
    <w:rsid w:val="00A9204A"/>
    <w:rsid w:val="00A9793C"/>
    <w:rsid w:val="00AA19D1"/>
    <w:rsid w:val="00AA3BE8"/>
    <w:rsid w:val="00AA432F"/>
    <w:rsid w:val="00AB3F10"/>
    <w:rsid w:val="00AB4BE2"/>
    <w:rsid w:val="00AC0558"/>
    <w:rsid w:val="00AC2C6C"/>
    <w:rsid w:val="00AC511F"/>
    <w:rsid w:val="00AC7B04"/>
    <w:rsid w:val="00AD5613"/>
    <w:rsid w:val="00AD793C"/>
    <w:rsid w:val="00AE4675"/>
    <w:rsid w:val="00AE5018"/>
    <w:rsid w:val="00AF7318"/>
    <w:rsid w:val="00B0024A"/>
    <w:rsid w:val="00B00521"/>
    <w:rsid w:val="00B00D4F"/>
    <w:rsid w:val="00B01424"/>
    <w:rsid w:val="00B01CB4"/>
    <w:rsid w:val="00B020B9"/>
    <w:rsid w:val="00B03FE7"/>
    <w:rsid w:val="00B17F3E"/>
    <w:rsid w:val="00B2158E"/>
    <w:rsid w:val="00B23877"/>
    <w:rsid w:val="00B25C7D"/>
    <w:rsid w:val="00B3231E"/>
    <w:rsid w:val="00B34522"/>
    <w:rsid w:val="00B378D8"/>
    <w:rsid w:val="00B4064F"/>
    <w:rsid w:val="00B40921"/>
    <w:rsid w:val="00B42958"/>
    <w:rsid w:val="00B42BE3"/>
    <w:rsid w:val="00B50718"/>
    <w:rsid w:val="00B5072F"/>
    <w:rsid w:val="00B51591"/>
    <w:rsid w:val="00B52EB8"/>
    <w:rsid w:val="00B554B9"/>
    <w:rsid w:val="00B62E47"/>
    <w:rsid w:val="00B641DE"/>
    <w:rsid w:val="00B645B9"/>
    <w:rsid w:val="00B64E0F"/>
    <w:rsid w:val="00B65A0C"/>
    <w:rsid w:val="00B669B9"/>
    <w:rsid w:val="00B74770"/>
    <w:rsid w:val="00B74E09"/>
    <w:rsid w:val="00B76A47"/>
    <w:rsid w:val="00B76C32"/>
    <w:rsid w:val="00B80045"/>
    <w:rsid w:val="00B877EC"/>
    <w:rsid w:val="00B90D31"/>
    <w:rsid w:val="00B92246"/>
    <w:rsid w:val="00B96459"/>
    <w:rsid w:val="00BA1369"/>
    <w:rsid w:val="00BB02ED"/>
    <w:rsid w:val="00BB1098"/>
    <w:rsid w:val="00BB2437"/>
    <w:rsid w:val="00BB3A55"/>
    <w:rsid w:val="00BC16A8"/>
    <w:rsid w:val="00BC2D6B"/>
    <w:rsid w:val="00BC3617"/>
    <w:rsid w:val="00BC5AC1"/>
    <w:rsid w:val="00BE00DE"/>
    <w:rsid w:val="00BE13D9"/>
    <w:rsid w:val="00BE3437"/>
    <w:rsid w:val="00BE3ACD"/>
    <w:rsid w:val="00BE58D8"/>
    <w:rsid w:val="00BF0AC3"/>
    <w:rsid w:val="00BF1EA4"/>
    <w:rsid w:val="00BF359B"/>
    <w:rsid w:val="00BF3B2D"/>
    <w:rsid w:val="00BF4B72"/>
    <w:rsid w:val="00BF4CA1"/>
    <w:rsid w:val="00BF56C1"/>
    <w:rsid w:val="00C10B6F"/>
    <w:rsid w:val="00C1131D"/>
    <w:rsid w:val="00C11738"/>
    <w:rsid w:val="00C11C8E"/>
    <w:rsid w:val="00C206C4"/>
    <w:rsid w:val="00C233E0"/>
    <w:rsid w:val="00C27DA9"/>
    <w:rsid w:val="00C32D22"/>
    <w:rsid w:val="00C431A2"/>
    <w:rsid w:val="00C5250A"/>
    <w:rsid w:val="00C5764F"/>
    <w:rsid w:val="00C614A3"/>
    <w:rsid w:val="00C61D0C"/>
    <w:rsid w:val="00C62061"/>
    <w:rsid w:val="00C629E9"/>
    <w:rsid w:val="00C6508C"/>
    <w:rsid w:val="00C722B4"/>
    <w:rsid w:val="00C7451E"/>
    <w:rsid w:val="00C74824"/>
    <w:rsid w:val="00C76170"/>
    <w:rsid w:val="00C76CEB"/>
    <w:rsid w:val="00C85544"/>
    <w:rsid w:val="00C8691D"/>
    <w:rsid w:val="00C94496"/>
    <w:rsid w:val="00C94C32"/>
    <w:rsid w:val="00C94DB0"/>
    <w:rsid w:val="00CA691C"/>
    <w:rsid w:val="00CA6F8D"/>
    <w:rsid w:val="00CB017A"/>
    <w:rsid w:val="00CB073D"/>
    <w:rsid w:val="00CB1BA7"/>
    <w:rsid w:val="00CB2164"/>
    <w:rsid w:val="00CB4B3B"/>
    <w:rsid w:val="00CB5F59"/>
    <w:rsid w:val="00CB7F31"/>
    <w:rsid w:val="00CC1217"/>
    <w:rsid w:val="00CD33A7"/>
    <w:rsid w:val="00CD6048"/>
    <w:rsid w:val="00CD6DFF"/>
    <w:rsid w:val="00CE1A93"/>
    <w:rsid w:val="00CE62C3"/>
    <w:rsid w:val="00CF0A8F"/>
    <w:rsid w:val="00CF1818"/>
    <w:rsid w:val="00CF3C9A"/>
    <w:rsid w:val="00D01AE2"/>
    <w:rsid w:val="00D05446"/>
    <w:rsid w:val="00D07B73"/>
    <w:rsid w:val="00D10CB3"/>
    <w:rsid w:val="00D21BC6"/>
    <w:rsid w:val="00D245B0"/>
    <w:rsid w:val="00D25E17"/>
    <w:rsid w:val="00D27FED"/>
    <w:rsid w:val="00D33451"/>
    <w:rsid w:val="00D34924"/>
    <w:rsid w:val="00D361DE"/>
    <w:rsid w:val="00D414C2"/>
    <w:rsid w:val="00D41761"/>
    <w:rsid w:val="00D53A04"/>
    <w:rsid w:val="00D55892"/>
    <w:rsid w:val="00D56201"/>
    <w:rsid w:val="00D61EB5"/>
    <w:rsid w:val="00D634F3"/>
    <w:rsid w:val="00D6500A"/>
    <w:rsid w:val="00D74CD0"/>
    <w:rsid w:val="00D75371"/>
    <w:rsid w:val="00D8395A"/>
    <w:rsid w:val="00D84939"/>
    <w:rsid w:val="00D86F61"/>
    <w:rsid w:val="00D91E43"/>
    <w:rsid w:val="00D922E3"/>
    <w:rsid w:val="00D92F60"/>
    <w:rsid w:val="00D9316A"/>
    <w:rsid w:val="00D93520"/>
    <w:rsid w:val="00DA0ED6"/>
    <w:rsid w:val="00DA30DB"/>
    <w:rsid w:val="00DA7868"/>
    <w:rsid w:val="00DB0281"/>
    <w:rsid w:val="00DB21CF"/>
    <w:rsid w:val="00DB2908"/>
    <w:rsid w:val="00DB4BA8"/>
    <w:rsid w:val="00DC23EB"/>
    <w:rsid w:val="00DC2D42"/>
    <w:rsid w:val="00DC2FCE"/>
    <w:rsid w:val="00DC3004"/>
    <w:rsid w:val="00DC3D11"/>
    <w:rsid w:val="00DC43F3"/>
    <w:rsid w:val="00DC5EDD"/>
    <w:rsid w:val="00DD23FA"/>
    <w:rsid w:val="00DD3937"/>
    <w:rsid w:val="00DD39E3"/>
    <w:rsid w:val="00DD42F0"/>
    <w:rsid w:val="00DD439E"/>
    <w:rsid w:val="00DD5CC0"/>
    <w:rsid w:val="00DE30E9"/>
    <w:rsid w:val="00DE3291"/>
    <w:rsid w:val="00DE7F62"/>
    <w:rsid w:val="00DF4AF5"/>
    <w:rsid w:val="00E0777A"/>
    <w:rsid w:val="00E10081"/>
    <w:rsid w:val="00E105D5"/>
    <w:rsid w:val="00E16DD8"/>
    <w:rsid w:val="00E17A2D"/>
    <w:rsid w:val="00E22219"/>
    <w:rsid w:val="00E23730"/>
    <w:rsid w:val="00E23BCF"/>
    <w:rsid w:val="00E25DDF"/>
    <w:rsid w:val="00E3166F"/>
    <w:rsid w:val="00E34158"/>
    <w:rsid w:val="00E423E7"/>
    <w:rsid w:val="00E42FE7"/>
    <w:rsid w:val="00E443EE"/>
    <w:rsid w:val="00E446F7"/>
    <w:rsid w:val="00E50446"/>
    <w:rsid w:val="00E50499"/>
    <w:rsid w:val="00E528E1"/>
    <w:rsid w:val="00E55A41"/>
    <w:rsid w:val="00E566E9"/>
    <w:rsid w:val="00E6697B"/>
    <w:rsid w:val="00E673D2"/>
    <w:rsid w:val="00E706E6"/>
    <w:rsid w:val="00E76A22"/>
    <w:rsid w:val="00E779D1"/>
    <w:rsid w:val="00E85DB4"/>
    <w:rsid w:val="00E86307"/>
    <w:rsid w:val="00E9540C"/>
    <w:rsid w:val="00E9684C"/>
    <w:rsid w:val="00E97E72"/>
    <w:rsid w:val="00EA14B6"/>
    <w:rsid w:val="00EA6292"/>
    <w:rsid w:val="00EB1A58"/>
    <w:rsid w:val="00EB3AEE"/>
    <w:rsid w:val="00EB6AB4"/>
    <w:rsid w:val="00EB78FC"/>
    <w:rsid w:val="00EC3E95"/>
    <w:rsid w:val="00EC448B"/>
    <w:rsid w:val="00EC4F9E"/>
    <w:rsid w:val="00EC706E"/>
    <w:rsid w:val="00ED1BD2"/>
    <w:rsid w:val="00ED42D0"/>
    <w:rsid w:val="00ED52DC"/>
    <w:rsid w:val="00ED7ABF"/>
    <w:rsid w:val="00ED7BB7"/>
    <w:rsid w:val="00EE29DE"/>
    <w:rsid w:val="00EE50BD"/>
    <w:rsid w:val="00EE5AE8"/>
    <w:rsid w:val="00EF22F0"/>
    <w:rsid w:val="00EF48B6"/>
    <w:rsid w:val="00EF5E4A"/>
    <w:rsid w:val="00F02DE6"/>
    <w:rsid w:val="00F07821"/>
    <w:rsid w:val="00F102CD"/>
    <w:rsid w:val="00F11215"/>
    <w:rsid w:val="00F153EB"/>
    <w:rsid w:val="00F15969"/>
    <w:rsid w:val="00F16899"/>
    <w:rsid w:val="00F254CD"/>
    <w:rsid w:val="00F26B6D"/>
    <w:rsid w:val="00F27C82"/>
    <w:rsid w:val="00F30194"/>
    <w:rsid w:val="00F30F59"/>
    <w:rsid w:val="00F4038C"/>
    <w:rsid w:val="00F441C7"/>
    <w:rsid w:val="00F45A55"/>
    <w:rsid w:val="00F4702B"/>
    <w:rsid w:val="00F50A18"/>
    <w:rsid w:val="00F54924"/>
    <w:rsid w:val="00F55BD8"/>
    <w:rsid w:val="00F6733F"/>
    <w:rsid w:val="00F678F6"/>
    <w:rsid w:val="00F730AB"/>
    <w:rsid w:val="00F730AD"/>
    <w:rsid w:val="00F77D22"/>
    <w:rsid w:val="00F8088A"/>
    <w:rsid w:val="00F808EB"/>
    <w:rsid w:val="00F80EBF"/>
    <w:rsid w:val="00F85236"/>
    <w:rsid w:val="00F9199D"/>
    <w:rsid w:val="00F9210D"/>
    <w:rsid w:val="00F9328A"/>
    <w:rsid w:val="00F95CB0"/>
    <w:rsid w:val="00F96AEF"/>
    <w:rsid w:val="00FA5658"/>
    <w:rsid w:val="00FA5C60"/>
    <w:rsid w:val="00FB14E8"/>
    <w:rsid w:val="00FB3294"/>
    <w:rsid w:val="00FB4D88"/>
    <w:rsid w:val="00FB5D52"/>
    <w:rsid w:val="00FC4201"/>
    <w:rsid w:val="00FC5ACC"/>
    <w:rsid w:val="00FC675E"/>
    <w:rsid w:val="00FF26F6"/>
    <w:rsid w:val="00FF3697"/>
    <w:rsid w:val="00FF4687"/>
    <w:rsid w:val="00FF5AB5"/>
    <w:rsid w:val="00FF67E9"/>
  </w:rsids>
  <m:mathPr>
    <m:mathFont m:val="Cambria Math"/>
    <m:brkBin m:val="before"/>
    <m:brkBinSub m:val="--"/>
    <m:smallFrac m:val="off"/>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465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7672D"/>
    <w:pPr>
      <w:ind w:left="720"/>
      <w:contextualSpacing/>
    </w:pPr>
  </w:style>
  <w:style w:type="paragraph" w:styleId="Encabezado">
    <w:name w:val="header"/>
    <w:basedOn w:val="Normal"/>
    <w:link w:val="EncabezadoCar"/>
    <w:uiPriority w:val="99"/>
    <w:semiHidden/>
    <w:unhideWhenUsed/>
    <w:rsid w:val="004F523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4F5231"/>
  </w:style>
  <w:style w:type="paragraph" w:styleId="Piedepgina">
    <w:name w:val="footer"/>
    <w:basedOn w:val="Normal"/>
    <w:link w:val="PiedepginaCar"/>
    <w:uiPriority w:val="99"/>
    <w:semiHidden/>
    <w:unhideWhenUsed/>
    <w:rsid w:val="004F523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4F5231"/>
  </w:style>
  <w:style w:type="paragraph" w:styleId="Textodeglobo">
    <w:name w:val="Balloon Text"/>
    <w:basedOn w:val="Normal"/>
    <w:link w:val="TextodegloboCar"/>
    <w:uiPriority w:val="99"/>
    <w:semiHidden/>
    <w:unhideWhenUsed/>
    <w:rsid w:val="008D3A6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D3A69"/>
    <w:rPr>
      <w:rFonts w:ascii="Tahoma" w:hAnsi="Tahoma" w:cs="Tahoma"/>
      <w:sz w:val="16"/>
      <w:szCs w:val="16"/>
    </w:rPr>
  </w:style>
  <w:style w:type="table" w:styleId="Tablaconcuadrcula">
    <w:name w:val="Table Grid"/>
    <w:basedOn w:val="Tablanormal"/>
    <w:uiPriority w:val="59"/>
    <w:rsid w:val="00B645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F4B72"/>
    <w:pPr>
      <w:spacing w:before="100" w:beforeAutospacing="1" w:after="100" w:afterAutospacing="1" w:line="240" w:lineRule="auto"/>
    </w:pPr>
    <w:rPr>
      <w:rFonts w:ascii="Times New Roman" w:eastAsia="Times New Roman" w:hAnsi="Times New Roman" w:cs="Times New Roman"/>
      <w:sz w:val="24"/>
      <w:szCs w:val="24"/>
    </w:rPr>
  </w:style>
  <w:style w:type="character" w:styleId="Refdecomentario">
    <w:name w:val="annotation reference"/>
    <w:basedOn w:val="Fuentedeprrafopredeter"/>
    <w:uiPriority w:val="99"/>
    <w:semiHidden/>
    <w:unhideWhenUsed/>
    <w:rsid w:val="00156C13"/>
    <w:rPr>
      <w:sz w:val="16"/>
      <w:szCs w:val="16"/>
    </w:rPr>
  </w:style>
  <w:style w:type="paragraph" w:styleId="Textocomentario">
    <w:name w:val="annotation text"/>
    <w:basedOn w:val="Normal"/>
    <w:link w:val="TextocomentarioCar"/>
    <w:uiPriority w:val="99"/>
    <w:unhideWhenUsed/>
    <w:rsid w:val="00156C13"/>
    <w:pPr>
      <w:spacing w:line="240" w:lineRule="auto"/>
    </w:pPr>
    <w:rPr>
      <w:sz w:val="20"/>
      <w:szCs w:val="20"/>
    </w:rPr>
  </w:style>
  <w:style w:type="character" w:customStyle="1" w:styleId="TextocomentarioCar">
    <w:name w:val="Texto comentario Car"/>
    <w:basedOn w:val="Fuentedeprrafopredeter"/>
    <w:link w:val="Textocomentario"/>
    <w:uiPriority w:val="99"/>
    <w:rsid w:val="00156C13"/>
    <w:rPr>
      <w:sz w:val="20"/>
      <w:szCs w:val="20"/>
    </w:rPr>
  </w:style>
  <w:style w:type="paragraph" w:styleId="Asuntodelcomentario">
    <w:name w:val="annotation subject"/>
    <w:basedOn w:val="Textocomentario"/>
    <w:next w:val="Textocomentario"/>
    <w:link w:val="AsuntodelcomentarioCar"/>
    <w:uiPriority w:val="99"/>
    <w:semiHidden/>
    <w:unhideWhenUsed/>
    <w:rsid w:val="00156C13"/>
    <w:rPr>
      <w:b/>
      <w:bCs/>
    </w:rPr>
  </w:style>
  <w:style w:type="character" w:customStyle="1" w:styleId="AsuntodelcomentarioCar">
    <w:name w:val="Asunto del comentario Car"/>
    <w:basedOn w:val="TextocomentarioCar"/>
    <w:link w:val="Asuntodelcomentario"/>
    <w:uiPriority w:val="99"/>
    <w:semiHidden/>
    <w:rsid w:val="00156C13"/>
    <w:rPr>
      <w:b/>
      <w:bCs/>
      <w:sz w:val="20"/>
      <w:szCs w:val="20"/>
    </w:rPr>
  </w:style>
  <w:style w:type="paragraph" w:styleId="Listaconvietas">
    <w:name w:val="List Bullet"/>
    <w:basedOn w:val="Normal"/>
    <w:uiPriority w:val="99"/>
    <w:unhideWhenUsed/>
    <w:rsid w:val="00EA6292"/>
    <w:pPr>
      <w:numPr>
        <w:numId w:val="9"/>
      </w:numPr>
      <w:contextualSpacing/>
    </w:pPr>
  </w:style>
  <w:style w:type="paragraph" w:styleId="Epgrafe">
    <w:name w:val="caption"/>
    <w:basedOn w:val="Normal"/>
    <w:next w:val="Normal"/>
    <w:uiPriority w:val="35"/>
    <w:unhideWhenUsed/>
    <w:qFormat/>
    <w:rsid w:val="00777CA7"/>
    <w:pPr>
      <w:spacing w:line="240" w:lineRule="auto"/>
    </w:pPr>
    <w:rPr>
      <w:b/>
      <w:bCs/>
      <w:color w:val="4F81BD" w:themeColor="accent1"/>
      <w:sz w:val="18"/>
      <w:szCs w:val="18"/>
    </w:rPr>
  </w:style>
  <w:style w:type="paragraph" w:styleId="Revisin">
    <w:name w:val="Revision"/>
    <w:hidden/>
    <w:uiPriority w:val="99"/>
    <w:semiHidden/>
    <w:rsid w:val="009A168D"/>
    <w:pPr>
      <w:spacing w:after="0" w:line="240" w:lineRule="auto"/>
    </w:pPr>
  </w:style>
  <w:style w:type="character" w:styleId="Textodelmarcadordeposicin">
    <w:name w:val="Placeholder Text"/>
    <w:basedOn w:val="Fuentedeprrafopredeter"/>
    <w:uiPriority w:val="99"/>
    <w:semiHidden/>
    <w:rsid w:val="00F808E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106684481">
      <w:bodyDiv w:val="1"/>
      <w:marLeft w:val="0"/>
      <w:marRight w:val="0"/>
      <w:marTop w:val="0"/>
      <w:marBottom w:val="0"/>
      <w:divBdr>
        <w:top w:val="none" w:sz="0" w:space="0" w:color="auto"/>
        <w:left w:val="none" w:sz="0" w:space="0" w:color="auto"/>
        <w:bottom w:val="none" w:sz="0" w:space="0" w:color="auto"/>
        <w:right w:val="none" w:sz="0" w:space="0" w:color="auto"/>
      </w:divBdr>
      <w:divsChild>
        <w:div w:id="275454147">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0F0FC7-2C3C-4C1C-82F2-6CAED3785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10748</TotalTime>
  <Pages>18</Pages>
  <Words>6235</Words>
  <Characters>34293</Characters>
  <Application>Microsoft Office Word</Application>
  <DocSecurity>0</DocSecurity>
  <Lines>285</Lines>
  <Paragraphs>80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40448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Iván López</dc:creator>
  <cp:lastModifiedBy>marcazal</cp:lastModifiedBy>
  <cp:revision>82</cp:revision>
  <cp:lastPrinted>2015-02-06T04:49:00Z</cp:lastPrinted>
  <dcterms:created xsi:type="dcterms:W3CDTF">2015-06-25T04:34:00Z</dcterms:created>
  <dcterms:modified xsi:type="dcterms:W3CDTF">2015-09-30T03:46:00Z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C:\Users\marcazal\Dropbox\Tesis-Ivan Lopez\Bibliografìa utilizada\retTesis.bib</vt:lpwstr>
  </property>
  <property fmtid="{D5CDD505-2E9C-101B-9397-08002B2CF9AE}" pid="3" name="BIBDISP">
    <vt:lpwstr>ref</vt:lpwstr>
  </property>
  <property fmtid="{D5CDD505-2E9C-101B-9397-08002B2CF9AE}" pid="4" name="BIBSTYLE">
    <vt:lpwstr>plain</vt:lpwstr>
  </property>
</Properties>
</file>