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4E4EFE" w:rsidRPr="004A7E16" w:rsidRDefault="00453A57" w:rsidP="00B0024A">
      <w:pPr>
        <w:rPr>
          <w:b/>
          <w:caps/>
          <w:sz w:val="36"/>
          <w:szCs w:val="32"/>
        </w:rPr>
      </w:pPr>
      <w:r w:rsidRPr="004A7E16">
        <w:rPr>
          <w:b/>
          <w:caps/>
          <w:sz w:val="36"/>
          <w:szCs w:val="32"/>
        </w:rPr>
        <w:t>Ilustración de la propuesta con un enfoque de caso de estudio comparativo</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web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web, precisamente con la obtención de los datos analíticos, en base a la implementación de un sistema</w:t>
      </w:r>
      <w:del w:id="1" w:author="Vaio" w:date="2015-06-24T22:03:00Z">
        <w:r w:rsidRPr="004A7E16" w:rsidDel="009A168D">
          <w:delText xml:space="preserve"> </w:delText>
        </w:r>
      </w:del>
      <w:r w:rsidRPr="004A7E16">
        <w:t xml:space="preserve">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2"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3"/>
      <w:commentRangeStart w:id="4"/>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5" w:name="BIB_c2012"/>
      <w:bookmarkStart w:id="6" w:name="B4B_c2012"/>
      <w:ins w:id="7" w:author="marcazal" w:date="2015-07-17T23:08:00Z">
        <w:r w:rsidR="00330620" w:rsidRPr="00330620">
          <w:rPr>
            <w:rFonts w:ascii="Calibri" w:hAnsi="Calibri" w:cs="Calibri"/>
            <w:rPrChange w:id="8" w:author="marcazal" w:date="2015-07-17T23:08:00Z">
              <w:rPr/>
            </w:rPrChange>
          </w:rPr>
          <w:t>[</w:t>
        </w:r>
        <w:bookmarkEnd w:id="5"/>
        <w:bookmarkEnd w:id="6"/>
        <w:proofErr w:type="gramEnd"/>
        <w:r w:rsidR="00330620" w:rsidRPr="00330620">
          <w:rPr>
            <w:rFonts w:ascii="Calibri" w:hAnsi="Calibri" w:cs="Calibri"/>
            <w:rPrChange w:id="9" w:author="marcazal" w:date="2015-07-17T23:08:00Z">
              <w:rPr/>
            </w:rPrChange>
          </w:rPr>
          <w:fldChar w:fldCharType="begin"/>
        </w:r>
        <w:r w:rsidR="00330620" w:rsidRPr="00330620">
          <w:rPr>
            <w:rFonts w:ascii="Calibri" w:hAnsi="Calibri" w:cs="Calibri"/>
            <w:rPrChange w:id="10" w:author="marcazal" w:date="2015-07-17T23:08:00Z">
              <w:rPr/>
            </w:rPrChange>
          </w:rPr>
          <w:instrText xml:space="preserve"> REF BIB_c2012 \* MERGEFORMAT </w:instrText>
        </w:r>
      </w:ins>
      <w:r w:rsidR="00330620" w:rsidRPr="00330620">
        <w:rPr>
          <w:rFonts w:ascii="Calibri" w:hAnsi="Calibri" w:cs="Calibri"/>
          <w:rPrChange w:id="11" w:author="marcazal" w:date="2015-07-17T23:08:00Z">
            <w:rPr/>
          </w:rPrChange>
        </w:rPr>
        <w:fldChar w:fldCharType="separate"/>
      </w:r>
      <w:ins w:id="12" w:author="marcazal" w:date="2015-07-17T23:08:00Z">
        <w:r w:rsidR="00330620" w:rsidRPr="00330620">
          <w:rPr>
            <w:rFonts w:ascii="Calibri" w:hAnsi="Calibri" w:cs="Calibri"/>
            <w:rPrChange w:id="13" w:author="marcazal" w:date="2015-07-17T23:08:00Z">
              <w:rPr/>
            </w:rPrChange>
          </w:rPr>
          <w:t>&lt;c2012&gt;</w:t>
        </w:r>
        <w:r w:rsidR="00330620" w:rsidRPr="00330620">
          <w:rPr>
            <w:rFonts w:ascii="Calibri" w:hAnsi="Calibri" w:cs="Calibri"/>
            <w:rPrChange w:id="14" w:author="marcazal" w:date="2015-07-17T23:08:00Z">
              <w:rPr/>
            </w:rPrChange>
          </w:rPr>
          <w:fldChar w:fldCharType="end"/>
        </w:r>
        <w:r w:rsidR="00330620" w:rsidRPr="00330620">
          <w:rPr>
            <w:rFonts w:ascii="Calibri" w:hAnsi="Calibri" w:cs="Calibri"/>
            <w:rPrChange w:id="15" w:author="marcazal" w:date="2015-07-17T23:08:00Z">
              <w:rPr/>
            </w:rPrChange>
          </w:rPr>
          <w:t>]</w:t>
        </w:r>
      </w:ins>
      <w:r w:rsidR="00453A57" w:rsidRPr="004A7E16">
        <w:t>.</w:t>
      </w:r>
      <w:commentRangeEnd w:id="3"/>
      <w:r>
        <w:rPr>
          <w:rStyle w:val="Refdecomentario"/>
        </w:rPr>
        <w:commentReference w:id="3"/>
      </w:r>
      <w:commentRangeEnd w:id="4"/>
      <w:r w:rsidR="00520F0C">
        <w:rPr>
          <w:rStyle w:val="Refdecomentario"/>
        </w:rPr>
        <w:commentReference w:id="4"/>
      </w:r>
    </w:p>
    <w:p w:rsidR="00BB3A55" w:rsidRPr="004A7E16" w:rsidRDefault="00453A57" w:rsidP="009B5F91">
      <w:r w:rsidRPr="004A7E16">
        <w:t xml:space="preserve">Según </w:t>
      </w:r>
      <w:proofErr w:type="spellStart"/>
      <w:r w:rsidRPr="004A7E16">
        <w:t>Runeson</w:t>
      </w:r>
      <w:proofErr w:type="spellEnd"/>
      <w:r w:rsidRPr="004A7E16">
        <w:t xml:space="preserve"> </w:t>
      </w:r>
      <w:commentRangeStart w:id="16"/>
      <w:del w:id="17" w:author="marcazal" w:date="2015-07-17T23:09:00Z">
        <w:r w:rsidRPr="004A7E16" w:rsidDel="00520F0C">
          <w:rPr>
            <w:rFonts w:ascii="Calibri" w:hAnsi="Calibri"/>
          </w:rPr>
          <w:delText>[</w:delText>
        </w:r>
        <w:r w:rsidR="00330620" w:rsidDel="00520F0C">
          <w:fldChar w:fldCharType="begin"/>
        </w:r>
        <w:r w:rsidR="00A570A9" w:rsidDel="00520F0C">
          <w:delInstrText xml:space="preserve"> REF BIB_p2012 \* MERGEFORMAT </w:delInstrText>
        </w:r>
        <w:r w:rsidR="00330620" w:rsidDel="00520F0C">
          <w:fldChar w:fldCharType="separate"/>
        </w:r>
        <w:r w:rsidRPr="004A7E16" w:rsidDel="00520F0C">
          <w:rPr>
            <w:rFonts w:ascii="Calibri" w:hAnsi="Calibri"/>
          </w:rPr>
          <w:delText>1</w:delText>
        </w:r>
        <w:r w:rsidR="00330620" w:rsidDel="00520F0C">
          <w:fldChar w:fldCharType="end"/>
        </w:r>
        <w:r w:rsidRPr="004A7E16" w:rsidDel="00520F0C">
          <w:rPr>
            <w:rFonts w:ascii="Calibri" w:hAnsi="Calibri"/>
          </w:rPr>
          <w:delText>]</w:delText>
        </w:r>
      </w:del>
      <w:bookmarkStart w:id="18" w:name="BIB_p2012"/>
      <w:bookmarkStart w:id="19" w:name="B4B_p2012"/>
      <w:ins w:id="20" w:author="marcazal" w:date="2015-07-19T16:30:00Z">
        <w:r w:rsidR="00113D52" w:rsidRPr="00113D52">
          <w:rPr>
            <w:rFonts w:ascii="Calibri" w:hAnsi="Calibri" w:cs="Calibri"/>
          </w:rPr>
          <w:t>[</w:t>
        </w:r>
        <w:bookmarkEnd w:id="18"/>
        <w:bookmarkEnd w:id="19"/>
        <w:r w:rsidR="00330620" w:rsidRPr="00113D52">
          <w:rPr>
            <w:rFonts w:ascii="Calibri" w:hAnsi="Calibri" w:cs="Calibri"/>
          </w:rPr>
          <w:fldChar w:fldCharType="begin"/>
        </w:r>
        <w:r w:rsidR="00330620" w:rsidRPr="00330620">
          <w:rPr>
            <w:rFonts w:ascii="Calibri" w:hAnsi="Calibri" w:cs="Calibri"/>
            <w:rPrChange w:id="21" w:author="marcazal" w:date="2015-07-19T16:30:00Z">
              <w:rPr>
                <w:rFonts w:ascii="Calibri" w:hAnsi="Calibri"/>
              </w:rPr>
            </w:rPrChange>
          </w:rPr>
          <w:instrText xml:space="preserve"> REF BIB_p2012 \* MERGEFORMAT </w:instrText>
        </w:r>
      </w:ins>
      <w:r w:rsidR="00330620" w:rsidRPr="00113D52">
        <w:rPr>
          <w:rFonts w:ascii="Calibri" w:hAnsi="Calibri" w:cs="Calibri"/>
          <w:rPrChange w:id="22" w:author="marcazal" w:date="2015-07-19T16:30:00Z">
            <w:rPr>
              <w:rFonts w:ascii="Calibri" w:hAnsi="Calibri" w:cs="Calibri"/>
            </w:rPr>
          </w:rPrChange>
        </w:rPr>
        <w:fldChar w:fldCharType="separate"/>
      </w:r>
      <w:ins w:id="23" w:author="marcazal" w:date="2015-07-19T16:30:00Z">
        <w:r w:rsidR="00113D52" w:rsidRPr="00113D52">
          <w:rPr>
            <w:rFonts w:ascii="Calibri" w:hAnsi="Calibri" w:cs="Calibri"/>
          </w:rPr>
          <w:t>&lt;p2012&gt;</w:t>
        </w:r>
        <w:r w:rsidR="00330620"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6"/>
      <w:r w:rsidR="00ED7ABF">
        <w:rPr>
          <w:rStyle w:val="Refdecomentario"/>
        </w:rPr>
        <w:commentReference w:id="16"/>
      </w:r>
      <w:r w:rsidRPr="004A7E16">
        <w:t xml:space="preserve">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w:t>
      </w:r>
      <w:del w:id="24" w:author="marcazal" w:date="2015-06-11T01:01:00Z">
        <w:r w:rsidRPr="004A7E16">
          <w:delText xml:space="preserve"> </w:delText>
        </w:r>
      </w:del>
      <w:r w:rsidRPr="004A7E16">
        <w:t>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ins w:id="25" w:author="Vaio" w:date="2015-06-24T22:10:00Z">
        <w:r>
          <w:t xml:space="preserve">. </w:t>
        </w:r>
      </w:ins>
      <w:r>
        <w:t>U</w:t>
      </w:r>
      <w:r w:rsidR="00453A57" w:rsidRPr="004A7E16">
        <w:t>na alternativa</w:t>
      </w:r>
      <w:r>
        <w:t xml:space="preserve"> que se </w:t>
      </w:r>
      <w:r w:rsidR="00CB7F31">
        <w:t>puede</w:t>
      </w:r>
      <w:r>
        <w:t xml:space="preserve"> utilizar es</w:t>
      </w:r>
      <w:del w:id="26" w:author="Vaio" w:date="2015-06-24T22:10:00Z">
        <w:r w:rsidR="00453A57" w:rsidRPr="004A7E16" w:rsidDel="00ED7ABF">
          <w:delText>;</w:delText>
        </w:r>
      </w:del>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27" w:name="BIB_r2014"/>
      <w:bookmarkStart w:id="28" w:name="B4B_r2014"/>
      <w:bookmarkStart w:id="29" w:name="BIB__bib"/>
      <w:ins w:id="30" w:author="marcazal" w:date="2015-06-14T17:02:00Z">
        <w:r w:rsidR="00BB1098">
          <w:t xml:space="preserve"> </w:t>
        </w:r>
      </w:ins>
      <w:r w:rsidR="00453A57" w:rsidRPr="004A7E16">
        <w:rPr>
          <w:rFonts w:ascii="Calibri" w:hAnsi="Calibri"/>
        </w:rPr>
        <w:t>[</w:t>
      </w:r>
      <w:bookmarkEnd w:id="27"/>
      <w:bookmarkEnd w:id="28"/>
      <w:r w:rsidR="00330620" w:rsidRPr="004A7E16">
        <w:rPr>
          <w:rFonts w:ascii="Calibri" w:hAnsi="Calibri"/>
        </w:rPr>
        <w:fldChar w:fldCharType="begin"/>
      </w:r>
      <w:r w:rsidR="00453A57" w:rsidRPr="004A7E16">
        <w:rPr>
          <w:rFonts w:ascii="Calibri" w:hAnsi="Calibri"/>
        </w:rPr>
        <w:instrText xml:space="preserve"> REF BIB_r2014 \* MERGEFORMAT </w:instrText>
      </w:r>
      <w:r w:rsidR="00330620" w:rsidRPr="004A7E16">
        <w:rPr>
          <w:rFonts w:ascii="Calibri" w:hAnsi="Calibri"/>
        </w:rPr>
        <w:fldChar w:fldCharType="separate"/>
      </w:r>
      <w:r w:rsidR="00453A57" w:rsidRPr="004A7E16">
        <w:rPr>
          <w:rFonts w:ascii="Calibri" w:hAnsi="Calibri"/>
        </w:rPr>
        <w:t>&lt;r2014&gt;</w:t>
      </w:r>
      <w:r w:rsidR="00330620" w:rsidRPr="004A7E16">
        <w:rPr>
          <w:rFonts w:ascii="Calibri" w:hAnsi="Calibri"/>
        </w:rPr>
        <w:fldChar w:fldCharType="end"/>
      </w:r>
      <w:r w:rsidR="00453A57" w:rsidRPr="004A7E16">
        <w:rPr>
          <w:rFonts w:ascii="Calibri" w:hAnsi="Calibri"/>
        </w:rPr>
        <w:t>]</w:t>
      </w:r>
      <w:r>
        <w:rPr>
          <w:rFonts w:ascii="Calibri" w:hAnsi="Calibri"/>
        </w:rPr>
        <w:t xml:space="preserve">. </w:t>
      </w:r>
    </w:p>
    <w:bookmarkEnd w:id="29"/>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ins w:id="31" w:author="marcazal" w:date="2015-06-11T01:09:00Z">
        <w:del w:id="32" w:author="Vaio" w:date="2015-06-24T22:13:00Z">
          <w:r w:rsidRPr="004A7E16" w:rsidDel="00ED7ABF">
            <w:rPr>
              <w:rFonts w:ascii="Calibri" w:hAnsi="Calibri"/>
            </w:rPr>
            <w:delText>,</w:delText>
          </w:r>
        </w:del>
        <w:r w:rsidRPr="004A7E16">
          <w:rPr>
            <w:rFonts w:ascii="Calibri" w:hAnsi="Calibri"/>
          </w:rPr>
          <w:t xml:space="preserve"> </w:t>
        </w:r>
      </w:ins>
      <w:r w:rsidRPr="004A7E16">
        <w:rPr>
          <w:rFonts w:ascii="Calibri" w:hAnsi="Calibri"/>
        </w:rPr>
        <w:t xml:space="preserve">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a la ilustración</w:t>
      </w:r>
      <w:ins w:id="33" w:author="Iván López" w:date="2015-03-27T02:31:00Z">
        <w:r w:rsidRPr="004A7E16">
          <w:rPr>
            <w:rFonts w:ascii="Calibri" w:hAnsi="Calibri"/>
          </w:rPr>
          <w:t xml:space="preserve">, </w:t>
        </w:r>
      </w:ins>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del w:id="34" w:author="marcazal" w:date="2015-07-05T18:30:00Z">
        <w:r w:rsidR="00CB7F31" w:rsidDel="00773A53">
          <w:rPr>
            <w:rFonts w:ascii="Calibri" w:hAnsi="Calibri"/>
          </w:rPr>
          <w:delText xml:space="preserve"> []</w:delText>
        </w:r>
      </w:del>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w:t>
      </w:r>
      <w:ins w:id="35" w:author="Vaio" w:date="2015-06-24T22:17:00Z">
        <w:r w:rsidR="00CB7F31">
          <w:rPr>
            <w:rFonts w:ascii="Calibri" w:hAnsi="Calibri"/>
          </w:rPr>
          <w:t xml:space="preserve"> </w:t>
        </w:r>
      </w:ins>
    </w:p>
    <w:p w:rsidR="00DB4BA8" w:rsidRPr="004A7E16" w:rsidRDefault="00453A57" w:rsidP="009B5F91">
      <w:pPr>
        <w:rPr>
          <w:b/>
        </w:rPr>
      </w:pPr>
      <w:r w:rsidRPr="004A7E16">
        <w:rPr>
          <w:b/>
        </w:rPr>
        <w:t xml:space="preserve">5.2 </w:t>
      </w:r>
      <w:commentRangeStart w:id="36"/>
      <w:r w:rsidRPr="004A7E16">
        <w:rPr>
          <w:b/>
        </w:rPr>
        <w:t xml:space="preserve">DISEÑO </w:t>
      </w:r>
      <w:r w:rsidR="00B23877">
        <w:rPr>
          <w:b/>
        </w:rPr>
        <w:t xml:space="preserve">DE LA </w:t>
      </w:r>
      <w:commentRangeStart w:id="37"/>
      <w:r w:rsidR="00B23877">
        <w:rPr>
          <w:b/>
        </w:rPr>
        <w:t>ILUSTRACI</w:t>
      </w:r>
      <w:r w:rsidR="00B23877">
        <w:rPr>
          <w:b/>
          <w:lang w:val="es-PY"/>
        </w:rPr>
        <w:t>ÓN</w:t>
      </w:r>
      <w:commentRangeEnd w:id="36"/>
      <w:r w:rsidR="0036071C">
        <w:rPr>
          <w:rStyle w:val="Refdecomentario"/>
        </w:rPr>
        <w:commentReference w:id="36"/>
      </w:r>
      <w:commentRangeEnd w:id="37"/>
      <w:r w:rsidR="00113D52">
        <w:rPr>
          <w:rStyle w:val="Refdecomentario"/>
        </w:rPr>
        <w:commentReference w:id="37"/>
      </w:r>
    </w:p>
    <w:p w:rsidR="00B96459" w:rsidRPr="004A7E16" w:rsidRDefault="00B96459" w:rsidP="00B96459">
      <w:pPr>
        <w:rPr>
          <w:b/>
        </w:rPr>
      </w:pPr>
      <w:commentRangeStart w:id="38"/>
      <w:commentRangeStart w:id="39"/>
      <w:r w:rsidRPr="0013758B">
        <w:rPr>
          <w:b/>
        </w:rPr>
        <w:t>5.2.</w:t>
      </w:r>
      <w:r>
        <w:rPr>
          <w:b/>
        </w:rPr>
        <w:t>1</w:t>
      </w:r>
      <w:r w:rsidRPr="0013758B">
        <w:rPr>
          <w:b/>
        </w:rPr>
        <w:t xml:space="preserve"> Objetivos</w:t>
      </w:r>
      <w:commentRangeEnd w:id="38"/>
      <w:r w:rsidRPr="0013758B">
        <w:rPr>
          <w:rStyle w:val="Refdecomentario"/>
          <w:sz w:val="22"/>
          <w:szCs w:val="22"/>
        </w:rPr>
        <w:commentReference w:id="38"/>
      </w:r>
      <w:commentRangeEnd w:id="39"/>
      <w:r>
        <w:rPr>
          <w:rStyle w:val="Refdecomentario"/>
        </w:rPr>
        <w:commentReference w:id="39"/>
      </w:r>
    </w:p>
    <w:p w:rsidR="00DB4BA8" w:rsidRPr="004A7E16" w:rsidRDefault="00453A57" w:rsidP="009B5F91">
      <w:commentRangeStart w:id="40"/>
      <w:r w:rsidRPr="004A7E16">
        <w:t xml:space="preserve">Esta  ilustración se presenta con la idea de </w:t>
      </w:r>
      <w:ins w:id="41" w:author="marcazal" w:date="2015-07-05T18:33:00Z">
        <w:r w:rsidR="00773A53">
          <w:t>ofrecer</w:t>
        </w:r>
      </w:ins>
      <w:del w:id="42" w:author="marcazal" w:date="2015-07-05T18:33:00Z">
        <w:r w:rsidRPr="004A7E16" w:rsidDel="00773A53">
          <w:delText>llevar a cabo</w:delText>
        </w:r>
      </w:del>
      <w:r w:rsidRPr="004A7E16">
        <w:t xml:space="preserve"> un análisis crítico de </w:t>
      </w:r>
      <w:r w:rsidRPr="004A7E16">
        <w:rPr>
          <w:rStyle w:val="Refdecomentario"/>
          <w:sz w:val="22"/>
          <w:szCs w:val="22"/>
        </w:rPr>
        <w:commentReference w:id="43"/>
      </w:r>
      <w:r w:rsidRPr="004A7E16">
        <w:t xml:space="preserve">las extensiones </w:t>
      </w:r>
      <w:commentRangeStart w:id="44"/>
      <w:r w:rsidRPr="004A7E16">
        <w:t xml:space="preserve">RIA llevadas a cabo </w:t>
      </w:r>
      <w:commentRangeEnd w:id="44"/>
      <w:r w:rsidR="0036071C">
        <w:rPr>
          <w:rStyle w:val="Refdecomentario"/>
        </w:rPr>
        <w:commentReference w:id="44"/>
      </w:r>
      <w:r w:rsidRPr="004A7E16">
        <w:t xml:space="preserve">a la metodología web </w:t>
      </w:r>
      <w:proofErr w:type="spellStart"/>
      <w:r w:rsidRPr="004A7E16">
        <w:t>MoWebA</w:t>
      </w:r>
      <w:proofErr w:type="spellEnd"/>
      <w:r w:rsidR="0036071C">
        <w:t xml:space="preserve"> </w:t>
      </w:r>
      <w:ins w:id="45" w:author="marcazal" w:date="2015-07-19T18:24:00Z">
        <w:r w:rsidR="00F95CB0">
          <w:t>desde el punto de vista de las interfaces enriquecidas.</w:t>
        </w:r>
      </w:ins>
      <w:ins w:id="46" w:author="marcazal" w:date="2015-07-19T18:25:00Z">
        <w:r w:rsidR="00F95CB0">
          <w:t xml:space="preserve"> </w:t>
        </w:r>
      </w:ins>
      <w:del w:id="47" w:author="marcazal" w:date="2015-07-19T18:24:00Z">
        <w:r w:rsidR="0036071C" w:rsidDel="00F95CB0">
          <w:delText>en este trabajo de fin de carrera</w:delText>
        </w:r>
      </w:del>
      <w:r w:rsidRPr="004A7E16">
        <w:t>.</w:t>
      </w:r>
      <w:commentRangeEnd w:id="40"/>
      <w:r w:rsidRPr="004A7E16">
        <w:rPr>
          <w:rStyle w:val="Refdecomentario"/>
          <w:sz w:val="22"/>
          <w:szCs w:val="22"/>
        </w:rPr>
        <w:commentReference w:id="40"/>
      </w:r>
      <w:r w:rsidRPr="004A7E16">
        <w:t xml:space="preserve"> </w:t>
      </w:r>
      <w:del w:id="48" w:author="marcazal" w:date="2015-07-19T18:27:00Z">
        <w:r w:rsidRPr="004A7E16" w:rsidDel="00F95CB0">
          <w:delText xml:space="preserve">Esta </w:delText>
        </w:r>
      </w:del>
      <w:ins w:id="49" w:author="marcazal" w:date="2015-07-19T18:27:00Z">
        <w:r w:rsidR="00F95CB0">
          <w:t>La</w:t>
        </w:r>
        <w:r w:rsidR="00F95CB0" w:rsidRPr="004A7E16">
          <w:t xml:space="preserve"> </w:t>
        </w:r>
      </w:ins>
      <w:r w:rsidRPr="004A7E16">
        <w:t xml:space="preserve">propuesta de extensión se basa principalmente en proveer a </w:t>
      </w:r>
      <w:proofErr w:type="spellStart"/>
      <w:r w:rsidRPr="004A7E16">
        <w:t>MoWebA</w:t>
      </w:r>
      <w:proofErr w:type="spellEnd"/>
      <w:r w:rsidRPr="004A7E16">
        <w:t xml:space="preserve"> de características enriquecidas a nivel de la </w:t>
      </w:r>
      <w:r w:rsidRPr="004A7E16">
        <w:lastRenderedPageBreak/>
        <w:t>interfaz de usuario, que le permitirán mantenerse vigente con respecto a las nuevas tendencias de las aplicaciones web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web RIA. Teniendo en cuenta las potenciales mejoras que pueden llevarse a cabo con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ins w:id="50" w:author="marcazal" w:date="2015-07-19T16:42:00Z">
        <w:r w:rsidR="00113D52">
          <w:t xml:space="preserve"> con extensiones RIA</w:t>
        </w:r>
      </w:ins>
      <w:r w:rsidRPr="004A7E16">
        <w:t xml:space="preserve"> </w:t>
      </w:r>
      <w:commentRangeStart w:id="51"/>
      <w:commentRangeStart w:id="52"/>
      <w:r w:rsidRPr="004A7E16">
        <w:t xml:space="preserve">con respecto a </w:t>
      </w:r>
      <w:del w:id="53" w:author="marcazal" w:date="2015-07-19T16:43:00Z">
        <w:r w:rsidRPr="004A7E16" w:rsidDel="00113D52">
          <w:delText>la propuesta de presentación</w:delText>
        </w:r>
      </w:del>
      <w:proofErr w:type="spellStart"/>
      <w:ins w:id="54" w:author="marcazal" w:date="2015-07-19T16:43:00Z">
        <w:r w:rsidR="00113D52">
          <w:t>MoWebA</w:t>
        </w:r>
      </w:ins>
      <w:proofErr w:type="spellEnd"/>
      <w:r w:rsidRPr="004A7E16">
        <w:t xml:space="preserve"> original.</w:t>
      </w:r>
      <w:commentRangeEnd w:id="51"/>
      <w:r w:rsidR="008E1ECC">
        <w:rPr>
          <w:rStyle w:val="Refdecomentario"/>
        </w:rPr>
        <w:commentReference w:id="51"/>
      </w:r>
      <w:commentRangeEnd w:id="52"/>
      <w:r w:rsidR="00113D52">
        <w:rPr>
          <w:rStyle w:val="Refdecomentario"/>
        </w:rPr>
        <w:commentReference w:id="52"/>
      </w:r>
    </w:p>
    <w:p w:rsidR="00B23877" w:rsidRDefault="00453A57" w:rsidP="00C5250A">
      <w:pPr>
        <w:rPr>
          <w:ins w:id="55" w:author="marcazal" w:date="2015-07-20T08:18:00Z"/>
        </w:rPr>
      </w:pPr>
      <w:r w:rsidRPr="004A7E16">
        <w:t xml:space="preserve">La </w:t>
      </w:r>
      <w:del w:id="56" w:author="marcazal" w:date="2015-07-19T18:31:00Z">
        <w:r w:rsidRPr="004A7E16" w:rsidDel="006D0440">
          <w:delText xml:space="preserve">meta principal de la presente </w:delText>
        </w:r>
      </w:del>
      <w:r w:rsidRPr="004A7E16">
        <w:t xml:space="preserve">ilustración </w:t>
      </w:r>
      <w:ins w:id="57" w:author="marcazal" w:date="2015-07-19T18:31:00Z">
        <w:r w:rsidR="006D0440">
          <w:t>busca</w:t>
        </w:r>
      </w:ins>
      <w:del w:id="58" w:author="marcazal" w:date="2015-07-19T18:31:00Z">
        <w:r w:rsidRPr="004A7E16" w:rsidDel="006D0440">
          <w:delText>es</w:delText>
        </w:r>
      </w:del>
      <w:r w:rsidRPr="004A7E16">
        <w:t xml:space="preserve"> obtener datos lo suficientemente reveladores</w:t>
      </w:r>
      <w:ins w:id="59" w:author="Vaio" w:date="2015-06-24T22:28:00Z">
        <w:r w:rsidR="008E1ECC">
          <w:t xml:space="preserve"> </w:t>
        </w:r>
      </w:ins>
      <w:r w:rsidRPr="004A7E16">
        <w:t>qu</w:t>
      </w:r>
      <w:r w:rsidR="008E1ECC">
        <w:t>e</w:t>
      </w:r>
      <w:r w:rsidRPr="004A7E16">
        <w:t xml:space="preserve"> permitan </w:t>
      </w:r>
      <w:commentRangeStart w:id="60"/>
      <w:del w:id="61" w:author="Iván López" w:date="2015-03-02T21:52:00Z">
        <w:r w:rsidRPr="004A7E16">
          <w:delText xml:space="preserve">afirmar </w:delText>
        </w:r>
      </w:del>
      <w:commentRangeEnd w:id="60"/>
      <w:r w:rsidRPr="004A7E16">
        <w:t xml:space="preserve">intuir </w:t>
      </w:r>
      <w:r w:rsidRPr="004A7E16">
        <w:rPr>
          <w:rStyle w:val="Refdecomentario"/>
          <w:sz w:val="22"/>
          <w:szCs w:val="22"/>
        </w:rPr>
        <w:commentReference w:id="60"/>
      </w:r>
      <w:r w:rsidRPr="004A7E16">
        <w:t>que la propuesta de extensión a nivel de la capa de presentación para el lado del cliente</w:t>
      </w:r>
      <w:del w:id="62" w:author="Vaio" w:date="2015-06-24T22:29:00Z">
        <w:r w:rsidRPr="004A7E16" w:rsidDel="008E1ECC">
          <w:delText>,</w:delText>
        </w:r>
      </w:del>
      <w:r w:rsidRPr="004A7E16">
        <w:t xml:space="preserve"> llevada a cabo a la metodología web </w:t>
      </w:r>
      <w:proofErr w:type="spellStart"/>
      <w:r w:rsidRPr="004A7E16">
        <w:t>MoWebA</w:t>
      </w:r>
      <w:proofErr w:type="spellEnd"/>
      <w:r w:rsidRPr="004A7E16">
        <w:t xml:space="preserve">, ofrece cobertura a algunas de las </w:t>
      </w:r>
      <w:commentRangeStart w:id="63"/>
      <w:r w:rsidRPr="004A7E16">
        <w:t xml:space="preserve">diversas </w:t>
      </w:r>
      <w:commentRangeStart w:id="64"/>
      <w:r w:rsidRPr="004A7E16">
        <w:t>características</w:t>
      </w:r>
      <w:commentRangeEnd w:id="64"/>
      <w:r w:rsidR="00B877EC">
        <w:rPr>
          <w:rStyle w:val="Refdecomentario"/>
        </w:rPr>
        <w:commentReference w:id="64"/>
      </w:r>
      <w:r w:rsidRPr="004A7E16">
        <w:t xml:space="preserve"> </w:t>
      </w:r>
      <w:commentRangeEnd w:id="63"/>
      <w:r w:rsidRPr="004A7E16">
        <w:rPr>
          <w:rStyle w:val="Refdecomentario"/>
          <w:sz w:val="22"/>
          <w:szCs w:val="22"/>
        </w:rPr>
        <w:commentReference w:id="63"/>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web que contiene en sus especificaciones funcionales características de las RIAS y resulta lo suficientemente expresiva para ilustrar la propuesta de extensión. </w:t>
      </w:r>
    </w:p>
    <w:p w:rsidR="00CF1818" w:rsidRPr="00CF1818" w:rsidRDefault="00330620" w:rsidP="00C5250A">
      <w:pPr>
        <w:rPr>
          <w:ins w:id="65" w:author="marcazal" w:date="2015-07-19T18:32:00Z"/>
          <w:b/>
          <w:rPrChange w:id="66" w:author="marcazal" w:date="2015-07-20T08:22:00Z">
            <w:rPr>
              <w:ins w:id="67" w:author="marcazal" w:date="2015-07-19T18:32:00Z"/>
            </w:rPr>
          </w:rPrChange>
        </w:rPr>
      </w:pPr>
      <w:ins w:id="68" w:author="marcazal" w:date="2015-07-20T08:18:00Z">
        <w:r w:rsidRPr="00330620">
          <w:rPr>
            <w:b/>
            <w:rPrChange w:id="69" w:author="marcazal" w:date="2015-07-20T08:22:00Z">
              <w:rPr/>
            </w:rPrChange>
          </w:rPr>
          <w:t>5.2.</w:t>
        </w:r>
      </w:ins>
      <w:ins w:id="70" w:author="marcazal" w:date="2015-07-20T08:22:00Z">
        <w:r w:rsidRPr="00330620">
          <w:rPr>
            <w:b/>
            <w:rPrChange w:id="71" w:author="marcazal" w:date="2015-07-20T08:22:00Z">
              <w:rPr/>
            </w:rPrChange>
          </w:rPr>
          <w:t>1.1</w:t>
        </w:r>
      </w:ins>
      <w:ins w:id="72" w:author="marcazal" w:date="2015-07-20T08:18:00Z">
        <w:r w:rsidRPr="00330620">
          <w:rPr>
            <w:b/>
            <w:rPrChange w:id="73" w:author="marcazal" w:date="2015-07-20T08:22:00Z">
              <w:rPr/>
            </w:rPrChange>
          </w:rPr>
          <w:t xml:space="preserve"> Objetivos espec</w:t>
        </w:r>
      </w:ins>
      <w:ins w:id="74" w:author="marcazal" w:date="2015-07-20T08:19:00Z">
        <w:r w:rsidRPr="00330620">
          <w:rPr>
            <w:b/>
            <w:rPrChange w:id="75" w:author="marcazal" w:date="2015-07-20T08:22:00Z">
              <w:rPr/>
            </w:rPrChange>
          </w:rPr>
          <w:t>íficos</w:t>
        </w:r>
      </w:ins>
    </w:p>
    <w:p w:rsidR="006D0440" w:rsidRPr="00C629E9" w:rsidRDefault="00CF1818" w:rsidP="00C629E9">
      <w:pPr>
        <w:pStyle w:val="Textocomentario"/>
        <w:spacing w:line="276" w:lineRule="auto"/>
        <w:rPr>
          <w:ins w:id="76" w:author="marcazal" w:date="2015-07-19T18:35:00Z"/>
          <w:sz w:val="22"/>
          <w:szCs w:val="22"/>
        </w:rPr>
      </w:pPr>
      <w:ins w:id="77" w:author="marcazal" w:date="2015-07-20T08:19:00Z">
        <w:r>
          <w:rPr>
            <w:sz w:val="22"/>
            <w:szCs w:val="22"/>
          </w:rPr>
          <w:t>C</w:t>
        </w:r>
      </w:ins>
      <w:ins w:id="78" w:author="marcazal" w:date="2015-07-19T18:35:00Z">
        <w:r w:rsidR="006D0440" w:rsidRPr="00C629E9">
          <w:rPr>
            <w:sz w:val="22"/>
            <w:szCs w:val="22"/>
          </w:rPr>
          <w:t xml:space="preserve">omparar </w:t>
        </w:r>
      </w:ins>
      <w:ins w:id="79" w:author="marcazal" w:date="2015-07-19T18:37:00Z">
        <w:r w:rsidR="006D0440" w:rsidRPr="00C629E9">
          <w:rPr>
            <w:sz w:val="22"/>
            <w:szCs w:val="22"/>
          </w:rPr>
          <w:t xml:space="preserve">a </w:t>
        </w:r>
        <w:proofErr w:type="spellStart"/>
        <w:r w:rsidR="006D0440" w:rsidRPr="00C629E9">
          <w:rPr>
            <w:sz w:val="22"/>
            <w:szCs w:val="22"/>
          </w:rPr>
          <w:t>M</w:t>
        </w:r>
      </w:ins>
      <w:ins w:id="80" w:author="marcazal" w:date="2015-07-19T18:35:00Z">
        <w:r w:rsidR="006D0440" w:rsidRPr="00C629E9">
          <w:rPr>
            <w:sz w:val="22"/>
            <w:szCs w:val="22"/>
          </w:rPr>
          <w:t>o</w:t>
        </w:r>
      </w:ins>
      <w:ins w:id="81" w:author="marcazal" w:date="2015-07-19T18:37:00Z">
        <w:r w:rsidR="006D0440" w:rsidRPr="00C629E9">
          <w:rPr>
            <w:sz w:val="22"/>
            <w:szCs w:val="22"/>
          </w:rPr>
          <w:t>W</w:t>
        </w:r>
      </w:ins>
      <w:ins w:id="82" w:author="marcazal" w:date="2015-07-19T18:35:00Z">
        <w:r w:rsidR="006D0440" w:rsidRPr="00C629E9">
          <w:rPr>
            <w:sz w:val="22"/>
            <w:szCs w:val="22"/>
          </w:rPr>
          <w:t>eb</w:t>
        </w:r>
      </w:ins>
      <w:ins w:id="83" w:author="marcazal" w:date="2015-07-19T18:37:00Z">
        <w:r w:rsidR="006D0440" w:rsidRPr="00C629E9">
          <w:rPr>
            <w:sz w:val="22"/>
            <w:szCs w:val="22"/>
          </w:rPr>
          <w:t>A</w:t>
        </w:r>
      </w:ins>
      <w:proofErr w:type="spellEnd"/>
      <w:ins w:id="84" w:author="marcazal" w:date="2015-07-19T18:35:00Z">
        <w:r w:rsidR="006D0440" w:rsidRPr="00C629E9">
          <w:rPr>
            <w:sz w:val="22"/>
            <w:szCs w:val="22"/>
          </w:rPr>
          <w:t xml:space="preserve"> original y </w:t>
        </w:r>
      </w:ins>
      <w:ins w:id="85" w:author="marcazal" w:date="2015-07-19T18:37:00Z">
        <w:r w:rsidR="006D0440" w:rsidRPr="00C629E9">
          <w:rPr>
            <w:sz w:val="22"/>
            <w:szCs w:val="22"/>
          </w:rPr>
          <w:t xml:space="preserve">a </w:t>
        </w:r>
        <w:proofErr w:type="spellStart"/>
        <w:r w:rsidR="006D0440" w:rsidRPr="00C629E9">
          <w:rPr>
            <w:sz w:val="22"/>
            <w:szCs w:val="22"/>
          </w:rPr>
          <w:t>M</w:t>
        </w:r>
      </w:ins>
      <w:ins w:id="86" w:author="marcazal" w:date="2015-07-19T18:35:00Z">
        <w:r w:rsidR="006D0440" w:rsidRPr="00C629E9">
          <w:rPr>
            <w:sz w:val="22"/>
            <w:szCs w:val="22"/>
          </w:rPr>
          <w:t>o</w:t>
        </w:r>
      </w:ins>
      <w:ins w:id="87" w:author="marcazal" w:date="2015-07-19T18:38:00Z">
        <w:r w:rsidR="006D0440" w:rsidRPr="00C629E9">
          <w:rPr>
            <w:sz w:val="22"/>
            <w:szCs w:val="22"/>
          </w:rPr>
          <w:t>W</w:t>
        </w:r>
      </w:ins>
      <w:ins w:id="88" w:author="marcazal" w:date="2015-07-19T18:35:00Z">
        <w:r w:rsidR="006D0440" w:rsidRPr="00C629E9">
          <w:rPr>
            <w:sz w:val="22"/>
            <w:szCs w:val="22"/>
          </w:rPr>
          <w:t>ebA</w:t>
        </w:r>
        <w:proofErr w:type="spellEnd"/>
        <w:r w:rsidR="006D0440" w:rsidRPr="00C629E9">
          <w:rPr>
            <w:sz w:val="22"/>
            <w:szCs w:val="22"/>
          </w:rPr>
          <w:t xml:space="preserve"> con </w:t>
        </w:r>
      </w:ins>
      <w:ins w:id="89" w:author="marcazal" w:date="2015-07-19T18:38:00Z">
        <w:r w:rsidR="006D0440" w:rsidRPr="00C629E9">
          <w:rPr>
            <w:sz w:val="22"/>
            <w:szCs w:val="22"/>
          </w:rPr>
          <w:t>extensiones RIA,</w:t>
        </w:r>
      </w:ins>
      <w:ins w:id="90" w:author="marcazal" w:date="2015-07-19T18:35:00Z">
        <w:r w:rsidR="006D0440" w:rsidRPr="00C629E9">
          <w:rPr>
            <w:sz w:val="22"/>
            <w:szCs w:val="22"/>
          </w:rPr>
          <w:t xml:space="preserve"> con respecto al tiempo de modelado y con respecto a la cantidad de generaciones que se deben hacer hasta obtener una interfaz final satisfactoria. </w:t>
        </w:r>
      </w:ins>
    </w:p>
    <w:p w:rsidR="006D0440" w:rsidRDefault="00CF1818" w:rsidP="00C629E9">
      <w:pPr>
        <w:pStyle w:val="Textocomentario"/>
        <w:spacing w:line="276" w:lineRule="auto"/>
        <w:rPr>
          <w:sz w:val="22"/>
          <w:szCs w:val="22"/>
        </w:rPr>
      </w:pPr>
      <w:ins w:id="91" w:author="marcazal" w:date="2015-07-20T08:19:00Z">
        <w:r>
          <w:rPr>
            <w:sz w:val="22"/>
            <w:szCs w:val="22"/>
          </w:rPr>
          <w:t>V</w:t>
        </w:r>
      </w:ins>
      <w:ins w:id="92" w:author="marcazal" w:date="2015-07-19T18:35:00Z">
        <w:r w:rsidR="008A7AD0" w:rsidRPr="00C629E9">
          <w:rPr>
            <w:sz w:val="22"/>
            <w:szCs w:val="22"/>
          </w:rPr>
          <w:t xml:space="preserve">erificar si </w:t>
        </w:r>
      </w:ins>
      <w:proofErr w:type="spellStart"/>
      <w:ins w:id="93" w:author="marcazal" w:date="2015-07-19T18:58:00Z">
        <w:r w:rsidR="008A7AD0" w:rsidRPr="00C629E9">
          <w:rPr>
            <w:sz w:val="22"/>
            <w:szCs w:val="22"/>
          </w:rPr>
          <w:t>M</w:t>
        </w:r>
      </w:ins>
      <w:ins w:id="94" w:author="marcazal" w:date="2015-07-19T18:35:00Z">
        <w:r w:rsidR="008A7AD0" w:rsidRPr="00C629E9">
          <w:rPr>
            <w:sz w:val="22"/>
            <w:szCs w:val="22"/>
          </w:rPr>
          <w:t>o</w:t>
        </w:r>
      </w:ins>
      <w:ins w:id="95" w:author="marcazal" w:date="2015-07-19T18:58:00Z">
        <w:r w:rsidR="008A7AD0" w:rsidRPr="00C629E9">
          <w:rPr>
            <w:sz w:val="22"/>
            <w:szCs w:val="22"/>
          </w:rPr>
          <w:t>W</w:t>
        </w:r>
      </w:ins>
      <w:ins w:id="96" w:author="marcazal" w:date="2015-07-19T18:35:00Z">
        <w:r w:rsidR="008A7AD0" w:rsidRPr="00C629E9">
          <w:rPr>
            <w:sz w:val="22"/>
            <w:szCs w:val="22"/>
          </w:rPr>
          <w:t>eb</w:t>
        </w:r>
      </w:ins>
      <w:ins w:id="97" w:author="marcazal" w:date="2015-07-19T18:58:00Z">
        <w:r w:rsidR="008A7AD0" w:rsidRPr="00C629E9">
          <w:rPr>
            <w:sz w:val="22"/>
            <w:szCs w:val="22"/>
          </w:rPr>
          <w:t>A</w:t>
        </w:r>
      </w:ins>
      <w:proofErr w:type="spellEnd"/>
      <w:ins w:id="98" w:author="marcazal" w:date="2015-07-19T18:35:00Z">
        <w:r w:rsidR="006D0440" w:rsidRPr="00C629E9">
          <w:rPr>
            <w:sz w:val="22"/>
            <w:szCs w:val="22"/>
          </w:rPr>
          <w:t xml:space="preserve"> con extensiones </w:t>
        </w:r>
      </w:ins>
      <w:ins w:id="99" w:author="marcazal" w:date="2015-07-19T18:58:00Z">
        <w:r w:rsidR="008A7AD0" w:rsidRPr="00C629E9">
          <w:rPr>
            <w:sz w:val="22"/>
            <w:szCs w:val="22"/>
          </w:rPr>
          <w:t xml:space="preserve"> RIA, </w:t>
        </w:r>
      </w:ins>
      <w:ins w:id="100" w:author="marcazal" w:date="2015-07-19T18:35:00Z">
        <w:r w:rsidR="008A7AD0" w:rsidRPr="00C629E9">
          <w:rPr>
            <w:sz w:val="22"/>
            <w:szCs w:val="22"/>
          </w:rPr>
          <w:t xml:space="preserve">ofrece ventajas sobre </w:t>
        </w:r>
      </w:ins>
      <w:proofErr w:type="spellStart"/>
      <w:ins w:id="101" w:author="marcazal" w:date="2015-07-19T18:59:00Z">
        <w:r w:rsidR="008A7AD0" w:rsidRPr="00C629E9">
          <w:rPr>
            <w:sz w:val="22"/>
            <w:szCs w:val="22"/>
          </w:rPr>
          <w:t>M</w:t>
        </w:r>
      </w:ins>
      <w:ins w:id="102" w:author="marcazal" w:date="2015-07-19T18:35:00Z">
        <w:r w:rsidR="008A7AD0" w:rsidRPr="00C629E9">
          <w:rPr>
            <w:sz w:val="22"/>
            <w:szCs w:val="22"/>
          </w:rPr>
          <w:t>o</w:t>
        </w:r>
      </w:ins>
      <w:ins w:id="103" w:author="marcazal" w:date="2015-07-19T18:59:00Z">
        <w:r w:rsidR="008A7AD0" w:rsidRPr="00C629E9">
          <w:rPr>
            <w:sz w:val="22"/>
            <w:szCs w:val="22"/>
          </w:rPr>
          <w:t>W</w:t>
        </w:r>
      </w:ins>
      <w:ins w:id="104" w:author="marcazal" w:date="2015-07-19T18:35:00Z">
        <w:r w:rsidR="008A7AD0" w:rsidRPr="00C629E9">
          <w:rPr>
            <w:sz w:val="22"/>
            <w:szCs w:val="22"/>
          </w:rPr>
          <w:t>eb</w:t>
        </w:r>
      </w:ins>
      <w:ins w:id="105" w:author="marcazal" w:date="2015-07-19T18:59:00Z">
        <w:r w:rsidR="008A7AD0" w:rsidRPr="00C629E9">
          <w:rPr>
            <w:sz w:val="22"/>
            <w:szCs w:val="22"/>
          </w:rPr>
          <w:t>A</w:t>
        </w:r>
      </w:ins>
      <w:proofErr w:type="spellEnd"/>
      <w:ins w:id="106" w:author="marcazal" w:date="2015-07-19T18:35:00Z">
        <w:r w:rsidR="006D0440" w:rsidRPr="00C629E9">
          <w:rPr>
            <w:sz w:val="22"/>
            <w:szCs w:val="22"/>
          </w:rPr>
          <w:t xml:space="preserve"> original con respecto a</w:t>
        </w:r>
      </w:ins>
      <w:ins w:id="107" w:author="marcazal" w:date="2015-07-20T08:20:00Z">
        <w:r>
          <w:rPr>
            <w:sz w:val="22"/>
            <w:szCs w:val="22"/>
          </w:rPr>
          <w:t xml:space="preserve"> las</w:t>
        </w:r>
      </w:ins>
      <w:ins w:id="108" w:author="marcazal" w:date="2015-07-19T18:35:00Z">
        <w:r w:rsidR="006D0440" w:rsidRPr="00C629E9">
          <w:rPr>
            <w:sz w:val="22"/>
            <w:szCs w:val="22"/>
          </w:rPr>
          <w:t xml:space="preserve"> presentaciones enriquecidas y con respecto a la lógica en el lado del cliente. </w:t>
        </w:r>
      </w:ins>
    </w:p>
    <w:p w:rsidR="00330620" w:rsidRDefault="00CF1818" w:rsidP="00330620">
      <w:pPr>
        <w:pStyle w:val="Textocomentario"/>
        <w:spacing w:line="276" w:lineRule="auto"/>
        <w:pPrChange w:id="109" w:author="marcazal" w:date="2015-07-20T08:21:00Z">
          <w:pPr/>
        </w:pPrChange>
      </w:pPr>
      <w:ins w:id="110" w:author="marcazal" w:date="2015-07-20T08:20:00Z">
        <w:r>
          <w:rPr>
            <w:sz w:val="22"/>
            <w:szCs w:val="22"/>
          </w:rPr>
          <w:t>A</w:t>
        </w:r>
      </w:ins>
      <w:ins w:id="111" w:author="marcazal" w:date="2015-07-20T08:18:00Z">
        <w:r>
          <w:rPr>
            <w:sz w:val="22"/>
            <w:szCs w:val="22"/>
          </w:rPr>
          <w:t xml:space="preserve">nalizar la cantidad de líneas de código generadas de manera automática a partir de los modelos PIM, tanto para </w:t>
        </w:r>
        <w:proofErr w:type="spellStart"/>
        <w:r>
          <w:rPr>
            <w:sz w:val="22"/>
            <w:szCs w:val="22"/>
          </w:rPr>
          <w:t>MoWebA</w:t>
        </w:r>
        <w:proofErr w:type="spellEnd"/>
        <w:r>
          <w:rPr>
            <w:sz w:val="22"/>
            <w:szCs w:val="22"/>
          </w:rPr>
          <w:t xml:space="preserve"> con extensiones RIA, como para </w:t>
        </w:r>
        <w:proofErr w:type="spellStart"/>
        <w:r>
          <w:rPr>
            <w:sz w:val="22"/>
            <w:szCs w:val="22"/>
          </w:rPr>
          <w:t>MoWebA</w:t>
        </w:r>
        <w:proofErr w:type="spellEnd"/>
        <w:r>
          <w:rPr>
            <w:sz w:val="22"/>
            <w:szCs w:val="22"/>
          </w:rPr>
          <w:t xml:space="preserve"> original</w:t>
        </w:r>
      </w:ins>
    </w:p>
    <w:p w:rsidR="00C5250A" w:rsidRPr="004A7E16" w:rsidRDefault="007C3C7E" w:rsidP="00C5250A">
      <w:pPr>
        <w:rPr>
          <w:b/>
        </w:rPr>
      </w:pPr>
      <w:r>
        <w:rPr>
          <w:b/>
        </w:rPr>
        <w:t>5</w:t>
      </w:r>
      <w:r w:rsidR="00DA30DB">
        <w:rPr>
          <w:b/>
        </w:rPr>
        <w:t>.</w:t>
      </w:r>
      <w:r>
        <w:rPr>
          <w:b/>
        </w:rPr>
        <w:t>2.</w:t>
      </w:r>
      <w:ins w:id="112" w:author="marcazal" w:date="2015-07-20T08:23:00Z">
        <w:r w:rsidR="00CF1818">
          <w:rPr>
            <w:b/>
          </w:rPr>
          <w:t>2</w:t>
        </w:r>
      </w:ins>
      <w:del w:id="113" w:author="marcazal" w:date="2015-07-20T08:23:00Z">
        <w:r w:rsidDel="00CF1818">
          <w:rPr>
            <w:b/>
          </w:rPr>
          <w:delText>3</w:delText>
        </w:r>
      </w:del>
      <w:r>
        <w:rPr>
          <w:b/>
        </w:rPr>
        <w:t xml:space="preserve"> </w:t>
      </w:r>
      <w:r w:rsidR="00453A57" w:rsidRPr="004A7E16">
        <w:rPr>
          <w:b/>
        </w:rPr>
        <w:t>El caso y las unidades de análisis</w:t>
      </w:r>
    </w:p>
    <w:p w:rsidR="003A5275" w:rsidRPr="004A7E16" w:rsidDel="00732E08" w:rsidRDefault="00453A57" w:rsidP="00C5250A">
      <w:pPr>
        <w:rPr>
          <w:del w:id="114" w:author="marcazal" w:date="2015-06-12T11:07:00Z"/>
        </w:rPr>
      </w:pPr>
      <w:commentRangeStart w:id="115"/>
      <w:del w:id="116" w:author="marcazal" w:date="2015-06-12T11:07:00Z">
        <w:r w:rsidRPr="004A7E16">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115"/>
        <w:r w:rsidRPr="004A7E16">
          <w:rPr>
            <w:rStyle w:val="Refdecomentario"/>
            <w:sz w:val="22"/>
            <w:szCs w:val="22"/>
          </w:rPr>
          <w:commentReference w:id="115"/>
        </w:r>
        <w:r w:rsidRPr="004A7E16">
          <w:delText>. Este tipo de caso de estudio se enmarca en el tipo de proyecto único (</w:delText>
        </w:r>
        <w:r w:rsidRPr="004A7E16">
          <w:rPr>
            <w:i/>
          </w:rPr>
          <w:delText>single project</w:delText>
        </w:r>
        <w:r w:rsidRPr="004A7E16">
          <w:delText xml:space="preserve">) o también conocido como proyecto hermano (sister project) según Klitchenan al all. </w:delText>
        </w:r>
      </w:del>
    </w:p>
    <w:p w:rsidR="004F5231" w:rsidRPr="004A7E16" w:rsidRDefault="00453A57" w:rsidP="00FF3697">
      <w:pPr>
        <w:rPr>
          <w:noProof/>
          <w:u w:val="single"/>
        </w:rPr>
      </w:pPr>
      <w:r w:rsidRPr="004A7E16">
        <w:rPr>
          <w:noProof/>
        </w:rPr>
        <w:lastRenderedPageBreak/>
        <w:t xml:space="preserve">El caso ilustrativo está basado en un sistema de </w:t>
      </w:r>
      <w:del w:id="117" w:author="marcazal" w:date="2015-07-20T08:24:00Z">
        <w:r w:rsidRPr="004A7E16" w:rsidDel="00CF1818">
          <w:rPr>
            <w:noProof/>
          </w:rPr>
          <w:delText xml:space="preserve"> </w:delText>
        </w:r>
      </w:del>
      <w:r w:rsidRPr="004A7E16">
        <w:rPr>
          <w:noProof/>
        </w:rPr>
        <w:t>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aplicaciones web, que fue elegido entre varias otras opciones</w:t>
      </w:r>
      <w:del w:id="118" w:author="Vaio" w:date="2015-06-24T22:45:00Z">
        <w:r w:rsidRPr="004A7E16" w:rsidDel="00E16DD8">
          <w:rPr>
            <w:noProof/>
          </w:rPr>
          <w:delText>,</w:delText>
        </w:r>
      </w:del>
      <w:r w:rsidRPr="004A7E16">
        <w:rPr>
          <w:noProof/>
        </w:rPr>
        <w:t xml:space="preserve"> </w:t>
      </w:r>
      <w:commentRangeStart w:id="119"/>
      <w:del w:id="120" w:author="marcazal" w:date="2015-06-12T11:07:00Z">
        <w:r w:rsidRPr="004A7E16">
          <w:rPr>
            <w:noProof/>
          </w:rPr>
          <w:delText xml:space="preserve">debido a su simpleza </w:delText>
        </w:r>
        <w:commentRangeEnd w:id="119"/>
        <w:r w:rsidRPr="004A7E16">
          <w:rPr>
            <w:rStyle w:val="Refdecomentario"/>
            <w:sz w:val="22"/>
            <w:szCs w:val="22"/>
          </w:rPr>
          <w:commentReference w:id="119"/>
        </w:r>
      </w:del>
      <w:del w:id="121" w:author="marcazal" w:date="2015-06-12T12:40:00Z">
        <w:r w:rsidRPr="004A7E16">
          <w:rPr>
            <w:noProof/>
          </w:rPr>
          <w:delText>y</w:delText>
        </w:r>
      </w:del>
      <w:r w:rsidRPr="004A7E16">
        <w:rPr>
          <w:noProof/>
        </w:rPr>
        <w:t>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300951"/>
            <wp:effectExtent l="19050" t="0" r="1906"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stretch>
                      <a:fillRect/>
                    </a:stretch>
                  </pic:blipFill>
                  <pic:spPr>
                    <a:xfrm>
                      <a:off x="0" y="0"/>
                      <a:ext cx="3712844" cy="3300951"/>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122" w:name="_Ref425144672"/>
      <w:r w:rsidRPr="004A7E16">
        <w:rPr>
          <w:color w:val="000000" w:themeColor="text1"/>
          <w:szCs w:val="22"/>
        </w:rPr>
        <w:t xml:space="preserve">Figura </w:t>
      </w:r>
      <w:r w:rsidR="00330620" w:rsidRPr="004A7E16">
        <w:rPr>
          <w:color w:val="000000" w:themeColor="text1"/>
          <w:szCs w:val="22"/>
        </w:rPr>
        <w:fldChar w:fldCharType="begin"/>
      </w:r>
      <w:r w:rsidRPr="004A7E16">
        <w:rPr>
          <w:color w:val="000000" w:themeColor="text1"/>
          <w:szCs w:val="22"/>
        </w:rPr>
        <w:instrText xml:space="preserve"> SEQ Figura \* ARABIC </w:instrText>
      </w:r>
      <w:r w:rsidR="00330620" w:rsidRPr="004A7E16">
        <w:rPr>
          <w:color w:val="000000" w:themeColor="text1"/>
          <w:szCs w:val="22"/>
        </w:rPr>
        <w:fldChar w:fldCharType="separate"/>
      </w:r>
      <w:r w:rsidRPr="004A7E16">
        <w:rPr>
          <w:noProof/>
          <w:color w:val="000000" w:themeColor="text1"/>
          <w:szCs w:val="22"/>
        </w:rPr>
        <w:t>1</w:t>
      </w:r>
      <w:r w:rsidR="00330620" w:rsidRPr="004A7E16">
        <w:rPr>
          <w:color w:val="000000" w:themeColor="text1"/>
          <w:szCs w:val="22"/>
        </w:rPr>
        <w:fldChar w:fldCharType="end"/>
      </w:r>
      <w:bookmarkEnd w:id="122"/>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del w:id="123" w:author="marcazal" w:date="2015-07-20T08:31:00Z">
        <w:r w:rsidR="00E16DD8" w:rsidRPr="004A7E16" w:rsidDel="00704E8D">
          <w:delText>sin extensiones RIA</w:delText>
        </w:r>
      </w:del>
      <w:ins w:id="124" w:author="marcazal" w:date="2015-07-20T08:31:00Z">
        <w:r w:rsidR="00704E8D">
          <w:t>original</w:t>
        </w:r>
      </w:ins>
      <w:r w:rsidR="00E16DD8">
        <w:t xml:space="preserve"> </w:t>
      </w:r>
      <w:r w:rsidRPr="004A7E16">
        <w:t>(</w:t>
      </w:r>
      <w:r w:rsidR="00B23877">
        <w:rPr>
          <w:i/>
        </w:rPr>
        <w:t>método</w:t>
      </w:r>
      <w:r w:rsidRPr="004A7E16">
        <w:rPr>
          <w:i/>
        </w:rPr>
        <w:t xml:space="preserve"> A</w:t>
      </w:r>
      <w:r w:rsidRPr="004A7E16">
        <w:t>)</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Pr="004A7E16">
        <w:t xml:space="preserve"> (</w:t>
      </w:r>
      <w:r w:rsidR="00A06CBE">
        <w:rPr>
          <w:i/>
        </w:rPr>
        <w:t>método</w:t>
      </w:r>
      <w:r w:rsidRPr="004A7E16">
        <w:rPr>
          <w:i/>
        </w:rPr>
        <w:t xml:space="preserve"> B</w:t>
      </w:r>
      <w:r w:rsidRPr="004A7E16">
        <w:t>)</w:t>
      </w:r>
      <w:r w:rsidR="00E16DD8">
        <w:t xml:space="preserve">. </w:t>
      </w:r>
      <w:r w:rsidRPr="004A7E16">
        <w:t>Por lo tanto</w:t>
      </w:r>
      <w:r w:rsidR="00E16DD8">
        <w:t>,</w:t>
      </w:r>
      <w:r w:rsidRPr="004A7E16">
        <w:t xml:space="preserve"> se trata 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125" w:author="marcazal" w:date="2015-07-20T08:35:00Z">
        <w:r w:rsidR="00330620">
          <w:fldChar w:fldCharType="begin"/>
        </w:r>
        <w:r w:rsidR="00704E8D">
          <w:instrText xml:space="preserve"> REF _Ref425144672 \h </w:instrText>
        </w:r>
      </w:ins>
      <w:r w:rsidR="00330620">
        <w:fldChar w:fldCharType="separate"/>
      </w:r>
      <w:ins w:id="126" w:author="marcazal" w:date="2015-07-20T08:35:00Z">
        <w:r w:rsidR="00704E8D" w:rsidRPr="004A7E16">
          <w:rPr>
            <w:color w:val="000000" w:themeColor="text1"/>
          </w:rPr>
          <w:t xml:space="preserve">Figura </w:t>
        </w:r>
        <w:r w:rsidR="00704E8D" w:rsidRPr="004A7E16">
          <w:rPr>
            <w:noProof/>
            <w:color w:val="000000" w:themeColor="text1"/>
          </w:rPr>
          <w:t>1</w:t>
        </w:r>
        <w:r w:rsidR="00330620">
          <w:fldChar w:fldCharType="end"/>
        </w:r>
      </w:ins>
      <w:r w:rsidRPr="004A7E16">
        <w:t>.</w:t>
      </w:r>
    </w:p>
    <w:p w:rsidR="00A26CD0" w:rsidRDefault="00453A57">
      <w:pPr>
        <w:rPr>
          <w:del w:id="127" w:author="marcazal" w:date="2015-04-28T22:39:00Z"/>
          <w:rFonts w:ascii="Calibri" w:hAnsi="Calibri" w:cs="Calibri"/>
        </w:rPr>
      </w:pPr>
      <w:commentRangeStart w:id="128"/>
      <w:r w:rsidRPr="004A7E16">
        <w:t>A continuación se presenta</w:t>
      </w:r>
      <w:ins w:id="129" w:author="marcazal" w:date="2015-06-12T14:08:00Z">
        <w:r w:rsidRPr="004A7E16">
          <w:t xml:space="preserve"> </w:t>
        </w:r>
      </w:ins>
      <w:del w:id="130" w:author="marcazal" w:date="2015-06-12T14:12:00Z">
        <w:r w:rsidRPr="004A7E16">
          <w:delText xml:space="preserve"> </w:delText>
        </w:r>
      </w:del>
      <w:r w:rsidRPr="004A7E16">
        <w:t>la descripción del sistema</w:t>
      </w:r>
      <w:ins w:id="131"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132" w:author="marcazal" w:date="2015-04-28T22:37:00Z">
        <w:r w:rsidRPr="004A7E16">
          <w:t xml:space="preserve"> una</w:t>
        </w:r>
      </w:ins>
      <w:ins w:id="133" w:author="marcazal" w:date="2015-04-28T22:36:00Z">
        <w:r w:rsidRPr="004A7E16">
          <w:t xml:space="preserve"> manera general</w:t>
        </w:r>
      </w:ins>
      <w:ins w:id="134" w:author="marcazal" w:date="2015-04-28T22:38:00Z">
        <w:r w:rsidRPr="004A7E16">
          <w:t xml:space="preserve">, </w:t>
        </w:r>
      </w:ins>
      <w:r w:rsidR="005E217F">
        <w:t>es decir, se describen</w:t>
      </w:r>
      <w:r w:rsidRPr="004A7E16">
        <w:t xml:space="preserve"> </w:t>
      </w:r>
      <w:r w:rsidR="005E217F">
        <w:t>los requerimientos funcionales</w:t>
      </w:r>
      <w:ins w:id="135" w:author="marcazal" w:date="2015-04-28T22:38:00Z">
        <w:r w:rsidRPr="004A7E16">
          <w:t xml:space="preserve"> que deben contemplar ambas unidades de an</w:t>
        </w:r>
      </w:ins>
      <w:ins w:id="136" w:author="marcazal" w:date="2015-04-28T22:39:00Z">
        <w:r w:rsidRPr="004A7E16">
          <w:t>álisis</w:t>
        </w:r>
      </w:ins>
      <w:ins w:id="137" w:author="marcazal" w:date="2015-06-12T19:38:00Z">
        <w:r w:rsidR="007C3C7E">
          <w:t xml:space="preserve">. </w:t>
        </w:r>
      </w:ins>
      <w:ins w:id="138" w:author="marcazal" w:date="2015-06-17T01:10:00Z">
        <w:r w:rsidR="00811FC7">
          <w:t xml:space="preserve">Seguidamente, se agregan al </w:t>
        </w:r>
        <w:proofErr w:type="spellStart"/>
        <w:r w:rsidR="00811FC7" w:rsidRPr="004A7E16">
          <w:rPr>
            <w:i/>
          </w:rPr>
          <w:t>Person</w:t>
        </w:r>
        <w:proofErr w:type="spellEnd"/>
        <w:r w:rsidR="00811FC7" w:rsidRPr="004A7E16">
          <w:rPr>
            <w:i/>
          </w:rPr>
          <w:t xml:space="preserve"> Manager</w:t>
        </w:r>
      </w:ins>
      <w:ins w:id="139" w:author="marcazal" w:date="2015-06-17T01:11:00Z">
        <w:r w:rsidR="00811FC7">
          <w:t xml:space="preserve"> algunos requerimientos adicionales, que son precisamente, requerimientos RIA. </w:t>
        </w:r>
      </w:ins>
      <w:ins w:id="140" w:author="marcazal" w:date="2015-06-12T19:38:00Z">
        <w:r w:rsidR="007C3C7E">
          <w:t>Las unidades de an</w:t>
        </w:r>
      </w:ins>
      <w:ins w:id="141" w:author="marcazal" w:date="2015-06-12T19:39:00Z">
        <w:r w:rsidR="007C3C7E">
          <w:t xml:space="preserve">álisis representan </w:t>
        </w:r>
      </w:ins>
      <w:ins w:id="142" w:author="marcazal" w:date="2015-06-12T19:40:00Z">
        <w:r w:rsidR="00811FC7">
          <w:t>a</w:t>
        </w:r>
      </w:ins>
      <w:ins w:id="143" w:author="marcazal" w:date="2015-06-17T01:17:00Z">
        <w:r w:rsidR="00811FC7">
          <w:t xml:space="preserve"> los</w:t>
        </w:r>
      </w:ins>
      <w:ins w:id="144" w:author="marcazal" w:date="2015-06-12T19:40:00Z">
        <w:r w:rsidR="00811FC7">
          <w:t xml:space="preserve"> dos</w:t>
        </w:r>
      </w:ins>
      <w:ins w:id="145" w:author="marcazal" w:date="2015-06-12T19:39:00Z">
        <w:r w:rsidR="007C3C7E">
          <w:t xml:space="preserve"> </w:t>
        </w:r>
      </w:ins>
      <w:ins w:id="146" w:author="marcazal" w:date="2015-06-17T00:22:00Z">
        <w:r w:rsidR="006503B9">
          <w:t>métodos</w:t>
        </w:r>
      </w:ins>
      <w:ins w:id="147" w:author="marcazal" w:date="2015-06-12T19:39:00Z">
        <w:r w:rsidR="0010104C">
          <w:t xml:space="preserve"> implementados con </w:t>
        </w:r>
        <w:proofErr w:type="spellStart"/>
        <w:r w:rsidR="0010104C">
          <w:t>MoWebA</w:t>
        </w:r>
        <w:proofErr w:type="spellEnd"/>
        <w:r w:rsidR="0010104C">
          <w:t xml:space="preserve"> (A y B) que servir</w:t>
        </w:r>
      </w:ins>
      <w:ins w:id="148" w:author="marcazal" w:date="2015-06-12T19:41:00Z">
        <w:r w:rsidR="0010104C">
          <w:t xml:space="preserve">án para obtener respuestas a las preguntas de investigación que </w:t>
        </w:r>
      </w:ins>
      <w:ins w:id="149" w:author="marcazal" w:date="2015-06-12T19:42:00Z">
        <w:r w:rsidR="0010104C">
          <w:t xml:space="preserve">se </w:t>
        </w:r>
      </w:ins>
      <w:ins w:id="150" w:author="marcazal" w:date="2015-06-12T19:41:00Z">
        <w:r w:rsidR="0010104C">
          <w:t>presentar</w:t>
        </w:r>
      </w:ins>
      <w:r w:rsidR="005E217F">
        <w:t>á</w:t>
      </w:r>
      <w:r w:rsidR="0010104C">
        <w:t>n en la siguiente sección.</w:t>
      </w:r>
      <w:r w:rsidR="007C3C7E">
        <w:t xml:space="preserve"> </w:t>
      </w:r>
      <w:commentRangeEnd w:id="128"/>
      <w:r w:rsidR="00F6733F">
        <w:rPr>
          <w:rStyle w:val="Refdecomentario"/>
        </w:rPr>
        <w:commentReference w:id="128"/>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51" w:name="BIB_sv2008"/>
      <w:bookmarkStart w:id="152" w:name="B4B_sv2008"/>
      <w:r w:rsidRPr="004A7E16">
        <w:rPr>
          <w:rFonts w:ascii="Calibri" w:hAnsi="Calibri" w:cs="Calibri"/>
        </w:rPr>
        <w:t>[</w:t>
      </w:r>
      <w:bookmarkEnd w:id="151"/>
      <w:bookmarkEnd w:id="152"/>
      <w:r w:rsidR="00330620" w:rsidRPr="004A7E16">
        <w:rPr>
          <w:rFonts w:ascii="Calibri" w:hAnsi="Calibri" w:cs="Calibri"/>
        </w:rPr>
        <w:fldChar w:fldCharType="begin"/>
      </w:r>
      <w:r w:rsidRPr="004A7E16">
        <w:rPr>
          <w:rFonts w:ascii="Calibri" w:hAnsi="Calibri" w:cs="Calibri"/>
        </w:rPr>
        <w:instrText xml:space="preserve"> REF BIB_sv2008 \* MERGEFORMAT </w:instrText>
      </w:r>
      <w:r w:rsidR="00330620" w:rsidRPr="004A7E16">
        <w:rPr>
          <w:rFonts w:ascii="Calibri" w:hAnsi="Calibri" w:cs="Calibri"/>
        </w:rPr>
        <w:fldChar w:fldCharType="separate"/>
      </w:r>
      <w:r w:rsidRPr="004A7E16">
        <w:rPr>
          <w:rFonts w:ascii="Calibri" w:hAnsi="Calibri" w:cs="Calibri"/>
        </w:rPr>
        <w:t>&lt;sv2008&gt;</w:t>
      </w:r>
      <w:r w:rsidR="00330620" w:rsidRPr="004A7E16">
        <w:rPr>
          <w:rFonts w:ascii="Calibri" w:hAnsi="Calibri" w:cs="Calibri"/>
        </w:rPr>
        <w:fldChar w:fldCharType="end"/>
      </w:r>
      <w:r w:rsidRPr="004A7E16">
        <w:rPr>
          <w:rFonts w:ascii="Calibri" w:hAnsi="Calibri" w:cs="Calibri"/>
        </w:rPr>
        <w:t>]</w:t>
      </w:r>
      <w:ins w:id="153" w:author="marcazal" w:date="2015-09-13T01:32:00Z">
        <w:r w:rsidR="001B277F">
          <w:rPr>
            <w:rFonts w:ascii="Calibri" w:hAnsi="Calibri" w:cs="Calibri"/>
          </w:rPr>
          <w:t>.</w:t>
        </w:r>
      </w:ins>
    </w:p>
    <w:p w:rsidR="00777CA7" w:rsidRPr="004A7E16" w:rsidRDefault="005E217F" w:rsidP="009B5F91">
      <w:del w:id="154" w:author="marcazal" w:date="2015-09-13T01:32:00Z">
        <w:r w:rsidDel="001B277F">
          <w:delText>.</w:delText>
        </w:r>
      </w:del>
      <w:r>
        <w:t xml:space="preserve"> </w:t>
      </w:r>
    </w:p>
    <w:p w:rsidR="0027682F" w:rsidRPr="001B6FC7" w:rsidDel="00B2158E" w:rsidRDefault="00330620" w:rsidP="004A7E16">
      <w:pPr>
        <w:rPr>
          <w:del w:id="155" w:author="marcazal" w:date="2015-09-13T18:00:00Z"/>
          <w:u w:val="single"/>
        </w:rPr>
      </w:pPr>
      <w:commentRangeStart w:id="156"/>
      <w:commentRangeStart w:id="157"/>
      <w:del w:id="158" w:author="marcazal" w:date="2015-09-13T18:00:00Z">
        <w:r w:rsidRPr="00330620" w:rsidDel="00B2158E">
          <w:rPr>
            <w:u w:val="single"/>
          </w:rPr>
          <w:delText>Sistema de administración de personas(Person Manager)</w:delText>
        </w:r>
        <w:commentRangeEnd w:id="156"/>
        <w:r w:rsidR="000B197A" w:rsidRPr="001B6FC7" w:rsidDel="00B2158E">
          <w:rPr>
            <w:rStyle w:val="Refdecomentario"/>
          </w:rPr>
          <w:commentReference w:id="156"/>
        </w:r>
        <w:commentRangeEnd w:id="157"/>
        <w:r w:rsidR="00A570A9" w:rsidDel="00B2158E">
          <w:rPr>
            <w:rStyle w:val="Refdecomentario"/>
          </w:rPr>
          <w:commentReference w:id="157"/>
        </w:r>
      </w:del>
    </w:p>
    <w:p w:rsidR="0046451B" w:rsidRPr="001B6FC7" w:rsidDel="00B2158E" w:rsidRDefault="00330620" w:rsidP="0046451B">
      <w:pPr>
        <w:rPr>
          <w:del w:id="159" w:author="marcazal" w:date="2015-09-13T18:00:00Z"/>
        </w:rPr>
      </w:pPr>
      <w:del w:id="160" w:author="marcazal" w:date="2015-09-13T18:00:00Z">
        <w:r w:rsidRPr="00330620" w:rsidDel="00B2158E">
          <w:delText xml:space="preserve">Person Manager es una aplicación </w:delText>
        </w:r>
      </w:del>
      <w:del w:id="161" w:author="marcazal" w:date="2015-09-13T01:07:00Z">
        <w:r w:rsidRPr="00330620" w:rsidDel="005D188B">
          <w:delText xml:space="preserve"> </w:delText>
        </w:r>
      </w:del>
      <w:del w:id="162" w:author="marcazal" w:date="2015-09-13T18:00:00Z">
        <w:r w:rsidRPr="00330620" w:rsidDel="00B2158E">
          <w:delText xml:space="preserve">que contiene funciones de creación, listado y borrado de registros correspondiente a personas. La aplicación cuenta con las siguientes </w:delText>
        </w:r>
        <w:commentRangeStart w:id="163"/>
        <w:r w:rsidRPr="00330620" w:rsidDel="00B2158E">
          <w:delText>vistas</w:delText>
        </w:r>
        <w:commentRangeEnd w:id="163"/>
        <w:r w:rsidR="00DD439E" w:rsidRPr="001B6FC7" w:rsidDel="00B2158E">
          <w:rPr>
            <w:rStyle w:val="Refdecomentario"/>
          </w:rPr>
          <w:commentReference w:id="163"/>
        </w:r>
        <w:r w:rsidRPr="00330620" w:rsidDel="00B2158E">
          <w:delText>:</w:delText>
        </w:r>
      </w:del>
    </w:p>
    <w:p w:rsidR="0046451B" w:rsidRPr="001B6FC7" w:rsidDel="00B2158E" w:rsidRDefault="00330620" w:rsidP="0046451B">
      <w:pPr>
        <w:rPr>
          <w:del w:id="164" w:author="marcazal" w:date="2015-09-13T18:00:00Z"/>
        </w:rPr>
      </w:pPr>
      <w:del w:id="165" w:author="marcazal" w:date="2015-09-13T18:00:00Z">
        <w:r w:rsidRPr="00330620" w:rsidDel="00B2158E">
          <w:rPr>
            <w:b/>
          </w:rPr>
          <w:lastRenderedPageBreak/>
          <w:delText>Agregar Persona (</w:delText>
        </w:r>
        <w:r w:rsidRPr="00B00D4F" w:rsidDel="00B2158E">
          <w:rPr>
            <w:b/>
            <w:i/>
          </w:rPr>
          <w:delText>Add</w:delText>
        </w:r>
        <w:r w:rsidRPr="00330620" w:rsidDel="00B2158E">
          <w:rPr>
            <w:b/>
          </w:rPr>
          <w:delText>):</w:delText>
        </w:r>
        <w:r w:rsidRPr="00330620" w:rsidDel="00B2158E">
          <w:delText xml:space="preserve"> es una vista utilizada para capturar suficiente información acerca de una persona para posteriormente agregarla a una base de datos. En la vista</w:delText>
        </w:r>
      </w:del>
      <w:ins w:id="166" w:author="Iván López" w:date="2015-03-02T03:39:00Z">
        <w:del w:id="167" w:author="marcazal" w:date="2015-09-13T18:00:00Z">
          <w:r w:rsidRPr="00330620" w:rsidDel="00B2158E">
            <w:delText>,</w:delText>
          </w:r>
        </w:del>
      </w:ins>
      <w:del w:id="168" w:author="marcazal" w:date="2015-09-13T18:00:00Z">
        <w:r w:rsidRPr="00330620" w:rsidDel="00B2158E">
          <w:delText xml:space="preserve"> la información detallada de una persona es ingresada por medio de un formulario. Al presionar el botón enviar, los datos ingresados se insertan en una base de datos. </w:delText>
        </w:r>
        <w:bookmarkStart w:id="169" w:name="_GoBack"/>
        <w:commentRangeStart w:id="170"/>
        <w:commentRangeStart w:id="171"/>
        <w:r w:rsidRPr="00330620" w:rsidDel="00B2158E">
          <w:delText xml:space="preserve">La vista Agregar Persona </w:delText>
        </w:r>
        <w:r w:rsidR="00361113" w:rsidDel="00B2158E">
          <w:delText>debe permitir</w:delText>
        </w:r>
        <w:r w:rsidR="00AF7318" w:rsidDel="00B2158E">
          <w:delText xml:space="preserve"> ingresar</w:delText>
        </w:r>
        <w:r w:rsidRPr="00330620" w:rsidDel="00B2158E">
          <w:delText xml:space="preserve"> los campos;  nombre, apellido, fecha de nacimiento, país de origen,  email, usuario, clave, confirmación de clave; también  y verifi datos correctos</w:delText>
        </w:r>
      </w:del>
      <w:del w:id="172" w:author="marcazal" w:date="2015-09-13T01:17:00Z">
        <w:r w:rsidRPr="00330620" w:rsidDel="005D188B">
          <w:delText xml:space="preserve"> (checkbox)</w:delText>
        </w:r>
      </w:del>
      <w:del w:id="173" w:author="marcazal" w:date="2015-09-13T18:00:00Z">
        <w:r w:rsidRPr="00330620" w:rsidDel="00B2158E">
          <w:delText xml:space="preserve">. </w:delText>
        </w:r>
        <w:commentRangeEnd w:id="170"/>
        <w:r w:rsidR="00873504" w:rsidRPr="001B6FC7" w:rsidDel="00B2158E">
          <w:rPr>
            <w:rStyle w:val="Refdecomentario"/>
          </w:rPr>
          <w:commentReference w:id="170"/>
        </w:r>
        <w:bookmarkEnd w:id="169"/>
        <w:commentRangeEnd w:id="171"/>
        <w:r w:rsidR="00B00D4F" w:rsidDel="00B2158E">
          <w:rPr>
            <w:rStyle w:val="Refdecomentario"/>
          </w:rPr>
          <w:commentReference w:id="171"/>
        </w:r>
      </w:del>
    </w:p>
    <w:p w:rsidR="0064350B" w:rsidRPr="001B6FC7" w:rsidDel="00B2158E" w:rsidRDefault="00330620" w:rsidP="0046451B">
      <w:pPr>
        <w:rPr>
          <w:del w:id="174" w:author="marcazal" w:date="2015-09-13T18:00:00Z"/>
        </w:rPr>
      </w:pPr>
      <w:del w:id="175" w:author="marcazal" w:date="2015-09-13T18:00:00Z">
        <w:r w:rsidRPr="00330620" w:rsidDel="00B2158E">
          <w:rPr>
            <w:b/>
          </w:rPr>
          <w:delText>Listar Personas (</w:delText>
        </w:r>
        <w:r w:rsidRPr="00B00D4F" w:rsidDel="00B2158E">
          <w:rPr>
            <w:b/>
            <w:i/>
          </w:rPr>
          <w:delText>List</w:delText>
        </w:r>
        <w:r w:rsidRPr="00330620" w:rsidDel="00B2158E">
          <w:rPr>
            <w:b/>
          </w:rPr>
          <w:delText>):</w:delText>
        </w:r>
        <w:r w:rsidRPr="00330620" w:rsidDel="00B2158E">
          <w:delText xml:space="preserve"> Consiste en una vista en la cual es posible desplegar todos los datos correspondientes a las personas existentes en la base de datos en una tabla. La tabla contiene una columna por cada campo de información que ha sido completado por un usuario en la vista Agregar Persona.</w:delText>
        </w:r>
      </w:del>
    </w:p>
    <w:p w:rsidR="00970C70" w:rsidRPr="001B6FC7" w:rsidDel="00B2158E" w:rsidRDefault="00330620" w:rsidP="0046451B">
      <w:pPr>
        <w:rPr>
          <w:del w:id="176" w:author="marcazal" w:date="2015-09-13T18:00:00Z"/>
        </w:rPr>
      </w:pPr>
      <w:del w:id="177" w:author="marcazal" w:date="2015-09-13T18:00:00Z">
        <w:r w:rsidRPr="00330620" w:rsidDel="00B2158E">
          <w:rPr>
            <w:b/>
          </w:rPr>
          <w:delText>BorrarPersona</w:delText>
        </w:r>
      </w:del>
      <w:del w:id="178" w:author="marcazal" w:date="2015-09-13T11:45:00Z">
        <w:r w:rsidRPr="00330620" w:rsidDel="00BE00DE">
          <w:rPr>
            <w:b/>
          </w:rPr>
          <w:delText>s</w:delText>
        </w:r>
      </w:del>
      <w:del w:id="179" w:author="marcazal" w:date="2015-09-13T18:00:00Z">
        <w:r w:rsidRPr="00330620" w:rsidDel="00B2158E">
          <w:rPr>
            <w:b/>
          </w:rPr>
          <w:delText xml:space="preserve"> (</w:delText>
        </w:r>
        <w:r w:rsidRPr="00B00D4F" w:rsidDel="00B2158E">
          <w:rPr>
            <w:b/>
            <w:i/>
          </w:rPr>
          <w:delText>Remove</w:delText>
        </w:r>
        <w:r w:rsidRPr="00330620" w:rsidDel="00B2158E">
          <w:rPr>
            <w:b/>
          </w:rPr>
          <w:delText>):</w:delText>
        </w:r>
        <w:r w:rsidRPr="00330620" w:rsidDel="00B2158E">
          <w:delText xml:space="preserve"> se trata de una</w:delText>
        </w:r>
      </w:del>
      <w:del w:id="180" w:author="marcazal" w:date="2015-06-12T15:26:00Z">
        <w:r w:rsidRPr="00330620">
          <w:delText xml:space="preserve"> </w:delText>
        </w:r>
      </w:del>
      <w:del w:id="181" w:author="marcazal" w:date="2015-09-13T18:00:00Z">
        <w:r w:rsidRPr="00330620" w:rsidDel="00B2158E">
          <w:delText>vista para borrar a una persona de la base de datos. En un formulario, el id de la person</w:delText>
        </w:r>
        <w:r w:rsidR="00DC2FCE" w:rsidDel="00B2158E">
          <w:delText>a</w:delText>
        </w:r>
        <w:r w:rsidRPr="00330620" w:rsidDel="00B2158E">
          <w:delText xml:space="preserve"> a borrar es ingresado</w:delText>
        </w:r>
      </w:del>
      <w:commentRangeStart w:id="182"/>
      <w:commentRangeStart w:id="183"/>
      <w:del w:id="184" w:author="marcazal" w:date="2015-07-20T22:57:00Z">
        <w:r w:rsidRPr="00330620">
          <w:delText xml:space="preserve">cuadro de texto </w:delText>
        </w:r>
      </w:del>
      <w:commentRangeEnd w:id="182"/>
      <w:del w:id="185" w:author="marcazal" w:date="2015-09-13T18:00:00Z">
        <w:r w:rsidR="00873504" w:rsidRPr="001B6FC7" w:rsidDel="00B2158E">
          <w:rPr>
            <w:rStyle w:val="Refdecomentario"/>
          </w:rPr>
          <w:commentReference w:id="182"/>
        </w:r>
        <w:commentRangeEnd w:id="183"/>
        <w:r w:rsidR="00B00D4F" w:rsidDel="00B2158E">
          <w:rPr>
            <w:rStyle w:val="Refdecomentario"/>
          </w:rPr>
          <w:commentReference w:id="183"/>
        </w:r>
        <w:r w:rsidRPr="00330620" w:rsidDel="00B2158E">
          <w:delText>.Al presionar el botón eliminar, el registro de la persona con el id especificado es eliminada de la base de datos y por ende desaparece de la vista Listar</w:delText>
        </w:r>
        <w:r w:rsidR="005D188B" w:rsidDel="00B2158E">
          <w:delText xml:space="preserve"> Personas</w:delText>
        </w:r>
        <w:r w:rsidRPr="00330620" w:rsidDel="00B2158E">
          <w:delText>.</w:delText>
        </w:r>
        <w:r w:rsidR="00D55892" w:rsidRPr="001B6FC7" w:rsidDel="00B2158E">
          <w:delText xml:space="preserve">                                                   </w:delText>
        </w:r>
      </w:del>
    </w:p>
    <w:p w:rsidR="00D84939" w:rsidRPr="001B6FC7" w:rsidDel="00B2158E" w:rsidRDefault="00330620" w:rsidP="0046451B">
      <w:pPr>
        <w:rPr>
          <w:del w:id="186" w:author="marcazal" w:date="2015-09-13T18:00:00Z"/>
        </w:rPr>
      </w:pPr>
      <w:commentRangeStart w:id="187"/>
      <w:del w:id="188" w:author="marcazal" w:date="2015-09-13T18:00:00Z">
        <w:r w:rsidRPr="00330620" w:rsidDel="00B2158E">
          <w:delText xml:space="preserve">Adicionalmente a la definición común del </w:delText>
        </w:r>
        <w:r w:rsidRPr="00B00D4F" w:rsidDel="00B2158E">
          <w:rPr>
            <w:i/>
          </w:rPr>
          <w:delText>Person Manager</w:delText>
        </w:r>
        <w:r w:rsidRPr="00330620" w:rsidDel="00B2158E">
          <w:delText xml:space="preserve"> para ambas unidades de análisis mencionadas anteriormente, se adicionan los siguientes requerimientos RIA, a ser tenidos en cuenta por el enfoque B. Las características RIA deseables son las siguientes:</w:delText>
        </w:r>
        <w:commentRangeEnd w:id="187"/>
        <w:r w:rsidR="00873504" w:rsidRPr="001B6FC7" w:rsidDel="00B2158E">
          <w:rPr>
            <w:rStyle w:val="Refdecomentario"/>
          </w:rPr>
          <w:commentReference w:id="187"/>
        </w:r>
      </w:del>
    </w:p>
    <w:p w:rsidR="002B3093" w:rsidRPr="001B6FC7" w:rsidDel="00B2158E" w:rsidRDefault="00330620" w:rsidP="0046451B">
      <w:pPr>
        <w:rPr>
          <w:del w:id="189" w:author="marcazal" w:date="2015-09-13T18:00:00Z"/>
          <w:u w:val="single"/>
          <w:rPrChange w:id="190" w:author="marcazal" w:date="2015-07-06T00:04:00Z">
            <w:rPr>
              <w:del w:id="191" w:author="marcazal" w:date="2015-09-13T18:00:00Z"/>
              <w:i/>
              <w:u w:val="single"/>
            </w:rPr>
          </w:rPrChange>
        </w:rPr>
      </w:pPr>
      <w:del w:id="192" w:author="marcazal" w:date="2015-09-13T18:00:00Z">
        <w:r w:rsidRPr="00330620" w:rsidDel="00B2158E">
          <w:rPr>
            <w:u w:val="single"/>
            <w:rPrChange w:id="193" w:author="marcazal" w:date="2015-07-06T00:04:00Z">
              <w:rPr>
                <w:i/>
                <w:sz w:val="16"/>
                <w:szCs w:val="16"/>
                <w:u w:val="single"/>
              </w:rPr>
            </w:rPrChange>
          </w:rPr>
          <w:delText>Para los campos de la vista Agregar</w:delText>
        </w:r>
      </w:del>
      <w:del w:id="194" w:author="marcazal" w:date="2015-09-13T11:55:00Z">
        <w:r w:rsidRPr="00330620" w:rsidDel="00A114DB">
          <w:rPr>
            <w:u w:val="single"/>
            <w:rPrChange w:id="195" w:author="marcazal" w:date="2015-07-06T00:04:00Z">
              <w:rPr>
                <w:i/>
                <w:sz w:val="16"/>
                <w:szCs w:val="16"/>
                <w:u w:val="single"/>
              </w:rPr>
            </w:rPrChange>
          </w:rPr>
          <w:delText xml:space="preserve"> se requiere</w:delText>
        </w:r>
      </w:del>
      <w:del w:id="196" w:author="marcazal" w:date="2015-09-13T18:00:00Z">
        <w:r w:rsidRPr="00330620" w:rsidDel="00B2158E">
          <w:rPr>
            <w:u w:val="single"/>
            <w:rPrChange w:id="197" w:author="marcazal" w:date="2015-07-06T00:04:00Z">
              <w:rPr>
                <w:i/>
                <w:sz w:val="16"/>
                <w:szCs w:val="16"/>
                <w:u w:val="single"/>
              </w:rPr>
            </w:rPrChange>
          </w:rPr>
          <w:delText>:</w:delText>
        </w:r>
      </w:del>
    </w:p>
    <w:p w:rsidR="0027682F" w:rsidRPr="001B6FC7" w:rsidDel="00B2158E" w:rsidRDefault="00330620" w:rsidP="004A7E16">
      <w:pPr>
        <w:pStyle w:val="Prrafodelista"/>
        <w:numPr>
          <w:ilvl w:val="0"/>
          <w:numId w:val="8"/>
        </w:numPr>
        <w:rPr>
          <w:del w:id="198" w:author="marcazal" w:date="2015-09-13T18:00:00Z"/>
          <w:rPrChange w:id="199" w:author="marcazal" w:date="2015-07-06T00:04:00Z">
            <w:rPr>
              <w:del w:id="200" w:author="marcazal" w:date="2015-09-13T18:00:00Z"/>
              <w:i/>
            </w:rPr>
          </w:rPrChange>
        </w:rPr>
      </w:pPr>
      <w:del w:id="201" w:author="marcazal" w:date="2015-09-13T18:00:00Z">
        <w:r w:rsidRPr="00330620" w:rsidDel="00B2158E">
          <w:rPr>
            <w:rPrChange w:id="202" w:author="marcazal" w:date="2015-07-06T00:04:00Z">
              <w:rPr>
                <w:i/>
                <w:sz w:val="16"/>
                <w:szCs w:val="16"/>
              </w:rPr>
            </w:rPrChange>
          </w:rPr>
          <w:delText>Para el campo fecha de nacimiento de la persona, se desea que el ingreso de la fecha sea ágil e interactivo y que no sea necesario escribir la fecha manualmente.</w:delText>
        </w:r>
      </w:del>
    </w:p>
    <w:p w:rsidR="0027682F" w:rsidRPr="001B6FC7" w:rsidDel="00D27FED" w:rsidRDefault="00330620" w:rsidP="00D27FED">
      <w:pPr>
        <w:pStyle w:val="Prrafodelista"/>
        <w:numPr>
          <w:ilvl w:val="0"/>
          <w:numId w:val="8"/>
        </w:numPr>
        <w:rPr>
          <w:del w:id="203" w:author="marcazal" w:date="2015-09-13T01:49:00Z"/>
          <w:rPrChange w:id="204" w:author="marcazal" w:date="2015-07-06T00:04:00Z">
            <w:rPr>
              <w:del w:id="205" w:author="marcazal" w:date="2015-09-13T01:49:00Z"/>
              <w:i/>
            </w:rPr>
          </w:rPrChange>
        </w:rPr>
      </w:pPr>
      <w:del w:id="206" w:author="marcazal" w:date="2015-09-13T18:00:00Z">
        <w:r w:rsidRPr="00330620" w:rsidDel="00B2158E">
          <w:delText xml:space="preserve">En ciertos campos </w:delText>
        </w:r>
      </w:del>
      <w:del w:id="207" w:author="marcazal" w:date="2015-09-13T01:44:00Z">
        <w:r w:rsidRPr="00330620" w:rsidDel="00D27FED">
          <w:delText>de entrada de texto</w:delText>
        </w:r>
      </w:del>
      <w:del w:id="208" w:author="marcazal" w:date="2015-09-13T18:00:00Z">
        <w:r w:rsidRPr="00330620" w:rsidDel="00B2158E">
          <w:delText xml:space="preserve"> se requiere información adicional interactiva</w:delText>
        </w:r>
      </w:del>
      <w:del w:id="209" w:author="marcazal" w:date="2015-09-13T01:46:00Z">
        <w:r w:rsidRPr="00330620" w:rsidDel="00D27FED">
          <w:delText xml:space="preserve">  que debe desplegarse al posicionarse el ratón sobre el campo</w:delText>
        </w:r>
      </w:del>
      <w:del w:id="210" w:author="marcazal" w:date="2015-09-13T18:00:00Z">
        <w:r w:rsidRPr="00330620" w:rsidDel="00B2158E">
          <w:delText xml:space="preserve">. </w:delText>
        </w:r>
      </w:del>
      <w:del w:id="211" w:author="marcazal" w:date="2015-09-13T01:49:00Z">
        <w:r w:rsidRPr="00330620" w:rsidDel="00D27FED">
          <w:delText xml:space="preserve"> Esto es necesario llevar a cabo en los siguientes campos:</w:delText>
        </w:r>
      </w:del>
    </w:p>
    <w:p w:rsidR="0027682F" w:rsidRPr="001B6FC7" w:rsidDel="00D27FED" w:rsidRDefault="00330620" w:rsidP="00D27FED">
      <w:pPr>
        <w:pStyle w:val="Prrafodelista"/>
        <w:numPr>
          <w:ilvl w:val="0"/>
          <w:numId w:val="8"/>
        </w:numPr>
        <w:rPr>
          <w:del w:id="212" w:author="marcazal" w:date="2015-09-13T01:49:00Z"/>
          <w:rPrChange w:id="213" w:author="marcazal" w:date="2015-07-06T00:04:00Z">
            <w:rPr>
              <w:del w:id="214" w:author="marcazal" w:date="2015-09-13T01:49:00Z"/>
              <w:i/>
            </w:rPr>
          </w:rPrChange>
        </w:rPr>
        <w:pPrChange w:id="215" w:author="marcazal" w:date="2015-09-13T01:49:00Z">
          <w:pPr>
            <w:pStyle w:val="Prrafodelista"/>
            <w:numPr>
              <w:ilvl w:val="1"/>
              <w:numId w:val="8"/>
            </w:numPr>
            <w:ind w:left="1440" w:hanging="360"/>
          </w:pPr>
        </w:pPrChange>
      </w:pPr>
      <w:del w:id="216" w:author="marcazal" w:date="2015-09-13T01:49:00Z">
        <w:r w:rsidRPr="00330620" w:rsidDel="00D27FED">
          <w:rPr>
            <w:rPrChange w:id="217" w:author="marcazal" w:date="2015-07-06T00:04:00Z">
              <w:rPr>
                <w:i/>
                <w:sz w:val="16"/>
                <w:szCs w:val="16"/>
              </w:rPr>
            </w:rPrChange>
          </w:rPr>
          <w:delText xml:space="preserve"> Nombre: al posicionar el puntero del mouse sobre el campo nombre se debe desplegar el mensaje complementario “Ingrese su nombre completo”. </w:delText>
        </w:r>
      </w:del>
    </w:p>
    <w:p w:rsidR="0027682F" w:rsidRPr="001B6FC7" w:rsidDel="00D27FED" w:rsidRDefault="00330620" w:rsidP="00D27FED">
      <w:pPr>
        <w:pStyle w:val="Prrafodelista"/>
        <w:numPr>
          <w:ilvl w:val="0"/>
          <w:numId w:val="8"/>
        </w:numPr>
        <w:rPr>
          <w:del w:id="218" w:author="marcazal" w:date="2015-09-13T01:49:00Z"/>
          <w:rPrChange w:id="219" w:author="marcazal" w:date="2015-07-06T00:04:00Z">
            <w:rPr>
              <w:del w:id="220" w:author="marcazal" w:date="2015-09-13T01:49:00Z"/>
              <w:i/>
            </w:rPr>
          </w:rPrChange>
        </w:rPr>
        <w:pPrChange w:id="221" w:author="marcazal" w:date="2015-09-13T01:49:00Z">
          <w:pPr>
            <w:pStyle w:val="Prrafodelista"/>
            <w:numPr>
              <w:ilvl w:val="1"/>
              <w:numId w:val="8"/>
            </w:numPr>
            <w:ind w:left="1440" w:hanging="360"/>
          </w:pPr>
        </w:pPrChange>
      </w:pPr>
      <w:del w:id="222" w:author="marcazal" w:date="2015-09-13T01:49:00Z">
        <w:r w:rsidRPr="00330620" w:rsidDel="00D27FED">
          <w:rPr>
            <w:rPrChange w:id="223" w:author="marcazal" w:date="2015-07-06T00:04:00Z">
              <w:rPr>
                <w:i/>
                <w:sz w:val="16"/>
                <w:szCs w:val="16"/>
              </w:rPr>
            </w:rPrChange>
          </w:rPr>
          <w:delText xml:space="preserve"> Apellido: al posicionar el puntero del mouse sobre el campo apellido se debe desplegar el mensaje complementario   “Ingrese apellido completo”. </w:delText>
        </w:r>
      </w:del>
    </w:p>
    <w:p w:rsidR="0027682F" w:rsidRPr="001B6FC7" w:rsidDel="00D27FED" w:rsidRDefault="00330620" w:rsidP="00D27FED">
      <w:pPr>
        <w:pStyle w:val="Prrafodelista"/>
        <w:numPr>
          <w:ilvl w:val="0"/>
          <w:numId w:val="8"/>
        </w:numPr>
        <w:rPr>
          <w:del w:id="224" w:author="marcazal" w:date="2015-09-13T01:49:00Z"/>
          <w:rPrChange w:id="225" w:author="marcazal" w:date="2015-07-06T00:04:00Z">
            <w:rPr>
              <w:del w:id="226" w:author="marcazal" w:date="2015-09-13T01:49:00Z"/>
              <w:i/>
            </w:rPr>
          </w:rPrChange>
        </w:rPr>
        <w:pPrChange w:id="227" w:author="marcazal" w:date="2015-09-13T01:49:00Z">
          <w:pPr>
            <w:pStyle w:val="Prrafodelista"/>
            <w:numPr>
              <w:ilvl w:val="1"/>
              <w:numId w:val="8"/>
            </w:numPr>
            <w:ind w:left="1440" w:hanging="360"/>
          </w:pPr>
        </w:pPrChange>
      </w:pPr>
      <w:del w:id="228" w:author="marcazal" w:date="2015-09-13T01:49:00Z">
        <w:r w:rsidRPr="00330620" w:rsidDel="00D27FED">
          <w:rPr>
            <w:rPrChange w:id="229" w:author="marcazal" w:date="2015-07-06T00:04:00Z">
              <w:rPr>
                <w:i/>
                <w:sz w:val="16"/>
                <w:szCs w:val="16"/>
              </w:rPr>
            </w:rPrChange>
          </w:rPr>
          <w:delText xml:space="preserve">Clave: al posicionar el puntero del mouse sobre el campo clave se debe desplegar el mensaje complementario  “La clave debe tener al menos 8 caracteres”. </w:delText>
        </w:r>
        <w:r w:rsidRPr="00330620" w:rsidDel="00D27FED">
          <w:rPr>
            <w:rPrChange w:id="230" w:author="marcazal" w:date="2015-07-06T00:04:00Z">
              <w:rPr>
                <w:i/>
                <w:sz w:val="16"/>
                <w:szCs w:val="16"/>
              </w:rPr>
            </w:rPrChange>
          </w:rPr>
          <w:delText xml:space="preserve"> </w:delText>
        </w:r>
      </w:del>
    </w:p>
    <w:p w:rsidR="0027682F" w:rsidRPr="001B6FC7" w:rsidDel="00B2158E" w:rsidRDefault="00330620" w:rsidP="004A7E16">
      <w:pPr>
        <w:pStyle w:val="Prrafodelista"/>
        <w:numPr>
          <w:ilvl w:val="0"/>
          <w:numId w:val="8"/>
        </w:numPr>
        <w:rPr>
          <w:del w:id="231" w:author="marcazal" w:date="2015-09-13T18:00:00Z"/>
          <w:rPrChange w:id="232" w:author="marcazal" w:date="2015-07-06T00:04:00Z">
            <w:rPr>
              <w:del w:id="233" w:author="marcazal" w:date="2015-09-13T18:00:00Z"/>
              <w:i/>
            </w:rPr>
          </w:rPrChange>
        </w:rPr>
      </w:pPr>
      <w:del w:id="234" w:author="marcazal" w:date="2015-09-13T01:53:00Z">
        <w:r w:rsidRPr="00330620" w:rsidDel="006634EE">
          <w:rPr>
            <w:rPrChange w:id="235" w:author="marcazal" w:date="2015-07-06T00:04:00Z">
              <w:rPr>
                <w:i/>
                <w:sz w:val="16"/>
                <w:szCs w:val="16"/>
              </w:rPr>
            </w:rPrChange>
          </w:rPr>
          <w:delText xml:space="preserve">En </w:delText>
        </w:r>
      </w:del>
      <w:del w:id="236" w:author="marcazal" w:date="2015-09-13T18:00:00Z">
        <w:r w:rsidRPr="00330620" w:rsidDel="00B2158E">
          <w:rPr>
            <w:rPrChange w:id="237" w:author="marcazal" w:date="2015-07-06T00:04:00Z">
              <w:rPr>
                <w:i/>
                <w:sz w:val="16"/>
                <w:szCs w:val="16"/>
              </w:rPr>
            </w:rPrChange>
          </w:rPr>
          <w:delText xml:space="preserve">el campo </w:delText>
        </w:r>
      </w:del>
      <w:del w:id="238" w:author="marcazal" w:date="2015-09-13T01:49:00Z">
        <w:r w:rsidRPr="00330620" w:rsidDel="00D27FED">
          <w:rPr>
            <w:rPrChange w:id="239" w:author="marcazal" w:date="2015-07-06T00:04:00Z">
              <w:rPr>
                <w:i/>
                <w:sz w:val="16"/>
                <w:szCs w:val="16"/>
              </w:rPr>
            </w:rPrChange>
          </w:rPr>
          <w:delText>de entrada de texto P</w:delText>
        </w:r>
      </w:del>
      <w:del w:id="240" w:author="marcazal" w:date="2015-09-13T18:00:00Z">
        <w:r w:rsidRPr="00330620" w:rsidDel="00B2158E">
          <w:rPr>
            <w:rPrChange w:id="241" w:author="marcazal" w:date="2015-07-06T00:04:00Z">
              <w:rPr>
                <w:i/>
                <w:sz w:val="16"/>
                <w:szCs w:val="16"/>
              </w:rPr>
            </w:rPrChange>
          </w:rPr>
          <w:delText>aís de origen, a medida que se introducen caracteres, debe</w:delText>
        </w:r>
      </w:del>
      <w:del w:id="242" w:author="marcazal" w:date="2015-09-13T01:51:00Z">
        <w:r w:rsidRPr="00330620" w:rsidDel="00D27FED">
          <w:rPr>
            <w:rPrChange w:id="243" w:author="marcazal" w:date="2015-07-06T00:04:00Z">
              <w:rPr>
                <w:i/>
                <w:sz w:val="16"/>
                <w:szCs w:val="16"/>
              </w:rPr>
            </w:rPrChange>
          </w:rPr>
          <w:delText>n</w:delText>
        </w:r>
      </w:del>
      <w:del w:id="244" w:author="marcazal" w:date="2015-09-13T18:00:00Z">
        <w:r w:rsidRPr="00330620" w:rsidDel="00B2158E">
          <w:rPr>
            <w:rPrChange w:id="245" w:author="marcazal" w:date="2015-07-06T00:04:00Z">
              <w:rPr>
                <w:i/>
                <w:sz w:val="16"/>
                <w:szCs w:val="16"/>
              </w:rPr>
            </w:rPrChange>
          </w:rPr>
          <w:delText xml:space="preserve"> desplegar</w:delText>
        </w:r>
      </w:del>
      <w:del w:id="246" w:author="marcazal" w:date="2015-09-13T01:50:00Z">
        <w:r w:rsidRPr="00330620" w:rsidDel="00D27FED">
          <w:rPr>
            <w:rPrChange w:id="247" w:author="marcazal" w:date="2015-07-06T00:04:00Z">
              <w:rPr>
                <w:i/>
                <w:sz w:val="16"/>
                <w:szCs w:val="16"/>
              </w:rPr>
            </w:rPrChange>
          </w:rPr>
          <w:delText>se</w:delText>
        </w:r>
      </w:del>
      <w:del w:id="248" w:author="marcazal" w:date="2015-09-13T18:00:00Z">
        <w:r w:rsidRPr="00330620" w:rsidDel="00B2158E">
          <w:rPr>
            <w:rPrChange w:id="249" w:author="marcazal" w:date="2015-07-06T00:04:00Z">
              <w:rPr>
                <w:i/>
                <w:sz w:val="16"/>
                <w:szCs w:val="16"/>
              </w:rPr>
            </w:rPrChange>
          </w:rPr>
          <w:delText xml:space="preserve"> sugerencias en base al patrón actual, </w:delText>
        </w:r>
      </w:del>
      <w:del w:id="250" w:author="marcazal" w:date="2015-09-13T01:55:00Z">
        <w:r w:rsidRPr="00330620" w:rsidDel="006634EE">
          <w:rPr>
            <w:rPrChange w:id="251" w:author="marcazal" w:date="2015-07-06T00:04:00Z">
              <w:rPr>
                <w:i/>
                <w:sz w:val="16"/>
                <w:szCs w:val="16"/>
              </w:rPr>
            </w:rPrChange>
          </w:rPr>
          <w:delText>permitiendo</w:delText>
        </w:r>
      </w:del>
      <w:del w:id="252" w:author="marcazal" w:date="2015-09-13T18:00:00Z">
        <w:r w:rsidRPr="00330620" w:rsidDel="00B2158E">
          <w:rPr>
            <w:rPrChange w:id="253" w:author="marcazal" w:date="2015-07-06T00:04:00Z">
              <w:rPr>
                <w:i/>
                <w:sz w:val="16"/>
                <w:szCs w:val="16"/>
              </w:rPr>
            </w:rPrChange>
          </w:rPr>
          <w:delText xml:space="preserve">navegar en tales sugerencias, hasta elegir la opción deseada. </w:delText>
        </w:r>
      </w:del>
    </w:p>
    <w:p w:rsidR="0027682F" w:rsidRPr="001B6FC7" w:rsidDel="00B2158E" w:rsidRDefault="00330620" w:rsidP="004A7E16">
      <w:pPr>
        <w:pStyle w:val="Prrafodelista"/>
        <w:numPr>
          <w:ilvl w:val="0"/>
          <w:numId w:val="8"/>
        </w:numPr>
        <w:rPr>
          <w:del w:id="254" w:author="marcazal" w:date="2015-09-13T18:00:00Z"/>
          <w:rPrChange w:id="255" w:author="marcazal" w:date="2015-07-06T00:04:00Z">
            <w:rPr>
              <w:del w:id="256" w:author="marcazal" w:date="2015-09-13T18:00:00Z"/>
              <w:i/>
            </w:rPr>
          </w:rPrChange>
        </w:rPr>
      </w:pPr>
      <w:del w:id="257" w:author="marcazal" w:date="2015-09-13T18:00:00Z">
        <w:r w:rsidRPr="00330620" w:rsidDel="00B2158E">
          <w:rPr>
            <w:rPrChange w:id="258" w:author="marcazal" w:date="2015-07-06T00:04:00Z">
              <w:rPr>
                <w:i/>
                <w:sz w:val="16"/>
                <w:szCs w:val="16"/>
              </w:rPr>
            </w:rPrChange>
          </w:rPr>
          <w:delText xml:space="preserve">Las siguientes validaciones </w:delText>
        </w:r>
      </w:del>
      <w:del w:id="259" w:author="marcazal" w:date="2015-09-13T01:56:00Z">
        <w:r w:rsidRPr="00330620" w:rsidDel="006634EE">
          <w:rPr>
            <w:rPrChange w:id="260" w:author="marcazal" w:date="2015-07-06T00:04:00Z">
              <w:rPr>
                <w:i/>
                <w:sz w:val="16"/>
                <w:szCs w:val="16"/>
              </w:rPr>
            </w:rPrChange>
          </w:rPr>
          <w:delText xml:space="preserve">locales (lado del cliente) </w:delText>
        </w:r>
      </w:del>
      <w:del w:id="261" w:author="marcazal" w:date="2015-09-13T18:00:00Z">
        <w:r w:rsidRPr="00330620" w:rsidDel="00B2158E">
          <w:rPr>
            <w:rPrChange w:id="262" w:author="marcazal" w:date="2015-07-06T00:04:00Z">
              <w:rPr>
                <w:i/>
                <w:sz w:val="16"/>
                <w:szCs w:val="16"/>
              </w:rPr>
            </w:rPrChange>
          </w:rPr>
          <w:delText>de campos</w:delText>
        </w:r>
      </w:del>
      <w:del w:id="263" w:author="marcazal" w:date="2015-09-13T01:56:00Z">
        <w:r w:rsidRPr="00330620" w:rsidDel="006634EE">
          <w:rPr>
            <w:rPrChange w:id="264" w:author="marcazal" w:date="2015-07-06T00:04:00Z">
              <w:rPr>
                <w:i/>
                <w:sz w:val="16"/>
                <w:szCs w:val="16"/>
              </w:rPr>
            </w:rPrChange>
          </w:rPr>
          <w:delText xml:space="preserve"> del formulario pueden </w:delText>
        </w:r>
      </w:del>
      <w:del w:id="265" w:author="marcazal" w:date="2015-09-13T18:00:00Z">
        <w:r w:rsidRPr="00330620" w:rsidDel="00B2158E">
          <w:rPr>
            <w:rPrChange w:id="266" w:author="marcazal" w:date="2015-07-06T00:04:00Z">
              <w:rPr>
                <w:i/>
                <w:sz w:val="16"/>
                <w:szCs w:val="16"/>
              </w:rPr>
            </w:rPrChange>
          </w:rPr>
          <w:delText>llevarse a cabo:</w:delText>
        </w:r>
      </w:del>
    </w:p>
    <w:p w:rsidR="0027682F" w:rsidRPr="001B6FC7" w:rsidDel="00B2158E" w:rsidRDefault="00330620" w:rsidP="004A7E16">
      <w:pPr>
        <w:pStyle w:val="Prrafodelista"/>
        <w:numPr>
          <w:ilvl w:val="1"/>
          <w:numId w:val="8"/>
        </w:numPr>
        <w:rPr>
          <w:del w:id="267" w:author="marcazal" w:date="2015-09-13T18:00:00Z"/>
        </w:rPr>
      </w:pPr>
      <w:del w:id="268" w:author="marcazal" w:date="2015-09-13T18:00:00Z">
        <w:r w:rsidRPr="00330620" w:rsidDel="00B2158E">
          <w:delText xml:space="preserve">Validaciones de campos </w:delText>
        </w:r>
      </w:del>
      <w:del w:id="269" w:author="marcazal" w:date="2015-09-13T01:57:00Z">
        <w:r w:rsidRPr="00330620" w:rsidDel="006634EE">
          <w:delText>mandatorios</w:delText>
        </w:r>
      </w:del>
      <w:del w:id="270" w:author="marcazal" w:date="2015-09-13T18:00:00Z">
        <w:r w:rsidRPr="00330620" w:rsidDel="00B2158E">
          <w:delText>: Para que el formulario pueda ser validado, los campos</w:delText>
        </w:r>
      </w:del>
      <w:del w:id="271" w:author="marcazal" w:date="2015-09-13T01:57:00Z">
        <w:r w:rsidRPr="00330620" w:rsidDel="006634EE">
          <w:delText xml:space="preserve"> de entrada de texto </w:delText>
        </w:r>
      </w:del>
      <w:del w:id="272" w:author="marcazal" w:date="2015-09-13T18:00:00Z">
        <w:r w:rsidRPr="00330620" w:rsidDel="00B2158E">
          <w:delText xml:space="preserve"> nombre, apellido, clave, y confirmar clave, deben ser completados de manera obligatoria,  también, para el</w:delText>
        </w:r>
      </w:del>
      <w:del w:id="273" w:author="marcazal" w:date="2015-09-13T09:37:00Z">
        <w:r w:rsidRPr="00330620" w:rsidDel="000371D6">
          <w:delText xml:space="preserve"> radio choice</w:delText>
        </w:r>
      </w:del>
      <w:del w:id="274" w:author="marcazal" w:date="2015-09-13T18:00:00Z">
        <w:r w:rsidRPr="00330620" w:rsidDel="00B2158E">
          <w:delText xml:space="preserve"> género, debe seleccionarse una opción de las existentes (masculino o femenino). Finalmente, </w:delText>
        </w:r>
      </w:del>
      <w:del w:id="275" w:author="marcazal" w:date="2015-09-13T09:42:00Z">
        <w:r w:rsidRPr="00330620" w:rsidDel="000371D6">
          <w:delText xml:space="preserve">el checkbox de </w:delText>
        </w:r>
      </w:del>
      <w:del w:id="276" w:author="marcazal" w:date="2015-09-13T18:00:00Z">
        <w:r w:rsidRPr="00330620" w:rsidDel="00B2158E">
          <w:delText>confirmación de acuerdo sobre los datos introducidos debe marcarse.</w:delText>
        </w:r>
      </w:del>
    </w:p>
    <w:p w:rsidR="0027682F" w:rsidRPr="001B6FC7" w:rsidDel="00B2158E" w:rsidRDefault="00330620" w:rsidP="004A7E16">
      <w:pPr>
        <w:pStyle w:val="Prrafodelista"/>
        <w:numPr>
          <w:ilvl w:val="1"/>
          <w:numId w:val="8"/>
        </w:numPr>
        <w:rPr>
          <w:del w:id="277" w:author="marcazal" w:date="2015-09-13T18:00:00Z"/>
        </w:rPr>
      </w:pPr>
      <w:del w:id="278" w:author="marcazal" w:date="2015-09-13T18:00:00Z">
        <w:r w:rsidRPr="00330620" w:rsidDel="00B2158E">
          <w:delText xml:space="preserve">: </w:delText>
        </w:r>
      </w:del>
    </w:p>
    <w:p w:rsidR="0027682F" w:rsidRPr="001B6FC7" w:rsidDel="00B2158E" w:rsidRDefault="00330620" w:rsidP="004A7E16">
      <w:pPr>
        <w:pStyle w:val="Prrafodelista"/>
        <w:numPr>
          <w:ilvl w:val="2"/>
          <w:numId w:val="8"/>
        </w:numPr>
        <w:rPr>
          <w:del w:id="279" w:author="marcazal" w:date="2015-09-13T18:00:00Z"/>
        </w:rPr>
      </w:pPr>
      <w:del w:id="280" w:author="marcazal" w:date="2015-09-13T10:08:00Z">
        <w:r w:rsidRPr="00330620" w:rsidDel="00656A81">
          <w:delText>U</w:delText>
        </w:r>
      </w:del>
      <w:del w:id="281" w:author="marcazal" w:date="2015-09-13T18:00:00Z">
        <w:r w:rsidRPr="00330620" w:rsidDel="00B2158E">
          <w:delText>suario</w:delText>
        </w:r>
      </w:del>
      <w:del w:id="282" w:author="marcazal" w:date="2015-09-13T10:08:00Z">
        <w:r w:rsidRPr="00330620" w:rsidDel="00656A81">
          <w:delText>:</w:delText>
        </w:r>
      </w:del>
      <w:del w:id="283" w:author="marcazal" w:date="2015-09-13T18:00:00Z">
        <w:r w:rsidRPr="00330620" w:rsidDel="00B2158E">
          <w:delText xml:space="preserve"> la longitud </w:delText>
        </w:r>
      </w:del>
      <w:del w:id="284" w:author="marcazal" w:date="2015-09-13T11:37:00Z">
        <w:r w:rsidRPr="00330620" w:rsidDel="00BE00DE">
          <w:delText xml:space="preserve">mínima </w:delText>
        </w:r>
      </w:del>
      <w:del w:id="285" w:author="marcazal" w:date="2015-09-13T18:00:00Z">
        <w:r w:rsidRPr="00330620" w:rsidDel="00B2158E">
          <w:delText xml:space="preserve">debe ser de </w:delText>
        </w:r>
      </w:del>
      <w:del w:id="286" w:author="marcazal" w:date="2015-09-13T10:14:00Z">
        <w:r w:rsidRPr="00330620" w:rsidDel="00656A81">
          <w:delText xml:space="preserve">dos </w:delText>
        </w:r>
      </w:del>
      <w:del w:id="287" w:author="marcazal" w:date="2015-09-13T18:00:00Z">
        <w:r w:rsidRPr="00330620" w:rsidDel="00B2158E">
          <w:delText>caracteres.</w:delText>
        </w:r>
      </w:del>
    </w:p>
    <w:p w:rsidR="0027682F" w:rsidRPr="001B6FC7" w:rsidDel="00B2158E" w:rsidRDefault="00330620" w:rsidP="004A7E16">
      <w:pPr>
        <w:pStyle w:val="Prrafodelista"/>
        <w:numPr>
          <w:ilvl w:val="2"/>
          <w:numId w:val="8"/>
        </w:numPr>
        <w:rPr>
          <w:del w:id="288" w:author="marcazal" w:date="2015-09-13T18:00:00Z"/>
        </w:rPr>
      </w:pPr>
      <w:del w:id="289" w:author="marcazal" w:date="2015-09-13T18:00:00Z">
        <w:r w:rsidRPr="00330620" w:rsidDel="00B2158E">
          <w:lastRenderedPageBreak/>
          <w:delText xml:space="preserve"> </w:delText>
        </w:r>
      </w:del>
      <w:del w:id="290" w:author="marcazal" w:date="2015-09-13T10:06:00Z">
        <w:r w:rsidRPr="00330620" w:rsidDel="00656A81">
          <w:delText>Contraseña</w:delText>
        </w:r>
      </w:del>
      <w:del w:id="291" w:author="marcazal" w:date="2015-09-13T10:15:00Z">
        <w:r w:rsidRPr="00330620" w:rsidDel="00656A81">
          <w:delText>:</w:delText>
        </w:r>
      </w:del>
      <w:del w:id="292" w:author="marcazal" w:date="2015-09-13T18:00:00Z">
        <w:r w:rsidRPr="00330620" w:rsidDel="00B2158E">
          <w:delText xml:space="preserve"> la longitud mínima debe ser de 8 caracteres.</w:delText>
        </w:r>
      </w:del>
    </w:p>
    <w:p w:rsidR="0027682F" w:rsidRPr="001B6FC7" w:rsidDel="00B2158E" w:rsidRDefault="00330620" w:rsidP="004A7E16">
      <w:pPr>
        <w:pStyle w:val="Prrafodelista"/>
        <w:numPr>
          <w:ilvl w:val="1"/>
          <w:numId w:val="8"/>
        </w:numPr>
        <w:rPr>
          <w:del w:id="293" w:author="marcazal" w:date="2015-09-13T18:00:00Z"/>
        </w:rPr>
      </w:pPr>
      <w:del w:id="294" w:author="marcazal" w:date="2015-09-13T10:19:00Z">
        <w:r w:rsidRPr="00330620" w:rsidDel="00B74770">
          <w:delText>Validación de un email en el formato correcto</w:delText>
        </w:r>
      </w:del>
      <w:del w:id="295" w:author="marcazal" w:date="2015-09-13T18:00:00Z">
        <w:r w:rsidR="00B74770" w:rsidDel="00B2158E">
          <w:delText>e</w:delText>
        </w:r>
        <w:r w:rsidRPr="00330620" w:rsidDel="00B2158E">
          <w:delText>mail.</w:delText>
        </w:r>
      </w:del>
    </w:p>
    <w:p w:rsidR="0027682F" w:rsidRPr="001B6FC7" w:rsidDel="00B2158E" w:rsidRDefault="00330620" w:rsidP="004A7E16">
      <w:pPr>
        <w:pStyle w:val="Prrafodelista"/>
        <w:numPr>
          <w:ilvl w:val="1"/>
          <w:numId w:val="8"/>
        </w:numPr>
        <w:rPr>
          <w:del w:id="296" w:author="marcazal" w:date="2015-09-13T18:00:00Z"/>
          <w:rPrChange w:id="297" w:author="marcazal" w:date="2015-07-06T00:04:00Z">
            <w:rPr>
              <w:del w:id="298" w:author="marcazal" w:date="2015-09-13T18:00:00Z"/>
              <w:i/>
            </w:rPr>
          </w:rPrChange>
        </w:rPr>
      </w:pPr>
      <w:del w:id="299" w:author="marcazal" w:date="2015-09-13T11:44:00Z">
        <w:r w:rsidRPr="00330620" w:rsidDel="00BE00DE">
          <w:delText>Lo que se introduce en el campo de confirmación de clave debe coincidir con lo que se ha introducido en el campo de la clave</w:delText>
        </w:r>
      </w:del>
      <w:del w:id="300" w:author="marcazal" w:date="2015-09-13T18:00:00Z">
        <w:r w:rsidRPr="00330620" w:rsidDel="00B2158E">
          <w:delText>.</w:delText>
        </w:r>
      </w:del>
    </w:p>
    <w:p w:rsidR="002B3093" w:rsidRPr="001B6FC7" w:rsidDel="00B2158E" w:rsidRDefault="00330620" w:rsidP="002B3093">
      <w:pPr>
        <w:rPr>
          <w:del w:id="301" w:author="marcazal" w:date="2015-09-13T18:00:00Z"/>
          <w:u w:val="single"/>
          <w:rPrChange w:id="302" w:author="marcazal" w:date="2015-07-06T00:04:00Z">
            <w:rPr>
              <w:del w:id="303" w:author="marcazal" w:date="2015-09-13T18:00:00Z"/>
              <w:i/>
              <w:u w:val="single"/>
            </w:rPr>
          </w:rPrChange>
        </w:rPr>
      </w:pPr>
      <w:del w:id="304" w:author="marcazal" w:date="2015-09-13T18:00:00Z">
        <w:r w:rsidRPr="00330620" w:rsidDel="00B2158E">
          <w:rPr>
            <w:u w:val="single"/>
            <w:rPrChange w:id="305" w:author="marcazal" w:date="2015-07-06T00:04:00Z">
              <w:rPr>
                <w:i/>
                <w:sz w:val="16"/>
                <w:szCs w:val="16"/>
                <w:u w:val="single"/>
              </w:rPr>
            </w:rPrChange>
          </w:rPr>
          <w:delText>Para el campo de la vista Eliminar</w:delText>
        </w:r>
      </w:del>
      <w:del w:id="306" w:author="marcazal" w:date="2015-09-13T11:55:00Z">
        <w:r w:rsidRPr="00330620" w:rsidDel="00A114DB">
          <w:rPr>
            <w:u w:val="single"/>
            <w:rPrChange w:id="307" w:author="marcazal" w:date="2015-07-06T00:04:00Z">
              <w:rPr>
                <w:i/>
                <w:sz w:val="16"/>
                <w:szCs w:val="16"/>
                <w:u w:val="single"/>
              </w:rPr>
            </w:rPrChange>
          </w:rPr>
          <w:delText xml:space="preserve"> se requiere</w:delText>
        </w:r>
      </w:del>
      <w:del w:id="308" w:author="marcazal" w:date="2015-09-13T18:00:00Z">
        <w:r w:rsidRPr="00330620" w:rsidDel="00B2158E">
          <w:rPr>
            <w:u w:val="single"/>
            <w:rPrChange w:id="309" w:author="marcazal" w:date="2015-07-06T00:04:00Z">
              <w:rPr>
                <w:i/>
                <w:sz w:val="16"/>
                <w:szCs w:val="16"/>
                <w:u w:val="single"/>
              </w:rPr>
            </w:rPrChange>
          </w:rPr>
          <w:delText>:</w:delText>
        </w:r>
      </w:del>
    </w:p>
    <w:p w:rsidR="0027682F" w:rsidRPr="001B6FC7" w:rsidDel="00A114DB" w:rsidRDefault="00330620" w:rsidP="00A114DB">
      <w:pPr>
        <w:rPr>
          <w:del w:id="310" w:author="marcazal" w:date="2015-09-13T11:48:00Z"/>
          <w:rPrChange w:id="311" w:author="marcazal" w:date="2015-07-06T00:04:00Z">
            <w:rPr>
              <w:del w:id="312" w:author="marcazal" w:date="2015-09-13T11:48:00Z"/>
              <w:i/>
            </w:rPr>
          </w:rPrChange>
        </w:rPr>
      </w:pPr>
      <w:del w:id="313" w:author="marcazal" w:date="2015-09-13T18:00:00Z">
        <w:r w:rsidRPr="00330620" w:rsidDel="00B2158E">
          <w:delText xml:space="preserve"> campo id </w:delText>
        </w:r>
      </w:del>
      <w:del w:id="314" w:author="marcazal" w:date="2015-09-13T11:56:00Z">
        <w:r w:rsidRPr="00330620" w:rsidDel="00A114DB">
          <w:delText>permit</w:delText>
        </w:r>
        <w:r w:rsidR="00A114DB" w:rsidDel="00A114DB">
          <w:delText xml:space="preserve">ir </w:delText>
        </w:r>
      </w:del>
      <w:del w:id="315" w:author="marcazal" w:date="2015-09-13T12:04:00Z">
        <w:r w:rsidR="00A114DB" w:rsidDel="005650EC">
          <w:delText>el ingreso solo valores numéricos</w:delText>
        </w:r>
        <w:r w:rsidRPr="00330620" w:rsidDel="005650EC">
          <w:delText xml:space="preserve"> solamente el ingreso de números naturales (dígitos)  (0,1,….,9, ..)</w:delText>
        </w:r>
      </w:del>
      <w:del w:id="316" w:author="marcazal" w:date="2015-09-13T18:00:00Z">
        <w:r w:rsidRPr="00330620" w:rsidDel="00B2158E">
          <w:delText>.</w:delText>
        </w:r>
      </w:del>
    </w:p>
    <w:p w:rsidR="00865932" w:rsidRPr="001B6FC7" w:rsidDel="00A114DB" w:rsidRDefault="00330620" w:rsidP="00A114DB">
      <w:pPr>
        <w:rPr>
          <w:del w:id="317" w:author="marcazal" w:date="2015-09-13T11:49:00Z"/>
          <w:rPrChange w:id="318" w:author="marcazal" w:date="2015-07-06T00:04:00Z">
            <w:rPr>
              <w:del w:id="319" w:author="marcazal" w:date="2015-09-13T11:49:00Z"/>
              <w:i/>
            </w:rPr>
          </w:rPrChange>
        </w:rPr>
      </w:pPr>
      <w:del w:id="320" w:author="marcazal" w:date="2015-09-13T12:08:00Z">
        <w:r w:rsidRPr="00330620" w:rsidDel="000F2830">
          <w:delText>La longitud máxima de caracteres en el campo de entrada  id de la persona es de 10.</w:delText>
        </w:r>
      </w:del>
    </w:p>
    <w:p w:rsidR="00742399" w:rsidRPr="001B6FC7" w:rsidDel="000F2830" w:rsidRDefault="00330620" w:rsidP="00A114DB">
      <w:pPr>
        <w:rPr>
          <w:del w:id="321" w:author="marcazal" w:date="2015-09-13T12:08:00Z"/>
          <w:rPrChange w:id="322" w:author="marcazal" w:date="2015-07-06T00:04:00Z">
            <w:rPr>
              <w:del w:id="323" w:author="marcazal" w:date="2015-09-13T12:08:00Z"/>
              <w:i/>
            </w:rPr>
          </w:rPrChange>
        </w:rPr>
      </w:pPr>
      <w:del w:id="324" w:author="marcazal" w:date="2015-09-13T12:08:00Z">
        <w:r w:rsidRPr="00330620" w:rsidDel="000F2830">
          <w:delText>El campo id es mandatorio.</w:delText>
        </w:r>
      </w:del>
    </w:p>
    <w:p w:rsidR="00865932" w:rsidRPr="001B6FC7" w:rsidDel="00B2158E" w:rsidRDefault="00330620" w:rsidP="002F233F">
      <w:pPr>
        <w:rPr>
          <w:del w:id="325" w:author="marcazal" w:date="2015-09-13T18:00:00Z"/>
        </w:rPr>
      </w:pPr>
      <w:del w:id="326" w:author="marcazal" w:date="2015-09-13T18:00:00Z">
        <w:r w:rsidRPr="00330620" w:rsidDel="00B2158E">
          <w:rPr>
            <w:rPrChange w:id="327" w:author="marcazal" w:date="2015-07-06T00:04:00Z">
              <w:rPr>
                <w:i/>
                <w:sz w:val="16"/>
                <w:szCs w:val="16"/>
              </w:rPr>
            </w:rPrChange>
          </w:rPr>
          <w:delText xml:space="preserve">De forma general, la interfaz de usuario debe ofrecer un aspecto single page, por lo tanto la navegación por las distintas vistas de la aplicación no debe implicar un refrescado total de página. Todas las validaciones sobre los campos de entrada de los formularios que forman parte del Person Manager deben llevarse a cabo de manera local (en el lado del cliente). En caso de errores cometidos por no completar un campo obligatorio </w:delText>
        </w:r>
      </w:del>
      <w:commentRangeStart w:id="328"/>
      <w:del w:id="329" w:author="marcazal" w:date="2015-07-05T22:56:00Z">
        <w:r w:rsidRPr="00330620">
          <w:rPr>
            <w:rPrChange w:id="330" w:author="marcazal" w:date="2015-07-06T00:04:00Z">
              <w:rPr>
                <w:i/>
                <w:sz w:val="16"/>
                <w:szCs w:val="16"/>
              </w:rPr>
            </w:rPrChange>
          </w:rPr>
          <w:delText>mandatorio</w:delText>
        </w:r>
        <w:commentRangeEnd w:id="328"/>
        <w:r w:rsidR="00D01AE2" w:rsidRPr="001B6FC7" w:rsidDel="00EE5AE8">
          <w:rPr>
            <w:rStyle w:val="Refdecomentario"/>
          </w:rPr>
          <w:commentReference w:id="328"/>
        </w:r>
      </w:del>
      <w:del w:id="331" w:author="marcazal" w:date="2015-09-13T18:00:00Z">
        <w:r w:rsidRPr="00330620" w:rsidDel="00B2158E">
          <w:delText>)</w:delText>
        </w:r>
        <w:r w:rsidRPr="00330620" w:rsidDel="00B2158E">
          <w:delText xml:space="preserve">, el/los mensaje/s de error, serán desplegados al lado del campo faltante, una vez presionado el botón </w:delText>
        </w:r>
        <w:r w:rsidRPr="001B277F" w:rsidDel="00B2158E">
          <w:rPr>
            <w:i/>
            <w:rPrChange w:id="332" w:author="marcazal" w:date="2015-09-13T01:27:00Z">
              <w:rPr/>
            </w:rPrChange>
          </w:rPr>
          <w:delText>submit</w:delText>
        </w:r>
        <w:r w:rsidRPr="00330620" w:rsidDel="00B2158E">
          <w:delText xml:space="preserve"> del formulario en cuestión. En caso de cometer algún error en el ingreso de los datos, un mensaje de error en línea (al lado del campo en cuestión) se desplegará al desenfocar el campo, indicando al usuario el motivo del error, sin la necesidad de presionar el botón </w:delText>
        </w:r>
        <w:r w:rsidRPr="00330620" w:rsidDel="00B2158E">
          <w:rPr>
            <w:i/>
          </w:rPr>
          <w:delText>submit</w:delText>
        </w:r>
        <w:r w:rsidRPr="00330620" w:rsidDel="00B2158E">
          <w:delText xml:space="preserve">. </w:delText>
        </w:r>
      </w:del>
    </w:p>
    <w:p w:rsidR="0063347F" w:rsidRPr="004A7E16" w:rsidRDefault="00453A57" w:rsidP="009B5F91">
      <w:pPr>
        <w:rPr>
          <w:b/>
        </w:rPr>
      </w:pPr>
      <w:commentRangeStart w:id="333"/>
      <w:commentRangeStart w:id="334"/>
      <w:r w:rsidRPr="004A7E16">
        <w:rPr>
          <w:b/>
        </w:rPr>
        <w:t>5.2.</w:t>
      </w:r>
      <w:r w:rsidR="007C3C7E">
        <w:rPr>
          <w:b/>
        </w:rPr>
        <w:t>4</w:t>
      </w:r>
      <w:r w:rsidRPr="004A7E16">
        <w:rPr>
          <w:b/>
        </w:rPr>
        <w:t xml:space="preserve"> Preguntas de investigación</w:t>
      </w:r>
      <w:commentRangeEnd w:id="333"/>
      <w:r w:rsidR="002563CF">
        <w:rPr>
          <w:rStyle w:val="Refdecomentario"/>
        </w:rPr>
        <w:commentReference w:id="333"/>
      </w:r>
      <w:commentRangeEnd w:id="334"/>
      <w:r w:rsidR="00F11215">
        <w:rPr>
          <w:rStyle w:val="Refdecomentario"/>
        </w:rPr>
        <w:commentReference w:id="334"/>
      </w:r>
    </w:p>
    <w:p w:rsidR="00A41210" w:rsidRPr="004A7E16" w:rsidRDefault="00453A57" w:rsidP="009B5F91">
      <w:commentRangeStart w:id="335"/>
      <w:del w:id="336" w:author="marcazal" w:date="2015-06-13T11:23:00Z">
        <w:r w:rsidRPr="004A7E16">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335"/>
        <w:r w:rsidRPr="004A7E16">
          <w:rPr>
            <w:rStyle w:val="Refdecomentario"/>
            <w:sz w:val="22"/>
            <w:szCs w:val="22"/>
          </w:rPr>
          <w:commentReference w:id="335"/>
        </w:r>
      </w:del>
      <w:r w:rsidR="00FF5AB5">
        <w:t>A partir d</w:t>
      </w:r>
      <w:r w:rsidR="00A41210">
        <w:t>e los objetivos anteriormente citados, surg</w:t>
      </w:r>
      <w:r w:rsidR="00FF5AB5">
        <w:t>en</w:t>
      </w:r>
      <w:r w:rsidR="00A41210">
        <w:t xml:space="preserve"> las siguientes preguntas de investigación para esta ilustración:</w:t>
      </w:r>
    </w:p>
    <w:p w:rsidR="00406961" w:rsidRPr="0027336E" w:rsidRDefault="00406961" w:rsidP="00406961">
      <w:pPr>
        <w:rPr>
          <w:ins w:id="337" w:author="Ivan Lopez" w:date="2015-06-15T11:56:00Z"/>
        </w:rPr>
      </w:pPr>
      <w:r w:rsidRPr="0027336E">
        <w:t xml:space="preserve">PI1: ¿Consume una mayor cantidad de tiempo </w:t>
      </w:r>
      <w:r>
        <w:t>modelar la aplicación utilizando</w:t>
      </w:r>
      <w:r w:rsidRPr="0027336E">
        <w:t xml:space="preserve"> el </w:t>
      </w:r>
      <w:commentRangeStart w:id="338"/>
      <w:r w:rsidRPr="0027336E">
        <w:t>método B que el método A?</w:t>
      </w:r>
      <w:commentRangeEnd w:id="338"/>
      <w:r w:rsidR="00FF5AB5">
        <w:rPr>
          <w:rStyle w:val="Refdecomentario"/>
        </w:rPr>
        <w:commentReference w:id="338"/>
      </w:r>
    </w:p>
    <w:p w:rsidR="00A41210" w:rsidRPr="004A7E16" w:rsidRDefault="00453A57" w:rsidP="009B5F91">
      <w:commentRangeStart w:id="339"/>
      <w:commentRangeStart w:id="340"/>
      <w:del w:id="341" w:author="marcazal" w:date="2015-06-13T09:50:00Z">
        <w:r w:rsidRPr="004A7E16">
          <w:delText xml:space="preserve">PI2: ¿Se cometen más errores empleando el </w:delText>
        </w:r>
      </w:del>
      <w:del w:id="342" w:author="marcazal" w:date="2015-06-12T17:21:00Z">
        <w:r w:rsidRPr="004A7E16">
          <w:delText xml:space="preserve">método </w:delText>
        </w:r>
      </w:del>
      <w:del w:id="343" w:author="marcazal" w:date="2015-06-13T09:50:00Z">
        <w:r w:rsidRPr="004A7E16">
          <w:delText xml:space="preserve">B que el </w:delText>
        </w:r>
      </w:del>
      <w:del w:id="344" w:author="marcazal" w:date="2015-06-12T17:21:00Z">
        <w:r w:rsidRPr="004A7E16">
          <w:delText xml:space="preserve">método </w:delText>
        </w:r>
      </w:del>
      <w:del w:id="345" w:author="marcazal" w:date="2015-06-13T09:50:00Z">
        <w:r w:rsidRPr="004A7E16">
          <w:delText>A?</w:delText>
        </w:r>
        <w:commentRangeEnd w:id="339"/>
        <w:r w:rsidRPr="004A7E16">
          <w:rPr>
            <w:rStyle w:val="Refdecomentario"/>
            <w:sz w:val="22"/>
            <w:szCs w:val="22"/>
          </w:rPr>
          <w:commentReference w:id="339"/>
        </w:r>
      </w:del>
      <w:ins w:id="346" w:author="marcazal" w:date="2015-06-13T09:45:00Z">
        <w:r w:rsidR="00A41210">
          <w:t xml:space="preserve">PI2: </w:t>
        </w:r>
      </w:ins>
      <w:ins w:id="347" w:author="marcazal" w:date="2015-06-13T09:47:00Z">
        <w:r w:rsidR="00CB5F59">
          <w:t>Para</w:t>
        </w:r>
      </w:ins>
      <w:ins w:id="348" w:author="marcazal" w:date="2015-06-13T09:45:00Z">
        <w:r w:rsidR="00A41210">
          <w:t xml:space="preserve"> </w:t>
        </w:r>
      </w:ins>
      <w:ins w:id="349" w:author="marcazal" w:date="2015-06-13T09:47:00Z">
        <w:r w:rsidR="00CB5F59">
          <w:t>l</w:t>
        </w:r>
      </w:ins>
      <w:ins w:id="350" w:author="marcazal" w:date="2015-06-13T09:46:00Z">
        <w:r w:rsidR="00CB5F59">
          <w:t>a implementación del método B</w:t>
        </w:r>
      </w:ins>
      <w:ins w:id="351" w:author="marcazal" w:date="2015-06-13T09:48:00Z">
        <w:r w:rsidR="00CB5F59">
          <w:t>.</w:t>
        </w:r>
      </w:ins>
      <w:ins w:id="352" w:author="marcazal" w:date="2015-06-13T09:51:00Z">
        <w:r w:rsidR="00CB5F59">
          <w:t xml:space="preserve"> </w:t>
        </w:r>
        <w:r w:rsidR="00CB5F59" w:rsidRPr="007C3C7E">
          <w:t>¿</w:t>
        </w:r>
      </w:ins>
      <w:ins w:id="353" w:author="marcazal" w:date="2015-06-13T09:49:00Z">
        <w:r w:rsidR="00CB5F59">
          <w:t>E</w:t>
        </w:r>
      </w:ins>
      <w:ins w:id="354" w:author="marcazal" w:date="2015-06-13T09:47:00Z">
        <w:r w:rsidR="00CB5F59">
          <w:t xml:space="preserve">s necesaria </w:t>
        </w:r>
      </w:ins>
      <w:ins w:id="355" w:author="marcazal" w:date="2015-06-13T09:46:00Z">
        <w:r w:rsidR="00CB5F59">
          <w:t xml:space="preserve"> una mayor cantidad de </w:t>
        </w:r>
      </w:ins>
      <w:ins w:id="356" w:author="marcazal" w:date="2015-06-13T09:49:00Z">
        <w:r w:rsidR="00CB5F59">
          <w:t>generaciones</w:t>
        </w:r>
      </w:ins>
      <w:ins w:id="357" w:author="marcazal" w:date="2015-06-13T09:46:00Z">
        <w:r w:rsidR="00CB5F59">
          <w:t xml:space="preserve"> de c</w:t>
        </w:r>
      </w:ins>
      <w:ins w:id="358" w:author="marcazal" w:date="2015-06-13T09:47:00Z">
        <w:r w:rsidR="00CB5F59">
          <w:t>ódigo</w:t>
        </w:r>
      </w:ins>
      <w:ins w:id="359" w:author="marcazal" w:date="2015-06-13T09:49:00Z">
        <w:r w:rsidR="00CB5F59">
          <w:t xml:space="preserve"> para la obtención de la interfaz de usuario final</w:t>
        </w:r>
      </w:ins>
      <w:ins w:id="360" w:author="marcazal" w:date="2015-06-13T10:20:00Z">
        <w:r w:rsidR="0018560C">
          <w:t>, con respecto al método A</w:t>
        </w:r>
      </w:ins>
      <w:ins w:id="361" w:author="marcazal" w:date="2015-06-13T09:48:00Z">
        <w:r w:rsidR="00CB5F59">
          <w:t>?</w:t>
        </w:r>
      </w:ins>
      <w:commentRangeEnd w:id="340"/>
      <w:r w:rsidR="00AB4BE2">
        <w:rPr>
          <w:rStyle w:val="Refdecomentario"/>
        </w:rPr>
        <w:commentReference w:id="340"/>
      </w:r>
    </w:p>
    <w:p w:rsidR="00696A4D" w:rsidRDefault="00453A57" w:rsidP="00696A4D">
      <w:r w:rsidRPr="004A7E16">
        <w:t xml:space="preserve">PI3: </w:t>
      </w:r>
      <w:r w:rsidR="00AB4BE2">
        <w:t>D</w:t>
      </w:r>
      <w:r w:rsidR="00AB4BE2" w:rsidRPr="007C3C7E">
        <w:t>esde el punto de vista de las presentaciones enriquecidas</w:t>
      </w:r>
      <w:r w:rsidR="00AB4BE2">
        <w:t xml:space="preserve">, </w:t>
      </w:r>
      <w:r w:rsidR="00696A4D" w:rsidRPr="007C3C7E">
        <w:t>¿</w:t>
      </w:r>
      <w:r w:rsidR="00AB4BE2">
        <w:t>q</w:t>
      </w:r>
      <w:r w:rsidR="00696A4D" w:rsidRPr="007C3C7E">
        <w:t xml:space="preserve">ué </w:t>
      </w:r>
      <w:r w:rsidR="0018560C">
        <w:t xml:space="preserve">ventajas aportan </w:t>
      </w:r>
      <w:r w:rsidR="00696A4D" w:rsidRPr="007C3C7E">
        <w:t xml:space="preserve">las características </w:t>
      </w:r>
      <w:r w:rsidR="00CB5F59">
        <w:t xml:space="preserve">RIA </w:t>
      </w:r>
      <w:r w:rsidR="00696A4D" w:rsidRPr="007C3C7E">
        <w:t xml:space="preserve">presentes en la aplicación </w:t>
      </w:r>
      <w:r w:rsidR="00CB5F59">
        <w:t>implementada con el método B</w:t>
      </w:r>
      <w:r w:rsidR="00696A4D" w:rsidRPr="007C3C7E">
        <w:t xml:space="preserve"> con respecto </w:t>
      </w:r>
      <w:r w:rsidR="00CB5F59">
        <w:t>al método A</w:t>
      </w:r>
      <w:r w:rsidR="00696A4D" w:rsidRPr="007C3C7E">
        <w:t>?</w:t>
      </w:r>
    </w:p>
    <w:p w:rsidR="009D19A1" w:rsidRDefault="009D19A1" w:rsidP="00696A4D">
      <w:r>
        <w:t xml:space="preserve">PI4: </w:t>
      </w:r>
      <w:r w:rsidR="00AB4BE2">
        <w:t>D</w:t>
      </w:r>
      <w:r w:rsidR="00AB4BE2" w:rsidRPr="007C3C7E">
        <w:t>esde el punto de vista de la</w:t>
      </w:r>
      <w:r w:rsidR="00AB4BE2">
        <w:t xml:space="preserve"> lógica de negocios en el lado del cliente, </w:t>
      </w:r>
      <w:ins w:id="362" w:author="marcazal" w:date="2015-06-14T15:46:00Z">
        <w:r w:rsidRPr="007C3C7E">
          <w:t>¿</w:t>
        </w:r>
      </w:ins>
      <w:r w:rsidR="00AB4BE2">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implementada con el método B</w:t>
      </w:r>
      <w:r w:rsidRPr="007C3C7E">
        <w:t xml:space="preserve"> con respecto </w:t>
      </w:r>
      <w:r>
        <w:t>al método A</w:t>
      </w:r>
      <w:r w:rsidRPr="007C3C7E">
        <w:t>?</w:t>
      </w:r>
    </w:p>
    <w:p w:rsidR="001E4406" w:rsidRDefault="006D5B8B" w:rsidP="00696A4D">
      <w:r>
        <w:lastRenderedPageBreak/>
        <w:t>PI5</w:t>
      </w:r>
      <w:r w:rsidR="002F4546">
        <w:t>:</w:t>
      </w:r>
      <w:r w:rsidR="0006484D">
        <w:t xml:space="preserve"> </w:t>
      </w:r>
      <w:r w:rsidR="001E4406">
        <w:t xml:space="preserve">Para cada una de las vistas del </w:t>
      </w:r>
      <w:proofErr w:type="spellStart"/>
      <w:r w:rsidR="00453A57" w:rsidRPr="004A7E16">
        <w:rPr>
          <w:i/>
        </w:rPr>
        <w:t>Person</w:t>
      </w:r>
      <w:proofErr w:type="spellEnd"/>
      <w:r w:rsidR="00453A57" w:rsidRPr="004A7E16">
        <w:rPr>
          <w:i/>
        </w:rPr>
        <w:t xml:space="preserve"> Manager</w:t>
      </w:r>
      <w:r w:rsidR="00AB4BE2">
        <w:rPr>
          <w:i/>
        </w:rPr>
        <w:t>,</w:t>
      </w:r>
      <w:ins w:id="363" w:author="marcazal" w:date="2015-06-13T11:16:00Z">
        <w:r w:rsidR="001E4406">
          <w:t xml:space="preserve"> </w:t>
        </w:r>
      </w:ins>
      <w:r w:rsidR="0006484D">
        <w:t>¿</w:t>
      </w:r>
      <w:r w:rsidR="00AB4BE2">
        <w:t>q</w:t>
      </w:r>
      <w:r w:rsidR="0006484D">
        <w:t>u</w:t>
      </w:r>
      <w:r w:rsidR="00AB4BE2">
        <w:t>é</w:t>
      </w:r>
      <w:ins w:id="364" w:author="marcazal" w:date="2015-07-19T19:01:00Z">
        <w:r w:rsidR="008A7AD0">
          <w:t xml:space="preserve"> </w:t>
        </w:r>
      </w:ins>
      <w:ins w:id="365" w:author="marcazal" w:date="2015-07-19T19:00:00Z">
        <w:r w:rsidR="008A7AD0">
          <w:t>cantidad de líneas de código</w:t>
        </w:r>
      </w:ins>
      <w:r w:rsidR="0006484D">
        <w:t xml:space="preserve"> </w:t>
      </w:r>
      <w:commentRangeStart w:id="366"/>
      <w:del w:id="367" w:author="marcazal" w:date="2015-07-19T19:00:00Z">
        <w:r w:rsidR="0006484D" w:rsidDel="008A7AD0">
          <w:delText>porciones</w:delText>
        </w:r>
      </w:del>
      <w:r w:rsidR="0006484D">
        <w:t xml:space="preserve"> </w:t>
      </w:r>
      <w:commentRangeEnd w:id="366"/>
      <w:r w:rsidR="00AB4BE2">
        <w:rPr>
          <w:rStyle w:val="Refdecomentario"/>
        </w:rPr>
        <w:commentReference w:id="366"/>
      </w:r>
      <w:r w:rsidR="00C629E9">
        <w:t>para</w:t>
      </w:r>
      <w:r w:rsidR="001E4406">
        <w:t xml:space="preserve"> la interfaz de usuario</w:t>
      </w:r>
      <w:r w:rsidR="0006484D">
        <w:t xml:space="preserve"> </w:t>
      </w:r>
      <w:r w:rsidR="00AB4BE2">
        <w:t>se pudieron</w:t>
      </w:r>
      <w:r w:rsidR="0006484D">
        <w:t xml:space="preserve"> generar de manera automática a partir de los modelos</w:t>
      </w:r>
      <w:r w:rsidR="001E4406">
        <w:t>,</w:t>
      </w:r>
      <w:r w:rsidR="0006484D">
        <w:t xml:space="preserve"> </w:t>
      </w:r>
      <w:r w:rsidR="001E4406">
        <w:t>en</w:t>
      </w:r>
      <w:r w:rsidR="0006484D">
        <w:t xml:space="preserve"> los método</w:t>
      </w:r>
      <w:r w:rsidR="00AB4BE2">
        <w:t>s</w:t>
      </w:r>
      <w:r w:rsidR="0006484D">
        <w:t xml:space="preserve"> A y B</w:t>
      </w:r>
      <w:del w:id="368" w:author="Vaio" w:date="2015-06-24T23:45:00Z">
        <w:r w:rsidR="0006484D" w:rsidDel="00AB4BE2">
          <w:delText xml:space="preserve"> </w:delText>
        </w:r>
      </w:del>
      <w:r w:rsidR="0006484D">
        <w:t>?</w:t>
      </w:r>
    </w:p>
    <w:p w:rsidR="00696A4D" w:rsidRPr="004A7E16" w:rsidRDefault="006D5B8B" w:rsidP="009B5F91">
      <w:pPr>
        <w:rPr>
          <w:ins w:id="369" w:author="Iván López" w:date="2015-03-02T03:52:00Z"/>
        </w:rPr>
      </w:pPr>
      <w:commentRangeStart w:id="370"/>
      <w:r>
        <w:t>PI6</w:t>
      </w:r>
      <w:r w:rsidR="001E4406">
        <w:t>: ¿Qu</w:t>
      </w:r>
      <w:r w:rsidR="00AB4BE2">
        <w:t>é</w:t>
      </w:r>
      <w:ins w:id="371" w:author="marcazal" w:date="2015-06-13T11:21:00Z">
        <w:r w:rsidR="001E4406">
          <w:t xml:space="preserve"> tan independiente de la plataforma destino son los PIM presentados en el </w:t>
        </w:r>
      </w:ins>
      <w:ins w:id="372" w:author="marcazal" w:date="2015-06-13T11:22:00Z">
        <w:r w:rsidR="001E4406">
          <w:t>método</w:t>
        </w:r>
      </w:ins>
      <w:ins w:id="373" w:author="marcazal" w:date="2015-06-13T11:21:00Z">
        <w:r w:rsidR="001E4406">
          <w:t xml:space="preserve"> </w:t>
        </w:r>
      </w:ins>
      <w:ins w:id="374" w:author="marcazal" w:date="2015-06-13T11:22:00Z">
        <w:r w:rsidR="001E4406">
          <w:t>B con respecto al método A?</w:t>
        </w:r>
      </w:ins>
      <w:commentRangeEnd w:id="370"/>
      <w:r w:rsidR="00AB4BE2">
        <w:rPr>
          <w:rStyle w:val="Refdecomentario"/>
        </w:rPr>
        <w:commentReference w:id="370"/>
      </w:r>
    </w:p>
    <w:p w:rsidR="005E0A86" w:rsidRPr="004A7E16" w:rsidRDefault="00453A57" w:rsidP="009B5F91">
      <w:pPr>
        <w:rPr>
          <w:b/>
        </w:rPr>
      </w:pPr>
      <w:r w:rsidRPr="004A7E16">
        <w:rPr>
          <w:b/>
        </w:rPr>
        <w:t>5.2.</w:t>
      </w:r>
      <w:r w:rsidR="007C3C7E">
        <w:rPr>
          <w:b/>
        </w:rPr>
        <w:t>5</w:t>
      </w:r>
      <w:r w:rsidRPr="004A7E16">
        <w:rPr>
          <w:b/>
        </w:rPr>
        <w:t xml:space="preserve"> </w:t>
      </w:r>
      <w:commentRangeStart w:id="375"/>
      <w:r w:rsidRPr="004A7E16">
        <w:rPr>
          <w:b/>
        </w:rPr>
        <w:t>Conceptos</w:t>
      </w:r>
      <w:commentRangeEnd w:id="375"/>
      <w:r w:rsidR="00713153">
        <w:rPr>
          <w:rStyle w:val="Refdecomentario"/>
        </w:rPr>
        <w:commentReference w:id="375"/>
      </w:r>
    </w:p>
    <w:p w:rsidR="00F85236" w:rsidRPr="004A7E16" w:rsidRDefault="00453A57" w:rsidP="009B5F91">
      <w:pPr>
        <w:rPr>
          <w:ins w:id="376" w:author="marcazal" w:date="2015-06-15T20:38:00Z"/>
        </w:rPr>
      </w:pPr>
      <w:commentRangeStart w:id="377"/>
      <w:r w:rsidRPr="004A7E16">
        <w:t>Las variables de medición</w:t>
      </w:r>
      <w:r w:rsidR="00BB1098">
        <w:t xml:space="preserve"> necesarias para responder las primeras dos preguntas de investigación </w:t>
      </w:r>
      <w:del w:id="378" w:author="marcazal" w:date="2015-06-14T17:00:00Z">
        <w:r w:rsidRPr="004A7E16">
          <w:delText xml:space="preserve"> </w:delText>
        </w:r>
      </w:del>
      <w:r w:rsidRPr="004A7E16">
        <w:t>se definen a continuación:</w:t>
      </w:r>
      <w:commentRangeEnd w:id="377"/>
      <w:r w:rsidR="00713153">
        <w:rPr>
          <w:rStyle w:val="Refdecomentario"/>
        </w:rPr>
        <w:commentReference w:id="377"/>
      </w:r>
    </w:p>
    <w:p w:rsidR="001B58AB" w:rsidRDefault="00453A57" w:rsidP="007A2231">
      <w:commentRangeStart w:id="379"/>
      <w:ins w:id="380" w:author="marcazal" w:date="2015-06-13T15:07:00Z">
        <w:r w:rsidRPr="004A7E16">
          <w:rPr>
            <w:i/>
            <w:u w:val="single"/>
          </w:rPr>
          <w:t>T</w:t>
        </w:r>
      </w:ins>
      <w:ins w:id="381" w:author="marcazal" w:date="2015-06-13T15:21:00Z">
        <w:r w:rsidRPr="004A7E16">
          <w:rPr>
            <w:i/>
            <w:u w:val="single"/>
          </w:rPr>
          <w:t>M</w:t>
        </w:r>
      </w:ins>
      <w:ins w:id="382" w:author="marcazal" w:date="2015-06-13T15:13:00Z">
        <w:r w:rsidRPr="004A7E16">
          <w:rPr>
            <w:i/>
            <w:u w:val="single"/>
          </w:rPr>
          <w:t>A</w:t>
        </w:r>
      </w:ins>
      <w:r w:rsidRPr="004A7E16">
        <w:rPr>
          <w:u w:val="single"/>
        </w:rPr>
        <w:t>:</w:t>
      </w:r>
      <w:r w:rsidRPr="004A7E16">
        <w:t xml:space="preserve"> El tiempo total en </w:t>
      </w:r>
      <w:r w:rsidR="00526B70">
        <w:t>minutos</w:t>
      </w:r>
      <w:del w:id="383"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384"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385"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386"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387" w:author="marcazal" w:date="2015-06-13T15:06:00Z"/>
        </w:rPr>
      </w:pPr>
      <w:r>
        <w:t>U</w:t>
      </w:r>
      <w:r w:rsidR="00290003">
        <w:t>na generación de código (equivalente a compilar la aplicación)</w:t>
      </w:r>
      <w:del w:id="388"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379"/>
      <w:r w:rsidR="00215E9E">
        <w:rPr>
          <w:rStyle w:val="Refdecomentario"/>
        </w:rPr>
        <w:commentReference w:id="379"/>
      </w:r>
    </w:p>
    <w:p w:rsidR="001F3B01" w:rsidRPr="004A7E16" w:rsidRDefault="00453A57" w:rsidP="009B5F91">
      <w:pPr>
        <w:rPr>
          <w:b/>
        </w:rPr>
      </w:pPr>
      <w:commentRangeStart w:id="389"/>
      <w:r w:rsidRPr="004A7E16">
        <w:rPr>
          <w:b/>
        </w:rPr>
        <w:t>5.2.</w:t>
      </w:r>
      <w:r w:rsidR="007C3C7E">
        <w:rPr>
          <w:b/>
        </w:rPr>
        <w:t>6</w:t>
      </w:r>
      <w:r w:rsidRPr="004A7E16">
        <w:rPr>
          <w:b/>
        </w:rPr>
        <w:t xml:space="preserve"> Métodos de colección de datos</w:t>
      </w:r>
      <w:commentRangeEnd w:id="389"/>
      <w:r w:rsidR="00DA30DB">
        <w:rPr>
          <w:rStyle w:val="Refdecomentario"/>
        </w:rPr>
        <w:commentReference w:id="389"/>
      </w:r>
    </w:p>
    <w:p w:rsidR="00C8691D" w:rsidRPr="004A7E16" w:rsidRDefault="00453A57" w:rsidP="009B5F91">
      <w:commentRangeStart w:id="390"/>
      <w:r w:rsidRPr="004A7E16">
        <w:t>Est</w:t>
      </w:r>
      <w:r w:rsidR="00E673D2">
        <w:t>a</w:t>
      </w:r>
      <w:r w:rsidR="00E25DDF">
        <w:t xml:space="preserve"> </w:t>
      </w:r>
      <w:proofErr w:type="spellStart"/>
      <w:r w:rsidR="00E25DDF">
        <w:t>ilustra</w:t>
      </w:r>
      <w:ins w:id="391" w:author="marcazal" w:date="2015-07-05T23:08:00Z">
        <w:r w:rsidR="00E673D2">
          <w:t>ci</w:t>
        </w:r>
        <w:r w:rsidR="003B5440">
          <w:rPr>
            <w:lang w:val="es-PY"/>
          </w:rPr>
          <w:t>ón</w:t>
        </w:r>
      </w:ins>
      <w:commentRangeEnd w:id="390"/>
      <w:proofErr w:type="spellEnd"/>
      <w:r w:rsidR="00534DCE">
        <w:rPr>
          <w:rStyle w:val="Refdecomentario"/>
        </w:rPr>
        <w:commentReference w:id="390"/>
      </w:r>
      <w:del w:id="392" w:author="Vaio" w:date="2015-07-02T15:37:00Z">
        <w:r w:rsidR="00D922E3" w:rsidDel="00534DCE">
          <w:delText>,</w:delText>
        </w:r>
      </w:del>
      <w:r w:rsidR="00E25DDF">
        <w:t xml:space="preserve"> se </w:t>
      </w:r>
      <w:r w:rsidR="00534DCE">
        <w:t>realizó</w:t>
      </w:r>
      <w:r w:rsidRPr="004A7E16">
        <w:t xml:space="preserve">  con </w:t>
      </w:r>
      <w:del w:id="393" w:author="marcazal" w:date="2015-06-13T15:44:00Z">
        <w:r w:rsidRPr="004A7E16">
          <w:delText xml:space="preserve"> </w:delText>
        </w:r>
      </w:del>
      <w:r w:rsidRPr="004A7E16">
        <w:t xml:space="preserve">una población </w:t>
      </w:r>
      <w:del w:id="394"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395"/>
      <w:r w:rsidRPr="004A7E16">
        <w:t xml:space="preserve">colección </w:t>
      </w:r>
      <w:commentRangeEnd w:id="395"/>
      <w:r w:rsidR="00534DCE">
        <w:rPr>
          <w:rStyle w:val="Refdecomentario"/>
        </w:rPr>
        <w:commentReference w:id="395"/>
      </w:r>
      <w:r w:rsidRPr="004A7E16">
        <w:t>de los datos</w:t>
      </w:r>
      <w:del w:id="396"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Para cada uno de los métodos,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397"/>
      <w:r w:rsidR="00BC3617">
        <w:t>sucesivamente</w:t>
      </w:r>
      <w:commentRangeEnd w:id="397"/>
      <w:r w:rsidR="00534DCE">
        <w:rPr>
          <w:rStyle w:val="Refdecomentario"/>
        </w:rPr>
        <w:commentReference w:id="397"/>
      </w:r>
      <w:ins w:id="398"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lastRenderedPageBreak/>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399"/>
      <w:r w:rsidRPr="004A7E16">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399"/>
      <w:r w:rsidR="00534DCE">
        <w:rPr>
          <w:rStyle w:val="Refdecomentario"/>
        </w:rPr>
        <w:commentReference w:id="399"/>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400"/>
      <w:proofErr w:type="spellStart"/>
      <w:r w:rsidRPr="004A7E16">
        <w:rPr>
          <w:i/>
        </w:rPr>
        <w:t>croos-proyect</w:t>
      </w:r>
      <w:commentRangeEnd w:id="400"/>
      <w:proofErr w:type="spellEnd"/>
      <w:r w:rsidR="00DA30DB">
        <w:rPr>
          <w:rStyle w:val="Refdecomentario"/>
        </w:rPr>
        <w:commentReference w:id="400"/>
      </w:r>
      <w:r w:rsidRPr="004A7E16">
        <w:t>) o proyecto hermano (</w:t>
      </w:r>
      <w:commentRangeStart w:id="401"/>
      <w:proofErr w:type="spellStart"/>
      <w:r w:rsidRPr="004A7E16">
        <w:rPr>
          <w:i/>
        </w:rPr>
        <w:t>sister</w:t>
      </w:r>
      <w:proofErr w:type="spellEnd"/>
      <w:r w:rsidRPr="004A7E16">
        <w:rPr>
          <w:i/>
        </w:rPr>
        <w:t xml:space="preserve"> </w:t>
      </w:r>
      <w:proofErr w:type="spellStart"/>
      <w:r w:rsidRPr="004A7E16">
        <w:rPr>
          <w:i/>
        </w:rPr>
        <w:t>project</w:t>
      </w:r>
      <w:commentRangeEnd w:id="401"/>
      <w:proofErr w:type="spellEnd"/>
      <w:r w:rsidR="00DA30DB">
        <w:rPr>
          <w:rStyle w:val="Refdecomentario"/>
        </w:rPr>
        <w:commentReference w:id="401"/>
      </w:r>
      <w:r w:rsidRPr="004A7E16">
        <w:t xml:space="preserve">),  solo podemos tener una variable para </w:t>
      </w:r>
      <w:commentRangeStart w:id="402"/>
      <w:r w:rsidRPr="004A7E16">
        <w:t xml:space="preserve">la productividad o calidad </w:t>
      </w:r>
      <w:commentRangeEnd w:id="402"/>
      <w:r w:rsidR="00DA30DB">
        <w:rPr>
          <w:rStyle w:val="Refdecomentario"/>
        </w:rPr>
        <w:commentReference w:id="402"/>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403"/>
      <w:r w:rsidRPr="004A7E16">
        <w:t>del proyecto de control informalmente con los valores obtenidos del tratamiento hecho al proyecto</w:t>
      </w:r>
      <w:commentRangeEnd w:id="403"/>
      <w:r w:rsidR="00DA30DB">
        <w:rPr>
          <w:rStyle w:val="Refdecomentario"/>
        </w:rPr>
        <w:commentReference w:id="403"/>
      </w:r>
      <w:r w:rsidRPr="004A7E16">
        <w:t xml:space="preserve">, según las recomendaciones hechas en </w:t>
      </w:r>
      <w:commentRangeStart w:id="404"/>
      <w:proofErr w:type="spellStart"/>
      <w:r w:rsidRPr="004A7E16">
        <w:t>Klitchenan</w:t>
      </w:r>
      <w:commentRangeEnd w:id="404"/>
      <w:proofErr w:type="spellEnd"/>
      <w:r w:rsidR="00DA30DB">
        <w:rPr>
          <w:rStyle w:val="Refdecomentario"/>
        </w:rPr>
        <w:commentReference w:id="404"/>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405"/>
      <w:r w:rsidRPr="004A7E16">
        <w:rPr>
          <w:b/>
        </w:rPr>
        <w:t>Selección del caso y minimización de los factores de confusión</w:t>
      </w:r>
      <w:commentRangeEnd w:id="405"/>
      <w:r w:rsidR="006A3E78">
        <w:rPr>
          <w:rStyle w:val="Refdecomentario"/>
        </w:rPr>
        <w:commentReference w:id="405"/>
      </w:r>
    </w:p>
    <w:p w:rsidR="002775CF" w:rsidDel="00913F78" w:rsidRDefault="00453A57" w:rsidP="009B5F91">
      <w:pPr>
        <w:rPr>
          <w:del w:id="406"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web</w:t>
      </w:r>
      <w:del w:id="407"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408"/>
      <w:r w:rsidRPr="004A7E16">
        <w:t>por un mismo equipo</w:t>
      </w:r>
      <w:r w:rsidR="0036702D">
        <w:t xml:space="preserve"> de trabajo</w:t>
      </w:r>
      <w:r w:rsidRPr="004A7E16">
        <w:t xml:space="preserve"> (el autor)</w:t>
      </w:r>
      <w:commentRangeEnd w:id="408"/>
      <w:r w:rsidR="006A3E78">
        <w:rPr>
          <w:rStyle w:val="Refdecomentario"/>
        </w:rPr>
        <w:commentReference w:id="408"/>
      </w:r>
      <w:r w:rsidRPr="004A7E16">
        <w:t xml:space="preserve">. Se optó por </w:t>
      </w:r>
      <w:r w:rsidR="000900A5">
        <w:t>el</w:t>
      </w:r>
      <w:r w:rsidRPr="004A7E16">
        <w:t xml:space="preserve"> proyecto piloto </w:t>
      </w:r>
      <w:proofErr w:type="spellStart"/>
      <w:ins w:id="409"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410"/>
      <w:r w:rsidR="0036702D">
        <w:t>eniendo</w:t>
      </w:r>
      <w:commentRangeEnd w:id="410"/>
      <w:r w:rsidR="00913F78">
        <w:rPr>
          <w:rStyle w:val="Refdecomentario"/>
        </w:rPr>
        <w:commentReference w:id="410"/>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411"/>
      <w:r w:rsidRPr="004A7E16">
        <w:t>el más incurre en costos</w:t>
      </w:r>
      <w:commentRangeEnd w:id="411"/>
      <w:r w:rsidR="00913F78">
        <w:rPr>
          <w:rStyle w:val="Refdecomentario"/>
        </w:rPr>
        <w:commentReference w:id="411"/>
      </w:r>
      <w:proofErr w:type="gramStart"/>
      <w:r w:rsidR="000900A5">
        <w:t>( en</w:t>
      </w:r>
      <w:proofErr w:type="gramEnd"/>
      <w:r w:rsidR="000900A5">
        <w:t xml:space="preserve"> el caso de esta propuesta el mayor costo es el tiempo de desarrollo)</w:t>
      </w:r>
      <w:r w:rsidRPr="004A7E16">
        <w:t>, ya que</w:t>
      </w:r>
      <w:r w:rsidR="000900A5">
        <w:t xml:space="preserve"> un mismo</w:t>
      </w:r>
      <w:r w:rsidRPr="004A7E16">
        <w:t xml:space="preserve"> proyecto debe llevarse a cabo por un mismo equipo</w:t>
      </w:r>
      <w:r w:rsidR="000900A5">
        <w:t xml:space="preserve"> (el autor en este caso) con más de un enfoque o unidad de análisis (en esta ilustración, se utilizaron dos unidades de análisis) </w:t>
      </w:r>
      <w:r w:rsidRPr="004A7E16">
        <w:t xml:space="preserve">. </w:t>
      </w:r>
    </w:p>
    <w:p w:rsidR="00913F78" w:rsidRPr="004A7E16" w:rsidRDefault="00913F78" w:rsidP="009B5F91">
      <w:pPr>
        <w:rPr>
          <w:ins w:id="412" w:author="Vaio" w:date="2015-07-02T16:25:00Z"/>
        </w:rPr>
      </w:pPr>
    </w:p>
    <w:p w:rsidR="000900A5" w:rsidRDefault="000900A5" w:rsidP="009B5F91">
      <w:pPr>
        <w:rPr>
          <w:ins w:id="413" w:author="marcazal" w:date="2015-06-13T20:31:00Z"/>
        </w:rPr>
      </w:pPr>
      <w:r>
        <w:lastRenderedPageBreak/>
        <w:t xml:space="preserve">Con respecto a los factores tenidos en cuenta para </w:t>
      </w:r>
      <w:commentRangeStart w:id="414"/>
      <w:r>
        <w:t>minimizar los factores de confusión</w:t>
      </w:r>
      <w:commentRangeEnd w:id="414"/>
      <w:r w:rsidR="00913F78">
        <w:rPr>
          <w:rStyle w:val="Refdecomentario"/>
        </w:rPr>
        <w:commentReference w:id="414"/>
      </w:r>
      <w:r>
        <w:t xml:space="preserve">, </w:t>
      </w:r>
      <w:r w:rsidR="009B4D77">
        <w:t xml:space="preserve">se ha tenido en consideración </w:t>
      </w:r>
      <w:commentRangeStart w:id="415"/>
      <w:r w:rsidR="009B4D77">
        <w:t>los siguientes puntos</w:t>
      </w:r>
      <w:commentRangeEnd w:id="415"/>
      <w:r w:rsidR="000E42E8">
        <w:rPr>
          <w:rStyle w:val="Refdecomentario"/>
        </w:rPr>
        <w:commentReference w:id="415"/>
      </w:r>
      <w:ins w:id="416" w:author="marcazal" w:date="2015-06-13T20:31:00Z">
        <w:r w:rsidR="009B4D77">
          <w:t>:</w:t>
        </w:r>
      </w:ins>
    </w:p>
    <w:p w:rsidR="0027682F" w:rsidRDefault="008A7259" w:rsidP="004A7E16">
      <w:pPr>
        <w:pStyle w:val="Prrafodelista"/>
        <w:numPr>
          <w:ilvl w:val="0"/>
          <w:numId w:val="11"/>
        </w:numPr>
      </w:pPr>
      <w:commentRangeStart w:id="417"/>
      <w:ins w:id="418" w:author="marcazal" w:date="2015-06-13T21:16:00Z">
        <w:r>
          <w:t>Se ha</w:t>
        </w:r>
      </w:ins>
      <w:r w:rsidR="00913F78">
        <w:t>n</w:t>
      </w:r>
      <w:r>
        <w:t xml:space="preserve"> llevado a cabo </w:t>
      </w:r>
      <w:commentRangeStart w:id="419"/>
      <w:r>
        <w:t xml:space="preserve">pruebas </w:t>
      </w:r>
      <w:commentRangeEnd w:id="419"/>
      <w:r w:rsidR="00913F78">
        <w:rPr>
          <w:rStyle w:val="Refdecomentario"/>
        </w:rPr>
        <w:commentReference w:id="419"/>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420"/>
      <w:r w:rsidR="00327C35">
        <w:t>RIAS</w:t>
      </w:r>
      <w:r>
        <w:t xml:space="preserve"> </w:t>
      </w:r>
      <w:commentRangeEnd w:id="420"/>
      <w:r w:rsidR="00913F78">
        <w:rPr>
          <w:rStyle w:val="Refdecomentario"/>
        </w:rPr>
        <w:commentReference w:id="420"/>
      </w:r>
      <w:r>
        <w:t xml:space="preserve">en los perfiles de modelado y las plantillas de </w:t>
      </w:r>
      <w:r w:rsidR="007B441D">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417"/>
      <w:r w:rsidR="000E42E8">
        <w:rPr>
          <w:rStyle w:val="Refdecomentario"/>
        </w:rPr>
        <w:commentReference w:id="417"/>
      </w:r>
    </w:p>
    <w:p w:rsidR="0027682F" w:rsidRDefault="00327C35" w:rsidP="004A7E16">
      <w:pPr>
        <w:pStyle w:val="Prrafodelista"/>
        <w:numPr>
          <w:ilvl w:val="0"/>
          <w:numId w:val="11"/>
        </w:numPr>
      </w:pPr>
      <w:commentRangeStart w:id="421"/>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422" w:author="Vaio" w:date="2015-07-02T16:28:00Z">
        <w:r w:rsidR="00913F78">
          <w:t>a</w:t>
        </w:r>
      </w:ins>
      <w:del w:id="423"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421"/>
      <w:r w:rsidR="000E42E8">
        <w:rPr>
          <w:rStyle w:val="Refdecomentario"/>
        </w:rPr>
        <w:commentReference w:id="421"/>
      </w:r>
    </w:p>
    <w:p w:rsidR="0027682F" w:rsidRDefault="00050C1F" w:rsidP="004A7E16">
      <w:pPr>
        <w:pStyle w:val="Prrafodelista"/>
        <w:numPr>
          <w:ilvl w:val="0"/>
          <w:numId w:val="11"/>
        </w:numPr>
      </w:pPr>
      <w:commentRangeStart w:id="424"/>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424"/>
      <w:r w:rsidR="00913F78">
        <w:rPr>
          <w:rStyle w:val="Refdecomentario"/>
        </w:rPr>
        <w:commentReference w:id="424"/>
      </w:r>
    </w:p>
    <w:p w:rsidR="0027682F" w:rsidRDefault="00327C35" w:rsidP="004A7E16">
      <w:pPr>
        <w:pStyle w:val="Prrafodelista"/>
        <w:numPr>
          <w:ilvl w:val="0"/>
          <w:numId w:val="11"/>
        </w:numPr>
        <w:rPr>
          <w:ins w:id="425" w:author="marcazal" w:date="2015-06-13T20:26:00Z"/>
        </w:rPr>
      </w:pPr>
      <w:commentRangeStart w:id="426"/>
      <w:del w:id="427"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428"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426"/>
      <w:r w:rsidR="00913F78">
        <w:rPr>
          <w:rStyle w:val="Refdecomentario"/>
        </w:rPr>
        <w:commentReference w:id="426"/>
      </w:r>
    </w:p>
    <w:p w:rsidR="00EC4F9E" w:rsidRPr="004A7E16" w:rsidDel="006409EE" w:rsidRDefault="00453A57" w:rsidP="009B5F91">
      <w:pPr>
        <w:rPr>
          <w:del w:id="429" w:author="marcazal" w:date="2015-07-05T23:37:00Z"/>
          <w:b/>
        </w:rPr>
      </w:pPr>
      <w:commentRangeStart w:id="430"/>
      <w:del w:id="431" w:author="marcazal" w:date="2015-07-05T23:37:00Z">
        <w:r w:rsidRPr="004A7E16" w:rsidDel="006409EE">
          <w:rPr>
            <w:b/>
          </w:rPr>
          <w:delText>5.2.10 Selección de los datos</w:delText>
        </w:r>
        <w:commentRangeEnd w:id="430"/>
        <w:r w:rsidR="000E2BDB" w:rsidDel="006409EE">
          <w:rPr>
            <w:rStyle w:val="Refdecomentario"/>
          </w:rPr>
          <w:commentReference w:id="430"/>
        </w:r>
      </w:del>
    </w:p>
    <w:p w:rsidR="0044397A" w:rsidRPr="004A7E16" w:rsidDel="006409EE" w:rsidRDefault="00453A57" w:rsidP="009B5F91">
      <w:pPr>
        <w:rPr>
          <w:del w:id="432" w:author="marcazal" w:date="2015-07-05T23:37:00Z"/>
        </w:rPr>
      </w:pPr>
      <w:del w:id="433" w:author="marcazal" w:date="2015-07-05T23:37:00Z">
        <w:r w:rsidRPr="004A7E16" w:rsidDel="006409EE">
          <w:delText xml:space="preserve">Los datos </w:delText>
        </w:r>
      </w:del>
      <w:del w:id="434" w:author="marcazal" w:date="2015-06-14T00:23:00Z">
        <w:r w:rsidRPr="004A7E16">
          <w:delText>se obtienen</w:delText>
        </w:r>
      </w:del>
      <w:del w:id="435" w:author="marcazal" w:date="2015-07-05T23:37:00Z">
        <w:r w:rsidRPr="004A7E16" w:rsidDel="006409EE">
          <w:delText xml:space="preserve"> a medida que el desarrollo que los proyectos a ser comparados se </w:delText>
        </w:r>
      </w:del>
      <w:del w:id="436" w:author="marcazal" w:date="2015-06-14T00:24:00Z">
        <w:r w:rsidRPr="004A7E16">
          <w:delText xml:space="preserve">van </w:delText>
        </w:r>
      </w:del>
      <w:del w:id="437"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438" w:author="marcazal" w:date="2015-07-05T23:38:00Z"/>
          <w:b/>
        </w:rPr>
      </w:pPr>
      <w:del w:id="439" w:author="marcazal" w:date="2015-07-05T23:38:00Z">
        <w:r w:rsidRPr="004A7E16" w:rsidDel="006409EE">
          <w:rPr>
            <w:b/>
          </w:rPr>
          <w:delText>5.2.11 Definición y almacenamiento de los Datos</w:delText>
        </w:r>
      </w:del>
    </w:p>
    <w:p w:rsidR="00425D17" w:rsidRPr="004A7E16" w:rsidDel="006409EE" w:rsidRDefault="00453A57" w:rsidP="009B5F91">
      <w:pPr>
        <w:rPr>
          <w:del w:id="440" w:author="marcazal" w:date="2015-07-05T23:38:00Z"/>
        </w:rPr>
      </w:pPr>
      <w:commentRangeStart w:id="441"/>
      <w:del w:id="442" w:author="marcazal" w:date="2015-07-05T23:38:00Z">
        <w:r w:rsidRPr="004A7E16" w:rsidDel="006409EE">
          <w:delText xml:space="preserve">Todos los datos </w:delText>
        </w:r>
      </w:del>
      <w:del w:id="443" w:author="marcazal" w:date="2015-06-14T09:10:00Z">
        <w:r w:rsidRPr="004A7E16">
          <w:delText>definidos anteriormente son</w:delText>
        </w:r>
      </w:del>
      <w:del w:id="444" w:author="marcazal" w:date="2015-07-05T23:38:00Z">
        <w:r w:rsidRPr="004A7E16" w:rsidDel="006409EE">
          <w:delText xml:space="preserve"> almacenados y mantenidos en </w:delText>
        </w:r>
      </w:del>
      <w:del w:id="445" w:author="marcazal" w:date="2015-06-14T09:11:00Z">
        <w:r w:rsidRPr="004A7E16">
          <w:delText>una planilla electrónica Excel</w:delText>
        </w:r>
      </w:del>
      <w:del w:id="446" w:author="marcazal" w:date="2015-07-05T23:38:00Z">
        <w:r w:rsidRPr="004A7E16" w:rsidDel="006409EE">
          <w:delText>.</w:delText>
        </w:r>
        <w:commentRangeEnd w:id="441"/>
        <w:r w:rsidR="000E2BDB" w:rsidDel="006409EE">
          <w:rPr>
            <w:rStyle w:val="Refdecomentario"/>
          </w:rPr>
          <w:commentReference w:id="441"/>
        </w:r>
      </w:del>
    </w:p>
    <w:p w:rsidR="001F03D0" w:rsidRPr="004A7E16" w:rsidDel="006409EE" w:rsidRDefault="00453A57" w:rsidP="009B5F91">
      <w:pPr>
        <w:rPr>
          <w:del w:id="447" w:author="marcazal" w:date="2015-07-05T23:38:00Z"/>
          <w:b/>
        </w:rPr>
      </w:pPr>
      <w:commentRangeStart w:id="448"/>
      <w:del w:id="449" w:author="marcazal" w:date="2015-07-05T23:38:00Z">
        <w:r w:rsidRPr="004A7E16" w:rsidDel="006409EE">
          <w:rPr>
            <w:b/>
          </w:rPr>
          <w:delText>5.2.13 Mantenimiento del protocolo de caso de estudio.</w:delText>
        </w:r>
      </w:del>
    </w:p>
    <w:p w:rsidR="00CB073D" w:rsidRPr="004A7E16" w:rsidDel="006409EE" w:rsidRDefault="00453A57" w:rsidP="009B5F91">
      <w:pPr>
        <w:rPr>
          <w:del w:id="450" w:author="marcazal" w:date="2015-07-05T23:38:00Z"/>
        </w:rPr>
      </w:pPr>
      <w:del w:id="451" w:author="marcazal" w:date="2015-07-05T23:38:00Z">
        <w:r w:rsidRPr="004A7E16" w:rsidDel="006409EE">
          <w:delText>Este caso de estudio no se rige por un protocolo formal de evaluación.</w:delText>
        </w:r>
        <w:commentRangeEnd w:id="448"/>
        <w:r w:rsidR="000E2BDB" w:rsidDel="006409EE">
          <w:rPr>
            <w:rStyle w:val="Refdecomentario"/>
          </w:rPr>
          <w:commentReference w:id="448"/>
        </w:r>
      </w:del>
    </w:p>
    <w:p w:rsidR="002031DB" w:rsidRPr="004A7E16" w:rsidRDefault="00453A57" w:rsidP="009B5F91">
      <w:pPr>
        <w:rPr>
          <w:b/>
        </w:rPr>
      </w:pPr>
      <w:commentRangeStart w:id="452"/>
      <w:commentRangeStart w:id="453"/>
      <w:r w:rsidRPr="004A7E16">
        <w:rPr>
          <w:b/>
        </w:rPr>
        <w:t xml:space="preserve">5.2.14 </w:t>
      </w:r>
      <w:ins w:id="454" w:author="marcazal" w:date="2015-07-05T23:38:00Z">
        <w:r w:rsidR="005D5AC5">
          <w:rPr>
            <w:b/>
          </w:rPr>
          <w:t>Análisis e interpretación de los resultados</w:t>
        </w:r>
      </w:ins>
      <w:r w:rsidRPr="004A7E16">
        <w:rPr>
          <w:b/>
        </w:rPr>
        <w:t>.</w:t>
      </w:r>
      <w:commentRangeEnd w:id="452"/>
      <w:r w:rsidR="000E2BDB">
        <w:rPr>
          <w:rStyle w:val="Refdecomentario"/>
        </w:rPr>
        <w:commentReference w:id="452"/>
      </w:r>
      <w:commentRangeEnd w:id="453"/>
      <w:r w:rsidR="0047335C">
        <w:rPr>
          <w:rStyle w:val="Refdecomentario"/>
        </w:rPr>
        <w:commentReference w:id="453"/>
      </w:r>
    </w:p>
    <w:p w:rsidR="002B5953" w:rsidRDefault="00453A57" w:rsidP="009B5F91">
      <w:commentRangeStart w:id="455"/>
      <w:r w:rsidRPr="004A7E16">
        <w:t>En esta sección se responderán las preguntas de investigación presentadas en la sección 5.2.4</w:t>
      </w:r>
      <w:ins w:id="456" w:author="Vaio" w:date="2015-07-02T17:08:00Z">
        <w:r w:rsidR="00A22710">
          <w:t xml:space="preserve">. </w:t>
        </w:r>
      </w:ins>
      <w:commentRangeEnd w:id="455"/>
      <w:r w:rsidR="00A22710">
        <w:rPr>
          <w:rStyle w:val="Refdecomentario"/>
        </w:rPr>
        <w:commentReference w:id="455"/>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457" w:author="marcazal" w:date="2015-06-16T06:14:00Z"/>
        </w:trPr>
        <w:tc>
          <w:tcPr>
            <w:tcW w:w="1396" w:type="dxa"/>
          </w:tcPr>
          <w:p w:rsidR="00330620" w:rsidRPr="00330620" w:rsidRDefault="00330620" w:rsidP="00330620">
            <w:pPr>
              <w:jc w:val="center"/>
              <w:rPr>
                <w:del w:id="458" w:author="marcazal" w:date="2015-06-16T06:14:00Z"/>
                <w:b/>
                <w:sz w:val="16"/>
              </w:rPr>
            </w:pPr>
            <w:del w:id="459" w:author="marcazal" w:date="2015-06-16T06:14:00Z">
              <w:r w:rsidRPr="00330620">
                <w:rPr>
                  <w:b/>
                  <w:sz w:val="16"/>
                </w:rPr>
                <w:delText>Nombre de las vistas</w:delText>
              </w:r>
            </w:del>
          </w:p>
        </w:tc>
        <w:tc>
          <w:tcPr>
            <w:tcW w:w="2869" w:type="dxa"/>
          </w:tcPr>
          <w:p w:rsidR="00330620" w:rsidRPr="00330620" w:rsidRDefault="00330620" w:rsidP="00330620">
            <w:pPr>
              <w:jc w:val="center"/>
              <w:rPr>
                <w:del w:id="460" w:author="marcazal" w:date="2015-06-16T06:14:00Z"/>
                <w:b/>
                <w:sz w:val="16"/>
              </w:rPr>
            </w:pPr>
            <w:del w:id="461" w:author="marcazal" w:date="2015-06-16T06:14:00Z">
              <w:r w:rsidRPr="00330620">
                <w:rPr>
                  <w:b/>
                  <w:sz w:val="16"/>
                </w:rPr>
                <w:delText>TMA</w:delText>
              </w:r>
            </w:del>
          </w:p>
        </w:tc>
        <w:tc>
          <w:tcPr>
            <w:tcW w:w="521" w:type="dxa"/>
          </w:tcPr>
          <w:p w:rsidR="00330620" w:rsidRPr="00330620" w:rsidRDefault="00330620" w:rsidP="00330620">
            <w:pPr>
              <w:jc w:val="center"/>
              <w:rPr>
                <w:del w:id="462" w:author="marcazal" w:date="2015-06-16T06:14:00Z"/>
                <w:b/>
                <w:sz w:val="16"/>
              </w:rPr>
            </w:pPr>
            <w:del w:id="463" w:author="marcazal" w:date="2015-06-16T06:14:00Z">
              <w:r w:rsidRPr="00330620">
                <w:rPr>
                  <w:b/>
                  <w:sz w:val="16"/>
                </w:rPr>
                <w:delText>NGA</w:delText>
              </w:r>
            </w:del>
          </w:p>
        </w:tc>
        <w:tc>
          <w:tcPr>
            <w:tcW w:w="3420" w:type="dxa"/>
          </w:tcPr>
          <w:p w:rsidR="00330620" w:rsidRPr="00330620" w:rsidRDefault="00330620" w:rsidP="00330620">
            <w:pPr>
              <w:jc w:val="center"/>
              <w:rPr>
                <w:del w:id="464" w:author="marcazal" w:date="2015-06-16T06:14:00Z"/>
                <w:b/>
                <w:sz w:val="16"/>
              </w:rPr>
            </w:pPr>
            <w:del w:id="465" w:author="marcazal" w:date="2015-06-16T06:14:00Z">
              <w:r w:rsidRPr="00330620">
                <w:rPr>
                  <w:b/>
                  <w:sz w:val="16"/>
                </w:rPr>
                <w:delText>TMB</w:delText>
              </w:r>
            </w:del>
          </w:p>
        </w:tc>
        <w:tc>
          <w:tcPr>
            <w:tcW w:w="514" w:type="dxa"/>
          </w:tcPr>
          <w:p w:rsidR="00330620" w:rsidRPr="00330620" w:rsidRDefault="00330620" w:rsidP="00330620">
            <w:pPr>
              <w:jc w:val="center"/>
              <w:rPr>
                <w:del w:id="466" w:author="marcazal" w:date="2015-06-16T06:14:00Z"/>
                <w:b/>
                <w:sz w:val="16"/>
              </w:rPr>
            </w:pPr>
            <w:del w:id="467" w:author="marcazal" w:date="2015-06-16T06:14:00Z">
              <w:r w:rsidRPr="00330620">
                <w:rPr>
                  <w:b/>
                  <w:sz w:val="16"/>
                </w:rPr>
                <w:delText>NGB</w:delText>
              </w:r>
            </w:del>
          </w:p>
        </w:tc>
      </w:tr>
      <w:tr w:rsidR="00F102CD" w:rsidRPr="007C3C7E" w:rsidDel="00FF26F6" w:rsidTr="004A7E16">
        <w:trPr>
          <w:trHeight w:val="447"/>
          <w:del w:id="468" w:author="marcazal" w:date="2015-06-16T06:14:00Z"/>
        </w:trPr>
        <w:tc>
          <w:tcPr>
            <w:tcW w:w="1396" w:type="dxa"/>
          </w:tcPr>
          <w:p w:rsidR="00330620" w:rsidRDefault="00453A57" w:rsidP="00330620">
            <w:pPr>
              <w:jc w:val="center"/>
              <w:rPr>
                <w:del w:id="469" w:author="marcazal" w:date="2015-06-16T06:14:00Z"/>
                <w:b/>
                <w:sz w:val="16"/>
                <w:lang w:val="es-PY"/>
              </w:rPr>
            </w:pPr>
            <w:del w:id="470" w:author="marcazal" w:date="2015-06-16T06:14:00Z">
              <w:r w:rsidRPr="004A7E16">
                <w:rPr>
                  <w:b/>
                  <w:sz w:val="16"/>
                </w:rPr>
                <w:lastRenderedPageBreak/>
                <w:delText>Agregar persona</w:delText>
              </w:r>
            </w:del>
          </w:p>
        </w:tc>
        <w:tc>
          <w:tcPr>
            <w:tcW w:w="2869" w:type="dxa"/>
          </w:tcPr>
          <w:p w:rsidR="00330620" w:rsidRDefault="00F102CD" w:rsidP="00330620">
            <w:pPr>
              <w:jc w:val="center"/>
              <w:rPr>
                <w:del w:id="471" w:author="marcazal" w:date="2015-06-16T06:14:00Z"/>
                <w:sz w:val="16"/>
              </w:rPr>
            </w:pPr>
            <w:del w:id="472"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473" w:author="marcazal" w:date="2015-06-16T06:14:00Z"/>
                <w:sz w:val="16"/>
              </w:rPr>
            </w:pPr>
            <w:del w:id="474" w:author="marcazal" w:date="2015-06-16T06:14:00Z">
              <w:r w:rsidDel="00FF26F6">
                <w:rPr>
                  <w:sz w:val="16"/>
                </w:rPr>
                <w:delText>3</w:delText>
              </w:r>
            </w:del>
          </w:p>
        </w:tc>
        <w:tc>
          <w:tcPr>
            <w:tcW w:w="3420" w:type="dxa"/>
          </w:tcPr>
          <w:p w:rsidR="00330620" w:rsidRDefault="00F102CD" w:rsidP="00330620">
            <w:pPr>
              <w:jc w:val="center"/>
              <w:rPr>
                <w:del w:id="475" w:author="marcazal" w:date="2015-06-16T06:14:00Z"/>
                <w:sz w:val="16"/>
              </w:rPr>
            </w:pPr>
            <w:del w:id="476" w:author="marcazal" w:date="2015-06-16T06:14:00Z">
              <w:r w:rsidDel="00FF26F6">
                <w:rPr>
                  <w:sz w:val="16"/>
                </w:rPr>
                <w:delText>56</w:delText>
              </w:r>
            </w:del>
            <w:del w:id="477" w:author="marcazal" w:date="2015-06-15T21:29:00Z">
              <w:r w:rsidDel="00BF359B">
                <w:rPr>
                  <w:sz w:val="16"/>
                </w:rPr>
                <w:delText>minutos =</w:delText>
              </w:r>
            </w:del>
            <w:del w:id="478"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479" w:author="marcazal" w:date="2015-06-16T06:14:00Z"/>
                <w:sz w:val="16"/>
              </w:rPr>
            </w:pPr>
            <w:del w:id="480" w:author="marcazal" w:date="2015-06-16T06:14:00Z">
              <w:r w:rsidDel="00FF26F6">
                <w:rPr>
                  <w:sz w:val="16"/>
                </w:rPr>
                <w:delText>4</w:delText>
              </w:r>
            </w:del>
          </w:p>
        </w:tc>
      </w:tr>
      <w:tr w:rsidR="00F102CD" w:rsidRPr="007C3C7E" w:rsidDel="00FF26F6" w:rsidTr="004A7E16">
        <w:trPr>
          <w:trHeight w:val="447"/>
          <w:del w:id="481" w:author="marcazal" w:date="2015-06-16T06:14:00Z"/>
        </w:trPr>
        <w:tc>
          <w:tcPr>
            <w:tcW w:w="1396" w:type="dxa"/>
          </w:tcPr>
          <w:p w:rsidR="00330620" w:rsidRPr="00330620" w:rsidRDefault="00330620" w:rsidP="00330620">
            <w:pPr>
              <w:jc w:val="center"/>
              <w:rPr>
                <w:del w:id="482" w:author="marcazal" w:date="2015-06-16T06:14:00Z"/>
                <w:b/>
                <w:sz w:val="16"/>
              </w:rPr>
            </w:pPr>
            <w:del w:id="483" w:author="marcazal" w:date="2015-06-16T06:14:00Z">
              <w:r w:rsidRPr="00330620">
                <w:rPr>
                  <w:b/>
                  <w:sz w:val="16"/>
                </w:rPr>
                <w:delText>Mostrar persona</w:delText>
              </w:r>
            </w:del>
          </w:p>
        </w:tc>
        <w:tc>
          <w:tcPr>
            <w:tcW w:w="2869" w:type="dxa"/>
          </w:tcPr>
          <w:p w:rsidR="00330620" w:rsidRDefault="00F102CD" w:rsidP="00330620">
            <w:pPr>
              <w:jc w:val="center"/>
              <w:rPr>
                <w:del w:id="484" w:author="marcazal" w:date="2015-06-16T06:14:00Z"/>
                <w:sz w:val="16"/>
              </w:rPr>
            </w:pPr>
            <w:del w:id="485" w:author="marcazal" w:date="2015-06-16T06:14:00Z">
              <w:r w:rsidDel="00FF26F6">
                <w:rPr>
                  <w:sz w:val="16"/>
                </w:rPr>
                <w:delText>27</w:delText>
              </w:r>
            </w:del>
            <w:del w:id="486" w:author="marcazal" w:date="2015-06-15T21:28:00Z">
              <w:r w:rsidDel="00BF359B">
                <w:rPr>
                  <w:sz w:val="16"/>
                </w:rPr>
                <w:delText xml:space="preserve"> minutos</w:delText>
              </w:r>
            </w:del>
          </w:p>
        </w:tc>
        <w:tc>
          <w:tcPr>
            <w:tcW w:w="521" w:type="dxa"/>
          </w:tcPr>
          <w:p w:rsidR="00330620" w:rsidRDefault="00F102CD" w:rsidP="00330620">
            <w:pPr>
              <w:jc w:val="center"/>
              <w:rPr>
                <w:del w:id="487" w:author="marcazal" w:date="2015-06-16T06:14:00Z"/>
                <w:sz w:val="16"/>
              </w:rPr>
            </w:pPr>
            <w:del w:id="488" w:author="marcazal" w:date="2015-06-16T06:14:00Z">
              <w:r w:rsidDel="00FF26F6">
                <w:rPr>
                  <w:sz w:val="16"/>
                </w:rPr>
                <w:delText>1</w:delText>
              </w:r>
            </w:del>
          </w:p>
        </w:tc>
        <w:tc>
          <w:tcPr>
            <w:tcW w:w="3420" w:type="dxa"/>
          </w:tcPr>
          <w:p w:rsidR="00330620" w:rsidRDefault="00F102CD" w:rsidP="00330620">
            <w:pPr>
              <w:jc w:val="center"/>
              <w:rPr>
                <w:del w:id="489" w:author="marcazal" w:date="2015-06-16T06:14:00Z"/>
                <w:sz w:val="16"/>
              </w:rPr>
            </w:pPr>
            <w:del w:id="490" w:author="marcazal" w:date="2015-06-16T06:14:00Z">
              <w:r w:rsidDel="00FF26F6">
                <w:rPr>
                  <w:sz w:val="16"/>
                </w:rPr>
                <w:delText>28</w:delText>
              </w:r>
            </w:del>
            <w:del w:id="491" w:author="marcazal" w:date="2015-06-15T21:29:00Z">
              <w:r w:rsidDel="00BF359B">
                <w:rPr>
                  <w:sz w:val="16"/>
                </w:rPr>
                <w:delText xml:space="preserve"> minutos</w:delText>
              </w:r>
            </w:del>
          </w:p>
        </w:tc>
        <w:tc>
          <w:tcPr>
            <w:tcW w:w="514" w:type="dxa"/>
          </w:tcPr>
          <w:p w:rsidR="00330620" w:rsidRDefault="00F102CD" w:rsidP="00330620">
            <w:pPr>
              <w:jc w:val="center"/>
              <w:rPr>
                <w:del w:id="492" w:author="marcazal" w:date="2015-06-16T06:14:00Z"/>
                <w:sz w:val="16"/>
              </w:rPr>
            </w:pPr>
            <w:del w:id="493" w:author="marcazal" w:date="2015-06-16T06:14:00Z">
              <w:r w:rsidDel="00FF26F6">
                <w:rPr>
                  <w:sz w:val="16"/>
                </w:rPr>
                <w:delText>1</w:delText>
              </w:r>
            </w:del>
          </w:p>
        </w:tc>
      </w:tr>
      <w:tr w:rsidR="00F102CD" w:rsidRPr="007C3C7E" w:rsidDel="00FF26F6" w:rsidTr="004A7E16">
        <w:trPr>
          <w:trHeight w:val="447"/>
          <w:del w:id="494" w:author="marcazal" w:date="2015-06-16T06:14:00Z"/>
        </w:trPr>
        <w:tc>
          <w:tcPr>
            <w:tcW w:w="1396" w:type="dxa"/>
          </w:tcPr>
          <w:p w:rsidR="00330620" w:rsidRPr="00330620" w:rsidRDefault="00330620" w:rsidP="00330620">
            <w:pPr>
              <w:jc w:val="center"/>
              <w:rPr>
                <w:del w:id="495" w:author="marcazal" w:date="2015-06-16T06:14:00Z"/>
                <w:b/>
                <w:sz w:val="16"/>
              </w:rPr>
            </w:pPr>
            <w:del w:id="496" w:author="marcazal" w:date="2015-06-16T06:14:00Z">
              <w:r w:rsidRPr="00330620">
                <w:rPr>
                  <w:b/>
                  <w:sz w:val="16"/>
                </w:rPr>
                <w:delText>Remover persona</w:delText>
              </w:r>
            </w:del>
          </w:p>
        </w:tc>
        <w:tc>
          <w:tcPr>
            <w:tcW w:w="2869" w:type="dxa"/>
          </w:tcPr>
          <w:p w:rsidR="00330620" w:rsidRDefault="00F102CD" w:rsidP="00330620">
            <w:pPr>
              <w:jc w:val="center"/>
              <w:rPr>
                <w:del w:id="497" w:author="marcazal" w:date="2015-06-16T06:14:00Z"/>
                <w:sz w:val="16"/>
              </w:rPr>
            </w:pPr>
            <w:del w:id="498" w:author="marcazal" w:date="2015-06-16T06:14:00Z">
              <w:r w:rsidDel="00FF26F6">
                <w:rPr>
                  <w:sz w:val="16"/>
                </w:rPr>
                <w:delText>29</w:delText>
              </w:r>
            </w:del>
            <w:del w:id="499"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500" w:author="marcazal" w:date="2015-06-16T06:14:00Z"/>
                <w:sz w:val="16"/>
              </w:rPr>
            </w:pPr>
            <w:del w:id="501" w:author="marcazal" w:date="2015-06-16T06:14:00Z">
              <w:r w:rsidDel="00FF26F6">
                <w:rPr>
                  <w:sz w:val="16"/>
                </w:rPr>
                <w:delText>2</w:delText>
              </w:r>
            </w:del>
          </w:p>
        </w:tc>
        <w:tc>
          <w:tcPr>
            <w:tcW w:w="3420" w:type="dxa"/>
          </w:tcPr>
          <w:p w:rsidR="00330620" w:rsidRDefault="00F102CD" w:rsidP="00330620">
            <w:pPr>
              <w:jc w:val="center"/>
              <w:rPr>
                <w:del w:id="502" w:author="marcazal" w:date="2015-06-16T06:14:00Z"/>
                <w:sz w:val="16"/>
              </w:rPr>
            </w:pPr>
            <w:del w:id="503" w:author="marcazal" w:date="2015-06-16T06:14:00Z">
              <w:r w:rsidDel="00FF26F6">
                <w:rPr>
                  <w:sz w:val="16"/>
                </w:rPr>
                <w:delText>30</w:delText>
              </w:r>
            </w:del>
            <w:del w:id="504"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505" w:author="marcazal" w:date="2015-06-16T06:14:00Z"/>
                <w:sz w:val="16"/>
              </w:rPr>
            </w:pPr>
            <w:del w:id="506" w:author="marcazal" w:date="2015-06-16T06:14:00Z">
              <w:r w:rsidDel="00FF26F6">
                <w:rPr>
                  <w:sz w:val="16"/>
                </w:rPr>
                <w:delText>3</w:delText>
              </w:r>
            </w:del>
          </w:p>
        </w:tc>
      </w:tr>
      <w:tr w:rsidR="00F102CD" w:rsidRPr="007C3C7E" w:rsidDel="00FF26F6" w:rsidTr="004A7E16">
        <w:trPr>
          <w:trHeight w:val="447"/>
          <w:del w:id="507" w:author="marcazal" w:date="2015-06-16T06:14:00Z"/>
        </w:trPr>
        <w:tc>
          <w:tcPr>
            <w:tcW w:w="1396" w:type="dxa"/>
          </w:tcPr>
          <w:p w:rsidR="00330620" w:rsidRPr="00330620" w:rsidRDefault="00330620" w:rsidP="00330620">
            <w:pPr>
              <w:jc w:val="center"/>
              <w:rPr>
                <w:del w:id="508" w:author="marcazal" w:date="2015-06-16T06:14:00Z"/>
                <w:b/>
                <w:sz w:val="16"/>
              </w:rPr>
            </w:pPr>
            <w:del w:id="509" w:author="marcazal" w:date="2015-06-16T06:14:00Z">
              <w:r w:rsidRPr="00330620">
                <w:rPr>
                  <w:b/>
                  <w:sz w:val="16"/>
                </w:rPr>
                <w:delText>Totales</w:delText>
              </w:r>
            </w:del>
          </w:p>
        </w:tc>
        <w:tc>
          <w:tcPr>
            <w:tcW w:w="2869" w:type="dxa"/>
          </w:tcPr>
          <w:p w:rsidR="00330620" w:rsidRDefault="00F102CD" w:rsidP="00330620">
            <w:pPr>
              <w:jc w:val="center"/>
              <w:rPr>
                <w:del w:id="510" w:author="marcazal" w:date="2015-06-16T06:14:00Z"/>
                <w:sz w:val="16"/>
              </w:rPr>
            </w:pPr>
            <w:del w:id="511" w:author="marcazal" w:date="2015-06-16T06:14:00Z">
              <w:r w:rsidDel="00FF26F6">
                <w:rPr>
                  <w:sz w:val="16"/>
                </w:rPr>
                <w:delText>106</w:delText>
              </w:r>
            </w:del>
            <w:del w:id="512" w:author="marcazal" w:date="2015-06-15T21:28:00Z">
              <w:r w:rsidDel="00BF359B">
                <w:rPr>
                  <w:sz w:val="16"/>
                </w:rPr>
                <w:delText xml:space="preserve"> minutos</w:delText>
              </w:r>
            </w:del>
          </w:p>
        </w:tc>
        <w:tc>
          <w:tcPr>
            <w:tcW w:w="521" w:type="dxa"/>
          </w:tcPr>
          <w:p w:rsidR="00330620" w:rsidRDefault="00F102CD" w:rsidP="00330620">
            <w:pPr>
              <w:jc w:val="center"/>
              <w:rPr>
                <w:del w:id="513" w:author="marcazal" w:date="2015-06-16T06:14:00Z"/>
                <w:sz w:val="16"/>
              </w:rPr>
            </w:pPr>
            <w:del w:id="514" w:author="marcazal" w:date="2015-06-16T06:14:00Z">
              <w:r w:rsidDel="00FF26F6">
                <w:rPr>
                  <w:sz w:val="16"/>
                </w:rPr>
                <w:delText>6</w:delText>
              </w:r>
            </w:del>
          </w:p>
        </w:tc>
        <w:tc>
          <w:tcPr>
            <w:tcW w:w="3420" w:type="dxa"/>
          </w:tcPr>
          <w:p w:rsidR="00330620" w:rsidRDefault="00F102CD" w:rsidP="00330620">
            <w:pPr>
              <w:jc w:val="center"/>
              <w:rPr>
                <w:del w:id="515" w:author="marcazal" w:date="2015-06-16T06:14:00Z"/>
                <w:sz w:val="16"/>
              </w:rPr>
            </w:pPr>
            <w:del w:id="516" w:author="marcazal" w:date="2015-06-16T06:14:00Z">
              <w:r w:rsidDel="00FF26F6">
                <w:rPr>
                  <w:sz w:val="16"/>
                </w:rPr>
                <w:delText>116</w:delText>
              </w:r>
            </w:del>
            <w:del w:id="517" w:author="marcazal" w:date="2015-06-15T21:29:00Z">
              <w:r w:rsidDel="00BF359B">
                <w:rPr>
                  <w:sz w:val="16"/>
                </w:rPr>
                <w:delText xml:space="preserve"> minutos</w:delText>
              </w:r>
            </w:del>
          </w:p>
        </w:tc>
        <w:tc>
          <w:tcPr>
            <w:tcW w:w="514" w:type="dxa"/>
          </w:tcPr>
          <w:p w:rsidR="00330620" w:rsidRDefault="00F102CD" w:rsidP="00330620">
            <w:pPr>
              <w:keepNext/>
              <w:jc w:val="center"/>
              <w:rPr>
                <w:del w:id="518" w:author="marcazal" w:date="2015-06-16T06:14:00Z"/>
                <w:sz w:val="16"/>
              </w:rPr>
            </w:pPr>
            <w:del w:id="519" w:author="marcazal" w:date="2015-06-16T06:14:00Z">
              <w:r w:rsidDel="00FF26F6">
                <w:rPr>
                  <w:sz w:val="16"/>
                </w:rPr>
                <w:delText>8</w:delText>
              </w:r>
            </w:del>
          </w:p>
        </w:tc>
      </w:tr>
    </w:tbl>
    <w:p w:rsidR="008F465D" w:rsidDel="004D192C" w:rsidRDefault="00F102CD" w:rsidP="008F465D">
      <w:pPr>
        <w:rPr>
          <w:del w:id="520"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521" w:author="marcazal" w:date="2015-06-16T04:31:00Z"/>
        </w:rPr>
      </w:pPr>
    </w:p>
    <w:p w:rsidR="00330620" w:rsidRDefault="00330620" w:rsidP="00330620">
      <w:pPr>
        <w:pStyle w:val="Epgrafe"/>
        <w:rPr>
          <w:del w:id="522" w:author="marcazal" w:date="2015-06-16T04:31:00Z"/>
        </w:rPr>
      </w:pPr>
    </w:p>
    <w:p w:rsidR="0027682F" w:rsidRDefault="0027682F">
      <w:pPr>
        <w:rPr>
          <w:ins w:id="523"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524" w:author="marcazal" w:date="2015-06-16T06:14:00Z"/>
        </w:trPr>
        <w:tc>
          <w:tcPr>
            <w:tcW w:w="1396" w:type="dxa"/>
          </w:tcPr>
          <w:p w:rsidR="00FF26F6" w:rsidRPr="004D192C" w:rsidRDefault="00FF26F6" w:rsidP="00FF26F6">
            <w:pPr>
              <w:jc w:val="center"/>
              <w:rPr>
                <w:ins w:id="525" w:author="marcazal" w:date="2015-06-16T06:14:00Z"/>
                <w:b/>
                <w:sz w:val="16"/>
              </w:rPr>
            </w:pPr>
            <w:ins w:id="526"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527" w:author="marcazal" w:date="2015-06-16T06:14:00Z"/>
                <w:b/>
                <w:sz w:val="16"/>
              </w:rPr>
            </w:pPr>
            <w:ins w:id="528" w:author="marcazal" w:date="2015-06-16T06:14:00Z">
              <w:r w:rsidRPr="004D192C">
                <w:rPr>
                  <w:b/>
                  <w:sz w:val="16"/>
                </w:rPr>
                <w:t>TMA</w:t>
              </w:r>
            </w:ins>
          </w:p>
        </w:tc>
        <w:tc>
          <w:tcPr>
            <w:tcW w:w="521" w:type="dxa"/>
          </w:tcPr>
          <w:p w:rsidR="00FF26F6" w:rsidRPr="004D192C" w:rsidRDefault="00FF26F6" w:rsidP="00FF26F6">
            <w:pPr>
              <w:jc w:val="center"/>
              <w:rPr>
                <w:ins w:id="529" w:author="marcazal" w:date="2015-06-16T06:14:00Z"/>
                <w:b/>
                <w:sz w:val="16"/>
              </w:rPr>
            </w:pPr>
            <w:ins w:id="530" w:author="marcazal" w:date="2015-06-16T06:14:00Z">
              <w:r w:rsidRPr="004D192C">
                <w:rPr>
                  <w:b/>
                  <w:sz w:val="16"/>
                </w:rPr>
                <w:t>NGA</w:t>
              </w:r>
            </w:ins>
          </w:p>
        </w:tc>
        <w:tc>
          <w:tcPr>
            <w:tcW w:w="3420" w:type="dxa"/>
          </w:tcPr>
          <w:p w:rsidR="00FF26F6" w:rsidRPr="004D192C" w:rsidDel="006B45CD" w:rsidRDefault="00FF26F6" w:rsidP="00FF26F6">
            <w:pPr>
              <w:jc w:val="center"/>
              <w:rPr>
                <w:ins w:id="531" w:author="marcazal" w:date="2015-06-16T06:14:00Z"/>
                <w:b/>
                <w:sz w:val="16"/>
              </w:rPr>
            </w:pPr>
            <w:ins w:id="532" w:author="marcazal" w:date="2015-06-16T06:14:00Z">
              <w:r w:rsidRPr="004D192C">
                <w:rPr>
                  <w:b/>
                  <w:sz w:val="16"/>
                </w:rPr>
                <w:t>TMB</w:t>
              </w:r>
            </w:ins>
          </w:p>
        </w:tc>
        <w:tc>
          <w:tcPr>
            <w:tcW w:w="514" w:type="dxa"/>
          </w:tcPr>
          <w:p w:rsidR="00FF26F6" w:rsidRPr="004D192C" w:rsidRDefault="00FF26F6" w:rsidP="00FF26F6">
            <w:pPr>
              <w:jc w:val="center"/>
              <w:rPr>
                <w:ins w:id="533" w:author="marcazal" w:date="2015-06-16T06:14:00Z"/>
                <w:b/>
                <w:sz w:val="16"/>
              </w:rPr>
            </w:pPr>
            <w:ins w:id="534" w:author="marcazal" w:date="2015-06-16T06:14:00Z">
              <w:r w:rsidRPr="004D192C">
                <w:rPr>
                  <w:b/>
                  <w:sz w:val="16"/>
                </w:rPr>
                <w:t>NGB</w:t>
              </w:r>
            </w:ins>
          </w:p>
        </w:tc>
      </w:tr>
      <w:tr w:rsidR="00FF26F6" w:rsidRPr="007C3C7E" w:rsidTr="00FF26F6">
        <w:trPr>
          <w:trHeight w:val="447"/>
          <w:ins w:id="535" w:author="marcazal" w:date="2015-06-16T06:14:00Z"/>
        </w:trPr>
        <w:tc>
          <w:tcPr>
            <w:tcW w:w="1396" w:type="dxa"/>
          </w:tcPr>
          <w:p w:rsidR="00FF26F6" w:rsidRPr="004D192C" w:rsidRDefault="00FF26F6" w:rsidP="00FF26F6">
            <w:pPr>
              <w:jc w:val="center"/>
              <w:rPr>
                <w:ins w:id="536" w:author="marcazal" w:date="2015-06-16T06:14:00Z"/>
                <w:b/>
                <w:sz w:val="16"/>
                <w:lang w:val="es-PY"/>
              </w:rPr>
            </w:pPr>
            <w:ins w:id="537" w:author="marcazal" w:date="2015-06-16T06:14:00Z">
              <w:r w:rsidRPr="004D192C">
                <w:rPr>
                  <w:b/>
                  <w:sz w:val="16"/>
                </w:rPr>
                <w:t>Agregar persona</w:t>
              </w:r>
            </w:ins>
          </w:p>
        </w:tc>
        <w:tc>
          <w:tcPr>
            <w:tcW w:w="2869" w:type="dxa"/>
          </w:tcPr>
          <w:p w:rsidR="00FF26F6" w:rsidRPr="007B441D" w:rsidRDefault="00FF26F6" w:rsidP="00FF26F6">
            <w:pPr>
              <w:jc w:val="center"/>
              <w:rPr>
                <w:ins w:id="538" w:author="marcazal" w:date="2015-06-16T06:14:00Z"/>
                <w:sz w:val="16"/>
              </w:rPr>
            </w:pPr>
            <w:ins w:id="539" w:author="marcazal" w:date="2015-06-16T06:14:00Z">
              <w:r>
                <w:rPr>
                  <w:sz w:val="16"/>
                </w:rPr>
                <w:t>50</w:t>
              </w:r>
            </w:ins>
          </w:p>
        </w:tc>
        <w:tc>
          <w:tcPr>
            <w:tcW w:w="521" w:type="dxa"/>
          </w:tcPr>
          <w:p w:rsidR="00FF26F6" w:rsidRPr="0027336E" w:rsidRDefault="00FF26F6" w:rsidP="00FF26F6">
            <w:pPr>
              <w:jc w:val="center"/>
              <w:rPr>
                <w:ins w:id="540" w:author="marcazal" w:date="2015-06-16T06:14:00Z"/>
                <w:sz w:val="16"/>
              </w:rPr>
            </w:pPr>
            <w:ins w:id="541" w:author="marcazal" w:date="2015-06-16T06:14:00Z">
              <w:r>
                <w:rPr>
                  <w:sz w:val="16"/>
                </w:rPr>
                <w:t>3</w:t>
              </w:r>
            </w:ins>
          </w:p>
        </w:tc>
        <w:tc>
          <w:tcPr>
            <w:tcW w:w="3420" w:type="dxa"/>
          </w:tcPr>
          <w:p w:rsidR="00FF26F6" w:rsidRPr="007B441D" w:rsidRDefault="00FF26F6" w:rsidP="00FF26F6">
            <w:pPr>
              <w:jc w:val="center"/>
              <w:rPr>
                <w:ins w:id="542" w:author="marcazal" w:date="2015-06-16T06:14:00Z"/>
                <w:sz w:val="16"/>
              </w:rPr>
            </w:pPr>
            <w:ins w:id="543" w:author="marcazal" w:date="2015-06-16T06:14:00Z">
              <w:r>
                <w:rPr>
                  <w:sz w:val="16"/>
                </w:rPr>
                <w:t>56</w:t>
              </w:r>
            </w:ins>
          </w:p>
        </w:tc>
        <w:tc>
          <w:tcPr>
            <w:tcW w:w="514" w:type="dxa"/>
          </w:tcPr>
          <w:p w:rsidR="00FF26F6" w:rsidRPr="0027336E" w:rsidRDefault="00FF26F6" w:rsidP="00FF26F6">
            <w:pPr>
              <w:jc w:val="center"/>
              <w:rPr>
                <w:ins w:id="544" w:author="marcazal" w:date="2015-06-16T06:14:00Z"/>
                <w:sz w:val="16"/>
              </w:rPr>
            </w:pPr>
            <w:ins w:id="545" w:author="marcazal" w:date="2015-06-16T06:14:00Z">
              <w:r>
                <w:rPr>
                  <w:sz w:val="16"/>
                </w:rPr>
                <w:t>4</w:t>
              </w:r>
            </w:ins>
          </w:p>
        </w:tc>
      </w:tr>
      <w:tr w:rsidR="00FF26F6" w:rsidRPr="007C3C7E" w:rsidTr="00FF26F6">
        <w:trPr>
          <w:trHeight w:val="447"/>
          <w:ins w:id="546" w:author="marcazal" w:date="2015-06-16T06:14:00Z"/>
        </w:trPr>
        <w:tc>
          <w:tcPr>
            <w:tcW w:w="1396" w:type="dxa"/>
          </w:tcPr>
          <w:p w:rsidR="00FF26F6" w:rsidRPr="004D192C" w:rsidRDefault="00FF26F6" w:rsidP="00FF26F6">
            <w:pPr>
              <w:jc w:val="center"/>
              <w:rPr>
                <w:ins w:id="547" w:author="marcazal" w:date="2015-06-16T06:14:00Z"/>
                <w:b/>
                <w:sz w:val="16"/>
              </w:rPr>
            </w:pPr>
            <w:ins w:id="548" w:author="marcazal" w:date="2015-06-16T06:14:00Z">
              <w:r w:rsidRPr="004D192C">
                <w:rPr>
                  <w:b/>
                  <w:sz w:val="16"/>
                </w:rPr>
                <w:t>Mostrar persona</w:t>
              </w:r>
            </w:ins>
          </w:p>
        </w:tc>
        <w:tc>
          <w:tcPr>
            <w:tcW w:w="2869" w:type="dxa"/>
          </w:tcPr>
          <w:p w:rsidR="00FF26F6" w:rsidRPr="007B441D" w:rsidRDefault="00FF26F6" w:rsidP="00FF26F6">
            <w:pPr>
              <w:jc w:val="center"/>
              <w:rPr>
                <w:ins w:id="549" w:author="marcazal" w:date="2015-06-16T06:14:00Z"/>
                <w:sz w:val="16"/>
              </w:rPr>
            </w:pPr>
            <w:ins w:id="550" w:author="marcazal" w:date="2015-06-16T06:14:00Z">
              <w:r>
                <w:rPr>
                  <w:sz w:val="16"/>
                </w:rPr>
                <w:t>27</w:t>
              </w:r>
            </w:ins>
          </w:p>
        </w:tc>
        <w:tc>
          <w:tcPr>
            <w:tcW w:w="521" w:type="dxa"/>
          </w:tcPr>
          <w:p w:rsidR="00FF26F6" w:rsidRPr="0027336E" w:rsidRDefault="00FF26F6" w:rsidP="00FF26F6">
            <w:pPr>
              <w:jc w:val="center"/>
              <w:rPr>
                <w:ins w:id="551" w:author="marcazal" w:date="2015-06-16T06:14:00Z"/>
                <w:sz w:val="16"/>
              </w:rPr>
            </w:pPr>
            <w:ins w:id="552" w:author="marcazal" w:date="2015-06-16T06:14:00Z">
              <w:r>
                <w:rPr>
                  <w:sz w:val="16"/>
                </w:rPr>
                <w:t>1</w:t>
              </w:r>
            </w:ins>
          </w:p>
        </w:tc>
        <w:tc>
          <w:tcPr>
            <w:tcW w:w="3420" w:type="dxa"/>
          </w:tcPr>
          <w:p w:rsidR="00FF26F6" w:rsidRPr="007B441D" w:rsidRDefault="00FF26F6" w:rsidP="00FF26F6">
            <w:pPr>
              <w:jc w:val="center"/>
              <w:rPr>
                <w:ins w:id="553" w:author="marcazal" w:date="2015-06-16T06:14:00Z"/>
                <w:sz w:val="16"/>
              </w:rPr>
            </w:pPr>
            <w:ins w:id="554" w:author="marcazal" w:date="2015-06-16T06:14:00Z">
              <w:r>
                <w:rPr>
                  <w:sz w:val="16"/>
                </w:rPr>
                <w:t>28</w:t>
              </w:r>
            </w:ins>
          </w:p>
        </w:tc>
        <w:tc>
          <w:tcPr>
            <w:tcW w:w="514" w:type="dxa"/>
          </w:tcPr>
          <w:p w:rsidR="00FF26F6" w:rsidRPr="0027336E" w:rsidRDefault="00FF26F6" w:rsidP="00FF26F6">
            <w:pPr>
              <w:jc w:val="center"/>
              <w:rPr>
                <w:ins w:id="555" w:author="marcazal" w:date="2015-06-16T06:14:00Z"/>
                <w:sz w:val="16"/>
              </w:rPr>
            </w:pPr>
            <w:ins w:id="556" w:author="marcazal" w:date="2015-06-16T06:14:00Z">
              <w:r>
                <w:rPr>
                  <w:sz w:val="16"/>
                </w:rPr>
                <w:t>1</w:t>
              </w:r>
            </w:ins>
          </w:p>
        </w:tc>
      </w:tr>
      <w:tr w:rsidR="00FF26F6" w:rsidRPr="007C3C7E" w:rsidTr="00FF26F6">
        <w:trPr>
          <w:trHeight w:val="447"/>
          <w:ins w:id="557" w:author="marcazal" w:date="2015-06-16T06:14:00Z"/>
        </w:trPr>
        <w:tc>
          <w:tcPr>
            <w:tcW w:w="1396" w:type="dxa"/>
          </w:tcPr>
          <w:p w:rsidR="00FF26F6" w:rsidRPr="004D192C" w:rsidRDefault="00FF26F6" w:rsidP="00FF26F6">
            <w:pPr>
              <w:jc w:val="center"/>
              <w:rPr>
                <w:ins w:id="558" w:author="marcazal" w:date="2015-06-16T06:14:00Z"/>
                <w:b/>
                <w:sz w:val="16"/>
              </w:rPr>
            </w:pPr>
            <w:ins w:id="559" w:author="marcazal" w:date="2015-06-16T06:14:00Z">
              <w:r w:rsidRPr="004D192C">
                <w:rPr>
                  <w:b/>
                  <w:sz w:val="16"/>
                </w:rPr>
                <w:t>Remover persona</w:t>
              </w:r>
            </w:ins>
          </w:p>
        </w:tc>
        <w:tc>
          <w:tcPr>
            <w:tcW w:w="2869" w:type="dxa"/>
          </w:tcPr>
          <w:p w:rsidR="00FF26F6" w:rsidRPr="007B441D" w:rsidRDefault="00FF26F6" w:rsidP="00FF26F6">
            <w:pPr>
              <w:jc w:val="center"/>
              <w:rPr>
                <w:ins w:id="560" w:author="marcazal" w:date="2015-06-16T06:14:00Z"/>
                <w:sz w:val="16"/>
              </w:rPr>
            </w:pPr>
            <w:ins w:id="561" w:author="marcazal" w:date="2015-06-16T06:14:00Z">
              <w:r>
                <w:rPr>
                  <w:sz w:val="16"/>
                </w:rPr>
                <w:t>29</w:t>
              </w:r>
            </w:ins>
          </w:p>
        </w:tc>
        <w:tc>
          <w:tcPr>
            <w:tcW w:w="521" w:type="dxa"/>
          </w:tcPr>
          <w:p w:rsidR="00FF26F6" w:rsidRPr="0027336E" w:rsidRDefault="00FF26F6" w:rsidP="00FF26F6">
            <w:pPr>
              <w:jc w:val="center"/>
              <w:rPr>
                <w:ins w:id="562" w:author="marcazal" w:date="2015-06-16T06:14:00Z"/>
                <w:sz w:val="16"/>
              </w:rPr>
            </w:pPr>
            <w:ins w:id="563" w:author="marcazal" w:date="2015-06-16T06:14:00Z">
              <w:r>
                <w:rPr>
                  <w:sz w:val="16"/>
                </w:rPr>
                <w:t>2</w:t>
              </w:r>
            </w:ins>
          </w:p>
        </w:tc>
        <w:tc>
          <w:tcPr>
            <w:tcW w:w="3420" w:type="dxa"/>
          </w:tcPr>
          <w:p w:rsidR="00FF26F6" w:rsidRPr="007B441D" w:rsidRDefault="00FF26F6" w:rsidP="00FF26F6">
            <w:pPr>
              <w:jc w:val="center"/>
              <w:rPr>
                <w:ins w:id="564" w:author="marcazal" w:date="2015-06-16T06:14:00Z"/>
                <w:sz w:val="16"/>
              </w:rPr>
            </w:pPr>
            <w:ins w:id="565" w:author="marcazal" w:date="2015-06-16T06:14:00Z">
              <w:r>
                <w:rPr>
                  <w:sz w:val="16"/>
                </w:rPr>
                <w:t>30</w:t>
              </w:r>
            </w:ins>
          </w:p>
        </w:tc>
        <w:tc>
          <w:tcPr>
            <w:tcW w:w="514" w:type="dxa"/>
          </w:tcPr>
          <w:p w:rsidR="00FF26F6" w:rsidRPr="0027336E" w:rsidRDefault="00FF26F6" w:rsidP="00FF26F6">
            <w:pPr>
              <w:jc w:val="center"/>
              <w:rPr>
                <w:ins w:id="566" w:author="marcazal" w:date="2015-06-16T06:14:00Z"/>
                <w:sz w:val="16"/>
              </w:rPr>
            </w:pPr>
            <w:ins w:id="567" w:author="marcazal" w:date="2015-06-16T06:14:00Z">
              <w:r>
                <w:rPr>
                  <w:sz w:val="16"/>
                </w:rPr>
                <w:t>3</w:t>
              </w:r>
            </w:ins>
          </w:p>
        </w:tc>
      </w:tr>
      <w:tr w:rsidR="00FF26F6" w:rsidRPr="007C3C7E" w:rsidTr="00FF26F6">
        <w:trPr>
          <w:trHeight w:val="447"/>
          <w:ins w:id="568" w:author="marcazal" w:date="2015-06-16T06:14:00Z"/>
        </w:trPr>
        <w:tc>
          <w:tcPr>
            <w:tcW w:w="1396" w:type="dxa"/>
          </w:tcPr>
          <w:p w:rsidR="00FF26F6" w:rsidRPr="004D192C" w:rsidRDefault="00FF26F6" w:rsidP="00FF26F6">
            <w:pPr>
              <w:jc w:val="center"/>
              <w:rPr>
                <w:ins w:id="569" w:author="marcazal" w:date="2015-06-16T06:14:00Z"/>
                <w:b/>
                <w:sz w:val="16"/>
              </w:rPr>
            </w:pPr>
            <w:ins w:id="570" w:author="marcazal" w:date="2015-06-16T06:14:00Z">
              <w:r w:rsidRPr="004D192C">
                <w:rPr>
                  <w:b/>
                  <w:sz w:val="16"/>
                </w:rPr>
                <w:t>Totales</w:t>
              </w:r>
            </w:ins>
          </w:p>
        </w:tc>
        <w:tc>
          <w:tcPr>
            <w:tcW w:w="2869" w:type="dxa"/>
          </w:tcPr>
          <w:p w:rsidR="00FF26F6" w:rsidRPr="007B441D" w:rsidRDefault="00FF26F6" w:rsidP="00FF26F6">
            <w:pPr>
              <w:jc w:val="center"/>
              <w:rPr>
                <w:ins w:id="571" w:author="marcazal" w:date="2015-06-16T06:14:00Z"/>
                <w:sz w:val="16"/>
              </w:rPr>
            </w:pPr>
            <w:ins w:id="572" w:author="marcazal" w:date="2015-06-16T06:14:00Z">
              <w:r>
                <w:rPr>
                  <w:sz w:val="16"/>
                </w:rPr>
                <w:t>106</w:t>
              </w:r>
            </w:ins>
          </w:p>
        </w:tc>
        <w:tc>
          <w:tcPr>
            <w:tcW w:w="521" w:type="dxa"/>
          </w:tcPr>
          <w:p w:rsidR="00FF26F6" w:rsidRPr="0027336E" w:rsidRDefault="00FF26F6" w:rsidP="00FF26F6">
            <w:pPr>
              <w:jc w:val="center"/>
              <w:rPr>
                <w:ins w:id="573" w:author="marcazal" w:date="2015-06-16T06:14:00Z"/>
                <w:sz w:val="16"/>
              </w:rPr>
            </w:pPr>
            <w:ins w:id="574" w:author="marcazal" w:date="2015-06-16T06:14:00Z">
              <w:r>
                <w:rPr>
                  <w:sz w:val="16"/>
                </w:rPr>
                <w:t>6</w:t>
              </w:r>
            </w:ins>
          </w:p>
        </w:tc>
        <w:tc>
          <w:tcPr>
            <w:tcW w:w="3420" w:type="dxa"/>
          </w:tcPr>
          <w:p w:rsidR="00FF26F6" w:rsidRPr="007B441D" w:rsidRDefault="00FF26F6" w:rsidP="00FF26F6">
            <w:pPr>
              <w:jc w:val="center"/>
              <w:rPr>
                <w:ins w:id="575" w:author="marcazal" w:date="2015-06-16T06:14:00Z"/>
                <w:sz w:val="16"/>
              </w:rPr>
            </w:pPr>
            <w:ins w:id="576" w:author="marcazal" w:date="2015-06-16T06:14:00Z">
              <w:r>
                <w:rPr>
                  <w:sz w:val="16"/>
                </w:rPr>
                <w:t>116</w:t>
              </w:r>
            </w:ins>
          </w:p>
        </w:tc>
        <w:tc>
          <w:tcPr>
            <w:tcW w:w="514" w:type="dxa"/>
          </w:tcPr>
          <w:p w:rsidR="00FF26F6" w:rsidRPr="0027336E" w:rsidRDefault="00FF26F6" w:rsidP="00FF26F6">
            <w:pPr>
              <w:keepNext/>
              <w:jc w:val="center"/>
              <w:rPr>
                <w:ins w:id="577" w:author="marcazal" w:date="2015-06-16T06:14:00Z"/>
                <w:sz w:val="16"/>
              </w:rPr>
            </w:pPr>
            <w:ins w:id="578" w:author="marcazal" w:date="2015-06-16T06:14:00Z">
              <w:r>
                <w:rPr>
                  <w:sz w:val="16"/>
                </w:rPr>
                <w:t>8</w:t>
              </w:r>
            </w:ins>
          </w:p>
        </w:tc>
      </w:tr>
    </w:tbl>
    <w:p w:rsidR="0027682F" w:rsidRDefault="00FF26F6">
      <w:pPr>
        <w:rPr>
          <w:ins w:id="579" w:author="marcazal" w:date="2015-06-16T04:31:00Z"/>
        </w:rPr>
      </w:pPr>
      <w:commentRangeStart w:id="580"/>
      <w:ins w:id="581" w:author="marcazal" w:date="2015-06-16T06:07:00Z">
        <w:r>
          <w:t>En la Tabla 1</w:t>
        </w:r>
      </w:ins>
      <w:commentRangeEnd w:id="580"/>
      <w:r w:rsidR="004F5CE8">
        <w:rPr>
          <w:rStyle w:val="Refdecomentario"/>
        </w:rPr>
        <w:commentReference w:id="580"/>
      </w:r>
      <w:ins w:id="582" w:author="marcazal" w:date="2015-06-16T06:07:00Z">
        <w:r>
          <w:t xml:space="preserve"> puede</w:t>
        </w:r>
      </w:ins>
      <w:ins w:id="583" w:author="Vaio" w:date="2015-07-02T17:21:00Z">
        <w:r w:rsidR="004F5CE8">
          <w:t>n</w:t>
        </w:r>
      </w:ins>
      <w:r>
        <w:t xml:space="preserve"> apreciarse los tiempos de modelado obtenidos </w:t>
      </w:r>
      <w:r w:rsidR="004F5CE8">
        <w:t>usando</w:t>
      </w:r>
      <w:r>
        <w:t xml:space="preserve"> ambas </w:t>
      </w:r>
      <w:commentRangeStart w:id="584"/>
      <w:r>
        <w:t>metodología</w:t>
      </w:r>
      <w:r w:rsidR="004F5CE8">
        <w:t>s</w:t>
      </w:r>
      <w:commentRangeEnd w:id="584"/>
      <w:r w:rsidR="004F5CE8">
        <w:rPr>
          <w:rStyle w:val="Refdecomentario"/>
        </w:rPr>
        <w:commentReference w:id="584"/>
      </w:r>
      <w:r w:rsidR="004F5CE8">
        <w:t xml:space="preserve">. </w:t>
      </w:r>
    </w:p>
    <w:p w:rsidR="0027682F" w:rsidRDefault="0027682F" w:rsidP="004A7E16">
      <w:pPr>
        <w:pStyle w:val="Epgrafe"/>
        <w:rPr>
          <w:ins w:id="585" w:author="Ivan Lopez" w:date="2015-06-15T15:23:00Z"/>
          <w:del w:id="586" w:author="marcazal" w:date="2015-06-16T06:15:00Z"/>
        </w:rPr>
      </w:pPr>
    </w:p>
    <w:p w:rsidR="0027682F" w:rsidRDefault="00FF26F6" w:rsidP="004A7E16">
      <w:pPr>
        <w:pStyle w:val="Epgrafe"/>
        <w:rPr>
          <w:ins w:id="587" w:author="Ivan Lopez" w:date="2015-06-15T15:23:00Z"/>
          <w:del w:id="588" w:author="marcazal" w:date="2015-06-16T06:15:00Z"/>
        </w:rPr>
      </w:pPr>
      <w:ins w:id="589" w:author="marcazal" w:date="2015-06-16T06:15:00Z">
        <w:r>
          <w:tab/>
        </w:r>
      </w:ins>
    </w:p>
    <w:p w:rsidR="0027682F" w:rsidRDefault="0027682F" w:rsidP="004A7E16">
      <w:pPr>
        <w:pStyle w:val="Epgrafe"/>
        <w:rPr>
          <w:ins w:id="590" w:author="Ivan Lopez" w:date="2015-06-15T15:23:00Z"/>
          <w:del w:id="591" w:author="marcazal" w:date="2015-06-16T06:15:00Z"/>
        </w:rPr>
      </w:pPr>
    </w:p>
    <w:p w:rsidR="0027682F" w:rsidRDefault="0027682F" w:rsidP="004A7E16">
      <w:pPr>
        <w:pStyle w:val="Epgrafe"/>
        <w:rPr>
          <w:ins w:id="592" w:author="Ivan Lopez" w:date="2015-06-15T15:23:00Z"/>
          <w:del w:id="593" w:author="marcazal" w:date="2015-06-16T06:15:00Z"/>
        </w:rPr>
      </w:pPr>
    </w:p>
    <w:p w:rsidR="0027682F" w:rsidRDefault="0027682F" w:rsidP="004A7E16">
      <w:pPr>
        <w:pStyle w:val="Epgrafe"/>
        <w:rPr>
          <w:ins w:id="594" w:author="Ivan Lopez" w:date="2015-06-15T15:23:00Z"/>
          <w:del w:id="595" w:author="marcazal" w:date="2015-06-16T06:15:00Z"/>
        </w:rPr>
      </w:pPr>
    </w:p>
    <w:p w:rsidR="0027682F" w:rsidRDefault="0027682F" w:rsidP="004A7E16">
      <w:pPr>
        <w:pStyle w:val="Epgrafe"/>
        <w:rPr>
          <w:ins w:id="596" w:author="Ivan Lopez" w:date="2015-06-15T15:23:00Z"/>
          <w:del w:id="597" w:author="marcazal" w:date="2015-06-16T06:15:00Z"/>
        </w:rPr>
      </w:pPr>
    </w:p>
    <w:p w:rsidR="0027682F" w:rsidRDefault="0027682F" w:rsidP="004A7E16">
      <w:pPr>
        <w:pStyle w:val="Epgrafe"/>
        <w:rPr>
          <w:ins w:id="598" w:author="Ivan Lopez" w:date="2015-06-15T15:23:00Z"/>
          <w:del w:id="599" w:author="marcazal" w:date="2015-06-16T06:15:00Z"/>
        </w:rPr>
      </w:pPr>
    </w:p>
    <w:p w:rsidR="0027682F" w:rsidRPr="004A7E16" w:rsidRDefault="00453A57" w:rsidP="004A7E16">
      <w:pPr>
        <w:pStyle w:val="Epgrafe"/>
        <w:rPr>
          <w:ins w:id="600" w:author="marcazal" w:date="2015-06-14T09:46:00Z"/>
          <w:b w:val="0"/>
          <w:color w:val="000000" w:themeColor="text1"/>
        </w:rPr>
      </w:pPr>
      <w:ins w:id="601" w:author="Ivan Lopez" w:date="2015-06-15T15:15:00Z">
        <w:r w:rsidRPr="004A7E16">
          <w:rPr>
            <w:color w:val="000000" w:themeColor="text1"/>
          </w:rPr>
          <w:t xml:space="preserve">Tabla </w:t>
        </w:r>
        <w:r w:rsidR="00330620" w:rsidRPr="004A7E16">
          <w:rPr>
            <w:color w:val="000000" w:themeColor="text1"/>
          </w:rPr>
          <w:fldChar w:fldCharType="begin"/>
        </w:r>
        <w:r w:rsidRPr="004A7E16">
          <w:rPr>
            <w:color w:val="000000" w:themeColor="text1"/>
          </w:rPr>
          <w:instrText xml:space="preserve"> SEQ Tabla \* ARABIC </w:instrText>
        </w:r>
      </w:ins>
      <w:r w:rsidR="00330620" w:rsidRPr="004A7E16">
        <w:rPr>
          <w:color w:val="000000" w:themeColor="text1"/>
        </w:rPr>
        <w:fldChar w:fldCharType="separate"/>
      </w:r>
      <w:ins w:id="602" w:author="Ivan Lopez" w:date="2015-06-15T15:15:00Z">
        <w:r w:rsidRPr="004A7E16">
          <w:rPr>
            <w:noProof/>
            <w:color w:val="000000" w:themeColor="text1"/>
          </w:rPr>
          <w:t>1</w:t>
        </w:r>
        <w:r w:rsidR="00330620" w:rsidRPr="004A7E16">
          <w:rPr>
            <w:color w:val="000000" w:themeColor="text1"/>
          </w:rPr>
          <w:fldChar w:fldCharType="end"/>
        </w:r>
        <w:r w:rsidRPr="004A7E16">
          <w:rPr>
            <w:b w:val="0"/>
            <w:color w:val="000000" w:themeColor="text1"/>
          </w:rPr>
          <w:t xml:space="preserve">, </w:t>
        </w:r>
      </w:ins>
      <w:ins w:id="603" w:author="Ivan Lopez" w:date="2015-06-15T15:17:00Z">
        <w:r w:rsidRPr="004A7E16">
          <w:rPr>
            <w:b w:val="0"/>
            <w:color w:val="000000" w:themeColor="text1"/>
          </w:rPr>
          <w:t>T</w:t>
        </w:r>
      </w:ins>
      <w:ins w:id="604" w:author="Ivan Lopez" w:date="2015-06-15T15:15:00Z">
        <w:r w:rsidRPr="004A7E16">
          <w:rPr>
            <w:b w:val="0"/>
            <w:color w:val="000000" w:themeColor="text1"/>
          </w:rPr>
          <w:t xml:space="preserve">iempos de modelado y numero de </w:t>
        </w:r>
      </w:ins>
      <w:ins w:id="605" w:author="Ivan Lopez" w:date="2015-06-15T15:17:00Z">
        <w:r w:rsidRPr="004A7E16">
          <w:rPr>
            <w:b w:val="0"/>
            <w:color w:val="000000" w:themeColor="text1"/>
          </w:rPr>
          <w:t xml:space="preserve">generaciones para cada una de las </w:t>
        </w:r>
      </w:ins>
      <w:ins w:id="606"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t>S</w:t>
      </w:r>
      <w:r w:rsidR="00453A57" w:rsidRPr="004A7E16">
        <w:t xml:space="preserve">e pudo apreciar que el </w:t>
      </w:r>
      <w:commentRangeStart w:id="607"/>
      <w:r w:rsidR="00453A57" w:rsidRPr="004A7E16">
        <w:t>método B</w:t>
      </w:r>
      <w:commentRangeEnd w:id="607"/>
      <w:r w:rsidR="004F5CE8">
        <w:rPr>
          <w:rStyle w:val="Refdecomentario"/>
        </w:rPr>
        <w:commentReference w:id="607"/>
      </w:r>
      <w:del w:id="608" w:author="Vaio" w:date="2015-07-02T17:24:00Z">
        <w:r w:rsidR="00453A57" w:rsidRPr="004A7E16" w:rsidDel="004F5CE8">
          <w:delText>,</w:delText>
        </w:r>
      </w:del>
      <w:r w:rsidR="00453A57" w:rsidRPr="004A7E16">
        <w:t xml:space="preserve"> deparó en una mayor cantidad de generaciones de código</w:t>
      </w:r>
      <w:ins w:id="609" w:author="Vaio" w:date="2015-07-02T17:24:00Z">
        <w:r w:rsidR="004F5CE8">
          <w:t xml:space="preserve"> </w:t>
        </w:r>
      </w:ins>
      <w:r w:rsidR="00453A57" w:rsidRPr="004A7E16">
        <w:t xml:space="preserve">para obtener la interfaz RIA final. Esta diferencia representa un aumento </w:t>
      </w:r>
      <w:del w:id="610"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611"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w:t>
      </w:r>
      <w:r w:rsidR="00B51591">
        <w:lastRenderedPageBreak/>
        <w:t xml:space="preserve">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612"/>
      <w:r w:rsidRPr="004A7E16">
        <w:rPr>
          <w:b/>
        </w:rPr>
        <w:t>PI3: ¿Qué ventajas aportan las características RIAS presentes en la aplicación implementada con el método B con respecto al método A, desde el punto de vista de las presentaciones enriquecidas?</w:t>
      </w:r>
      <w:commentRangeEnd w:id="612"/>
      <w:r w:rsidR="000E6175">
        <w:rPr>
          <w:rStyle w:val="Refdecomentario"/>
        </w:rPr>
        <w:commentReference w:id="612"/>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613" w:author="Vaio" w:date="2015-07-02T17:33:00Z">
        <w:r w:rsidRPr="004A7E16" w:rsidDel="00371967">
          <w:rPr>
            <w:i/>
          </w:rPr>
          <w:delText>s</w:delText>
        </w:r>
      </w:del>
      <w:r w:rsidR="008B3F3C">
        <w:t>. Por lo tanto</w:t>
      </w:r>
      <w:r w:rsidR="00371967">
        <w:t>,</w:t>
      </w:r>
      <w:r w:rsidR="008B3F3C">
        <w:t xml:space="preserve"> cuando se navega en la aplicación</w:t>
      </w:r>
      <w:del w:id="614"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330620" w:rsidRPr="00330620">
        <w:rPr>
          <w:i/>
          <w:rPrChange w:id="615" w:author="Vaio" w:date="2015-07-02T17:34:00Z">
            <w:rPr>
              <w:sz w:val="16"/>
              <w:szCs w:val="16"/>
            </w:rPr>
          </w:rPrChange>
        </w:rPr>
        <w:t xml:space="preserve">look and </w:t>
      </w:r>
      <w:proofErr w:type="spellStart"/>
      <w:r w:rsidR="00330620" w:rsidRPr="00330620">
        <w:rPr>
          <w:i/>
          <w:rPrChange w:id="616" w:author="Vaio" w:date="2015-07-02T17:34:00Z">
            <w:rPr>
              <w:sz w:val="16"/>
              <w:szCs w:val="16"/>
            </w:rPr>
          </w:rPrChange>
        </w:rPr>
        <w:t>feel</w:t>
      </w:r>
      <w:proofErr w:type="spellEnd"/>
      <w:r w:rsidR="00330620" w:rsidRPr="00330620">
        <w:rPr>
          <w:i/>
          <w:rPrChange w:id="617" w:author="Vaio" w:date="2015-07-02T17:34:00Z">
            <w:rPr>
              <w:sz w:val="16"/>
              <w:szCs w:val="16"/>
            </w:rPr>
          </w:rPrChange>
        </w:rPr>
        <w:t xml:space="preserve"> </w:t>
      </w:r>
      <w:r w:rsidR="00DE7F62">
        <w:t>del mismo.</w:t>
      </w:r>
      <w:r w:rsidR="00A7154F">
        <w:t xml:space="preserve"> </w:t>
      </w:r>
      <w:commentRangeStart w:id="618"/>
      <w:r w:rsidR="00A7154F">
        <w:t>En la implementación</w:t>
      </w:r>
      <w:del w:id="619" w:author="Vaio" w:date="2015-07-02T17:34:00Z">
        <w:r w:rsidR="00A7154F" w:rsidDel="00371967">
          <w:delText xml:space="preserve"> </w:delText>
        </w:r>
      </w:del>
      <w:r w:rsidR="00A7154F">
        <w:t xml:space="preserve"> llevada a cabo con el método A, cada una de las páginas de la aplicación</w:t>
      </w:r>
      <w:del w:id="620"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618"/>
      <w:r w:rsidR="002F7B79">
        <w:rPr>
          <w:rStyle w:val="Refdecomentario"/>
        </w:rPr>
        <w:commentReference w:id="618"/>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621" w:author="Vaio" w:date="2015-07-02T17:34:00Z">
        <w:r w:rsidR="00371967">
          <w:rPr>
            <w:i/>
          </w:rPr>
          <w:t xml:space="preserve"> </w:t>
        </w:r>
      </w:ins>
    </w:p>
    <w:p w:rsidR="00CB017A" w:rsidRPr="007C3C7E" w:rsidRDefault="00CB017A" w:rsidP="00CB017A">
      <w:pPr>
        <w:rPr>
          <w:b/>
          <w:i/>
          <w:lang w:val="es-PY"/>
        </w:rPr>
      </w:pPr>
      <w:commentRangeStart w:id="622"/>
      <w:r w:rsidRPr="007C3C7E">
        <w:rPr>
          <w:b/>
          <w:i/>
          <w:lang w:val="es-PY"/>
        </w:rPr>
        <w:t>Widgets interactivos en la interfaz de usuario</w:t>
      </w:r>
      <w:commentRangeEnd w:id="622"/>
      <w:r w:rsidR="002F7B79">
        <w:rPr>
          <w:rStyle w:val="Refdecomentario"/>
        </w:rPr>
        <w:commentReference w:id="622"/>
      </w:r>
    </w:p>
    <w:p w:rsidR="00CB017A" w:rsidRPr="007C3C7E" w:rsidRDefault="00CB017A" w:rsidP="00CB017A">
      <w:pPr>
        <w:rPr>
          <w:b/>
          <w:i/>
          <w:lang w:val="es-PY"/>
        </w:rPr>
      </w:pPr>
      <w:proofErr w:type="spellStart"/>
      <w:r w:rsidRPr="007C3C7E">
        <w:rPr>
          <w:b/>
          <w:i/>
          <w:lang w:val="es-PY"/>
        </w:rPr>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 xml:space="preserve">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w:t>
      </w:r>
      <w:r w:rsidRPr="007C3C7E">
        <w:rPr>
          <w:lang w:val="es-PY"/>
        </w:rPr>
        <w:lastRenderedPageBreak/>
        <w:t>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623"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tar una fecha en un formato dado y optimizando su tiempo de interacción con las páginas web</w:t>
      </w:r>
      <w:ins w:id="624"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625" w:author="Vaio" w:date="2015-07-02T17:37:00Z">
        <w:r w:rsidR="00371967">
          <w:rPr>
            <w:i/>
            <w:lang w:val="es-PY"/>
          </w:rPr>
          <w:t>o</w:t>
        </w:r>
      </w:ins>
      <w:del w:id="626"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627" w:author="marcazal" w:date="2015-06-14T15:42:00Z">
        <w:r>
          <w:rPr>
            <w:lang w:val="es-PY"/>
          </w:rPr>
          <w:t xml:space="preserve"> l</w:t>
        </w:r>
      </w:ins>
      <w:r w:rsidR="00F30F59">
        <w:rPr>
          <w:lang w:val="es-PY"/>
        </w:rPr>
        <w:t>os formularios web</w:t>
      </w:r>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628"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629"/>
      <w:r w:rsidRPr="007C3C7E">
        <w:rPr>
          <w:b/>
          <w:i/>
        </w:rPr>
        <w:t xml:space="preserve">navegabilidad </w:t>
      </w:r>
      <w:commentRangeEnd w:id="629"/>
      <w:r w:rsidR="00C94C32">
        <w:rPr>
          <w:rStyle w:val="Refdecomentario"/>
        </w:rPr>
        <w:commentReference w:id="629"/>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630"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631" w:author="Vaio" w:date="2015-07-02T17:43:00Z">
        <w:r w:rsidRPr="007C3C7E" w:rsidDel="00C94C32">
          <w:rPr>
            <w:i/>
          </w:rPr>
          <w:delText>s</w:delText>
        </w:r>
      </w:del>
      <w:r w:rsidRPr="007C3C7E">
        <w:t xml:space="preserve">, </w:t>
      </w:r>
      <w:proofErr w:type="spellStart"/>
      <w:r w:rsidRPr="007C3C7E">
        <w:rPr>
          <w:i/>
        </w:rPr>
        <w:t>RichAuto</w:t>
      </w:r>
      <w:ins w:id="632" w:author="marcazal" w:date="2015-07-05T23:49:00Z">
        <w:r w:rsidR="00EF22F0">
          <w:rPr>
            <w:i/>
          </w:rPr>
          <w:t>Suggest</w:t>
        </w:r>
      </w:ins>
      <w:proofErr w:type="spellEnd"/>
      <w:del w:id="633" w:author="marcazal" w:date="2015-07-05T23:49:00Z">
        <w:r w:rsidRPr="007C3C7E" w:rsidDel="00EF22F0">
          <w:rPr>
            <w:i/>
          </w:rPr>
          <w:delText>complete</w:delText>
        </w:r>
      </w:del>
      <w:del w:id="634"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635"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636"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lastRenderedPageBreak/>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637"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638"/>
      <w:commentRangeStart w:id="639"/>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640" w:author="Vaio" w:date="2015-07-02T17:48:00Z">
        <w:r w:rsidRPr="007C3C7E" w:rsidDel="002F7B79">
          <w:rPr>
            <w:b/>
            <w:i/>
            <w:lang w:val="es-PY"/>
          </w:rPr>
          <w:delText>.</w:delText>
        </w:r>
      </w:del>
      <w:commentRangeEnd w:id="638"/>
      <w:r w:rsidR="002F7B79">
        <w:rPr>
          <w:rStyle w:val="Refdecomentario"/>
        </w:rPr>
        <w:commentReference w:id="638"/>
      </w:r>
      <w:commentRangeEnd w:id="639"/>
      <w:r w:rsidR="002F7B79">
        <w:rPr>
          <w:rStyle w:val="Refdecomentario"/>
        </w:rPr>
        <w:commentReference w:id="639"/>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641" w:author="Vaio" w:date="2015-07-02T17:50:00Z">
        <w:r w:rsidR="002F7B79">
          <w:rPr>
            <w:i/>
            <w:lang w:val="es-PY"/>
          </w:rPr>
          <w:t>r</w:t>
        </w:r>
      </w:ins>
      <w:del w:id="642"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xml:space="preserve">.  Dentro de las validaciones que se han efectuado </w:t>
      </w:r>
      <w:commentRangeStart w:id="643"/>
      <w:r w:rsidRPr="007C3C7E">
        <w:rPr>
          <w:lang w:val="es-PY"/>
        </w:rPr>
        <w:t xml:space="preserve">se muestra </w:t>
      </w:r>
      <w:commentRangeEnd w:id="643"/>
      <w:r w:rsidR="002F7B79">
        <w:rPr>
          <w:rStyle w:val="Refdecomentario"/>
        </w:rPr>
        <w:commentReference w:id="643"/>
      </w:r>
      <w:r w:rsidRPr="007C3C7E">
        <w:rPr>
          <w:lang w:val="es-PY"/>
        </w:rPr>
        <w:t>primeramente la validación en los campos que son</w:t>
      </w:r>
      <w:ins w:id="644" w:author="marcazal" w:date="2015-07-05T23:51:00Z">
        <w:r w:rsidR="00EF22F0">
          <w:rPr>
            <w:lang w:val="es-PY"/>
          </w:rPr>
          <w:t xml:space="preserve"> obligatorias</w:t>
        </w:r>
      </w:ins>
      <w:r w:rsidRPr="007C3C7E">
        <w:rPr>
          <w:lang w:val="es-PY"/>
        </w:rPr>
        <w:t xml:space="preserve"> </w:t>
      </w:r>
      <w:commentRangeStart w:id="645"/>
      <w:r w:rsidRPr="007C3C7E">
        <w:rPr>
          <w:lang w:val="es-PY"/>
        </w:rPr>
        <w:t>mandatorio</w:t>
      </w:r>
      <w:r w:rsidR="00B52EB8">
        <w:rPr>
          <w:lang w:val="es-PY"/>
        </w:rPr>
        <w:t xml:space="preserve">s </w:t>
      </w:r>
      <w:commentRangeEnd w:id="645"/>
      <w:r w:rsidR="002F7B79">
        <w:rPr>
          <w:rStyle w:val="Refdecomentario"/>
        </w:rPr>
        <w:commentReference w:id="645"/>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646"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647"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648" w:author="Vaio" w:date="2015-07-02T17:58:00Z">
        <w:r w:rsidRPr="007C3C7E" w:rsidDel="00013648">
          <w:rPr>
            <w:lang w:val="es-PY"/>
          </w:rPr>
          <w:delText>,</w:delText>
        </w:r>
      </w:del>
      <w:r w:rsidRPr="007C3C7E">
        <w:rPr>
          <w:lang w:val="es-PY"/>
        </w:rPr>
        <w:t xml:space="preserve"> </w:t>
      </w:r>
      <w:del w:id="649"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650"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RDefault="00453A57" w:rsidP="00DD42F0">
      <w:pPr>
        <w:tabs>
          <w:tab w:val="left" w:pos="5400"/>
        </w:tabs>
        <w:rPr>
          <w:b/>
        </w:rPr>
      </w:pPr>
      <w:r w:rsidRPr="004A7E16">
        <w:rPr>
          <w:b/>
        </w:rPr>
        <w:t xml:space="preserve">5.3 </w:t>
      </w:r>
      <w:commentRangeStart w:id="651"/>
      <w:r w:rsidRPr="004A7E16">
        <w:rPr>
          <w:b/>
        </w:rPr>
        <w:t>ASUNTOS LEGALES, ÉTICOS Y PROFESIONALES</w:t>
      </w:r>
      <w:r w:rsidRPr="004A7E16">
        <w:rPr>
          <w:b/>
        </w:rPr>
        <w:tab/>
      </w:r>
      <w:commentRangeEnd w:id="651"/>
      <w:r w:rsidR="00BA1369">
        <w:rPr>
          <w:rStyle w:val="Refdecomentario"/>
        </w:rPr>
        <w:commentReference w:id="651"/>
      </w:r>
    </w:p>
    <w:p w:rsidR="00DD42F0" w:rsidRPr="004A7E16" w:rsidRDefault="00453A57" w:rsidP="00DD42F0">
      <w:pPr>
        <w:tabs>
          <w:tab w:val="left" w:pos="5400"/>
        </w:tabs>
      </w:pPr>
      <w:commentRangeStart w:id="652"/>
      <w:r w:rsidRPr="004A7E16">
        <w:t xml:space="preserve">Puesto que </w:t>
      </w:r>
      <w:r w:rsidR="003E5FBD">
        <w:t>la</w:t>
      </w:r>
      <w:r w:rsidRPr="004A7E16">
        <w:t xml:space="preserve"> </w:t>
      </w:r>
      <w:r w:rsidR="003E5FBD">
        <w:t xml:space="preserve">ilustración de </w:t>
      </w:r>
      <w:r w:rsidRPr="004A7E16">
        <w:t>caso de estudio es parte de un proyecto de tesis, todos los datos obtenidos quedan regidos bajo las normas expuestas por la universidad</w:t>
      </w:r>
      <w:commentRangeEnd w:id="652"/>
      <w:r w:rsidR="00BA1369">
        <w:rPr>
          <w:rStyle w:val="Refdecomentario"/>
        </w:rPr>
        <w:commentReference w:id="652"/>
      </w:r>
      <w:r w:rsidRPr="004A7E16">
        <w:t>.</w:t>
      </w:r>
      <w:r w:rsidR="00F4702B">
        <w:t xml:space="preserve"> </w:t>
      </w:r>
      <w:commentRangeStart w:id="653"/>
      <w:r w:rsidR="00F4702B">
        <w:t xml:space="preserve">Teniendo en cuenta que </w:t>
      </w:r>
      <w:r w:rsidR="00BA1369">
        <w:t>el autor del trabajo</w:t>
      </w:r>
      <w:r w:rsidR="00F4702B">
        <w:t xml:space="preserve"> implementó las unidades de análisis y a la vez </w:t>
      </w:r>
      <w:r w:rsidR="003E5FBD">
        <w:t>recabó</w:t>
      </w:r>
      <w:r w:rsidR="00F4702B">
        <w:t xml:space="preserve"> los datos analíticos, </w:t>
      </w:r>
      <w:r w:rsidR="00024102">
        <w:t>se trató de</w:t>
      </w:r>
      <w:r w:rsidR="00F4702B">
        <w:t xml:space="preserve"> llevar adelante cada paso</w:t>
      </w:r>
      <w:del w:id="654" w:author="Vaio" w:date="2015-07-02T18:03:00Z">
        <w:r w:rsidR="00F4702B" w:rsidDel="00BA1369">
          <w:delText>,</w:delText>
        </w:r>
      </w:del>
      <w:r w:rsidR="00F4702B">
        <w:t xml:space="preserve"> con la mayor transparencia y objetividad posible, para que los resultados obtenidos sean fidedignos y de valor.</w:t>
      </w:r>
      <w:r w:rsidR="003E5FBD">
        <w:t xml:space="preserve"> </w:t>
      </w:r>
      <w:r w:rsidR="00024102">
        <w:t xml:space="preserve">Sin embargo esto no es suficiente para otorgar la suficiente formalidad a los resultados obtenidos. </w:t>
      </w:r>
      <w:r w:rsidR="003E5FBD">
        <w:t>Es</w:t>
      </w:r>
      <w:r w:rsidR="00F4702B">
        <w:t xml:space="preserve"> </w:t>
      </w:r>
      <w:r w:rsidR="00C5764F">
        <w:t xml:space="preserve">bajo esta circunstancia, </w:t>
      </w:r>
      <w:r w:rsidR="003E5FBD">
        <w:t xml:space="preserve"> que </w:t>
      </w:r>
      <w:r w:rsidR="00BA1369">
        <w:t xml:space="preserve">se </w:t>
      </w:r>
      <w:r w:rsidR="003E5FBD">
        <w:t>decidió llevar a cabo una ilustración y no un caso de estudio</w:t>
      </w:r>
      <w:r w:rsidR="00C5764F">
        <w:t>,</w:t>
      </w:r>
      <w:r w:rsidR="003E5FBD">
        <w:t xml:space="preserve"> ya que los resultados y conclusiones </w:t>
      </w:r>
      <w:r w:rsidR="00C5764F">
        <w:t>obtenidas</w:t>
      </w:r>
      <w:r w:rsidR="003E5FBD">
        <w:t xml:space="preserve">, </w:t>
      </w:r>
      <w:commentRangeStart w:id="655"/>
      <w:r w:rsidR="003E5FBD">
        <w:t>se dejan a la intuición y criterio de la audiencia</w:t>
      </w:r>
      <w:commentRangeEnd w:id="655"/>
      <w:r w:rsidR="00BA1369">
        <w:rPr>
          <w:rStyle w:val="Refdecomentario"/>
        </w:rPr>
        <w:commentReference w:id="655"/>
      </w:r>
      <w:r w:rsidR="003E5FBD">
        <w:t xml:space="preserve">, </w:t>
      </w:r>
      <w:r w:rsidR="00C5764F">
        <w:t>y</w:t>
      </w:r>
      <w:r w:rsidR="003E5FBD">
        <w:t xml:space="preserve"> no cuentan</w:t>
      </w:r>
      <w:r w:rsidR="00C5764F">
        <w:t xml:space="preserve"> con</w:t>
      </w:r>
      <w:r w:rsidR="003E5FBD">
        <w:t xml:space="preserve"> el rigor que conlleva un caso de estudio.</w:t>
      </w:r>
      <w:commentRangeEnd w:id="653"/>
      <w:r w:rsidR="00BA1369">
        <w:rPr>
          <w:rStyle w:val="Refdecomentario"/>
        </w:rPr>
        <w:commentReference w:id="653"/>
      </w:r>
    </w:p>
    <w:p w:rsidR="002343E8" w:rsidRPr="004A7E16" w:rsidRDefault="00453A57" w:rsidP="009B5F91">
      <w:pPr>
        <w:rPr>
          <w:b/>
          <w:lang w:val="es-PY"/>
        </w:rPr>
      </w:pPr>
      <w:r w:rsidRPr="004A7E16">
        <w:rPr>
          <w:b/>
          <w:lang w:val="es-PY"/>
        </w:rPr>
        <w:t xml:space="preserve">5.4 </w:t>
      </w:r>
      <w:ins w:id="656" w:author="marcazal" w:date="2015-07-05T23:54:00Z">
        <w:r w:rsidR="00EF22F0">
          <w:rPr>
            <w:b/>
            <w:lang w:val="es-PY"/>
          </w:rPr>
          <w:t>SINTESIS DEL CAPITULO</w:t>
        </w:r>
      </w:ins>
      <w:commentRangeStart w:id="657"/>
      <w:r w:rsidRPr="004A7E16">
        <w:rPr>
          <w:b/>
          <w:lang w:val="es-PY"/>
        </w:rPr>
        <w:t>CONCLUSION</w:t>
      </w:r>
      <w:commentRangeEnd w:id="657"/>
      <w:r w:rsidR="00BA1369">
        <w:rPr>
          <w:rStyle w:val="Refdecomentario"/>
        </w:rPr>
        <w:commentReference w:id="657"/>
      </w:r>
    </w:p>
    <w:p w:rsidR="002372A1" w:rsidRDefault="00024102" w:rsidP="0064773C">
      <w:commentRangeStart w:id="658"/>
      <w:ins w:id="659" w:author="marcazal" w:date="2015-06-16T06:26:00Z">
        <w:r>
          <w:lastRenderedPageBreak/>
          <w:t>En est</w:t>
        </w:r>
      </w:ins>
      <w:r w:rsidR="002A179E">
        <w:t>e</w:t>
      </w:r>
      <w:r>
        <w:t xml:space="preserve"> </w:t>
      </w:r>
      <w:r w:rsidR="00BA1369">
        <w:t>capítulo</w:t>
      </w:r>
      <w:del w:id="660" w:author="Vaio" w:date="2015-07-02T18:07:00Z">
        <w:r w:rsidDel="00BA1369">
          <w:delText>,</w:delText>
        </w:r>
      </w:del>
      <w:r>
        <w:t xml:space="preserve"> se presentó una ilustración  con un enfoque de caso de estudio </w:t>
      </w:r>
      <w:r w:rsidR="004478B6">
        <w:t>comparativo ente proyectos</w:t>
      </w:r>
      <w:commentRangeEnd w:id="658"/>
      <w:r w:rsidR="00BA1369">
        <w:rPr>
          <w:rStyle w:val="Refdecomentario"/>
        </w:rPr>
        <w:commentReference w:id="658"/>
      </w:r>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web </w:t>
      </w:r>
      <w:proofErr w:type="spellStart"/>
      <w:r w:rsidR="004478B6">
        <w:t>MoWebA</w:t>
      </w:r>
      <w:proofErr w:type="spellEnd"/>
      <w:r w:rsidR="004478B6">
        <w:t xml:space="preserve">, que es el aporte principal de este trabajo de fin de carrera.  El </w:t>
      </w:r>
      <w:proofErr w:type="spellStart"/>
      <w:r w:rsidR="004478B6">
        <w:t>Person</w:t>
      </w:r>
      <w:proofErr w:type="spellEnd"/>
      <w:r w:rsidR="004478B6">
        <w:t xml:space="preserve"> Manager fue implementado desde dos enfoques distintos, precisamente para modelar la presentación que abarca al contenido y 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661"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Vaio" w:date="2015-06-24T22:02:00Z" w:initials="V">
    <w:p w:rsidR="00A114DB" w:rsidRDefault="00A114DB">
      <w:pPr>
        <w:pStyle w:val="Textocomentario"/>
      </w:pPr>
      <w:r>
        <w:rPr>
          <w:rStyle w:val="Refdecomentario"/>
        </w:rPr>
        <w:annotationRef/>
      </w:r>
      <w:r>
        <w:t>Sería bueno agregar una referencia que respalde esta afirmación.</w:t>
      </w:r>
    </w:p>
  </w:comment>
  <w:comment w:id="4" w:author="marcazal" w:date="2015-07-17T23:09:00Z" w:initials="m">
    <w:p w:rsidR="00A114DB" w:rsidRPr="00520F0C" w:rsidRDefault="00A114DB">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6" w:author="Vaio" w:date="2015-06-24T22:04:00Z" w:initials="V">
    <w:p w:rsidR="00A114DB" w:rsidRDefault="00A114DB">
      <w:pPr>
        <w:pStyle w:val="Textocomentario"/>
      </w:pPr>
      <w:r>
        <w:rPr>
          <w:rStyle w:val="Refdecomentario"/>
        </w:rPr>
        <w:annotationRef/>
      </w:r>
      <w:r>
        <w:t>Arreglar/incluir las referencias de este capítulo.</w:t>
      </w:r>
    </w:p>
  </w:comment>
  <w:comment w:id="36" w:author="Vaio" w:date="2015-06-24T22:19:00Z" w:initials="V">
    <w:p w:rsidR="00A114DB" w:rsidRDefault="00A114DB">
      <w:pPr>
        <w:pStyle w:val="Textocomentario"/>
      </w:pPr>
      <w:r>
        <w:rPr>
          <w:rStyle w:val="Refdecomentario"/>
        </w:rPr>
        <w:annotationRef/>
      </w:r>
      <w:r>
        <w:t>No es una ilustración de un caso de estudio ... es una ilustración nomás ... dejaría el título como Diseño de la ilustración</w:t>
      </w:r>
    </w:p>
  </w:comment>
  <w:comment w:id="37" w:author="marcazal" w:date="2015-07-19T16:35:00Z" w:initials="m">
    <w:p w:rsidR="00A114DB" w:rsidRDefault="00A114DB">
      <w:pPr>
        <w:pStyle w:val="Textocomentario"/>
      </w:pPr>
      <w:r>
        <w:rPr>
          <w:rStyle w:val="Refdecomentario"/>
        </w:rPr>
        <w:annotationRef/>
      </w:r>
      <w:r>
        <w:t>Se cambió a Diseño de la Ilustración..</w:t>
      </w:r>
    </w:p>
  </w:comment>
  <w:comment w:id="38" w:author="magali" w:date="2015-07-19T18:07:00Z" w:initials="m">
    <w:p w:rsidR="00A114DB" w:rsidRDefault="00A114DB"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39" w:author="Vaio" w:date="2015-07-19T18:07:00Z" w:initials="V">
    <w:p w:rsidR="00A114DB" w:rsidRDefault="00A114DB" w:rsidP="00B96459">
      <w:pPr>
        <w:pStyle w:val="Textocomentario"/>
      </w:pPr>
      <w:r>
        <w:rPr>
          <w:rStyle w:val="Refdecomentario"/>
        </w:rPr>
        <w:annotationRef/>
      </w:r>
      <w:r>
        <w:t xml:space="preserve">Se puede juntar razón fundamental y objetivos en una única sección que se llame objetivos. </w:t>
      </w:r>
    </w:p>
    <w:p w:rsidR="00A114DB" w:rsidRDefault="00A114DB" w:rsidP="00B96459">
      <w:pPr>
        <w:pStyle w:val="Textocomentario"/>
      </w:pPr>
      <w:r>
        <w:t xml:space="preserve">A continuación de los objetivos ya se pueden citar las preguntas de investigación, porque deberían estar bastante relacionados. </w:t>
      </w:r>
    </w:p>
    <w:p w:rsidR="00A114DB" w:rsidRDefault="00A114DB"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A114DB" w:rsidRDefault="00A114DB"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A114DB" w:rsidRDefault="00A114DB" w:rsidP="00B96459">
      <w:pPr>
        <w:pStyle w:val="Textocomentario"/>
      </w:pPr>
      <w:r>
        <w:t xml:space="preserve">De manera parecida, también se deben derivar los objetivos relacionados a las demás preguntas de investigación. </w:t>
      </w:r>
    </w:p>
  </w:comment>
  <w:comment w:id="43" w:author="magali" w:date="2015-02-27T09:14:00Z" w:initials="m">
    <w:p w:rsidR="00A114DB" w:rsidRDefault="00A114DB">
      <w:pPr>
        <w:pStyle w:val="Textocomentario"/>
      </w:pPr>
      <w:r>
        <w:rPr>
          <w:rStyle w:val="Refdecomentario"/>
        </w:rPr>
        <w:annotationRef/>
      </w:r>
      <w:r>
        <w:t>Es una palabra muy fuerte, implica muchas cosas.. Diría analizar, realizar un análisis crítico, o algo parecido</w:t>
      </w:r>
    </w:p>
  </w:comment>
  <w:comment w:id="44" w:author="Vaio" w:date="2015-06-24T22:22:00Z" w:initials="V">
    <w:p w:rsidR="00A114DB" w:rsidRDefault="00A114DB">
      <w:pPr>
        <w:pStyle w:val="Textocomentario"/>
      </w:pPr>
      <w:r>
        <w:rPr>
          <w:rStyle w:val="Refdecomentario"/>
        </w:rPr>
        <w:annotationRef/>
      </w:r>
      <w:r>
        <w:t>Aquí llevadas a cabo está muy cerca de otro llevar a cabo.</w:t>
      </w:r>
    </w:p>
  </w:comment>
  <w:comment w:id="40" w:author="magali" w:date="2015-02-27T09:17:00Z" w:initials="m">
    <w:p w:rsidR="00A114DB" w:rsidRDefault="00A114DB">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51" w:author="Vaio" w:date="2015-06-24T22:27:00Z" w:initials="V">
    <w:p w:rsidR="00A114DB" w:rsidRDefault="00A114DB">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52" w:author="marcazal" w:date="2015-07-19T16:44:00Z" w:initials="m">
    <w:p w:rsidR="00A114DB" w:rsidRDefault="00A114DB">
      <w:pPr>
        <w:pStyle w:val="Textocomentario"/>
      </w:pPr>
      <w:r>
        <w:rPr>
          <w:rStyle w:val="Refdecomentario"/>
        </w:rPr>
        <w:annotationRef/>
      </w:r>
      <w:r>
        <w:t xml:space="preserve">De ahora en más: </w:t>
      </w:r>
      <w:proofErr w:type="spellStart"/>
      <w:r>
        <w:t>MoWebA</w:t>
      </w:r>
      <w:proofErr w:type="spellEnd"/>
      <w:r>
        <w:t xml:space="preserve"> original y </w:t>
      </w:r>
      <w:proofErr w:type="spellStart"/>
      <w:r>
        <w:t>MoWebA</w:t>
      </w:r>
      <w:proofErr w:type="spellEnd"/>
      <w:r>
        <w:t xml:space="preserve"> con extensiones RIA.</w:t>
      </w:r>
    </w:p>
  </w:comment>
  <w:comment w:id="60" w:author="magali" w:date="2015-02-27T09:17:00Z" w:initials="m">
    <w:p w:rsidR="00A114DB" w:rsidRDefault="00A114DB">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64" w:author="marcazal" w:date="2015-07-19T16:48:00Z" w:initials="m">
    <w:p w:rsidR="00A114DB" w:rsidRDefault="00A114DB">
      <w:pPr>
        <w:pStyle w:val="Textocomentario"/>
      </w:pPr>
      <w:r>
        <w:rPr>
          <w:rStyle w:val="Refdecomentario"/>
        </w:rPr>
        <w:annotationRef/>
      </w:r>
      <w:r>
        <w:t>Las características descritas en el capítulo 2 se presentan seguidamente.</w:t>
      </w:r>
    </w:p>
  </w:comment>
  <w:comment w:id="63" w:author="magali" w:date="2015-02-27T09:24:00Z" w:initials="m">
    <w:p w:rsidR="00A114DB" w:rsidRDefault="00A114DB">
      <w:pPr>
        <w:pStyle w:val="Textocomentario"/>
      </w:pPr>
      <w:r>
        <w:rPr>
          <w:rStyle w:val="Refdecomentario"/>
        </w:rPr>
        <w:annotationRef/>
      </w:r>
      <w:r>
        <w:t>Es necesario especificar más claramente cuáles son esas “características”</w:t>
      </w:r>
    </w:p>
  </w:comment>
  <w:comment w:id="115" w:author="magali" w:date="2015-02-27T09:27:00Z" w:initials="m">
    <w:p w:rsidR="00A114DB" w:rsidRDefault="00A114DB">
      <w:pPr>
        <w:pStyle w:val="Textocomentario"/>
      </w:pPr>
      <w:r>
        <w:rPr>
          <w:rStyle w:val="Refdecomentario"/>
        </w:rPr>
        <w:annotationRef/>
      </w:r>
      <w:r>
        <w:t xml:space="preserve">Me gustaría una mejor justificación.. </w:t>
      </w:r>
    </w:p>
  </w:comment>
  <w:comment w:id="119" w:author="magali" w:date="2015-02-27T09:27:00Z" w:initials="m">
    <w:p w:rsidR="00A114DB" w:rsidRDefault="00A114DB">
      <w:pPr>
        <w:pStyle w:val="Textocomentario"/>
      </w:pPr>
      <w:r>
        <w:rPr>
          <w:rStyle w:val="Refdecomentario"/>
        </w:rPr>
        <w:annotationRef/>
      </w:r>
      <w:r>
        <w:t xml:space="preserve">Creo que esto no es una justificación, incluso podría a ser catalogado como un punto negativo.. </w:t>
      </w:r>
    </w:p>
  </w:comment>
  <w:comment w:id="128" w:author="marcazal" w:date="2015-07-20T08:38:00Z" w:initials="m">
    <w:p w:rsidR="00A114DB" w:rsidRDefault="00A114DB">
      <w:pPr>
        <w:pStyle w:val="Textocomentario"/>
      </w:pPr>
      <w:r>
        <w:rPr>
          <w:rStyle w:val="Refdecomentario"/>
        </w:rPr>
        <w:annotationRef/>
      </w:r>
      <w:r>
        <w:t>Revisado</w:t>
      </w:r>
    </w:p>
  </w:comment>
  <w:comment w:id="156" w:author="Vaio" w:date="2015-06-24T22:59:00Z" w:initials="V">
    <w:p w:rsidR="00A114DB" w:rsidRDefault="00A114DB">
      <w:pPr>
        <w:pStyle w:val="Textocomentario"/>
      </w:pPr>
      <w:r>
        <w:rPr>
          <w:rStyle w:val="Refdecomentario"/>
        </w:rPr>
        <w:annotationRef/>
      </w:r>
      <w:r>
        <w:t xml:space="preserve">Creo que este mismo ejemplo es el que estás utilizando también en otros capítulos, por ejemplo, en el capítulo 3. Si es así, a lo mejor puede resultar conveniente que esta descripción la mudes a un anexo. Así, en cada capítulo donde vas a usar el ejemplo, </w:t>
      </w:r>
      <w:proofErr w:type="spellStart"/>
      <w:r>
        <w:t>ponés</w:t>
      </w:r>
      <w:proofErr w:type="spellEnd"/>
      <w:r>
        <w:t xml:space="preserve"> una breve descripción del caso y decís que los detalles se pueden ver en el anexo NNN. </w:t>
      </w:r>
    </w:p>
  </w:comment>
  <w:comment w:id="157" w:author="Vaio" w:date="2015-06-24T23:00:00Z" w:initials="V">
    <w:p w:rsidR="00A114DB" w:rsidRDefault="00A114DB">
      <w:pPr>
        <w:pStyle w:val="Textocomentario"/>
      </w:pPr>
      <w:r>
        <w:rPr>
          <w:rStyle w:val="Refdecomentario"/>
        </w:rPr>
        <w:annotationRef/>
      </w:r>
      <w:r>
        <w:t xml:space="preserve">Yo no usaría cursivas para toda esta parte. En todo caso puede ser una subsección. </w:t>
      </w:r>
    </w:p>
  </w:comment>
  <w:comment w:id="163" w:author="Vaio" w:date="2015-06-24T23:04:00Z" w:initials="V">
    <w:p w:rsidR="00A114DB" w:rsidRDefault="00A114DB">
      <w:pPr>
        <w:pStyle w:val="Textocomentario"/>
      </w:pPr>
      <w:r>
        <w:rPr>
          <w:rStyle w:val="Refdecomentario"/>
        </w:rPr>
        <w:annotationRef/>
      </w:r>
      <w:r>
        <w:t xml:space="preserve">Para cada vista sería interesante agregar un sketch de la interfaz que se espera. El sketch puede ser un "dibujo a mano", o algo hecho con Visio o algo así. </w:t>
      </w:r>
    </w:p>
  </w:comment>
  <w:comment w:id="170" w:author="Vaio" w:date="2015-06-24T23:07:00Z" w:initials="V">
    <w:p w:rsidR="00A114DB" w:rsidRDefault="00A114DB">
      <w:pPr>
        <w:pStyle w:val="Textocomentario"/>
      </w:pPr>
      <w:r>
        <w:rPr>
          <w:rStyle w:val="Refdecomentario"/>
        </w:rPr>
        <w:annotationRef/>
      </w:r>
      <w:r>
        <w:t xml:space="preserve">Creo que sería más conveniente decir que se debe permitir ingresar el nombre, apellido, ..., seleccionar el sexo, y verificar NNN. Pero sin decir que tiene que tener campo de texto, o campo de selección o </w:t>
      </w:r>
      <w:proofErr w:type="spellStart"/>
      <w:r>
        <w:t>checkbox</w:t>
      </w:r>
      <w:proofErr w:type="spellEnd"/>
      <w:r>
        <w:t xml:space="preserve"> ... </w:t>
      </w:r>
    </w:p>
  </w:comment>
  <w:comment w:id="171" w:author="marcazal" w:date="2015-09-13T01:37:00Z" w:initials="m">
    <w:p w:rsidR="00A114DB" w:rsidRDefault="00A114DB">
      <w:pPr>
        <w:pStyle w:val="Textocomentario"/>
      </w:pPr>
      <w:r>
        <w:rPr>
          <w:rStyle w:val="Refdecomentario"/>
        </w:rPr>
        <w:annotationRef/>
      </w:r>
      <w:r>
        <w:t>ok</w:t>
      </w:r>
    </w:p>
  </w:comment>
  <w:comment w:id="182" w:author="Vaio" w:date="2015-06-24T23:09:00Z" w:initials="V">
    <w:p w:rsidR="00A114DB" w:rsidRDefault="00A114DB">
      <w:pPr>
        <w:pStyle w:val="Textocomentario"/>
      </w:pPr>
      <w:r>
        <w:rPr>
          <w:rStyle w:val="Refdecomentario"/>
        </w:rPr>
        <w:annotationRef/>
      </w:r>
      <w:r>
        <w:t xml:space="preserve">No decir explícitamente que se espera un campo de texto. Decir nomás que se debe ingresar el id. </w:t>
      </w:r>
    </w:p>
  </w:comment>
  <w:comment w:id="183" w:author="marcazal" w:date="2015-09-13T01:38:00Z" w:initials="m">
    <w:p w:rsidR="00A114DB" w:rsidRDefault="00A114DB">
      <w:pPr>
        <w:pStyle w:val="Textocomentario"/>
      </w:pPr>
      <w:r>
        <w:rPr>
          <w:rStyle w:val="Refdecomentario"/>
        </w:rPr>
        <w:annotationRef/>
      </w:r>
      <w:r>
        <w:t>ok</w:t>
      </w:r>
    </w:p>
  </w:comment>
  <w:comment w:id="187" w:author="Vaio" w:date="2015-06-24T23:23:00Z" w:initials="V">
    <w:p w:rsidR="00A114DB" w:rsidRDefault="00A114DB">
      <w:pPr>
        <w:pStyle w:val="Textocomentario"/>
      </w:pPr>
      <w:r>
        <w:rPr>
          <w:rStyle w:val="Refdecomentario"/>
        </w:rPr>
        <w:annotationRef/>
      </w:r>
      <w:r>
        <w:t xml:space="preserve">Ok, al leer esto y lo que sigue entiendo por qué antes se pedía explícitamente campos de texto. </w:t>
      </w:r>
    </w:p>
    <w:p w:rsidR="00A114DB" w:rsidRDefault="00A114DB">
      <w:pPr>
        <w:pStyle w:val="Textocomentario"/>
      </w:pPr>
      <w:r>
        <w:t xml:space="preserve">No me convence que se pida explícitamente que A y B deben cumplir lo anterior y que B debe cumplir los requisitos RIA. Hubiera sido mejor poner sólo una lista de requisitos que sea algo como: </w:t>
      </w:r>
    </w:p>
    <w:p w:rsidR="00A114DB" w:rsidRDefault="00A114DB">
      <w:pPr>
        <w:pStyle w:val="Textocomentario"/>
      </w:pPr>
      <w:r>
        <w:t xml:space="preserve">*La persona debe poder registrar una clave de 8 caracteres. El sistema debe guiar a la persona para que ingrese una clave válida. </w:t>
      </w:r>
    </w:p>
    <w:p w:rsidR="00A114DB" w:rsidRDefault="00A114DB">
      <w:pPr>
        <w:pStyle w:val="Textocomentario"/>
      </w:pPr>
      <w:r>
        <w:t xml:space="preserve">Y cosas similares para los demás campos de información. </w:t>
      </w:r>
    </w:p>
    <w:p w:rsidR="00A114DB" w:rsidRDefault="00A114DB">
      <w:pPr>
        <w:pStyle w:val="Textocomentario"/>
      </w:pPr>
      <w:r>
        <w:t xml:space="preserve">Es probable que un cliente pida un requisito como el ejemplo que puse arriba, pero no es muy probable que pida todo el detalle que se especificó en esta sección. </w:t>
      </w:r>
    </w:p>
    <w:p w:rsidR="00A114DB" w:rsidRDefault="00A114DB">
      <w:pPr>
        <w:pStyle w:val="Textocomentario"/>
      </w:pPr>
      <w:r>
        <w:t xml:space="preserve">Le pediría a </w:t>
      </w:r>
      <w:proofErr w:type="spellStart"/>
      <w:r>
        <w:t>Magalí</w:t>
      </w:r>
      <w:proofErr w:type="spellEnd"/>
      <w:r>
        <w:t xml:space="preserve"> su opinión sobre cómo dejar esto ... si lo dejamos así todo súper explícito o si lo cambiamos .... </w:t>
      </w:r>
    </w:p>
    <w:p w:rsidR="00A114DB" w:rsidRDefault="00A114DB">
      <w:pPr>
        <w:pStyle w:val="Textocomentario"/>
      </w:pPr>
    </w:p>
    <w:p w:rsidR="00A114DB" w:rsidRDefault="00A114DB">
      <w:pPr>
        <w:pStyle w:val="Textocomentario"/>
      </w:pPr>
    </w:p>
  </w:comment>
  <w:comment w:id="328" w:author="Vaio" w:date="2015-06-24T23:32:00Z" w:initials="V">
    <w:p w:rsidR="00A114DB" w:rsidRDefault="00A114DB">
      <w:pPr>
        <w:pStyle w:val="Textocomentario"/>
      </w:pPr>
      <w:r>
        <w:rPr>
          <w:rStyle w:val="Refdecomentario"/>
        </w:rPr>
        <w:annotationRef/>
      </w:r>
      <w:r>
        <w:t>remplazar mandatorio por obligatorio</w:t>
      </w:r>
    </w:p>
  </w:comment>
  <w:comment w:id="333" w:author="Vaio" w:date="2015-06-24T22:33:00Z" w:initials="V">
    <w:p w:rsidR="00A114DB" w:rsidRDefault="00A114DB">
      <w:pPr>
        <w:pStyle w:val="Textocomentario"/>
      </w:pPr>
      <w:r>
        <w:rPr>
          <w:rStyle w:val="Refdecomentario"/>
        </w:rPr>
        <w:annotationRef/>
      </w:r>
      <w:r>
        <w:t xml:space="preserve">Como esto está relacionado a los objetivos, creo que sería mejor que vaya directamente debajo de la sección de objetivos. </w:t>
      </w:r>
    </w:p>
  </w:comment>
  <w:comment w:id="334" w:author="marcazal" w:date="2015-07-19T19:02:00Z" w:initials="m">
    <w:p w:rsidR="00A114DB" w:rsidRDefault="00A114DB">
      <w:pPr>
        <w:pStyle w:val="Textocomentario"/>
      </w:pPr>
      <w:r>
        <w:rPr>
          <w:rStyle w:val="Refdecomentario"/>
        </w:rPr>
        <w:annotationRef/>
      </w:r>
      <w:r>
        <w:t>Listo</w:t>
      </w:r>
    </w:p>
  </w:comment>
  <w:comment w:id="335" w:author="magali" w:date="2015-02-27T09:33:00Z" w:initials="m">
    <w:p w:rsidR="00A114DB" w:rsidRDefault="00A114DB">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338" w:author="Vaio" w:date="2015-06-24T23:34:00Z" w:initials="V">
    <w:p w:rsidR="00A114DB" w:rsidRDefault="00A114DB">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339" w:author="magali" w:date="2015-02-27T09:33:00Z" w:initials="m">
    <w:p w:rsidR="00A114DB" w:rsidRDefault="00A114DB">
      <w:pPr>
        <w:pStyle w:val="Textocomentario"/>
      </w:pPr>
      <w:r>
        <w:rPr>
          <w:rStyle w:val="Refdecomentario"/>
        </w:rPr>
        <w:annotationRef/>
      </w:r>
      <w:r>
        <w:t>Buscaría otras preguntas también</w:t>
      </w:r>
    </w:p>
  </w:comment>
  <w:comment w:id="340" w:author="Vaio" w:date="2015-06-24T23:41:00Z" w:initials="V">
    <w:p w:rsidR="00A114DB" w:rsidRDefault="00A114DB">
      <w:pPr>
        <w:pStyle w:val="Textocomentario"/>
      </w:pPr>
      <w:r>
        <w:rPr>
          <w:rStyle w:val="Refdecomentario"/>
        </w:rPr>
        <w:annotationRef/>
      </w:r>
      <w:r>
        <w:t>Reformular esta pregunta</w:t>
      </w:r>
    </w:p>
  </w:comment>
  <w:comment w:id="366" w:author="Vaio" w:date="2015-06-24T23:44:00Z" w:initials="V">
    <w:p w:rsidR="00A114DB" w:rsidRDefault="00A114DB">
      <w:pPr>
        <w:pStyle w:val="Textocomentario"/>
      </w:pPr>
      <w:r>
        <w:rPr>
          <w:rStyle w:val="Refdecomentario"/>
        </w:rPr>
        <w:annotationRef/>
      </w:r>
      <w:r>
        <w:t xml:space="preserve">Se puede usar otra palabra en vez de porciones? ... No me queda claro a qué se refiere específicamente. </w:t>
      </w:r>
    </w:p>
  </w:comment>
  <w:comment w:id="370" w:author="Vaio" w:date="2015-06-24T23:51:00Z" w:initials="V">
    <w:p w:rsidR="00A114DB" w:rsidRDefault="00A114DB">
      <w:pPr>
        <w:pStyle w:val="Textocomentario"/>
      </w:pPr>
      <w:r>
        <w:rPr>
          <w:rStyle w:val="Refdecomentario"/>
        </w:rPr>
        <w:annotationRef/>
      </w:r>
      <w:r>
        <w:t xml:space="preserve">Tengo la impresión de que a diferencia de las demás preguntas, esta se puede contestar sin tener que haber hecho las dos implementaciones con los 2 métodos distintos. </w:t>
      </w:r>
    </w:p>
    <w:p w:rsidR="00A114DB" w:rsidRDefault="00A114DB">
      <w:pPr>
        <w:pStyle w:val="Textocomentario"/>
      </w:pPr>
      <w:r>
        <w:t xml:space="preserve">Esta pregunta creo que se puede contestar simplemente analizando el metamodelo de moweba con extensiones RIA. Al hacer el análisis del </w:t>
      </w:r>
      <w:proofErr w:type="spellStart"/>
      <w:r>
        <w:t>metamodelo</w:t>
      </w:r>
      <w:proofErr w:type="spellEnd"/>
      <w:r>
        <w:t xml:space="preserve"> ya se sabe qué </w:t>
      </w:r>
      <w:proofErr w:type="spellStart"/>
      <w:r>
        <w:t>caracterísitcas</w:t>
      </w:r>
      <w:proofErr w:type="spellEnd"/>
      <w:r>
        <w:t xml:space="preserve"> va tener cualquier modelo que se haga en base a ese </w:t>
      </w:r>
      <w:proofErr w:type="spellStart"/>
      <w:r>
        <w:t>metamodelo</w:t>
      </w:r>
      <w:proofErr w:type="spellEnd"/>
      <w:r>
        <w:t xml:space="preserve">. </w:t>
      </w:r>
    </w:p>
    <w:p w:rsidR="00A114DB" w:rsidRDefault="00A114DB">
      <w:pPr>
        <w:pStyle w:val="Textocomentario"/>
      </w:pPr>
      <w:r>
        <w:t xml:space="preserve">Entonces, creo que en vez de dejar esto acá se podría mover a una sección de discusión sobre la propuesta. Esta sección podría estar en el capítulo de conclusiones. </w:t>
      </w:r>
    </w:p>
  </w:comment>
  <w:comment w:id="375" w:author="Vaio" w:date="2015-06-24T23:55:00Z" w:initials="V">
    <w:p w:rsidR="00A114DB" w:rsidRDefault="00A114DB">
      <w:pPr>
        <w:pStyle w:val="Textocomentario"/>
      </w:pPr>
      <w:r>
        <w:rPr>
          <w:rStyle w:val="Refdecomentario"/>
        </w:rPr>
        <w:annotationRef/>
      </w:r>
      <w:r>
        <w:t>Como no se definen otros conceptos, el título se puede cambiar a Variables, directamente</w:t>
      </w:r>
    </w:p>
  </w:comment>
  <w:comment w:id="377" w:author="Vaio" w:date="2015-06-24T23:57:00Z" w:initials="V">
    <w:p w:rsidR="00A114DB" w:rsidRDefault="00A114DB">
      <w:pPr>
        <w:pStyle w:val="Textocomentario"/>
      </w:pPr>
      <w:r>
        <w:rPr>
          <w:rStyle w:val="Refdecomentario"/>
        </w:rPr>
        <w:annotationRef/>
      </w:r>
      <w:r>
        <w:t xml:space="preserve">Creo que la pregunta 5 también debe tener una variable a medir (¿cómo se va medir la porción?). </w:t>
      </w:r>
    </w:p>
    <w:p w:rsidR="00A114DB" w:rsidRDefault="00A114DB">
      <w:pPr>
        <w:pStyle w:val="Textocomentario"/>
      </w:pPr>
    </w:p>
    <w:p w:rsidR="00A114DB" w:rsidRDefault="00A114DB">
      <w:pPr>
        <w:pStyle w:val="Textocomentario"/>
      </w:pPr>
      <w:r>
        <w:t xml:space="preserve">Aclarar que las demás preguntas no requieren mediciones, sino que serán respondidas haciendo un análisis de las implementaciones con los dos métodos. </w:t>
      </w:r>
    </w:p>
  </w:comment>
  <w:comment w:id="379" w:author="Vaio" w:date="2015-06-25T00:03:00Z" w:initials="V">
    <w:p w:rsidR="00A114DB" w:rsidRDefault="00A114DB">
      <w:pPr>
        <w:pStyle w:val="Textocomentario"/>
      </w:pPr>
      <w:r>
        <w:rPr>
          <w:rStyle w:val="Refdecomentario"/>
        </w:rPr>
        <w:annotationRef/>
      </w:r>
      <w:r>
        <w:t xml:space="preserve">Las variables no se deben definir por separado para A y para B. </w:t>
      </w:r>
    </w:p>
    <w:p w:rsidR="00A114DB" w:rsidRDefault="00A114DB">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114DB" w:rsidRDefault="00A114DB">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389" w:author="Vaio" w:date="2015-07-02T15:47:00Z" w:initials="V">
    <w:p w:rsidR="00A114DB" w:rsidRDefault="00A114DB">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114DB" w:rsidRDefault="00A114DB">
      <w:pPr>
        <w:pStyle w:val="Textocomentario"/>
      </w:pPr>
    </w:p>
  </w:comment>
  <w:comment w:id="390" w:author="Vaio" w:date="2015-07-02T15:35:00Z" w:initials="V">
    <w:p w:rsidR="00A114DB" w:rsidRDefault="00A114DB">
      <w:pPr>
        <w:pStyle w:val="Textocomentario"/>
      </w:pPr>
      <w:r>
        <w:rPr>
          <w:rStyle w:val="Refdecomentario"/>
        </w:rPr>
        <w:annotationRef/>
      </w:r>
      <w:r>
        <w:t xml:space="preserve">Esta ilustración … </w:t>
      </w:r>
    </w:p>
  </w:comment>
  <w:comment w:id="395" w:author="Vaio" w:date="2015-07-02T15:38:00Z" w:initials="V">
    <w:p w:rsidR="00A114DB" w:rsidRDefault="00A114DB">
      <w:pPr>
        <w:pStyle w:val="Textocomentario"/>
      </w:pPr>
      <w:r>
        <w:rPr>
          <w:rStyle w:val="Refdecomentario"/>
        </w:rPr>
        <w:annotationRef/>
      </w:r>
      <w:r>
        <w:t xml:space="preserve">No estoy segura de que colección exista como verbo … </w:t>
      </w:r>
    </w:p>
  </w:comment>
  <w:comment w:id="397" w:author="Vaio" w:date="2015-07-02T15:40:00Z" w:initials="V">
    <w:p w:rsidR="00A114DB" w:rsidRDefault="00A114DB">
      <w:pPr>
        <w:pStyle w:val="Textocomentario"/>
      </w:pPr>
      <w:r>
        <w:rPr>
          <w:rStyle w:val="Refdecomentario"/>
        </w:rPr>
        <w:annotationRef/>
      </w:r>
      <w:r>
        <w:t xml:space="preserve">A continuación incluir un párrafo que describa la tabla que sigue. </w:t>
      </w:r>
    </w:p>
  </w:comment>
  <w:comment w:id="399" w:author="Vaio" w:date="2015-07-02T15:44:00Z" w:initials="V">
    <w:p w:rsidR="00A114DB" w:rsidRDefault="00A114DB">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400" w:author="Vaio" w:date="2015-07-02T15:47:00Z" w:initials="V">
    <w:p w:rsidR="00A114DB" w:rsidRDefault="00A114DB">
      <w:pPr>
        <w:pStyle w:val="Textocomentario"/>
      </w:pPr>
      <w:r>
        <w:rPr>
          <w:rStyle w:val="Refdecomentario"/>
        </w:rPr>
        <w:annotationRef/>
      </w:r>
      <w:r>
        <w:t>corregir</w:t>
      </w:r>
    </w:p>
  </w:comment>
  <w:comment w:id="401" w:author="Vaio" w:date="2015-07-02T15:50:00Z" w:initials="V">
    <w:p w:rsidR="00A114DB" w:rsidRDefault="00A114DB">
      <w:pPr>
        <w:pStyle w:val="Textocomentario"/>
      </w:pPr>
      <w:r>
        <w:rPr>
          <w:rStyle w:val="Refdecomentario"/>
        </w:rPr>
        <w:annotationRef/>
      </w:r>
      <w:r>
        <w:t xml:space="preserve">En 5.2.3 se habla de proyecto embebido. Unificar el término a utilizar. </w:t>
      </w:r>
    </w:p>
  </w:comment>
  <w:comment w:id="402" w:author="Vaio" w:date="2015-07-02T15:54:00Z" w:initials="V">
    <w:p w:rsidR="00A114DB" w:rsidRDefault="00A114DB">
      <w:pPr>
        <w:pStyle w:val="Textocomentario"/>
      </w:pPr>
      <w:r>
        <w:rPr>
          <w:rStyle w:val="Refdecomentario"/>
        </w:rPr>
        <w:annotationRef/>
      </w:r>
      <w:r>
        <w:t xml:space="preserve">Estas no son tus variables. Remplazar por las tuyas. O bien expresar la idea de manera más general, sin nombrar métricas específicas. </w:t>
      </w:r>
    </w:p>
    <w:p w:rsidR="00A114DB" w:rsidRDefault="00A114DB">
      <w:pPr>
        <w:pStyle w:val="Textocomentario"/>
      </w:pPr>
    </w:p>
    <w:p w:rsidR="00A114DB" w:rsidRDefault="00A114DB">
      <w:pPr>
        <w:pStyle w:val="Textocomentario"/>
      </w:pPr>
      <w:r>
        <w:t xml:space="preserve">Lo que se debe dar a entender es que sólo se va a tener una medición por cada variable y por cada caso, y que por lo tanto no se va a poder realizar un análisis estadístico. </w:t>
      </w:r>
    </w:p>
    <w:p w:rsidR="00A114DB" w:rsidRDefault="00A114DB">
      <w:pPr>
        <w:pStyle w:val="Textocomentario"/>
      </w:pPr>
    </w:p>
  </w:comment>
  <w:comment w:id="403" w:author="Vaio" w:date="2015-07-02T15:58:00Z" w:initials="V">
    <w:p w:rsidR="00A114DB" w:rsidRDefault="00A114DB">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404" w:author="Vaio" w:date="2015-07-02T15:52:00Z" w:initials="V">
    <w:p w:rsidR="00A114DB" w:rsidRDefault="00A114DB">
      <w:pPr>
        <w:pStyle w:val="Textocomentario"/>
      </w:pPr>
      <w:r>
        <w:rPr>
          <w:rStyle w:val="Refdecomentario"/>
        </w:rPr>
        <w:annotationRef/>
      </w:r>
      <w:r>
        <w:t xml:space="preserve">El apellido está mal escrito. </w:t>
      </w:r>
    </w:p>
  </w:comment>
  <w:comment w:id="405" w:author="Vaio" w:date="2015-07-02T16:21:00Z" w:initials="V">
    <w:p w:rsidR="00A114DB" w:rsidRDefault="00A114DB">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408" w:author="Vaio" w:date="2015-07-02T16:22:00Z" w:initials="V">
    <w:p w:rsidR="00A114DB" w:rsidRDefault="00A114DB">
      <w:pPr>
        <w:pStyle w:val="Textocomentario"/>
      </w:pPr>
      <w:r>
        <w:rPr>
          <w:rStyle w:val="Refdecomentario"/>
        </w:rPr>
        <w:annotationRef/>
      </w:r>
      <w:r>
        <w:t xml:space="preserve">Diría simplemente por el autor del trabajo. </w:t>
      </w:r>
    </w:p>
  </w:comment>
  <w:comment w:id="410" w:author="Vaio" w:date="2015-07-02T16:23:00Z" w:initials="V">
    <w:p w:rsidR="00A114DB" w:rsidRDefault="00A114DB">
      <w:pPr>
        <w:pStyle w:val="Textocomentario"/>
      </w:pPr>
      <w:r>
        <w:rPr>
          <w:rStyle w:val="Refdecomentario"/>
        </w:rPr>
        <w:annotationRef/>
      </w:r>
      <w:r>
        <w:t xml:space="preserve">Separar con punto seguido. </w:t>
      </w:r>
    </w:p>
  </w:comment>
  <w:comment w:id="411" w:author="Vaio" w:date="2015-07-02T16:24:00Z" w:initials="V">
    <w:p w:rsidR="00A114DB" w:rsidRDefault="00A114DB">
      <w:pPr>
        <w:pStyle w:val="Textocomentario"/>
      </w:pPr>
      <w:r>
        <w:rPr>
          <w:rStyle w:val="Refdecomentario"/>
        </w:rPr>
        <w:annotationRef/>
      </w:r>
      <w:r>
        <w:t xml:space="preserve">Si estás diciendo que elegiste lo que más costoso es, deberías justificar por qué tomaste esa elección. </w:t>
      </w:r>
    </w:p>
  </w:comment>
  <w:comment w:id="414" w:author="Vaio" w:date="2015-07-02T16:25:00Z" w:initials="V">
    <w:p w:rsidR="00A114DB" w:rsidRDefault="00A114DB">
      <w:pPr>
        <w:pStyle w:val="Textocomentario"/>
      </w:pPr>
      <w:r>
        <w:rPr>
          <w:rStyle w:val="Refdecomentario"/>
        </w:rPr>
        <w:annotationRef/>
      </w:r>
      <w:r>
        <w:t xml:space="preserve">Explicar primero qué son los factores de confusión. </w:t>
      </w:r>
    </w:p>
  </w:comment>
  <w:comment w:id="415" w:author="Vaio" w:date="2015-07-02T16:39:00Z" w:initials="V">
    <w:p w:rsidR="00A114DB" w:rsidRDefault="00A114DB">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419" w:author="Vaio" w:date="2015-07-02T16:28:00Z" w:initials="V">
    <w:p w:rsidR="00A114DB" w:rsidRDefault="00A114DB">
      <w:pPr>
        <w:pStyle w:val="Textocomentario"/>
      </w:pPr>
      <w:r>
        <w:rPr>
          <w:rStyle w:val="Refdecomentario"/>
        </w:rPr>
        <w:annotationRef/>
      </w:r>
      <w:r>
        <w:t xml:space="preserve">Se podría agregar que estas pruebas se llevaron a cabo con ejemplos diferentes al de esta ilustración. </w:t>
      </w:r>
    </w:p>
  </w:comment>
  <w:comment w:id="420" w:author="Vaio" w:date="2015-07-02T16:26:00Z" w:initials="V">
    <w:p w:rsidR="00A114DB" w:rsidRDefault="00A114DB">
      <w:pPr>
        <w:pStyle w:val="Textocomentario"/>
      </w:pPr>
      <w:r>
        <w:rPr>
          <w:rStyle w:val="Refdecomentario"/>
        </w:rPr>
        <w:annotationRef/>
      </w:r>
      <w:r>
        <w:t xml:space="preserve">Recordar que en español las siglas no van en plural. Corregir en toda la tesis. </w:t>
      </w:r>
    </w:p>
  </w:comment>
  <w:comment w:id="417" w:author="Vaio" w:date="2015-07-02T16:36:00Z" w:initials="V">
    <w:p w:rsidR="00A114DB" w:rsidRDefault="00A114DB">
      <w:pPr>
        <w:pStyle w:val="Textocomentario"/>
      </w:pPr>
      <w:r>
        <w:rPr>
          <w:rStyle w:val="Refdecomentario"/>
        </w:rPr>
        <w:annotationRef/>
      </w:r>
      <w:r>
        <w:t xml:space="preserve">Se podría modificar así: </w:t>
      </w:r>
    </w:p>
    <w:p w:rsidR="00A114DB" w:rsidRDefault="00A114DB">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114DB" w:rsidRDefault="00A114DB">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421" w:author="Vaio" w:date="2015-07-02T16:40:00Z" w:initials="V">
    <w:p w:rsidR="00A114DB" w:rsidRDefault="00A114DB">
      <w:pPr>
        <w:pStyle w:val="Textocomentario"/>
      </w:pPr>
      <w:r>
        <w:rPr>
          <w:rStyle w:val="Refdecomentario"/>
        </w:rPr>
        <w:annotationRef/>
      </w:r>
      <w:r>
        <w:t xml:space="preserve">Yo agregaría una explicación de que si bien esto no elimina el problema, tal vez lo disminuya al menos. </w:t>
      </w:r>
    </w:p>
  </w:comment>
  <w:comment w:id="424" w:author="Vaio" w:date="2015-07-02T16:31:00Z" w:initials="V">
    <w:p w:rsidR="00A114DB" w:rsidRDefault="00A114DB">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426" w:author="Vaio" w:date="2015-07-02T16:30:00Z" w:initials="V">
    <w:p w:rsidR="00A114DB" w:rsidRDefault="00A114DB">
      <w:pPr>
        <w:pStyle w:val="Textocomentario"/>
      </w:pPr>
      <w:r>
        <w:rPr>
          <w:rStyle w:val="Refdecomentario"/>
        </w:rPr>
        <w:annotationRef/>
      </w:r>
      <w:r>
        <w:t xml:space="preserve">Falta explicar para qué se hacía esto … para evitar qué problema. </w:t>
      </w:r>
    </w:p>
  </w:comment>
  <w:comment w:id="430" w:author="Vaio" w:date="2015-07-02T16:51:00Z" w:initials="V">
    <w:p w:rsidR="00A114DB" w:rsidRDefault="00A114DB">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114DB" w:rsidRDefault="00A114DB">
      <w:pPr>
        <w:pStyle w:val="Textocomentario"/>
      </w:pPr>
    </w:p>
    <w:p w:rsidR="00A114DB" w:rsidRDefault="00A114DB">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114DB" w:rsidRDefault="00A114DB">
      <w:pPr>
        <w:pStyle w:val="Textocomentario"/>
      </w:pPr>
    </w:p>
    <w:p w:rsidR="00A114DB" w:rsidRDefault="00A114DB">
      <w:pPr>
        <w:pStyle w:val="Textocomentario"/>
      </w:pPr>
      <w:r>
        <w:t xml:space="preserve">Entonces, esta sección aquí ya no tiene mucho sentido. Se repite lo que ya se dijo antes. Creo que se puede sacar. </w:t>
      </w:r>
    </w:p>
    <w:p w:rsidR="00A114DB" w:rsidRDefault="00A114DB">
      <w:pPr>
        <w:pStyle w:val="Textocomentario"/>
      </w:pPr>
    </w:p>
  </w:comment>
  <w:comment w:id="441" w:author="Vaio" w:date="2015-07-02T16:52:00Z" w:initials="V">
    <w:p w:rsidR="00A114DB" w:rsidRDefault="00A114DB">
      <w:pPr>
        <w:pStyle w:val="Textocomentario"/>
      </w:pPr>
      <w:r>
        <w:rPr>
          <w:rStyle w:val="Refdecomentario"/>
        </w:rPr>
        <w:annotationRef/>
      </w:r>
      <w:r>
        <w:t xml:space="preserve">Esto se puede explicar cuando se presentan las tablas de los datos. </w:t>
      </w:r>
    </w:p>
  </w:comment>
  <w:comment w:id="448" w:author="Vaio" w:date="2015-07-02T16:53:00Z" w:initials="V">
    <w:p w:rsidR="00A114DB" w:rsidRDefault="00A114DB">
      <w:pPr>
        <w:pStyle w:val="Textocomentario"/>
      </w:pPr>
      <w:r>
        <w:rPr>
          <w:rStyle w:val="Refdecomentario"/>
        </w:rPr>
        <w:annotationRef/>
      </w:r>
      <w:r>
        <w:t xml:space="preserve">Eliminar. </w:t>
      </w:r>
    </w:p>
  </w:comment>
  <w:comment w:id="452" w:author="Vaio" w:date="2015-07-02T16:56:00Z" w:initials="V">
    <w:p w:rsidR="00A114DB" w:rsidRDefault="00A114DB">
      <w:pPr>
        <w:pStyle w:val="Textocomentario"/>
      </w:pPr>
      <w:r>
        <w:rPr>
          <w:rStyle w:val="Refdecomentario"/>
        </w:rPr>
        <w:annotationRef/>
      </w:r>
      <w:r>
        <w:t xml:space="preserve">Cambiar el título a algo como análisis e interpretación de los resultados. </w:t>
      </w:r>
    </w:p>
  </w:comment>
  <w:comment w:id="453" w:author="Vaio" w:date="2015-07-02T16:59:00Z" w:initials="V">
    <w:p w:rsidR="00A114DB" w:rsidRDefault="00A114DB">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114DB" w:rsidRDefault="00A114DB">
      <w:pPr>
        <w:pStyle w:val="Textocomentario"/>
      </w:pPr>
    </w:p>
    <w:p w:rsidR="00A114DB" w:rsidRDefault="00A114DB">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114DB" w:rsidRDefault="00A114DB">
      <w:pPr>
        <w:pStyle w:val="Textocomentario"/>
      </w:pPr>
    </w:p>
  </w:comment>
  <w:comment w:id="455" w:author="Vaio" w:date="2015-07-02T17:09:00Z" w:initials="V">
    <w:p w:rsidR="00A114DB" w:rsidRDefault="00A114DB">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580" w:author="Vaio" w:date="2015-07-02T19:12:00Z" w:initials="V">
    <w:p w:rsidR="00A114DB" w:rsidRDefault="00A114DB">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114DB" w:rsidRDefault="00A114DB">
      <w:pPr>
        <w:pStyle w:val="Textocomentario"/>
      </w:pPr>
      <w:r>
        <w:t xml:space="preserve">O bien, en cada pregunta presentar tablas que presenten sólo sus datos correspondientes. </w:t>
      </w:r>
    </w:p>
    <w:p w:rsidR="00A114DB" w:rsidRDefault="00A114DB">
      <w:pPr>
        <w:pStyle w:val="Textocomentario"/>
      </w:pPr>
    </w:p>
    <w:p w:rsidR="00A114DB" w:rsidRDefault="00A114DB">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114DB" w:rsidRDefault="00A114DB">
      <w:pPr>
        <w:pStyle w:val="Textocomentario"/>
      </w:pPr>
      <w:r>
        <w:t xml:space="preserve">Luego, se usa otra sección para ir contestando una a una las preguntas. </w:t>
      </w:r>
    </w:p>
  </w:comment>
  <w:comment w:id="584" w:author="Vaio" w:date="2015-07-02T17:22:00Z" w:initials="V">
    <w:p w:rsidR="00A114DB" w:rsidRDefault="00A114DB">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607" w:author="Vaio" w:date="2015-07-02T17:24:00Z" w:initials="V">
    <w:p w:rsidR="00A114DB" w:rsidRDefault="00A114DB">
      <w:pPr>
        <w:pStyle w:val="Textocomentario"/>
      </w:pPr>
      <w:r>
        <w:rPr>
          <w:rStyle w:val="Refdecomentario"/>
        </w:rPr>
        <w:annotationRef/>
      </w:r>
      <w:r>
        <w:t xml:space="preserve">No usar método A y B, sino con RIA o sin RIA … es confuso. </w:t>
      </w:r>
    </w:p>
  </w:comment>
  <w:comment w:id="612" w:author="Vaio" w:date="2015-07-02T17:29:00Z" w:initials="V">
    <w:p w:rsidR="00A114DB" w:rsidRDefault="00A114DB">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618" w:author="Vaio" w:date="2015-07-02T17:53:00Z" w:initials="V">
    <w:p w:rsidR="00A114DB" w:rsidRDefault="00A114DB">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622" w:author="Vaio" w:date="2015-07-02T17:54:00Z" w:initials="V">
    <w:p w:rsidR="00A114DB" w:rsidRDefault="00A114DB">
      <w:pPr>
        <w:pStyle w:val="Textocomentario"/>
      </w:pPr>
      <w:r>
        <w:rPr>
          <w:rStyle w:val="Refdecomentario"/>
        </w:rPr>
        <w:annotationRef/>
      </w:r>
      <w:r>
        <w:t>Recordar hacer las comparaciones con A.</w:t>
      </w:r>
    </w:p>
  </w:comment>
  <w:comment w:id="629" w:author="Vaio" w:date="2015-07-02T17:46:00Z" w:initials="V">
    <w:p w:rsidR="00A114DB" w:rsidRDefault="00A114DB">
      <w:pPr>
        <w:pStyle w:val="Textocomentario"/>
      </w:pPr>
      <w:r>
        <w:rPr>
          <w:rStyle w:val="Refdecomentario"/>
        </w:rPr>
        <w:annotationRef/>
      </w:r>
      <w:r>
        <w:t xml:space="preserve">El texto de abajo no menciona la navegabilidad. </w:t>
      </w:r>
    </w:p>
    <w:p w:rsidR="00A114DB" w:rsidRDefault="00A114DB">
      <w:pPr>
        <w:pStyle w:val="Textocomentario"/>
      </w:pPr>
    </w:p>
    <w:p w:rsidR="00A114DB" w:rsidRDefault="00A114DB">
      <w:pPr>
        <w:pStyle w:val="Textocomentario"/>
      </w:pPr>
      <w:r>
        <w:t xml:space="preserve">¿Es necesario separar esto aquí o se puede juntar a la parte de más arriba donde ya se habla del </w:t>
      </w:r>
      <w:proofErr w:type="spellStart"/>
      <w:r>
        <w:t>richTab</w:t>
      </w:r>
      <w:proofErr w:type="spellEnd"/>
      <w:r>
        <w:t>?</w:t>
      </w:r>
    </w:p>
  </w:comment>
  <w:comment w:id="638" w:author="Vaio" w:date="2015-07-02T17:50:00Z" w:initials="V">
    <w:p w:rsidR="00A114DB" w:rsidRDefault="00A114DB">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639" w:author="Vaio" w:date="2015-07-02T17:54:00Z" w:initials="V">
    <w:p w:rsidR="00A114DB" w:rsidRDefault="00A114DB">
      <w:pPr>
        <w:pStyle w:val="Textocomentario"/>
      </w:pPr>
      <w:r>
        <w:rPr>
          <w:rStyle w:val="Refdecomentario"/>
        </w:rPr>
        <w:annotationRef/>
      </w:r>
      <w:r>
        <w:t>Incluir la comparación con A</w:t>
      </w:r>
    </w:p>
  </w:comment>
  <w:comment w:id="643" w:author="Vaio" w:date="2015-07-02T17:51:00Z" w:initials="V">
    <w:p w:rsidR="00A114DB" w:rsidRDefault="00A114DB">
      <w:pPr>
        <w:pStyle w:val="Textocomentario"/>
      </w:pPr>
      <w:r>
        <w:rPr>
          <w:rStyle w:val="Refdecomentario"/>
        </w:rPr>
        <w:annotationRef/>
      </w:r>
      <w:r>
        <w:t>Agregar la imagen.</w:t>
      </w:r>
    </w:p>
  </w:comment>
  <w:comment w:id="645" w:author="Vaio" w:date="2015-07-02T17:51:00Z" w:initials="V">
    <w:p w:rsidR="00A114DB" w:rsidRDefault="00A114DB">
      <w:pPr>
        <w:pStyle w:val="Textocomentario"/>
      </w:pPr>
      <w:r>
        <w:rPr>
          <w:rStyle w:val="Refdecomentario"/>
        </w:rPr>
        <w:annotationRef/>
      </w:r>
      <w:r>
        <w:t xml:space="preserve">Verificar si existe esta palabra. </w:t>
      </w:r>
    </w:p>
  </w:comment>
  <w:comment w:id="651" w:author="Vaio" w:date="2015-07-02T18:02:00Z" w:initials="V">
    <w:p w:rsidR="00A114DB" w:rsidRDefault="00A114DB">
      <w:pPr>
        <w:pStyle w:val="Textocomentario"/>
      </w:pPr>
      <w:r>
        <w:rPr>
          <w:rStyle w:val="Refdecomentario"/>
        </w:rPr>
        <w:annotationRef/>
      </w:r>
      <w:r>
        <w:t xml:space="preserve">No incluir esta sección. </w:t>
      </w:r>
    </w:p>
    <w:p w:rsidR="00A114DB" w:rsidRDefault="00A114DB">
      <w:pPr>
        <w:pStyle w:val="Textocomentario"/>
      </w:pPr>
      <w:r>
        <w:t xml:space="preserve">Parte de lo que está aquí se puede mencionar al describir las amenazas a la validez (factores de confusión). </w:t>
      </w:r>
    </w:p>
  </w:comment>
  <w:comment w:id="652" w:author="Vaio" w:date="2015-07-02T18:02:00Z" w:initials="V">
    <w:p w:rsidR="00A114DB" w:rsidRDefault="00A114DB">
      <w:pPr>
        <w:pStyle w:val="Textocomentario"/>
      </w:pPr>
      <w:r>
        <w:rPr>
          <w:rStyle w:val="Refdecomentario"/>
        </w:rPr>
        <w:annotationRef/>
      </w:r>
      <w:r>
        <w:t>Quitar</w:t>
      </w:r>
    </w:p>
  </w:comment>
  <w:comment w:id="655" w:author="Vaio" w:date="2015-07-02T18:06:00Z" w:initials="V">
    <w:p w:rsidR="00A114DB" w:rsidRDefault="00A114DB">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653" w:author="Vaio" w:date="2015-07-02T18:03:00Z" w:initials="V">
    <w:p w:rsidR="00A114DB" w:rsidRDefault="00A114DB">
      <w:pPr>
        <w:pStyle w:val="Textocomentario"/>
      </w:pPr>
      <w:r>
        <w:rPr>
          <w:rStyle w:val="Refdecomentario"/>
        </w:rPr>
        <w:annotationRef/>
      </w:r>
      <w:r>
        <w:t xml:space="preserve">Esto es lo que se puede mover a la sección de amenazas. </w:t>
      </w:r>
    </w:p>
  </w:comment>
  <w:comment w:id="657" w:author="Vaio" w:date="2015-07-02T18:07:00Z" w:initials="V">
    <w:p w:rsidR="00A114DB" w:rsidRDefault="00A114DB">
      <w:pPr>
        <w:pStyle w:val="Textocomentario"/>
      </w:pPr>
      <w:r>
        <w:rPr>
          <w:rStyle w:val="Refdecomentario"/>
        </w:rPr>
        <w:annotationRef/>
      </w:r>
      <w:r>
        <w:t>Renombrar a resumen o síntesis del capítulo</w:t>
      </w:r>
    </w:p>
  </w:comment>
  <w:comment w:id="658" w:author="Vaio" w:date="2015-07-02T18:32:00Z" w:initials="V">
    <w:p w:rsidR="00A114DB" w:rsidRDefault="00A114DB">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114DB" w:rsidRDefault="00A114DB">
      <w:pPr>
        <w:pStyle w:val="Textocomentario"/>
      </w:pPr>
      <w:r>
        <w:t xml:space="preserve">Simplemente se hizo una ilustración, y para hacerla de manera más formal, se siguieron, en parte y en la medida de lo posible, las guías para hacer casos de estudio. </w:t>
      </w:r>
    </w:p>
    <w:p w:rsidR="00A114DB" w:rsidRDefault="00A114DB">
      <w:pPr>
        <w:pStyle w:val="Textocomentario"/>
      </w:pPr>
    </w:p>
    <w:p w:rsidR="00A114DB" w:rsidRDefault="00A114DB">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114DB" w:rsidRDefault="00A114DB">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114DB" w:rsidRDefault="00A114DB">
      <w:pPr>
        <w:pStyle w:val="Textocomentario"/>
      </w:pPr>
    </w:p>
    <w:p w:rsidR="00A114DB" w:rsidRDefault="00A114DB">
      <w:pPr>
        <w:pStyle w:val="Textocomentario"/>
      </w:pPr>
      <w:r>
        <w:t xml:space="preserve">Resumidamente, ese es el proceso que se debe reflejar en este capítulo … y casi casi está … falta pulir nomás y completar algunas cosas. </w:t>
      </w:r>
    </w:p>
    <w:p w:rsidR="00A114DB" w:rsidRDefault="00A114DB">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DD5" w:rsidRDefault="00277DD5" w:rsidP="004F5231">
      <w:pPr>
        <w:spacing w:after="0" w:line="240" w:lineRule="auto"/>
      </w:pPr>
      <w:r>
        <w:separator/>
      </w:r>
    </w:p>
  </w:endnote>
  <w:endnote w:type="continuationSeparator" w:id="0">
    <w:p w:rsidR="00277DD5" w:rsidRDefault="00277DD5"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DD5" w:rsidRDefault="00277DD5" w:rsidP="004F5231">
      <w:pPr>
        <w:spacing w:after="0" w:line="240" w:lineRule="auto"/>
      </w:pPr>
      <w:r>
        <w:separator/>
      </w:r>
    </w:p>
  </w:footnote>
  <w:footnote w:type="continuationSeparator" w:id="0">
    <w:p w:rsidR="00277DD5" w:rsidRDefault="00277DD5"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371D6"/>
    <w:rsid w:val="000442DF"/>
    <w:rsid w:val="0004696B"/>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B197A"/>
    <w:rsid w:val="000C01D9"/>
    <w:rsid w:val="000C1FA4"/>
    <w:rsid w:val="000D7563"/>
    <w:rsid w:val="000E2BDB"/>
    <w:rsid w:val="000E42E8"/>
    <w:rsid w:val="000E6175"/>
    <w:rsid w:val="000E64E4"/>
    <w:rsid w:val="000F2830"/>
    <w:rsid w:val="00100F9E"/>
    <w:rsid w:val="0010104C"/>
    <w:rsid w:val="001062BB"/>
    <w:rsid w:val="001109B2"/>
    <w:rsid w:val="00111F64"/>
    <w:rsid w:val="00113D52"/>
    <w:rsid w:val="00113EE7"/>
    <w:rsid w:val="0011469F"/>
    <w:rsid w:val="00115835"/>
    <w:rsid w:val="0011630D"/>
    <w:rsid w:val="00120501"/>
    <w:rsid w:val="001265BF"/>
    <w:rsid w:val="0012679E"/>
    <w:rsid w:val="00132B61"/>
    <w:rsid w:val="0013758B"/>
    <w:rsid w:val="001408E0"/>
    <w:rsid w:val="0015384C"/>
    <w:rsid w:val="00156C13"/>
    <w:rsid w:val="00157EA6"/>
    <w:rsid w:val="001629D2"/>
    <w:rsid w:val="001634D4"/>
    <w:rsid w:val="00164F67"/>
    <w:rsid w:val="0017147B"/>
    <w:rsid w:val="00174673"/>
    <w:rsid w:val="0017672D"/>
    <w:rsid w:val="001806CA"/>
    <w:rsid w:val="0018560C"/>
    <w:rsid w:val="0018637B"/>
    <w:rsid w:val="001B277F"/>
    <w:rsid w:val="001B58AB"/>
    <w:rsid w:val="001B6FBB"/>
    <w:rsid w:val="001B6FC7"/>
    <w:rsid w:val="001C52AC"/>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77DD5"/>
    <w:rsid w:val="00281BD8"/>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0620"/>
    <w:rsid w:val="003321FC"/>
    <w:rsid w:val="003356B5"/>
    <w:rsid w:val="0033582E"/>
    <w:rsid w:val="003370DC"/>
    <w:rsid w:val="0034255B"/>
    <w:rsid w:val="00351483"/>
    <w:rsid w:val="00352858"/>
    <w:rsid w:val="0036071C"/>
    <w:rsid w:val="00360C6E"/>
    <w:rsid w:val="00361113"/>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752"/>
    <w:rsid w:val="00465A4B"/>
    <w:rsid w:val="00467791"/>
    <w:rsid w:val="0047335C"/>
    <w:rsid w:val="00476B03"/>
    <w:rsid w:val="004863D1"/>
    <w:rsid w:val="004A16E6"/>
    <w:rsid w:val="004A1C58"/>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E75D3"/>
    <w:rsid w:val="004F0B5B"/>
    <w:rsid w:val="004F36AA"/>
    <w:rsid w:val="004F5231"/>
    <w:rsid w:val="004F5CE8"/>
    <w:rsid w:val="00503E4A"/>
    <w:rsid w:val="00505639"/>
    <w:rsid w:val="00507985"/>
    <w:rsid w:val="00507DDB"/>
    <w:rsid w:val="00507E2E"/>
    <w:rsid w:val="005110A1"/>
    <w:rsid w:val="00520F0C"/>
    <w:rsid w:val="005211B4"/>
    <w:rsid w:val="005230CA"/>
    <w:rsid w:val="00523F80"/>
    <w:rsid w:val="00526B70"/>
    <w:rsid w:val="00527FD6"/>
    <w:rsid w:val="00534DCE"/>
    <w:rsid w:val="005431BE"/>
    <w:rsid w:val="00545AF0"/>
    <w:rsid w:val="0055174A"/>
    <w:rsid w:val="00554767"/>
    <w:rsid w:val="0056213E"/>
    <w:rsid w:val="005640CA"/>
    <w:rsid w:val="005650EC"/>
    <w:rsid w:val="0056525D"/>
    <w:rsid w:val="00572427"/>
    <w:rsid w:val="00582404"/>
    <w:rsid w:val="00585492"/>
    <w:rsid w:val="00585670"/>
    <w:rsid w:val="00587D09"/>
    <w:rsid w:val="005A4309"/>
    <w:rsid w:val="005A4A0B"/>
    <w:rsid w:val="005B1063"/>
    <w:rsid w:val="005B35D8"/>
    <w:rsid w:val="005B57AB"/>
    <w:rsid w:val="005B6610"/>
    <w:rsid w:val="005C0C6C"/>
    <w:rsid w:val="005C335A"/>
    <w:rsid w:val="005C3723"/>
    <w:rsid w:val="005D03FE"/>
    <w:rsid w:val="005D188B"/>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56A81"/>
    <w:rsid w:val="006634EE"/>
    <w:rsid w:val="00667390"/>
    <w:rsid w:val="00680774"/>
    <w:rsid w:val="006825AA"/>
    <w:rsid w:val="0068327A"/>
    <w:rsid w:val="0069324D"/>
    <w:rsid w:val="00696A4D"/>
    <w:rsid w:val="00697168"/>
    <w:rsid w:val="00697D78"/>
    <w:rsid w:val="006A031E"/>
    <w:rsid w:val="006A27A4"/>
    <w:rsid w:val="006A3319"/>
    <w:rsid w:val="006A3E78"/>
    <w:rsid w:val="006B275B"/>
    <w:rsid w:val="006B45CD"/>
    <w:rsid w:val="006C64AE"/>
    <w:rsid w:val="006D0440"/>
    <w:rsid w:val="006D5B8B"/>
    <w:rsid w:val="006D7441"/>
    <w:rsid w:val="006D79D6"/>
    <w:rsid w:val="006E2B06"/>
    <w:rsid w:val="006F2231"/>
    <w:rsid w:val="006F79B7"/>
    <w:rsid w:val="0070124D"/>
    <w:rsid w:val="00702B18"/>
    <w:rsid w:val="007041C9"/>
    <w:rsid w:val="00704E8D"/>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A7B0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0"/>
    <w:rsid w:val="008A7ADA"/>
    <w:rsid w:val="008B04A5"/>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168D"/>
    <w:rsid w:val="009A207C"/>
    <w:rsid w:val="009A294D"/>
    <w:rsid w:val="009A39E3"/>
    <w:rsid w:val="009B4D77"/>
    <w:rsid w:val="009B5F91"/>
    <w:rsid w:val="009C2FE9"/>
    <w:rsid w:val="009C31EF"/>
    <w:rsid w:val="009D19A1"/>
    <w:rsid w:val="009D4B7E"/>
    <w:rsid w:val="009D579C"/>
    <w:rsid w:val="009E023E"/>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7F7A"/>
    <w:rsid w:val="00A508E3"/>
    <w:rsid w:val="00A53BD2"/>
    <w:rsid w:val="00A55DE1"/>
    <w:rsid w:val="00A570A9"/>
    <w:rsid w:val="00A640F0"/>
    <w:rsid w:val="00A66015"/>
    <w:rsid w:val="00A7154F"/>
    <w:rsid w:val="00A71C0E"/>
    <w:rsid w:val="00A9204A"/>
    <w:rsid w:val="00A9793C"/>
    <w:rsid w:val="00AA3BE8"/>
    <w:rsid w:val="00AB3F10"/>
    <w:rsid w:val="00AB4BE2"/>
    <w:rsid w:val="00AC0558"/>
    <w:rsid w:val="00AC2C6C"/>
    <w:rsid w:val="00AC511F"/>
    <w:rsid w:val="00AC7B04"/>
    <w:rsid w:val="00AE4675"/>
    <w:rsid w:val="00AF7318"/>
    <w:rsid w:val="00B0024A"/>
    <w:rsid w:val="00B00D4F"/>
    <w:rsid w:val="00B01424"/>
    <w:rsid w:val="00B01CB4"/>
    <w:rsid w:val="00B020B9"/>
    <w:rsid w:val="00B03FE7"/>
    <w:rsid w:val="00B2158E"/>
    <w:rsid w:val="00B23877"/>
    <w:rsid w:val="00B34522"/>
    <w:rsid w:val="00B4064F"/>
    <w:rsid w:val="00B40921"/>
    <w:rsid w:val="00B42958"/>
    <w:rsid w:val="00B50718"/>
    <w:rsid w:val="00B51591"/>
    <w:rsid w:val="00B52EB8"/>
    <w:rsid w:val="00B554B9"/>
    <w:rsid w:val="00B62E47"/>
    <w:rsid w:val="00B641DE"/>
    <w:rsid w:val="00B645B9"/>
    <w:rsid w:val="00B64E0F"/>
    <w:rsid w:val="00B74770"/>
    <w:rsid w:val="00B74E09"/>
    <w:rsid w:val="00B76C32"/>
    <w:rsid w:val="00B80045"/>
    <w:rsid w:val="00B877EC"/>
    <w:rsid w:val="00B90D31"/>
    <w:rsid w:val="00B92246"/>
    <w:rsid w:val="00B96459"/>
    <w:rsid w:val="00BA1369"/>
    <w:rsid w:val="00BB1098"/>
    <w:rsid w:val="00BB2437"/>
    <w:rsid w:val="00BB3A55"/>
    <w:rsid w:val="00BC16A8"/>
    <w:rsid w:val="00BC2D6B"/>
    <w:rsid w:val="00BC3617"/>
    <w:rsid w:val="00BE00DE"/>
    <w:rsid w:val="00BE13D9"/>
    <w:rsid w:val="00BE3437"/>
    <w:rsid w:val="00BE3ACD"/>
    <w:rsid w:val="00BE58D8"/>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629E9"/>
    <w:rsid w:val="00C74824"/>
    <w:rsid w:val="00C76170"/>
    <w:rsid w:val="00C76CEB"/>
    <w:rsid w:val="00C85544"/>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CF1818"/>
    <w:rsid w:val="00D01AE2"/>
    <w:rsid w:val="00D07B73"/>
    <w:rsid w:val="00D21BC6"/>
    <w:rsid w:val="00D245B0"/>
    <w:rsid w:val="00D27FED"/>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30DB"/>
    <w:rsid w:val="00DA7868"/>
    <w:rsid w:val="00DB0281"/>
    <w:rsid w:val="00DB21CF"/>
    <w:rsid w:val="00DB2908"/>
    <w:rsid w:val="00DB4BA8"/>
    <w:rsid w:val="00DC23EB"/>
    <w:rsid w:val="00DC2D42"/>
    <w:rsid w:val="00DC2FCE"/>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17A2D"/>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1215"/>
    <w:rsid w:val="00F153EB"/>
    <w:rsid w:val="00F254CD"/>
    <w:rsid w:val="00F26B6D"/>
    <w:rsid w:val="00F27C82"/>
    <w:rsid w:val="00F30194"/>
    <w:rsid w:val="00F30F59"/>
    <w:rsid w:val="00F4038C"/>
    <w:rsid w:val="00F45A55"/>
    <w:rsid w:val="00F4702B"/>
    <w:rsid w:val="00F50A18"/>
    <w:rsid w:val="00F54924"/>
    <w:rsid w:val="00F55BD8"/>
    <w:rsid w:val="00F6733F"/>
    <w:rsid w:val="00F730AD"/>
    <w:rsid w:val="00F77D22"/>
    <w:rsid w:val="00F80EBF"/>
    <w:rsid w:val="00F85236"/>
    <w:rsid w:val="00F9199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F2087-B372-427B-8BAB-01A8CA73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5123</TotalTime>
  <Pages>13</Pages>
  <Words>4981</Words>
  <Characters>27398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27</cp:revision>
  <cp:lastPrinted>2015-02-06T04:49:00Z</cp:lastPrinted>
  <dcterms:created xsi:type="dcterms:W3CDTF">2015-06-25T04:34:00Z</dcterms:created>
  <dcterms:modified xsi:type="dcterms:W3CDTF">2015-09-14T03:52:00Z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