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ins w:id="1" w:author="Ivan Lopez" w:date="2015-06-23T11:52:00Z">
        <w:r>
          <w:rPr>
            <w:b/>
            <w:caps/>
            <w:sz w:val="32"/>
            <w:szCs w:val="32"/>
          </w:rPr>
          <w:t xml:space="preserve">     </w:t>
        </w:r>
      </w:ins>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del w:id="2" w:author="Vaio" w:date="2015-06-24T21:58:00Z">
        <w:r w:rsidRPr="004A7E16" w:rsidDel="009A168D">
          <w:delText xml:space="preserve">, </w:delText>
        </w:r>
      </w:del>
      <w:r w:rsidR="009A168D">
        <w:t>.</w:t>
      </w:r>
      <w:r w:rsidR="009A168D" w:rsidRPr="004A7E16">
        <w:t xml:space="preserve"> </w:t>
      </w:r>
      <w:r w:rsidR="009A168D">
        <w:t>La validación consiste en</w:t>
      </w:r>
      <w:r w:rsidRPr="004A7E16">
        <w:t xml:space="preserve"> compara</w:t>
      </w:r>
      <w:ins w:id="3"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4" w:author="Vaio" w:date="2015-06-24T21:59:00Z">
        <w:r w:rsidRPr="004A7E16" w:rsidDel="009A168D">
          <w:delText>,</w:delText>
        </w:r>
      </w:del>
      <w:r w:rsidRPr="004A7E16">
        <w:t xml:space="preserve"> con respecto a la misma metodología </w:t>
      </w:r>
      <w:del w:id="5" w:author="Ivan Lopez" w:date="2015-04-08T17:38:00Z">
        <w:r w:rsidRPr="004A7E16">
          <w:delText>en su forma tradicional(</w:delText>
        </w:r>
      </w:del>
      <w:r w:rsidRPr="004A7E16">
        <w:t>sin extensiones. La comparativa entre los enfoques tomados</w:t>
      </w:r>
      <w:del w:id="6"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sistema</w:t>
      </w:r>
      <w:del w:id="7" w:author="Vaio" w:date="2015-06-24T22:03:00Z">
        <w:r w:rsidRPr="004A7E16" w:rsidDel="009A168D">
          <w:delText xml:space="preserve"> </w:delText>
        </w:r>
      </w:del>
      <w:r w:rsidRPr="004A7E16">
        <w:t xml:space="preserve">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8" w:author="Iván López" w:date="2015-03-24T22:35:00Z"/>
        </w:rPr>
      </w:pPr>
      <w:ins w:id="9" w:author="Vaio" w:date="2015-06-24T22:01:00Z">
        <w:r>
          <w:t>E</w:t>
        </w:r>
      </w:ins>
      <w:ins w:id="10" w:author="Iván López" w:date="2015-03-14T16:13:00Z">
        <w:r w:rsidR="00453A57" w:rsidRPr="004A7E16">
          <w:t xml:space="preserve">xisten diversos métodos </w:t>
        </w:r>
      </w:ins>
      <w:ins w:id="11" w:author="Iván López" w:date="2015-03-14T16:15:00Z">
        <w:r w:rsidR="00453A57" w:rsidRPr="004A7E16">
          <w:t xml:space="preserve">empíricos </w:t>
        </w:r>
      </w:ins>
      <w:ins w:id="12" w:author="Iván López" w:date="2015-03-14T16:14:00Z">
        <w:r w:rsidR="00453A57" w:rsidRPr="004A7E16">
          <w:t>para llevar a cabo validaciones formales</w:t>
        </w:r>
      </w:ins>
      <w:ins w:id="13" w:author="Iván López" w:date="2015-03-14T16:16:00Z">
        <w:r w:rsidR="00453A57" w:rsidRPr="004A7E16">
          <w:t xml:space="preserve"> sobre algún fenómeno en particular,</w:t>
        </w:r>
      </w:ins>
      <w:ins w:id="14" w:author="Iván López" w:date="2015-03-14T16:15:00Z">
        <w:r w:rsidR="00453A57" w:rsidRPr="004A7E16">
          <w:t xml:space="preserve"> entre los que se pueden citar a los experimentos, las encuestas y los casos de estudio</w:t>
        </w:r>
        <w:commentRangeStart w:id="15"/>
        <w:r w:rsidR="00453A57" w:rsidRPr="004A7E16">
          <w:t xml:space="preserve">. </w:t>
        </w:r>
      </w:ins>
      <w:ins w:id="16" w:author="Iván López" w:date="2015-03-14T16:19:00Z">
        <w:r w:rsidR="00453A57" w:rsidRPr="004A7E16">
          <w:t>Es común en el campo de la ingeniería de software emplear a los casos de estudio como m</w:t>
        </w:r>
      </w:ins>
      <w:ins w:id="17" w:author="Iván López" w:date="2015-03-14T16:20:00Z">
        <w:r w:rsidR="00453A57" w:rsidRPr="004A7E16">
          <w:t>étodos de validación, debido a su flexibilidad y a la posibilidad de tener un mejor control sobre las variables de medici</w:t>
        </w:r>
      </w:ins>
      <w:ins w:id="18" w:author="Iván López" w:date="2015-03-14T16:21:00Z">
        <w:r w:rsidR="00453A57" w:rsidRPr="004A7E16">
          <w:t>ón</w:t>
        </w:r>
      </w:ins>
      <w:ins w:id="19" w:author="Iván López" w:date="2015-03-24T22:34:00Z">
        <w:r w:rsidR="00453A57" w:rsidRPr="004A7E16">
          <w:t>, a costas de un mayor esfuerzo en la interpretaci</w:t>
        </w:r>
      </w:ins>
      <w:ins w:id="20" w:author="Iván López" w:date="2015-03-24T22:35:00Z">
        <w:r w:rsidR="00453A57" w:rsidRPr="004A7E16">
          <w:t>ón de los resultados obtenidos</w:t>
        </w:r>
      </w:ins>
      <w:ins w:id="21" w:author="Iván López" w:date="2015-03-14T16:26:00Z">
        <w:r w:rsidR="00453A57" w:rsidRPr="004A7E16">
          <w:t>.</w:t>
        </w:r>
      </w:ins>
      <w:commentRangeEnd w:id="15"/>
      <w:r>
        <w:rPr>
          <w:rStyle w:val="Refdecomentario"/>
        </w:rPr>
        <w:commentReference w:id="15"/>
      </w:r>
    </w:p>
    <w:p w:rsidR="00BB3A55" w:rsidRPr="004A7E16" w:rsidRDefault="00453A57" w:rsidP="009B5F91">
      <w:pPr>
        <w:rPr>
          <w:ins w:id="22" w:author="Iván López" w:date="2015-03-24T22:35:00Z"/>
        </w:rPr>
      </w:pPr>
      <w:ins w:id="23" w:author="Iván López" w:date="2015-03-24T22:40:00Z">
        <w:r w:rsidRPr="004A7E16">
          <w:t xml:space="preserve">Según </w:t>
        </w:r>
        <w:proofErr w:type="spellStart"/>
        <w:r w:rsidRPr="004A7E16">
          <w:t>Runeson</w:t>
        </w:r>
        <w:proofErr w:type="spellEnd"/>
        <w:r w:rsidRPr="004A7E16">
          <w:t xml:space="preserve"> </w:t>
        </w:r>
      </w:ins>
      <w:commentRangeStart w:id="24"/>
      <w:ins w:id="25" w:author="Iván López" w:date="2015-03-27T03:28:00Z">
        <w:r w:rsidRPr="004A7E16">
          <w:rPr>
            <w:rFonts w:ascii="Calibri" w:hAnsi="Calibri"/>
          </w:rPr>
          <w:t>[</w:t>
        </w:r>
        <w:r w:rsidR="00D05617" w:rsidRPr="004A7E16">
          <w:rPr>
            <w:rFonts w:ascii="Calibri" w:hAnsi="Calibri"/>
          </w:rPr>
          <w:fldChar w:fldCharType="begin"/>
        </w:r>
        <w:r w:rsidRPr="004A7E16">
          <w:rPr>
            <w:rFonts w:ascii="Calibri" w:hAnsi="Calibri"/>
          </w:rPr>
          <w:instrText xml:space="preserve"> REF BIB_p2012 \* MERGEFORMAT </w:instrText>
        </w:r>
      </w:ins>
      <w:r w:rsidR="00D05617" w:rsidRPr="004A7E16">
        <w:rPr>
          <w:rFonts w:ascii="Calibri" w:hAnsi="Calibri"/>
        </w:rPr>
        <w:fldChar w:fldCharType="separate"/>
      </w:r>
      <w:ins w:id="26" w:author="Iván López" w:date="2015-03-27T03:28:00Z">
        <w:r w:rsidRPr="004A7E16">
          <w:rPr>
            <w:rFonts w:ascii="Calibri" w:hAnsi="Calibri"/>
          </w:rPr>
          <w:t>1</w:t>
        </w:r>
        <w:r w:rsidR="00D05617" w:rsidRPr="004A7E16">
          <w:rPr>
            <w:rFonts w:ascii="Calibri" w:hAnsi="Calibri"/>
          </w:rPr>
          <w:fldChar w:fldCharType="end"/>
        </w:r>
        <w:r w:rsidRPr="004A7E16">
          <w:rPr>
            <w:rFonts w:ascii="Calibri" w:hAnsi="Calibri"/>
          </w:rPr>
          <w:t>]</w:t>
        </w:r>
      </w:ins>
      <w:ins w:id="27" w:author="Iván López" w:date="2015-03-24T22:41:00Z">
        <w:r w:rsidRPr="004A7E16">
          <w:rPr>
            <w:rFonts w:ascii="Calibri" w:hAnsi="Calibri"/>
          </w:rPr>
          <w:t xml:space="preserve">, </w:t>
        </w:r>
      </w:ins>
      <w:commentRangeEnd w:id="24"/>
      <w:r w:rsidR="00ED7ABF">
        <w:rPr>
          <w:rStyle w:val="Refdecomentario"/>
        </w:rPr>
        <w:commentReference w:id="24"/>
      </w:r>
      <w:ins w:id="28" w:author="Iván López" w:date="2015-03-24T22:41:00Z">
        <w:r w:rsidRPr="004A7E16">
          <w:t>u</w:t>
        </w:r>
      </w:ins>
      <w:ins w:id="29" w:author="Iván López" w:date="2015-03-24T22:35:00Z">
        <w:r w:rsidRPr="004A7E16">
          <w:t>n caso de estudio</w:t>
        </w:r>
      </w:ins>
      <w:ins w:id="30" w:author="Iván López" w:date="2015-03-24T22:36:00Z">
        <w:r w:rsidRPr="004A7E16">
          <w:t xml:space="preserve"> es llevado a cabo para investigar una sola entidad o un fenómeno en su contexto de la vida real</w:t>
        </w:r>
      </w:ins>
      <w:ins w:id="31" w:author="Iván López" w:date="2015-03-24T22:37:00Z">
        <w:r w:rsidRPr="004A7E16">
          <w:t xml:space="preserve">, </w:t>
        </w:r>
      </w:ins>
      <w:ins w:id="32" w:author="Iván López" w:date="2015-03-24T22:45:00Z">
        <w:r w:rsidRPr="004A7E16">
          <w:t>en</w:t>
        </w:r>
      </w:ins>
      <w:ins w:id="33" w:author="Iván López" w:date="2015-03-24T22:37:00Z">
        <w:r w:rsidRPr="004A7E16">
          <w:t xml:space="preserve"> un espacio de tiempo específico. </w:t>
        </w:r>
      </w:ins>
      <w:ins w:id="34" w:author="Iván López" w:date="2015-03-27T02:07:00Z">
        <w:r w:rsidRPr="004A7E16">
          <w:t>Típicamente</w:t>
        </w:r>
      </w:ins>
      <w:ins w:id="35" w:author="Iván López" w:date="2015-03-24T22:37:00Z">
        <w:r w:rsidRPr="004A7E16">
          <w:t xml:space="preserve"> el fenómeno </w:t>
        </w:r>
      </w:ins>
      <w:ins w:id="36" w:author="Iván López" w:date="2015-03-24T22:38:00Z">
        <w:r w:rsidRPr="004A7E16">
          <w:t xml:space="preserve">puede ser difícil de distinguir </w:t>
        </w:r>
      </w:ins>
      <w:ins w:id="37" w:author="Iván López" w:date="2015-03-24T22:39:00Z">
        <w:r w:rsidRPr="004A7E16">
          <w:t>de su ambiente</w:t>
        </w:r>
      </w:ins>
      <w:ins w:id="38" w:author="Iván López" w:date="2015-03-24T22:41:00Z">
        <w:r w:rsidRPr="004A7E16">
          <w:t xml:space="preserve"> </w:t>
        </w:r>
      </w:ins>
      <w:ins w:id="39" w:author="Iván López" w:date="2015-03-24T23:48:00Z">
        <w:r w:rsidRPr="004A7E16">
          <w:t>y el</w:t>
        </w:r>
      </w:ins>
      <w:ins w:id="40" w:author="Iván López" w:date="2015-03-24T22:41:00Z">
        <w:r w:rsidRPr="004A7E16">
          <w:t xml:space="preserve"> investigador </w:t>
        </w:r>
      </w:ins>
      <w:ins w:id="41" w:author="Iván López" w:date="2015-03-27T02:07:00Z">
        <w:r w:rsidRPr="004A7E16">
          <w:t xml:space="preserve">debe </w:t>
        </w:r>
      </w:ins>
      <w:ins w:id="42" w:author="Iván López" w:date="2015-03-24T22:41:00Z">
        <w:r w:rsidRPr="004A7E16">
          <w:t>colecta</w:t>
        </w:r>
      </w:ins>
      <w:ins w:id="43" w:author="Iván López" w:date="2015-03-27T02:07:00Z">
        <w:r w:rsidRPr="004A7E16">
          <w:t>r</w:t>
        </w:r>
      </w:ins>
      <w:ins w:id="44" w:author="Iván López" w:date="2015-03-24T22:41:00Z">
        <w:r w:rsidRPr="004A7E16">
          <w:t xml:space="preserve"> información detallada</w:t>
        </w:r>
      </w:ins>
      <w:ins w:id="45" w:author="Iván López" w:date="2015-03-24T22:42:00Z">
        <w:r w:rsidRPr="004A7E16">
          <w:t xml:space="preserve"> sobre</w:t>
        </w:r>
        <w:del w:id="46" w:author="marcazal" w:date="2015-06-11T01:01:00Z">
          <w:r w:rsidRPr="004A7E16">
            <w:delText>,</w:delText>
          </w:r>
        </w:del>
        <w:r w:rsidRPr="004A7E16">
          <w:t xml:space="preserve"> </w:t>
        </w:r>
        <w:del w:id="47" w:author="marcazal" w:date="2015-06-11T01:01:00Z">
          <w:r w:rsidRPr="004A7E16">
            <w:delText>por ejemplo,</w:delText>
          </w:r>
        </w:del>
      </w:ins>
      <w:ins w:id="48" w:author="marcazal" w:date="2015-06-11T01:01:00Z">
        <w:r w:rsidRPr="004A7E16">
          <w:t xml:space="preserve"> </w:t>
        </w:r>
      </w:ins>
      <w:ins w:id="49" w:author="Iván López" w:date="2015-03-24T22:42:00Z">
        <w:del w:id="50" w:author="marcazal" w:date="2015-06-11T01:01:00Z">
          <w:r w:rsidRPr="004A7E16">
            <w:delText xml:space="preserve"> </w:delText>
          </w:r>
        </w:del>
        <w:r w:rsidRPr="004A7E16">
          <w:t>un proyecto</w:t>
        </w:r>
      </w:ins>
      <w:ins w:id="51" w:author="Iván López" w:date="2015-03-24T22:43:00Z">
        <w:r w:rsidRPr="004A7E16">
          <w:t xml:space="preserve"> durante un periodo sostenido de tiempo</w:t>
        </w:r>
      </w:ins>
      <w:ins w:id="52" w:author="Iván López" w:date="2015-03-24T22:46:00Z">
        <w:r w:rsidRPr="004A7E16">
          <w:t>. Durante la realización de</w:t>
        </w:r>
      </w:ins>
      <w:ins w:id="53" w:author="Iván López" w:date="2015-03-24T23:49:00Z">
        <w:r w:rsidRPr="004A7E16">
          <w:t>l</w:t>
        </w:r>
      </w:ins>
      <w:ins w:id="54" w:author="Iván López" w:date="2015-03-24T22:46:00Z">
        <w:r w:rsidRPr="004A7E16">
          <w:t xml:space="preserve"> caso de estudio, una variedad de procedimientos de colección de datos</w:t>
        </w:r>
      </w:ins>
      <w:ins w:id="55" w:author="Iván López" w:date="2015-03-24T22:47:00Z">
        <w:r w:rsidRPr="004A7E16">
          <w:t xml:space="preserve"> y </w:t>
        </w:r>
      </w:ins>
      <w:ins w:id="56" w:author="Iván López" w:date="2015-03-27T02:08:00Z">
        <w:r w:rsidRPr="004A7E16">
          <w:t>perspectivas</w:t>
        </w:r>
      </w:ins>
      <w:ins w:id="57" w:author="Iván López" w:date="2015-03-24T22:47:00Z">
        <w:r w:rsidRPr="004A7E16">
          <w:t xml:space="preserve"> de análisis </w:t>
        </w:r>
      </w:ins>
      <w:ins w:id="58" w:author="Iván López" w:date="2015-03-24T22:48:00Z">
        <w:r w:rsidRPr="004A7E16">
          <w:t>deben aplicarse.</w:t>
        </w:r>
      </w:ins>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ins w:id="59" w:author="Vaio" w:date="2015-06-24T22:10:00Z">
        <w:r>
          <w:t>. U</w:t>
        </w:r>
      </w:ins>
      <w:r w:rsidR="00453A57" w:rsidRPr="004A7E16">
        <w:t>na alternativa</w:t>
      </w:r>
      <w:r>
        <w:t xml:space="preserve"> que se </w:t>
      </w:r>
      <w:r w:rsidR="00CB7F31">
        <w:t>puede</w:t>
      </w:r>
      <w:r>
        <w:t xml:space="preserve"> utilizar es</w:t>
      </w:r>
      <w:del w:id="60" w:author="Vaio" w:date="2015-06-24T22:10:00Z">
        <w:r w:rsidR="00453A57" w:rsidRPr="004A7E16" w:rsidDel="00ED7ABF">
          <w:delText>;</w:delText>
        </w:r>
      </w:del>
      <w:r w:rsidR="00453A57" w:rsidRPr="004A7E16">
        <w:t xml:space="preserve"> la ilustración, que a pesar de no ser un método de validación formal, sirve para presentar a una audiencia c</w:t>
      </w:r>
      <w:ins w:id="61" w:author="Vaio" w:date="2015-06-24T22:11:00Z">
        <w:r>
          <w:t>ó</w:t>
        </w:r>
      </w:ins>
      <w:del w:id="62" w:author="Vaio" w:date="2015-06-24T22:11:00Z">
        <w:r w:rsidR="00453A57" w:rsidRPr="004A7E16" w:rsidDel="00ED7ABF">
          <w:delText>o</w:delText>
        </w:r>
      </w:del>
      <w:r w:rsidR="00453A57" w:rsidRPr="004A7E16">
        <w:t>mo funciona un artefacto y c</w:t>
      </w:r>
      <w:ins w:id="63" w:author="Vaio" w:date="2015-06-24T22:11:00Z">
        <w:r>
          <w:t>ó</w:t>
        </w:r>
      </w:ins>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64" w:name="BIB_r2014"/>
      <w:bookmarkStart w:id="65" w:name="B4B_r2014"/>
      <w:bookmarkStart w:id="66" w:name="BIB__bib"/>
      <w:ins w:id="67" w:author="marcazal" w:date="2015-06-14T17:02:00Z">
        <w:r w:rsidR="00BB1098">
          <w:t xml:space="preserve"> </w:t>
        </w:r>
      </w:ins>
      <w:ins w:id="68" w:author="Iván López" w:date="2015-03-27T03:29:00Z">
        <w:r w:rsidR="00453A57" w:rsidRPr="004A7E16">
          <w:rPr>
            <w:rFonts w:ascii="Calibri" w:hAnsi="Calibri"/>
          </w:rPr>
          <w:t>[</w:t>
        </w:r>
        <w:bookmarkEnd w:id="64"/>
        <w:bookmarkEnd w:id="65"/>
        <w:r w:rsidR="00D05617" w:rsidRPr="004A7E16">
          <w:rPr>
            <w:rFonts w:ascii="Calibri" w:hAnsi="Calibri"/>
          </w:rPr>
          <w:fldChar w:fldCharType="begin"/>
        </w:r>
        <w:r w:rsidR="00453A57" w:rsidRPr="004A7E16">
          <w:rPr>
            <w:rFonts w:ascii="Calibri" w:hAnsi="Calibri"/>
          </w:rPr>
          <w:instrText xml:space="preserve"> REF BIB_r2014 \* MERGEFORMAT </w:instrText>
        </w:r>
      </w:ins>
      <w:r w:rsidR="00D05617" w:rsidRPr="004A7E16">
        <w:rPr>
          <w:rFonts w:ascii="Calibri" w:hAnsi="Calibri"/>
        </w:rPr>
        <w:fldChar w:fldCharType="separate"/>
      </w:r>
      <w:ins w:id="69" w:author="Iván López" w:date="2015-03-27T03:29:00Z">
        <w:r w:rsidR="00453A57" w:rsidRPr="004A7E16">
          <w:rPr>
            <w:rFonts w:ascii="Calibri" w:hAnsi="Calibri"/>
          </w:rPr>
          <w:t>&lt;r2014&gt;</w:t>
        </w:r>
        <w:r w:rsidR="00D05617" w:rsidRPr="004A7E16">
          <w:rPr>
            <w:rFonts w:ascii="Calibri" w:hAnsi="Calibri"/>
          </w:rPr>
          <w:fldChar w:fldCharType="end"/>
        </w:r>
        <w:r w:rsidR="00453A57" w:rsidRPr="004A7E16">
          <w:rPr>
            <w:rFonts w:ascii="Calibri" w:hAnsi="Calibri"/>
          </w:rPr>
          <w:t>]</w:t>
        </w:r>
      </w:ins>
      <w:ins w:id="70" w:author="Vaio" w:date="2015-06-24T22:11:00Z">
        <w:r>
          <w:rPr>
            <w:rFonts w:ascii="Calibri" w:hAnsi="Calibri"/>
          </w:rPr>
          <w:t xml:space="preserve">. </w:t>
        </w:r>
      </w:ins>
    </w:p>
    <w:bookmarkEnd w:id="66"/>
    <w:p w:rsidR="009951A1" w:rsidRPr="004A7E16" w:rsidRDefault="00453A57" w:rsidP="0064773C">
      <w:r w:rsidRPr="004A7E16">
        <w:rPr>
          <w:rFonts w:ascii="Calibri" w:hAnsi="Calibri"/>
        </w:rPr>
        <w:t>En este capítulo</w:t>
      </w:r>
      <w:del w:id="71" w:author="Vaio" w:date="2015-06-24T22:12:00Z">
        <w:r w:rsidRPr="004A7E16" w:rsidDel="00ED7ABF">
          <w:rPr>
            <w:rFonts w:ascii="Calibri" w:hAnsi="Calibri"/>
          </w:rPr>
          <w:delText>,</w:delText>
        </w:r>
      </w:del>
      <w:r w:rsidRPr="004A7E16">
        <w:rPr>
          <w:rFonts w:ascii="Calibri" w:hAnsi="Calibri"/>
        </w:rPr>
        <w:t xml:space="preserve">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ins w:id="72" w:author="marcazal" w:date="2015-06-11T01:09:00Z">
        <w:del w:id="73" w:author="Vaio" w:date="2015-06-24T22:13:00Z">
          <w:r w:rsidRPr="004A7E16" w:rsidDel="00ED7ABF">
            <w:rPr>
              <w:rFonts w:ascii="Calibri" w:hAnsi="Calibri"/>
            </w:rPr>
            <w:delText>,</w:delText>
          </w:r>
        </w:del>
        <w:r w:rsidRPr="004A7E16">
          <w:rPr>
            <w:rFonts w:ascii="Calibri" w:hAnsi="Calibri"/>
          </w:rPr>
          <w:t xml:space="preserve"> </w:t>
        </w:r>
      </w:ins>
      <w:r w:rsidRPr="004A7E16">
        <w:rPr>
          <w:rFonts w:ascii="Calibri" w:hAnsi="Calibri"/>
        </w:rPr>
        <w:t xml:space="preserve">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w:t>
      </w:r>
      <w:del w:id="74" w:author="marcazal" w:date="2015-06-25T10:31:00Z">
        <w:r w:rsidR="00CB7F31" w:rsidDel="0002707D">
          <w:rPr>
            <w:rFonts w:ascii="Calibri" w:hAnsi="Calibri"/>
          </w:rPr>
          <w:delText>[]</w:delText>
        </w:r>
      </w:del>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75"/>
      <w:r w:rsidRPr="004A7E16">
        <w:rPr>
          <w:b/>
        </w:rPr>
        <w:t xml:space="preserve">DISEÑO </w:t>
      </w:r>
      <w:r w:rsidR="00B23877">
        <w:rPr>
          <w:b/>
        </w:rPr>
        <w:t>DE LA ILUSTRACI</w:t>
      </w:r>
      <w:del w:id="76" w:author="Vaio" w:date="2015-06-24T22:18:00Z">
        <w:r w:rsidR="00B23877" w:rsidDel="0036071C">
          <w:rPr>
            <w:b/>
          </w:rPr>
          <w:delText>I</w:delText>
        </w:r>
      </w:del>
      <w:r w:rsidR="00B23877">
        <w:rPr>
          <w:b/>
          <w:lang w:val="es-PY"/>
        </w:rPr>
        <w:t>ÓN</w:t>
      </w:r>
      <w:del w:id="77" w:author="marcazal" w:date="2015-06-25T10:33:00Z">
        <w:r w:rsidR="00B23877" w:rsidDel="0002707D">
          <w:rPr>
            <w:b/>
            <w:lang w:val="es-PY"/>
          </w:rPr>
          <w:delText xml:space="preserve"> </w:delText>
        </w:r>
        <w:r w:rsidRPr="004A7E16" w:rsidDel="0002707D">
          <w:rPr>
            <w:b/>
          </w:rPr>
          <w:delText>DEL CASO DE ESTUDIO</w:delText>
        </w:r>
      </w:del>
      <w:commentRangeEnd w:id="75"/>
      <w:r w:rsidR="0036071C">
        <w:rPr>
          <w:rStyle w:val="Refdecomentario"/>
        </w:rPr>
        <w:commentReference w:id="75"/>
      </w:r>
    </w:p>
    <w:p w:rsidR="00DB4BA8" w:rsidRPr="004A7E16" w:rsidRDefault="00453A57" w:rsidP="009B5F91">
      <w:pPr>
        <w:rPr>
          <w:b/>
        </w:rPr>
      </w:pPr>
      <w:r w:rsidRPr="0013758B">
        <w:rPr>
          <w:b/>
        </w:rPr>
        <w:t>5.2.1 Razón fundamental</w:t>
      </w:r>
    </w:p>
    <w:p w:rsidR="00DB4BA8" w:rsidRPr="004A7E16" w:rsidRDefault="00453A57" w:rsidP="009B5F91">
      <w:commentRangeStart w:id="78"/>
      <w:r w:rsidRPr="004A7E16">
        <w:t xml:space="preserve">Esta  ilustración se presenta con la idea de llevar a cabo un análisis crítico de </w:t>
      </w:r>
      <w:r w:rsidRPr="004A7E16">
        <w:rPr>
          <w:rStyle w:val="Refdecomentario"/>
          <w:sz w:val="22"/>
          <w:szCs w:val="22"/>
        </w:rPr>
        <w:commentReference w:id="79"/>
      </w:r>
      <w:r w:rsidRPr="004A7E16">
        <w:t xml:space="preserve">las extensiones </w:t>
      </w:r>
      <w:commentRangeStart w:id="80"/>
      <w:r w:rsidRPr="004A7E16">
        <w:t xml:space="preserve">RIA llevadas a cabo </w:t>
      </w:r>
      <w:commentRangeEnd w:id="80"/>
      <w:r w:rsidR="0036071C">
        <w:rPr>
          <w:rStyle w:val="Refdecomentario"/>
        </w:rPr>
        <w:commentReference w:id="80"/>
      </w:r>
      <w:r w:rsidRPr="004A7E16">
        <w:t xml:space="preserve">a la metodología web </w:t>
      </w:r>
      <w:proofErr w:type="spellStart"/>
      <w:r w:rsidRPr="004A7E16">
        <w:t>MoWebA</w:t>
      </w:r>
      <w:proofErr w:type="spellEnd"/>
      <w:r w:rsidR="0036071C">
        <w:t xml:space="preserve"> en este trabajo de fin de carrera</w:t>
      </w:r>
      <w:r w:rsidRPr="004A7E16">
        <w:t>.</w:t>
      </w:r>
      <w:commentRangeEnd w:id="78"/>
      <w:r w:rsidRPr="004A7E16">
        <w:rPr>
          <w:rStyle w:val="Refdecomentario"/>
          <w:sz w:val="22"/>
          <w:szCs w:val="22"/>
        </w:rPr>
        <w:commentReference w:id="78"/>
      </w:r>
      <w:r w:rsidRPr="004A7E16">
        <w:t xml:space="preserve"> Esta propuesta de extensión se basa principalmente en proveer a </w:t>
      </w:r>
      <w:proofErr w:type="spellStart"/>
      <w:r w:rsidRPr="004A7E16">
        <w:t>MoWebA</w:t>
      </w:r>
      <w:proofErr w:type="spellEnd"/>
      <w:r w:rsidRPr="004A7E16">
        <w:t xml:space="preserve"> de características </w:t>
      </w:r>
      <w:r w:rsidRPr="004A7E16">
        <w:lastRenderedPageBreak/>
        <w:t>enriquecidas a nivel de la interfaz de usuario, que le permitirán mantenerse vigente con respecto a las nuevas tendencias de las aplicaciones web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web  RIA.  Teniendo en cuenta</w:t>
      </w:r>
      <w:del w:id="81" w:author="Vaio" w:date="2015-06-24T22:25:00Z">
        <w:r w:rsidRPr="004A7E16" w:rsidDel="008E1ECC">
          <w:delText>,</w:delText>
        </w:r>
      </w:del>
      <w:r w:rsidRPr="004A7E16">
        <w:t xml:space="preserve"> las potenciales mejoras que pueden llevarse a cabo con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del w:id="82" w:author="Vaio" w:date="2015-06-24T22:25:00Z">
        <w:r w:rsidRPr="004A7E16" w:rsidDel="008E1ECC">
          <w:delText>,</w:delText>
        </w:r>
      </w:del>
      <w:r w:rsidRPr="004A7E16">
        <w:t xml:space="preserve"> </w:t>
      </w:r>
      <w:commentRangeStart w:id="83"/>
      <w:r w:rsidRPr="004A7E16">
        <w:t>con respecto a la propuesta de presentación original.</w:t>
      </w:r>
      <w:commentRangeEnd w:id="83"/>
      <w:r w:rsidR="008E1ECC">
        <w:rPr>
          <w:rStyle w:val="Refdecomentario"/>
        </w:rPr>
        <w:commentReference w:id="83"/>
      </w:r>
    </w:p>
    <w:p w:rsidR="00840347" w:rsidRPr="004A7E16" w:rsidRDefault="00453A57" w:rsidP="009B5F91">
      <w:pPr>
        <w:rPr>
          <w:b/>
        </w:rPr>
      </w:pPr>
      <w:commentRangeStart w:id="84"/>
      <w:commentRangeStart w:id="85"/>
      <w:r w:rsidRPr="0013758B">
        <w:rPr>
          <w:b/>
        </w:rPr>
        <w:t>5.2.2 Objetivos</w:t>
      </w:r>
      <w:commentRangeEnd w:id="84"/>
      <w:r w:rsidRPr="0013758B">
        <w:rPr>
          <w:rStyle w:val="Refdecomentario"/>
          <w:sz w:val="22"/>
          <w:szCs w:val="22"/>
        </w:rPr>
        <w:commentReference w:id="84"/>
      </w:r>
      <w:commentRangeEnd w:id="85"/>
      <w:r w:rsidR="0013758B">
        <w:rPr>
          <w:rStyle w:val="Refdecomentario"/>
        </w:rPr>
        <w:commentReference w:id="85"/>
      </w:r>
    </w:p>
    <w:p w:rsidR="00B23877" w:rsidRDefault="00453A57" w:rsidP="00C5250A">
      <w:r w:rsidRPr="004A7E16">
        <w:t>La meta principal de la presente ilustración</w:t>
      </w:r>
      <w:del w:id="86" w:author="Vaio" w:date="2015-06-24T22:28:00Z">
        <w:r w:rsidRPr="004A7E16" w:rsidDel="008E1ECC">
          <w:delText xml:space="preserve">, </w:delText>
        </w:r>
      </w:del>
      <w:r w:rsidRPr="004A7E16">
        <w:t xml:space="preserve"> es obtener datos lo suficientemente reveladores</w:t>
      </w:r>
      <w:ins w:id="87" w:author="Vaio" w:date="2015-06-24T22:28:00Z">
        <w:r w:rsidR="008E1ECC">
          <w:t xml:space="preserve"> </w:t>
        </w:r>
      </w:ins>
      <w:del w:id="88" w:author="Vaio" w:date="2015-06-24T22:28:00Z">
        <w:r w:rsidRPr="004A7E16" w:rsidDel="008E1ECC">
          <w:delText xml:space="preserve">; </w:delText>
        </w:r>
      </w:del>
      <w:r w:rsidRPr="004A7E16">
        <w:t>qu</w:t>
      </w:r>
      <w:ins w:id="89" w:author="Vaio" w:date="2015-06-24T22:28:00Z">
        <w:r w:rsidR="008E1ECC">
          <w:t>e</w:t>
        </w:r>
      </w:ins>
      <w:r w:rsidRPr="004A7E16">
        <w:t xml:space="preserve"> permitan intuir </w:t>
      </w:r>
      <w:r w:rsidRPr="004A7E16">
        <w:rPr>
          <w:rStyle w:val="Refdecomentario"/>
          <w:sz w:val="22"/>
          <w:szCs w:val="22"/>
        </w:rPr>
        <w:commentReference w:id="90"/>
      </w:r>
      <w:r w:rsidRPr="004A7E16">
        <w:t>que</w:t>
      </w:r>
      <w:del w:id="91" w:author="Vaio" w:date="2015-06-24T22:28:00Z">
        <w:r w:rsidRPr="004A7E16" w:rsidDel="008E1ECC">
          <w:delText xml:space="preserve">, </w:delText>
        </w:r>
      </w:del>
      <w:r w:rsidRPr="004A7E16">
        <w:t xml:space="preserve"> la propuesta de extensión a nivel de la capa de presentación para el lado del cliente</w:t>
      </w:r>
      <w:del w:id="92"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ofrece cobertura a alguna</w:t>
      </w:r>
      <w:ins w:id="93" w:author="magali" w:date="2015-02-27T09:23:00Z">
        <w:r w:rsidRPr="004A7E16">
          <w:t>s</w:t>
        </w:r>
      </w:ins>
      <w:r w:rsidRPr="004A7E16">
        <w:t xml:space="preserve"> de las </w:t>
      </w:r>
      <w:commentRangeStart w:id="94"/>
      <w:r w:rsidRPr="004A7E16">
        <w:t xml:space="preserve">diversas características </w:t>
      </w:r>
      <w:commentRangeEnd w:id="94"/>
      <w:r w:rsidRPr="004A7E16">
        <w:rPr>
          <w:rStyle w:val="Refdecomentario"/>
          <w:sz w:val="22"/>
          <w:szCs w:val="22"/>
        </w:rPr>
        <w:commentReference w:id="94"/>
      </w:r>
      <w:r w:rsidRPr="004A7E16">
        <w:t>que contemplan las RIA que han sido analizadas en el capítulo 2. Puntualmente, estas características abarcan a la lógica de negocios en el lado del cliente, específicamente a las validaciones locales de campos en un formulario</w:t>
      </w:r>
      <w:ins w:id="95" w:author="Vaio" w:date="2015-06-24T22:30:00Z">
        <w:r w:rsidR="008E1ECC">
          <w:t>,</w:t>
        </w:r>
      </w:ins>
      <w:r w:rsidRPr="004A7E16">
        <w:t xml:space="preserve"> y a las presentaciones enriquecidas que contempla</w:t>
      </w:r>
      <w:ins w:id="96" w:author="Vaio" w:date="2015-06-24T22:30:00Z">
        <w:r w:rsidR="008E1ECC">
          <w:t>n</w:t>
        </w:r>
      </w:ins>
      <w:r w:rsidRPr="004A7E16">
        <w:t xml:space="preserve"> a ciertos eventos en el lado del cliente, </w:t>
      </w:r>
      <w:r w:rsidRPr="004A7E16">
        <w:rPr>
          <w:i/>
        </w:rPr>
        <w:t xml:space="preserve">widgets </w:t>
      </w:r>
      <w:del w:id="97" w:author="marcazal" w:date="2015-06-11T01:45:00Z">
        <w:r w:rsidRPr="004A7E16">
          <w:delText>,</w:delText>
        </w:r>
      </w:del>
      <w:r w:rsidRPr="004A7E16">
        <w:t xml:space="preserve">interactivos y el paradigma de una sola página o </w:t>
      </w:r>
      <w:r w:rsidR="00D05617" w:rsidRPr="00D05617">
        <w:rPr>
          <w:i/>
          <w:rPrChange w:id="98" w:author="Vaio" w:date="2015-06-24T22:31:00Z">
            <w:rPr/>
          </w:rPrChange>
        </w:rPr>
        <w:t xml:space="preserve">single </w:t>
      </w:r>
      <w:r w:rsidRPr="008E1ECC">
        <w:rPr>
          <w:i/>
        </w:rPr>
        <w:t>p</w:t>
      </w:r>
      <w:r w:rsidRPr="004A7E16">
        <w:rPr>
          <w:i/>
        </w:rPr>
        <w:t xml:space="preserve">age </w:t>
      </w:r>
      <w:proofErr w:type="spellStart"/>
      <w:r w:rsidRPr="004A7E16">
        <w:rPr>
          <w:i/>
        </w:rPr>
        <w:t>paradigm</w:t>
      </w:r>
      <w:proofErr w:type="spellEnd"/>
      <w:r w:rsidRPr="004A7E16">
        <w:t>. El  objetivo es analizar estas características</w:t>
      </w:r>
      <w:del w:id="99" w:author="Vaio" w:date="2015-06-24T22:31:00Z">
        <w:r w:rsidRPr="004A7E16" w:rsidDel="008E1ECC">
          <w:delText>,</w:delText>
        </w:r>
      </w:del>
      <w:r w:rsidRPr="004A7E16">
        <w:t xml:space="preserve">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del w:id="100" w:author="marcazal" w:date="2015-06-11T01:45:00Z">
        <w:r w:rsidRPr="004A7E16">
          <w:delText xml:space="preserve"> </w:delText>
        </w:r>
      </w:del>
      <w:ins w:id="101" w:author="marcazal" w:date="2015-06-11T02:50:00Z">
        <w:del w:id="102" w:author="Vaio" w:date="2015-06-24T22:31:00Z">
          <w:r w:rsidRPr="004A7E16" w:rsidDel="008E1ECC">
            <w:delText xml:space="preserve"> </w:delText>
          </w:r>
        </w:del>
      </w:ins>
      <w:ins w:id="103" w:author="Vaio" w:date="2015-06-24T22:31:00Z">
        <w:r w:rsidR="008E1ECC">
          <w:t>.</w:t>
        </w:r>
      </w:ins>
      <w:ins w:id="104" w:author="marcazal" w:date="2015-06-11T02:50:00Z">
        <w:del w:id="105" w:author="Vaio" w:date="2015-06-24T22:31:00Z">
          <w:r w:rsidRPr="004A7E16" w:rsidDel="008E1ECC">
            <w:delText>,</w:delText>
          </w:r>
        </w:del>
      </w:ins>
      <w:ins w:id="106" w:author="marcazal" w:date="2015-06-14T17:02:00Z">
        <w:r w:rsidR="00BB1098">
          <w:t xml:space="preserve"> </w:t>
        </w:r>
      </w:ins>
      <w:r w:rsidR="008E1ECC">
        <w:t xml:space="preserve">El </w:t>
      </w:r>
      <w:proofErr w:type="spellStart"/>
      <w:r w:rsidR="00D05617" w:rsidRPr="00D05617">
        <w:rPr>
          <w:i/>
          <w:rPrChange w:id="107" w:author="Vaio" w:date="2015-06-24T22:31:00Z">
            <w:rPr/>
          </w:rPrChange>
        </w:rPr>
        <w:t>Person</w:t>
      </w:r>
      <w:proofErr w:type="spellEnd"/>
      <w:r w:rsidR="00D05617" w:rsidRPr="00D05617">
        <w:rPr>
          <w:i/>
          <w:rPrChange w:id="108" w:author="Vaio" w:date="2015-06-24T22:31:00Z">
            <w:rPr/>
          </w:rPrChange>
        </w:rPr>
        <w:t xml:space="preserve"> Manager</w:t>
      </w:r>
      <w:r w:rsidRPr="004A7E16">
        <w:t xml:space="preserve">  es una aplicación web que contiene en sus especificaciones funcionales</w:t>
      </w:r>
      <w:del w:id="109" w:author="Vaio" w:date="2015-06-24T22:31:00Z">
        <w:r w:rsidRPr="004A7E16" w:rsidDel="008E1ECC">
          <w:delText>,</w:delText>
        </w:r>
      </w:del>
      <w:r w:rsidRPr="004A7E16">
        <w:t xml:space="preserve"> características de las RIAS y resulta lo suficientemente expresiva para ilustrar la propuesta de extensión. </w:t>
      </w:r>
    </w:p>
    <w:p w:rsidR="00C5250A" w:rsidRPr="004A7E16" w:rsidRDefault="007C3C7E" w:rsidP="00C5250A">
      <w:pPr>
        <w:rPr>
          <w:b/>
        </w:rPr>
      </w:pPr>
      <w:r>
        <w:rPr>
          <w:b/>
        </w:rPr>
        <w:t xml:space="preserve">52.3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aplicaciones web, que fue elegido entre varias otras opciones</w:t>
      </w:r>
      <w:del w:id="110" w:author="Vaio" w:date="2015-06-24T22:45:00Z">
        <w:r w:rsidRPr="004A7E16" w:rsidDel="00E16DD8">
          <w:rPr>
            <w:noProof/>
          </w:rPr>
          <w:delText>,</w:delText>
        </w:r>
      </w:del>
      <w:r w:rsidRPr="004A7E16">
        <w:rPr>
          <w:noProof/>
        </w:rPr>
        <w:t xml:space="preserve"> debido </w:t>
      </w:r>
      <w:del w:id="111" w:author="marcazal" w:date="2015-06-12T12:40:00Z">
        <w:r w:rsidRPr="004A7E16">
          <w:rPr>
            <w:noProof/>
          </w:rPr>
          <w:delText xml:space="preserve"> </w:delText>
        </w:r>
      </w:del>
      <w:r w:rsidRPr="004A7E16">
        <w:rPr>
          <w:noProof/>
        </w:rPr>
        <w:t>a que su</w:t>
      </w:r>
      <w:r w:rsidR="00B23877">
        <w:rPr>
          <w:noProof/>
        </w:rPr>
        <w:t>s requerimientos funcionales</w:t>
      </w:r>
      <w:r w:rsidRPr="004A7E16">
        <w:rPr>
          <w:noProof/>
        </w:rPr>
        <w:t xml:space="preserve"> </w:t>
      </w:r>
      <w:r w:rsidR="00B23877">
        <w:rPr>
          <w:noProof/>
        </w:rPr>
        <w:t xml:space="preserve">ofrecen la posibilidad de </w:t>
      </w:r>
      <w:del w:id="112" w:author="marcazal" w:date="2015-06-16T23:56:00Z">
        <w:r w:rsidRPr="004A7E16" w:rsidDel="00B23877">
          <w:rPr>
            <w:noProof/>
          </w:rPr>
          <w:delText xml:space="preserve"> </w:delText>
        </w:r>
      </w:del>
      <w:r w:rsidRPr="004A7E16">
        <w:rPr>
          <w:noProof/>
        </w:rPr>
        <w:t>representar</w:t>
      </w:r>
      <w:r w:rsidR="00B23877">
        <w:rPr>
          <w:noProof/>
        </w:rPr>
        <w:t xml:space="preserve"> a todas</w:t>
      </w:r>
      <w:r w:rsidRPr="004A7E16">
        <w:rPr>
          <w:noProof/>
        </w:rPr>
        <w:t xml:space="preserve"> las características RIA que han</w:t>
      </w:r>
      <w:del w:id="113" w:author="marcazal" w:date="2015-06-16T23:59:00Z">
        <w:r w:rsidRPr="004A7E16" w:rsidDel="00B23877">
          <w:rPr>
            <w:noProof/>
          </w:rPr>
          <w:delText xml:space="preserve"> </w:delText>
        </w:r>
      </w:del>
      <w:r w:rsidRPr="004A7E16">
        <w:rPr>
          <w:noProof/>
        </w:rPr>
        <w:t xml:space="preserve"> sido agregadas</w:t>
      </w:r>
      <w:del w:id="114" w:author="marcazal" w:date="2015-06-12T12:41:00Z">
        <w:r w:rsidRPr="004A7E16">
          <w:rPr>
            <w:noProof/>
          </w:rPr>
          <w:delText>o</w:delText>
        </w:r>
      </w:del>
      <w:r w:rsidRPr="004A7E16">
        <w:rPr>
          <w:noProof/>
        </w:rPr>
        <w:t xml:space="preserve">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lastRenderedPageBreak/>
        <w:drawing>
          <wp:inline distT="0" distB="0" distL="0" distR="0">
            <wp:extent cx="3712845" cy="3300951"/>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stretch>
                      <a:fillRect/>
                    </a:stretch>
                  </pic:blipFill>
                  <pic:spPr>
                    <a:xfrm>
                      <a:off x="0" y="0"/>
                      <a:ext cx="3712845" cy="3300951"/>
                    </a:xfrm>
                    <a:prstGeom prst="rect">
                      <a:avLst/>
                    </a:prstGeom>
                  </pic:spPr>
                </pic:pic>
              </a:graphicData>
            </a:graphic>
          </wp:inline>
        </w:drawing>
      </w:r>
    </w:p>
    <w:p w:rsidR="0027682F" w:rsidRPr="004A7E16" w:rsidRDefault="00453A57" w:rsidP="004A7E16">
      <w:pPr>
        <w:pStyle w:val="Epgrafe"/>
        <w:jc w:val="center"/>
        <w:rPr>
          <w:color w:val="000000" w:themeColor="text1"/>
        </w:rPr>
      </w:pPr>
      <w:r w:rsidRPr="004A7E16">
        <w:rPr>
          <w:color w:val="000000" w:themeColor="text1"/>
          <w:szCs w:val="22"/>
        </w:rPr>
        <w:t xml:space="preserve">Figura </w:t>
      </w:r>
      <w:r w:rsidR="00D05617" w:rsidRPr="004A7E16">
        <w:rPr>
          <w:color w:val="000000" w:themeColor="text1"/>
          <w:szCs w:val="22"/>
        </w:rPr>
        <w:fldChar w:fldCharType="begin"/>
      </w:r>
      <w:r w:rsidRPr="004A7E16">
        <w:rPr>
          <w:color w:val="000000" w:themeColor="text1"/>
          <w:szCs w:val="22"/>
        </w:rPr>
        <w:instrText xml:space="preserve"> SEQ Figura \* ARABIC </w:instrText>
      </w:r>
      <w:r w:rsidR="00D05617" w:rsidRPr="004A7E16">
        <w:rPr>
          <w:color w:val="000000" w:themeColor="text1"/>
          <w:szCs w:val="22"/>
        </w:rPr>
        <w:fldChar w:fldCharType="separate"/>
      </w:r>
      <w:r w:rsidRPr="004A7E16">
        <w:rPr>
          <w:noProof/>
          <w:color w:val="000000" w:themeColor="text1"/>
          <w:szCs w:val="22"/>
        </w:rPr>
        <w:t>1</w:t>
      </w:r>
      <w:r w:rsidR="00D05617" w:rsidRPr="004A7E16">
        <w:rPr>
          <w:color w:val="000000" w:themeColor="text1"/>
          <w:szCs w:val="22"/>
        </w:rPr>
        <w:fldChar w:fldCharType="end"/>
      </w:r>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sin extensiones RIA</w:t>
      </w:r>
      <w:r w:rsidR="00E16DD8">
        <w:t xml:space="preserve"> </w:t>
      </w:r>
      <w:r w:rsidRPr="004A7E16">
        <w:t>(</w:t>
      </w:r>
      <w:r w:rsidR="00B23877">
        <w:rPr>
          <w:i/>
        </w:rPr>
        <w:t>método</w:t>
      </w:r>
      <w:r w:rsidRPr="004A7E16">
        <w:rPr>
          <w:i/>
        </w:rPr>
        <w:t xml:space="preserve"> A</w:t>
      </w:r>
      <w:r w:rsidRPr="004A7E16">
        <w:t>)</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del w:id="115" w:author="Vaio" w:date="2015-06-24T22:50:00Z">
        <w:r w:rsidRPr="004A7E16" w:rsidDel="00E16DD8">
          <w:delText>;</w:delText>
        </w:r>
      </w:del>
      <w:del w:id="116" w:author="Vaio" w:date="2015-06-24T22:51:00Z">
        <w:r w:rsidRPr="004A7E16" w:rsidDel="00E16DD8">
          <w:delText xml:space="preserve"> será </w:delText>
        </w:r>
      </w:del>
      <w:ins w:id="117" w:author="marcazal" w:date="2015-06-17T00:01:00Z">
        <w:del w:id="118" w:author="Vaio" w:date="2015-06-24T22:51:00Z">
          <w:r w:rsidR="00B23877" w:rsidDel="00E16DD8">
            <w:delText>consistió en</w:delText>
          </w:r>
          <w:r w:rsidR="00B23877" w:rsidRPr="004A7E16" w:rsidDel="00E16DD8">
            <w:delText xml:space="preserve"> </w:delText>
          </w:r>
        </w:del>
      </w:ins>
      <w:del w:id="119" w:author="Vaio" w:date="2015-06-24T22:49:00Z">
        <w:r w:rsidRPr="004A7E16" w:rsidDel="00E16DD8">
          <w:delText>implementar la capa de presentación</w:delText>
        </w:r>
      </w:del>
      <w:ins w:id="120" w:author="marcazal" w:date="2015-06-17T00:02:00Z">
        <w:del w:id="121" w:author="Vaio" w:date="2015-06-24T22:49:00Z">
          <w:r w:rsidR="00B23877" w:rsidDel="00E16DD8">
            <w:delText xml:space="preserve"> </w:delText>
          </w:r>
        </w:del>
      </w:ins>
      <w:ins w:id="122" w:author="marcazal" w:date="2015-06-17T00:06:00Z">
        <w:del w:id="123" w:author="Vaio" w:date="2015-06-24T22:49:00Z">
          <w:r w:rsidR="00A06CBE" w:rsidDel="00E16DD8">
            <w:delText>del</w:delText>
          </w:r>
        </w:del>
      </w:ins>
      <w:ins w:id="124" w:author="marcazal" w:date="2015-06-17T00:02:00Z">
        <w:del w:id="125" w:author="Vaio" w:date="2015-06-24T22:49:00Z">
          <w:r w:rsidR="00B23877" w:rsidDel="00E16DD8">
            <w:delText xml:space="preserve"> </w:delText>
          </w:r>
          <w:r w:rsidR="00B23877" w:rsidRPr="004A7E16" w:rsidDel="00E16DD8">
            <w:rPr>
              <w:i/>
            </w:rPr>
            <w:delText>Person Manager</w:delText>
          </w:r>
        </w:del>
      </w:ins>
      <w:del w:id="126" w:author="Vaio" w:date="2015-06-24T22:49:00Z">
        <w:r w:rsidRPr="004A7E16" w:rsidDel="00E16DD8">
          <w:delText xml:space="preserve"> del caso, con </w:delText>
        </w:r>
        <w:commentRangeStart w:id="127"/>
        <w:r w:rsidRPr="004A7E16" w:rsidDel="00E16DD8">
          <w:delText xml:space="preserve">MoWebA tradicional </w:delText>
        </w:r>
      </w:del>
      <w:commentRangeEnd w:id="127"/>
      <w:ins w:id="128" w:author="Iván López" w:date="2015-03-02T03:38:00Z">
        <w:del w:id="129" w:author="Vaio" w:date="2015-06-24T22:49:00Z">
          <w:r w:rsidRPr="004A7E16" w:rsidDel="00E16DD8">
            <w:delText xml:space="preserve">sin extensiones RIA </w:delText>
          </w:r>
        </w:del>
      </w:ins>
      <w:del w:id="130" w:author="Vaio" w:date="2015-06-24T22:51:00Z">
        <w:r w:rsidRPr="004A7E16" w:rsidDel="00E16DD8">
          <w:rPr>
            <w:rStyle w:val="Refdecomentario"/>
            <w:sz w:val="22"/>
            <w:szCs w:val="22"/>
          </w:rPr>
          <w:commentReference w:id="127"/>
        </w:r>
        <w:r w:rsidRPr="004A7E16" w:rsidDel="00E16DD8">
          <w:delText>y la otra</w:delText>
        </w:r>
      </w:del>
      <w:r w:rsidRPr="004A7E16">
        <w:t xml:space="preserve"> (</w:t>
      </w:r>
      <w:r w:rsidR="00A06CBE">
        <w:rPr>
          <w:i/>
        </w:rPr>
        <w:t>método</w:t>
      </w:r>
      <w:r w:rsidRPr="004A7E16">
        <w:rPr>
          <w:i/>
        </w:rPr>
        <w:t xml:space="preserve"> B</w:t>
      </w:r>
      <w:r w:rsidRPr="004A7E16">
        <w:t>)</w:t>
      </w:r>
      <w:del w:id="131" w:author="marcazal" w:date="2015-06-25T11:05:00Z">
        <w:r w:rsidRPr="004A7E16" w:rsidDel="004266EE">
          <w:delText xml:space="preserve"> </w:delText>
        </w:r>
      </w:del>
      <w:ins w:id="132" w:author="Vaio" w:date="2015-06-24T22:51:00Z">
        <w:r w:rsidR="00E16DD8">
          <w:t xml:space="preserve">. </w:t>
        </w:r>
      </w:ins>
      <w:r w:rsidRPr="004A7E16">
        <w:t>Por lo tanto</w:t>
      </w:r>
      <w:ins w:id="133" w:author="Vaio" w:date="2015-06-24T22:51:00Z">
        <w:r w:rsidR="00E16DD8">
          <w:t>,</w:t>
        </w:r>
      </w:ins>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34" w:author="marcazal" w:date="2015-06-12T19:38:00Z">
        <w:r w:rsidR="007C3C7E">
          <w:t>F</w:t>
        </w:r>
      </w:ins>
      <w:del w:id="135" w:author="marcazal" w:date="2015-06-12T19:38:00Z">
        <w:r w:rsidRPr="004A7E16">
          <w:delText>f</w:delText>
        </w:r>
      </w:del>
      <w:r w:rsidRPr="004A7E16">
        <w:t>igura</w:t>
      </w:r>
      <w:ins w:id="136" w:author="marcazal" w:date="2015-06-17T00:00:00Z">
        <w:r w:rsidR="00B23877">
          <w:t xml:space="preserve"> </w:t>
        </w:r>
      </w:ins>
      <w:ins w:id="137" w:author="marcazal" w:date="2015-06-12T19:38:00Z">
        <w:r w:rsidR="007C3C7E">
          <w:t>1</w:t>
        </w:r>
      </w:ins>
      <w:r w:rsidRPr="004A7E16">
        <w:t>.</w:t>
      </w:r>
    </w:p>
    <w:p w:rsidR="00000000" w:rsidRDefault="00453A57">
      <w:pPr>
        <w:rPr>
          <w:del w:id="138" w:author="marcazal" w:date="2015-04-28T22:39:00Z"/>
          <w:rFonts w:ascii="Calibri" w:hAnsi="Calibri" w:cs="Calibri"/>
        </w:rPr>
      </w:pPr>
      <w:r w:rsidRPr="004A7E16">
        <w:t>A continuación se presenta</w:t>
      </w:r>
      <w:ins w:id="139" w:author="marcazal" w:date="2015-06-12T14:08:00Z">
        <w:r w:rsidRPr="004A7E16">
          <w:t xml:space="preserve"> </w:t>
        </w:r>
      </w:ins>
      <w:del w:id="140" w:author="marcazal" w:date="2015-06-12T14:12:00Z">
        <w:r w:rsidRPr="004A7E16">
          <w:delText xml:space="preserve"> </w:delText>
        </w:r>
      </w:del>
      <w:r w:rsidRPr="004A7E16">
        <w:t xml:space="preserve">la descripción del sistema </w:t>
      </w:r>
      <w:proofErr w:type="spellStart"/>
      <w:r w:rsidRPr="004A7E16">
        <w:rPr>
          <w:i/>
        </w:rPr>
        <w:t>Person</w:t>
      </w:r>
      <w:proofErr w:type="spellEnd"/>
      <w:r w:rsidRPr="004A7E16">
        <w:rPr>
          <w:i/>
        </w:rPr>
        <w:t xml:space="preserve"> Manager</w:t>
      </w:r>
      <w:r w:rsidRPr="004A7E16">
        <w:t xml:space="preserve"> de una manera general, </w:t>
      </w:r>
      <w:r w:rsidR="005E217F">
        <w:t>es decir, se describen</w:t>
      </w:r>
      <w:ins w:id="141" w:author="marcazal" w:date="2015-04-28T22:38:00Z">
        <w:r w:rsidRPr="004A7E16">
          <w:t xml:space="preserve"> </w:t>
        </w:r>
      </w:ins>
      <w:r w:rsidR="005E217F">
        <w:t>los requerimientos funcionales</w:t>
      </w:r>
      <w:r w:rsidRPr="004A7E16">
        <w:t xml:space="preserve"> que deben contemplar ambas unidades de análisis</w:t>
      </w:r>
      <w:r w:rsidR="007C3C7E">
        <w:t xml:space="preserve">. </w:t>
      </w:r>
      <w:r w:rsidR="00811FC7">
        <w:t xml:space="preserve">Seguidamente, se agregan al </w:t>
      </w:r>
      <w:proofErr w:type="spellStart"/>
      <w:r w:rsidR="00811FC7" w:rsidRPr="004A7E16">
        <w:rPr>
          <w:i/>
        </w:rPr>
        <w:t>Person</w:t>
      </w:r>
      <w:proofErr w:type="spellEnd"/>
      <w:r w:rsidR="00811FC7" w:rsidRPr="004A7E16">
        <w:rPr>
          <w:i/>
        </w:rPr>
        <w:t xml:space="preserve"> Manager</w:t>
      </w:r>
      <w:r w:rsidR="00811FC7">
        <w:t xml:space="preserve"> algunos requerimientos adicionales, que son precisamente, requerimientos RIA</w:t>
      </w:r>
      <w:del w:id="142" w:author="Vaio" w:date="2015-06-24T22:55:00Z">
        <w:r w:rsidR="00811FC7" w:rsidDel="005E217F">
          <w:delText>S</w:delText>
        </w:r>
      </w:del>
      <w:r w:rsidR="00811FC7">
        <w:t xml:space="preserve">. </w:t>
      </w:r>
      <w:r w:rsidR="007C3C7E">
        <w:t xml:space="preserve">Las unidades de análisis representan </w:t>
      </w:r>
      <w:r w:rsidR="00811FC7">
        <w:t>a los dos</w:t>
      </w:r>
      <w:r w:rsidR="007C3C7E">
        <w:t xml:space="preserve"> </w:t>
      </w:r>
      <w:r w:rsidR="006503B9">
        <w:t>métodos</w:t>
      </w:r>
      <w:del w:id="143"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servirán para obtener respuestas a las preguntas de investigación que se presentar</w:t>
      </w:r>
      <w:r w:rsidR="005E217F">
        <w:t>á</w:t>
      </w:r>
      <w:r w:rsidR="0010104C">
        <w:t>n en la siguiente sección.</w:t>
      </w:r>
      <w:r w:rsidR="007C3C7E">
        <w:t xml:space="preserve"> </w:t>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44" w:name="BIB_sv2008"/>
      <w:bookmarkStart w:id="145" w:name="B4B_sv2008"/>
      <w:r w:rsidRPr="004A7E16">
        <w:rPr>
          <w:rFonts w:ascii="Calibri" w:hAnsi="Calibri" w:cs="Calibri"/>
        </w:rPr>
        <w:t>[</w:t>
      </w:r>
      <w:bookmarkEnd w:id="144"/>
      <w:bookmarkEnd w:id="145"/>
      <w:r w:rsidR="00D05617" w:rsidRPr="004A7E16">
        <w:rPr>
          <w:rFonts w:ascii="Calibri" w:hAnsi="Calibri" w:cs="Calibri"/>
        </w:rPr>
        <w:fldChar w:fldCharType="begin"/>
      </w:r>
      <w:r w:rsidRPr="004A7E16">
        <w:rPr>
          <w:rFonts w:ascii="Calibri" w:hAnsi="Calibri" w:cs="Calibri"/>
        </w:rPr>
        <w:instrText xml:space="preserve"> REF BIB_sv2008 \* MERGEFORMAT </w:instrText>
      </w:r>
      <w:r w:rsidR="00D05617" w:rsidRPr="004A7E16">
        <w:rPr>
          <w:rFonts w:ascii="Calibri" w:hAnsi="Calibri" w:cs="Calibri"/>
        </w:rPr>
        <w:fldChar w:fldCharType="separate"/>
      </w:r>
      <w:r w:rsidRPr="004A7E16">
        <w:rPr>
          <w:rFonts w:ascii="Calibri" w:hAnsi="Calibri" w:cs="Calibri"/>
        </w:rPr>
        <w:t>&lt;sv2008&gt;</w:t>
      </w:r>
      <w:r w:rsidR="00D05617" w:rsidRPr="004A7E16">
        <w:rPr>
          <w:rFonts w:ascii="Calibri" w:hAnsi="Calibri" w:cs="Calibri"/>
        </w:rPr>
        <w:fldChar w:fldCharType="end"/>
      </w:r>
      <w:r w:rsidRPr="004A7E16">
        <w:rPr>
          <w:rFonts w:ascii="Calibri" w:hAnsi="Calibri" w:cs="Calibri"/>
        </w:rPr>
        <w:t>]</w:t>
      </w:r>
    </w:p>
    <w:p w:rsidR="00777CA7" w:rsidRPr="004A7E16" w:rsidRDefault="005E217F" w:rsidP="009B5F91">
      <w:pPr>
        <w:rPr>
          <w:ins w:id="146" w:author="marcazal" w:date="2015-06-12T19:25:00Z"/>
        </w:rPr>
      </w:pPr>
      <w:r>
        <w:t xml:space="preserve">. </w:t>
      </w:r>
    </w:p>
    <w:p w:rsidR="0027682F" w:rsidRPr="004A7E16" w:rsidRDefault="00453A57" w:rsidP="004A7E16">
      <w:pPr>
        <w:rPr>
          <w:i/>
          <w:u w:val="single"/>
        </w:rPr>
      </w:pPr>
      <w:commentRangeStart w:id="147"/>
      <w:commentRangeStart w:id="148"/>
      <w:r w:rsidRPr="004A7E16">
        <w:rPr>
          <w:i/>
          <w:u w:val="single"/>
        </w:rPr>
        <w:t>Sistema de administración de personas</w:t>
      </w:r>
      <w:ins w:id="149" w:author="marcazal" w:date="2015-06-14T17:02:00Z">
        <w:r w:rsidR="00BB1098" w:rsidRPr="004A7E16">
          <w:rPr>
            <w:i/>
            <w:u w:val="single"/>
          </w:rPr>
          <w:t xml:space="preserve"> </w:t>
        </w:r>
      </w:ins>
      <w:r w:rsidRPr="004A7E16">
        <w:rPr>
          <w:i/>
          <w:u w:val="single"/>
        </w:rPr>
        <w:t>(</w:t>
      </w:r>
      <w:proofErr w:type="spellStart"/>
      <w:r w:rsidRPr="004A7E16">
        <w:rPr>
          <w:i/>
          <w:u w:val="single"/>
        </w:rPr>
        <w:t>Person</w:t>
      </w:r>
      <w:proofErr w:type="spellEnd"/>
      <w:r w:rsidRPr="004A7E16">
        <w:rPr>
          <w:i/>
          <w:u w:val="single"/>
        </w:rPr>
        <w:t xml:space="preserve"> Manager)</w:t>
      </w:r>
      <w:commentRangeEnd w:id="147"/>
      <w:r w:rsidR="000B197A">
        <w:rPr>
          <w:rStyle w:val="Refdecomentario"/>
        </w:rPr>
        <w:commentReference w:id="147"/>
      </w:r>
      <w:commentRangeEnd w:id="148"/>
      <w:r w:rsidR="00E23BCF">
        <w:rPr>
          <w:rStyle w:val="Refdecomentario"/>
        </w:rPr>
        <w:commentReference w:id="148"/>
      </w:r>
    </w:p>
    <w:p w:rsidR="0046451B" w:rsidRPr="004A7E16" w:rsidRDefault="00453A57" w:rsidP="0046451B">
      <w:pPr>
        <w:rPr>
          <w:i/>
        </w:rPr>
      </w:pPr>
      <w:proofErr w:type="spellStart"/>
      <w:r w:rsidRPr="004A7E16">
        <w:rPr>
          <w:i/>
        </w:rPr>
        <w:t>Person</w:t>
      </w:r>
      <w:proofErr w:type="spellEnd"/>
      <w:r w:rsidRPr="004A7E16">
        <w:rPr>
          <w:i/>
        </w:rPr>
        <w:t xml:space="preserve"> Manage</w:t>
      </w:r>
      <w:ins w:id="150" w:author="marcazal" w:date="2015-06-17T01:22:00Z">
        <w:r w:rsidR="00FB5D52" w:rsidRPr="0027682F">
          <w:rPr>
            <w:i/>
          </w:rPr>
          <w:t>r</w:t>
        </w:r>
      </w:ins>
      <w:del w:id="151" w:author="marcazal" w:date="2015-06-17T01:20:00Z">
        <w:r w:rsidRPr="004A7E16" w:rsidDel="00811FC7">
          <w:rPr>
            <w:i/>
          </w:rPr>
          <w:delText>r</w:delText>
        </w:r>
      </w:del>
      <w:r w:rsidRPr="004A7E16">
        <w:rPr>
          <w:i/>
        </w:rPr>
        <w:t xml:space="preserve"> es</w:t>
      </w:r>
      <w:r w:rsidR="00811FC7" w:rsidRPr="004A7E16">
        <w:rPr>
          <w:i/>
        </w:rPr>
        <w:t xml:space="preserve"> una aplicación</w:t>
      </w:r>
      <w:del w:id="152" w:author="Vaio" w:date="2015-06-24T23:00:00Z">
        <w:r w:rsidR="0010104C" w:rsidRPr="004A7E16" w:rsidDel="008536FD">
          <w:rPr>
            <w:i/>
          </w:rPr>
          <w:delText>,</w:delText>
        </w:r>
      </w:del>
      <w:r w:rsidR="0010104C" w:rsidRPr="004A7E16">
        <w:rPr>
          <w:i/>
        </w:rPr>
        <w:t xml:space="preserve">  </w:t>
      </w:r>
      <w:r w:rsidRPr="004A7E16">
        <w:rPr>
          <w:i/>
        </w:rPr>
        <w:t xml:space="preserve">que contiene funciones de creación, </w:t>
      </w:r>
      <w:r w:rsidR="0010104C" w:rsidRPr="004A7E16">
        <w:rPr>
          <w:i/>
        </w:rPr>
        <w:t>listado</w:t>
      </w:r>
      <w:r w:rsidR="00811FC7" w:rsidRPr="004A7E16">
        <w:rPr>
          <w:i/>
        </w:rPr>
        <w:t xml:space="preserve"> </w:t>
      </w:r>
      <w:r w:rsidRPr="004A7E16">
        <w:rPr>
          <w:i/>
        </w:rPr>
        <w:t xml:space="preserve">y borrado de registros correspondiente a personas. </w:t>
      </w:r>
      <w:r w:rsidR="00811FC7" w:rsidRPr="004A7E16">
        <w:rPr>
          <w:i/>
        </w:rPr>
        <w:t>La aplicación</w:t>
      </w:r>
      <w:r w:rsidRPr="004A7E16">
        <w:rPr>
          <w:i/>
        </w:rPr>
        <w:t xml:space="preserve"> </w:t>
      </w:r>
      <w:r w:rsidR="00811FC7" w:rsidRPr="004A7E16">
        <w:rPr>
          <w:i/>
        </w:rPr>
        <w:t xml:space="preserve">cuenta con </w:t>
      </w:r>
      <w:r w:rsidRPr="004A7E16">
        <w:rPr>
          <w:i/>
        </w:rPr>
        <w:t xml:space="preserve">las siguientes </w:t>
      </w:r>
      <w:commentRangeStart w:id="153"/>
      <w:r w:rsidRPr="004A7E16">
        <w:rPr>
          <w:i/>
        </w:rPr>
        <w:t>vistas</w:t>
      </w:r>
      <w:commentRangeEnd w:id="153"/>
      <w:r w:rsidR="00DD439E">
        <w:rPr>
          <w:rStyle w:val="Refdecomentario"/>
        </w:rPr>
        <w:commentReference w:id="153"/>
      </w:r>
      <w:r w:rsidRPr="004A7E16">
        <w:rPr>
          <w:i/>
        </w:rPr>
        <w:t>:</w:t>
      </w:r>
    </w:p>
    <w:p w:rsidR="0046451B" w:rsidRPr="004A7E16" w:rsidRDefault="00453A57" w:rsidP="0046451B">
      <w:pPr>
        <w:rPr>
          <w:i/>
        </w:rPr>
      </w:pPr>
      <w:r w:rsidRPr="004A7E16">
        <w:rPr>
          <w:b/>
          <w:i/>
        </w:rPr>
        <w:t>Agregar</w:t>
      </w:r>
      <w:ins w:id="154" w:author="marcazal" w:date="2015-06-16T06:42:00Z">
        <w:r w:rsidR="00FB4D88" w:rsidRPr="004A7E16">
          <w:rPr>
            <w:b/>
            <w:i/>
          </w:rPr>
          <w:t xml:space="preserve"> </w:t>
        </w:r>
      </w:ins>
      <w:del w:id="155" w:author="marcazal" w:date="2015-06-17T08:06:00Z">
        <w:r w:rsidRPr="004A7E16" w:rsidDel="000D7563">
          <w:rPr>
            <w:b/>
            <w:i/>
          </w:rPr>
          <w:delText>(</w:delText>
        </w:r>
      </w:del>
      <w:r w:rsidR="000D7563" w:rsidRPr="0027682F">
        <w:rPr>
          <w:b/>
          <w:i/>
        </w:rPr>
        <w:t>Persona (</w:t>
      </w:r>
      <w:proofErr w:type="spellStart"/>
      <w:r w:rsidRPr="004A7E16">
        <w:rPr>
          <w:b/>
          <w:i/>
        </w:rPr>
        <w:t>Add</w:t>
      </w:r>
      <w:proofErr w:type="spellEnd"/>
      <w:r w:rsidRPr="004A7E16">
        <w:rPr>
          <w:b/>
          <w:i/>
        </w:rPr>
        <w:t>):</w:t>
      </w:r>
      <w:r w:rsidRPr="004A7E16">
        <w:rPr>
          <w:i/>
        </w:rPr>
        <w:t xml:space="preserve"> </w:t>
      </w:r>
      <w:r w:rsidR="000C1FA4" w:rsidRPr="004A7E16">
        <w:rPr>
          <w:i/>
        </w:rPr>
        <w:t>es</w:t>
      </w:r>
      <w:r w:rsidRPr="004A7E16">
        <w:rPr>
          <w:i/>
        </w:rPr>
        <w:t xml:space="preserve"> una vista utilizada para capturar la </w:t>
      </w:r>
      <w:r w:rsidR="000C1FA4" w:rsidRPr="004A7E16">
        <w:rPr>
          <w:i/>
        </w:rPr>
        <w:t>suficiente</w:t>
      </w:r>
      <w:r w:rsidR="00FB5D52" w:rsidRPr="004A7E16">
        <w:rPr>
          <w:i/>
        </w:rPr>
        <w:t xml:space="preserve"> </w:t>
      </w:r>
      <w:r w:rsidR="000C1FA4" w:rsidRPr="004A7E16">
        <w:rPr>
          <w:i/>
        </w:rPr>
        <w:t xml:space="preserve">información </w:t>
      </w:r>
      <w:r w:rsidRPr="004A7E16">
        <w:rPr>
          <w:i/>
        </w:rPr>
        <w:t>acerca de una persona para posteriormente agregarl</w:t>
      </w:r>
      <w:r w:rsidR="00FB5D52" w:rsidRPr="004A7E16">
        <w:rPr>
          <w:i/>
        </w:rPr>
        <w:t>a</w:t>
      </w:r>
      <w:r w:rsidRPr="004A7E16">
        <w:rPr>
          <w:i/>
        </w:rPr>
        <w:t xml:space="preserve"> a una base de datos. En la </w:t>
      </w:r>
      <w:del w:id="156" w:author="Iván López" w:date="2015-03-02T03:39:00Z">
        <w:r w:rsidRPr="004A7E16">
          <w:rPr>
            <w:i/>
          </w:rPr>
          <w:delText xml:space="preserve"> </w:delText>
        </w:r>
      </w:del>
      <w:r w:rsidRPr="004A7E16">
        <w:rPr>
          <w:i/>
        </w:rPr>
        <w:t>vista</w:t>
      </w:r>
      <w:ins w:id="157" w:author="Iván López" w:date="2015-03-02T03:39:00Z">
        <w:r w:rsidRPr="004A7E16">
          <w:rPr>
            <w:i/>
          </w:rPr>
          <w:t>,</w:t>
        </w:r>
      </w:ins>
      <w:r w:rsidRPr="004A7E16">
        <w:rPr>
          <w:i/>
        </w:rPr>
        <w:t xml:space="preserve"> la información detallada de una persona e</w:t>
      </w:r>
      <w:ins w:id="158" w:author="marcazal" w:date="2015-06-17T01:24:00Z">
        <w:r w:rsidR="00FB5D52" w:rsidRPr="004A7E16">
          <w:rPr>
            <w:i/>
          </w:rPr>
          <w:t>s</w:t>
        </w:r>
      </w:ins>
      <w:r w:rsidRPr="004A7E16">
        <w:rPr>
          <w:i/>
        </w:rPr>
        <w:t xml:space="preserve"> ingresad</w:t>
      </w:r>
      <w:r w:rsidR="00FB5D52" w:rsidRPr="004A7E16">
        <w:rPr>
          <w:i/>
        </w:rPr>
        <w:t>a por medio</w:t>
      </w:r>
      <w:del w:id="159" w:author="marcazal" w:date="2015-06-17T01:23:00Z">
        <w:r w:rsidRPr="004A7E16" w:rsidDel="00FB5D52">
          <w:rPr>
            <w:i/>
          </w:rPr>
          <w:delText>o</w:delText>
        </w:r>
      </w:del>
      <w:r w:rsidRPr="004A7E16">
        <w:rPr>
          <w:i/>
        </w:rPr>
        <w:t xml:space="preserve"> </w:t>
      </w:r>
      <w:r w:rsidR="00FB5D52" w:rsidRPr="004A7E16">
        <w:rPr>
          <w:i/>
        </w:rPr>
        <w:t xml:space="preserve">de </w:t>
      </w:r>
      <w:r w:rsidRPr="004A7E16">
        <w:rPr>
          <w:i/>
        </w:rPr>
        <w:t>un formulario. Al presionar el botón enviar (</w:t>
      </w:r>
      <w:proofErr w:type="spellStart"/>
      <w:r w:rsidRPr="004A7E16">
        <w:rPr>
          <w:i/>
        </w:rPr>
        <w:t>submit</w:t>
      </w:r>
      <w:proofErr w:type="spellEnd"/>
      <w:r w:rsidRPr="004A7E16">
        <w:rPr>
          <w:i/>
        </w:rPr>
        <w:t xml:space="preserve"> </w:t>
      </w:r>
      <w:proofErr w:type="spellStart"/>
      <w:r w:rsidRPr="004A7E16">
        <w:rPr>
          <w:i/>
        </w:rPr>
        <w:t>button</w:t>
      </w:r>
      <w:proofErr w:type="spellEnd"/>
      <w:r w:rsidRPr="004A7E16">
        <w:rPr>
          <w:i/>
        </w:rPr>
        <w:t xml:space="preserve">), los datos ingresados </w:t>
      </w:r>
      <w:r w:rsidR="00720363" w:rsidRPr="004A7E16">
        <w:rPr>
          <w:i/>
        </w:rPr>
        <w:t>se insertan</w:t>
      </w:r>
      <w:r w:rsidRPr="004A7E16">
        <w:rPr>
          <w:i/>
        </w:rPr>
        <w:t xml:space="preserve"> en una base de datos.</w:t>
      </w:r>
      <w:r w:rsidR="0010104C" w:rsidRPr="004A7E16">
        <w:rPr>
          <w:i/>
        </w:rPr>
        <w:t xml:space="preserve"> </w:t>
      </w:r>
      <w:commentRangeStart w:id="160"/>
      <w:r w:rsidR="00720363" w:rsidRPr="004A7E16">
        <w:rPr>
          <w:i/>
        </w:rPr>
        <w:t>La</w:t>
      </w:r>
      <w:r w:rsidR="0010104C" w:rsidRPr="004A7E16">
        <w:rPr>
          <w:i/>
        </w:rPr>
        <w:t xml:space="preserve"> vista Agregar </w:t>
      </w:r>
      <w:r w:rsidR="00720363" w:rsidRPr="004A7E16">
        <w:rPr>
          <w:i/>
        </w:rPr>
        <w:lastRenderedPageBreak/>
        <w:t>Persona</w:t>
      </w:r>
      <w:del w:id="161" w:author="Vaio" w:date="2015-06-24T23:01:00Z">
        <w:r w:rsidR="00720363" w:rsidRPr="004A7E16" w:rsidDel="008536FD">
          <w:rPr>
            <w:i/>
          </w:rPr>
          <w:delText>,</w:delText>
        </w:r>
      </w:del>
      <w:r w:rsidR="00720363" w:rsidRPr="004A7E16">
        <w:rPr>
          <w:i/>
        </w:rPr>
        <w:t xml:space="preserve"> cuenta con los siguientes campos de entrada de texto; </w:t>
      </w:r>
      <w:r w:rsidR="0010104C" w:rsidRPr="004A7E16">
        <w:rPr>
          <w:i/>
        </w:rPr>
        <w:t xml:space="preserve"> nombre, apellido, fecha de nacimiento, país de origen,  email, usuario, clave, confirmación de clave; también</w:t>
      </w:r>
      <w:r w:rsidR="00720363" w:rsidRPr="004A7E16">
        <w:rPr>
          <w:i/>
        </w:rPr>
        <w:t xml:space="preserve"> contiene a</w:t>
      </w:r>
      <w:r w:rsidR="0010104C" w:rsidRPr="004A7E16">
        <w:rPr>
          <w:i/>
        </w:rPr>
        <w:t xml:space="preserve">l campo </w:t>
      </w:r>
      <w:r w:rsidR="00720363" w:rsidRPr="004A7E16">
        <w:rPr>
          <w:i/>
        </w:rPr>
        <w:t xml:space="preserve">de </w:t>
      </w:r>
      <w:r w:rsidR="0010104C" w:rsidRPr="004A7E16">
        <w:rPr>
          <w:i/>
        </w:rPr>
        <w:t xml:space="preserve">selección </w:t>
      </w:r>
      <w:r w:rsidR="00720363" w:rsidRPr="004A7E16">
        <w:rPr>
          <w:i/>
        </w:rPr>
        <w:t xml:space="preserve">genero (que puede ser masculino o femenino) </w:t>
      </w:r>
      <w:r w:rsidR="0010104C" w:rsidRPr="004A7E16">
        <w:rPr>
          <w:i/>
        </w:rPr>
        <w:t xml:space="preserve">y </w:t>
      </w:r>
      <w:r w:rsidR="000C1FA4" w:rsidRPr="004A7E16">
        <w:rPr>
          <w:i/>
        </w:rPr>
        <w:t>una</w:t>
      </w:r>
      <w:r w:rsidR="0010104C" w:rsidRPr="004A7E16">
        <w:rPr>
          <w:i/>
        </w:rPr>
        <w:t xml:space="preserve"> caja de verificaci</w:t>
      </w:r>
      <w:r w:rsidR="00720363" w:rsidRPr="004A7E16">
        <w:rPr>
          <w:i/>
        </w:rPr>
        <w:t>ón de datos correctos (</w:t>
      </w:r>
      <w:proofErr w:type="spellStart"/>
      <w:r w:rsidR="00720363" w:rsidRPr="004A7E16">
        <w:rPr>
          <w:i/>
        </w:rPr>
        <w:t>checkbox</w:t>
      </w:r>
      <w:proofErr w:type="spellEnd"/>
      <w:r w:rsidR="0010104C" w:rsidRPr="004A7E16">
        <w:rPr>
          <w:i/>
        </w:rPr>
        <w:t xml:space="preserve">). </w:t>
      </w:r>
      <w:commentRangeEnd w:id="160"/>
      <w:r w:rsidR="00873504">
        <w:rPr>
          <w:rStyle w:val="Refdecomentario"/>
        </w:rPr>
        <w:commentReference w:id="160"/>
      </w:r>
    </w:p>
    <w:p w:rsidR="0064350B" w:rsidRPr="004A7E16" w:rsidRDefault="00453A57" w:rsidP="0046451B">
      <w:pPr>
        <w:rPr>
          <w:i/>
        </w:rPr>
      </w:pPr>
      <w:r w:rsidRPr="004A7E16">
        <w:rPr>
          <w:b/>
          <w:i/>
        </w:rPr>
        <w:t>Listar</w:t>
      </w:r>
      <w:ins w:id="162" w:author="marcazal" w:date="2015-06-16T06:42:00Z">
        <w:r w:rsidR="00FB4D88" w:rsidRPr="004A7E16">
          <w:rPr>
            <w:b/>
            <w:i/>
          </w:rPr>
          <w:t xml:space="preserve"> </w:t>
        </w:r>
      </w:ins>
      <w:del w:id="163" w:author="marcazal" w:date="2015-06-17T08:06:00Z">
        <w:r w:rsidRPr="004A7E16" w:rsidDel="000D7563">
          <w:rPr>
            <w:b/>
            <w:i/>
          </w:rPr>
          <w:delText>(</w:delText>
        </w:r>
      </w:del>
      <w:r w:rsidR="000D7563" w:rsidRPr="0027682F">
        <w:rPr>
          <w:b/>
          <w:i/>
        </w:rPr>
        <w:t>Personas (</w:t>
      </w:r>
      <w:proofErr w:type="spellStart"/>
      <w:r w:rsidRPr="004A7E16">
        <w:rPr>
          <w:b/>
          <w:i/>
        </w:rPr>
        <w:t>List</w:t>
      </w:r>
      <w:proofErr w:type="spellEnd"/>
      <w:r w:rsidRPr="004A7E16">
        <w:rPr>
          <w:b/>
          <w:i/>
        </w:rPr>
        <w:t>):</w:t>
      </w:r>
      <w:r w:rsidRPr="004A7E16">
        <w:rPr>
          <w:i/>
        </w:rPr>
        <w:t xml:space="preserve"> Consiste </w:t>
      </w:r>
      <w:r w:rsidR="000C1FA4" w:rsidRPr="004A7E16">
        <w:rPr>
          <w:i/>
        </w:rPr>
        <w:t xml:space="preserve">en </w:t>
      </w:r>
      <w:r w:rsidRPr="004A7E16">
        <w:rPr>
          <w:i/>
        </w:rPr>
        <w:t xml:space="preserve">una vista </w:t>
      </w:r>
      <w:ins w:id="164" w:author="marcazal" w:date="2015-04-28T22:34:00Z">
        <w:r w:rsidRPr="004A7E16">
          <w:rPr>
            <w:i/>
          </w:rPr>
          <w:t xml:space="preserve">en </w:t>
        </w:r>
      </w:ins>
      <w:r w:rsidRPr="004A7E16">
        <w:rPr>
          <w:i/>
        </w:rPr>
        <w:t xml:space="preserve">la cual </w:t>
      </w:r>
      <w:r w:rsidR="000C1FA4" w:rsidRPr="004A7E16">
        <w:rPr>
          <w:i/>
        </w:rPr>
        <w:t>es posible</w:t>
      </w:r>
      <w:r w:rsidRPr="004A7E16">
        <w:rPr>
          <w:i/>
        </w:rPr>
        <w:t xml:space="preserve"> despl</w:t>
      </w:r>
      <w:del w:id="165" w:author="Vaio" w:date="2015-06-24T23:07:00Z">
        <w:r w:rsidRPr="004A7E16" w:rsidDel="00873504">
          <w:rPr>
            <w:i/>
          </w:rPr>
          <w:delText>i</w:delText>
        </w:r>
      </w:del>
      <w:r w:rsidRPr="004A7E16">
        <w:rPr>
          <w:i/>
        </w:rPr>
        <w:t>ega</w:t>
      </w:r>
      <w:ins w:id="166" w:author="marcazal" w:date="2015-06-17T07:05:00Z">
        <w:r w:rsidR="000C1FA4" w:rsidRPr="004A7E16">
          <w:rPr>
            <w:i/>
          </w:rPr>
          <w:t>r</w:t>
        </w:r>
      </w:ins>
      <w:ins w:id="167" w:author="Iván López" w:date="2015-03-27T03:09:00Z">
        <w:del w:id="168" w:author="marcazal" w:date="2015-06-12T15:23:00Z">
          <w:r w:rsidRPr="004A7E16">
            <w:rPr>
              <w:i/>
            </w:rPr>
            <w:delText>n</w:delText>
          </w:r>
        </w:del>
      </w:ins>
      <w:r w:rsidRPr="004A7E16">
        <w:rPr>
          <w:i/>
        </w:rPr>
        <w:t xml:space="preserve"> tod</w:t>
      </w:r>
      <w:ins w:id="169" w:author="marcazal" w:date="2015-06-12T15:23:00Z">
        <w:r w:rsidRPr="004A7E16">
          <w:rPr>
            <w:i/>
          </w:rPr>
          <w:t>o</w:t>
        </w:r>
      </w:ins>
      <w:del w:id="170" w:author="marcazal" w:date="2015-06-12T15:23:00Z">
        <w:r w:rsidRPr="004A7E16">
          <w:rPr>
            <w:i/>
          </w:rPr>
          <w:delText>a</w:delText>
        </w:r>
      </w:del>
      <w:r w:rsidRPr="004A7E16">
        <w:rPr>
          <w:i/>
        </w:rPr>
        <w:t xml:space="preserve">s los datos correspondientes a las personas </w:t>
      </w:r>
      <w:del w:id="171" w:author="marcazal" w:date="2015-06-12T15:23:00Z">
        <w:r w:rsidRPr="004A7E16">
          <w:rPr>
            <w:i/>
          </w:rPr>
          <w:delText>en una</w:delText>
        </w:r>
      </w:del>
      <w:ins w:id="172" w:author="marcazal" w:date="2015-06-12T15:23:00Z">
        <w:r w:rsidRPr="004A7E16">
          <w:rPr>
            <w:i/>
          </w:rPr>
          <w:t>existentes en la</w:t>
        </w:r>
      </w:ins>
      <w:r w:rsidRPr="004A7E16">
        <w:rPr>
          <w:i/>
        </w:rPr>
        <w:t xml:space="preserve"> base de datos </w:t>
      </w:r>
      <w:del w:id="173" w:author="marcazal" w:date="2015-06-12T15:25:00Z">
        <w:r w:rsidRPr="004A7E16">
          <w:rPr>
            <w:i/>
          </w:rPr>
          <w:delText>utilizando una</w:delText>
        </w:r>
      </w:del>
      <w:ins w:id="174" w:author="marcazal" w:date="2015-06-12T15:25:00Z">
        <w:r w:rsidRPr="004A7E16">
          <w:rPr>
            <w:i/>
          </w:rPr>
          <w:t>en una</w:t>
        </w:r>
      </w:ins>
      <w:r w:rsidRPr="004A7E16">
        <w:rPr>
          <w:i/>
        </w:rPr>
        <w:t xml:space="preserve"> tabla. La tabla contiene una columna por cada campo de información que ha sido completad</w:t>
      </w:r>
      <w:ins w:id="175" w:author="marcazal" w:date="2015-06-12T15:35:00Z">
        <w:r w:rsidRPr="004A7E16">
          <w:rPr>
            <w:i/>
          </w:rPr>
          <w:t>o</w:t>
        </w:r>
      </w:ins>
      <w:del w:id="176" w:author="marcazal" w:date="2015-06-12T15:35:00Z">
        <w:r w:rsidRPr="004A7E16">
          <w:rPr>
            <w:i/>
          </w:rPr>
          <w:delText>a</w:delText>
        </w:r>
      </w:del>
      <w:r w:rsidRPr="004A7E16">
        <w:rPr>
          <w:i/>
        </w:rPr>
        <w:t xml:space="preserve"> por un usuario en la vista A</w:t>
      </w:r>
      <w:r w:rsidR="0010104C" w:rsidRPr="004A7E16">
        <w:rPr>
          <w:i/>
        </w:rPr>
        <w:t>gregar</w:t>
      </w:r>
      <w:r w:rsidR="000C1FA4" w:rsidRPr="004A7E16">
        <w:rPr>
          <w:i/>
        </w:rPr>
        <w:t xml:space="preserve"> Persona</w:t>
      </w:r>
      <w:del w:id="177" w:author="marcazal" w:date="2015-06-12T19:49:00Z">
        <w:r w:rsidRPr="004A7E16">
          <w:rPr>
            <w:i/>
          </w:rPr>
          <w:delText>dd</w:delText>
        </w:r>
      </w:del>
      <w:ins w:id="178" w:author="marcazal" w:date="2015-06-12T19:49:00Z">
        <w:r w:rsidR="0010104C" w:rsidRPr="004A7E16">
          <w:rPr>
            <w:i/>
          </w:rPr>
          <w:t xml:space="preserve"> </w:t>
        </w:r>
      </w:ins>
      <w:ins w:id="179" w:author="marcazal" w:date="2015-06-12T19:51:00Z">
        <w:r w:rsidR="00D55892" w:rsidRPr="004A7E16">
          <w:rPr>
            <w:i/>
          </w:rPr>
          <w:t>.</w:t>
        </w:r>
      </w:ins>
      <w:del w:id="180" w:author="marcazal" w:date="2015-06-12T19:51:00Z">
        <w:r w:rsidRPr="004A7E16">
          <w:rPr>
            <w:i/>
          </w:rPr>
          <w:delText>.</w:delText>
        </w:r>
      </w:del>
      <w:ins w:id="181" w:author="marcazal" w:date="2015-06-12T19:49:00Z">
        <w:r w:rsidR="0010104C" w:rsidRPr="004A7E16">
          <w:rPr>
            <w:i/>
          </w:rPr>
          <w:t xml:space="preserve"> </w:t>
        </w:r>
      </w:ins>
    </w:p>
    <w:p w:rsidR="00970C70" w:rsidRPr="004A7E16" w:rsidRDefault="00453A57" w:rsidP="0046451B">
      <w:pPr>
        <w:rPr>
          <w:ins w:id="182" w:author="marcazal" w:date="2015-06-12T18:47:00Z"/>
        </w:rPr>
      </w:pPr>
      <w:r w:rsidRPr="004A7E16">
        <w:rPr>
          <w:b/>
          <w:i/>
        </w:rPr>
        <w:t>Borrar</w:t>
      </w:r>
      <w:ins w:id="183" w:author="marcazal" w:date="2015-06-16T06:43:00Z">
        <w:r w:rsidR="00FB4D88" w:rsidRPr="004A7E16">
          <w:rPr>
            <w:b/>
            <w:i/>
          </w:rPr>
          <w:t xml:space="preserve"> </w:t>
        </w:r>
      </w:ins>
      <w:del w:id="184" w:author="marcazal" w:date="2015-06-17T08:06:00Z">
        <w:r w:rsidRPr="004A7E16" w:rsidDel="000D7563">
          <w:rPr>
            <w:b/>
            <w:i/>
          </w:rPr>
          <w:delText>(</w:delText>
        </w:r>
      </w:del>
      <w:ins w:id="185" w:author="marcazal" w:date="2015-06-17T08:06:00Z">
        <w:r w:rsidR="000D7563" w:rsidRPr="0027682F">
          <w:rPr>
            <w:b/>
            <w:i/>
          </w:rPr>
          <w:t>Personas (</w:t>
        </w:r>
      </w:ins>
      <w:proofErr w:type="spellStart"/>
      <w:r w:rsidRPr="004A7E16">
        <w:rPr>
          <w:b/>
          <w:i/>
        </w:rPr>
        <w:t>Remove</w:t>
      </w:r>
      <w:proofErr w:type="spellEnd"/>
      <w:r w:rsidRPr="004A7E16">
        <w:rPr>
          <w:b/>
          <w:i/>
        </w:rPr>
        <w:t>):</w:t>
      </w:r>
      <w:r w:rsidRPr="004A7E16">
        <w:rPr>
          <w:i/>
        </w:rPr>
        <w:t xml:space="preserve"> </w:t>
      </w:r>
      <w:del w:id="186" w:author="marcazal" w:date="2015-06-12T15:26:00Z">
        <w:r w:rsidRPr="004A7E16">
          <w:rPr>
            <w:i/>
          </w:rPr>
          <w:delText>Una</w:delText>
        </w:r>
      </w:del>
      <w:ins w:id="187" w:author="marcazal" w:date="2015-06-17T07:10:00Z">
        <w:r w:rsidR="0027682F" w:rsidRPr="004A7E16">
          <w:rPr>
            <w:i/>
          </w:rPr>
          <w:t>se trata</w:t>
        </w:r>
      </w:ins>
      <w:ins w:id="188" w:author="marcazal" w:date="2015-06-12T15:29:00Z">
        <w:r w:rsidR="0027682F" w:rsidRPr="004A7E16">
          <w:rPr>
            <w:i/>
          </w:rPr>
          <w:t xml:space="preserve"> </w:t>
        </w:r>
      </w:ins>
      <w:ins w:id="189" w:author="marcazal" w:date="2015-06-17T07:10:00Z">
        <w:r w:rsidR="0027682F" w:rsidRPr="004A7E16">
          <w:rPr>
            <w:i/>
          </w:rPr>
          <w:t>de</w:t>
        </w:r>
      </w:ins>
      <w:ins w:id="190" w:author="marcazal" w:date="2015-06-12T15:26:00Z">
        <w:r w:rsidRPr="004A7E16">
          <w:rPr>
            <w:i/>
          </w:rPr>
          <w:t xml:space="preserve"> una</w:t>
        </w:r>
      </w:ins>
      <w:del w:id="191" w:author="marcazal" w:date="2015-06-12T15:26:00Z">
        <w:r w:rsidRPr="004A7E16">
          <w:rPr>
            <w:i/>
          </w:rPr>
          <w:delText xml:space="preserve"> </w:delText>
        </w:r>
      </w:del>
      <w:ins w:id="192" w:author="marcazal" w:date="2015-06-12T15:26:00Z">
        <w:r w:rsidRPr="004A7E16">
          <w:rPr>
            <w:i/>
          </w:rPr>
          <w:t xml:space="preserve"> </w:t>
        </w:r>
      </w:ins>
      <w:r w:rsidRPr="004A7E16">
        <w:rPr>
          <w:i/>
        </w:rPr>
        <w:t>vista para borrar</w:t>
      </w:r>
      <w:ins w:id="193" w:author="marcazal" w:date="2015-06-12T15:29:00Z">
        <w:r w:rsidRPr="004A7E16">
          <w:rPr>
            <w:i/>
          </w:rPr>
          <w:t xml:space="preserve"> a</w:t>
        </w:r>
      </w:ins>
      <w:r w:rsidRPr="004A7E16">
        <w:rPr>
          <w:i/>
        </w:rPr>
        <w:t xml:space="preserve"> una persona de la base de datos. </w:t>
      </w:r>
      <w:ins w:id="194" w:author="marcazal" w:date="2015-06-17T07:11:00Z">
        <w:r w:rsidR="0027682F" w:rsidRPr="004A7E16">
          <w:rPr>
            <w:i/>
          </w:rPr>
          <w:t>En un formulario, e</w:t>
        </w:r>
      </w:ins>
      <w:del w:id="195" w:author="marcazal" w:date="2015-06-17T07:11:00Z">
        <w:r w:rsidRPr="004A7E16" w:rsidDel="0027682F">
          <w:rPr>
            <w:i/>
          </w:rPr>
          <w:delText>E</w:delText>
        </w:r>
      </w:del>
      <w:r w:rsidRPr="004A7E16">
        <w:rPr>
          <w:i/>
        </w:rPr>
        <w:t xml:space="preserve">l id de la persono a borrar es ingresado en un </w:t>
      </w:r>
      <w:commentRangeStart w:id="196"/>
      <w:r w:rsidRPr="004A7E16">
        <w:rPr>
          <w:i/>
        </w:rPr>
        <w:t xml:space="preserve">cuadro de texto </w:t>
      </w:r>
      <w:commentRangeEnd w:id="196"/>
      <w:r w:rsidR="00873504">
        <w:rPr>
          <w:rStyle w:val="Refdecomentario"/>
        </w:rPr>
        <w:commentReference w:id="196"/>
      </w:r>
      <w:del w:id="197" w:author="marcazal" w:date="2015-06-12T15:29:00Z">
        <w:r w:rsidRPr="004A7E16">
          <w:rPr>
            <w:i/>
          </w:rPr>
          <w:delText>sencillo</w:delText>
        </w:r>
      </w:del>
      <w:ins w:id="198" w:author="marcazal" w:date="2015-06-12T19:52:00Z">
        <w:r w:rsidR="00D55892" w:rsidRPr="004A7E16">
          <w:rPr>
            <w:i/>
          </w:rPr>
          <w:t>.A</w:t>
        </w:r>
      </w:ins>
      <w:ins w:id="199" w:author="marcazal" w:date="2015-06-12T15:32:00Z">
        <w:r w:rsidRPr="004A7E16">
          <w:rPr>
            <w:i/>
          </w:rPr>
          <w:t>l presionar el botón eliminar</w:t>
        </w:r>
      </w:ins>
      <w:del w:id="200" w:author="marcazal" w:date="2015-06-12T15:32:00Z">
        <w:r w:rsidRPr="004A7E16">
          <w:rPr>
            <w:i/>
          </w:rPr>
          <w:delText xml:space="preserve">; </w:delText>
        </w:r>
      </w:del>
      <w:del w:id="201" w:author="marcazal" w:date="2015-06-12T15:33:00Z">
        <w:r w:rsidRPr="004A7E16">
          <w:rPr>
            <w:i/>
          </w:rPr>
          <w:delText>que al enviarlo</w:delText>
        </w:r>
      </w:del>
      <w:r w:rsidRPr="004A7E16">
        <w:rPr>
          <w:i/>
        </w:rPr>
        <w:t xml:space="preserve">, </w:t>
      </w:r>
      <w:ins w:id="202" w:author="marcazal" w:date="2015-06-12T19:52:00Z">
        <w:r w:rsidR="00D55892" w:rsidRPr="004A7E16">
          <w:rPr>
            <w:i/>
          </w:rPr>
          <w:t xml:space="preserve">el registro de </w:t>
        </w:r>
      </w:ins>
      <w:r w:rsidRPr="004A7E16">
        <w:rPr>
          <w:i/>
        </w:rPr>
        <w:t xml:space="preserve">la persona </w:t>
      </w:r>
      <w:ins w:id="203" w:author="marcazal" w:date="2015-06-12T19:53:00Z">
        <w:r w:rsidR="00E6697B" w:rsidRPr="004A7E16">
          <w:rPr>
            <w:i/>
          </w:rPr>
          <w:t xml:space="preserve">con el </w:t>
        </w:r>
      </w:ins>
      <w:ins w:id="204" w:author="marcazal" w:date="2015-06-13T08:59:00Z">
        <w:r w:rsidR="00E6697B" w:rsidRPr="004A7E16">
          <w:rPr>
            <w:i/>
          </w:rPr>
          <w:t>i</w:t>
        </w:r>
      </w:ins>
      <w:ins w:id="205" w:author="marcazal" w:date="2015-06-12T19:53:00Z">
        <w:r w:rsidR="00D55892" w:rsidRPr="004A7E16">
          <w:rPr>
            <w:i/>
          </w:rPr>
          <w:t xml:space="preserve">d especificado </w:t>
        </w:r>
      </w:ins>
      <w:r w:rsidRPr="004A7E16">
        <w:rPr>
          <w:i/>
        </w:rPr>
        <w:t>es eliminada de la base de datos</w:t>
      </w:r>
      <w:ins w:id="206" w:author="marcazal" w:date="2015-06-12T19:53:00Z">
        <w:r w:rsidR="00D55892" w:rsidRPr="004A7E16">
          <w:rPr>
            <w:i/>
          </w:rPr>
          <w:t xml:space="preserve"> y por ende desaparece de la vista Listar</w:t>
        </w:r>
      </w:ins>
      <w:ins w:id="207" w:author="Vaio" w:date="2015-06-24T23:08:00Z">
        <w:r w:rsidR="00873504">
          <w:rPr>
            <w:i/>
          </w:rPr>
          <w:t>.</w:t>
        </w:r>
      </w:ins>
      <w:ins w:id="208" w:author="marcazal" w:date="2015-06-12T19:54:00Z">
        <w:r w:rsidR="00D55892">
          <w:t xml:space="preserve">                                                   </w:t>
        </w:r>
      </w:ins>
      <w:r w:rsidRPr="004A7E16">
        <w:t xml:space="preserve">. </w:t>
      </w:r>
      <w:del w:id="209" w:author="marcazal" w:date="2015-06-12T15:33:00Z">
        <w:r w:rsidRPr="004A7E16">
          <w:delText xml:space="preserve">Tal como en la segunda vista Add, el submitting redirige a la página List </w:delText>
        </w:r>
      </w:del>
    </w:p>
    <w:p w:rsidR="00D84939" w:rsidRDefault="00D55892" w:rsidP="0046451B">
      <w:pPr>
        <w:rPr>
          <w:ins w:id="210" w:author="marcazal" w:date="2015-06-12T20:40:00Z"/>
        </w:rPr>
      </w:pPr>
      <w:commentRangeStart w:id="211"/>
      <w:ins w:id="212" w:author="marcazal" w:date="2015-06-12T19:55:00Z">
        <w:r>
          <w:t>Adicionalmente</w:t>
        </w:r>
      </w:ins>
      <w:ins w:id="213" w:author="marcazal" w:date="2015-06-12T19:56:00Z">
        <w:r>
          <w:t xml:space="preserve"> a la definición</w:t>
        </w:r>
      </w:ins>
      <w:ins w:id="214" w:author="marcazal" w:date="2015-06-12T19:58:00Z">
        <w:r>
          <w:t xml:space="preserve"> común del </w:t>
        </w:r>
        <w:proofErr w:type="spellStart"/>
        <w:r>
          <w:t>Person</w:t>
        </w:r>
        <w:proofErr w:type="spellEnd"/>
        <w:r>
          <w:t xml:space="preserve"> Manager para ambas unidades de an</w:t>
        </w:r>
      </w:ins>
      <w:ins w:id="215" w:author="marcazal" w:date="2015-06-12T19:59:00Z">
        <w:r>
          <w:t>álisis</w:t>
        </w:r>
      </w:ins>
      <w:ins w:id="216" w:author="marcazal" w:date="2015-06-12T20:01:00Z">
        <w:r w:rsidR="008E1754">
          <w:t xml:space="preserve"> mencionadas anteriormente</w:t>
        </w:r>
      </w:ins>
      <w:ins w:id="217" w:author="marcazal" w:date="2015-06-12T19:59:00Z">
        <w:r w:rsidR="008E1754">
          <w:t>, se adicionan los siguientes requerimientos RIA</w:t>
        </w:r>
        <w:del w:id="218" w:author="Vaio" w:date="2015-06-24T23:09:00Z">
          <w:r w:rsidR="008E1754" w:rsidDel="00873504">
            <w:delText>S</w:delText>
          </w:r>
        </w:del>
        <w:r w:rsidR="008E1754">
          <w:t>, a ser tenido</w:t>
        </w:r>
      </w:ins>
      <w:ins w:id="219" w:author="marcazal" w:date="2015-06-14T17:01:00Z">
        <w:r w:rsidR="00BB1098">
          <w:t>s</w:t>
        </w:r>
      </w:ins>
      <w:ins w:id="220" w:author="marcazal" w:date="2015-06-12T19:59:00Z">
        <w:r w:rsidR="008E1754">
          <w:t xml:space="preserve"> en cuenta por el enfoque B. </w:t>
        </w:r>
      </w:ins>
      <w:ins w:id="221" w:author="marcazal" w:date="2015-04-28T22:54:00Z">
        <w:r w:rsidR="00453A57" w:rsidRPr="004A7E16">
          <w:t>Las</w:t>
        </w:r>
      </w:ins>
      <w:ins w:id="222" w:author="marcazal" w:date="2015-04-28T22:52:00Z">
        <w:r w:rsidR="00453A57" w:rsidRPr="004A7E16">
          <w:t xml:space="preserve"> características </w:t>
        </w:r>
      </w:ins>
      <w:ins w:id="223" w:author="marcazal" w:date="2015-06-12T20:03:00Z">
        <w:r w:rsidR="008E1754">
          <w:t>RIA</w:t>
        </w:r>
        <w:del w:id="224" w:author="Vaio" w:date="2015-06-24T23:09:00Z">
          <w:r w:rsidR="008E1754" w:rsidDel="00873504">
            <w:delText>S</w:delText>
          </w:r>
        </w:del>
        <w:r w:rsidR="008E1754">
          <w:t xml:space="preserve"> </w:t>
        </w:r>
      </w:ins>
      <w:ins w:id="225" w:author="marcazal" w:date="2015-04-28T22:52:00Z">
        <w:r w:rsidR="00453A57" w:rsidRPr="004A7E16">
          <w:t xml:space="preserve">deseables </w:t>
        </w:r>
      </w:ins>
      <w:ins w:id="226" w:author="marcazal" w:date="2015-04-28T22:54:00Z">
        <w:r w:rsidR="00453A57" w:rsidRPr="004A7E16">
          <w:t>son las siguientes:</w:t>
        </w:r>
      </w:ins>
      <w:commentRangeEnd w:id="211"/>
      <w:r w:rsidR="00873504">
        <w:rPr>
          <w:rStyle w:val="Refdecomentario"/>
        </w:rPr>
        <w:commentReference w:id="211"/>
      </w:r>
    </w:p>
    <w:p w:rsidR="002B3093" w:rsidRPr="004A7E16" w:rsidRDefault="00453A57" w:rsidP="0046451B">
      <w:pPr>
        <w:rPr>
          <w:ins w:id="227" w:author="marcazal" w:date="2015-04-28T22:54:00Z"/>
          <w:i/>
          <w:u w:val="single"/>
        </w:rPr>
      </w:pPr>
      <w:ins w:id="228" w:author="marcazal" w:date="2015-06-12T20:40:00Z">
        <w:r w:rsidRPr="004A7E16">
          <w:rPr>
            <w:i/>
            <w:u w:val="single"/>
          </w:rPr>
          <w:t>Para los campos de la vista Agregar</w:t>
        </w:r>
      </w:ins>
      <w:ins w:id="229" w:author="marcazal" w:date="2015-06-13T08:57:00Z">
        <w:r w:rsidR="00E6697B" w:rsidRPr="004A7E16">
          <w:rPr>
            <w:i/>
            <w:u w:val="single"/>
          </w:rPr>
          <w:t xml:space="preserve"> se requiere:</w:t>
        </w:r>
      </w:ins>
    </w:p>
    <w:p w:rsidR="0027682F" w:rsidRPr="004A7E16" w:rsidRDefault="00B80045" w:rsidP="004A7E16">
      <w:pPr>
        <w:pStyle w:val="Prrafodelista"/>
        <w:numPr>
          <w:ilvl w:val="0"/>
          <w:numId w:val="8"/>
        </w:numPr>
        <w:rPr>
          <w:ins w:id="230" w:author="marcazal" w:date="2015-06-12T20:36:00Z"/>
          <w:i/>
        </w:rPr>
      </w:pPr>
      <w:ins w:id="231" w:author="marcazal" w:date="2015-06-12T20:36:00Z">
        <w:r w:rsidRPr="004A7E16">
          <w:rPr>
            <w:i/>
          </w:rPr>
          <w:t xml:space="preserve">Para </w:t>
        </w:r>
      </w:ins>
      <w:ins w:id="232" w:author="marcazal" w:date="2015-06-12T20:45:00Z">
        <w:r w:rsidR="002B3093" w:rsidRPr="004A7E16">
          <w:rPr>
            <w:i/>
          </w:rPr>
          <w:t xml:space="preserve">el campo </w:t>
        </w:r>
      </w:ins>
      <w:ins w:id="233" w:author="marcazal" w:date="2015-06-12T20:36:00Z">
        <w:r w:rsidRPr="004A7E16">
          <w:rPr>
            <w:i/>
          </w:rPr>
          <w:t>fecha de nacimiento de la persona</w:t>
        </w:r>
      </w:ins>
      <w:ins w:id="234" w:author="marcazal" w:date="2015-06-12T20:37:00Z">
        <w:r w:rsidRPr="004A7E16">
          <w:rPr>
            <w:i/>
          </w:rPr>
          <w:t>,</w:t>
        </w:r>
      </w:ins>
      <w:ins w:id="235" w:author="marcazal" w:date="2015-06-12T20:36:00Z">
        <w:r w:rsidRPr="004A7E16">
          <w:rPr>
            <w:i/>
          </w:rPr>
          <w:t xml:space="preserve"> </w:t>
        </w:r>
      </w:ins>
      <w:ins w:id="236" w:author="marcazal" w:date="2015-04-28T22:57:00Z">
        <w:r w:rsidR="00453A57" w:rsidRPr="004A7E16">
          <w:rPr>
            <w:i/>
          </w:rPr>
          <w:t xml:space="preserve">se desea que el ingreso de </w:t>
        </w:r>
      </w:ins>
      <w:ins w:id="237" w:author="marcazal" w:date="2015-06-12T20:41:00Z">
        <w:r w:rsidR="002B3093" w:rsidRPr="004A7E16">
          <w:rPr>
            <w:i/>
          </w:rPr>
          <w:t>la fecha</w:t>
        </w:r>
      </w:ins>
      <w:ins w:id="238" w:author="marcazal" w:date="2015-04-28T22:57:00Z">
        <w:r w:rsidR="00453A57" w:rsidRPr="004A7E16">
          <w:rPr>
            <w:i/>
          </w:rPr>
          <w:t xml:space="preserve"> sea </w:t>
        </w:r>
      </w:ins>
      <w:ins w:id="239" w:author="marcazal" w:date="2015-04-28T22:59:00Z">
        <w:r w:rsidR="00453A57" w:rsidRPr="004A7E16">
          <w:rPr>
            <w:i/>
          </w:rPr>
          <w:t>ágil e interactiv</w:t>
        </w:r>
      </w:ins>
      <w:ins w:id="240" w:author="Vaio" w:date="2015-06-24T23:24:00Z">
        <w:r w:rsidR="003B677F">
          <w:rPr>
            <w:i/>
          </w:rPr>
          <w:t>o</w:t>
        </w:r>
      </w:ins>
      <w:ins w:id="241" w:author="marcazal" w:date="2015-06-12T20:46:00Z">
        <w:del w:id="242" w:author="Vaio" w:date="2015-06-24T23:24:00Z">
          <w:r w:rsidR="002B3093" w:rsidRPr="004A7E16" w:rsidDel="003B677F">
            <w:rPr>
              <w:i/>
            </w:rPr>
            <w:delText>a</w:delText>
          </w:r>
        </w:del>
      </w:ins>
      <w:ins w:id="243" w:author="marcazal" w:date="2015-06-12T20:41:00Z">
        <w:r w:rsidR="002B3093" w:rsidRPr="004A7E16">
          <w:rPr>
            <w:i/>
          </w:rPr>
          <w:t xml:space="preserve"> y</w:t>
        </w:r>
      </w:ins>
      <w:ins w:id="244" w:author="marcazal" w:date="2015-06-12T20:42:00Z">
        <w:r w:rsidR="002B3093" w:rsidRPr="004A7E16">
          <w:rPr>
            <w:i/>
          </w:rPr>
          <w:t xml:space="preserve"> que</w:t>
        </w:r>
      </w:ins>
      <w:ins w:id="245" w:author="marcazal" w:date="2015-06-12T20:41:00Z">
        <w:r w:rsidR="002B3093" w:rsidRPr="004A7E16">
          <w:rPr>
            <w:i/>
          </w:rPr>
          <w:t xml:space="preserve"> no sea necesario escribir</w:t>
        </w:r>
      </w:ins>
      <w:ins w:id="246" w:author="Vaio" w:date="2015-06-24T23:25:00Z">
        <w:r w:rsidR="003B677F">
          <w:rPr>
            <w:i/>
          </w:rPr>
          <w:t xml:space="preserve"> </w:t>
        </w:r>
      </w:ins>
      <w:ins w:id="247" w:author="marcazal" w:date="2015-06-12T20:41:00Z">
        <w:r w:rsidR="002B3093" w:rsidRPr="004A7E16">
          <w:rPr>
            <w:i/>
          </w:rPr>
          <w:t xml:space="preserve">la </w:t>
        </w:r>
      </w:ins>
      <w:ins w:id="248" w:author="Vaio" w:date="2015-06-24T23:25:00Z">
        <w:r w:rsidR="003B677F">
          <w:rPr>
            <w:i/>
          </w:rPr>
          <w:t xml:space="preserve">fecha </w:t>
        </w:r>
      </w:ins>
      <w:ins w:id="249" w:author="marcazal" w:date="2015-06-12T20:41:00Z">
        <w:r w:rsidR="002B3093" w:rsidRPr="004A7E16">
          <w:rPr>
            <w:i/>
          </w:rPr>
          <w:t>manualmente.</w:t>
        </w:r>
      </w:ins>
    </w:p>
    <w:p w:rsidR="0027682F" w:rsidRPr="004A7E16" w:rsidRDefault="00453A57" w:rsidP="004A7E16">
      <w:pPr>
        <w:pStyle w:val="Prrafodelista"/>
        <w:numPr>
          <w:ilvl w:val="0"/>
          <w:numId w:val="8"/>
        </w:numPr>
        <w:rPr>
          <w:ins w:id="250" w:author="marcazal" w:date="2015-06-12T20:08:00Z"/>
          <w:i/>
        </w:rPr>
      </w:pPr>
      <w:ins w:id="251" w:author="marcazal" w:date="2015-04-28T23:12:00Z">
        <w:r w:rsidRPr="004A7E16">
          <w:rPr>
            <w:i/>
          </w:rPr>
          <w:t xml:space="preserve">En </w:t>
        </w:r>
        <w:r w:rsidR="0027682F" w:rsidRPr="004A7E16">
          <w:rPr>
            <w:i/>
          </w:rPr>
          <w:t>ciertos c</w:t>
        </w:r>
        <w:r w:rsidRPr="004A7E16">
          <w:rPr>
            <w:i/>
          </w:rPr>
          <w:t>ampo</w:t>
        </w:r>
      </w:ins>
      <w:ins w:id="252" w:author="marcazal" w:date="2015-04-28T23:18:00Z">
        <w:r w:rsidRPr="004A7E16">
          <w:rPr>
            <w:i/>
          </w:rPr>
          <w:t>s</w:t>
        </w:r>
      </w:ins>
      <w:ins w:id="253" w:author="marcazal" w:date="2015-04-28T23:17:00Z">
        <w:r w:rsidRPr="004A7E16">
          <w:rPr>
            <w:i/>
          </w:rPr>
          <w:t xml:space="preserve"> de entrada de texto</w:t>
        </w:r>
      </w:ins>
      <w:ins w:id="254" w:author="marcazal" w:date="2015-06-17T07:17:00Z">
        <w:del w:id="255" w:author="Vaio" w:date="2015-06-24T23:25:00Z">
          <w:r w:rsidR="0027682F" w:rsidRPr="004A7E16" w:rsidDel="003B677F">
            <w:rPr>
              <w:i/>
            </w:rPr>
            <w:delText>,</w:delText>
          </w:r>
        </w:del>
      </w:ins>
      <w:ins w:id="256" w:author="marcazal" w:date="2015-04-28T23:20:00Z">
        <w:r w:rsidRPr="004A7E16">
          <w:rPr>
            <w:i/>
          </w:rPr>
          <w:t xml:space="preserve"> </w:t>
        </w:r>
      </w:ins>
      <w:ins w:id="257" w:author="marcazal" w:date="2015-04-28T23:16:00Z">
        <w:r w:rsidR="0027682F" w:rsidRPr="004A7E16">
          <w:rPr>
            <w:i/>
          </w:rPr>
          <w:t>se requier</w:t>
        </w:r>
      </w:ins>
      <w:ins w:id="258" w:author="marcazal" w:date="2015-06-17T07:17:00Z">
        <w:r w:rsidR="0027682F" w:rsidRPr="004A7E16">
          <w:rPr>
            <w:i/>
          </w:rPr>
          <w:t>e</w:t>
        </w:r>
      </w:ins>
      <w:ins w:id="259" w:author="marcazal" w:date="2015-04-28T23:16:00Z">
        <w:r w:rsidRPr="004A7E16">
          <w:rPr>
            <w:i/>
          </w:rPr>
          <w:t xml:space="preserve"> información adicional</w:t>
        </w:r>
      </w:ins>
      <w:ins w:id="260" w:author="marcazal" w:date="2015-06-12T20:05:00Z">
        <w:r w:rsidR="008E1754" w:rsidRPr="004A7E16">
          <w:rPr>
            <w:i/>
          </w:rPr>
          <w:t xml:space="preserve"> </w:t>
        </w:r>
      </w:ins>
      <w:ins w:id="261" w:author="marcazal" w:date="2015-06-17T07:21:00Z">
        <w:r w:rsidR="0027682F" w:rsidRPr="004A7E16">
          <w:rPr>
            <w:i/>
          </w:rPr>
          <w:t xml:space="preserve">interactiva </w:t>
        </w:r>
      </w:ins>
      <w:ins w:id="262" w:author="marcazal" w:date="2015-06-17T07:19:00Z">
        <w:r w:rsidR="0027682F" w:rsidRPr="004A7E16">
          <w:rPr>
            <w:i/>
          </w:rPr>
          <w:t xml:space="preserve"> que debe desplegarse al posicionar</w:t>
        </w:r>
      </w:ins>
      <w:ins w:id="263" w:author="marcazal" w:date="2015-06-17T07:20:00Z">
        <w:r w:rsidR="0027682F" w:rsidRPr="004A7E16">
          <w:rPr>
            <w:i/>
          </w:rPr>
          <w:t>se</w:t>
        </w:r>
      </w:ins>
      <w:ins w:id="264" w:author="marcazal" w:date="2015-06-17T07:19:00Z">
        <w:r w:rsidR="0027682F" w:rsidRPr="004A7E16">
          <w:rPr>
            <w:i/>
          </w:rPr>
          <w:t xml:space="preserve"> el rat</w:t>
        </w:r>
      </w:ins>
      <w:ins w:id="265" w:author="marcazal" w:date="2015-06-17T07:20:00Z">
        <w:r w:rsidR="0027682F" w:rsidRPr="004A7E16">
          <w:rPr>
            <w:i/>
          </w:rPr>
          <w:t>ón sobre el campo</w:t>
        </w:r>
      </w:ins>
      <w:ins w:id="266" w:author="marcazal" w:date="2015-06-17T07:22:00Z">
        <w:r w:rsidR="0027682F" w:rsidRPr="004A7E16">
          <w:rPr>
            <w:i/>
          </w:rPr>
          <w:t>.</w:t>
        </w:r>
      </w:ins>
      <w:ins w:id="267" w:author="marcazal" w:date="2015-04-29T13:33:00Z">
        <w:r w:rsidRPr="004A7E16">
          <w:rPr>
            <w:i/>
          </w:rPr>
          <w:t xml:space="preserve">  Esto es necesario </w:t>
        </w:r>
      </w:ins>
      <w:ins w:id="268" w:author="marcazal" w:date="2015-06-17T07:22:00Z">
        <w:r w:rsidR="00D361DE" w:rsidRPr="004A7E16">
          <w:rPr>
            <w:i/>
          </w:rPr>
          <w:t>llevar a cabo en</w:t>
        </w:r>
      </w:ins>
      <w:ins w:id="269" w:author="marcazal" w:date="2015-04-29T13:33:00Z">
        <w:r w:rsidR="002B3093" w:rsidRPr="004A7E16">
          <w:rPr>
            <w:i/>
          </w:rPr>
          <w:t xml:space="preserve"> </w:t>
        </w:r>
      </w:ins>
      <w:ins w:id="270" w:author="marcazal" w:date="2015-06-17T07:22:00Z">
        <w:r w:rsidR="00D361DE" w:rsidRPr="004A7E16">
          <w:rPr>
            <w:i/>
          </w:rPr>
          <w:t xml:space="preserve">los </w:t>
        </w:r>
      </w:ins>
      <w:ins w:id="271" w:author="marcazal" w:date="2015-04-29T13:33:00Z">
        <w:r w:rsidR="002B3093" w:rsidRPr="004A7E16">
          <w:rPr>
            <w:i/>
          </w:rPr>
          <w:t>siguientes</w:t>
        </w:r>
      </w:ins>
      <w:ins w:id="272" w:author="marcazal" w:date="2015-06-17T07:22:00Z">
        <w:r w:rsidR="00D361DE" w:rsidRPr="004A7E16">
          <w:rPr>
            <w:i/>
          </w:rPr>
          <w:t xml:space="preserve"> campos</w:t>
        </w:r>
      </w:ins>
      <w:ins w:id="273" w:author="marcazal" w:date="2015-04-29T13:33:00Z">
        <w:r w:rsidR="008E1754" w:rsidRPr="004A7E16">
          <w:rPr>
            <w:i/>
          </w:rPr>
          <w:t>:</w:t>
        </w:r>
      </w:ins>
    </w:p>
    <w:p w:rsidR="0027682F" w:rsidRPr="004A7E16" w:rsidRDefault="00453A57" w:rsidP="004A7E16">
      <w:pPr>
        <w:pStyle w:val="Prrafodelista"/>
        <w:numPr>
          <w:ilvl w:val="1"/>
          <w:numId w:val="8"/>
        </w:numPr>
        <w:rPr>
          <w:ins w:id="274" w:author="marcazal" w:date="2015-06-12T20:10:00Z"/>
          <w:i/>
        </w:rPr>
      </w:pPr>
      <w:ins w:id="275" w:author="marcazal" w:date="2015-04-29T13:33:00Z">
        <w:r w:rsidRPr="004A7E16">
          <w:rPr>
            <w:i/>
          </w:rPr>
          <w:t xml:space="preserve"> Nombre</w:t>
        </w:r>
      </w:ins>
      <w:ins w:id="276" w:author="marcazal" w:date="2015-06-17T07:23:00Z">
        <w:r w:rsidR="00D361DE" w:rsidRPr="004A7E16">
          <w:rPr>
            <w:i/>
          </w:rPr>
          <w:t>:</w:t>
        </w:r>
      </w:ins>
      <w:ins w:id="277" w:author="marcazal" w:date="2015-06-12T20:09:00Z">
        <w:r w:rsidR="00AA3BE8" w:rsidRPr="004A7E16">
          <w:rPr>
            <w:i/>
          </w:rPr>
          <w:t xml:space="preserve"> </w:t>
        </w:r>
      </w:ins>
      <w:ins w:id="278" w:author="marcazal" w:date="2015-06-12T20:10:00Z">
        <w:r w:rsidR="00AA3BE8" w:rsidRPr="004A7E16">
          <w:rPr>
            <w:i/>
          </w:rPr>
          <w:t>al posicionar el puntero del mouse sobre el campo nombre se debe desplegar el mens</w:t>
        </w:r>
      </w:ins>
      <w:ins w:id="279" w:author="marcazal" w:date="2015-06-12T20:12:00Z">
        <w:r w:rsidR="00AA3BE8" w:rsidRPr="004A7E16">
          <w:rPr>
            <w:i/>
          </w:rPr>
          <w:t>a</w:t>
        </w:r>
      </w:ins>
      <w:ins w:id="280" w:author="marcazal" w:date="2015-06-12T20:10:00Z">
        <w:r w:rsidR="00AA3BE8" w:rsidRPr="004A7E16">
          <w:rPr>
            <w:i/>
          </w:rPr>
          <w:t>je</w:t>
        </w:r>
      </w:ins>
      <w:ins w:id="281" w:author="marcazal" w:date="2015-04-29T13:34:00Z">
        <w:r w:rsidR="00AA3BE8" w:rsidRPr="004A7E16">
          <w:rPr>
            <w:i/>
          </w:rPr>
          <w:t xml:space="preserve"> </w:t>
        </w:r>
      </w:ins>
      <w:ins w:id="282" w:author="marcazal" w:date="2015-06-12T20:34:00Z">
        <w:r w:rsidR="00B80045" w:rsidRPr="004A7E16">
          <w:rPr>
            <w:i/>
          </w:rPr>
          <w:t xml:space="preserve">complementario </w:t>
        </w:r>
      </w:ins>
      <w:ins w:id="283" w:author="marcazal" w:date="2015-06-12T20:10:00Z">
        <w:r w:rsidR="00AA3BE8" w:rsidRPr="004A7E16">
          <w:rPr>
            <w:i/>
          </w:rPr>
          <w:t>“</w:t>
        </w:r>
      </w:ins>
      <w:ins w:id="284" w:author="marcazal" w:date="2015-04-29T13:34:00Z">
        <w:r w:rsidRPr="004A7E16">
          <w:rPr>
            <w:i/>
          </w:rPr>
          <w:t>Ingrese su nombre comple</w:t>
        </w:r>
      </w:ins>
      <w:ins w:id="285" w:author="marcazal" w:date="2015-04-29T13:35:00Z">
        <w:r w:rsidRPr="004A7E16">
          <w:rPr>
            <w:i/>
          </w:rPr>
          <w:t>to</w:t>
        </w:r>
      </w:ins>
      <w:ins w:id="286" w:author="marcazal" w:date="2015-06-12T20:10:00Z">
        <w:r w:rsidR="00AA3BE8" w:rsidRPr="004A7E16">
          <w:rPr>
            <w:i/>
          </w:rPr>
          <w:t>”</w:t>
        </w:r>
      </w:ins>
      <w:ins w:id="287" w:author="Vaio" w:date="2015-06-24T23:25:00Z">
        <w:r w:rsidR="00D01AE2">
          <w:rPr>
            <w:i/>
          </w:rPr>
          <w:t xml:space="preserve">. </w:t>
        </w:r>
      </w:ins>
    </w:p>
    <w:p w:rsidR="0027682F" w:rsidRPr="004A7E16" w:rsidRDefault="00AA3BE8" w:rsidP="004A7E16">
      <w:pPr>
        <w:pStyle w:val="Prrafodelista"/>
        <w:numPr>
          <w:ilvl w:val="1"/>
          <w:numId w:val="8"/>
        </w:numPr>
        <w:rPr>
          <w:ins w:id="288" w:author="marcazal" w:date="2015-06-12T20:12:00Z"/>
          <w:i/>
        </w:rPr>
      </w:pPr>
      <w:ins w:id="289" w:author="marcazal" w:date="2015-04-29T13:33:00Z">
        <w:r w:rsidRPr="004A7E16">
          <w:rPr>
            <w:i/>
          </w:rPr>
          <w:t xml:space="preserve"> </w:t>
        </w:r>
      </w:ins>
      <w:ins w:id="290" w:author="marcazal" w:date="2015-06-12T20:11:00Z">
        <w:r w:rsidR="00453A57" w:rsidRPr="004A7E16">
          <w:rPr>
            <w:i/>
          </w:rPr>
          <w:t>A</w:t>
        </w:r>
      </w:ins>
      <w:ins w:id="291" w:author="marcazal" w:date="2015-04-29T13:33:00Z">
        <w:r w:rsidR="00453A57" w:rsidRPr="004A7E16">
          <w:rPr>
            <w:i/>
          </w:rPr>
          <w:t>pellido</w:t>
        </w:r>
      </w:ins>
      <w:ins w:id="292" w:author="marcazal" w:date="2015-06-17T07:24:00Z">
        <w:r w:rsidR="00D361DE" w:rsidRPr="000D7563">
          <w:rPr>
            <w:i/>
          </w:rPr>
          <w:t>:</w:t>
        </w:r>
      </w:ins>
      <w:ins w:id="293" w:author="marcazal" w:date="2015-06-17T07:25:00Z">
        <w:r w:rsidR="00D361DE" w:rsidRPr="000D7563">
          <w:rPr>
            <w:i/>
          </w:rPr>
          <w:t xml:space="preserve"> </w:t>
        </w:r>
      </w:ins>
      <w:ins w:id="294" w:author="marcazal" w:date="2015-06-12T20:11:00Z">
        <w:r w:rsidRPr="004A7E16">
          <w:rPr>
            <w:i/>
          </w:rPr>
          <w:t xml:space="preserve">al posicionar el puntero del mouse sobre el campo </w:t>
        </w:r>
      </w:ins>
      <w:ins w:id="295" w:author="marcazal" w:date="2015-06-12T20:12:00Z">
        <w:r w:rsidRPr="004A7E16">
          <w:rPr>
            <w:i/>
          </w:rPr>
          <w:t>apellido</w:t>
        </w:r>
      </w:ins>
      <w:ins w:id="296" w:author="marcazal" w:date="2015-06-12T20:11:00Z">
        <w:r w:rsidRPr="004A7E16">
          <w:rPr>
            <w:i/>
          </w:rPr>
          <w:t xml:space="preserve"> se debe desplegar el mens</w:t>
        </w:r>
      </w:ins>
      <w:ins w:id="297" w:author="marcazal" w:date="2015-06-12T20:12:00Z">
        <w:r w:rsidRPr="004A7E16">
          <w:rPr>
            <w:i/>
          </w:rPr>
          <w:t>a</w:t>
        </w:r>
      </w:ins>
      <w:ins w:id="298" w:author="marcazal" w:date="2015-06-12T20:11:00Z">
        <w:r w:rsidRPr="004A7E16">
          <w:rPr>
            <w:i/>
          </w:rPr>
          <w:t>je</w:t>
        </w:r>
      </w:ins>
      <w:ins w:id="299" w:author="marcazal" w:date="2015-06-12T20:35:00Z">
        <w:r w:rsidR="00B80045" w:rsidRPr="004A7E16">
          <w:rPr>
            <w:i/>
          </w:rPr>
          <w:t xml:space="preserve"> complementario </w:t>
        </w:r>
      </w:ins>
      <w:ins w:id="300" w:author="marcazal" w:date="2015-04-29T13:35:00Z">
        <w:r w:rsidRPr="004A7E16">
          <w:rPr>
            <w:i/>
          </w:rPr>
          <w:t xml:space="preserve"> </w:t>
        </w:r>
      </w:ins>
      <w:ins w:id="301" w:author="marcazal" w:date="2015-06-12T20:11:00Z">
        <w:r w:rsidRPr="004A7E16">
          <w:rPr>
            <w:i/>
          </w:rPr>
          <w:t xml:space="preserve"> “</w:t>
        </w:r>
      </w:ins>
      <w:ins w:id="302" w:author="marcazal" w:date="2015-04-29T13:35:00Z">
        <w:r w:rsidR="00453A57" w:rsidRPr="004A7E16">
          <w:rPr>
            <w:i/>
          </w:rPr>
          <w:t>Ingrese apellido completo</w:t>
        </w:r>
      </w:ins>
      <w:ins w:id="303" w:author="marcazal" w:date="2015-06-12T20:11:00Z">
        <w:r w:rsidRPr="004A7E16">
          <w:rPr>
            <w:i/>
          </w:rPr>
          <w:t>”</w:t>
        </w:r>
      </w:ins>
      <w:ins w:id="304" w:author="marcazal" w:date="2015-04-29T13:33:00Z">
        <w:del w:id="305" w:author="Vaio" w:date="2015-06-24T23:26:00Z">
          <w:r w:rsidR="00453A57" w:rsidRPr="004A7E16" w:rsidDel="00D01AE2">
            <w:rPr>
              <w:i/>
            </w:rPr>
            <w:delText xml:space="preserve"> </w:delText>
          </w:r>
        </w:del>
      </w:ins>
      <w:ins w:id="306" w:author="Vaio" w:date="2015-06-24T23:25:00Z">
        <w:r w:rsidR="00D01AE2">
          <w:rPr>
            <w:i/>
          </w:rPr>
          <w:t xml:space="preserve">. </w:t>
        </w:r>
      </w:ins>
    </w:p>
    <w:p w:rsidR="0027682F" w:rsidRPr="004A7E16" w:rsidRDefault="00453A57" w:rsidP="004A7E16">
      <w:pPr>
        <w:pStyle w:val="Prrafodelista"/>
        <w:numPr>
          <w:ilvl w:val="1"/>
          <w:numId w:val="8"/>
        </w:numPr>
        <w:rPr>
          <w:ins w:id="307" w:author="marcazal" w:date="2015-06-12T16:02:00Z"/>
          <w:i/>
        </w:rPr>
      </w:pPr>
      <w:ins w:id="308" w:author="marcazal" w:date="2015-06-12T20:12:00Z">
        <w:r w:rsidRPr="004A7E16">
          <w:rPr>
            <w:i/>
          </w:rPr>
          <w:t>Clave:</w:t>
        </w:r>
        <w:del w:id="309" w:author="Vaio" w:date="2015-06-24T23:26:00Z">
          <w:r w:rsidR="00AA3BE8" w:rsidRPr="004A7E16" w:rsidDel="00D01AE2">
            <w:rPr>
              <w:i/>
            </w:rPr>
            <w:delText xml:space="preserve"> </w:delText>
          </w:r>
        </w:del>
      </w:ins>
      <w:ins w:id="310" w:author="marcazal" w:date="2015-04-29T13:35:00Z">
        <w:r w:rsidRPr="004A7E16">
          <w:rPr>
            <w:i/>
          </w:rPr>
          <w:t xml:space="preserve"> </w:t>
        </w:r>
      </w:ins>
      <w:ins w:id="311" w:author="marcazal" w:date="2015-06-12T20:12:00Z">
        <w:r w:rsidR="00AA3BE8" w:rsidRPr="004A7E16">
          <w:rPr>
            <w:i/>
          </w:rPr>
          <w:t xml:space="preserve">al posicionar el puntero del mouse sobre el campo </w:t>
        </w:r>
      </w:ins>
      <w:ins w:id="312" w:author="marcazal" w:date="2015-06-17T07:26:00Z">
        <w:r w:rsidR="00A9793C" w:rsidRPr="004A7E16">
          <w:rPr>
            <w:i/>
          </w:rPr>
          <w:t>clave</w:t>
        </w:r>
      </w:ins>
      <w:ins w:id="313" w:author="marcazal" w:date="2015-06-12T20:12:00Z">
        <w:r w:rsidR="00AA3BE8" w:rsidRPr="004A7E16">
          <w:rPr>
            <w:i/>
          </w:rPr>
          <w:t xml:space="preserve"> se debe desplegar el mensaje</w:t>
        </w:r>
      </w:ins>
      <w:ins w:id="314" w:author="marcazal" w:date="2015-06-12T20:35:00Z">
        <w:r w:rsidR="00B80045" w:rsidRPr="004A7E16">
          <w:rPr>
            <w:i/>
          </w:rPr>
          <w:t xml:space="preserve"> complementario </w:t>
        </w:r>
      </w:ins>
      <w:ins w:id="315" w:author="marcazal" w:date="2015-06-12T20:12:00Z">
        <w:r w:rsidR="00AA3BE8" w:rsidRPr="004A7E16">
          <w:rPr>
            <w:i/>
          </w:rPr>
          <w:t xml:space="preserve"> “</w:t>
        </w:r>
      </w:ins>
      <w:ins w:id="316" w:author="marcazal" w:date="2015-04-29T13:35:00Z">
        <w:r w:rsidRPr="004A7E16">
          <w:rPr>
            <w:i/>
          </w:rPr>
          <w:t xml:space="preserve">La </w:t>
        </w:r>
      </w:ins>
      <w:ins w:id="317" w:author="marcazal" w:date="2015-06-12T20:13:00Z">
        <w:r w:rsidR="00AA3BE8" w:rsidRPr="004A7E16">
          <w:rPr>
            <w:i/>
          </w:rPr>
          <w:t>clave</w:t>
        </w:r>
      </w:ins>
      <w:ins w:id="318" w:author="marcazal" w:date="2015-04-29T13:35:00Z">
        <w:r w:rsidRPr="004A7E16">
          <w:rPr>
            <w:i/>
          </w:rPr>
          <w:t xml:space="preserve"> debe tener al menos 8 caracteres</w:t>
        </w:r>
      </w:ins>
      <w:ins w:id="319" w:author="marcazal" w:date="2015-06-12T20:12:00Z">
        <w:r w:rsidR="00AA3BE8" w:rsidRPr="004A7E16">
          <w:rPr>
            <w:i/>
          </w:rPr>
          <w:t>”</w:t>
        </w:r>
      </w:ins>
      <w:ins w:id="320" w:author="Vaio" w:date="2015-06-24T23:26:00Z">
        <w:r w:rsidR="00D01AE2">
          <w:rPr>
            <w:i/>
          </w:rPr>
          <w:t xml:space="preserve">. </w:t>
        </w:r>
      </w:ins>
      <w:ins w:id="321" w:author="marcazal" w:date="2015-04-29T13:36:00Z">
        <w:del w:id="322" w:author="Vaio" w:date="2015-06-24T23:26:00Z">
          <w:r w:rsidRPr="004A7E16" w:rsidDel="00D01AE2">
            <w:rPr>
              <w:i/>
            </w:rPr>
            <w:delText xml:space="preserve"> </w:delText>
          </w:r>
        </w:del>
      </w:ins>
    </w:p>
    <w:p w:rsidR="0027682F" w:rsidRPr="004A7E16" w:rsidRDefault="002B3093" w:rsidP="004A7E16">
      <w:pPr>
        <w:pStyle w:val="Prrafodelista"/>
        <w:numPr>
          <w:ilvl w:val="0"/>
          <w:numId w:val="8"/>
        </w:numPr>
        <w:rPr>
          <w:ins w:id="323" w:author="marcazal" w:date="2015-06-12T20:49:00Z"/>
          <w:i/>
        </w:rPr>
      </w:pPr>
      <w:ins w:id="324" w:author="marcazal" w:date="2015-06-12T20:47:00Z">
        <w:r w:rsidRPr="004A7E16">
          <w:rPr>
            <w:i/>
          </w:rPr>
          <w:t xml:space="preserve">En el campo </w:t>
        </w:r>
      </w:ins>
      <w:ins w:id="325" w:author="marcazal" w:date="2015-06-12T20:49:00Z">
        <w:r w:rsidRPr="004A7E16">
          <w:rPr>
            <w:i/>
          </w:rPr>
          <w:t>de entrada de text</w:t>
        </w:r>
      </w:ins>
      <w:ins w:id="326" w:author="marcazal" w:date="2015-06-12T20:50:00Z">
        <w:r w:rsidR="000721C5" w:rsidRPr="004A7E16">
          <w:rPr>
            <w:i/>
          </w:rPr>
          <w:t>o</w:t>
        </w:r>
      </w:ins>
      <w:ins w:id="327" w:author="marcazal" w:date="2015-06-12T20:49:00Z">
        <w:r w:rsidRPr="004A7E16">
          <w:rPr>
            <w:i/>
          </w:rPr>
          <w:t xml:space="preserve"> </w:t>
        </w:r>
      </w:ins>
      <w:ins w:id="328" w:author="marcazal" w:date="2015-06-17T07:26:00Z">
        <w:r w:rsidR="00A9793C" w:rsidRPr="004A7E16">
          <w:rPr>
            <w:i/>
          </w:rPr>
          <w:t>P</w:t>
        </w:r>
      </w:ins>
      <w:ins w:id="329" w:author="marcazal" w:date="2015-06-12T20:47:00Z">
        <w:r w:rsidRPr="004A7E16">
          <w:rPr>
            <w:i/>
          </w:rPr>
          <w:t xml:space="preserve">aís de origen, </w:t>
        </w:r>
      </w:ins>
      <w:ins w:id="330" w:author="marcazal" w:date="2015-06-12T20:48:00Z">
        <w:r w:rsidRPr="004A7E16">
          <w:rPr>
            <w:i/>
          </w:rPr>
          <w:t>a</w:t>
        </w:r>
      </w:ins>
      <w:ins w:id="331" w:author="marcazal" w:date="2015-04-28T23:34:00Z">
        <w:r w:rsidR="00453A57" w:rsidRPr="004A7E16">
          <w:rPr>
            <w:i/>
          </w:rPr>
          <w:t xml:space="preserve"> medida que</w:t>
        </w:r>
      </w:ins>
      <w:r w:rsidR="00D01AE2">
        <w:rPr>
          <w:i/>
        </w:rPr>
        <w:t xml:space="preserve"> se introducen caracteres</w:t>
      </w:r>
      <w:ins w:id="332" w:author="marcazal" w:date="2015-04-28T23:34:00Z">
        <w:r w:rsidR="00453A57" w:rsidRPr="004A7E16">
          <w:rPr>
            <w:i/>
          </w:rPr>
          <w:t>, deben desplegarse</w:t>
        </w:r>
      </w:ins>
      <w:r w:rsidR="00D01AE2" w:rsidRPr="00D01AE2">
        <w:rPr>
          <w:i/>
        </w:rPr>
        <w:t xml:space="preserve"> </w:t>
      </w:r>
      <w:r w:rsidR="00D01AE2" w:rsidRPr="004A7E16">
        <w:rPr>
          <w:i/>
        </w:rPr>
        <w:t>sugerencias</w:t>
      </w:r>
      <w:ins w:id="333" w:author="marcazal" w:date="2015-04-28T23:34:00Z">
        <w:r w:rsidR="00453A57" w:rsidRPr="004A7E16">
          <w:rPr>
            <w:i/>
          </w:rPr>
          <w:t xml:space="preserve"> en base al </w:t>
        </w:r>
      </w:ins>
      <w:ins w:id="334" w:author="marcazal" w:date="2015-04-28T23:38:00Z">
        <w:r w:rsidR="00453A57" w:rsidRPr="004A7E16">
          <w:rPr>
            <w:i/>
          </w:rPr>
          <w:t>patrón</w:t>
        </w:r>
      </w:ins>
      <w:ins w:id="335" w:author="marcazal" w:date="2015-04-28T23:34:00Z">
        <w:r w:rsidR="00453A57" w:rsidRPr="004A7E16">
          <w:rPr>
            <w:i/>
          </w:rPr>
          <w:t xml:space="preserve"> </w:t>
        </w:r>
      </w:ins>
      <w:ins w:id="336" w:author="marcazal" w:date="2015-04-28T23:38:00Z">
        <w:r w:rsidRPr="004A7E16">
          <w:rPr>
            <w:i/>
          </w:rPr>
          <w:t>actual</w:t>
        </w:r>
      </w:ins>
      <w:ins w:id="337" w:author="marcazal" w:date="2015-06-12T20:48:00Z">
        <w:r w:rsidRPr="004A7E16">
          <w:rPr>
            <w:i/>
          </w:rPr>
          <w:t xml:space="preserve">, </w:t>
        </w:r>
      </w:ins>
      <w:ins w:id="338" w:author="marcazal" w:date="2015-04-28T23:38:00Z">
        <w:r w:rsidR="00453A57" w:rsidRPr="004A7E16">
          <w:rPr>
            <w:i/>
          </w:rPr>
          <w:t>permitiendo al usuari</w:t>
        </w:r>
      </w:ins>
      <w:ins w:id="339" w:author="Vaio" w:date="2015-06-24T23:27:00Z">
        <w:r w:rsidR="00D01AE2">
          <w:rPr>
            <w:i/>
          </w:rPr>
          <w:t xml:space="preserve">o </w:t>
        </w:r>
      </w:ins>
      <w:ins w:id="340" w:author="marcazal" w:date="2015-04-28T23:38:00Z">
        <w:del w:id="341" w:author="Vaio" w:date="2015-06-24T23:27:00Z">
          <w:r w:rsidR="00453A57" w:rsidRPr="004A7E16" w:rsidDel="00D01AE2">
            <w:rPr>
              <w:i/>
            </w:rPr>
            <w:delText>o</w:delText>
          </w:r>
        </w:del>
      </w:ins>
      <w:ins w:id="342" w:author="marcazal" w:date="2015-06-12T20:48:00Z">
        <w:del w:id="343" w:author="Vaio" w:date="2015-06-24T23:27:00Z">
          <w:r w:rsidRPr="004A7E16" w:rsidDel="00D01AE2">
            <w:rPr>
              <w:i/>
            </w:rPr>
            <w:delText>,</w:delText>
          </w:r>
        </w:del>
      </w:ins>
      <w:ins w:id="344" w:author="marcazal" w:date="2015-04-28T23:38:00Z">
        <w:r w:rsidR="00453A57" w:rsidRPr="004A7E16">
          <w:rPr>
            <w:i/>
          </w:rPr>
          <w:t xml:space="preserve"> navegar en tales sugerencias, hasta elegir la opci</w:t>
        </w:r>
      </w:ins>
      <w:ins w:id="345" w:author="marcazal" w:date="2015-04-28T23:39:00Z">
        <w:r w:rsidR="00453A57" w:rsidRPr="004A7E16">
          <w:rPr>
            <w:i/>
          </w:rPr>
          <w:t>ón deseada.</w:t>
        </w:r>
      </w:ins>
      <w:ins w:id="346" w:author="marcazal" w:date="2015-04-29T13:37:00Z">
        <w:r w:rsidR="00453A57" w:rsidRPr="004A7E16">
          <w:rPr>
            <w:i/>
          </w:rPr>
          <w:t xml:space="preserve"> </w:t>
        </w:r>
      </w:ins>
    </w:p>
    <w:p w:rsidR="0027682F" w:rsidRPr="004A7E16" w:rsidRDefault="00453A57" w:rsidP="004A7E16">
      <w:pPr>
        <w:pStyle w:val="Prrafodelista"/>
        <w:numPr>
          <w:ilvl w:val="0"/>
          <w:numId w:val="8"/>
        </w:numPr>
        <w:rPr>
          <w:ins w:id="347" w:author="marcazal" w:date="2015-04-28T23:45:00Z"/>
          <w:i/>
        </w:rPr>
      </w:pPr>
      <w:ins w:id="348" w:author="marcazal" w:date="2015-04-28T23:45:00Z">
        <w:r w:rsidRPr="004A7E16">
          <w:rPr>
            <w:i/>
          </w:rPr>
          <w:t>Las siguientes</w:t>
        </w:r>
      </w:ins>
      <w:ins w:id="349" w:author="marcazal" w:date="2015-04-28T23:44:00Z">
        <w:r w:rsidRPr="004A7E16">
          <w:rPr>
            <w:i/>
          </w:rPr>
          <w:t xml:space="preserve"> validaciones locales </w:t>
        </w:r>
      </w:ins>
      <w:ins w:id="350" w:author="marcazal" w:date="2015-06-12T20:52:00Z">
        <w:r w:rsidR="000721C5" w:rsidRPr="004A7E16">
          <w:rPr>
            <w:i/>
          </w:rPr>
          <w:t xml:space="preserve">(lado del cliente) </w:t>
        </w:r>
      </w:ins>
      <w:ins w:id="351" w:author="marcazal" w:date="2015-04-28T23:44:00Z">
        <w:r w:rsidRPr="004A7E16">
          <w:rPr>
            <w:i/>
          </w:rPr>
          <w:t xml:space="preserve">de campos </w:t>
        </w:r>
      </w:ins>
      <w:ins w:id="352" w:author="marcazal" w:date="2015-06-17T07:35:00Z">
        <w:r w:rsidR="00281BD8" w:rsidRPr="004A7E16">
          <w:rPr>
            <w:i/>
          </w:rPr>
          <w:t>del</w:t>
        </w:r>
      </w:ins>
      <w:ins w:id="353" w:author="marcazal" w:date="2015-04-28T23:44:00Z">
        <w:r w:rsidRPr="004A7E16">
          <w:rPr>
            <w:i/>
          </w:rPr>
          <w:t xml:space="preserve"> formulario</w:t>
        </w:r>
      </w:ins>
      <w:ins w:id="354" w:author="marcazal" w:date="2015-04-28T23:45:00Z">
        <w:r w:rsidRPr="004A7E16">
          <w:rPr>
            <w:i/>
          </w:rPr>
          <w:t xml:space="preserve"> pueden llevarse a cabo:</w:t>
        </w:r>
      </w:ins>
    </w:p>
    <w:p w:rsidR="0027682F" w:rsidRPr="004A7E16" w:rsidRDefault="00453A57" w:rsidP="004A7E16">
      <w:pPr>
        <w:pStyle w:val="Prrafodelista"/>
        <w:numPr>
          <w:ilvl w:val="1"/>
          <w:numId w:val="8"/>
        </w:numPr>
        <w:rPr>
          <w:ins w:id="355" w:author="marcazal" w:date="2015-04-28T23:48:00Z"/>
          <w:i/>
        </w:rPr>
      </w:pPr>
      <w:ins w:id="356" w:author="marcazal" w:date="2015-06-12T20:52:00Z">
        <w:r w:rsidRPr="004A7E16">
          <w:rPr>
            <w:i/>
          </w:rPr>
          <w:t>Validaciones de c</w:t>
        </w:r>
      </w:ins>
      <w:ins w:id="357" w:author="marcazal" w:date="2015-04-28T23:45:00Z">
        <w:r w:rsidRPr="004A7E16">
          <w:rPr>
            <w:i/>
          </w:rPr>
          <w:t xml:space="preserve">ampos mandatorios: </w:t>
        </w:r>
      </w:ins>
      <w:ins w:id="358" w:author="marcazal" w:date="2015-06-12T20:56:00Z">
        <w:r w:rsidR="000721C5" w:rsidRPr="004A7E16">
          <w:rPr>
            <w:i/>
          </w:rPr>
          <w:t xml:space="preserve">Para que el formulario pueda ser validado, </w:t>
        </w:r>
      </w:ins>
      <w:ins w:id="359" w:author="marcazal" w:date="2015-06-13T08:12:00Z">
        <w:r w:rsidR="00865932" w:rsidRPr="004A7E16">
          <w:rPr>
            <w:i/>
          </w:rPr>
          <w:t>los</w:t>
        </w:r>
      </w:ins>
      <w:ins w:id="360" w:author="marcazal" w:date="2015-04-28T23:46:00Z">
        <w:r w:rsidRPr="004A7E16">
          <w:rPr>
            <w:i/>
          </w:rPr>
          <w:t xml:space="preserve"> campos de entrada de texto </w:t>
        </w:r>
      </w:ins>
      <w:ins w:id="361" w:author="marcazal" w:date="2015-06-13T08:15:00Z">
        <w:r w:rsidR="00865932" w:rsidRPr="004A7E16">
          <w:rPr>
            <w:i/>
          </w:rPr>
          <w:t xml:space="preserve"> nombre, apellido, </w:t>
        </w:r>
      </w:ins>
      <w:ins w:id="362" w:author="marcazal" w:date="2015-06-17T07:35:00Z">
        <w:r w:rsidR="00281BD8" w:rsidRPr="004A7E16">
          <w:rPr>
            <w:i/>
          </w:rPr>
          <w:t>clave</w:t>
        </w:r>
      </w:ins>
      <w:ins w:id="363" w:author="marcazal" w:date="2015-06-13T08:15:00Z">
        <w:r w:rsidR="00865932" w:rsidRPr="004A7E16">
          <w:rPr>
            <w:i/>
          </w:rPr>
          <w:t xml:space="preserve">, y confirmar </w:t>
        </w:r>
      </w:ins>
      <w:ins w:id="364" w:author="marcazal" w:date="2015-06-17T07:35:00Z">
        <w:r w:rsidR="00281BD8" w:rsidRPr="004A7E16">
          <w:rPr>
            <w:i/>
          </w:rPr>
          <w:t>clave,</w:t>
        </w:r>
      </w:ins>
      <w:ins w:id="365" w:author="marcazal" w:date="2015-06-13T08:15:00Z">
        <w:r w:rsidR="00865932" w:rsidRPr="004A7E16">
          <w:rPr>
            <w:i/>
          </w:rPr>
          <w:t xml:space="preserve"> </w:t>
        </w:r>
      </w:ins>
      <w:ins w:id="366" w:author="marcazal" w:date="2015-06-12T16:04:00Z">
        <w:r w:rsidRPr="004A7E16">
          <w:rPr>
            <w:i/>
          </w:rPr>
          <w:t>deben ser completados de manera obligatoria</w:t>
        </w:r>
      </w:ins>
      <w:ins w:id="367" w:author="marcazal" w:date="2015-06-12T16:06:00Z">
        <w:r w:rsidRPr="004A7E16">
          <w:rPr>
            <w:i/>
          </w:rPr>
          <w:t>,</w:t>
        </w:r>
      </w:ins>
      <w:ins w:id="368" w:author="marcazal" w:date="2015-04-28T23:46:00Z">
        <w:r w:rsidRPr="004A7E16">
          <w:rPr>
            <w:i/>
          </w:rPr>
          <w:t xml:space="preserve"> </w:t>
        </w:r>
      </w:ins>
      <w:ins w:id="369" w:author="marcazal" w:date="2015-04-29T13:39:00Z">
        <w:r w:rsidRPr="004A7E16">
          <w:rPr>
            <w:i/>
          </w:rPr>
          <w:t xml:space="preserve"> </w:t>
        </w:r>
      </w:ins>
      <w:ins w:id="370" w:author="marcazal" w:date="2015-06-17T07:37:00Z">
        <w:r w:rsidR="00281BD8" w:rsidRPr="004A7E16">
          <w:rPr>
            <w:i/>
          </w:rPr>
          <w:t xml:space="preserve">también, </w:t>
        </w:r>
      </w:ins>
      <w:ins w:id="371" w:author="marcazal" w:date="2015-04-29T13:39:00Z">
        <w:r w:rsidRPr="004A7E16">
          <w:rPr>
            <w:i/>
          </w:rPr>
          <w:t xml:space="preserve">para </w:t>
        </w:r>
      </w:ins>
      <w:ins w:id="372" w:author="marcazal" w:date="2015-06-13T09:26:00Z">
        <w:r w:rsidR="00DC2D42" w:rsidRPr="004A7E16">
          <w:rPr>
            <w:i/>
          </w:rPr>
          <w:t>el</w:t>
        </w:r>
      </w:ins>
      <w:ins w:id="373" w:author="marcazal" w:date="2015-04-28T23:46:00Z">
        <w:r w:rsidRPr="004A7E16">
          <w:rPr>
            <w:i/>
          </w:rPr>
          <w:t xml:space="preserve"> </w:t>
        </w:r>
      </w:ins>
      <w:ins w:id="374" w:author="marcazal" w:date="2015-04-28T23:47:00Z">
        <w:r w:rsidRPr="004A7E16">
          <w:rPr>
            <w:i/>
          </w:rPr>
          <w:t xml:space="preserve">radio </w:t>
        </w:r>
      </w:ins>
      <w:proofErr w:type="spellStart"/>
      <w:ins w:id="375" w:author="marcazal" w:date="2015-04-28T23:46:00Z">
        <w:r w:rsidRPr="004A7E16">
          <w:rPr>
            <w:i/>
          </w:rPr>
          <w:t>choice</w:t>
        </w:r>
      </w:ins>
      <w:proofErr w:type="spellEnd"/>
      <w:ins w:id="376" w:author="marcazal" w:date="2015-06-13T09:26:00Z">
        <w:r w:rsidR="00DC2D42" w:rsidRPr="000D7563">
          <w:rPr>
            <w:i/>
          </w:rPr>
          <w:t xml:space="preserve"> </w:t>
        </w:r>
        <w:r w:rsidRPr="004A7E16">
          <w:rPr>
            <w:i/>
          </w:rPr>
          <w:t>género</w:t>
        </w:r>
      </w:ins>
      <w:ins w:id="377" w:author="marcazal" w:date="2015-06-17T07:36:00Z">
        <w:r w:rsidR="00281BD8" w:rsidRPr="004A7E16">
          <w:rPr>
            <w:i/>
          </w:rPr>
          <w:t>,</w:t>
        </w:r>
      </w:ins>
      <w:ins w:id="378" w:author="marcazal" w:date="2015-04-29T13:39:00Z">
        <w:r w:rsidRPr="004A7E16">
          <w:rPr>
            <w:i/>
          </w:rPr>
          <w:t xml:space="preserve"> </w:t>
        </w:r>
      </w:ins>
      <w:ins w:id="379" w:author="marcazal" w:date="2015-04-28T23:46:00Z">
        <w:r w:rsidRPr="004A7E16">
          <w:rPr>
            <w:i/>
          </w:rPr>
          <w:t>debe seleccionarse una opci</w:t>
        </w:r>
      </w:ins>
      <w:ins w:id="380" w:author="marcazal" w:date="2015-04-28T23:47:00Z">
        <w:r w:rsidRPr="004A7E16">
          <w:rPr>
            <w:i/>
          </w:rPr>
          <w:t>ón de las existentes</w:t>
        </w:r>
      </w:ins>
      <w:ins w:id="381" w:author="marcazal" w:date="2015-04-29T13:40:00Z">
        <w:r w:rsidR="00281BD8" w:rsidRPr="004A7E16">
          <w:rPr>
            <w:i/>
          </w:rPr>
          <w:t xml:space="preserve"> (masculino</w:t>
        </w:r>
      </w:ins>
      <w:ins w:id="382" w:author="marcazal" w:date="2015-06-17T07:37:00Z">
        <w:r w:rsidR="00281BD8" w:rsidRPr="004A7E16">
          <w:rPr>
            <w:i/>
          </w:rPr>
          <w:t xml:space="preserve"> o</w:t>
        </w:r>
      </w:ins>
      <w:ins w:id="383" w:author="marcazal" w:date="2015-04-29T13:40:00Z">
        <w:r w:rsidRPr="004A7E16">
          <w:rPr>
            <w:i/>
          </w:rPr>
          <w:t xml:space="preserve"> </w:t>
        </w:r>
      </w:ins>
      <w:ins w:id="384" w:author="marcazal" w:date="2015-06-17T07:38:00Z">
        <w:r w:rsidR="00281BD8" w:rsidRPr="004A7E16">
          <w:rPr>
            <w:i/>
          </w:rPr>
          <w:t>femenino</w:t>
        </w:r>
        <w:proofErr w:type="gramStart"/>
        <w:r w:rsidR="00281BD8" w:rsidRPr="004A7E16">
          <w:rPr>
            <w:i/>
          </w:rPr>
          <w:t>)</w:t>
        </w:r>
      </w:ins>
      <w:ins w:id="385" w:author="marcazal" w:date="2015-04-28T23:55:00Z">
        <w:r w:rsidR="00281BD8" w:rsidRPr="004A7E16">
          <w:rPr>
            <w:i/>
          </w:rPr>
          <w:t xml:space="preserve"> </w:t>
        </w:r>
      </w:ins>
      <w:ins w:id="386" w:author="marcazal" w:date="2015-06-17T07:38:00Z">
        <w:r w:rsidR="00281BD8" w:rsidRPr="004A7E16">
          <w:rPr>
            <w:i/>
          </w:rPr>
          <w:t>.</w:t>
        </w:r>
        <w:proofErr w:type="gramEnd"/>
        <w:r w:rsidR="00281BD8" w:rsidRPr="004A7E16">
          <w:rPr>
            <w:i/>
          </w:rPr>
          <w:t xml:space="preserve"> Finalmente,</w:t>
        </w:r>
      </w:ins>
      <w:ins w:id="387" w:author="marcazal" w:date="2015-04-29T13:40:00Z">
        <w:r w:rsidRPr="004A7E16">
          <w:rPr>
            <w:i/>
          </w:rPr>
          <w:t xml:space="preserve"> el</w:t>
        </w:r>
      </w:ins>
      <w:ins w:id="388" w:author="marcazal" w:date="2015-04-28T23:55:00Z">
        <w:r w:rsidRPr="004A7E16">
          <w:rPr>
            <w:i/>
          </w:rPr>
          <w:t xml:space="preserve"> </w:t>
        </w:r>
        <w:proofErr w:type="spellStart"/>
        <w:r w:rsidRPr="004A7E16">
          <w:rPr>
            <w:i/>
          </w:rPr>
          <w:t>checkbox</w:t>
        </w:r>
      </w:ins>
      <w:proofErr w:type="spellEnd"/>
      <w:ins w:id="389" w:author="marcazal" w:date="2015-06-17T07:39:00Z">
        <w:r w:rsidR="00281BD8" w:rsidRPr="000D7563">
          <w:rPr>
            <w:i/>
          </w:rPr>
          <w:t xml:space="preserve"> de confirmación de acuerdo sobre los datos introducidos</w:t>
        </w:r>
      </w:ins>
      <w:ins w:id="390" w:author="marcazal" w:date="2015-06-17T07:40:00Z">
        <w:r w:rsidR="00281BD8" w:rsidRPr="004A7E16">
          <w:rPr>
            <w:i/>
          </w:rPr>
          <w:t xml:space="preserve"> debe marcarse.</w:t>
        </w:r>
      </w:ins>
      <w:ins w:id="391" w:author="marcazal" w:date="2015-04-29T13:41:00Z">
        <w:del w:id="392" w:author="Vaio" w:date="2015-06-24T23:27:00Z">
          <w:r w:rsidRPr="004A7E16" w:rsidDel="00D01AE2">
            <w:rPr>
              <w:i/>
            </w:rPr>
            <w:delText>.</w:delText>
          </w:r>
        </w:del>
      </w:ins>
    </w:p>
    <w:p w:rsidR="0027682F" w:rsidRPr="004A7E16" w:rsidRDefault="00453A57" w:rsidP="004A7E16">
      <w:pPr>
        <w:pStyle w:val="Prrafodelista"/>
        <w:numPr>
          <w:ilvl w:val="1"/>
          <w:numId w:val="8"/>
        </w:numPr>
        <w:rPr>
          <w:ins w:id="393" w:author="marcazal" w:date="2015-06-13T08:50:00Z"/>
          <w:i/>
        </w:rPr>
      </w:pPr>
      <w:ins w:id="394" w:author="marcazal" w:date="2015-04-28T23:48:00Z">
        <w:r w:rsidRPr="004A7E16">
          <w:rPr>
            <w:i/>
          </w:rPr>
          <w:t xml:space="preserve">Longitud </w:t>
        </w:r>
      </w:ins>
      <w:ins w:id="395" w:author="marcazal" w:date="2015-04-28T23:51:00Z">
        <w:r w:rsidRPr="004A7E16">
          <w:rPr>
            <w:i/>
          </w:rPr>
          <w:t>mínima</w:t>
        </w:r>
      </w:ins>
      <w:ins w:id="396" w:author="marcazal" w:date="2015-06-12T16:09:00Z">
        <w:r w:rsidRPr="004A7E16">
          <w:rPr>
            <w:i/>
          </w:rPr>
          <w:t xml:space="preserve"> de caracteres en </w:t>
        </w:r>
      </w:ins>
      <w:ins w:id="397" w:author="marcazal" w:date="2015-06-13T08:54:00Z">
        <w:r w:rsidR="002E6239" w:rsidRPr="004A7E16">
          <w:rPr>
            <w:i/>
          </w:rPr>
          <w:t>los siguientes</w:t>
        </w:r>
      </w:ins>
      <w:ins w:id="398" w:author="marcazal" w:date="2015-06-12T16:09:00Z">
        <w:r w:rsidRPr="004A7E16">
          <w:rPr>
            <w:i/>
          </w:rPr>
          <w:t xml:space="preserve"> campo de entrada</w:t>
        </w:r>
      </w:ins>
      <w:ins w:id="399" w:author="marcazal" w:date="2015-06-13T08:49:00Z">
        <w:r w:rsidR="002E6239" w:rsidRPr="004A7E16">
          <w:rPr>
            <w:i/>
          </w:rPr>
          <w:t>:</w:t>
        </w:r>
      </w:ins>
      <w:ins w:id="400" w:author="marcazal" w:date="2015-04-29T13:50:00Z">
        <w:r w:rsidRPr="004A7E16">
          <w:rPr>
            <w:i/>
          </w:rPr>
          <w:t xml:space="preserve"> </w:t>
        </w:r>
      </w:ins>
    </w:p>
    <w:p w:rsidR="0027682F" w:rsidRPr="004A7E16" w:rsidRDefault="002E6239" w:rsidP="004A7E16">
      <w:pPr>
        <w:pStyle w:val="Prrafodelista"/>
        <w:numPr>
          <w:ilvl w:val="2"/>
          <w:numId w:val="8"/>
        </w:numPr>
        <w:rPr>
          <w:ins w:id="401" w:author="marcazal" w:date="2015-06-13T08:49:00Z"/>
          <w:i/>
        </w:rPr>
      </w:pPr>
      <w:ins w:id="402" w:author="marcazal" w:date="2015-06-13T08:50:00Z">
        <w:r w:rsidRPr="004A7E16">
          <w:rPr>
            <w:i/>
          </w:rPr>
          <w:t>Usuario:</w:t>
        </w:r>
      </w:ins>
      <w:ins w:id="403" w:author="marcazal" w:date="2015-06-13T08:51:00Z">
        <w:r w:rsidRPr="004A7E16">
          <w:rPr>
            <w:i/>
          </w:rPr>
          <w:t xml:space="preserve"> la longitud mínima debe ser de dos caracteres.</w:t>
        </w:r>
      </w:ins>
    </w:p>
    <w:p w:rsidR="0027682F" w:rsidRPr="004A7E16" w:rsidRDefault="00453A57" w:rsidP="004A7E16">
      <w:pPr>
        <w:pStyle w:val="Prrafodelista"/>
        <w:numPr>
          <w:ilvl w:val="2"/>
          <w:numId w:val="8"/>
        </w:numPr>
        <w:rPr>
          <w:ins w:id="404" w:author="marcazal" w:date="2015-06-12T16:08:00Z"/>
          <w:i/>
        </w:rPr>
      </w:pPr>
      <w:ins w:id="405" w:author="marcazal" w:date="2015-06-12T16:12:00Z">
        <w:r w:rsidRPr="004A7E16">
          <w:rPr>
            <w:i/>
          </w:rPr>
          <w:lastRenderedPageBreak/>
          <w:t xml:space="preserve"> </w:t>
        </w:r>
      </w:ins>
      <w:ins w:id="406" w:author="marcazal" w:date="2015-06-13T08:50:00Z">
        <w:r w:rsidR="002E6239" w:rsidRPr="004A7E16">
          <w:rPr>
            <w:i/>
          </w:rPr>
          <w:t>C</w:t>
        </w:r>
      </w:ins>
      <w:ins w:id="407" w:author="marcazal" w:date="2015-04-29T13:50:00Z">
        <w:r w:rsidR="00865932" w:rsidRPr="004A7E16">
          <w:rPr>
            <w:i/>
          </w:rPr>
          <w:t>ontraseña</w:t>
        </w:r>
      </w:ins>
      <w:ins w:id="408" w:author="marcazal" w:date="2015-06-13T08:51:00Z">
        <w:r w:rsidR="002E6239" w:rsidRPr="004A7E16">
          <w:rPr>
            <w:i/>
          </w:rPr>
          <w:t>: la longitud mínima debe ser de 8 caracteres</w:t>
        </w:r>
      </w:ins>
      <w:ins w:id="409" w:author="marcazal" w:date="2015-06-13T08:53:00Z">
        <w:r w:rsidR="002E6239" w:rsidRPr="004A7E16">
          <w:rPr>
            <w:i/>
          </w:rPr>
          <w:t>.</w:t>
        </w:r>
      </w:ins>
    </w:p>
    <w:p w:rsidR="0027682F" w:rsidRPr="004A7E16" w:rsidRDefault="00E22219" w:rsidP="004A7E16">
      <w:pPr>
        <w:pStyle w:val="Prrafodelista"/>
        <w:numPr>
          <w:ilvl w:val="1"/>
          <w:numId w:val="8"/>
        </w:numPr>
        <w:rPr>
          <w:ins w:id="410" w:author="marcazal" w:date="2015-04-29T13:12:00Z"/>
          <w:i/>
        </w:rPr>
      </w:pPr>
      <w:ins w:id="411" w:author="marcazal" w:date="2015-06-17T07:43:00Z">
        <w:r w:rsidRPr="004A7E16">
          <w:rPr>
            <w:i/>
          </w:rPr>
          <w:t>V</w:t>
        </w:r>
      </w:ins>
      <w:ins w:id="412" w:author="marcazal" w:date="2015-06-13T08:22:00Z">
        <w:r w:rsidR="00865932" w:rsidRPr="004A7E16">
          <w:rPr>
            <w:i/>
          </w:rPr>
          <w:t>alidación</w:t>
        </w:r>
      </w:ins>
      <w:ins w:id="413" w:author="marcazal" w:date="2015-04-29T13:12:00Z">
        <w:r w:rsidR="00453A57" w:rsidRPr="004A7E16">
          <w:rPr>
            <w:i/>
          </w:rPr>
          <w:t xml:space="preserve"> de un email en el formato correcto</w:t>
        </w:r>
      </w:ins>
      <w:ins w:id="414" w:author="marcazal" w:date="2015-04-29T13:54:00Z">
        <w:r w:rsidR="00453A57" w:rsidRPr="004A7E16">
          <w:rPr>
            <w:i/>
          </w:rPr>
          <w:t xml:space="preserve"> para el </w:t>
        </w:r>
        <w:r w:rsidRPr="004A7E16">
          <w:rPr>
            <w:i/>
          </w:rPr>
          <w:t xml:space="preserve">campo </w:t>
        </w:r>
      </w:ins>
      <w:ins w:id="415" w:author="marcazal" w:date="2015-06-17T07:43:00Z">
        <w:r w:rsidRPr="004A7E16">
          <w:rPr>
            <w:i/>
          </w:rPr>
          <w:t>E</w:t>
        </w:r>
      </w:ins>
      <w:ins w:id="416" w:author="marcazal" w:date="2015-04-29T13:54:00Z">
        <w:r w:rsidRPr="004A7E16">
          <w:rPr>
            <w:i/>
          </w:rPr>
          <w:t>mail</w:t>
        </w:r>
        <w:r w:rsidR="00453A57" w:rsidRPr="004A7E16">
          <w:rPr>
            <w:i/>
          </w:rPr>
          <w:t>.</w:t>
        </w:r>
      </w:ins>
    </w:p>
    <w:p w:rsidR="0027682F" w:rsidRPr="004A7E16" w:rsidRDefault="00D01AE2" w:rsidP="004A7E16">
      <w:pPr>
        <w:pStyle w:val="Prrafodelista"/>
        <w:numPr>
          <w:ilvl w:val="1"/>
          <w:numId w:val="8"/>
        </w:numPr>
        <w:rPr>
          <w:i/>
        </w:rPr>
      </w:pPr>
      <w:r>
        <w:rPr>
          <w:i/>
        </w:rPr>
        <w:t>Lo que se introduce en el campo de confirmación de clave debe coincidir con lo que se ha introducido en el campo de la clave</w:t>
      </w:r>
      <w:r w:rsidR="00453A57" w:rsidRPr="004A7E16">
        <w:rPr>
          <w:i/>
        </w:rPr>
        <w:t>.</w:t>
      </w:r>
    </w:p>
    <w:p w:rsidR="002B3093" w:rsidRPr="004A7E16" w:rsidRDefault="00865932" w:rsidP="002B3093">
      <w:pPr>
        <w:rPr>
          <w:i/>
          <w:u w:val="single"/>
        </w:rPr>
      </w:pPr>
      <w:r w:rsidRPr="004A7E16">
        <w:rPr>
          <w:i/>
          <w:u w:val="single"/>
        </w:rPr>
        <w:t xml:space="preserve">Para </w:t>
      </w:r>
      <w:r w:rsidR="00E6697B" w:rsidRPr="004A7E16">
        <w:rPr>
          <w:i/>
          <w:u w:val="single"/>
        </w:rPr>
        <w:t xml:space="preserve">el campo de </w:t>
      </w:r>
      <w:r w:rsidRPr="004A7E16">
        <w:rPr>
          <w:i/>
          <w:u w:val="single"/>
        </w:rPr>
        <w:t>la vista Eliminar</w:t>
      </w:r>
      <w:r w:rsidR="00E6697B" w:rsidRPr="004A7E16">
        <w:rPr>
          <w:i/>
          <w:u w:val="single"/>
        </w:rPr>
        <w:t xml:space="preserve"> se requiere</w:t>
      </w:r>
      <w:r w:rsidRPr="004A7E16">
        <w:rPr>
          <w:i/>
          <w:u w:val="single"/>
        </w:rPr>
        <w:t>:</w:t>
      </w:r>
    </w:p>
    <w:p w:rsidR="0027682F" w:rsidRPr="004A7E16" w:rsidRDefault="00D01AE2" w:rsidP="004A7E16">
      <w:pPr>
        <w:pStyle w:val="Prrafodelista"/>
        <w:numPr>
          <w:ilvl w:val="0"/>
          <w:numId w:val="10"/>
        </w:numPr>
        <w:rPr>
          <w:i/>
        </w:rPr>
      </w:pPr>
      <w:r>
        <w:rPr>
          <w:i/>
        </w:rPr>
        <w:t>En</w:t>
      </w:r>
      <w:r w:rsidR="00742399" w:rsidRPr="004A7E16">
        <w:rPr>
          <w:i/>
        </w:rPr>
        <w:t xml:space="preserve"> el campo id</w:t>
      </w:r>
      <w:del w:id="417" w:author="Vaio" w:date="2015-06-24T23:30:00Z">
        <w:r w:rsidR="00742399" w:rsidRPr="004A7E16" w:rsidDel="00D01AE2">
          <w:rPr>
            <w:i/>
          </w:rPr>
          <w:delText>,</w:delText>
        </w:r>
      </w:del>
      <w:r w:rsidR="00742399" w:rsidRPr="004A7E16">
        <w:rPr>
          <w:i/>
        </w:rPr>
        <w:t xml:space="preserve"> se permite solamente el ingreso de </w:t>
      </w:r>
      <w:r w:rsidR="002F233F" w:rsidRPr="004A7E16">
        <w:rPr>
          <w:i/>
        </w:rPr>
        <w:t>números naturales</w:t>
      </w:r>
      <w:r w:rsidR="00742399" w:rsidRPr="004A7E16">
        <w:rPr>
          <w:i/>
        </w:rPr>
        <w:t xml:space="preserve"> </w:t>
      </w:r>
      <w:r w:rsidR="002F233F" w:rsidRPr="004A7E16">
        <w:rPr>
          <w:i/>
        </w:rPr>
        <w:t>(</w:t>
      </w:r>
      <w:r w:rsidR="00742399" w:rsidRPr="004A7E16">
        <w:rPr>
          <w:i/>
        </w:rPr>
        <w:t>dígitos</w:t>
      </w:r>
      <w:r w:rsidR="002F233F" w:rsidRPr="004A7E16">
        <w:rPr>
          <w:i/>
        </w:rPr>
        <w:t xml:space="preserve">) </w:t>
      </w:r>
      <w:r w:rsidR="00742399" w:rsidRPr="004A7E16">
        <w:rPr>
          <w:i/>
        </w:rPr>
        <w:t xml:space="preserve"> (0,1,….</w:t>
      </w:r>
      <w:proofErr w:type="gramStart"/>
      <w:r w:rsidR="00742399" w:rsidRPr="004A7E16">
        <w:rPr>
          <w:i/>
        </w:rPr>
        <w:t>,9</w:t>
      </w:r>
      <w:proofErr w:type="gramEnd"/>
      <w:r w:rsidR="002F233F" w:rsidRPr="004A7E16">
        <w:rPr>
          <w:i/>
        </w:rPr>
        <w:t>, ..</w:t>
      </w:r>
      <w:r w:rsidR="00742399" w:rsidRPr="004A7E16">
        <w:rPr>
          <w:i/>
        </w:rPr>
        <w:t>).</w:t>
      </w:r>
    </w:p>
    <w:p w:rsidR="00865932" w:rsidRPr="004A7E16" w:rsidRDefault="00D01AE2" w:rsidP="00865932">
      <w:pPr>
        <w:pStyle w:val="Prrafodelista"/>
        <w:numPr>
          <w:ilvl w:val="0"/>
          <w:numId w:val="10"/>
        </w:numPr>
        <w:rPr>
          <w:i/>
        </w:rPr>
      </w:pPr>
      <w:r>
        <w:rPr>
          <w:i/>
        </w:rPr>
        <w:t>La l</w:t>
      </w:r>
      <w:del w:id="418" w:author="Vaio" w:date="2015-06-24T23:30:00Z">
        <w:r w:rsidR="00865932" w:rsidRPr="004A7E16" w:rsidDel="00D01AE2">
          <w:rPr>
            <w:i/>
          </w:rPr>
          <w:delText>L</w:delText>
        </w:r>
      </w:del>
      <w:r w:rsidR="00865932" w:rsidRPr="004A7E16">
        <w:rPr>
          <w:i/>
        </w:rPr>
        <w:t xml:space="preserve">ongitud máxima de caracteres en </w:t>
      </w:r>
      <w:r w:rsidR="00742399" w:rsidRPr="004A7E16">
        <w:rPr>
          <w:i/>
        </w:rPr>
        <w:t>el</w:t>
      </w:r>
      <w:r w:rsidR="00865932" w:rsidRPr="004A7E16">
        <w:rPr>
          <w:i/>
        </w:rPr>
        <w:t xml:space="preserve"> campo de entrada </w:t>
      </w:r>
      <w:r w:rsidR="00742399" w:rsidRPr="004A7E16">
        <w:rPr>
          <w:i/>
        </w:rPr>
        <w:t xml:space="preserve"> id de la persona</w:t>
      </w:r>
      <w:r w:rsidR="002F233F" w:rsidRPr="004A7E16">
        <w:rPr>
          <w:i/>
        </w:rPr>
        <w:t xml:space="preserve"> es de 10</w:t>
      </w:r>
      <w:r w:rsidR="00742399" w:rsidRPr="004A7E16">
        <w:rPr>
          <w:i/>
        </w:rPr>
        <w:t>.</w:t>
      </w:r>
    </w:p>
    <w:p w:rsidR="00742399" w:rsidRPr="004A7E16" w:rsidRDefault="00742399" w:rsidP="00865932">
      <w:pPr>
        <w:pStyle w:val="Prrafodelista"/>
        <w:numPr>
          <w:ilvl w:val="0"/>
          <w:numId w:val="10"/>
        </w:numPr>
        <w:rPr>
          <w:i/>
        </w:rPr>
      </w:pPr>
      <w:r w:rsidRPr="004A7E16">
        <w:rPr>
          <w:i/>
        </w:rPr>
        <w:t xml:space="preserve">El campo </w:t>
      </w:r>
      <w:ins w:id="419" w:author="Vaio" w:date="2015-06-24T23:30:00Z">
        <w:r w:rsidR="00D01AE2">
          <w:rPr>
            <w:i/>
          </w:rPr>
          <w:t>i</w:t>
        </w:r>
      </w:ins>
      <w:del w:id="420" w:author="Vaio" w:date="2015-06-24T23:30:00Z">
        <w:r w:rsidRPr="004A7E16" w:rsidDel="00D01AE2">
          <w:rPr>
            <w:i/>
          </w:rPr>
          <w:delText>I</w:delText>
        </w:r>
      </w:del>
      <w:r w:rsidRPr="004A7E16">
        <w:rPr>
          <w:i/>
        </w:rPr>
        <w:t>d</w:t>
      </w:r>
      <w:del w:id="421" w:author="Vaio" w:date="2015-06-24T23:30:00Z">
        <w:r w:rsidRPr="004A7E16" w:rsidDel="00D01AE2">
          <w:rPr>
            <w:i/>
          </w:rPr>
          <w:delText>,</w:delText>
        </w:r>
      </w:del>
      <w:r w:rsidRPr="004A7E16">
        <w:rPr>
          <w:i/>
        </w:rPr>
        <w:t xml:space="preserve"> es mandatorio.</w:t>
      </w:r>
    </w:p>
    <w:p w:rsidR="00865932" w:rsidRPr="004A7E16" w:rsidRDefault="00D01AE2" w:rsidP="002F233F">
      <w:pPr>
        <w:rPr>
          <w:i/>
        </w:rPr>
      </w:pPr>
      <w:r>
        <w:rPr>
          <w:i/>
        </w:rPr>
        <w:t>De forma general, l</w:t>
      </w:r>
      <w:r w:rsidR="00545AF0" w:rsidRPr="004A7E16">
        <w:rPr>
          <w:i/>
        </w:rPr>
        <w:t>a interfaz de usuario</w:t>
      </w:r>
      <w:r w:rsidR="002E6239" w:rsidRPr="004A7E16">
        <w:rPr>
          <w:i/>
        </w:rPr>
        <w:t xml:space="preserve"> </w:t>
      </w:r>
      <w:r w:rsidR="00545AF0" w:rsidRPr="004A7E16">
        <w:rPr>
          <w:i/>
        </w:rPr>
        <w:t xml:space="preserve">debe ofrecer un aspecto </w:t>
      </w:r>
      <w:r w:rsidR="00453A57" w:rsidRPr="004A7E16">
        <w:rPr>
          <w:i/>
        </w:rPr>
        <w:t>single page</w:t>
      </w:r>
      <w:r w:rsidR="002E6239" w:rsidRPr="004A7E16">
        <w:rPr>
          <w:i/>
        </w:rPr>
        <w:t>, por lo tanto la navegación por las distintas vistas de la aplicación</w:t>
      </w:r>
      <w:del w:id="422" w:author="Vaio" w:date="2015-06-24T23:31:00Z">
        <w:r w:rsidR="002E6239" w:rsidRPr="004A7E16" w:rsidDel="00D01AE2">
          <w:rPr>
            <w:i/>
          </w:rPr>
          <w:delText>,</w:delText>
        </w:r>
      </w:del>
      <w:r w:rsidR="002E6239" w:rsidRPr="004A7E16">
        <w:rPr>
          <w:i/>
        </w:rPr>
        <w:t xml:space="preserve"> no debe implicar un refrescado total de página.</w:t>
      </w:r>
      <w:r w:rsidR="00E6697B" w:rsidRPr="004A7E16">
        <w:rPr>
          <w:i/>
        </w:rPr>
        <w:t xml:space="preserve"> </w:t>
      </w:r>
      <w:r w:rsidR="00A47F7A" w:rsidRPr="004A7E16">
        <w:rPr>
          <w:i/>
        </w:rPr>
        <w:t>T</w:t>
      </w:r>
      <w:r w:rsidR="00E6697B" w:rsidRPr="004A7E16">
        <w:rPr>
          <w:i/>
        </w:rPr>
        <w:t xml:space="preserve">odas las validaciones sobre los campos de entrada </w:t>
      </w:r>
      <w:r w:rsidR="00A47F7A" w:rsidRPr="004A7E16">
        <w:rPr>
          <w:i/>
        </w:rPr>
        <w:t>de los</w:t>
      </w:r>
      <w:r w:rsidR="00E6697B" w:rsidRPr="004A7E16">
        <w:rPr>
          <w:i/>
        </w:rPr>
        <w:t xml:space="preserve"> formularios que forman parte del </w:t>
      </w:r>
      <w:proofErr w:type="spellStart"/>
      <w:r w:rsidR="00453A57" w:rsidRPr="004A7E16">
        <w:rPr>
          <w:i/>
        </w:rPr>
        <w:t>Person</w:t>
      </w:r>
      <w:proofErr w:type="spellEnd"/>
      <w:r w:rsidR="00453A57" w:rsidRPr="004A7E16">
        <w:rPr>
          <w:i/>
        </w:rPr>
        <w:t xml:space="preserve"> Manager deben llevarse a cabo de </w:t>
      </w:r>
      <w:r w:rsidR="00A47F7A" w:rsidRPr="004A7E16">
        <w:rPr>
          <w:i/>
        </w:rPr>
        <w:t>manera local</w:t>
      </w:r>
      <w:ins w:id="423" w:author="Vaio" w:date="2015-06-24T23:31:00Z">
        <w:r>
          <w:rPr>
            <w:i/>
          </w:rPr>
          <w:t xml:space="preserve"> </w:t>
        </w:r>
      </w:ins>
      <w:r w:rsidR="00A47F7A" w:rsidRPr="004A7E16">
        <w:rPr>
          <w:i/>
        </w:rPr>
        <w:t xml:space="preserve">(en el lado del cliente). En caso de errores cometidos por no completar un campo </w:t>
      </w:r>
      <w:commentRangeStart w:id="424"/>
      <w:del w:id="425" w:author="marcazal" w:date="2015-06-25T11:08:00Z">
        <w:r w:rsidR="00A47F7A" w:rsidRPr="004A7E16" w:rsidDel="004266EE">
          <w:rPr>
            <w:i/>
          </w:rPr>
          <w:delText>mandatorio</w:delText>
        </w:r>
        <w:commentRangeEnd w:id="424"/>
        <w:r w:rsidDel="004266EE">
          <w:rPr>
            <w:rStyle w:val="Refdecomentario"/>
          </w:rPr>
          <w:commentReference w:id="424"/>
        </w:r>
      </w:del>
      <w:ins w:id="426" w:author="marcazal" w:date="2015-06-25T11:08:00Z">
        <w:r w:rsidR="004266EE">
          <w:rPr>
            <w:i/>
          </w:rPr>
          <w:t>obligatorio</w:t>
        </w:r>
      </w:ins>
      <w:del w:id="427" w:author="Vaio" w:date="2015-06-24T23:32:00Z">
        <w:r w:rsidR="00A47F7A" w:rsidRPr="004A7E16" w:rsidDel="00D01AE2">
          <w:rPr>
            <w:i/>
          </w:rPr>
          <w:delText>)</w:delText>
        </w:r>
      </w:del>
      <w:r w:rsidR="00A47F7A" w:rsidRPr="004A7E16">
        <w:rPr>
          <w:i/>
        </w:rPr>
        <w:t>, el/los mensaje/s de error, serán desplegados al lado del campo faltante</w:t>
      </w:r>
      <w:r w:rsidR="00907E4D" w:rsidRPr="004A7E16">
        <w:rPr>
          <w:i/>
        </w:rPr>
        <w:t>,</w:t>
      </w:r>
      <w:r w:rsidR="00A47F7A" w:rsidRPr="004A7E16">
        <w:rPr>
          <w:i/>
        </w:rPr>
        <w:t xml:space="preserve"> una vez presionado el botón </w:t>
      </w:r>
      <w:proofErr w:type="spellStart"/>
      <w:r w:rsidR="00453A57" w:rsidRPr="004A7E16">
        <w:rPr>
          <w:i/>
        </w:rPr>
        <w:t>submit</w:t>
      </w:r>
      <w:proofErr w:type="spellEnd"/>
      <w:r w:rsidR="00A47F7A" w:rsidRPr="004A7E16">
        <w:rPr>
          <w:i/>
        </w:rPr>
        <w:t xml:space="preserve"> del formulario en cuestión. E</w:t>
      </w:r>
      <w:r w:rsidR="00E6697B" w:rsidRPr="004A7E16">
        <w:rPr>
          <w:i/>
        </w:rPr>
        <w:t xml:space="preserve">n caso de cometer algún </w:t>
      </w:r>
      <w:r w:rsidR="00A47F7A" w:rsidRPr="004A7E16">
        <w:rPr>
          <w:i/>
        </w:rPr>
        <w:t>error en el ingreso de l</w:t>
      </w:r>
      <w:r w:rsidR="00E6697B" w:rsidRPr="004A7E16">
        <w:rPr>
          <w:i/>
        </w:rPr>
        <w:t>o</w:t>
      </w:r>
      <w:r w:rsidR="00A47F7A" w:rsidRPr="004A7E16">
        <w:rPr>
          <w:i/>
        </w:rPr>
        <w:t>s</w:t>
      </w:r>
      <w:r w:rsidR="00E6697B" w:rsidRPr="004A7E16">
        <w:rPr>
          <w:i/>
        </w:rPr>
        <w:t xml:space="preserve"> datos, un mensaje de error en línea (al lado del campo en cuestión) se desplegará</w:t>
      </w:r>
      <w:r w:rsidR="0017147B" w:rsidRPr="004A7E16">
        <w:rPr>
          <w:i/>
        </w:rPr>
        <w:t xml:space="preserve"> al desenfocar el campo</w:t>
      </w:r>
      <w:r w:rsidR="00E6697B" w:rsidRPr="004A7E16">
        <w:rPr>
          <w:i/>
        </w:rPr>
        <w:t>, indicando al usuario el motivo de</w:t>
      </w:r>
      <w:r w:rsidR="00A47F7A" w:rsidRPr="004A7E16">
        <w:rPr>
          <w:i/>
        </w:rPr>
        <w:t xml:space="preserve">l error, sin la necesidad de presionar el botón </w:t>
      </w:r>
      <w:proofErr w:type="spellStart"/>
      <w:r w:rsidR="00453A57" w:rsidRPr="004A7E16">
        <w:rPr>
          <w:i/>
        </w:rPr>
        <w:t>submit</w:t>
      </w:r>
      <w:proofErr w:type="spellEnd"/>
      <w:r w:rsidR="0017147B" w:rsidRPr="004A7E16">
        <w:rPr>
          <w:i/>
        </w:rPr>
        <w:t>.</w:t>
      </w:r>
      <w:r w:rsidR="00A47F7A" w:rsidRPr="004A7E16">
        <w:rPr>
          <w:i/>
        </w:rPr>
        <w:t xml:space="preserve"> </w:t>
      </w:r>
    </w:p>
    <w:p w:rsidR="0063347F" w:rsidRPr="004A7E16" w:rsidRDefault="00453A57" w:rsidP="009B5F91">
      <w:pPr>
        <w:rPr>
          <w:b/>
        </w:rPr>
      </w:pPr>
      <w:commentRangeStart w:id="428"/>
      <w:r w:rsidRPr="004A7E16">
        <w:rPr>
          <w:b/>
        </w:rPr>
        <w:t>5.2.</w:t>
      </w:r>
      <w:ins w:id="429" w:author="marcazal" w:date="2015-06-12T19:34:00Z">
        <w:r w:rsidR="007C3C7E">
          <w:rPr>
            <w:b/>
          </w:rPr>
          <w:t>4</w:t>
        </w:r>
      </w:ins>
      <w:del w:id="430" w:author="marcazal" w:date="2015-06-12T19:34:00Z">
        <w:r w:rsidRPr="004A7E16">
          <w:rPr>
            <w:b/>
          </w:rPr>
          <w:delText>5</w:delText>
        </w:r>
      </w:del>
      <w:r w:rsidRPr="004A7E16">
        <w:rPr>
          <w:b/>
        </w:rPr>
        <w:t xml:space="preserve"> Preguntas de investigación</w:t>
      </w:r>
      <w:commentRangeEnd w:id="428"/>
      <w:r w:rsidR="002563CF">
        <w:rPr>
          <w:rStyle w:val="Refdecomentario"/>
        </w:rPr>
        <w:commentReference w:id="428"/>
      </w:r>
    </w:p>
    <w:p w:rsidR="00A41210" w:rsidRPr="004A7E16" w:rsidRDefault="00FF5AB5" w:rsidP="009B5F91">
      <w:r>
        <w:t>A partir d</w:t>
      </w:r>
      <w:r w:rsidR="00A41210">
        <w:t>e los objetivos anteriormente citados, surg</w:t>
      </w:r>
      <w:r>
        <w:t>en</w:t>
      </w:r>
      <w:r w:rsidR="00A41210">
        <w:t xml:space="preserve"> las siguientes preguntas de investigación para esta ilustración:</w:t>
      </w:r>
    </w:p>
    <w:p w:rsidR="00406961" w:rsidRPr="0027336E" w:rsidRDefault="00406961" w:rsidP="00406961">
      <w:pPr>
        <w:rPr>
          <w:ins w:id="431" w:author="Ivan Lopez" w:date="2015-06-15T11:56:00Z"/>
        </w:rPr>
      </w:pPr>
      <w:ins w:id="432" w:author="Ivan Lopez" w:date="2015-06-15T11:56:00Z">
        <w:r w:rsidRPr="0027336E">
          <w:t xml:space="preserve">PI1: ¿Consume una mayor cantidad de tiempo </w:t>
        </w:r>
        <w:r>
          <w:t>modelar la aplicación utilizando</w:t>
        </w:r>
        <w:r w:rsidRPr="0027336E">
          <w:t xml:space="preserve"> el </w:t>
        </w:r>
        <w:commentRangeStart w:id="433"/>
        <w:r w:rsidRPr="0027336E">
          <w:t>método B que el método A?</w:t>
        </w:r>
      </w:ins>
      <w:commentRangeEnd w:id="433"/>
      <w:r w:rsidR="00FF5AB5">
        <w:rPr>
          <w:rStyle w:val="Refdecomentario"/>
        </w:rPr>
        <w:commentReference w:id="433"/>
      </w:r>
    </w:p>
    <w:p w:rsidR="00A41210" w:rsidRPr="004A7E16" w:rsidRDefault="00A41210" w:rsidP="009B5F91">
      <w:commentRangeStart w:id="434"/>
      <w:ins w:id="435" w:author="marcazal" w:date="2015-06-13T09:45:00Z">
        <w:r>
          <w:t xml:space="preserve">PI2: </w:t>
        </w:r>
      </w:ins>
      <w:ins w:id="436" w:author="marcazal" w:date="2015-06-13T09:47:00Z">
        <w:r w:rsidR="00CB5F59">
          <w:t>Para</w:t>
        </w:r>
      </w:ins>
      <w:ins w:id="437" w:author="marcazal" w:date="2015-06-13T09:45:00Z">
        <w:r>
          <w:t xml:space="preserve"> </w:t>
        </w:r>
      </w:ins>
      <w:ins w:id="438" w:author="marcazal" w:date="2015-06-13T09:47:00Z">
        <w:r w:rsidR="00CB5F59">
          <w:t>l</w:t>
        </w:r>
      </w:ins>
      <w:ins w:id="439" w:author="marcazal" w:date="2015-06-13T09:46:00Z">
        <w:r w:rsidR="00CB5F59">
          <w:t>a implementación del método B</w:t>
        </w:r>
      </w:ins>
      <w:ins w:id="440" w:author="marcazal" w:date="2015-06-13T09:48:00Z">
        <w:r w:rsidR="00CB5F59">
          <w:t>.</w:t>
        </w:r>
      </w:ins>
      <w:ins w:id="441" w:author="marcazal" w:date="2015-06-13T09:51:00Z">
        <w:r w:rsidR="00CB5F59">
          <w:t xml:space="preserve"> </w:t>
        </w:r>
        <w:r w:rsidR="00CB5F59" w:rsidRPr="007C3C7E">
          <w:t>¿</w:t>
        </w:r>
      </w:ins>
      <w:ins w:id="442" w:author="marcazal" w:date="2015-06-13T09:49:00Z">
        <w:r w:rsidR="00CB5F59">
          <w:t>E</w:t>
        </w:r>
      </w:ins>
      <w:ins w:id="443" w:author="marcazal" w:date="2015-06-13T09:47:00Z">
        <w:r w:rsidR="00CB5F59">
          <w:t xml:space="preserve">s necesaria </w:t>
        </w:r>
      </w:ins>
      <w:ins w:id="444" w:author="marcazal" w:date="2015-06-13T09:46:00Z">
        <w:r w:rsidR="00CB5F59">
          <w:t xml:space="preserve"> una mayor cantidad de </w:t>
        </w:r>
      </w:ins>
      <w:ins w:id="445" w:author="marcazal" w:date="2015-06-13T09:49:00Z">
        <w:r w:rsidR="00CB5F59">
          <w:t>generaciones</w:t>
        </w:r>
      </w:ins>
      <w:ins w:id="446" w:author="marcazal" w:date="2015-06-13T09:46:00Z">
        <w:r w:rsidR="00CB5F59">
          <w:t xml:space="preserve"> de c</w:t>
        </w:r>
      </w:ins>
      <w:ins w:id="447" w:author="marcazal" w:date="2015-06-13T09:47:00Z">
        <w:r w:rsidR="00CB5F59">
          <w:t>ódigo</w:t>
        </w:r>
      </w:ins>
      <w:ins w:id="448" w:author="marcazal" w:date="2015-06-13T09:49:00Z">
        <w:r w:rsidR="00CB5F59">
          <w:t xml:space="preserve"> para la obtención de la interfaz de usuario final</w:t>
        </w:r>
      </w:ins>
      <w:ins w:id="449" w:author="marcazal" w:date="2015-06-13T10:20:00Z">
        <w:r w:rsidR="0018560C">
          <w:t>, con respecto al método A</w:t>
        </w:r>
      </w:ins>
      <w:ins w:id="450" w:author="marcazal" w:date="2015-06-13T09:48:00Z">
        <w:r w:rsidR="00CB5F59">
          <w:t>?</w:t>
        </w:r>
      </w:ins>
      <w:commentRangeEnd w:id="434"/>
      <w:r w:rsidR="00AB4BE2">
        <w:rPr>
          <w:rStyle w:val="Refdecomentario"/>
        </w:rPr>
        <w:commentReference w:id="434"/>
      </w:r>
    </w:p>
    <w:p w:rsidR="00696A4D" w:rsidRDefault="00453A57" w:rsidP="00696A4D">
      <w:r w:rsidRPr="004A7E16">
        <w:t xml:space="preserve">PI3: </w:t>
      </w:r>
      <w:r w:rsidR="00AB4BE2">
        <w:t>D</w:t>
      </w:r>
      <w:r w:rsidR="00AB4BE2" w:rsidRPr="007C3C7E">
        <w:t>esde el punto de vista de las presentaciones enriquecidas</w:t>
      </w:r>
      <w:r w:rsidR="00AB4BE2">
        <w:t xml:space="preserve">, </w:t>
      </w:r>
      <w:ins w:id="451" w:author="marcazal" w:date="2015-06-12T17:17:00Z">
        <w:r w:rsidR="00696A4D" w:rsidRPr="007C3C7E">
          <w:t>¿</w:t>
        </w:r>
      </w:ins>
      <w:r w:rsidR="00AB4BE2">
        <w:t>q</w:t>
      </w:r>
      <w:r w:rsidR="00696A4D" w:rsidRPr="007C3C7E">
        <w:t xml:space="preserve">ué </w:t>
      </w:r>
      <w:r w:rsidR="0018560C">
        <w:t xml:space="preserve">ventajas aportan </w:t>
      </w:r>
      <w:r w:rsidR="00696A4D" w:rsidRPr="007C3C7E">
        <w:t xml:space="preserve">las características </w:t>
      </w:r>
      <w:r w:rsidR="00CB5F59">
        <w:t>RIA</w:t>
      </w:r>
      <w:del w:id="452" w:author="Vaio" w:date="2015-06-24T23:41:00Z">
        <w:r w:rsidR="00CB5F59" w:rsidDel="00AB4BE2">
          <w:delText>S</w:delText>
        </w:r>
      </w:del>
      <w:r w:rsidR="00CB5F59">
        <w:t xml:space="preserve"> </w:t>
      </w:r>
      <w:r w:rsidR="00696A4D" w:rsidRPr="007C3C7E">
        <w:t xml:space="preserve">presentes en la aplicación </w:t>
      </w:r>
      <w:r w:rsidR="00CB5F59">
        <w:t>implementada con el método B</w:t>
      </w:r>
      <w:r w:rsidR="00696A4D" w:rsidRPr="007C3C7E">
        <w:t xml:space="preserve"> con respecto </w:t>
      </w:r>
      <w:r w:rsidR="00CB5F59">
        <w:t>al método A</w:t>
      </w:r>
      <w:r w:rsidR="00696A4D" w:rsidRPr="007C3C7E">
        <w:t>?</w:t>
      </w:r>
    </w:p>
    <w:p w:rsidR="009D19A1" w:rsidRDefault="009D19A1" w:rsidP="00696A4D">
      <w:r>
        <w:t xml:space="preserve">PI4: </w:t>
      </w:r>
      <w:r w:rsidR="00AB4BE2">
        <w:t>D</w:t>
      </w:r>
      <w:r w:rsidR="00AB4BE2" w:rsidRPr="007C3C7E">
        <w:t>esde el punto de vista de la</w:t>
      </w:r>
      <w:r w:rsidR="00AB4BE2">
        <w:t xml:space="preserve"> lógica de negocios en el lado del cliente, </w:t>
      </w:r>
      <w:ins w:id="453" w:author="marcazal" w:date="2015-06-14T15:46:00Z">
        <w:r w:rsidRPr="007C3C7E">
          <w:t>¿</w:t>
        </w:r>
      </w:ins>
      <w:r w:rsidR="00AB4BE2">
        <w:t>q</w:t>
      </w:r>
      <w:r w:rsidRPr="007C3C7E">
        <w:t xml:space="preserve">ué </w:t>
      </w:r>
      <w:r>
        <w:t xml:space="preserve">ventajas aportan </w:t>
      </w:r>
      <w:r w:rsidRPr="007C3C7E">
        <w:t xml:space="preserve">las características </w:t>
      </w:r>
      <w:r>
        <w:t>RIA</w:t>
      </w:r>
      <w:del w:id="454" w:author="Vaio" w:date="2015-06-24T23:42:00Z">
        <w:r w:rsidDel="00AB4BE2">
          <w:delText>S</w:delText>
        </w:r>
      </w:del>
      <w:r>
        <w:t xml:space="preserve"> </w:t>
      </w:r>
      <w:r w:rsidRPr="007C3C7E">
        <w:t xml:space="preserve">presentes en la aplicación </w:t>
      </w:r>
      <w:r>
        <w:t>implementada con el método B</w:t>
      </w:r>
      <w:r w:rsidRPr="007C3C7E">
        <w:t xml:space="preserve"> con respecto </w:t>
      </w:r>
      <w:r>
        <w:t>al método A</w:t>
      </w:r>
      <w:r w:rsidRPr="007C3C7E">
        <w:t>?</w:t>
      </w:r>
    </w:p>
    <w:p w:rsidR="001E4406" w:rsidRDefault="006D5B8B" w:rsidP="00696A4D">
      <w:r>
        <w:t>PI5</w:t>
      </w:r>
      <w:r w:rsidR="002F4546">
        <w:t>:</w:t>
      </w:r>
      <w:r w:rsidR="0006484D">
        <w:t xml:space="preserve"> </w:t>
      </w:r>
      <w:r w:rsidR="001E4406">
        <w:t xml:space="preserve">Para cada una de las vistas del </w:t>
      </w:r>
      <w:proofErr w:type="spellStart"/>
      <w:r w:rsidR="00453A57" w:rsidRPr="004A7E16">
        <w:rPr>
          <w:i/>
        </w:rPr>
        <w:t>Person</w:t>
      </w:r>
      <w:proofErr w:type="spellEnd"/>
      <w:r w:rsidR="00453A57" w:rsidRPr="004A7E16">
        <w:rPr>
          <w:i/>
        </w:rPr>
        <w:t xml:space="preserve"> Manager</w:t>
      </w:r>
      <w:ins w:id="455" w:author="Vaio" w:date="2015-06-24T23:42:00Z">
        <w:r w:rsidR="00AB4BE2">
          <w:rPr>
            <w:i/>
          </w:rPr>
          <w:t>,</w:t>
        </w:r>
      </w:ins>
      <w:ins w:id="456" w:author="marcazal" w:date="2015-06-13T11:16:00Z">
        <w:r w:rsidR="001E4406">
          <w:t xml:space="preserve"> </w:t>
        </w:r>
      </w:ins>
      <w:ins w:id="457" w:author="marcazal" w:date="2015-06-13T11:15:00Z">
        <w:r w:rsidR="0006484D">
          <w:t>¿</w:t>
        </w:r>
      </w:ins>
      <w:ins w:id="458" w:author="Vaio" w:date="2015-06-24T23:42:00Z">
        <w:r w:rsidR="00AB4BE2">
          <w:t>q</w:t>
        </w:r>
      </w:ins>
      <w:ins w:id="459" w:author="marcazal" w:date="2015-06-13T11:14:00Z">
        <w:r w:rsidR="0006484D">
          <w:t>u</w:t>
        </w:r>
      </w:ins>
      <w:r w:rsidR="00AB4BE2">
        <w:t>é</w:t>
      </w:r>
      <w:del w:id="460" w:author="Vaio" w:date="2015-06-24T23:43:00Z">
        <w:r w:rsidR="0006484D" w:rsidDel="00AB4BE2">
          <w:delText>e</w:delText>
        </w:r>
      </w:del>
      <w:r w:rsidR="0006484D">
        <w:t xml:space="preserve"> </w:t>
      </w:r>
      <w:commentRangeStart w:id="461"/>
      <w:r w:rsidR="0006484D">
        <w:t xml:space="preserve">porciones </w:t>
      </w:r>
      <w:commentRangeEnd w:id="461"/>
      <w:r w:rsidR="00AB4BE2">
        <w:rPr>
          <w:rStyle w:val="Refdecomentario"/>
        </w:rPr>
        <w:commentReference w:id="461"/>
      </w:r>
      <w:r w:rsidR="001E4406">
        <w:t>de la interfaz de usuario</w:t>
      </w:r>
      <w:r w:rsidR="0006484D">
        <w:t xml:space="preserve"> </w:t>
      </w:r>
      <w:r w:rsidR="00AB4BE2">
        <w:t>se pudieron</w:t>
      </w:r>
      <w:r w:rsidR="0006484D">
        <w:t xml:space="preserve"> generar de manera automática a partir de los modelos</w:t>
      </w:r>
      <w:r w:rsidR="001E4406">
        <w:t>,</w:t>
      </w:r>
      <w:r w:rsidR="0006484D">
        <w:t xml:space="preserve"> </w:t>
      </w:r>
      <w:r w:rsidR="001E4406">
        <w:t>en</w:t>
      </w:r>
      <w:r w:rsidR="0006484D">
        <w:t xml:space="preserve"> los método</w:t>
      </w:r>
      <w:ins w:id="462" w:author="Vaio" w:date="2015-06-24T23:44:00Z">
        <w:r w:rsidR="00AB4BE2">
          <w:t>s</w:t>
        </w:r>
      </w:ins>
      <w:r w:rsidR="0006484D">
        <w:t xml:space="preserve"> A y B?</w:t>
      </w:r>
    </w:p>
    <w:p w:rsidR="00696A4D" w:rsidRPr="004A7E16" w:rsidRDefault="006D5B8B" w:rsidP="009B5F91">
      <w:pPr>
        <w:rPr>
          <w:ins w:id="463" w:author="Iván López" w:date="2015-03-02T03:52:00Z"/>
        </w:rPr>
      </w:pPr>
      <w:commentRangeStart w:id="464"/>
      <w:r>
        <w:t>PI6</w:t>
      </w:r>
      <w:r w:rsidR="001E4406">
        <w:t>: ¿Qu</w:t>
      </w:r>
      <w:r w:rsidR="00AB4BE2">
        <w:t>é</w:t>
      </w:r>
      <w:r w:rsidR="001E4406">
        <w:t xml:space="preserve"> tan independiente de la plataforma destino son los PIM presentados en el método B con respecto al método A?</w:t>
      </w:r>
      <w:commentRangeEnd w:id="464"/>
      <w:r w:rsidR="00AB4BE2">
        <w:rPr>
          <w:rStyle w:val="Refdecomentario"/>
        </w:rPr>
        <w:commentReference w:id="464"/>
      </w:r>
    </w:p>
    <w:p w:rsidR="005E0A86" w:rsidRPr="004A7E16" w:rsidRDefault="00453A57" w:rsidP="009B5F91">
      <w:pPr>
        <w:rPr>
          <w:b/>
        </w:rPr>
      </w:pPr>
      <w:r w:rsidRPr="004A7E16">
        <w:rPr>
          <w:b/>
        </w:rPr>
        <w:t>5.2.</w:t>
      </w:r>
      <w:r w:rsidR="007C3C7E">
        <w:rPr>
          <w:b/>
        </w:rPr>
        <w:t>5</w:t>
      </w:r>
      <w:r w:rsidRPr="004A7E16">
        <w:rPr>
          <w:b/>
        </w:rPr>
        <w:t xml:space="preserve"> </w:t>
      </w:r>
      <w:commentRangeStart w:id="465"/>
      <w:r w:rsidRPr="004A7E16">
        <w:rPr>
          <w:b/>
        </w:rPr>
        <w:t>Conceptos</w:t>
      </w:r>
      <w:commentRangeEnd w:id="465"/>
      <w:r w:rsidR="00713153">
        <w:rPr>
          <w:rStyle w:val="Refdecomentario"/>
        </w:rPr>
        <w:commentReference w:id="465"/>
      </w:r>
    </w:p>
    <w:p w:rsidR="00F85236" w:rsidRPr="004A7E16" w:rsidRDefault="00453A57" w:rsidP="009B5F91">
      <w:commentRangeStart w:id="466"/>
      <w:r w:rsidRPr="004A7E16">
        <w:lastRenderedPageBreak/>
        <w:t>Las variables de medición</w:t>
      </w:r>
      <w:r w:rsidR="00BB1098">
        <w:t xml:space="preserve"> necesarias para responder las primeras dos preguntas de investigación </w:t>
      </w:r>
      <w:del w:id="467" w:author="marcazal" w:date="2015-06-14T17:00:00Z">
        <w:r w:rsidRPr="004A7E16">
          <w:delText xml:space="preserve"> </w:delText>
        </w:r>
      </w:del>
      <w:r w:rsidRPr="004A7E16">
        <w:t>se definen a continuación:</w:t>
      </w:r>
      <w:commentRangeEnd w:id="466"/>
      <w:r w:rsidR="00713153">
        <w:rPr>
          <w:rStyle w:val="Refdecomentario"/>
        </w:rPr>
        <w:commentReference w:id="466"/>
      </w:r>
    </w:p>
    <w:p w:rsidR="001B58AB" w:rsidRDefault="00453A57" w:rsidP="007A2231">
      <w:commentRangeStart w:id="468"/>
      <w:r w:rsidRPr="004A7E16">
        <w:rPr>
          <w:i/>
          <w:u w:val="single"/>
        </w:rPr>
        <w:t>TMA</w:t>
      </w:r>
      <w:r w:rsidRPr="004A7E16">
        <w:rPr>
          <w:u w:val="single"/>
        </w:rPr>
        <w:t>:</w:t>
      </w:r>
      <w:r w:rsidRPr="004A7E16">
        <w:t xml:space="preserve"> El tiempo total en </w:t>
      </w:r>
      <w:r w:rsidR="00526B70">
        <w:t>minutos</w:t>
      </w:r>
      <w:del w:id="469"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470"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471"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472"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473" w:author="marcazal" w:date="2015-06-13T15:06:00Z"/>
        </w:rPr>
      </w:pPr>
      <w:r>
        <w:t>U</w:t>
      </w:r>
      <w:r w:rsidR="00290003">
        <w:t>na generación de código (equivalente a compilar la aplicación)</w:t>
      </w:r>
      <w:del w:id="474"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468"/>
      <w:r w:rsidR="00215E9E">
        <w:rPr>
          <w:rStyle w:val="Refdecomentario"/>
        </w:rPr>
        <w:commentReference w:id="468"/>
      </w:r>
      <w:bookmarkStart w:id="475" w:name="_GoBack"/>
      <w:bookmarkEnd w:id="475"/>
    </w:p>
    <w:p w:rsidR="001F3B01" w:rsidRPr="004A7E16" w:rsidRDefault="00453A57" w:rsidP="009B5F91">
      <w:pPr>
        <w:rPr>
          <w:b/>
        </w:rPr>
      </w:pPr>
      <w:r w:rsidRPr="004A7E16">
        <w:rPr>
          <w:b/>
        </w:rPr>
        <w:t>5.2.</w:t>
      </w:r>
      <w:ins w:id="476" w:author="marcazal" w:date="2015-06-12T19:34:00Z">
        <w:r w:rsidR="007C3C7E">
          <w:rPr>
            <w:b/>
          </w:rPr>
          <w:t>6</w:t>
        </w:r>
      </w:ins>
      <w:del w:id="477" w:author="marcazal" w:date="2015-06-12T19:34:00Z">
        <w:r w:rsidRPr="004A7E16">
          <w:rPr>
            <w:b/>
          </w:rPr>
          <w:delText>7</w:delText>
        </w:r>
      </w:del>
      <w:r w:rsidRPr="004A7E16">
        <w:rPr>
          <w:b/>
        </w:rPr>
        <w:t xml:space="preserve"> Métodos de colección de datos</w:t>
      </w:r>
    </w:p>
    <w:p w:rsidR="00C8691D" w:rsidRPr="004A7E16" w:rsidRDefault="00453A57" w:rsidP="009B5F91">
      <w:r w:rsidRPr="004A7E16">
        <w:t>Este caso de estudio</w:t>
      </w:r>
      <w:ins w:id="478" w:author="marcazal" w:date="2015-06-13T15:43:00Z">
        <w:r w:rsidR="00E25DDF">
          <w:t xml:space="preserve"> con enfoque </w:t>
        </w:r>
      </w:ins>
      <w:ins w:id="479" w:author="marcazal" w:date="2015-06-13T15:39:00Z">
        <w:r w:rsidR="00E25DDF">
          <w:t>ilustra</w:t>
        </w:r>
      </w:ins>
      <w:ins w:id="480" w:author="marcazal" w:date="2015-06-13T15:43:00Z">
        <w:r w:rsidR="00E25DDF">
          <w:t>tivo</w:t>
        </w:r>
      </w:ins>
      <w:ins w:id="481" w:author="marcazal" w:date="2015-06-13T15:44:00Z">
        <w:r w:rsidR="00D922E3">
          <w:t>,</w:t>
        </w:r>
      </w:ins>
      <w:ins w:id="482" w:author="marcazal" w:date="2015-06-13T15:39:00Z">
        <w:r w:rsidR="00E25DDF">
          <w:t xml:space="preserve"> se implement</w:t>
        </w:r>
      </w:ins>
      <w:ins w:id="483" w:author="marcazal" w:date="2015-06-13T15:40:00Z">
        <w:r w:rsidR="00E25DDF">
          <w:t>ó</w:t>
        </w:r>
      </w:ins>
      <w:r w:rsidRPr="004A7E16">
        <w:t xml:space="preserve"> </w:t>
      </w:r>
      <w:del w:id="484" w:author="marcazal" w:date="2015-06-13T15:44:00Z">
        <w:r w:rsidRPr="004A7E16">
          <w:delText>cuenta</w:delText>
        </w:r>
      </w:del>
      <w:r w:rsidRPr="004A7E16">
        <w:t xml:space="preserve"> con </w:t>
      </w:r>
      <w:del w:id="485" w:author="marcazal" w:date="2015-06-13T15:44:00Z">
        <w:r w:rsidRPr="004A7E16">
          <w:delText xml:space="preserve"> </w:delText>
        </w:r>
      </w:del>
      <w:r w:rsidRPr="004A7E16">
        <w:t xml:space="preserve">una población </w:t>
      </w:r>
      <w:del w:id="486" w:author="marcazal" w:date="2015-06-13T15:44:00Z">
        <w:r w:rsidRPr="004A7E16">
          <w:delText xml:space="preserve"> </w:delText>
        </w:r>
      </w:del>
      <w:r w:rsidRPr="004A7E16">
        <w:t xml:space="preserve">de un individuo (el autor de la tesis) tanto para la implementación de las diferentes unidades de análisis, como en la colección de los datos), por lo tanto no se </w:t>
      </w:r>
      <w:del w:id="487" w:author="marcazal" w:date="2015-06-13T15:45:00Z">
        <w:r w:rsidRPr="004A7E16">
          <w:delText xml:space="preserve">llevarán </w:delText>
        </w:r>
      </w:del>
      <w:ins w:id="488" w:author="marcazal" w:date="2015-06-13T15:45:00Z">
        <w:r w:rsidR="00D922E3">
          <w:t>llevaron</w:t>
        </w:r>
        <w:r w:rsidRPr="004A7E16">
          <w:t xml:space="preserve"> </w:t>
        </w:r>
      </w:ins>
      <w:r w:rsidRPr="004A7E16">
        <w:t>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del w:id="489" w:author="marcazal" w:date="2015-06-13T15:45:00Z">
        <w:r w:rsidRPr="004A7E16">
          <w:delText xml:space="preserve">serán </w:delText>
        </w:r>
      </w:del>
      <w:ins w:id="490" w:author="marcazal" w:date="2015-06-13T15:45:00Z">
        <w:r w:rsidR="00D922E3">
          <w:t>fueron</w:t>
        </w:r>
        <w:r w:rsidRPr="004A7E16">
          <w:t xml:space="preserve"> </w:t>
        </w:r>
      </w:ins>
      <w:r w:rsidRPr="004A7E16">
        <w:t xml:space="preserve">colectados a medida que las unidades funcionales de la aplicación </w:t>
      </w:r>
      <w:ins w:id="491" w:author="marcazal" w:date="2015-06-13T16:45:00Z">
        <w:r w:rsidR="00F9199D">
          <w:t xml:space="preserve">(las vistas) del </w:t>
        </w:r>
        <w:proofErr w:type="spellStart"/>
        <w:r w:rsidRPr="004A7E16">
          <w:rPr>
            <w:i/>
          </w:rPr>
          <w:t>Person</w:t>
        </w:r>
        <w:proofErr w:type="spellEnd"/>
        <w:r w:rsidRPr="004A7E16">
          <w:rPr>
            <w:i/>
          </w:rPr>
          <w:t xml:space="preserve"> Manager</w:t>
        </w:r>
      </w:ins>
      <w:ins w:id="492" w:author="marcazal" w:date="2015-06-16T06:41:00Z">
        <w:r w:rsidR="00FB4D88">
          <w:rPr>
            <w:i/>
          </w:rPr>
          <w:t xml:space="preserve"> </w:t>
        </w:r>
      </w:ins>
      <w:del w:id="493" w:author="marcazal" w:date="2015-06-13T15:45:00Z">
        <w:r w:rsidRPr="004A7E16">
          <w:delText xml:space="preserve">sean </w:delText>
        </w:r>
      </w:del>
      <w:ins w:id="494" w:author="marcazal" w:date="2015-06-13T15:45:00Z">
        <w:r w:rsidR="00D922E3">
          <w:t>eran</w:t>
        </w:r>
        <w:r w:rsidRPr="004A7E16">
          <w:t xml:space="preserve"> </w:t>
        </w:r>
      </w:ins>
      <w:r w:rsidRPr="004A7E16">
        <w:t>implementadas.</w:t>
      </w:r>
      <w:ins w:id="495" w:author="marcazal" w:date="2015-06-13T16:46:00Z">
        <w:r w:rsidR="00F9199D">
          <w:t xml:space="preserve"> Primeramente se colect</w:t>
        </w:r>
      </w:ins>
      <w:ins w:id="496" w:author="marcazal" w:date="2015-06-13T16:47:00Z">
        <w:r w:rsidR="00F9199D">
          <w:t xml:space="preserve">ó toda la información correspondiente al método A y  luego se </w:t>
        </w:r>
      </w:ins>
      <w:ins w:id="497" w:author="marcazal" w:date="2015-06-13T16:48:00Z">
        <w:r w:rsidR="00F9199D">
          <w:t>procedió a la colección de los datos del método B</w:t>
        </w:r>
      </w:ins>
      <w:ins w:id="498" w:author="marcazal" w:date="2015-06-13T16:50:00Z">
        <w:r w:rsidR="00BC3617">
          <w:t>. P</w:t>
        </w:r>
      </w:ins>
      <w:ins w:id="499" w:author="marcazal" w:date="2015-06-13T16:51:00Z">
        <w:r w:rsidR="00BC3617">
          <w:t xml:space="preserve">ara cada uno de los métodos, primeramente se colectaron todos los datos </w:t>
        </w:r>
      </w:ins>
      <w:ins w:id="500" w:author="marcazal" w:date="2015-06-13T16:53:00Z">
        <w:r w:rsidR="00BC3617">
          <w:t>correspondientes a</w:t>
        </w:r>
      </w:ins>
      <w:ins w:id="501" w:author="marcazal" w:date="2015-06-13T16:51:00Z">
        <w:r w:rsidR="00BC3617">
          <w:t xml:space="preserve"> una vista en particular</w:t>
        </w:r>
      </w:ins>
      <w:ins w:id="502" w:author="marcazal" w:date="2015-06-13T16:53:00Z">
        <w:r w:rsidR="00BC3617">
          <w:t xml:space="preserve"> hasta la conclusión de esta. </w:t>
        </w:r>
      </w:ins>
      <w:ins w:id="503" w:author="marcazal" w:date="2015-06-13T16:54:00Z">
        <w:r w:rsidR="00BC3617">
          <w:t>Seguidamente se pasaba a la siguiente vista y se recaban los datos correspondientes y as</w:t>
        </w:r>
      </w:ins>
      <w:ins w:id="504" w:author="marcazal" w:date="2015-06-13T16:55:00Z">
        <w:r w:rsidR="00BC3617">
          <w:t>í sucesivamente.</w:t>
        </w:r>
      </w:ins>
    </w:p>
    <w:p w:rsidR="00C8691D" w:rsidRPr="004A7E16" w:rsidDel="00BC3617" w:rsidRDefault="00453A57" w:rsidP="00582404">
      <w:pPr>
        <w:rPr>
          <w:del w:id="505" w:author="marcazal" w:date="2015-06-13T16:57:00Z"/>
        </w:rPr>
      </w:pPr>
      <w:del w:id="506" w:author="marcazal" w:date="2015-06-13T16:57:00Z">
        <w:r w:rsidRPr="004A7E16">
          <w:delText xml:space="preserve">El mecanismo de colección de datos </w:delText>
        </w:r>
      </w:del>
      <w:del w:id="507" w:author="marcazal" w:date="2015-06-13T16:15:00Z">
        <w:r w:rsidRPr="004A7E16">
          <w:delText xml:space="preserve">consistirá </w:delText>
        </w:r>
      </w:del>
      <w:del w:id="508" w:author="marcazal" w:date="2015-06-13T16:57:00Z">
        <w:r w:rsidRPr="004A7E16">
          <w:delText xml:space="preserve">en ir llenando una planilla por cada método utilizado en las distintas unidades de análisis, en la cual se establecerán los distinto PF de la aplicación con sus respectivas parametrizaciones.   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w:t>
            </w:r>
            <w:ins w:id="509" w:author="marcazal" w:date="2015-06-13T16:18:00Z">
              <w:r w:rsidRPr="004A7E16">
                <w:rPr>
                  <w:b/>
                  <w:sz w:val="16"/>
                </w:rPr>
                <w:t xml:space="preserve"> de las vistas</w:t>
              </w:r>
            </w:ins>
          </w:p>
        </w:tc>
        <w:tc>
          <w:tcPr>
            <w:tcW w:w="1399" w:type="dxa"/>
          </w:tcPr>
          <w:p w:rsidR="0027682F" w:rsidRPr="004A7E16" w:rsidRDefault="00453A57" w:rsidP="004A7E16">
            <w:pPr>
              <w:jc w:val="center"/>
              <w:rPr>
                <w:b/>
                <w:sz w:val="16"/>
              </w:rPr>
            </w:pPr>
            <w:ins w:id="510" w:author="marcazal" w:date="2015-06-14T18:08:00Z">
              <w:r w:rsidRPr="004A7E16">
                <w:rPr>
                  <w:b/>
                  <w:sz w:val="16"/>
                </w:rPr>
                <w:t>TMA</w:t>
              </w:r>
            </w:ins>
          </w:p>
        </w:tc>
        <w:tc>
          <w:tcPr>
            <w:tcW w:w="1399" w:type="dxa"/>
          </w:tcPr>
          <w:p w:rsidR="0027682F" w:rsidRPr="004A7E16" w:rsidRDefault="00453A57" w:rsidP="004A7E16">
            <w:pPr>
              <w:jc w:val="center"/>
              <w:rPr>
                <w:b/>
                <w:sz w:val="16"/>
              </w:rPr>
            </w:pPr>
            <w:del w:id="511" w:author="marcazal" w:date="2015-06-13T16:15:00Z">
              <w:r w:rsidRPr="004A7E16">
                <w:rPr>
                  <w:b/>
                  <w:sz w:val="16"/>
                </w:rPr>
                <w:delText>Tipo</w:delText>
              </w:r>
            </w:del>
            <w:ins w:id="512" w:author="marcazal" w:date="2015-06-13T16:15:00Z">
              <w:r w:rsidRPr="004A7E16">
                <w:rPr>
                  <w:b/>
                  <w:sz w:val="16"/>
                </w:rPr>
                <w:t>NGA</w:t>
              </w:r>
            </w:ins>
          </w:p>
        </w:tc>
        <w:tc>
          <w:tcPr>
            <w:tcW w:w="1339" w:type="dxa"/>
          </w:tcPr>
          <w:p w:rsidR="0027682F" w:rsidRPr="004A7E16" w:rsidRDefault="00453A57" w:rsidP="004A7E16">
            <w:pPr>
              <w:jc w:val="center"/>
              <w:rPr>
                <w:b/>
                <w:sz w:val="16"/>
              </w:rPr>
            </w:pPr>
            <w:ins w:id="513" w:author="marcazal" w:date="2015-06-14T18:08:00Z">
              <w:r w:rsidRPr="004A7E16">
                <w:rPr>
                  <w:b/>
                  <w:sz w:val="16"/>
                </w:rPr>
                <w:t>TMB</w:t>
              </w:r>
            </w:ins>
          </w:p>
        </w:tc>
        <w:tc>
          <w:tcPr>
            <w:tcW w:w="1339" w:type="dxa"/>
          </w:tcPr>
          <w:p w:rsidR="0027682F" w:rsidRPr="004A7E16" w:rsidRDefault="00453A57" w:rsidP="004A7E16">
            <w:pPr>
              <w:jc w:val="center"/>
              <w:rPr>
                <w:b/>
                <w:sz w:val="16"/>
              </w:rPr>
            </w:pPr>
            <w:del w:id="514" w:author="marcazal" w:date="2015-06-13T16:16:00Z">
              <w:r w:rsidRPr="004A7E16">
                <w:rPr>
                  <w:b/>
                  <w:sz w:val="16"/>
                </w:rPr>
                <w:delText>DET</w:delText>
              </w:r>
            </w:del>
            <w:ins w:id="515" w:author="marcazal" w:date="2015-06-13T16:16:00Z">
              <w:r w:rsidRPr="004A7E16">
                <w:rPr>
                  <w:b/>
                  <w:sz w:val="16"/>
                </w:rPr>
                <w:t>NGB</w:t>
              </w:r>
            </w:ins>
          </w:p>
        </w:tc>
      </w:tr>
      <w:tr w:rsidR="004D192C" w:rsidRPr="007C3C7E" w:rsidTr="004A7E16">
        <w:trPr>
          <w:trHeight w:val="675"/>
          <w:ins w:id="516" w:author="marcazal" w:date="2015-05-01T17:13:00Z"/>
        </w:trPr>
        <w:tc>
          <w:tcPr>
            <w:tcW w:w="1715" w:type="dxa"/>
          </w:tcPr>
          <w:p w:rsidR="0027682F" w:rsidRPr="004A7E16" w:rsidRDefault="00453A57" w:rsidP="004A7E16">
            <w:pPr>
              <w:spacing w:after="200" w:line="276" w:lineRule="auto"/>
              <w:jc w:val="center"/>
              <w:rPr>
                <w:ins w:id="517" w:author="marcazal" w:date="2015-05-01T17:13:00Z"/>
                <w:b/>
                <w:sz w:val="16"/>
              </w:rPr>
            </w:pPr>
            <w:ins w:id="518" w:author="marcazal" w:date="2015-05-01T17:14:00Z">
              <w:r w:rsidRPr="004A7E16">
                <w:rPr>
                  <w:b/>
                  <w:sz w:val="16"/>
                </w:rPr>
                <w:t>Agregar persona</w:t>
              </w:r>
            </w:ins>
          </w:p>
        </w:tc>
        <w:tc>
          <w:tcPr>
            <w:tcW w:w="1399" w:type="dxa"/>
          </w:tcPr>
          <w:p w:rsidR="0027682F" w:rsidRPr="004A7E16" w:rsidRDefault="0027682F" w:rsidP="004A7E16">
            <w:pPr>
              <w:jc w:val="center"/>
              <w:rPr>
                <w:ins w:id="519" w:author="marcazal" w:date="2015-06-14T18:08:00Z"/>
                <w:b/>
                <w:sz w:val="16"/>
              </w:rPr>
            </w:pPr>
          </w:p>
        </w:tc>
        <w:tc>
          <w:tcPr>
            <w:tcW w:w="1399" w:type="dxa"/>
          </w:tcPr>
          <w:p w:rsidR="0027682F" w:rsidRPr="004A7E16" w:rsidRDefault="0027682F" w:rsidP="004A7E16">
            <w:pPr>
              <w:spacing w:after="200" w:line="276" w:lineRule="auto"/>
              <w:jc w:val="center"/>
              <w:rPr>
                <w:ins w:id="520" w:author="marcazal" w:date="2015-05-01T17:13:00Z"/>
                <w:b/>
                <w:sz w:val="16"/>
              </w:rPr>
            </w:pPr>
          </w:p>
        </w:tc>
        <w:tc>
          <w:tcPr>
            <w:tcW w:w="1339" w:type="dxa"/>
          </w:tcPr>
          <w:p w:rsidR="0027682F" w:rsidRPr="004A7E16" w:rsidRDefault="0027682F" w:rsidP="004A7E16">
            <w:pPr>
              <w:jc w:val="center"/>
              <w:rPr>
                <w:ins w:id="521" w:author="marcazal" w:date="2015-06-14T18:08:00Z"/>
                <w:b/>
                <w:sz w:val="16"/>
              </w:rPr>
            </w:pPr>
          </w:p>
        </w:tc>
        <w:tc>
          <w:tcPr>
            <w:tcW w:w="1339" w:type="dxa"/>
          </w:tcPr>
          <w:p w:rsidR="0027682F" w:rsidRPr="004A7E16" w:rsidRDefault="0027682F" w:rsidP="004A7E16">
            <w:pPr>
              <w:spacing w:after="200" w:line="276" w:lineRule="auto"/>
              <w:jc w:val="center"/>
              <w:rPr>
                <w:ins w:id="522" w:author="marcazal" w:date="2015-05-01T17:13:00Z"/>
                <w:b/>
                <w:sz w:val="16"/>
              </w:rPr>
            </w:pPr>
          </w:p>
        </w:tc>
      </w:tr>
      <w:tr w:rsidR="004D192C" w:rsidRPr="007C3C7E" w:rsidTr="004A7E16">
        <w:trPr>
          <w:trHeight w:val="664"/>
          <w:ins w:id="523" w:author="marcazal" w:date="2015-05-01T17:13:00Z"/>
        </w:trPr>
        <w:tc>
          <w:tcPr>
            <w:tcW w:w="1715" w:type="dxa"/>
          </w:tcPr>
          <w:p w:rsidR="0027682F" w:rsidRPr="004A7E16" w:rsidRDefault="00453A57" w:rsidP="004A7E16">
            <w:pPr>
              <w:spacing w:after="200" w:line="276" w:lineRule="auto"/>
              <w:jc w:val="center"/>
              <w:rPr>
                <w:ins w:id="524" w:author="marcazal" w:date="2015-05-01T17:13:00Z"/>
                <w:b/>
                <w:sz w:val="16"/>
              </w:rPr>
            </w:pPr>
            <w:ins w:id="525" w:author="marcazal" w:date="2015-05-01T17:14:00Z">
              <w:r w:rsidRPr="004A7E16">
                <w:rPr>
                  <w:b/>
                  <w:sz w:val="16"/>
                </w:rPr>
                <w:t>Mostrar persona</w:t>
              </w:r>
            </w:ins>
          </w:p>
        </w:tc>
        <w:tc>
          <w:tcPr>
            <w:tcW w:w="1399" w:type="dxa"/>
          </w:tcPr>
          <w:p w:rsidR="0027682F" w:rsidRPr="004A7E16" w:rsidRDefault="0027682F" w:rsidP="004A7E16">
            <w:pPr>
              <w:jc w:val="center"/>
              <w:rPr>
                <w:ins w:id="526" w:author="marcazal" w:date="2015-06-14T18:08:00Z"/>
                <w:b/>
                <w:sz w:val="16"/>
              </w:rPr>
            </w:pPr>
          </w:p>
        </w:tc>
        <w:tc>
          <w:tcPr>
            <w:tcW w:w="1399" w:type="dxa"/>
          </w:tcPr>
          <w:p w:rsidR="0027682F" w:rsidRPr="004A7E16" w:rsidRDefault="0027682F" w:rsidP="004A7E16">
            <w:pPr>
              <w:spacing w:after="200" w:line="276" w:lineRule="auto"/>
              <w:jc w:val="center"/>
              <w:rPr>
                <w:ins w:id="527" w:author="marcazal" w:date="2015-05-01T17:13:00Z"/>
                <w:b/>
                <w:sz w:val="16"/>
              </w:rPr>
            </w:pPr>
          </w:p>
        </w:tc>
        <w:tc>
          <w:tcPr>
            <w:tcW w:w="1339" w:type="dxa"/>
          </w:tcPr>
          <w:p w:rsidR="0027682F" w:rsidRPr="004A7E16" w:rsidRDefault="0027682F" w:rsidP="004A7E16">
            <w:pPr>
              <w:jc w:val="center"/>
              <w:rPr>
                <w:ins w:id="528" w:author="marcazal" w:date="2015-06-14T18:08:00Z"/>
                <w:b/>
                <w:sz w:val="16"/>
              </w:rPr>
            </w:pPr>
          </w:p>
        </w:tc>
        <w:tc>
          <w:tcPr>
            <w:tcW w:w="1339" w:type="dxa"/>
          </w:tcPr>
          <w:p w:rsidR="0027682F" w:rsidRPr="004A7E16" w:rsidRDefault="0027682F" w:rsidP="004A7E16">
            <w:pPr>
              <w:spacing w:after="200" w:line="276" w:lineRule="auto"/>
              <w:jc w:val="center"/>
              <w:rPr>
                <w:ins w:id="529" w:author="marcazal" w:date="2015-05-01T17:13:00Z"/>
                <w:b/>
                <w:sz w:val="16"/>
              </w:rPr>
            </w:pPr>
          </w:p>
        </w:tc>
      </w:tr>
      <w:tr w:rsidR="004D192C" w:rsidRPr="007C3C7E" w:rsidTr="004A7E16">
        <w:trPr>
          <w:trHeight w:val="664"/>
          <w:ins w:id="530" w:author="marcazal" w:date="2015-05-01T17:13:00Z"/>
        </w:trPr>
        <w:tc>
          <w:tcPr>
            <w:tcW w:w="1715" w:type="dxa"/>
          </w:tcPr>
          <w:p w:rsidR="0027682F" w:rsidRPr="004A7E16" w:rsidRDefault="00453A57" w:rsidP="004A7E16">
            <w:pPr>
              <w:spacing w:after="200" w:line="276" w:lineRule="auto"/>
              <w:jc w:val="center"/>
              <w:rPr>
                <w:ins w:id="531" w:author="marcazal" w:date="2015-05-01T17:13:00Z"/>
                <w:b/>
                <w:sz w:val="16"/>
              </w:rPr>
            </w:pPr>
            <w:ins w:id="532" w:author="marcazal" w:date="2015-05-01T17:14:00Z">
              <w:r w:rsidRPr="004A7E16">
                <w:rPr>
                  <w:b/>
                  <w:sz w:val="16"/>
                </w:rPr>
                <w:lastRenderedPageBreak/>
                <w:t>Remover persona</w:t>
              </w:r>
            </w:ins>
          </w:p>
        </w:tc>
        <w:tc>
          <w:tcPr>
            <w:tcW w:w="1399" w:type="dxa"/>
          </w:tcPr>
          <w:p w:rsidR="0027682F" w:rsidRPr="004A7E16" w:rsidRDefault="0027682F" w:rsidP="004A7E16">
            <w:pPr>
              <w:jc w:val="center"/>
              <w:rPr>
                <w:ins w:id="533" w:author="marcazal" w:date="2015-06-14T18:08:00Z"/>
                <w:b/>
                <w:sz w:val="16"/>
              </w:rPr>
            </w:pPr>
          </w:p>
        </w:tc>
        <w:tc>
          <w:tcPr>
            <w:tcW w:w="1399" w:type="dxa"/>
          </w:tcPr>
          <w:p w:rsidR="0027682F" w:rsidRPr="004A7E16" w:rsidRDefault="0027682F" w:rsidP="004A7E16">
            <w:pPr>
              <w:spacing w:after="200" w:line="276" w:lineRule="auto"/>
              <w:jc w:val="center"/>
              <w:rPr>
                <w:ins w:id="534" w:author="marcazal" w:date="2015-05-01T17:13:00Z"/>
                <w:b/>
                <w:sz w:val="16"/>
              </w:rPr>
            </w:pPr>
          </w:p>
        </w:tc>
        <w:tc>
          <w:tcPr>
            <w:tcW w:w="1339" w:type="dxa"/>
          </w:tcPr>
          <w:p w:rsidR="0027682F" w:rsidRPr="004A7E16" w:rsidRDefault="0027682F" w:rsidP="004A7E16">
            <w:pPr>
              <w:jc w:val="center"/>
              <w:rPr>
                <w:ins w:id="535" w:author="marcazal" w:date="2015-06-14T18:08:00Z"/>
                <w:b/>
                <w:sz w:val="16"/>
              </w:rPr>
            </w:pPr>
          </w:p>
        </w:tc>
        <w:tc>
          <w:tcPr>
            <w:tcW w:w="1339" w:type="dxa"/>
          </w:tcPr>
          <w:p w:rsidR="0027682F" w:rsidRPr="004A7E16" w:rsidRDefault="0027682F" w:rsidP="004A7E16">
            <w:pPr>
              <w:spacing w:after="200" w:line="276" w:lineRule="auto"/>
              <w:jc w:val="center"/>
              <w:rPr>
                <w:ins w:id="536" w:author="marcazal" w:date="2015-05-01T17:13:00Z"/>
                <w:b/>
                <w:sz w:val="16"/>
              </w:rPr>
            </w:pPr>
          </w:p>
        </w:tc>
      </w:tr>
      <w:tr w:rsidR="004D192C" w:rsidRPr="007C3C7E" w:rsidTr="004A7E16">
        <w:trPr>
          <w:trHeight w:val="434"/>
          <w:ins w:id="537" w:author="marcazal" w:date="2015-05-01T17:14:00Z"/>
        </w:trPr>
        <w:tc>
          <w:tcPr>
            <w:tcW w:w="1715" w:type="dxa"/>
          </w:tcPr>
          <w:p w:rsidR="0027682F" w:rsidRPr="004A7E16" w:rsidRDefault="00453A57" w:rsidP="004A7E16">
            <w:pPr>
              <w:spacing w:after="200" w:line="276" w:lineRule="auto"/>
              <w:jc w:val="center"/>
              <w:rPr>
                <w:ins w:id="538" w:author="marcazal" w:date="2015-05-01T17:14:00Z"/>
                <w:b/>
                <w:sz w:val="16"/>
              </w:rPr>
            </w:pPr>
            <w:ins w:id="539" w:author="marcazal" w:date="2015-05-01T17:14:00Z">
              <w:r w:rsidRPr="004A7E16">
                <w:rPr>
                  <w:b/>
                  <w:sz w:val="16"/>
                </w:rPr>
                <w:t>Totales</w:t>
              </w:r>
            </w:ins>
          </w:p>
        </w:tc>
        <w:tc>
          <w:tcPr>
            <w:tcW w:w="1399" w:type="dxa"/>
          </w:tcPr>
          <w:p w:rsidR="0027682F" w:rsidRPr="004A7E16" w:rsidRDefault="0027682F" w:rsidP="004A7E16">
            <w:pPr>
              <w:jc w:val="center"/>
              <w:rPr>
                <w:ins w:id="540" w:author="marcazal" w:date="2015-06-14T18:08:00Z"/>
                <w:b/>
                <w:sz w:val="16"/>
              </w:rPr>
            </w:pPr>
          </w:p>
        </w:tc>
        <w:tc>
          <w:tcPr>
            <w:tcW w:w="1399" w:type="dxa"/>
          </w:tcPr>
          <w:p w:rsidR="0027682F" w:rsidRPr="004A7E16" w:rsidRDefault="0027682F" w:rsidP="004A7E16">
            <w:pPr>
              <w:spacing w:after="200" w:line="276" w:lineRule="auto"/>
              <w:jc w:val="center"/>
              <w:rPr>
                <w:ins w:id="541" w:author="marcazal" w:date="2015-05-01T17:14:00Z"/>
                <w:b/>
                <w:sz w:val="16"/>
              </w:rPr>
            </w:pPr>
          </w:p>
        </w:tc>
        <w:tc>
          <w:tcPr>
            <w:tcW w:w="1339" w:type="dxa"/>
          </w:tcPr>
          <w:p w:rsidR="0027682F" w:rsidRPr="004A7E16" w:rsidRDefault="0027682F" w:rsidP="004A7E16">
            <w:pPr>
              <w:jc w:val="center"/>
              <w:rPr>
                <w:ins w:id="542" w:author="marcazal" w:date="2015-06-14T18:08:00Z"/>
                <w:b/>
                <w:sz w:val="16"/>
              </w:rPr>
            </w:pPr>
          </w:p>
        </w:tc>
        <w:tc>
          <w:tcPr>
            <w:tcW w:w="1339" w:type="dxa"/>
          </w:tcPr>
          <w:p w:rsidR="0027682F" w:rsidRPr="004A7E16" w:rsidRDefault="0027682F" w:rsidP="004A7E16">
            <w:pPr>
              <w:spacing w:after="200" w:line="276" w:lineRule="auto"/>
              <w:jc w:val="center"/>
              <w:rPr>
                <w:ins w:id="543" w:author="marcazal" w:date="2015-05-01T17:14:00Z"/>
                <w:b/>
                <w:sz w:val="16"/>
              </w:rPr>
            </w:pPr>
          </w:p>
        </w:tc>
      </w:tr>
    </w:tbl>
    <w:p w:rsidR="00582404" w:rsidRPr="004A7E16" w:rsidRDefault="00582404" w:rsidP="009B5F91"/>
    <w:p w:rsidR="00697D78" w:rsidRPr="004A7E16" w:rsidRDefault="00453A57" w:rsidP="009B5F91">
      <w:r w:rsidRPr="004A7E16">
        <w:t>Una vez finalizada la implementación de amb</w:t>
      </w:r>
      <w:ins w:id="544" w:author="marcazal" w:date="2015-06-13T16:58:00Z">
        <w:r w:rsidR="00BC3617">
          <w:t>a</w:t>
        </w:r>
      </w:ins>
      <w:del w:id="545" w:author="marcazal" w:date="2015-06-13T16:58:00Z">
        <w:r w:rsidRPr="004A7E16">
          <w:delText>o</w:delText>
        </w:r>
      </w:del>
      <w:r w:rsidRPr="004A7E16">
        <w:t>s</w:t>
      </w:r>
      <w:ins w:id="546" w:author="marcazal" w:date="2015-06-13T16:58:00Z">
        <w:r w:rsidR="00BC3617">
          <w:t xml:space="preserve"> unidades de análisis</w:t>
        </w:r>
      </w:ins>
      <w:r w:rsidRPr="004A7E16">
        <w:t xml:space="preserve"> </w:t>
      </w:r>
      <w:del w:id="547" w:author="marcazal" w:date="2015-06-13T16:58:00Z">
        <w:r w:rsidRPr="004A7E16">
          <w:delText xml:space="preserve">métodos de evaluación </w:delText>
        </w:r>
      </w:del>
      <w:r w:rsidRPr="004A7E16">
        <w:t xml:space="preserve">del caso, de manera adicional se </w:t>
      </w:r>
      <w:del w:id="548" w:author="marcazal" w:date="2015-06-13T16:23:00Z">
        <w:r w:rsidRPr="004A7E16">
          <w:delText xml:space="preserve">llevará </w:delText>
        </w:r>
      </w:del>
      <w:ins w:id="549" w:author="marcazal" w:date="2015-06-13T16:23:00Z">
        <w:r w:rsidR="006B45CD">
          <w:t>llevó</w:t>
        </w:r>
        <w:r w:rsidRPr="004A7E16">
          <w:t xml:space="preserve"> </w:t>
        </w:r>
      </w:ins>
      <w:r w:rsidRPr="004A7E16">
        <w:t xml:space="preserve">a cabo un análisis de líneas de código, para medir el tamaño de los proyectos. </w:t>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ins w:id="550" w:author="marcazal" w:date="2015-06-12T19:34:00Z">
        <w:r w:rsidR="007C3C7E">
          <w:rPr>
            <w:b/>
          </w:rPr>
          <w:t>7</w:t>
        </w:r>
      </w:ins>
      <w:del w:id="551" w:author="marcazal" w:date="2015-06-12T19:34:00Z">
        <w:r w:rsidRPr="004A7E16">
          <w:rPr>
            <w:b/>
          </w:rPr>
          <w:delText>8</w:delText>
        </w:r>
      </w:del>
      <w:r w:rsidRPr="004A7E16">
        <w:rPr>
          <w:b/>
        </w:rPr>
        <w:t xml:space="preserve"> Métodos de análisis de los datos</w:t>
      </w:r>
    </w:p>
    <w:p w:rsidR="00DB0281" w:rsidRPr="004A7E16" w:rsidRDefault="00453A57" w:rsidP="009B5F91">
      <w:r w:rsidRPr="004A7E16">
        <w:t>En vista que el método de comparación es entre proyectos (</w:t>
      </w:r>
      <w:proofErr w:type="spellStart"/>
      <w:r w:rsidRPr="004A7E16">
        <w:rPr>
          <w:i/>
        </w:rPr>
        <w:t>croos-proyect</w:t>
      </w:r>
      <w:proofErr w:type="spellEnd"/>
      <w:r w:rsidRPr="004A7E16">
        <w:t>) o proyecto hermano (</w:t>
      </w:r>
      <w:proofErr w:type="spellStart"/>
      <w:r w:rsidRPr="004A7E16">
        <w:rPr>
          <w:i/>
        </w:rPr>
        <w:t>sister</w:t>
      </w:r>
      <w:proofErr w:type="spellEnd"/>
      <w:r w:rsidRPr="004A7E16">
        <w:rPr>
          <w:i/>
        </w:rPr>
        <w:t xml:space="preserve"> </w:t>
      </w:r>
      <w:proofErr w:type="spellStart"/>
      <w:r w:rsidRPr="004A7E16">
        <w:rPr>
          <w:i/>
        </w:rPr>
        <w:t>project</w:t>
      </w:r>
      <w:proofErr w:type="spellEnd"/>
      <w:r w:rsidRPr="004A7E16">
        <w:t xml:space="preserve">),  solo podemos tener una variable para la productividad o calidad por tratamiento. En este caso no se pueden utilizar métodos estadísticos para asegurar si las diferencias entre las variables de respuesta son significativas. Por lo tanto, solo se pueden comparar los valores obtenidos del proyecto de control informalmente con los valores obtenidos del tratamiento hecho al proyecto, según las recomendaciones hechas en </w:t>
      </w:r>
      <w:proofErr w:type="spellStart"/>
      <w:r w:rsidRPr="004A7E16">
        <w:t>Klitchenan</w:t>
      </w:r>
      <w:proofErr w:type="spellEnd"/>
      <w:r w:rsidRPr="004A7E16">
        <w:t>.</w:t>
      </w:r>
    </w:p>
    <w:p w:rsidR="00DB0281" w:rsidRPr="004A7E16" w:rsidDel="00024102" w:rsidRDefault="00453A57" w:rsidP="009B5F91">
      <w:pPr>
        <w:rPr>
          <w:del w:id="552" w:author="marcazal" w:date="2015-06-16T06:19:00Z"/>
        </w:rPr>
      </w:pPr>
      <w:del w:id="553" w:author="marcazal" w:date="2015-06-16T06:19:00Z">
        <w:r w:rsidRPr="004A7E16">
          <w:delText>Se llevará a cabo análisis cuantitativos de los datos obtenidos.</w:delText>
        </w:r>
      </w:del>
    </w:p>
    <w:p w:rsidR="00425D17" w:rsidRPr="004A7E16" w:rsidRDefault="00453A57" w:rsidP="009B5F91">
      <w:pPr>
        <w:rPr>
          <w:b/>
        </w:rPr>
      </w:pPr>
      <w:r w:rsidRPr="004A7E16">
        <w:rPr>
          <w:b/>
        </w:rPr>
        <w:t>5.2.</w:t>
      </w:r>
      <w:ins w:id="554" w:author="marcazal" w:date="2015-06-12T19:34:00Z">
        <w:r w:rsidR="007C3C7E">
          <w:rPr>
            <w:b/>
          </w:rPr>
          <w:t>8</w:t>
        </w:r>
      </w:ins>
      <w:del w:id="555" w:author="marcazal" w:date="2015-06-12T19:34:00Z">
        <w:r w:rsidRPr="004A7E16">
          <w:rPr>
            <w:b/>
          </w:rPr>
          <w:delText>9</w:delText>
        </w:r>
      </w:del>
      <w:r w:rsidRPr="004A7E16">
        <w:rPr>
          <w:b/>
        </w:rPr>
        <w:t xml:space="preserve">  Selección del caso y minimización de los factores de confusión</w:t>
      </w:r>
    </w:p>
    <w:p w:rsidR="002775CF" w:rsidRPr="004A7E16" w:rsidDel="000900A5" w:rsidRDefault="00453A57" w:rsidP="009B5F91">
      <w:pPr>
        <w:rPr>
          <w:del w:id="556" w:author="marcazal" w:date="2015-06-13T20:26:00Z"/>
        </w:rPr>
      </w:pPr>
      <w:r w:rsidRPr="004A7E16">
        <w:t xml:space="preserve">Como se mencionó anteriormente, se </w:t>
      </w:r>
      <w:del w:id="557" w:author="marcazal" w:date="2015-06-13T18:50:00Z">
        <w:r w:rsidRPr="004A7E16">
          <w:delText xml:space="preserve">llevará </w:delText>
        </w:r>
      </w:del>
      <w:ins w:id="558" w:author="marcazal" w:date="2015-06-13T18:50:00Z">
        <w:r w:rsidR="006E2B06">
          <w:t>llevó</w:t>
        </w:r>
        <w:r w:rsidRPr="004A7E16">
          <w:t xml:space="preserve"> </w:t>
        </w:r>
      </w:ins>
      <w:r w:rsidRPr="004A7E16">
        <w:t>a cabo un</w:t>
      </w:r>
      <w:ins w:id="559" w:author="marcazal" w:date="2015-06-13T18:44:00Z">
        <w:r w:rsidR="0036702D">
          <w:t>a ilustración de</w:t>
        </w:r>
      </w:ins>
      <w:r w:rsidRPr="004A7E16">
        <w:t xml:space="preserve"> caso de estudio comparativo</w:t>
      </w:r>
      <w:del w:id="560" w:author="marcazal" w:date="2015-06-13T20:18:00Z">
        <w:r w:rsidRPr="004A7E16">
          <w:delText xml:space="preserve"> entre proyectos</w:delText>
        </w:r>
      </w:del>
      <w:r w:rsidRPr="004A7E16">
        <w:t xml:space="preserve">, en la cual se optó por un proyecto piloto en el contexto de las aplicaciones web </w:t>
      </w:r>
      <w:del w:id="561" w:author="marcazal" w:date="2015-06-13T20:19:00Z">
        <w:r w:rsidRPr="004A7E16">
          <w:delText>que es propio del dominio de la metodología MoWebA</w:delText>
        </w:r>
      </w:del>
      <w:r w:rsidRPr="004A7E16">
        <w:t xml:space="preserve">, la cual </w:t>
      </w:r>
      <w:del w:id="562" w:author="marcazal" w:date="2015-06-13T18:40:00Z">
        <w:r w:rsidRPr="004A7E16">
          <w:delText xml:space="preserve">será </w:delText>
        </w:r>
      </w:del>
      <w:ins w:id="563" w:author="marcazal" w:date="2015-06-16T06:17:00Z">
        <w:r w:rsidR="00024102">
          <w:t>fue</w:t>
        </w:r>
      </w:ins>
      <w:ins w:id="564" w:author="marcazal" w:date="2015-06-13T18:40:00Z">
        <w:r w:rsidRPr="004A7E16">
          <w:t xml:space="preserve"> </w:t>
        </w:r>
      </w:ins>
      <w:del w:id="565" w:author="marcazal" w:date="2015-06-16T06:17:00Z">
        <w:r w:rsidRPr="004A7E16">
          <w:delText>implementad</w:delText>
        </w:r>
      </w:del>
      <w:ins w:id="566" w:author="marcazal" w:date="2015-06-16T06:17:00Z">
        <w:r w:rsidRPr="004A7E16">
          <w:t>implementad</w:t>
        </w:r>
        <w:r w:rsidR="00024102">
          <w:t>a</w:t>
        </w:r>
      </w:ins>
      <w:del w:id="567" w:author="marcazal" w:date="2015-06-13T18:40:00Z">
        <w:r w:rsidRPr="004A7E16">
          <w:delText>a</w:delText>
        </w:r>
      </w:del>
      <w:r w:rsidRPr="004A7E16">
        <w:t xml:space="preserve"> por un mismo equipo</w:t>
      </w:r>
      <w:ins w:id="568" w:author="marcazal" w:date="2015-06-13T18:40:00Z">
        <w:r w:rsidR="0036702D">
          <w:t xml:space="preserve"> de trabajo</w:t>
        </w:r>
      </w:ins>
      <w:r w:rsidRPr="004A7E16">
        <w:t xml:space="preserve"> (el autor). Se optó por </w:t>
      </w:r>
      <w:del w:id="569" w:author="marcazal" w:date="2015-06-13T20:20:00Z">
        <w:r w:rsidRPr="004A7E16">
          <w:delText xml:space="preserve">un </w:delText>
        </w:r>
      </w:del>
      <w:ins w:id="570" w:author="marcazal" w:date="2015-06-13T20:20:00Z">
        <w:r w:rsidR="000900A5">
          <w:t>el</w:t>
        </w:r>
        <w:r w:rsidRPr="004A7E16">
          <w:t xml:space="preserve"> </w:t>
        </w:r>
      </w:ins>
      <w:r w:rsidRPr="004A7E16">
        <w:t xml:space="preserve">proyecto piloto </w:t>
      </w:r>
      <w:proofErr w:type="spellStart"/>
      <w:ins w:id="571" w:author="marcazal" w:date="2015-06-13T20:20:00Z">
        <w:r w:rsidRPr="004A7E16">
          <w:rPr>
            <w:i/>
          </w:rPr>
          <w:t>Person</w:t>
        </w:r>
        <w:proofErr w:type="spellEnd"/>
        <w:r w:rsidRPr="004A7E16">
          <w:rPr>
            <w:i/>
          </w:rPr>
          <w:t xml:space="preserve"> Manager</w:t>
        </w:r>
      </w:ins>
      <w:del w:id="572" w:author="Ivan Lopez" w:date="2015-04-08T17:10:00Z">
        <w:r w:rsidRPr="004A7E16">
          <w:delText xml:space="preserve">sencillo </w:delText>
        </w:r>
      </w:del>
      <w:del w:id="573" w:author="marcazal" w:date="2015-06-16T06:17:00Z">
        <w:r w:rsidRPr="004A7E16">
          <w:delText>en</w:delText>
        </w:r>
      </w:del>
      <w:r w:rsidRPr="004A7E16">
        <w:t xml:space="preserve"> la cual</w:t>
      </w:r>
      <w:ins w:id="574" w:author="Ivan Lopez" w:date="2015-04-08T17:10:00Z">
        <w:r w:rsidRPr="004A7E16">
          <w:t xml:space="preserve"> es posible</w:t>
        </w:r>
      </w:ins>
      <w:del w:id="575" w:author="Ivan Lopez" w:date="2015-04-08T17:10:00Z">
        <w:r w:rsidRPr="004A7E16">
          <w:delText xml:space="preserve"> puedan</w:delText>
        </w:r>
      </w:del>
      <w:r w:rsidRPr="004A7E16">
        <w:t xml:space="preserve"> representar las nuevas características extendidas a </w:t>
      </w:r>
      <w:proofErr w:type="spellStart"/>
      <w:r w:rsidRPr="004A7E16">
        <w:t>MoWebA</w:t>
      </w:r>
      <w:proofErr w:type="spellEnd"/>
      <w:r w:rsidRPr="004A7E16">
        <w:t xml:space="preserve"> </w:t>
      </w:r>
      <w:ins w:id="576" w:author="marcazal" w:date="2015-06-13T18:42:00Z">
        <w:r w:rsidR="0036702D">
          <w:t xml:space="preserve">de manera clara y concisa </w:t>
        </w:r>
      </w:ins>
      <w:r w:rsidRPr="004A7E16">
        <w:t>y</w:t>
      </w:r>
      <w:del w:id="577" w:author="marcazal" w:date="2015-06-13T18:42:00Z">
        <w:r w:rsidRPr="004A7E16">
          <w:delText xml:space="preserve"> por factores de tiempo principalmente. También se</w:delText>
        </w:r>
      </w:del>
      <w:del w:id="578" w:author="marcazal" w:date="2015-06-13T18:43:00Z">
        <w:r w:rsidRPr="004A7E16">
          <w:delText xml:space="preserve"> tiene</w:delText>
        </w:r>
      </w:del>
      <w:ins w:id="579" w:author="marcazal" w:date="2015-06-13T18:43:00Z">
        <w:r w:rsidR="0036702D">
          <w:t xml:space="preserve"> teniendo</w:t>
        </w:r>
      </w:ins>
      <w:r w:rsidRPr="004A7E16">
        <w:t xml:space="preserve"> en cuenta que dentro de los métodos </w:t>
      </w:r>
      <w:del w:id="580" w:author="marcazal" w:date="2015-06-13T20:21:00Z">
        <w:r w:rsidRPr="004A7E16">
          <w:delText xml:space="preserve">comparativos </w:delText>
        </w:r>
      </w:del>
      <w:ins w:id="581" w:author="marcazal" w:date="2015-06-13T20:21:00Z">
        <w:r w:rsidR="000900A5">
          <w:t>de comparación</w:t>
        </w:r>
        <w:r w:rsidRPr="004A7E16">
          <w:t xml:space="preserve"> </w:t>
        </w:r>
      </w:ins>
      <w:r w:rsidRPr="004A7E16">
        <w:t>existentes</w:t>
      </w:r>
      <w:ins w:id="582" w:author="marcazal" w:date="2015-06-13T20:21:00Z">
        <w:r w:rsidR="000900A5">
          <w:t xml:space="preserve"> en la actualidad,</w:t>
        </w:r>
      </w:ins>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es el más incurre en costos</w:t>
      </w:r>
      <w:ins w:id="583" w:author="marcazal" w:date="2015-06-13T20:25:00Z">
        <w:r w:rsidR="000900A5">
          <w:t>( en el caso de esta propuesta el mayor costo es el tiempo de desarrollo)</w:t>
        </w:r>
      </w:ins>
      <w:r w:rsidRPr="004A7E16">
        <w:t>, ya que</w:t>
      </w:r>
      <w:ins w:id="584" w:author="marcazal" w:date="2015-06-13T20:22:00Z">
        <w:r w:rsidR="000900A5">
          <w:t xml:space="preserve"> un mismo</w:t>
        </w:r>
      </w:ins>
      <w:del w:id="585" w:author="marcazal" w:date="2015-06-13T20:22:00Z">
        <w:r w:rsidRPr="004A7E16">
          <w:delText xml:space="preserve"> dos</w:delText>
        </w:r>
      </w:del>
      <w:r w:rsidRPr="004A7E16">
        <w:t xml:space="preserve"> proyecto</w:t>
      </w:r>
      <w:del w:id="586" w:author="marcazal" w:date="2015-06-13T20:22:00Z">
        <w:r w:rsidRPr="004A7E16">
          <w:delText>s</w:delText>
        </w:r>
      </w:del>
      <w:r w:rsidRPr="004A7E16">
        <w:t xml:space="preserve"> debe</w:t>
      </w:r>
      <w:del w:id="587" w:author="marcazal" w:date="2015-06-13T20:22:00Z">
        <w:r w:rsidRPr="004A7E16">
          <w:delText>n</w:delText>
        </w:r>
      </w:del>
      <w:r w:rsidRPr="004A7E16">
        <w:t xml:space="preserve"> llevarse a cabo por un mismo equipo</w:t>
      </w:r>
      <w:ins w:id="588" w:author="marcazal" w:date="2015-06-13T20:22:00Z">
        <w:r w:rsidR="000900A5">
          <w:t xml:space="preserve"> (el autor en este caso)</w:t>
        </w:r>
      </w:ins>
      <w:ins w:id="589" w:author="marcazal" w:date="2015-06-13T20:23:00Z">
        <w:r w:rsidR="000900A5">
          <w:t xml:space="preserve"> </w:t>
        </w:r>
      </w:ins>
      <w:ins w:id="590" w:author="marcazal" w:date="2015-06-13T20:26:00Z">
        <w:r w:rsidR="000900A5">
          <w:t>con</w:t>
        </w:r>
      </w:ins>
      <w:ins w:id="591" w:author="marcazal" w:date="2015-06-13T20:23:00Z">
        <w:r w:rsidR="000900A5">
          <w:t xml:space="preserve"> más de un enfoque o unidad de an</w:t>
        </w:r>
      </w:ins>
      <w:ins w:id="592" w:author="marcazal" w:date="2015-06-13T20:24:00Z">
        <w:r w:rsidR="000900A5">
          <w:t>álisis (en esta ilustración, se utilizaron dos unidades de an</w:t>
        </w:r>
      </w:ins>
      <w:ins w:id="593" w:author="marcazal" w:date="2015-06-13T20:25:00Z">
        <w:r w:rsidR="000900A5">
          <w:t>álisis)</w:t>
        </w:r>
      </w:ins>
      <w:ins w:id="594" w:author="marcazal" w:date="2015-06-13T20:22:00Z">
        <w:r w:rsidR="000900A5">
          <w:t xml:space="preserve"> </w:t>
        </w:r>
      </w:ins>
      <w:r w:rsidRPr="004A7E16">
        <w:t xml:space="preserve">. </w:t>
      </w:r>
    </w:p>
    <w:p w:rsidR="000900A5" w:rsidRDefault="000900A5" w:rsidP="009B5F91">
      <w:pPr>
        <w:rPr>
          <w:ins w:id="595" w:author="marcazal" w:date="2015-06-13T20:31:00Z"/>
        </w:rPr>
      </w:pPr>
      <w:ins w:id="596" w:author="marcazal" w:date="2015-06-13T20:27:00Z">
        <w:r>
          <w:lastRenderedPageBreak/>
          <w:t xml:space="preserve">Con respecto a los factores tenidos en cuenta para minimizar los factores de </w:t>
        </w:r>
      </w:ins>
      <w:ins w:id="597" w:author="marcazal" w:date="2015-06-13T20:28:00Z">
        <w:r>
          <w:t xml:space="preserve">confusión, </w:t>
        </w:r>
      </w:ins>
      <w:ins w:id="598" w:author="marcazal" w:date="2015-06-13T20:31:00Z">
        <w:r w:rsidR="009B4D77">
          <w:t>se ha tenido en consideración los siguientes puntos:</w:t>
        </w:r>
      </w:ins>
    </w:p>
    <w:p w:rsidR="0027682F" w:rsidRDefault="008A7259" w:rsidP="004A7E16">
      <w:pPr>
        <w:pStyle w:val="Prrafodelista"/>
        <w:numPr>
          <w:ilvl w:val="0"/>
          <w:numId w:val="11"/>
        </w:numPr>
        <w:rPr>
          <w:ins w:id="599" w:author="marcazal" w:date="2015-06-13T21:29:00Z"/>
        </w:rPr>
      </w:pPr>
      <w:ins w:id="600" w:author="marcazal" w:date="2015-06-13T21:16:00Z">
        <w:r>
          <w:t xml:space="preserve">Se ha llevado a cabo pruebas de modelado </w:t>
        </w:r>
      </w:ins>
      <w:ins w:id="601" w:author="marcazal" w:date="2015-06-13T21:18:00Z">
        <w:r>
          <w:t>y generación</w:t>
        </w:r>
      </w:ins>
      <w:ins w:id="602" w:author="marcazal" w:date="2015-06-13T21:19:00Z">
        <w:r>
          <w:t xml:space="preserve"> de código para</w:t>
        </w:r>
      </w:ins>
      <w:ins w:id="603" w:author="marcazal" w:date="2015-06-13T21:16:00Z">
        <w:r>
          <w:t xml:space="preserve"> cada uno de los elementos q</w:t>
        </w:r>
      </w:ins>
      <w:ins w:id="604" w:author="marcazal" w:date="2015-06-13T21:17:00Z">
        <w:r>
          <w:t xml:space="preserve">ue forman parte del perfil de contenido de </w:t>
        </w:r>
        <w:proofErr w:type="spellStart"/>
        <w:r>
          <w:t>MoWebA</w:t>
        </w:r>
      </w:ins>
      <w:proofErr w:type="spellEnd"/>
      <w:ins w:id="605" w:author="marcazal" w:date="2015-06-13T21:20:00Z">
        <w:r>
          <w:t xml:space="preserve"> para lograr la mayor familiaridad posible con cada uno de los elementos de interfaz y sus propiedades </w:t>
        </w:r>
      </w:ins>
      <w:ins w:id="606" w:author="marcazal" w:date="2015-06-13T21:21:00Z">
        <w:r>
          <w:t>intrínsecas</w:t>
        </w:r>
      </w:ins>
      <w:ins w:id="607" w:author="marcazal" w:date="2015-06-13T21:20:00Z">
        <w:r>
          <w:t>.</w:t>
        </w:r>
      </w:ins>
      <w:ins w:id="608" w:author="marcazal" w:date="2015-06-13T21:21:00Z">
        <w:r>
          <w:t xml:space="preserve">  Esto </w:t>
        </w:r>
      </w:ins>
      <w:ins w:id="609" w:author="marcazal" w:date="2015-06-13T21:22:00Z">
        <w:r>
          <w:t xml:space="preserve">fue necesario </w:t>
        </w:r>
      </w:ins>
      <w:ins w:id="610" w:author="marcazal" w:date="2015-06-13T21:23:00Z">
        <w:r>
          <w:t>(</w:t>
        </w:r>
      </w:ins>
      <w:ins w:id="611" w:author="marcazal" w:date="2015-06-13T21:22:00Z">
        <w:r>
          <w:t xml:space="preserve">a pesar de que el autor haya sido el implementador de las extensiones </w:t>
        </w:r>
      </w:ins>
      <w:ins w:id="612" w:author="marcazal" w:date="2015-06-13T21:27:00Z">
        <w:r w:rsidR="00327C35">
          <w:t>RIAS</w:t>
        </w:r>
      </w:ins>
      <w:ins w:id="613" w:author="marcazal" w:date="2015-06-13T21:23:00Z">
        <w:r>
          <w:t xml:space="preserve"> en los perfiles de modelado </w:t>
        </w:r>
      </w:ins>
      <w:ins w:id="614" w:author="marcazal" w:date="2015-06-13T21:22:00Z">
        <w:r>
          <w:t xml:space="preserve">y las plantillas de </w:t>
        </w:r>
      </w:ins>
      <w:ins w:id="615" w:author="marcazal" w:date="2015-06-14T16:23:00Z">
        <w:r w:rsidR="007B441D">
          <w:t>transformación)</w:t>
        </w:r>
      </w:ins>
      <w:ins w:id="616" w:author="marcazal" w:date="2015-06-13T21:23:00Z">
        <w:r>
          <w:t xml:space="preserve"> para minimizar la cantidad de errores </w:t>
        </w:r>
      </w:ins>
      <w:ins w:id="617" w:author="marcazal" w:date="2015-06-13T21:28:00Z">
        <w:r w:rsidR="00327C35">
          <w:t>de</w:t>
        </w:r>
      </w:ins>
      <w:ins w:id="618" w:author="marcazal" w:date="2015-06-13T21:23:00Z">
        <w:r>
          <w:t xml:space="preserve"> modelado </w:t>
        </w:r>
      </w:ins>
      <w:ins w:id="619" w:author="marcazal" w:date="2015-06-13T21:29:00Z">
        <w:r w:rsidR="00327C35">
          <w:t>en</w:t>
        </w:r>
      </w:ins>
      <w:ins w:id="620" w:author="marcazal" w:date="2015-06-13T21:23:00Z">
        <w:r>
          <w:t xml:space="preserve"> cada </w:t>
        </w:r>
      </w:ins>
      <w:ins w:id="621" w:author="marcazal" w:date="2015-06-13T21:25:00Z">
        <w:r>
          <w:t>método</w:t>
        </w:r>
      </w:ins>
      <w:ins w:id="622" w:author="marcazal" w:date="2015-06-13T21:23:00Z">
        <w:r>
          <w:t xml:space="preserve"> </w:t>
        </w:r>
      </w:ins>
      <w:ins w:id="623" w:author="marcazal" w:date="2015-06-13T21:25:00Z">
        <w:r>
          <w:t>implementado y de paso testear la plantilla</w:t>
        </w:r>
      </w:ins>
      <w:ins w:id="624" w:author="marcazal" w:date="2015-06-13T21:29:00Z">
        <w:r w:rsidR="00327C35">
          <w:t xml:space="preserve"> de transformación</w:t>
        </w:r>
      </w:ins>
      <w:ins w:id="625" w:author="marcazal" w:date="2015-06-13T21:25:00Z">
        <w:r>
          <w:t xml:space="preserve"> y reducir los riesgos de posibles </w:t>
        </w:r>
        <w:r w:rsidR="00453A57" w:rsidRPr="004A7E16">
          <w:rPr>
            <w:i/>
          </w:rPr>
          <w:t>bugs</w:t>
        </w:r>
        <w:r>
          <w:t xml:space="preserve"> que podr</w:t>
        </w:r>
      </w:ins>
      <w:ins w:id="626" w:author="marcazal" w:date="2015-06-13T21:26:00Z">
        <w:r>
          <w:t xml:space="preserve">ían darse en el transcurso </w:t>
        </w:r>
      </w:ins>
      <w:ins w:id="627" w:author="marcazal" w:date="2015-06-13T21:27:00Z">
        <w:r w:rsidR="00327C35">
          <w:t>de las pruebas llevadas a cabo en el proceso de desarrollo de cada m</w:t>
        </w:r>
      </w:ins>
      <w:ins w:id="628" w:author="marcazal" w:date="2015-06-13T21:28:00Z">
        <w:r w:rsidR="00327C35">
          <w:t>étodo.</w:t>
        </w:r>
      </w:ins>
    </w:p>
    <w:p w:rsidR="0027682F" w:rsidRDefault="00327C35" w:rsidP="004A7E16">
      <w:pPr>
        <w:pStyle w:val="Prrafodelista"/>
        <w:numPr>
          <w:ilvl w:val="0"/>
          <w:numId w:val="11"/>
        </w:numPr>
        <w:rPr>
          <w:ins w:id="629" w:author="marcazal" w:date="2015-06-14T00:02:00Z"/>
        </w:rPr>
      </w:pPr>
      <w:ins w:id="630" w:author="marcazal" w:date="2015-06-13T21:33:00Z">
        <w:r>
          <w:t xml:space="preserve">Primeramente se </w:t>
        </w:r>
      </w:ins>
      <w:ins w:id="631" w:author="marcazal" w:date="2015-06-13T21:34:00Z">
        <w:r>
          <w:t>empleó</w:t>
        </w:r>
      </w:ins>
      <w:ins w:id="632" w:author="marcazal" w:date="2015-06-13T21:33:00Z">
        <w:r>
          <w:t xml:space="preserve"> completamente el método A</w:t>
        </w:r>
      </w:ins>
      <w:ins w:id="633" w:author="marcazal" w:date="2015-06-13T21:35:00Z">
        <w:r>
          <w:t xml:space="preserve"> hasta obtener la interfaz final</w:t>
        </w:r>
      </w:ins>
      <w:ins w:id="634" w:author="marcazal" w:date="2015-06-13T21:33:00Z">
        <w:r>
          <w:t xml:space="preserve"> </w:t>
        </w:r>
      </w:ins>
      <w:ins w:id="635" w:author="marcazal" w:date="2015-06-13T21:47:00Z">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ins>
      <w:ins w:id="636" w:author="marcazal" w:date="2015-06-13T21:41:00Z">
        <w:r w:rsidR="00FA5C60">
          <w:t xml:space="preserve">sin extensiones RIA </w:t>
        </w:r>
      </w:ins>
      <w:ins w:id="637" w:author="marcazal" w:date="2015-06-13T21:33:00Z">
        <w:r>
          <w:t xml:space="preserve">y luego el </w:t>
        </w:r>
      </w:ins>
      <w:ins w:id="638" w:author="marcazal" w:date="2015-06-13T21:34:00Z">
        <w:r>
          <w:t>método</w:t>
        </w:r>
      </w:ins>
      <w:ins w:id="639" w:author="marcazal" w:date="2015-06-13T21:33:00Z">
        <w:r>
          <w:t xml:space="preserve"> </w:t>
        </w:r>
      </w:ins>
      <w:ins w:id="640" w:author="marcazal" w:date="2015-06-13T21:34:00Z">
        <w:r>
          <w:t>B</w:t>
        </w:r>
      </w:ins>
      <w:ins w:id="641" w:author="marcazal" w:date="2015-06-13T21:35:00Z">
        <w:r>
          <w:t xml:space="preserve"> </w:t>
        </w:r>
      </w:ins>
      <w:ins w:id="642" w:author="marcazal" w:date="2015-06-13T21:42:00Z">
        <w:r w:rsidR="00FA5C60">
          <w:t xml:space="preserve">con extensiones RIA </w:t>
        </w:r>
      </w:ins>
      <w:ins w:id="643" w:author="marcazal" w:date="2015-06-13T21:35:00Z">
        <w:r>
          <w:t>de igual manera.</w:t>
        </w:r>
      </w:ins>
      <w:ins w:id="644" w:author="marcazal" w:date="2015-06-13T21:50:00Z">
        <w:r w:rsidR="002C07D4">
          <w:t xml:space="preserve">  Se tomó esta decisión, ya que si se implementa una vista </w:t>
        </w:r>
      </w:ins>
      <w:ins w:id="645" w:author="marcazal" w:date="2015-06-13T21:54:00Z">
        <w:r w:rsidR="002103B4">
          <w:t>con el</w:t>
        </w:r>
      </w:ins>
      <w:ins w:id="646" w:author="marcazal" w:date="2015-06-13T21:50:00Z">
        <w:r w:rsidR="002C07D4">
          <w:t xml:space="preserve"> </w:t>
        </w:r>
      </w:ins>
      <w:ins w:id="647" w:author="marcazal" w:date="2015-06-13T21:53:00Z">
        <w:r w:rsidR="002C07D4">
          <w:t>método</w:t>
        </w:r>
      </w:ins>
      <w:ins w:id="648" w:author="marcazal" w:date="2015-06-13T21:50:00Z">
        <w:r w:rsidR="002C07D4">
          <w:t xml:space="preserve"> </w:t>
        </w:r>
      </w:ins>
      <w:proofErr w:type="gramStart"/>
      <w:ins w:id="649" w:author="marcazal" w:date="2015-06-13T21:53:00Z">
        <w:r w:rsidR="002103B4">
          <w:t>A</w:t>
        </w:r>
        <w:proofErr w:type="gramEnd"/>
        <w:r w:rsidR="002103B4">
          <w:t xml:space="preserve"> y luego la misma vista con el método B, se puede obtener demasiado familiaridad con el modelado de </w:t>
        </w:r>
      </w:ins>
      <w:ins w:id="650" w:author="marcazal" w:date="2015-06-13T23:46:00Z">
        <w:r w:rsidR="00050C1F">
          <w:t>la</w:t>
        </w:r>
      </w:ins>
      <w:ins w:id="651" w:author="marcazal" w:date="2015-06-13T21:53:00Z">
        <w:r w:rsidR="002103B4">
          <w:t xml:space="preserve"> vista</w:t>
        </w:r>
      </w:ins>
      <w:ins w:id="652" w:author="marcazal" w:date="2015-06-13T23:46:00Z">
        <w:r w:rsidR="00050C1F">
          <w:t xml:space="preserve"> en cuestión</w:t>
        </w:r>
      </w:ins>
      <w:ins w:id="653" w:author="marcazal" w:date="2015-06-13T21:53:00Z">
        <w:r w:rsidR="002103B4">
          <w:t>, y por ende no ser</w:t>
        </w:r>
      </w:ins>
      <w:ins w:id="654" w:author="marcazal" w:date="2015-06-13T21:55:00Z">
        <w:r w:rsidR="002103B4">
          <w:t>ía tan realista la medición de los tiempos de modelado en el m</w:t>
        </w:r>
      </w:ins>
      <w:ins w:id="655" w:author="marcazal" w:date="2015-06-13T21:56:00Z">
        <w:r w:rsidR="002103B4">
          <w:t>étodo B</w:t>
        </w:r>
        <w:r w:rsidR="00053F46">
          <w:t>, ya que estos podrían reducirse</w:t>
        </w:r>
        <w:r w:rsidR="002103B4">
          <w:t>.</w:t>
        </w:r>
      </w:ins>
      <w:ins w:id="656" w:author="marcazal" w:date="2015-06-14T00:02:00Z">
        <w:r w:rsidR="00050C1F">
          <w:t xml:space="preserve"> </w:t>
        </w:r>
      </w:ins>
    </w:p>
    <w:p w:rsidR="0027682F" w:rsidRDefault="00050C1F" w:rsidP="004A7E16">
      <w:pPr>
        <w:pStyle w:val="Prrafodelista"/>
        <w:numPr>
          <w:ilvl w:val="0"/>
          <w:numId w:val="11"/>
        </w:numPr>
        <w:rPr>
          <w:ins w:id="657" w:author="marcazal" w:date="2015-06-13T21:49:00Z"/>
        </w:rPr>
      </w:pPr>
      <w:ins w:id="658" w:author="marcazal" w:date="2015-06-14T00:03:00Z">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w:t>
        </w:r>
      </w:ins>
      <w:ins w:id="659" w:author="marcazal" w:date="2015-06-14T00:04:00Z">
        <w:r>
          <w:t>con una semana diferencia</w:t>
        </w:r>
      </w:ins>
      <w:ins w:id="660" w:author="marcazal" w:date="2015-06-14T00:05:00Z">
        <w:r>
          <w:t>,</w:t>
        </w:r>
      </w:ins>
      <w:ins w:id="661" w:author="marcazal" w:date="2015-06-14T00:04:00Z">
        <w:r>
          <w:t xml:space="preserve"> implementándola</w:t>
        </w:r>
      </w:ins>
      <w:ins w:id="662" w:author="marcazal" w:date="2015-06-14T00:05:00Z">
        <w:r>
          <w:t>s hasta obtener la interfaz final desde cero.</w:t>
        </w:r>
      </w:ins>
    </w:p>
    <w:p w:rsidR="0027682F" w:rsidRDefault="00327C35" w:rsidP="004A7E16">
      <w:pPr>
        <w:pStyle w:val="Prrafodelista"/>
        <w:numPr>
          <w:ilvl w:val="0"/>
          <w:numId w:val="11"/>
        </w:numPr>
        <w:rPr>
          <w:ins w:id="663" w:author="marcazal" w:date="2015-06-13T20:26:00Z"/>
        </w:rPr>
      </w:pPr>
      <w:ins w:id="664" w:author="marcazal" w:date="2015-06-13T21:35:00Z">
        <w:r>
          <w:t xml:space="preserve"> </w:t>
        </w:r>
      </w:ins>
      <w:ins w:id="665" w:author="marcazal" w:date="2015-06-14T00:12:00Z">
        <w:r w:rsidR="00164F67">
          <w:t xml:space="preserve">Cuando </w:t>
        </w:r>
      </w:ins>
      <w:ins w:id="666" w:author="marcazal" w:date="2015-06-14T00:13:00Z">
        <w:r w:rsidR="00164F67">
          <w:t>un</w:t>
        </w:r>
      </w:ins>
      <w:ins w:id="667" w:author="marcazal" w:date="2015-06-14T00:12:00Z">
        <w:r w:rsidR="00164F67">
          <w:t xml:space="preserve"> </w:t>
        </w:r>
      </w:ins>
      <w:ins w:id="668" w:author="marcazal" w:date="2015-06-13T21:41:00Z">
        <w:r w:rsidR="00FA5C60">
          <w:t>método</w:t>
        </w:r>
      </w:ins>
      <w:ins w:id="669" w:author="marcazal" w:date="2015-06-14T00:13:00Z">
        <w:r w:rsidR="00164F67">
          <w:t xml:space="preserve"> estaba en proceso</w:t>
        </w:r>
      </w:ins>
      <w:ins w:id="670" w:author="marcazal" w:date="2015-06-13T21:41:00Z">
        <w:r w:rsidR="00FA5C60">
          <w:t xml:space="preserve">, </w:t>
        </w:r>
      </w:ins>
      <w:ins w:id="671" w:author="marcazal" w:date="2015-06-13T21:42:00Z">
        <w:r w:rsidR="00FA5C60">
          <w:t xml:space="preserve">se </w:t>
        </w:r>
      </w:ins>
      <w:ins w:id="672" w:author="marcazal" w:date="2015-06-14T00:13:00Z">
        <w:r w:rsidR="00164F67">
          <w:t>iba</w:t>
        </w:r>
      </w:ins>
      <w:ins w:id="673" w:author="marcazal" w:date="2015-06-13T21:42:00Z">
        <w:r w:rsidR="00FA5C60">
          <w:t xml:space="preserve"> implementando cada una de las vistas y a la par se iba </w:t>
        </w:r>
      </w:ins>
      <w:ins w:id="674" w:author="marcazal" w:date="2015-06-13T21:43:00Z">
        <w:r w:rsidR="00FA5C60">
          <w:t>recabando</w:t>
        </w:r>
      </w:ins>
      <w:ins w:id="675" w:author="marcazal" w:date="2015-06-13T21:42:00Z">
        <w:r w:rsidR="00FA5C60">
          <w:t xml:space="preserve"> </w:t>
        </w:r>
      </w:ins>
      <w:ins w:id="676" w:author="marcazal" w:date="2015-06-13T21:43:00Z">
        <w:r w:rsidR="00FA5C60">
          <w:t xml:space="preserve">los datos. Se pasaba a implementar la vista </w:t>
        </w:r>
      </w:ins>
      <w:ins w:id="677" w:author="marcazal" w:date="2015-06-13T21:45:00Z">
        <w:r w:rsidR="00FA5C60">
          <w:t xml:space="preserve"> </w:t>
        </w:r>
      </w:ins>
      <w:ins w:id="678" w:author="marcazal" w:date="2015-06-14T00:19:00Z">
        <w:r w:rsidR="0044397A">
          <w:t>siguiente</w:t>
        </w:r>
      </w:ins>
      <w:ins w:id="679" w:author="marcazal" w:date="2015-06-13T21:45:00Z">
        <w:r w:rsidR="00FA5C60">
          <w:t xml:space="preserve"> </w:t>
        </w:r>
      </w:ins>
      <w:ins w:id="680" w:author="marcazal" w:date="2015-06-13T21:43:00Z">
        <w:r w:rsidR="00FA5C60">
          <w:t>de la aplicación</w:t>
        </w:r>
      </w:ins>
      <w:ins w:id="681" w:author="marcazal" w:date="2015-06-13T21:45:00Z">
        <w:r w:rsidR="00FA5C60">
          <w:t>,</w:t>
        </w:r>
      </w:ins>
      <w:ins w:id="682" w:author="marcazal" w:date="2015-06-13T21:44:00Z">
        <w:r w:rsidR="00FA5C60">
          <w:t xml:space="preserve"> una vez culminada en su totalidad la vista </w:t>
        </w:r>
      </w:ins>
      <w:ins w:id="683" w:author="marcazal" w:date="2015-06-14T00:19:00Z">
        <w:r w:rsidR="0044397A">
          <w:t>actual</w:t>
        </w:r>
      </w:ins>
      <w:ins w:id="684" w:author="marcazal" w:date="2015-06-13T21:45:00Z">
        <w:r w:rsidR="00FA5C60">
          <w:t xml:space="preserve"> con todos los datos analíticos recabados.</w:t>
        </w:r>
      </w:ins>
    </w:p>
    <w:p w:rsidR="00EC4F9E" w:rsidRPr="004A7E16" w:rsidRDefault="00453A57" w:rsidP="009B5F91">
      <w:pPr>
        <w:rPr>
          <w:b/>
        </w:rPr>
      </w:pPr>
      <w:r w:rsidRPr="004A7E16">
        <w:rPr>
          <w:b/>
        </w:rPr>
        <w:t>5.2.10 Selección de los datos</w:t>
      </w:r>
    </w:p>
    <w:p w:rsidR="0044397A" w:rsidRPr="004A7E16" w:rsidRDefault="00453A57" w:rsidP="009B5F91">
      <w:r w:rsidRPr="004A7E16">
        <w:t xml:space="preserve">Los datos </w:t>
      </w:r>
      <w:ins w:id="685" w:author="marcazal" w:date="2015-06-14T00:24:00Z">
        <w:r w:rsidR="00AC2C6C">
          <w:t>analític</w:t>
        </w:r>
      </w:ins>
      <w:ins w:id="686" w:author="marcazal" w:date="2015-06-14T09:08:00Z">
        <w:r w:rsidR="00AC2C6C">
          <w:t>o</w:t>
        </w:r>
      </w:ins>
      <w:ins w:id="687" w:author="marcazal" w:date="2015-06-14T00:24:00Z">
        <w:r w:rsidR="0044397A">
          <w:t>s</w:t>
        </w:r>
      </w:ins>
      <w:ins w:id="688" w:author="marcazal" w:date="2015-06-14T00:22:00Z">
        <w:r w:rsidR="0044397A">
          <w:t xml:space="preserve"> fueron obtenidos </w:t>
        </w:r>
      </w:ins>
      <w:del w:id="689" w:author="marcazal" w:date="2015-06-14T00:23:00Z">
        <w:r w:rsidRPr="004A7E16">
          <w:delText>se obtienen</w:delText>
        </w:r>
      </w:del>
      <w:r w:rsidRPr="004A7E16">
        <w:t xml:space="preserve"> a medida que el desarrollo que los proyectos a ser comparados se </w:t>
      </w:r>
      <w:del w:id="690" w:author="marcazal" w:date="2015-06-14T00:24:00Z">
        <w:r w:rsidRPr="004A7E16">
          <w:delText xml:space="preserve">van </w:delText>
        </w:r>
      </w:del>
      <w:ins w:id="691" w:author="marcazal" w:date="2015-06-14T00:24:00Z">
        <w:r w:rsidR="0044397A">
          <w:t>iban</w:t>
        </w:r>
      </w:ins>
      <w:ins w:id="692" w:author="marcazal" w:date="2015-06-16T06:17:00Z">
        <w:r w:rsidR="00024102">
          <w:t xml:space="preserve"> </w:t>
        </w:r>
      </w:ins>
      <w:r w:rsidRPr="004A7E16">
        <w:t>desarrollando, para posteriormente</w:t>
      </w:r>
      <w:ins w:id="693" w:author="marcazal" w:date="2015-06-14T09:09:00Z">
        <w:r w:rsidR="00AC2C6C">
          <w:t>,</w:t>
        </w:r>
      </w:ins>
      <w:r w:rsidRPr="004A7E16">
        <w:t xml:space="preserve"> una vez seleccionados de las planillas correspondientes, se pueda proceder al análisis </w:t>
      </w:r>
      <w:del w:id="694" w:author="Ivan Lopez" w:date="2015-04-08T17:17:00Z">
        <w:r w:rsidRPr="004A7E16">
          <w:delText xml:space="preserve">correspondiente </w:delText>
        </w:r>
      </w:del>
      <w:r w:rsidRPr="004A7E16">
        <w:t>y de esa forma concluir los resultados obtenidos.</w:t>
      </w:r>
    </w:p>
    <w:p w:rsidR="00EC4F9E" w:rsidRPr="004A7E16" w:rsidRDefault="00453A57" w:rsidP="009B5F91">
      <w:pPr>
        <w:rPr>
          <w:b/>
        </w:rPr>
      </w:pPr>
      <w:r w:rsidRPr="004A7E16">
        <w:rPr>
          <w:b/>
        </w:rPr>
        <w:t>5.2.11 Definición y almacenamiento de los Datos</w:t>
      </w:r>
    </w:p>
    <w:p w:rsidR="00425D17" w:rsidRPr="004A7E16" w:rsidRDefault="00453A57" w:rsidP="009B5F91">
      <w:r w:rsidRPr="004A7E16">
        <w:t xml:space="preserve">Todos los datos </w:t>
      </w:r>
      <w:del w:id="695" w:author="marcazal" w:date="2015-06-14T09:10:00Z">
        <w:r w:rsidRPr="004A7E16">
          <w:delText xml:space="preserve">definidos </w:delText>
        </w:r>
      </w:del>
      <w:ins w:id="696" w:author="marcazal" w:date="2015-06-14T09:10:00Z">
        <w:r w:rsidR="00AC2C6C">
          <w:t>recabados</w:t>
        </w:r>
        <w:r w:rsidRPr="004A7E16">
          <w:t xml:space="preserve"> </w:t>
        </w:r>
      </w:ins>
      <w:ins w:id="697" w:author="marcazal" w:date="2015-06-14T09:13:00Z">
        <w:r w:rsidR="00F4702B">
          <w:t xml:space="preserve">en el desarrollo de cada uno de los </w:t>
        </w:r>
      </w:ins>
      <w:del w:id="698" w:author="marcazal" w:date="2015-06-14T09:10:00Z">
        <w:r w:rsidRPr="004A7E16">
          <w:delText>anteriormente son</w:delText>
        </w:r>
      </w:del>
      <w:ins w:id="699" w:author="marcazal" w:date="2015-06-16T04:40:00Z">
        <w:r w:rsidR="00023391">
          <w:t>métodos, fueron</w:t>
        </w:r>
      </w:ins>
      <w:r w:rsidRPr="004A7E16">
        <w:t xml:space="preserve"> almacenados y mantenidos en </w:t>
      </w:r>
      <w:del w:id="700" w:author="marcazal" w:date="2015-06-14T09:11:00Z">
        <w:r w:rsidRPr="004A7E16">
          <w:delText>una planilla electrónica Excel</w:delText>
        </w:r>
      </w:del>
      <w:ins w:id="701" w:author="marcazal" w:date="2015-06-14T09:11:00Z">
        <w:r w:rsidR="00AC2C6C">
          <w:t>las plantillas creadas para el efecto</w:t>
        </w:r>
      </w:ins>
      <w:proofErr w:type="gramStart"/>
      <w:ins w:id="702" w:author="marcazal" w:date="2015-06-14T09:12:00Z">
        <w:r w:rsidR="00AC2C6C">
          <w:t>.</w:t>
        </w:r>
      </w:ins>
      <w:r w:rsidRPr="004A7E16">
        <w:t>.</w:t>
      </w:r>
      <w:proofErr w:type="gramEnd"/>
    </w:p>
    <w:p w:rsidR="001F03D0" w:rsidRPr="004A7E16" w:rsidRDefault="00453A57" w:rsidP="009B5F91">
      <w:pPr>
        <w:rPr>
          <w:b/>
        </w:rPr>
      </w:pPr>
      <w:r w:rsidRPr="004A7E16">
        <w:rPr>
          <w:b/>
        </w:rPr>
        <w:t>5.2.13 Mantenimiento del protocolo de caso de estudio.</w:t>
      </w:r>
    </w:p>
    <w:p w:rsidR="00CB073D" w:rsidRPr="004A7E16" w:rsidRDefault="00453A57" w:rsidP="009B5F91">
      <w:r w:rsidRPr="004A7E16">
        <w:t>Este caso de estudio no se rige por un protocolo formal de evaluación.</w:t>
      </w:r>
    </w:p>
    <w:p w:rsidR="002031DB" w:rsidRPr="004A7E16" w:rsidRDefault="00453A57" w:rsidP="009B5F91">
      <w:pPr>
        <w:rPr>
          <w:ins w:id="703" w:author="marcazal" w:date="2015-06-12T17:43:00Z"/>
          <w:b/>
        </w:rPr>
      </w:pPr>
      <w:r w:rsidRPr="004A7E16">
        <w:rPr>
          <w:b/>
        </w:rPr>
        <w:t>5.2.14 Reporte y difusión de</w:t>
      </w:r>
      <w:ins w:id="704" w:author="marcazal" w:date="2015-06-14T09:36:00Z">
        <w:r w:rsidR="00C5764F">
          <w:rPr>
            <w:b/>
          </w:rPr>
          <w:t xml:space="preserve"> los datos obtenidos en la ilustraci</w:t>
        </w:r>
      </w:ins>
      <w:ins w:id="705" w:author="marcazal" w:date="2015-06-14T09:37:00Z">
        <w:r w:rsidR="00C5764F">
          <w:rPr>
            <w:b/>
          </w:rPr>
          <w:t>ón del</w:t>
        </w:r>
      </w:ins>
      <w:del w:id="706" w:author="marcazal" w:date="2015-06-14T09:36:00Z">
        <w:r w:rsidRPr="004A7E16">
          <w:rPr>
            <w:b/>
          </w:rPr>
          <w:delText>l</w:delText>
        </w:r>
      </w:del>
      <w:r w:rsidRPr="004A7E16">
        <w:rPr>
          <w:b/>
        </w:rPr>
        <w:t xml:space="preserve"> caso de estudio.</w:t>
      </w:r>
    </w:p>
    <w:p w:rsidR="002B5953" w:rsidRDefault="00453A57" w:rsidP="009B5F91">
      <w:pPr>
        <w:rPr>
          <w:ins w:id="707" w:author="Ivan Lopez" w:date="2015-06-15T10:44:00Z"/>
        </w:rPr>
      </w:pPr>
      <w:ins w:id="708" w:author="marcazal" w:date="2015-06-14T09:43:00Z">
        <w:r w:rsidRPr="004A7E16">
          <w:t>En esta sección se responderán a las preguntas de investigación presentadas en la sección 5.2.</w:t>
        </w:r>
      </w:ins>
      <w:ins w:id="709" w:author="marcazal" w:date="2015-06-14T09:46:00Z">
        <w:r w:rsidRPr="004A7E16">
          <w:t>4 que se citan a continuación:</w:t>
        </w:r>
      </w:ins>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ins w:id="710" w:author="Ivan Lopez" w:date="2015-06-15T15:18:00Z"/>
          <w:del w:id="711" w:author="marcazal" w:date="2015-06-16T06:14:00Z"/>
        </w:trPr>
        <w:tc>
          <w:tcPr>
            <w:tcW w:w="1396" w:type="dxa"/>
          </w:tcPr>
          <w:p w:rsidR="00000000" w:rsidRDefault="00D05617">
            <w:pPr>
              <w:jc w:val="center"/>
              <w:rPr>
                <w:ins w:id="712" w:author="Ivan Lopez" w:date="2015-06-15T15:18:00Z"/>
                <w:del w:id="713" w:author="marcazal" w:date="2015-06-16T06:14:00Z"/>
                <w:b/>
                <w:sz w:val="16"/>
                <w:rPrChange w:id="714" w:author="marcazal" w:date="2015-06-16T04:29:00Z">
                  <w:rPr>
                    <w:ins w:id="715" w:author="Ivan Lopez" w:date="2015-06-15T15:18:00Z"/>
                    <w:del w:id="716" w:author="marcazal" w:date="2015-06-16T06:14:00Z"/>
                    <w:sz w:val="16"/>
                  </w:rPr>
                </w:rPrChange>
              </w:rPr>
              <w:pPrChange w:id="717" w:author="marcazal" w:date="2015-06-16T04:30:00Z">
                <w:pPr>
                  <w:framePr w:hSpace="141" w:wrap="around" w:vAnchor="text" w:hAnchor="page" w:x="2063" w:y="1483"/>
                  <w:spacing w:after="200" w:line="276" w:lineRule="auto"/>
                  <w:jc w:val="center"/>
                </w:pPr>
              </w:pPrChange>
            </w:pPr>
            <w:ins w:id="718" w:author="Ivan Lopez" w:date="2015-06-15T15:18:00Z">
              <w:del w:id="719" w:author="marcazal" w:date="2015-06-16T06:14:00Z">
                <w:r w:rsidRPr="00D05617">
                  <w:rPr>
                    <w:b/>
                    <w:sz w:val="16"/>
                    <w:rPrChange w:id="720" w:author="marcazal" w:date="2015-06-16T04:29:00Z">
                      <w:rPr>
                        <w:sz w:val="16"/>
                        <w:szCs w:val="16"/>
                      </w:rPr>
                    </w:rPrChange>
                  </w:rPr>
                  <w:delText>Nombre de las vistas</w:delText>
                </w:r>
              </w:del>
            </w:ins>
          </w:p>
        </w:tc>
        <w:tc>
          <w:tcPr>
            <w:tcW w:w="2869" w:type="dxa"/>
          </w:tcPr>
          <w:p w:rsidR="00000000" w:rsidRDefault="00D05617">
            <w:pPr>
              <w:jc w:val="center"/>
              <w:rPr>
                <w:ins w:id="721" w:author="Ivan Lopez" w:date="2015-06-15T15:18:00Z"/>
                <w:del w:id="722" w:author="marcazal" w:date="2015-06-16T06:14:00Z"/>
                <w:b/>
                <w:sz w:val="16"/>
                <w:rPrChange w:id="723" w:author="marcazal" w:date="2015-06-16T04:30:00Z">
                  <w:rPr>
                    <w:ins w:id="724" w:author="Ivan Lopez" w:date="2015-06-15T15:18:00Z"/>
                    <w:del w:id="725" w:author="marcazal" w:date="2015-06-16T06:14:00Z"/>
                    <w:sz w:val="16"/>
                  </w:rPr>
                </w:rPrChange>
              </w:rPr>
              <w:pPrChange w:id="726" w:author="marcazal" w:date="2015-06-16T04:30:00Z">
                <w:pPr>
                  <w:framePr w:hSpace="141" w:wrap="around" w:vAnchor="text" w:hAnchor="page" w:x="2063" w:y="1483"/>
                  <w:spacing w:after="200" w:line="276" w:lineRule="auto"/>
                  <w:jc w:val="center"/>
                </w:pPr>
              </w:pPrChange>
            </w:pPr>
            <w:ins w:id="727" w:author="Ivan Lopez" w:date="2015-06-15T15:18:00Z">
              <w:del w:id="728" w:author="marcazal" w:date="2015-06-16T06:14:00Z">
                <w:r w:rsidRPr="00D05617">
                  <w:rPr>
                    <w:b/>
                    <w:sz w:val="16"/>
                    <w:rPrChange w:id="729" w:author="marcazal" w:date="2015-06-16T04:30:00Z">
                      <w:rPr>
                        <w:sz w:val="16"/>
                        <w:szCs w:val="16"/>
                      </w:rPr>
                    </w:rPrChange>
                  </w:rPr>
                  <w:delText>TMA</w:delText>
                </w:r>
              </w:del>
            </w:ins>
          </w:p>
        </w:tc>
        <w:tc>
          <w:tcPr>
            <w:tcW w:w="521" w:type="dxa"/>
          </w:tcPr>
          <w:p w:rsidR="00000000" w:rsidRDefault="00D05617">
            <w:pPr>
              <w:jc w:val="center"/>
              <w:rPr>
                <w:ins w:id="730" w:author="Ivan Lopez" w:date="2015-06-15T15:18:00Z"/>
                <w:del w:id="731" w:author="marcazal" w:date="2015-06-16T06:14:00Z"/>
                <w:b/>
                <w:sz w:val="16"/>
                <w:rPrChange w:id="732" w:author="marcazal" w:date="2015-06-16T04:30:00Z">
                  <w:rPr>
                    <w:ins w:id="733" w:author="Ivan Lopez" w:date="2015-06-15T15:18:00Z"/>
                    <w:del w:id="734" w:author="marcazal" w:date="2015-06-16T06:14:00Z"/>
                    <w:sz w:val="16"/>
                  </w:rPr>
                </w:rPrChange>
              </w:rPr>
              <w:pPrChange w:id="735" w:author="marcazal" w:date="2015-06-16T04:30:00Z">
                <w:pPr>
                  <w:framePr w:hSpace="141" w:wrap="around" w:vAnchor="text" w:hAnchor="page" w:x="2063" w:y="1483"/>
                  <w:spacing w:after="200" w:line="276" w:lineRule="auto"/>
                  <w:jc w:val="center"/>
                </w:pPr>
              </w:pPrChange>
            </w:pPr>
            <w:ins w:id="736" w:author="Ivan Lopez" w:date="2015-06-15T15:18:00Z">
              <w:del w:id="737" w:author="marcazal" w:date="2015-06-16T06:14:00Z">
                <w:r w:rsidRPr="00D05617">
                  <w:rPr>
                    <w:b/>
                    <w:sz w:val="16"/>
                    <w:rPrChange w:id="738" w:author="marcazal" w:date="2015-06-16T04:30:00Z">
                      <w:rPr>
                        <w:sz w:val="16"/>
                        <w:szCs w:val="16"/>
                      </w:rPr>
                    </w:rPrChange>
                  </w:rPr>
                  <w:delText>NGA</w:delText>
                </w:r>
              </w:del>
            </w:ins>
          </w:p>
        </w:tc>
        <w:tc>
          <w:tcPr>
            <w:tcW w:w="3420" w:type="dxa"/>
          </w:tcPr>
          <w:p w:rsidR="00000000" w:rsidRDefault="00D05617">
            <w:pPr>
              <w:jc w:val="center"/>
              <w:rPr>
                <w:ins w:id="739" w:author="Ivan Lopez" w:date="2015-06-15T15:18:00Z"/>
                <w:del w:id="740" w:author="marcazal" w:date="2015-06-16T06:14:00Z"/>
                <w:b/>
                <w:sz w:val="16"/>
                <w:rPrChange w:id="741" w:author="marcazal" w:date="2015-06-16T04:30:00Z">
                  <w:rPr>
                    <w:ins w:id="742" w:author="Ivan Lopez" w:date="2015-06-15T15:18:00Z"/>
                    <w:del w:id="743" w:author="marcazal" w:date="2015-06-16T06:14:00Z"/>
                    <w:sz w:val="16"/>
                  </w:rPr>
                </w:rPrChange>
              </w:rPr>
              <w:pPrChange w:id="744" w:author="marcazal" w:date="2015-06-16T04:30:00Z">
                <w:pPr>
                  <w:framePr w:hSpace="141" w:wrap="around" w:vAnchor="text" w:hAnchor="page" w:x="2063" w:y="1483"/>
                  <w:spacing w:after="200" w:line="276" w:lineRule="auto"/>
                  <w:jc w:val="center"/>
                </w:pPr>
              </w:pPrChange>
            </w:pPr>
            <w:ins w:id="745" w:author="Ivan Lopez" w:date="2015-06-15T15:18:00Z">
              <w:del w:id="746" w:author="marcazal" w:date="2015-06-16T06:14:00Z">
                <w:r w:rsidRPr="00D05617">
                  <w:rPr>
                    <w:b/>
                    <w:sz w:val="16"/>
                    <w:rPrChange w:id="747" w:author="marcazal" w:date="2015-06-16T04:30:00Z">
                      <w:rPr>
                        <w:sz w:val="16"/>
                        <w:szCs w:val="16"/>
                      </w:rPr>
                    </w:rPrChange>
                  </w:rPr>
                  <w:delText>TMB</w:delText>
                </w:r>
              </w:del>
            </w:ins>
          </w:p>
        </w:tc>
        <w:tc>
          <w:tcPr>
            <w:tcW w:w="514" w:type="dxa"/>
          </w:tcPr>
          <w:p w:rsidR="00000000" w:rsidRDefault="00D05617">
            <w:pPr>
              <w:jc w:val="center"/>
              <w:rPr>
                <w:ins w:id="748" w:author="Ivan Lopez" w:date="2015-06-15T15:18:00Z"/>
                <w:del w:id="749" w:author="marcazal" w:date="2015-06-16T06:14:00Z"/>
                <w:b/>
                <w:sz w:val="16"/>
                <w:rPrChange w:id="750" w:author="marcazal" w:date="2015-06-16T04:30:00Z">
                  <w:rPr>
                    <w:ins w:id="751" w:author="Ivan Lopez" w:date="2015-06-15T15:18:00Z"/>
                    <w:del w:id="752" w:author="marcazal" w:date="2015-06-16T06:14:00Z"/>
                    <w:sz w:val="16"/>
                  </w:rPr>
                </w:rPrChange>
              </w:rPr>
              <w:pPrChange w:id="753" w:author="marcazal" w:date="2015-06-16T04:30:00Z">
                <w:pPr>
                  <w:framePr w:hSpace="141" w:wrap="around" w:vAnchor="text" w:hAnchor="page" w:x="2063" w:y="1483"/>
                  <w:spacing w:after="200" w:line="276" w:lineRule="auto"/>
                  <w:jc w:val="center"/>
                </w:pPr>
              </w:pPrChange>
            </w:pPr>
            <w:ins w:id="754" w:author="Ivan Lopez" w:date="2015-06-15T15:18:00Z">
              <w:del w:id="755" w:author="marcazal" w:date="2015-06-16T06:14:00Z">
                <w:r w:rsidRPr="00D05617">
                  <w:rPr>
                    <w:b/>
                    <w:sz w:val="16"/>
                    <w:rPrChange w:id="756" w:author="marcazal" w:date="2015-06-16T04:30:00Z">
                      <w:rPr>
                        <w:sz w:val="16"/>
                        <w:szCs w:val="16"/>
                      </w:rPr>
                    </w:rPrChange>
                  </w:rPr>
                  <w:delText>NGB</w:delText>
                </w:r>
              </w:del>
            </w:ins>
          </w:p>
        </w:tc>
      </w:tr>
      <w:tr w:rsidR="00F102CD" w:rsidRPr="007C3C7E" w:rsidDel="00FF26F6" w:rsidTr="004A7E16">
        <w:trPr>
          <w:trHeight w:val="447"/>
          <w:ins w:id="757" w:author="Ivan Lopez" w:date="2015-06-15T15:18:00Z"/>
          <w:del w:id="758" w:author="marcazal" w:date="2015-06-16T06:14:00Z"/>
        </w:trPr>
        <w:tc>
          <w:tcPr>
            <w:tcW w:w="1396" w:type="dxa"/>
          </w:tcPr>
          <w:p w:rsidR="00000000" w:rsidRDefault="00453A57">
            <w:pPr>
              <w:jc w:val="center"/>
              <w:rPr>
                <w:ins w:id="759" w:author="Ivan Lopez" w:date="2015-06-15T15:18:00Z"/>
                <w:del w:id="760" w:author="marcazal" w:date="2015-06-16T06:14:00Z"/>
                <w:b/>
                <w:sz w:val="16"/>
                <w:lang w:val="es-PY"/>
              </w:rPr>
              <w:pPrChange w:id="761" w:author="marcazal" w:date="2015-06-16T04:30:00Z">
                <w:pPr>
                  <w:framePr w:hSpace="141" w:wrap="around" w:vAnchor="text" w:hAnchor="page" w:x="2063" w:y="1483"/>
                  <w:tabs>
                    <w:tab w:val="center" w:pos="4252"/>
                    <w:tab w:val="right" w:pos="8504"/>
                  </w:tabs>
                  <w:spacing w:after="200" w:line="276" w:lineRule="auto"/>
                </w:pPr>
              </w:pPrChange>
            </w:pPr>
            <w:ins w:id="762" w:author="Ivan Lopez" w:date="2015-06-15T15:18:00Z">
              <w:del w:id="763" w:author="marcazal" w:date="2015-06-16T06:14:00Z">
                <w:r w:rsidRPr="004A7E16">
                  <w:rPr>
                    <w:b/>
                    <w:sz w:val="16"/>
                  </w:rPr>
                  <w:lastRenderedPageBreak/>
                  <w:delText>Agregar persona</w:delText>
                </w:r>
              </w:del>
            </w:ins>
          </w:p>
        </w:tc>
        <w:tc>
          <w:tcPr>
            <w:tcW w:w="2869" w:type="dxa"/>
          </w:tcPr>
          <w:p w:rsidR="00000000" w:rsidRDefault="00F102CD">
            <w:pPr>
              <w:jc w:val="center"/>
              <w:rPr>
                <w:ins w:id="764" w:author="Ivan Lopez" w:date="2015-06-15T15:18:00Z"/>
                <w:del w:id="765" w:author="marcazal" w:date="2015-06-16T06:14:00Z"/>
                <w:sz w:val="16"/>
              </w:rPr>
              <w:pPrChange w:id="766" w:author="marcazal" w:date="2015-06-16T04:30:00Z">
                <w:pPr>
                  <w:framePr w:hSpace="141" w:wrap="around" w:vAnchor="text" w:hAnchor="page" w:x="2063" w:y="1483"/>
                  <w:tabs>
                    <w:tab w:val="center" w:pos="4252"/>
                    <w:tab w:val="right" w:pos="8504"/>
                  </w:tabs>
                  <w:spacing w:after="200" w:line="276" w:lineRule="auto"/>
                </w:pPr>
              </w:pPrChange>
            </w:pPr>
            <w:ins w:id="767" w:author="Ivan Lopez" w:date="2015-06-15T15:18:00Z">
              <w:del w:id="768" w:author="marcazal" w:date="2015-06-15T21:27:00Z">
                <w:r w:rsidDel="003F7BB6">
                  <w:rPr>
                    <w:sz w:val="16"/>
                  </w:rPr>
                  <w:delText>50 minutos = 40 minutos + 7 minutos + 3 minutos</w:delText>
                </w:r>
              </w:del>
            </w:ins>
          </w:p>
        </w:tc>
        <w:tc>
          <w:tcPr>
            <w:tcW w:w="521" w:type="dxa"/>
          </w:tcPr>
          <w:p w:rsidR="00000000" w:rsidRDefault="00F102CD">
            <w:pPr>
              <w:jc w:val="center"/>
              <w:rPr>
                <w:ins w:id="769" w:author="Ivan Lopez" w:date="2015-06-15T15:18:00Z"/>
                <w:del w:id="770" w:author="marcazal" w:date="2015-06-16T06:14:00Z"/>
                <w:sz w:val="16"/>
              </w:rPr>
              <w:pPrChange w:id="771" w:author="marcazal" w:date="2015-06-16T04:30:00Z">
                <w:pPr>
                  <w:framePr w:hSpace="141" w:wrap="around" w:vAnchor="text" w:hAnchor="page" w:x="2063" w:y="1483"/>
                  <w:tabs>
                    <w:tab w:val="center" w:pos="4252"/>
                    <w:tab w:val="right" w:pos="8504"/>
                  </w:tabs>
                  <w:spacing w:after="200" w:line="276" w:lineRule="auto"/>
                </w:pPr>
              </w:pPrChange>
            </w:pPr>
            <w:ins w:id="772" w:author="Ivan Lopez" w:date="2015-06-15T15:18:00Z">
              <w:del w:id="773" w:author="marcazal" w:date="2015-06-16T06:14:00Z">
                <w:r w:rsidDel="00FF26F6">
                  <w:rPr>
                    <w:sz w:val="16"/>
                  </w:rPr>
                  <w:delText>3</w:delText>
                </w:r>
              </w:del>
            </w:ins>
          </w:p>
        </w:tc>
        <w:tc>
          <w:tcPr>
            <w:tcW w:w="3420" w:type="dxa"/>
          </w:tcPr>
          <w:p w:rsidR="00000000" w:rsidRDefault="00F102CD">
            <w:pPr>
              <w:jc w:val="center"/>
              <w:rPr>
                <w:ins w:id="774" w:author="Ivan Lopez" w:date="2015-06-15T15:18:00Z"/>
                <w:del w:id="775" w:author="marcazal" w:date="2015-06-16T06:14:00Z"/>
                <w:sz w:val="16"/>
              </w:rPr>
              <w:pPrChange w:id="776" w:author="marcazal" w:date="2015-06-16T04:30:00Z">
                <w:pPr>
                  <w:framePr w:hSpace="141" w:wrap="around" w:vAnchor="text" w:hAnchor="page" w:x="2063" w:y="1483"/>
                  <w:tabs>
                    <w:tab w:val="center" w:pos="4252"/>
                    <w:tab w:val="right" w:pos="8504"/>
                  </w:tabs>
                  <w:spacing w:after="200" w:line="276" w:lineRule="auto"/>
                </w:pPr>
              </w:pPrChange>
            </w:pPr>
            <w:ins w:id="777" w:author="Ivan Lopez" w:date="2015-06-15T15:18:00Z">
              <w:del w:id="778" w:author="marcazal" w:date="2015-06-16T06:14:00Z">
                <w:r w:rsidDel="00FF26F6">
                  <w:rPr>
                    <w:sz w:val="16"/>
                  </w:rPr>
                  <w:delText>56</w:delText>
                </w:r>
              </w:del>
              <w:del w:id="779" w:author="marcazal" w:date="2015-06-15T21:29:00Z">
                <w:r w:rsidDel="00BF359B">
                  <w:rPr>
                    <w:sz w:val="16"/>
                  </w:rPr>
                  <w:delText>minutos =</w:delText>
                </w:r>
              </w:del>
              <w:del w:id="780" w:author="marcazal" w:date="2015-06-15T21:28:00Z">
                <w:r w:rsidDel="00BF359B">
                  <w:rPr>
                    <w:sz w:val="16"/>
                  </w:rPr>
                  <w:delText xml:space="preserve"> 42 minutos + 10 minutos + 2 minutos + 2 minutos</w:delText>
                </w:r>
              </w:del>
            </w:ins>
          </w:p>
        </w:tc>
        <w:tc>
          <w:tcPr>
            <w:tcW w:w="514" w:type="dxa"/>
          </w:tcPr>
          <w:p w:rsidR="00000000" w:rsidRDefault="00F102CD">
            <w:pPr>
              <w:jc w:val="center"/>
              <w:rPr>
                <w:ins w:id="781" w:author="Ivan Lopez" w:date="2015-06-15T15:18:00Z"/>
                <w:del w:id="782" w:author="marcazal" w:date="2015-06-16T06:14:00Z"/>
                <w:sz w:val="16"/>
              </w:rPr>
              <w:pPrChange w:id="783" w:author="marcazal" w:date="2015-06-16T04:30:00Z">
                <w:pPr>
                  <w:framePr w:hSpace="141" w:wrap="around" w:vAnchor="text" w:hAnchor="page" w:x="2063" w:y="1483"/>
                  <w:tabs>
                    <w:tab w:val="center" w:pos="4252"/>
                    <w:tab w:val="right" w:pos="8504"/>
                  </w:tabs>
                  <w:spacing w:after="200" w:line="276" w:lineRule="auto"/>
                </w:pPr>
              </w:pPrChange>
            </w:pPr>
            <w:ins w:id="784" w:author="Ivan Lopez" w:date="2015-06-15T15:18:00Z">
              <w:del w:id="785" w:author="marcazal" w:date="2015-06-16T06:14:00Z">
                <w:r w:rsidDel="00FF26F6">
                  <w:rPr>
                    <w:sz w:val="16"/>
                  </w:rPr>
                  <w:delText>4</w:delText>
                </w:r>
              </w:del>
            </w:ins>
          </w:p>
        </w:tc>
      </w:tr>
      <w:tr w:rsidR="00F102CD" w:rsidRPr="007C3C7E" w:rsidDel="00FF26F6" w:rsidTr="004A7E16">
        <w:trPr>
          <w:trHeight w:val="447"/>
          <w:ins w:id="786" w:author="Ivan Lopez" w:date="2015-06-15T15:18:00Z"/>
          <w:del w:id="787" w:author="marcazal" w:date="2015-06-16T06:14:00Z"/>
        </w:trPr>
        <w:tc>
          <w:tcPr>
            <w:tcW w:w="1396" w:type="dxa"/>
          </w:tcPr>
          <w:p w:rsidR="00000000" w:rsidRDefault="00D05617">
            <w:pPr>
              <w:jc w:val="center"/>
              <w:rPr>
                <w:ins w:id="788" w:author="Ivan Lopez" w:date="2015-06-15T15:18:00Z"/>
                <w:del w:id="789" w:author="marcazal" w:date="2015-06-16T06:14:00Z"/>
                <w:b/>
                <w:sz w:val="16"/>
                <w:rPrChange w:id="790" w:author="marcazal" w:date="2015-06-16T04:29:00Z">
                  <w:rPr>
                    <w:ins w:id="791" w:author="Ivan Lopez" w:date="2015-06-15T15:18:00Z"/>
                    <w:del w:id="792" w:author="marcazal" w:date="2015-06-16T06:14:00Z"/>
                    <w:sz w:val="16"/>
                  </w:rPr>
                </w:rPrChange>
              </w:rPr>
              <w:pPrChange w:id="793" w:author="marcazal" w:date="2015-06-16T04:30:00Z">
                <w:pPr>
                  <w:framePr w:hSpace="141" w:wrap="around" w:vAnchor="text" w:hAnchor="page" w:x="2063" w:y="1483"/>
                  <w:spacing w:after="200" w:line="276" w:lineRule="auto"/>
                </w:pPr>
              </w:pPrChange>
            </w:pPr>
            <w:ins w:id="794" w:author="Ivan Lopez" w:date="2015-06-15T15:18:00Z">
              <w:del w:id="795" w:author="marcazal" w:date="2015-06-16T06:14:00Z">
                <w:r w:rsidRPr="00D05617">
                  <w:rPr>
                    <w:b/>
                    <w:sz w:val="16"/>
                    <w:rPrChange w:id="796" w:author="marcazal" w:date="2015-06-16T04:29:00Z">
                      <w:rPr>
                        <w:sz w:val="16"/>
                        <w:szCs w:val="16"/>
                      </w:rPr>
                    </w:rPrChange>
                  </w:rPr>
                  <w:delText>Mostrar persona</w:delText>
                </w:r>
              </w:del>
            </w:ins>
          </w:p>
        </w:tc>
        <w:tc>
          <w:tcPr>
            <w:tcW w:w="2869" w:type="dxa"/>
          </w:tcPr>
          <w:p w:rsidR="00000000" w:rsidRDefault="00F102CD">
            <w:pPr>
              <w:jc w:val="center"/>
              <w:rPr>
                <w:ins w:id="797" w:author="Ivan Lopez" w:date="2015-06-15T15:18:00Z"/>
                <w:del w:id="798" w:author="marcazal" w:date="2015-06-16T06:14:00Z"/>
                <w:sz w:val="16"/>
              </w:rPr>
              <w:pPrChange w:id="799" w:author="marcazal" w:date="2015-06-16T04:30:00Z">
                <w:pPr>
                  <w:framePr w:hSpace="141" w:wrap="around" w:vAnchor="text" w:hAnchor="page" w:x="2063" w:y="1483"/>
                  <w:spacing w:after="200" w:line="276" w:lineRule="auto"/>
                </w:pPr>
              </w:pPrChange>
            </w:pPr>
            <w:ins w:id="800" w:author="Ivan Lopez" w:date="2015-06-15T15:18:00Z">
              <w:del w:id="801" w:author="marcazal" w:date="2015-06-16T06:14:00Z">
                <w:r w:rsidDel="00FF26F6">
                  <w:rPr>
                    <w:sz w:val="16"/>
                  </w:rPr>
                  <w:delText>27</w:delText>
                </w:r>
              </w:del>
              <w:del w:id="802" w:author="marcazal" w:date="2015-06-15T21:28:00Z">
                <w:r w:rsidDel="00BF359B">
                  <w:rPr>
                    <w:sz w:val="16"/>
                  </w:rPr>
                  <w:delText xml:space="preserve"> minutos</w:delText>
                </w:r>
              </w:del>
            </w:ins>
          </w:p>
        </w:tc>
        <w:tc>
          <w:tcPr>
            <w:tcW w:w="521" w:type="dxa"/>
          </w:tcPr>
          <w:p w:rsidR="00000000" w:rsidRDefault="00F102CD">
            <w:pPr>
              <w:jc w:val="center"/>
              <w:rPr>
                <w:ins w:id="803" w:author="Ivan Lopez" w:date="2015-06-15T15:18:00Z"/>
                <w:del w:id="804" w:author="marcazal" w:date="2015-06-16T06:14:00Z"/>
                <w:sz w:val="16"/>
              </w:rPr>
              <w:pPrChange w:id="805" w:author="marcazal" w:date="2015-06-16T04:30:00Z">
                <w:pPr>
                  <w:framePr w:hSpace="141" w:wrap="around" w:vAnchor="text" w:hAnchor="page" w:x="2063" w:y="1483"/>
                  <w:spacing w:after="200" w:line="276" w:lineRule="auto"/>
                </w:pPr>
              </w:pPrChange>
            </w:pPr>
            <w:ins w:id="806" w:author="Ivan Lopez" w:date="2015-06-15T15:18:00Z">
              <w:del w:id="807" w:author="marcazal" w:date="2015-06-16T06:14:00Z">
                <w:r w:rsidDel="00FF26F6">
                  <w:rPr>
                    <w:sz w:val="16"/>
                  </w:rPr>
                  <w:delText>1</w:delText>
                </w:r>
              </w:del>
            </w:ins>
          </w:p>
        </w:tc>
        <w:tc>
          <w:tcPr>
            <w:tcW w:w="3420" w:type="dxa"/>
          </w:tcPr>
          <w:p w:rsidR="00000000" w:rsidRDefault="00F102CD">
            <w:pPr>
              <w:jc w:val="center"/>
              <w:rPr>
                <w:ins w:id="808" w:author="Ivan Lopez" w:date="2015-06-15T15:18:00Z"/>
                <w:del w:id="809" w:author="marcazal" w:date="2015-06-16T06:14:00Z"/>
                <w:sz w:val="16"/>
              </w:rPr>
              <w:pPrChange w:id="810" w:author="marcazal" w:date="2015-06-16T04:30:00Z">
                <w:pPr>
                  <w:framePr w:hSpace="141" w:wrap="around" w:vAnchor="text" w:hAnchor="page" w:x="2063" w:y="1483"/>
                  <w:spacing w:after="200" w:line="276" w:lineRule="auto"/>
                </w:pPr>
              </w:pPrChange>
            </w:pPr>
            <w:ins w:id="811" w:author="Ivan Lopez" w:date="2015-06-15T15:18:00Z">
              <w:del w:id="812" w:author="marcazal" w:date="2015-06-16T06:14:00Z">
                <w:r w:rsidDel="00FF26F6">
                  <w:rPr>
                    <w:sz w:val="16"/>
                  </w:rPr>
                  <w:delText>28</w:delText>
                </w:r>
              </w:del>
              <w:del w:id="813" w:author="marcazal" w:date="2015-06-15T21:29:00Z">
                <w:r w:rsidDel="00BF359B">
                  <w:rPr>
                    <w:sz w:val="16"/>
                  </w:rPr>
                  <w:delText xml:space="preserve"> minutos</w:delText>
                </w:r>
              </w:del>
            </w:ins>
          </w:p>
        </w:tc>
        <w:tc>
          <w:tcPr>
            <w:tcW w:w="514" w:type="dxa"/>
          </w:tcPr>
          <w:p w:rsidR="00000000" w:rsidRDefault="00F102CD">
            <w:pPr>
              <w:jc w:val="center"/>
              <w:rPr>
                <w:ins w:id="814" w:author="Ivan Lopez" w:date="2015-06-15T15:18:00Z"/>
                <w:del w:id="815" w:author="marcazal" w:date="2015-06-16T06:14:00Z"/>
                <w:sz w:val="16"/>
              </w:rPr>
              <w:pPrChange w:id="816" w:author="marcazal" w:date="2015-06-16T04:30:00Z">
                <w:pPr>
                  <w:framePr w:hSpace="141" w:wrap="around" w:vAnchor="text" w:hAnchor="page" w:x="2063" w:y="1483"/>
                  <w:spacing w:after="200" w:line="276" w:lineRule="auto"/>
                </w:pPr>
              </w:pPrChange>
            </w:pPr>
            <w:ins w:id="817" w:author="Ivan Lopez" w:date="2015-06-15T15:18:00Z">
              <w:del w:id="818" w:author="marcazal" w:date="2015-06-16T06:14:00Z">
                <w:r w:rsidDel="00FF26F6">
                  <w:rPr>
                    <w:sz w:val="16"/>
                  </w:rPr>
                  <w:delText>1</w:delText>
                </w:r>
              </w:del>
            </w:ins>
          </w:p>
        </w:tc>
      </w:tr>
      <w:tr w:rsidR="00F102CD" w:rsidRPr="007C3C7E" w:rsidDel="00FF26F6" w:rsidTr="004A7E16">
        <w:trPr>
          <w:trHeight w:val="447"/>
          <w:ins w:id="819" w:author="Ivan Lopez" w:date="2015-06-15T15:18:00Z"/>
          <w:del w:id="820" w:author="marcazal" w:date="2015-06-16T06:14:00Z"/>
        </w:trPr>
        <w:tc>
          <w:tcPr>
            <w:tcW w:w="1396" w:type="dxa"/>
          </w:tcPr>
          <w:p w:rsidR="00000000" w:rsidRDefault="00D05617">
            <w:pPr>
              <w:jc w:val="center"/>
              <w:rPr>
                <w:ins w:id="821" w:author="Ivan Lopez" w:date="2015-06-15T15:18:00Z"/>
                <w:del w:id="822" w:author="marcazal" w:date="2015-06-16T06:14:00Z"/>
                <w:b/>
                <w:sz w:val="16"/>
                <w:rPrChange w:id="823" w:author="marcazal" w:date="2015-06-16T04:29:00Z">
                  <w:rPr>
                    <w:ins w:id="824" w:author="Ivan Lopez" w:date="2015-06-15T15:18:00Z"/>
                    <w:del w:id="825" w:author="marcazal" w:date="2015-06-16T06:14:00Z"/>
                    <w:sz w:val="16"/>
                  </w:rPr>
                </w:rPrChange>
              </w:rPr>
              <w:pPrChange w:id="826" w:author="marcazal" w:date="2015-06-16T04:30:00Z">
                <w:pPr>
                  <w:framePr w:hSpace="141" w:wrap="around" w:vAnchor="text" w:hAnchor="page" w:x="2063" w:y="1483"/>
                  <w:spacing w:after="200" w:line="276" w:lineRule="auto"/>
                </w:pPr>
              </w:pPrChange>
            </w:pPr>
            <w:ins w:id="827" w:author="Ivan Lopez" w:date="2015-06-15T15:18:00Z">
              <w:del w:id="828" w:author="marcazal" w:date="2015-06-16T06:14:00Z">
                <w:r w:rsidRPr="00D05617">
                  <w:rPr>
                    <w:b/>
                    <w:sz w:val="16"/>
                    <w:rPrChange w:id="829" w:author="marcazal" w:date="2015-06-16T04:29:00Z">
                      <w:rPr>
                        <w:sz w:val="16"/>
                        <w:szCs w:val="16"/>
                      </w:rPr>
                    </w:rPrChange>
                  </w:rPr>
                  <w:delText>Remover persona</w:delText>
                </w:r>
              </w:del>
            </w:ins>
          </w:p>
        </w:tc>
        <w:tc>
          <w:tcPr>
            <w:tcW w:w="2869" w:type="dxa"/>
          </w:tcPr>
          <w:p w:rsidR="00000000" w:rsidRDefault="00F102CD">
            <w:pPr>
              <w:jc w:val="center"/>
              <w:rPr>
                <w:ins w:id="830" w:author="Ivan Lopez" w:date="2015-06-15T15:18:00Z"/>
                <w:del w:id="831" w:author="marcazal" w:date="2015-06-16T06:14:00Z"/>
                <w:sz w:val="16"/>
              </w:rPr>
              <w:pPrChange w:id="832" w:author="marcazal" w:date="2015-06-16T04:30:00Z">
                <w:pPr>
                  <w:framePr w:hSpace="141" w:wrap="around" w:vAnchor="text" w:hAnchor="page" w:x="2063" w:y="1483"/>
                  <w:spacing w:after="200" w:line="276" w:lineRule="auto"/>
                </w:pPr>
              </w:pPrChange>
            </w:pPr>
            <w:ins w:id="833" w:author="Ivan Lopez" w:date="2015-06-15T15:18:00Z">
              <w:del w:id="834" w:author="marcazal" w:date="2015-06-16T06:14:00Z">
                <w:r w:rsidDel="00FF26F6">
                  <w:rPr>
                    <w:sz w:val="16"/>
                  </w:rPr>
                  <w:delText>29</w:delText>
                </w:r>
              </w:del>
              <w:del w:id="835" w:author="marcazal" w:date="2015-06-15T21:28:00Z">
                <w:r w:rsidDel="00BF359B">
                  <w:rPr>
                    <w:sz w:val="16"/>
                  </w:rPr>
                  <w:delText xml:space="preserve"> minutos = 24 minutos + 4 minutos</w:delText>
                </w:r>
              </w:del>
            </w:ins>
          </w:p>
        </w:tc>
        <w:tc>
          <w:tcPr>
            <w:tcW w:w="521" w:type="dxa"/>
          </w:tcPr>
          <w:p w:rsidR="00000000" w:rsidRDefault="00F102CD">
            <w:pPr>
              <w:jc w:val="center"/>
              <w:rPr>
                <w:ins w:id="836" w:author="Ivan Lopez" w:date="2015-06-15T15:18:00Z"/>
                <w:del w:id="837" w:author="marcazal" w:date="2015-06-16T06:14:00Z"/>
                <w:sz w:val="16"/>
              </w:rPr>
              <w:pPrChange w:id="838" w:author="marcazal" w:date="2015-06-16T04:30:00Z">
                <w:pPr>
                  <w:framePr w:hSpace="141" w:wrap="around" w:vAnchor="text" w:hAnchor="page" w:x="2063" w:y="1483"/>
                  <w:spacing w:after="200" w:line="276" w:lineRule="auto"/>
                </w:pPr>
              </w:pPrChange>
            </w:pPr>
            <w:ins w:id="839" w:author="Ivan Lopez" w:date="2015-06-15T15:18:00Z">
              <w:del w:id="840" w:author="marcazal" w:date="2015-06-16T06:14:00Z">
                <w:r w:rsidDel="00FF26F6">
                  <w:rPr>
                    <w:sz w:val="16"/>
                  </w:rPr>
                  <w:delText>2</w:delText>
                </w:r>
              </w:del>
            </w:ins>
          </w:p>
        </w:tc>
        <w:tc>
          <w:tcPr>
            <w:tcW w:w="3420" w:type="dxa"/>
          </w:tcPr>
          <w:p w:rsidR="00000000" w:rsidRDefault="00F102CD">
            <w:pPr>
              <w:jc w:val="center"/>
              <w:rPr>
                <w:ins w:id="841" w:author="Ivan Lopez" w:date="2015-06-15T15:18:00Z"/>
                <w:del w:id="842" w:author="marcazal" w:date="2015-06-16T06:14:00Z"/>
                <w:sz w:val="16"/>
              </w:rPr>
              <w:pPrChange w:id="843" w:author="marcazal" w:date="2015-06-16T04:30:00Z">
                <w:pPr>
                  <w:framePr w:hSpace="141" w:wrap="around" w:vAnchor="text" w:hAnchor="page" w:x="2063" w:y="1483"/>
                  <w:spacing w:after="200" w:line="276" w:lineRule="auto"/>
                </w:pPr>
              </w:pPrChange>
            </w:pPr>
            <w:ins w:id="844" w:author="Ivan Lopez" w:date="2015-06-15T15:18:00Z">
              <w:del w:id="845" w:author="marcazal" w:date="2015-06-16T06:14:00Z">
                <w:r w:rsidDel="00FF26F6">
                  <w:rPr>
                    <w:sz w:val="16"/>
                  </w:rPr>
                  <w:delText>30</w:delText>
                </w:r>
              </w:del>
              <w:del w:id="846" w:author="marcazal" w:date="2015-06-15T21:29:00Z">
                <w:r w:rsidDel="00BF359B">
                  <w:rPr>
                    <w:sz w:val="16"/>
                  </w:rPr>
                  <w:delText xml:space="preserve"> minutos = 25 minutos + 4 minutos + 1 minuto</w:delText>
                </w:r>
              </w:del>
            </w:ins>
          </w:p>
        </w:tc>
        <w:tc>
          <w:tcPr>
            <w:tcW w:w="514" w:type="dxa"/>
          </w:tcPr>
          <w:p w:rsidR="00000000" w:rsidRDefault="00F102CD">
            <w:pPr>
              <w:jc w:val="center"/>
              <w:rPr>
                <w:ins w:id="847" w:author="Ivan Lopez" w:date="2015-06-15T15:18:00Z"/>
                <w:del w:id="848" w:author="marcazal" w:date="2015-06-16T06:14:00Z"/>
                <w:sz w:val="16"/>
              </w:rPr>
              <w:pPrChange w:id="849" w:author="marcazal" w:date="2015-06-16T04:30:00Z">
                <w:pPr>
                  <w:framePr w:hSpace="141" w:wrap="around" w:vAnchor="text" w:hAnchor="page" w:x="2063" w:y="1483"/>
                  <w:spacing w:after="200" w:line="276" w:lineRule="auto"/>
                </w:pPr>
              </w:pPrChange>
            </w:pPr>
            <w:ins w:id="850" w:author="Ivan Lopez" w:date="2015-06-15T15:18:00Z">
              <w:del w:id="851" w:author="marcazal" w:date="2015-06-16T06:14:00Z">
                <w:r w:rsidDel="00FF26F6">
                  <w:rPr>
                    <w:sz w:val="16"/>
                  </w:rPr>
                  <w:delText>3</w:delText>
                </w:r>
              </w:del>
            </w:ins>
          </w:p>
        </w:tc>
      </w:tr>
      <w:tr w:rsidR="00F102CD" w:rsidRPr="007C3C7E" w:rsidDel="00FF26F6" w:rsidTr="004A7E16">
        <w:trPr>
          <w:trHeight w:val="447"/>
          <w:ins w:id="852" w:author="Ivan Lopez" w:date="2015-06-15T15:18:00Z"/>
          <w:del w:id="853" w:author="marcazal" w:date="2015-06-16T06:14:00Z"/>
        </w:trPr>
        <w:tc>
          <w:tcPr>
            <w:tcW w:w="1396" w:type="dxa"/>
          </w:tcPr>
          <w:p w:rsidR="00000000" w:rsidRDefault="00D05617">
            <w:pPr>
              <w:jc w:val="center"/>
              <w:rPr>
                <w:ins w:id="854" w:author="Ivan Lopez" w:date="2015-06-15T15:18:00Z"/>
                <w:del w:id="855" w:author="marcazal" w:date="2015-06-16T06:14:00Z"/>
                <w:b/>
                <w:sz w:val="16"/>
                <w:rPrChange w:id="856" w:author="marcazal" w:date="2015-06-16T04:29:00Z">
                  <w:rPr>
                    <w:ins w:id="857" w:author="Ivan Lopez" w:date="2015-06-15T15:18:00Z"/>
                    <w:del w:id="858" w:author="marcazal" w:date="2015-06-16T06:14:00Z"/>
                    <w:sz w:val="16"/>
                  </w:rPr>
                </w:rPrChange>
              </w:rPr>
              <w:pPrChange w:id="859" w:author="marcazal" w:date="2015-06-16T04:30:00Z">
                <w:pPr>
                  <w:framePr w:hSpace="141" w:wrap="around" w:vAnchor="text" w:hAnchor="page" w:x="2063" w:y="1483"/>
                  <w:spacing w:after="200" w:line="276" w:lineRule="auto"/>
                </w:pPr>
              </w:pPrChange>
            </w:pPr>
            <w:ins w:id="860" w:author="Ivan Lopez" w:date="2015-06-15T15:18:00Z">
              <w:del w:id="861" w:author="marcazal" w:date="2015-06-16T06:14:00Z">
                <w:r w:rsidRPr="00D05617">
                  <w:rPr>
                    <w:b/>
                    <w:sz w:val="16"/>
                    <w:rPrChange w:id="862" w:author="marcazal" w:date="2015-06-16T04:29:00Z">
                      <w:rPr>
                        <w:sz w:val="16"/>
                        <w:szCs w:val="16"/>
                      </w:rPr>
                    </w:rPrChange>
                  </w:rPr>
                  <w:delText>Totales</w:delText>
                </w:r>
              </w:del>
            </w:ins>
          </w:p>
        </w:tc>
        <w:tc>
          <w:tcPr>
            <w:tcW w:w="2869" w:type="dxa"/>
          </w:tcPr>
          <w:p w:rsidR="00000000" w:rsidRDefault="00F102CD">
            <w:pPr>
              <w:jc w:val="center"/>
              <w:rPr>
                <w:ins w:id="863" w:author="Ivan Lopez" w:date="2015-06-15T15:18:00Z"/>
                <w:del w:id="864" w:author="marcazal" w:date="2015-06-16T06:14:00Z"/>
                <w:sz w:val="16"/>
              </w:rPr>
              <w:pPrChange w:id="865" w:author="marcazal" w:date="2015-06-16T04:30:00Z">
                <w:pPr>
                  <w:framePr w:hSpace="141" w:wrap="around" w:vAnchor="text" w:hAnchor="page" w:x="2063" w:y="1483"/>
                  <w:spacing w:after="200" w:line="276" w:lineRule="auto"/>
                </w:pPr>
              </w:pPrChange>
            </w:pPr>
            <w:ins w:id="866" w:author="Ivan Lopez" w:date="2015-06-15T15:18:00Z">
              <w:del w:id="867" w:author="marcazal" w:date="2015-06-16T06:14:00Z">
                <w:r w:rsidDel="00FF26F6">
                  <w:rPr>
                    <w:sz w:val="16"/>
                  </w:rPr>
                  <w:delText>106</w:delText>
                </w:r>
              </w:del>
              <w:del w:id="868" w:author="marcazal" w:date="2015-06-15T21:28:00Z">
                <w:r w:rsidDel="00BF359B">
                  <w:rPr>
                    <w:sz w:val="16"/>
                  </w:rPr>
                  <w:delText xml:space="preserve"> minutos</w:delText>
                </w:r>
              </w:del>
            </w:ins>
          </w:p>
        </w:tc>
        <w:tc>
          <w:tcPr>
            <w:tcW w:w="521" w:type="dxa"/>
          </w:tcPr>
          <w:p w:rsidR="00000000" w:rsidRDefault="00F102CD">
            <w:pPr>
              <w:jc w:val="center"/>
              <w:rPr>
                <w:ins w:id="869" w:author="Ivan Lopez" w:date="2015-06-15T15:18:00Z"/>
                <w:del w:id="870" w:author="marcazal" w:date="2015-06-16T06:14:00Z"/>
                <w:sz w:val="16"/>
              </w:rPr>
              <w:pPrChange w:id="871" w:author="marcazal" w:date="2015-06-16T04:30:00Z">
                <w:pPr>
                  <w:framePr w:hSpace="141" w:wrap="around" w:vAnchor="text" w:hAnchor="page" w:x="2063" w:y="1483"/>
                  <w:spacing w:after="200" w:line="276" w:lineRule="auto"/>
                </w:pPr>
              </w:pPrChange>
            </w:pPr>
            <w:ins w:id="872" w:author="Ivan Lopez" w:date="2015-06-15T15:18:00Z">
              <w:del w:id="873" w:author="marcazal" w:date="2015-06-16T06:14:00Z">
                <w:r w:rsidDel="00FF26F6">
                  <w:rPr>
                    <w:sz w:val="16"/>
                  </w:rPr>
                  <w:delText>6</w:delText>
                </w:r>
              </w:del>
            </w:ins>
          </w:p>
        </w:tc>
        <w:tc>
          <w:tcPr>
            <w:tcW w:w="3420" w:type="dxa"/>
          </w:tcPr>
          <w:p w:rsidR="00000000" w:rsidRDefault="00F102CD">
            <w:pPr>
              <w:jc w:val="center"/>
              <w:rPr>
                <w:ins w:id="874" w:author="Ivan Lopez" w:date="2015-06-15T15:18:00Z"/>
                <w:del w:id="875" w:author="marcazal" w:date="2015-06-16T06:14:00Z"/>
                <w:sz w:val="16"/>
              </w:rPr>
              <w:pPrChange w:id="876" w:author="marcazal" w:date="2015-06-16T04:30:00Z">
                <w:pPr>
                  <w:framePr w:hSpace="141" w:wrap="around" w:vAnchor="text" w:hAnchor="page" w:x="2063" w:y="1483"/>
                  <w:spacing w:after="200" w:line="276" w:lineRule="auto"/>
                </w:pPr>
              </w:pPrChange>
            </w:pPr>
            <w:ins w:id="877" w:author="Ivan Lopez" w:date="2015-06-15T15:18:00Z">
              <w:del w:id="878" w:author="marcazal" w:date="2015-06-16T06:14:00Z">
                <w:r w:rsidDel="00FF26F6">
                  <w:rPr>
                    <w:sz w:val="16"/>
                  </w:rPr>
                  <w:delText>116</w:delText>
                </w:r>
              </w:del>
              <w:del w:id="879" w:author="marcazal" w:date="2015-06-15T21:29:00Z">
                <w:r w:rsidDel="00BF359B">
                  <w:rPr>
                    <w:sz w:val="16"/>
                  </w:rPr>
                  <w:delText xml:space="preserve"> minutos</w:delText>
                </w:r>
              </w:del>
            </w:ins>
          </w:p>
        </w:tc>
        <w:tc>
          <w:tcPr>
            <w:tcW w:w="514" w:type="dxa"/>
          </w:tcPr>
          <w:p w:rsidR="00000000" w:rsidRDefault="00F102CD">
            <w:pPr>
              <w:keepNext/>
              <w:jc w:val="center"/>
              <w:rPr>
                <w:ins w:id="880" w:author="Ivan Lopez" w:date="2015-06-15T15:18:00Z"/>
                <w:del w:id="881" w:author="marcazal" w:date="2015-06-16T06:14:00Z"/>
                <w:sz w:val="16"/>
              </w:rPr>
              <w:pPrChange w:id="882" w:author="marcazal" w:date="2015-06-16T04:30:00Z">
                <w:pPr>
                  <w:keepNext/>
                  <w:framePr w:hSpace="141" w:wrap="around" w:vAnchor="text" w:hAnchor="page" w:x="2063" w:y="1483"/>
                  <w:spacing w:after="200" w:line="276" w:lineRule="auto"/>
                </w:pPr>
              </w:pPrChange>
            </w:pPr>
            <w:ins w:id="883" w:author="Ivan Lopez" w:date="2015-06-15T15:18:00Z">
              <w:del w:id="884" w:author="marcazal" w:date="2015-06-16T06:14:00Z">
                <w:r w:rsidDel="00FF26F6">
                  <w:rPr>
                    <w:sz w:val="16"/>
                  </w:rPr>
                  <w:delText>8</w:delText>
                </w:r>
              </w:del>
            </w:ins>
          </w:p>
        </w:tc>
      </w:tr>
    </w:tbl>
    <w:p w:rsidR="008F465D" w:rsidDel="004D192C" w:rsidRDefault="00F102CD" w:rsidP="008F465D">
      <w:pPr>
        <w:rPr>
          <w:ins w:id="885" w:author="Ivan Lopez" w:date="2015-06-15T15:23:00Z"/>
          <w:del w:id="886" w:author="marcazal" w:date="2015-06-16T04:31:00Z"/>
        </w:rPr>
      </w:pPr>
      <w:ins w:id="887" w:author="Ivan Lopez" w:date="2015-06-15T15:18:00Z">
        <w:r w:rsidRPr="0027336E">
          <w:t xml:space="preserve"> </w:t>
        </w:r>
      </w:ins>
      <w:ins w:id="888" w:author="Ivan Lopez" w:date="2015-06-15T10:44:00Z">
        <w:r w:rsidR="008F465D" w:rsidRPr="0027336E">
          <w:t xml:space="preserve">PI1: ¿Consume una mayor cantidad de tiempo </w:t>
        </w:r>
      </w:ins>
      <w:ins w:id="889" w:author="Ivan Lopez" w:date="2015-06-15T11:55:00Z">
        <w:r w:rsidR="00406961">
          <w:t>modelar la aplicación utilizando</w:t>
        </w:r>
      </w:ins>
      <w:ins w:id="890" w:author="Ivan Lopez" w:date="2015-06-15T10:44:00Z">
        <w:r w:rsidR="008F465D" w:rsidRPr="0027336E">
          <w:t xml:space="preserve"> el método B que el método A?</w:t>
        </w:r>
      </w:ins>
    </w:p>
    <w:p w:rsidR="00847727" w:rsidDel="004D192C" w:rsidRDefault="00847727" w:rsidP="008F465D">
      <w:pPr>
        <w:rPr>
          <w:ins w:id="891" w:author="Ivan Lopez" w:date="2015-06-15T15:23:00Z"/>
          <w:del w:id="892" w:author="marcazal" w:date="2015-06-16T04:31:00Z"/>
        </w:rPr>
      </w:pPr>
    </w:p>
    <w:p w:rsidR="00000000" w:rsidRDefault="004C6CBA">
      <w:pPr>
        <w:pStyle w:val="Epgrafe"/>
        <w:rPr>
          <w:del w:id="893" w:author="marcazal" w:date="2015-06-16T04:31:00Z"/>
        </w:rPr>
        <w:pPrChange w:id="894" w:author="Ivan Lopez" w:date="2015-06-15T15:18:00Z">
          <w:pPr/>
        </w:pPrChange>
      </w:pPr>
    </w:p>
    <w:p w:rsidR="0027682F" w:rsidRDefault="0027682F">
      <w:pPr>
        <w:rPr>
          <w:ins w:id="895"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896" w:author="marcazal" w:date="2015-06-16T06:14:00Z"/>
        </w:trPr>
        <w:tc>
          <w:tcPr>
            <w:tcW w:w="1396" w:type="dxa"/>
          </w:tcPr>
          <w:p w:rsidR="00FF26F6" w:rsidRPr="004D192C" w:rsidRDefault="00FF26F6" w:rsidP="00FF26F6">
            <w:pPr>
              <w:jc w:val="center"/>
              <w:rPr>
                <w:ins w:id="897" w:author="marcazal" w:date="2015-06-16T06:14:00Z"/>
                <w:b/>
                <w:sz w:val="16"/>
              </w:rPr>
            </w:pPr>
            <w:ins w:id="898"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899" w:author="marcazal" w:date="2015-06-16T06:14:00Z"/>
                <w:b/>
                <w:sz w:val="16"/>
              </w:rPr>
            </w:pPr>
            <w:ins w:id="900" w:author="marcazal" w:date="2015-06-16T06:14:00Z">
              <w:r w:rsidRPr="004D192C">
                <w:rPr>
                  <w:b/>
                  <w:sz w:val="16"/>
                </w:rPr>
                <w:t>TMA</w:t>
              </w:r>
            </w:ins>
          </w:p>
        </w:tc>
        <w:tc>
          <w:tcPr>
            <w:tcW w:w="521" w:type="dxa"/>
          </w:tcPr>
          <w:p w:rsidR="00FF26F6" w:rsidRPr="004D192C" w:rsidRDefault="00FF26F6" w:rsidP="00FF26F6">
            <w:pPr>
              <w:jc w:val="center"/>
              <w:rPr>
                <w:ins w:id="901" w:author="marcazal" w:date="2015-06-16T06:14:00Z"/>
                <w:b/>
                <w:sz w:val="16"/>
              </w:rPr>
            </w:pPr>
            <w:ins w:id="902" w:author="marcazal" w:date="2015-06-16T06:14:00Z">
              <w:r w:rsidRPr="004D192C">
                <w:rPr>
                  <w:b/>
                  <w:sz w:val="16"/>
                </w:rPr>
                <w:t>NGA</w:t>
              </w:r>
            </w:ins>
          </w:p>
        </w:tc>
        <w:tc>
          <w:tcPr>
            <w:tcW w:w="3420" w:type="dxa"/>
          </w:tcPr>
          <w:p w:rsidR="00FF26F6" w:rsidRPr="004D192C" w:rsidDel="006B45CD" w:rsidRDefault="00FF26F6" w:rsidP="00FF26F6">
            <w:pPr>
              <w:jc w:val="center"/>
              <w:rPr>
                <w:ins w:id="903" w:author="marcazal" w:date="2015-06-16T06:14:00Z"/>
                <w:b/>
                <w:sz w:val="16"/>
              </w:rPr>
            </w:pPr>
            <w:ins w:id="904" w:author="marcazal" w:date="2015-06-16T06:14:00Z">
              <w:r w:rsidRPr="004D192C">
                <w:rPr>
                  <w:b/>
                  <w:sz w:val="16"/>
                </w:rPr>
                <w:t>TMB</w:t>
              </w:r>
            </w:ins>
          </w:p>
        </w:tc>
        <w:tc>
          <w:tcPr>
            <w:tcW w:w="514" w:type="dxa"/>
          </w:tcPr>
          <w:p w:rsidR="00FF26F6" w:rsidRPr="004D192C" w:rsidRDefault="00FF26F6" w:rsidP="00FF26F6">
            <w:pPr>
              <w:jc w:val="center"/>
              <w:rPr>
                <w:ins w:id="905" w:author="marcazal" w:date="2015-06-16T06:14:00Z"/>
                <w:b/>
                <w:sz w:val="16"/>
              </w:rPr>
            </w:pPr>
            <w:ins w:id="906" w:author="marcazal" w:date="2015-06-16T06:14:00Z">
              <w:r w:rsidRPr="004D192C">
                <w:rPr>
                  <w:b/>
                  <w:sz w:val="16"/>
                </w:rPr>
                <w:t>NGB</w:t>
              </w:r>
            </w:ins>
          </w:p>
        </w:tc>
      </w:tr>
      <w:tr w:rsidR="00FF26F6" w:rsidRPr="007C3C7E" w:rsidTr="00FF26F6">
        <w:trPr>
          <w:trHeight w:val="447"/>
          <w:ins w:id="907" w:author="marcazal" w:date="2015-06-16T06:14:00Z"/>
        </w:trPr>
        <w:tc>
          <w:tcPr>
            <w:tcW w:w="1396" w:type="dxa"/>
          </w:tcPr>
          <w:p w:rsidR="00FF26F6" w:rsidRPr="004D192C" w:rsidRDefault="00FF26F6" w:rsidP="00FF26F6">
            <w:pPr>
              <w:jc w:val="center"/>
              <w:rPr>
                <w:ins w:id="908" w:author="marcazal" w:date="2015-06-16T06:14:00Z"/>
                <w:b/>
                <w:sz w:val="16"/>
                <w:lang w:val="es-PY"/>
              </w:rPr>
            </w:pPr>
            <w:ins w:id="909" w:author="marcazal" w:date="2015-06-16T06:14:00Z">
              <w:r w:rsidRPr="004D192C">
                <w:rPr>
                  <w:b/>
                  <w:sz w:val="16"/>
                </w:rPr>
                <w:t>Agregar persona</w:t>
              </w:r>
            </w:ins>
          </w:p>
        </w:tc>
        <w:tc>
          <w:tcPr>
            <w:tcW w:w="2869" w:type="dxa"/>
          </w:tcPr>
          <w:p w:rsidR="00FF26F6" w:rsidRPr="007B441D" w:rsidRDefault="00FF26F6" w:rsidP="00FF26F6">
            <w:pPr>
              <w:jc w:val="center"/>
              <w:rPr>
                <w:ins w:id="910" w:author="marcazal" w:date="2015-06-16T06:14:00Z"/>
                <w:sz w:val="16"/>
              </w:rPr>
            </w:pPr>
            <w:ins w:id="911" w:author="marcazal" w:date="2015-06-16T06:14:00Z">
              <w:r>
                <w:rPr>
                  <w:sz w:val="16"/>
                </w:rPr>
                <w:t>50</w:t>
              </w:r>
            </w:ins>
          </w:p>
        </w:tc>
        <w:tc>
          <w:tcPr>
            <w:tcW w:w="521" w:type="dxa"/>
          </w:tcPr>
          <w:p w:rsidR="00FF26F6" w:rsidRPr="0027336E" w:rsidRDefault="00FF26F6" w:rsidP="00FF26F6">
            <w:pPr>
              <w:jc w:val="center"/>
              <w:rPr>
                <w:ins w:id="912" w:author="marcazal" w:date="2015-06-16T06:14:00Z"/>
                <w:sz w:val="16"/>
              </w:rPr>
            </w:pPr>
            <w:ins w:id="913" w:author="marcazal" w:date="2015-06-16T06:14:00Z">
              <w:r>
                <w:rPr>
                  <w:sz w:val="16"/>
                </w:rPr>
                <w:t>3</w:t>
              </w:r>
            </w:ins>
          </w:p>
        </w:tc>
        <w:tc>
          <w:tcPr>
            <w:tcW w:w="3420" w:type="dxa"/>
          </w:tcPr>
          <w:p w:rsidR="00FF26F6" w:rsidRPr="007B441D" w:rsidRDefault="00FF26F6" w:rsidP="00FF26F6">
            <w:pPr>
              <w:jc w:val="center"/>
              <w:rPr>
                <w:ins w:id="914" w:author="marcazal" w:date="2015-06-16T06:14:00Z"/>
                <w:sz w:val="16"/>
              </w:rPr>
            </w:pPr>
            <w:ins w:id="915" w:author="marcazal" w:date="2015-06-16T06:14:00Z">
              <w:r>
                <w:rPr>
                  <w:sz w:val="16"/>
                </w:rPr>
                <w:t>56</w:t>
              </w:r>
            </w:ins>
          </w:p>
        </w:tc>
        <w:tc>
          <w:tcPr>
            <w:tcW w:w="514" w:type="dxa"/>
          </w:tcPr>
          <w:p w:rsidR="00FF26F6" w:rsidRPr="0027336E" w:rsidRDefault="00FF26F6" w:rsidP="00FF26F6">
            <w:pPr>
              <w:jc w:val="center"/>
              <w:rPr>
                <w:ins w:id="916" w:author="marcazal" w:date="2015-06-16T06:14:00Z"/>
                <w:sz w:val="16"/>
              </w:rPr>
            </w:pPr>
            <w:ins w:id="917" w:author="marcazal" w:date="2015-06-16T06:14:00Z">
              <w:r>
                <w:rPr>
                  <w:sz w:val="16"/>
                </w:rPr>
                <w:t>4</w:t>
              </w:r>
            </w:ins>
          </w:p>
        </w:tc>
      </w:tr>
      <w:tr w:rsidR="00FF26F6" w:rsidRPr="007C3C7E" w:rsidTr="00FF26F6">
        <w:trPr>
          <w:trHeight w:val="447"/>
          <w:ins w:id="918" w:author="marcazal" w:date="2015-06-16T06:14:00Z"/>
        </w:trPr>
        <w:tc>
          <w:tcPr>
            <w:tcW w:w="1396" w:type="dxa"/>
          </w:tcPr>
          <w:p w:rsidR="00FF26F6" w:rsidRPr="004D192C" w:rsidRDefault="00FF26F6" w:rsidP="00FF26F6">
            <w:pPr>
              <w:jc w:val="center"/>
              <w:rPr>
                <w:ins w:id="919" w:author="marcazal" w:date="2015-06-16T06:14:00Z"/>
                <w:b/>
                <w:sz w:val="16"/>
              </w:rPr>
            </w:pPr>
            <w:ins w:id="920" w:author="marcazal" w:date="2015-06-16T06:14:00Z">
              <w:r w:rsidRPr="004D192C">
                <w:rPr>
                  <w:b/>
                  <w:sz w:val="16"/>
                </w:rPr>
                <w:t>Mostrar persona</w:t>
              </w:r>
            </w:ins>
          </w:p>
        </w:tc>
        <w:tc>
          <w:tcPr>
            <w:tcW w:w="2869" w:type="dxa"/>
          </w:tcPr>
          <w:p w:rsidR="00FF26F6" w:rsidRPr="007B441D" w:rsidRDefault="00FF26F6" w:rsidP="00FF26F6">
            <w:pPr>
              <w:jc w:val="center"/>
              <w:rPr>
                <w:ins w:id="921" w:author="marcazal" w:date="2015-06-16T06:14:00Z"/>
                <w:sz w:val="16"/>
              </w:rPr>
            </w:pPr>
            <w:ins w:id="922" w:author="marcazal" w:date="2015-06-16T06:14:00Z">
              <w:r>
                <w:rPr>
                  <w:sz w:val="16"/>
                </w:rPr>
                <w:t>27</w:t>
              </w:r>
            </w:ins>
          </w:p>
        </w:tc>
        <w:tc>
          <w:tcPr>
            <w:tcW w:w="521" w:type="dxa"/>
          </w:tcPr>
          <w:p w:rsidR="00FF26F6" w:rsidRPr="0027336E" w:rsidRDefault="00FF26F6" w:rsidP="00FF26F6">
            <w:pPr>
              <w:jc w:val="center"/>
              <w:rPr>
                <w:ins w:id="923" w:author="marcazal" w:date="2015-06-16T06:14:00Z"/>
                <w:sz w:val="16"/>
              </w:rPr>
            </w:pPr>
            <w:ins w:id="924" w:author="marcazal" w:date="2015-06-16T06:14:00Z">
              <w:r>
                <w:rPr>
                  <w:sz w:val="16"/>
                </w:rPr>
                <w:t>1</w:t>
              </w:r>
            </w:ins>
          </w:p>
        </w:tc>
        <w:tc>
          <w:tcPr>
            <w:tcW w:w="3420" w:type="dxa"/>
          </w:tcPr>
          <w:p w:rsidR="00FF26F6" w:rsidRPr="007B441D" w:rsidRDefault="00FF26F6" w:rsidP="00FF26F6">
            <w:pPr>
              <w:jc w:val="center"/>
              <w:rPr>
                <w:ins w:id="925" w:author="marcazal" w:date="2015-06-16T06:14:00Z"/>
                <w:sz w:val="16"/>
              </w:rPr>
            </w:pPr>
            <w:ins w:id="926" w:author="marcazal" w:date="2015-06-16T06:14:00Z">
              <w:r>
                <w:rPr>
                  <w:sz w:val="16"/>
                </w:rPr>
                <w:t>28</w:t>
              </w:r>
            </w:ins>
          </w:p>
        </w:tc>
        <w:tc>
          <w:tcPr>
            <w:tcW w:w="514" w:type="dxa"/>
          </w:tcPr>
          <w:p w:rsidR="00FF26F6" w:rsidRPr="0027336E" w:rsidRDefault="00FF26F6" w:rsidP="00FF26F6">
            <w:pPr>
              <w:jc w:val="center"/>
              <w:rPr>
                <w:ins w:id="927" w:author="marcazal" w:date="2015-06-16T06:14:00Z"/>
                <w:sz w:val="16"/>
              </w:rPr>
            </w:pPr>
            <w:ins w:id="928" w:author="marcazal" w:date="2015-06-16T06:14:00Z">
              <w:r>
                <w:rPr>
                  <w:sz w:val="16"/>
                </w:rPr>
                <w:t>1</w:t>
              </w:r>
            </w:ins>
          </w:p>
        </w:tc>
      </w:tr>
      <w:tr w:rsidR="00FF26F6" w:rsidRPr="007C3C7E" w:rsidTr="00FF26F6">
        <w:trPr>
          <w:trHeight w:val="447"/>
          <w:ins w:id="929" w:author="marcazal" w:date="2015-06-16T06:14:00Z"/>
        </w:trPr>
        <w:tc>
          <w:tcPr>
            <w:tcW w:w="1396" w:type="dxa"/>
          </w:tcPr>
          <w:p w:rsidR="00FF26F6" w:rsidRPr="004D192C" w:rsidRDefault="00FF26F6" w:rsidP="00FF26F6">
            <w:pPr>
              <w:jc w:val="center"/>
              <w:rPr>
                <w:ins w:id="930" w:author="marcazal" w:date="2015-06-16T06:14:00Z"/>
                <w:b/>
                <w:sz w:val="16"/>
              </w:rPr>
            </w:pPr>
            <w:ins w:id="931" w:author="marcazal" w:date="2015-06-16T06:14:00Z">
              <w:r w:rsidRPr="004D192C">
                <w:rPr>
                  <w:b/>
                  <w:sz w:val="16"/>
                </w:rPr>
                <w:t>Remover persona</w:t>
              </w:r>
            </w:ins>
          </w:p>
        </w:tc>
        <w:tc>
          <w:tcPr>
            <w:tcW w:w="2869" w:type="dxa"/>
          </w:tcPr>
          <w:p w:rsidR="00FF26F6" w:rsidRPr="007B441D" w:rsidRDefault="00FF26F6" w:rsidP="00FF26F6">
            <w:pPr>
              <w:jc w:val="center"/>
              <w:rPr>
                <w:ins w:id="932" w:author="marcazal" w:date="2015-06-16T06:14:00Z"/>
                <w:sz w:val="16"/>
              </w:rPr>
            </w:pPr>
            <w:ins w:id="933" w:author="marcazal" w:date="2015-06-16T06:14:00Z">
              <w:r>
                <w:rPr>
                  <w:sz w:val="16"/>
                </w:rPr>
                <w:t>29</w:t>
              </w:r>
            </w:ins>
          </w:p>
        </w:tc>
        <w:tc>
          <w:tcPr>
            <w:tcW w:w="521" w:type="dxa"/>
          </w:tcPr>
          <w:p w:rsidR="00FF26F6" w:rsidRPr="0027336E" w:rsidRDefault="00FF26F6" w:rsidP="00FF26F6">
            <w:pPr>
              <w:jc w:val="center"/>
              <w:rPr>
                <w:ins w:id="934" w:author="marcazal" w:date="2015-06-16T06:14:00Z"/>
                <w:sz w:val="16"/>
              </w:rPr>
            </w:pPr>
            <w:ins w:id="935" w:author="marcazal" w:date="2015-06-16T06:14:00Z">
              <w:r>
                <w:rPr>
                  <w:sz w:val="16"/>
                </w:rPr>
                <w:t>2</w:t>
              </w:r>
            </w:ins>
          </w:p>
        </w:tc>
        <w:tc>
          <w:tcPr>
            <w:tcW w:w="3420" w:type="dxa"/>
          </w:tcPr>
          <w:p w:rsidR="00FF26F6" w:rsidRPr="007B441D" w:rsidRDefault="00FF26F6" w:rsidP="00FF26F6">
            <w:pPr>
              <w:jc w:val="center"/>
              <w:rPr>
                <w:ins w:id="936" w:author="marcazal" w:date="2015-06-16T06:14:00Z"/>
                <w:sz w:val="16"/>
              </w:rPr>
            </w:pPr>
            <w:ins w:id="937" w:author="marcazal" w:date="2015-06-16T06:14:00Z">
              <w:r>
                <w:rPr>
                  <w:sz w:val="16"/>
                </w:rPr>
                <w:t>30</w:t>
              </w:r>
            </w:ins>
          </w:p>
        </w:tc>
        <w:tc>
          <w:tcPr>
            <w:tcW w:w="514" w:type="dxa"/>
          </w:tcPr>
          <w:p w:rsidR="00FF26F6" w:rsidRPr="0027336E" w:rsidRDefault="00FF26F6" w:rsidP="00FF26F6">
            <w:pPr>
              <w:jc w:val="center"/>
              <w:rPr>
                <w:ins w:id="938" w:author="marcazal" w:date="2015-06-16T06:14:00Z"/>
                <w:sz w:val="16"/>
              </w:rPr>
            </w:pPr>
            <w:ins w:id="939" w:author="marcazal" w:date="2015-06-16T06:14:00Z">
              <w:r>
                <w:rPr>
                  <w:sz w:val="16"/>
                </w:rPr>
                <w:t>3</w:t>
              </w:r>
            </w:ins>
          </w:p>
        </w:tc>
      </w:tr>
      <w:tr w:rsidR="00FF26F6" w:rsidRPr="007C3C7E" w:rsidTr="00FF26F6">
        <w:trPr>
          <w:trHeight w:val="447"/>
          <w:ins w:id="940" w:author="marcazal" w:date="2015-06-16T06:14:00Z"/>
        </w:trPr>
        <w:tc>
          <w:tcPr>
            <w:tcW w:w="1396" w:type="dxa"/>
          </w:tcPr>
          <w:p w:rsidR="00FF26F6" w:rsidRPr="004D192C" w:rsidRDefault="00FF26F6" w:rsidP="00FF26F6">
            <w:pPr>
              <w:jc w:val="center"/>
              <w:rPr>
                <w:ins w:id="941" w:author="marcazal" w:date="2015-06-16T06:14:00Z"/>
                <w:b/>
                <w:sz w:val="16"/>
              </w:rPr>
            </w:pPr>
            <w:ins w:id="942" w:author="marcazal" w:date="2015-06-16T06:14:00Z">
              <w:r w:rsidRPr="004D192C">
                <w:rPr>
                  <w:b/>
                  <w:sz w:val="16"/>
                </w:rPr>
                <w:t>Totales</w:t>
              </w:r>
            </w:ins>
          </w:p>
        </w:tc>
        <w:tc>
          <w:tcPr>
            <w:tcW w:w="2869" w:type="dxa"/>
          </w:tcPr>
          <w:p w:rsidR="00FF26F6" w:rsidRPr="007B441D" w:rsidRDefault="00FF26F6" w:rsidP="00FF26F6">
            <w:pPr>
              <w:jc w:val="center"/>
              <w:rPr>
                <w:ins w:id="943" w:author="marcazal" w:date="2015-06-16T06:14:00Z"/>
                <w:sz w:val="16"/>
              </w:rPr>
            </w:pPr>
            <w:ins w:id="944" w:author="marcazal" w:date="2015-06-16T06:14:00Z">
              <w:r>
                <w:rPr>
                  <w:sz w:val="16"/>
                </w:rPr>
                <w:t>106</w:t>
              </w:r>
            </w:ins>
          </w:p>
        </w:tc>
        <w:tc>
          <w:tcPr>
            <w:tcW w:w="521" w:type="dxa"/>
          </w:tcPr>
          <w:p w:rsidR="00FF26F6" w:rsidRPr="0027336E" w:rsidRDefault="00FF26F6" w:rsidP="00FF26F6">
            <w:pPr>
              <w:jc w:val="center"/>
              <w:rPr>
                <w:ins w:id="945" w:author="marcazal" w:date="2015-06-16T06:14:00Z"/>
                <w:sz w:val="16"/>
              </w:rPr>
            </w:pPr>
            <w:ins w:id="946" w:author="marcazal" w:date="2015-06-16T06:14:00Z">
              <w:r>
                <w:rPr>
                  <w:sz w:val="16"/>
                </w:rPr>
                <w:t>6</w:t>
              </w:r>
            </w:ins>
          </w:p>
        </w:tc>
        <w:tc>
          <w:tcPr>
            <w:tcW w:w="3420" w:type="dxa"/>
          </w:tcPr>
          <w:p w:rsidR="00FF26F6" w:rsidRPr="007B441D" w:rsidRDefault="00FF26F6" w:rsidP="00FF26F6">
            <w:pPr>
              <w:jc w:val="center"/>
              <w:rPr>
                <w:ins w:id="947" w:author="marcazal" w:date="2015-06-16T06:14:00Z"/>
                <w:sz w:val="16"/>
              </w:rPr>
            </w:pPr>
            <w:ins w:id="948" w:author="marcazal" w:date="2015-06-16T06:14:00Z">
              <w:r>
                <w:rPr>
                  <w:sz w:val="16"/>
                </w:rPr>
                <w:t>116</w:t>
              </w:r>
            </w:ins>
          </w:p>
        </w:tc>
        <w:tc>
          <w:tcPr>
            <w:tcW w:w="514" w:type="dxa"/>
          </w:tcPr>
          <w:p w:rsidR="00FF26F6" w:rsidRPr="0027336E" w:rsidRDefault="00FF26F6" w:rsidP="00FF26F6">
            <w:pPr>
              <w:keepNext/>
              <w:jc w:val="center"/>
              <w:rPr>
                <w:ins w:id="949" w:author="marcazal" w:date="2015-06-16T06:14:00Z"/>
                <w:sz w:val="16"/>
              </w:rPr>
            </w:pPr>
            <w:ins w:id="950" w:author="marcazal" w:date="2015-06-16T06:14:00Z">
              <w:r>
                <w:rPr>
                  <w:sz w:val="16"/>
                </w:rPr>
                <w:t>8</w:t>
              </w:r>
            </w:ins>
          </w:p>
        </w:tc>
      </w:tr>
    </w:tbl>
    <w:p w:rsidR="0027682F" w:rsidRDefault="00FF26F6">
      <w:pPr>
        <w:rPr>
          <w:ins w:id="951" w:author="marcazal" w:date="2015-06-16T04:31:00Z"/>
        </w:rPr>
      </w:pPr>
      <w:ins w:id="952" w:author="marcazal" w:date="2015-06-16T06:07:00Z">
        <w:r>
          <w:t xml:space="preserve">En la Tabla 1 puede apreciarse que los tiempos de modelado obtenidos en ambas </w:t>
        </w:r>
      </w:ins>
      <w:ins w:id="953" w:author="marcazal" w:date="2015-06-16T06:12:00Z">
        <w:r>
          <w:t>metodología</w:t>
        </w:r>
      </w:ins>
    </w:p>
    <w:p w:rsidR="0027682F" w:rsidRDefault="0027682F" w:rsidP="004A7E16">
      <w:pPr>
        <w:pStyle w:val="Epgrafe"/>
        <w:rPr>
          <w:ins w:id="954" w:author="Ivan Lopez" w:date="2015-06-15T15:23:00Z"/>
          <w:del w:id="955" w:author="marcazal" w:date="2015-06-16T06:15:00Z"/>
        </w:rPr>
      </w:pPr>
    </w:p>
    <w:p w:rsidR="0027682F" w:rsidRDefault="00FF26F6" w:rsidP="004A7E16">
      <w:pPr>
        <w:pStyle w:val="Epgrafe"/>
        <w:rPr>
          <w:ins w:id="956" w:author="Ivan Lopez" w:date="2015-06-15T15:23:00Z"/>
          <w:del w:id="957" w:author="marcazal" w:date="2015-06-16T06:15:00Z"/>
        </w:rPr>
      </w:pPr>
      <w:ins w:id="958" w:author="marcazal" w:date="2015-06-16T06:15:00Z">
        <w:r>
          <w:tab/>
        </w:r>
      </w:ins>
    </w:p>
    <w:p w:rsidR="0027682F" w:rsidRDefault="0027682F" w:rsidP="004A7E16">
      <w:pPr>
        <w:pStyle w:val="Epgrafe"/>
        <w:rPr>
          <w:ins w:id="959" w:author="Ivan Lopez" w:date="2015-06-15T15:23:00Z"/>
          <w:del w:id="960" w:author="marcazal" w:date="2015-06-16T06:15:00Z"/>
        </w:rPr>
      </w:pPr>
    </w:p>
    <w:p w:rsidR="0027682F" w:rsidRDefault="0027682F" w:rsidP="004A7E16">
      <w:pPr>
        <w:pStyle w:val="Epgrafe"/>
        <w:rPr>
          <w:ins w:id="961" w:author="Ivan Lopez" w:date="2015-06-15T15:23:00Z"/>
          <w:del w:id="962" w:author="marcazal" w:date="2015-06-16T06:15:00Z"/>
        </w:rPr>
      </w:pPr>
    </w:p>
    <w:p w:rsidR="0027682F" w:rsidRDefault="0027682F" w:rsidP="004A7E16">
      <w:pPr>
        <w:pStyle w:val="Epgrafe"/>
        <w:rPr>
          <w:ins w:id="963" w:author="Ivan Lopez" w:date="2015-06-15T15:23:00Z"/>
          <w:del w:id="964" w:author="marcazal" w:date="2015-06-16T06:15:00Z"/>
        </w:rPr>
      </w:pPr>
    </w:p>
    <w:p w:rsidR="0027682F" w:rsidRDefault="0027682F" w:rsidP="004A7E16">
      <w:pPr>
        <w:pStyle w:val="Epgrafe"/>
        <w:rPr>
          <w:ins w:id="965" w:author="Ivan Lopez" w:date="2015-06-15T15:23:00Z"/>
          <w:del w:id="966" w:author="marcazal" w:date="2015-06-16T06:15:00Z"/>
        </w:rPr>
      </w:pPr>
    </w:p>
    <w:p w:rsidR="0027682F" w:rsidRDefault="0027682F" w:rsidP="004A7E16">
      <w:pPr>
        <w:pStyle w:val="Epgrafe"/>
        <w:rPr>
          <w:ins w:id="967" w:author="Ivan Lopez" w:date="2015-06-15T15:23:00Z"/>
          <w:del w:id="968" w:author="marcazal" w:date="2015-06-16T06:15:00Z"/>
        </w:rPr>
      </w:pPr>
    </w:p>
    <w:p w:rsidR="0027682F" w:rsidRPr="004A7E16" w:rsidRDefault="00453A57" w:rsidP="004A7E16">
      <w:pPr>
        <w:pStyle w:val="Epgrafe"/>
        <w:rPr>
          <w:ins w:id="969" w:author="marcazal" w:date="2015-06-14T09:46:00Z"/>
          <w:b w:val="0"/>
          <w:color w:val="000000" w:themeColor="text1"/>
        </w:rPr>
      </w:pPr>
      <w:ins w:id="970" w:author="Ivan Lopez" w:date="2015-06-15T15:15:00Z">
        <w:r w:rsidRPr="004A7E16">
          <w:rPr>
            <w:color w:val="000000" w:themeColor="text1"/>
          </w:rPr>
          <w:t xml:space="preserve">Tabla </w:t>
        </w:r>
        <w:r w:rsidR="00D05617" w:rsidRPr="004A7E16">
          <w:rPr>
            <w:color w:val="000000" w:themeColor="text1"/>
          </w:rPr>
          <w:fldChar w:fldCharType="begin"/>
        </w:r>
        <w:r w:rsidRPr="004A7E16">
          <w:rPr>
            <w:color w:val="000000" w:themeColor="text1"/>
          </w:rPr>
          <w:instrText xml:space="preserve"> SEQ Tabla \* ARABIC </w:instrText>
        </w:r>
      </w:ins>
      <w:r w:rsidR="00D05617" w:rsidRPr="004A7E16">
        <w:rPr>
          <w:color w:val="000000" w:themeColor="text1"/>
        </w:rPr>
        <w:fldChar w:fldCharType="separate"/>
      </w:r>
      <w:ins w:id="971" w:author="Ivan Lopez" w:date="2015-06-15T15:15:00Z">
        <w:r w:rsidRPr="004A7E16">
          <w:rPr>
            <w:noProof/>
            <w:color w:val="000000" w:themeColor="text1"/>
          </w:rPr>
          <w:t>1</w:t>
        </w:r>
        <w:r w:rsidR="00D05617" w:rsidRPr="004A7E16">
          <w:rPr>
            <w:color w:val="000000" w:themeColor="text1"/>
          </w:rPr>
          <w:fldChar w:fldCharType="end"/>
        </w:r>
        <w:r w:rsidRPr="004A7E16">
          <w:rPr>
            <w:b w:val="0"/>
            <w:color w:val="000000" w:themeColor="text1"/>
          </w:rPr>
          <w:t xml:space="preserve">, </w:t>
        </w:r>
      </w:ins>
      <w:ins w:id="972" w:author="Ivan Lopez" w:date="2015-06-15T15:17:00Z">
        <w:r w:rsidRPr="004A7E16">
          <w:rPr>
            <w:b w:val="0"/>
            <w:color w:val="000000" w:themeColor="text1"/>
          </w:rPr>
          <w:t>T</w:t>
        </w:r>
      </w:ins>
      <w:ins w:id="973" w:author="Ivan Lopez" w:date="2015-06-15T15:15:00Z">
        <w:r w:rsidRPr="004A7E16">
          <w:rPr>
            <w:b w:val="0"/>
            <w:color w:val="000000" w:themeColor="text1"/>
          </w:rPr>
          <w:t xml:space="preserve">iempos de modelado y numero de </w:t>
        </w:r>
      </w:ins>
      <w:ins w:id="974" w:author="Ivan Lopez" w:date="2015-06-15T15:17:00Z">
        <w:r w:rsidRPr="004A7E16">
          <w:rPr>
            <w:b w:val="0"/>
            <w:color w:val="000000" w:themeColor="text1"/>
          </w:rPr>
          <w:t xml:space="preserve">generaciones para cada una de las </w:t>
        </w:r>
      </w:ins>
      <w:ins w:id="975"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pPr>
        <w:rPr>
          <w:ins w:id="976" w:author="Ivan Lopez" w:date="2015-06-15T14:48:00Z"/>
        </w:rPr>
      </w:pPr>
      <w:ins w:id="977" w:author="Ivan Lopez" w:date="2015-06-15T14:48:00Z">
        <w:r>
          <w:t xml:space="preserve">PI2: Para la implementación del método B. </w:t>
        </w:r>
        <w:r w:rsidRPr="007C3C7E">
          <w:t>¿</w:t>
        </w:r>
        <w:r>
          <w:t>Es necesaria  una mayor cantidad de generaciones de código para la obtención de la interfaz de usuario final, con respecto al método A?</w:t>
        </w:r>
      </w:ins>
    </w:p>
    <w:p w:rsidR="00F50A18" w:rsidRPr="004A7E16" w:rsidDel="00B51591" w:rsidRDefault="00453A57" w:rsidP="009B5F91">
      <w:pPr>
        <w:rPr>
          <w:ins w:id="978" w:author="Ivan Lopez" w:date="2015-06-15T15:45:00Z"/>
          <w:del w:id="979" w:author="marcazal" w:date="2015-06-16T05:11:00Z"/>
        </w:rPr>
      </w:pPr>
      <w:ins w:id="980" w:author="Ivan Lopez" w:date="2015-06-15T15:25:00Z">
        <w:del w:id="981" w:author="marcazal" w:date="2015-06-16T04:34:00Z">
          <w:r w:rsidRPr="004A7E16">
            <w:delText>Según los datos recabados</w:delText>
          </w:r>
        </w:del>
      </w:ins>
      <w:ins w:id="982" w:author="Ivan Lopez" w:date="2015-06-15T15:26:00Z">
        <w:del w:id="983" w:author="marcazal" w:date="2015-06-16T04:34:00Z">
          <w:r w:rsidRPr="004A7E16">
            <w:delText>,</w:delText>
          </w:r>
        </w:del>
      </w:ins>
      <w:ins w:id="984" w:author="Ivan Lopez" w:date="2015-06-15T15:25:00Z">
        <w:del w:id="985" w:author="marcazal" w:date="2015-06-16T04:34:00Z">
          <w:r w:rsidRPr="004A7E16">
            <w:delText xml:space="preserve"> s</w:delText>
          </w:r>
        </w:del>
      </w:ins>
      <w:ins w:id="986" w:author="marcazal" w:date="2015-06-16T04:34:00Z">
        <w:r w:rsidR="004D192C">
          <w:t>S</w:t>
        </w:r>
      </w:ins>
      <w:ins w:id="987" w:author="Ivan Lopez" w:date="2015-06-15T15:25:00Z">
        <w:r w:rsidRPr="004A7E16">
          <w:t xml:space="preserve">e pudo apreciar que </w:t>
        </w:r>
        <w:del w:id="988" w:author="marcazal" w:date="2015-06-16T04:42:00Z">
          <w:r w:rsidRPr="004A7E16">
            <w:delText xml:space="preserve"> para </w:delText>
          </w:r>
        </w:del>
        <w:r w:rsidRPr="004A7E16">
          <w:t xml:space="preserve">el </w:t>
        </w:r>
      </w:ins>
      <w:ins w:id="989" w:author="Ivan Lopez" w:date="2015-06-15T15:26:00Z">
        <w:r w:rsidRPr="004A7E16">
          <w:t>método</w:t>
        </w:r>
      </w:ins>
      <w:ins w:id="990" w:author="Ivan Lopez" w:date="2015-06-15T15:25:00Z">
        <w:r w:rsidRPr="004A7E16">
          <w:t xml:space="preserve"> </w:t>
        </w:r>
      </w:ins>
      <w:ins w:id="991" w:author="Ivan Lopez" w:date="2015-06-15T15:26:00Z">
        <w:r w:rsidRPr="004A7E16">
          <w:t xml:space="preserve">B, </w:t>
        </w:r>
      </w:ins>
      <w:ins w:id="992" w:author="Ivan Lopez" w:date="2015-06-15T15:29:00Z">
        <w:r w:rsidRPr="004A7E16">
          <w:t>deparó en</w:t>
        </w:r>
      </w:ins>
      <w:ins w:id="993" w:author="Ivan Lopez" w:date="2015-06-15T15:26:00Z">
        <w:r w:rsidRPr="004A7E16">
          <w:t xml:space="preserve"> una mayor cantidad de generaciones </w:t>
        </w:r>
      </w:ins>
      <w:ins w:id="994" w:author="Ivan Lopez" w:date="2015-06-15T15:27:00Z">
        <w:r w:rsidRPr="004A7E16">
          <w:t>de código</w:t>
        </w:r>
      </w:ins>
      <w:ins w:id="995" w:author="Ivan Lopez" w:date="2015-06-15T15:29:00Z">
        <w:r w:rsidRPr="004A7E16">
          <w:t>,</w:t>
        </w:r>
      </w:ins>
      <w:ins w:id="996" w:author="Ivan Lopez" w:date="2015-06-15T15:27:00Z">
        <w:r w:rsidRPr="004A7E16">
          <w:t xml:space="preserve"> para obtener la interfaz RIA final. Esta diferencia representa un </w:t>
        </w:r>
      </w:ins>
      <w:ins w:id="997" w:author="Ivan Lopez" w:date="2015-06-15T15:29:00Z">
        <w:r w:rsidRPr="004A7E16">
          <w:t xml:space="preserve">aumento </w:t>
        </w:r>
        <w:del w:id="998" w:author="marcazal" w:date="2015-06-16T05:02:00Z">
          <w:r w:rsidRPr="004A7E16">
            <w:delText xml:space="preserve"> </w:delText>
          </w:r>
        </w:del>
        <w:r w:rsidRPr="004A7E16">
          <w:t xml:space="preserve">del </w:t>
        </w:r>
      </w:ins>
      <w:ins w:id="999" w:author="Ivan Lopez" w:date="2015-06-15T15:27:00Z">
        <w:r w:rsidRPr="004A7E16">
          <w:t>20% de con respecto a</w:t>
        </w:r>
      </w:ins>
      <w:ins w:id="1000" w:author="marcazal" w:date="2015-06-16T05:02:00Z">
        <w:r w:rsidR="00290003">
          <w:t xml:space="preserve"> la implementación llevada a cabo con el</w:t>
        </w:r>
      </w:ins>
      <w:ins w:id="1001" w:author="Ivan Lopez" w:date="2015-06-15T15:27:00Z">
        <w:del w:id="1002" w:author="marcazal" w:date="2015-06-16T05:02:00Z">
          <w:r w:rsidRPr="004A7E16">
            <w:delText>l</w:delText>
          </w:r>
        </w:del>
        <w:r w:rsidRPr="004A7E16">
          <w:t xml:space="preserve"> </w:t>
        </w:r>
      </w:ins>
      <w:ins w:id="1003" w:author="Ivan Lopez" w:date="2015-06-15T15:28:00Z">
        <w:r w:rsidRPr="004A7E16">
          <w:t>método</w:t>
        </w:r>
      </w:ins>
      <w:ins w:id="1004" w:author="Ivan Lopez" w:date="2015-06-15T15:27:00Z">
        <w:r w:rsidRPr="004A7E16">
          <w:t xml:space="preserve"> </w:t>
        </w:r>
      </w:ins>
      <w:ins w:id="1005" w:author="Ivan Lopez" w:date="2015-06-15T15:28:00Z">
        <w:r w:rsidRPr="004A7E16">
          <w:t>A.</w:t>
        </w:r>
      </w:ins>
      <w:ins w:id="1006" w:author="marcazal" w:date="2015-06-16T05:02:00Z">
        <w:r w:rsidR="00B51591">
          <w:t xml:space="preserve"> Analizando </w:t>
        </w:r>
        <w:r w:rsidR="00290003">
          <w:t>las generaci</w:t>
        </w:r>
      </w:ins>
      <w:ins w:id="1007" w:author="marcazal" w:date="2015-06-16T05:03:00Z">
        <w:r w:rsidR="00290003">
          <w:t>ones de cada una de las vistas</w:t>
        </w:r>
      </w:ins>
      <w:ins w:id="1008" w:author="marcazal" w:date="2015-06-16T05:04:00Z">
        <w:r w:rsidR="00290003">
          <w:t xml:space="preserve"> del </w:t>
        </w:r>
        <w:proofErr w:type="spellStart"/>
        <w:r w:rsidRPr="004A7E16">
          <w:rPr>
            <w:i/>
          </w:rPr>
          <w:t>Person</w:t>
        </w:r>
        <w:proofErr w:type="spellEnd"/>
        <w:r w:rsidRPr="004A7E16">
          <w:rPr>
            <w:i/>
          </w:rPr>
          <w:t xml:space="preserve"> Manager</w:t>
        </w:r>
      </w:ins>
      <w:ins w:id="1009" w:author="marcazal" w:date="2015-06-16T05:08:00Z">
        <w:r w:rsidR="00B51591">
          <w:rPr>
            <w:i/>
          </w:rPr>
          <w:t xml:space="preserve"> </w:t>
        </w:r>
        <w:r w:rsidR="00B51591">
          <w:t xml:space="preserve">de la </w:t>
        </w:r>
        <w:r w:rsidR="00B51591" w:rsidRPr="004D192C">
          <w:t xml:space="preserve"> Tabla 2</w:t>
        </w:r>
      </w:ins>
      <w:ins w:id="1010" w:author="marcazal" w:date="2015-06-16T05:06:00Z">
        <w:r w:rsidR="00B51591">
          <w:t xml:space="preserve">, </w:t>
        </w:r>
      </w:ins>
      <w:ins w:id="1011" w:author="Ivan Lopez" w:date="2015-06-15T15:33:00Z">
        <w:del w:id="1012" w:author="marcazal" w:date="2015-06-16T05:08:00Z">
          <w:r w:rsidRPr="004A7E16">
            <w:delText xml:space="preserve"> Tambi</w:delText>
          </w:r>
        </w:del>
      </w:ins>
      <w:ins w:id="1013" w:author="Ivan Lopez" w:date="2015-06-15T15:34:00Z">
        <w:del w:id="1014" w:author="marcazal" w:date="2015-06-16T05:08:00Z">
          <w:r w:rsidRPr="004A7E16">
            <w:delText>én</w:delText>
          </w:r>
        </w:del>
        <w:r w:rsidRPr="004A7E16">
          <w:t xml:space="preserve"> se pu</w:t>
        </w:r>
        <w:del w:id="1015" w:author="marcazal" w:date="2015-06-16T05:09:00Z">
          <w:r w:rsidRPr="004A7E16">
            <w:delText>e</w:delText>
          </w:r>
        </w:del>
        <w:r w:rsidRPr="004A7E16">
          <w:t>d</w:t>
        </w:r>
      </w:ins>
      <w:ins w:id="1016" w:author="marcazal" w:date="2015-06-16T05:09:00Z">
        <w:r w:rsidR="00B51591">
          <w:t>o</w:t>
        </w:r>
      </w:ins>
      <w:ins w:id="1017" w:author="Ivan Lopez" w:date="2015-06-15T15:34:00Z">
        <w:del w:id="1018" w:author="marcazal" w:date="2015-06-16T05:09:00Z">
          <w:r w:rsidRPr="004A7E16">
            <w:delText>e</w:delText>
          </w:r>
        </w:del>
        <w:r w:rsidRPr="004A7E16">
          <w:t xml:space="preserve"> notar</w:t>
        </w:r>
        <w:del w:id="1019" w:author="marcazal" w:date="2015-06-16T05:09:00Z">
          <w:r w:rsidRPr="004A7E16">
            <w:delText xml:space="preserve"> en la</w:delText>
          </w:r>
        </w:del>
      </w:ins>
      <w:ins w:id="1020" w:author="Ivan Lopez" w:date="2015-06-15T15:33:00Z">
        <w:del w:id="1021" w:author="marcazal" w:date="2015-06-16T05:08:00Z">
          <w:r w:rsidRPr="004A7E16">
            <w:delText xml:space="preserve"> </w:delText>
          </w:r>
        </w:del>
      </w:ins>
      <w:ins w:id="1022" w:author="Ivan Lopez" w:date="2015-06-15T15:34:00Z">
        <w:del w:id="1023" w:author="marcazal" w:date="2015-06-16T05:08:00Z">
          <w:r w:rsidRPr="004A7E16">
            <w:delText>Tabla 2</w:delText>
          </w:r>
        </w:del>
        <w:del w:id="1024" w:author="marcazal" w:date="2015-06-16T05:09:00Z">
          <w:r w:rsidRPr="004A7E16">
            <w:delText xml:space="preserve">, </w:delText>
          </w:r>
        </w:del>
      </w:ins>
      <w:ins w:id="1025" w:author="marcazal" w:date="2015-06-16T05:09:00Z">
        <w:r w:rsidR="00B51591">
          <w:t xml:space="preserve"> </w:t>
        </w:r>
      </w:ins>
      <w:ins w:id="1026" w:author="Ivan Lopez" w:date="2015-06-15T15:33:00Z">
        <w:r w:rsidRPr="004A7E16">
          <w:t>que la vista que</w:t>
        </w:r>
      </w:ins>
      <w:ins w:id="1027" w:author="Ivan Lopez" w:date="2015-06-15T15:34:00Z">
        <w:r w:rsidRPr="004A7E16">
          <w:t xml:space="preserve"> </w:t>
        </w:r>
      </w:ins>
      <w:ins w:id="1028" w:author="Ivan Lopez" w:date="2015-06-15T15:35:00Z">
        <w:r w:rsidRPr="004A7E16">
          <w:t>tuvo que generarse un</w:t>
        </w:r>
      </w:ins>
      <w:ins w:id="1029" w:author="Ivan Lopez" w:date="2015-06-15T15:38:00Z">
        <w:r w:rsidRPr="004A7E16">
          <w:t>a</w:t>
        </w:r>
      </w:ins>
      <w:ins w:id="1030" w:author="Ivan Lopez" w:date="2015-06-15T15:35:00Z">
        <w:r w:rsidRPr="004A7E16">
          <w:t xml:space="preserve"> mayor </w:t>
        </w:r>
      </w:ins>
      <w:ins w:id="1031" w:author="Ivan Lopez" w:date="2015-06-15T15:38:00Z">
        <w:r w:rsidRPr="004A7E16">
          <w:t>cantidad</w:t>
        </w:r>
      </w:ins>
      <w:ins w:id="1032" w:author="Ivan Lopez" w:date="2015-06-15T15:35:00Z">
        <w:r w:rsidRPr="004A7E16">
          <w:t xml:space="preserve"> de veces fue la vista Agregar Persona, y este dato resulta </w:t>
        </w:r>
      </w:ins>
      <w:ins w:id="1033" w:author="Ivan Lopez" w:date="2015-06-15T15:39:00Z">
        <w:r w:rsidRPr="004A7E16">
          <w:t>concordante</w:t>
        </w:r>
      </w:ins>
      <w:ins w:id="1034" w:author="Ivan Lopez" w:date="2015-06-15T15:35:00Z">
        <w:r w:rsidRPr="004A7E16">
          <w:t xml:space="preserve"> con lo que puede intuirse preliminarmente, ya que esta vista </w:t>
        </w:r>
      </w:ins>
      <w:ins w:id="1035" w:author="Ivan Lopez" w:date="2015-06-15T15:45:00Z">
        <w:r w:rsidRPr="004A7E16">
          <w:t xml:space="preserve"> es la </w:t>
        </w:r>
      </w:ins>
      <w:ins w:id="1036" w:author="Ivan Lopez" w:date="2015-06-15T15:35:00Z">
        <w:r w:rsidRPr="004A7E16">
          <w:t xml:space="preserve">que contiene la mayor cantidad de requerimientos </w:t>
        </w:r>
      </w:ins>
      <w:ins w:id="1037" w:author="Ivan Lopez" w:date="2015-06-15T15:40:00Z">
        <w:r w:rsidRPr="004A7E16">
          <w:t>de interfaz</w:t>
        </w:r>
      </w:ins>
      <w:ins w:id="1038" w:author="Ivan Lopez" w:date="2015-06-15T15:45:00Z">
        <w:del w:id="1039" w:author="marcazal" w:date="2015-06-16T05:11:00Z">
          <w:r w:rsidRPr="004A7E16">
            <w:delText xml:space="preserve"> </w:delText>
          </w:r>
        </w:del>
        <w:del w:id="1040" w:author="marcazal" w:date="2015-06-16T04:45:00Z">
          <w:r w:rsidRPr="004A7E16">
            <w:delText>para aplicando ambos métodos.</w:delText>
          </w:r>
        </w:del>
        <w:del w:id="1041" w:author="marcazal" w:date="2015-06-16T05:11:00Z">
          <w:r w:rsidRPr="004A7E16">
            <w:delText xml:space="preserve"> Sin embargo, el </w:delText>
          </w:r>
        </w:del>
      </w:ins>
      <w:ins w:id="1042" w:author="Ivan Lopez" w:date="2015-06-15T15:46:00Z">
        <w:del w:id="1043" w:author="marcazal" w:date="2015-06-16T05:11:00Z">
          <w:r w:rsidRPr="004A7E16">
            <w:delText xml:space="preserve">método B tuvo un </w:delText>
          </w:r>
        </w:del>
        <w:del w:id="1044" w:author="marcazal" w:date="2015-06-16T04:46:00Z">
          <w:r w:rsidRPr="004A7E16">
            <w:delText>numer</w:delText>
          </w:r>
        </w:del>
      </w:ins>
      <w:ins w:id="1045" w:author="Ivan Lopez" w:date="2015-06-15T15:55:00Z">
        <w:del w:id="1046" w:author="marcazal" w:date="2015-06-16T04:46:00Z">
          <w:r w:rsidRPr="004A7E16">
            <w:delText>o</w:delText>
          </w:r>
        </w:del>
      </w:ins>
      <w:ins w:id="1047" w:author="Ivan Lopez" w:date="2015-06-15T15:46:00Z">
        <w:del w:id="1048" w:author="marcazal" w:date="2015-06-16T05:11:00Z">
          <w:r w:rsidRPr="004A7E16">
            <w:delText xml:space="preserve"> mayor de generaciones de código</w:delText>
          </w:r>
        </w:del>
      </w:ins>
      <w:ins w:id="1049" w:author="Ivan Lopez" w:date="2015-06-15T15:55:00Z">
        <w:del w:id="1050" w:author="marcazal" w:date="2015-06-16T05:11:00Z">
          <w:r w:rsidRPr="004A7E16">
            <w:delText xml:space="preserve"> y esto resulta intuitivamente lógico, debido a que al </w:delText>
          </w:r>
          <w:r w:rsidRPr="004A7E16">
            <w:lastRenderedPageBreak/>
            <w:delText>contar con un mayor n</w:delText>
          </w:r>
        </w:del>
      </w:ins>
      <w:ins w:id="1051" w:author="Ivan Lopez" w:date="2015-06-15T15:56:00Z">
        <w:del w:id="1052" w:author="marcazal" w:date="2015-06-16T05:11:00Z">
          <w:r w:rsidRPr="004A7E16">
            <w:delText>úmero de requerimientos RIAS se debía incurrir en una depuración más fina hasta llegar a la interfaz</w:delText>
          </w:r>
        </w:del>
      </w:ins>
      <w:ins w:id="1053" w:author="Ivan Lopez" w:date="2015-06-15T15:57:00Z">
        <w:del w:id="1054" w:author="marcazal" w:date="2015-06-16T05:11:00Z">
          <w:r w:rsidRPr="004A7E16">
            <w:delText xml:space="preserve"> RIA final</w:delText>
          </w:r>
        </w:del>
      </w:ins>
      <w:ins w:id="1055" w:author="Ivan Lopez" w:date="2015-06-15T15:56:00Z">
        <w:del w:id="1056" w:author="marcazal" w:date="2015-06-16T05:11:00Z">
          <w:r w:rsidRPr="004A7E16">
            <w:delText xml:space="preserve"> de la vista </w:delText>
          </w:r>
        </w:del>
      </w:ins>
      <w:ins w:id="1057" w:author="Ivan Lopez" w:date="2015-06-15T15:46:00Z">
        <w:del w:id="1058" w:author="marcazal" w:date="2015-06-16T05:11:00Z">
          <w:r w:rsidRPr="004A7E16">
            <w:delText xml:space="preserve">. </w:delText>
          </w:r>
        </w:del>
      </w:ins>
    </w:p>
    <w:p w:rsidR="00EB3AEE" w:rsidRDefault="00B51591" w:rsidP="009B5F91">
      <w:pPr>
        <w:rPr>
          <w:ins w:id="1059" w:author="marcazal" w:date="2015-06-16T05:54:00Z"/>
        </w:rPr>
      </w:pPr>
      <w:ins w:id="1060" w:author="marcazal" w:date="2015-06-16T05:12:00Z">
        <w:r>
          <w:rPr>
            <w:b/>
          </w:rPr>
          <w:t xml:space="preserve"> </w:t>
        </w:r>
        <w:proofErr w:type="gramStart"/>
        <w:r>
          <w:t>y</w:t>
        </w:r>
        <w:proofErr w:type="gramEnd"/>
        <w:r>
          <w:t xml:space="preserve"> por ende</w:t>
        </w:r>
      </w:ins>
      <w:ins w:id="1061" w:author="marcazal" w:date="2015-06-16T05:13:00Z">
        <w:r>
          <w:t xml:space="preserve"> existe una mayor probabilidad de cometer fallos</w:t>
        </w:r>
      </w:ins>
      <w:ins w:id="1062" w:author="marcazal" w:date="2015-06-16T05:14:00Z">
        <w:r>
          <w:t xml:space="preserve"> en el modelado, </w:t>
        </w:r>
      </w:ins>
      <w:ins w:id="1063" w:author="marcazal" w:date="2015-06-16T05:15:00Z">
        <w:r w:rsidR="00EB3AEE">
          <w:t>lo que incurre en una mayor cantidad de veces que la aplicaci</w:t>
        </w:r>
      </w:ins>
      <w:ins w:id="1064" w:author="marcazal" w:date="2015-06-16T05:16:00Z">
        <w:r w:rsidR="00EB3AEE">
          <w:t xml:space="preserve">ón debe generarse hasta su depuración final. </w:t>
        </w:r>
      </w:ins>
      <w:ins w:id="1065" w:author="marcazal" w:date="2015-06-16T05:27:00Z">
        <w:r w:rsidR="00D07B73">
          <w:t xml:space="preserve"> Para la vista Remover Persona se </w:t>
        </w:r>
      </w:ins>
      <w:ins w:id="1066" w:author="marcazal" w:date="2015-06-16T05:32:00Z">
        <w:r w:rsidR="00D07B73">
          <w:t>incurrió en</w:t>
        </w:r>
      </w:ins>
      <w:ins w:id="1067" w:author="marcazal" w:date="2015-06-16T05:27:00Z">
        <w:r w:rsidR="00D07B73">
          <w:t xml:space="preserve"> un número </w:t>
        </w:r>
      </w:ins>
      <w:ins w:id="1068" w:author="marcazal" w:date="2015-06-16T05:46:00Z">
        <w:r w:rsidR="0032682D">
          <w:t>mínimamente superior</w:t>
        </w:r>
      </w:ins>
      <w:ins w:id="1069" w:author="marcazal" w:date="2015-06-16T05:27:00Z">
        <w:r w:rsidR="00D07B73">
          <w:t xml:space="preserve"> de generaciones de código </w:t>
        </w:r>
      </w:ins>
      <w:ins w:id="1070" w:author="marcazal" w:date="2015-06-16T05:30:00Z">
        <w:r w:rsidR="00D07B73">
          <w:t>implementando el método B</w:t>
        </w:r>
      </w:ins>
      <w:ins w:id="1071" w:author="marcazal" w:date="2015-06-16T05:31:00Z">
        <w:r w:rsidR="00D07B73">
          <w:t>, precisamente un 10% más que con el método A</w:t>
        </w:r>
      </w:ins>
      <w:ins w:id="1072" w:author="marcazal" w:date="2015-06-16T05:35:00Z">
        <w:r w:rsidR="00D07B73">
          <w:t xml:space="preserve">, </w:t>
        </w:r>
      </w:ins>
      <w:ins w:id="1073" w:author="marcazal" w:date="2015-06-16T05:43:00Z">
        <w:r w:rsidR="00C74824">
          <w:t xml:space="preserve"> pudiendo deberse también,</w:t>
        </w:r>
        <w:r w:rsidR="0032682D">
          <w:t xml:space="preserve"> a que</w:t>
        </w:r>
        <w:r w:rsidR="00C74824">
          <w:t xml:space="preserve"> la vista con el método </w:t>
        </w:r>
      </w:ins>
      <w:ins w:id="1074" w:author="marcazal" w:date="2015-06-16T05:44:00Z">
        <w:r w:rsidR="00C74824">
          <w:t xml:space="preserve">B contiene requerimientos de interfaz RIA a diferencia del </w:t>
        </w:r>
      </w:ins>
      <w:ins w:id="1075" w:author="marcazal" w:date="2015-06-16T05:45:00Z">
        <w:r w:rsidR="00C74824">
          <w:t>método</w:t>
        </w:r>
      </w:ins>
      <w:ins w:id="1076" w:author="marcazal" w:date="2015-06-16T05:44:00Z">
        <w:r w:rsidR="00C74824">
          <w:t xml:space="preserve"> </w:t>
        </w:r>
      </w:ins>
      <w:ins w:id="1077" w:author="marcazal" w:date="2015-06-16T05:45:00Z">
        <w:r w:rsidR="00C74824">
          <w:t>A.</w:t>
        </w:r>
      </w:ins>
      <w:ins w:id="1078" w:author="marcazal" w:date="2015-06-16T05:50:00Z">
        <w:r w:rsidR="0032682D">
          <w:t xml:space="preserve"> También el</w:t>
        </w:r>
      </w:ins>
      <w:ins w:id="1079" w:author="marcazal" w:date="2015-06-16T05:35:00Z">
        <w:r w:rsidR="00D07B73">
          <w:t xml:space="preserve"> número de generaciones disminuyó en ambos en ambos métodos con respecto a la vista Agregar Persona.</w:t>
        </w:r>
      </w:ins>
      <w:ins w:id="1080" w:author="marcazal" w:date="2015-06-16T05:40:00Z">
        <w:r w:rsidR="0032682D">
          <w:t xml:space="preserve"> </w:t>
        </w:r>
      </w:ins>
      <w:ins w:id="1081" w:author="marcazal" w:date="2015-06-16T05:21:00Z">
        <w:r w:rsidR="00EB3AEE">
          <w:t>En l</w:t>
        </w:r>
      </w:ins>
      <w:ins w:id="1082" w:author="marcazal" w:date="2015-06-16T05:18:00Z">
        <w:r w:rsidR="00EB3AEE">
          <w:t xml:space="preserve">a vista </w:t>
        </w:r>
      </w:ins>
      <w:ins w:id="1083" w:author="marcazal" w:date="2015-06-16T05:20:00Z">
        <w:r w:rsidR="00EB3AEE">
          <w:t xml:space="preserve">Listar Personas, </w:t>
        </w:r>
      </w:ins>
      <w:ins w:id="1084" w:author="marcazal" w:date="2015-06-16T05:21:00Z">
        <w:r w:rsidR="00EB3AEE">
          <w:t xml:space="preserve">se tuvo </w:t>
        </w:r>
      </w:ins>
      <w:ins w:id="1085" w:author="marcazal" w:date="2015-06-16T05:22:00Z">
        <w:r w:rsidR="00EB3AEE">
          <w:t xml:space="preserve">la </w:t>
        </w:r>
      </w:ins>
      <w:ins w:id="1086" w:author="marcazal" w:date="2015-06-16T05:23:00Z">
        <w:r w:rsidR="00EB3AEE">
          <w:t>mínima</w:t>
        </w:r>
      </w:ins>
      <w:ins w:id="1087" w:author="marcazal" w:date="2015-06-16T05:22:00Z">
        <w:r w:rsidR="00EB3AEE">
          <w:t xml:space="preserve"> cantidad de generaciones de código en ambos </w:t>
        </w:r>
      </w:ins>
      <w:ins w:id="1088" w:author="marcazal" w:date="2015-06-16T05:23:00Z">
        <w:r w:rsidR="00EB3AEE">
          <w:t xml:space="preserve">métodos aplicados, debido </w:t>
        </w:r>
        <w:r w:rsidR="00C74824">
          <w:t xml:space="preserve">a que </w:t>
        </w:r>
      </w:ins>
      <w:ins w:id="1089" w:author="marcazal" w:date="2015-06-16T05:38:00Z">
        <w:r w:rsidR="00C74824">
          <w:t>gran parte de ella es implementada de manera manual</w:t>
        </w:r>
      </w:ins>
      <w:ins w:id="1090" w:author="marcazal" w:date="2015-06-16T05:54:00Z">
        <w:r w:rsidR="0032682D">
          <w:t>.</w:t>
        </w:r>
      </w:ins>
    </w:p>
    <w:p w:rsidR="0032682D" w:rsidRDefault="0032682D" w:rsidP="009B5F91">
      <w:pPr>
        <w:rPr>
          <w:ins w:id="1091" w:author="marcazal" w:date="2015-06-16T05:22:00Z"/>
        </w:rPr>
      </w:pPr>
      <w:ins w:id="1092" w:author="marcazal" w:date="2015-06-16T05:54:00Z">
        <w:r>
          <w:t>De los resultados presentados puede intuirse que a mayor requerimientos de interfaz, se requiere una mayor cantidad de generaci</w:t>
        </w:r>
      </w:ins>
      <w:ins w:id="1093" w:author="marcazal" w:date="2015-06-16T05:56:00Z">
        <w:r>
          <w:t>ones de código para ambas metodologías aplicadas</w:t>
        </w:r>
      </w:ins>
      <w:ins w:id="1094" w:author="marcazal" w:date="2015-06-16T05:59:00Z">
        <w:r w:rsidR="00A058F4">
          <w:t xml:space="preserve"> para ir depurando la aplicación</w:t>
        </w:r>
      </w:ins>
      <w:ins w:id="1095" w:author="marcazal" w:date="2015-06-16T05:56:00Z">
        <w:r w:rsidR="00A058F4">
          <w:t>, con un leve incremento en el caso de la metodolog</w:t>
        </w:r>
      </w:ins>
      <w:ins w:id="1096" w:author="marcazal" w:date="2015-06-16T05:57:00Z">
        <w:r w:rsidR="00A058F4">
          <w:t xml:space="preserve">ía B y esto podría deberse a que mayor cantidad de detalles a especificar en los modelos de </w:t>
        </w:r>
      </w:ins>
      <w:ins w:id="1097" w:author="marcazal" w:date="2015-06-16T05:58:00Z">
        <w:r w:rsidR="00A058F4">
          <w:t>entrada</w:t>
        </w:r>
      </w:ins>
      <w:ins w:id="1098" w:author="marcazal" w:date="2015-06-16T05:57:00Z">
        <w:r w:rsidR="00A058F4">
          <w:t xml:space="preserve"> </w:t>
        </w:r>
      </w:ins>
      <w:ins w:id="1099" w:author="marcazal" w:date="2015-06-16T05:58:00Z">
        <w:r w:rsidR="00A058F4">
          <w:t>de la aplicación, existe una mayor posibilidad de cometer fallos.</w:t>
        </w:r>
      </w:ins>
    </w:p>
    <w:p w:rsidR="00773187" w:rsidRDefault="00453A57" w:rsidP="009B5F91">
      <w:pPr>
        <w:rPr>
          <w:ins w:id="1100" w:author="marcazal" w:date="2015-06-14T09:48:00Z"/>
          <w:b/>
        </w:rPr>
      </w:pPr>
      <w:ins w:id="1101" w:author="marcazal" w:date="2015-06-14T09:46:00Z">
        <w:r w:rsidRPr="004A7E16">
          <w:rPr>
            <w:b/>
          </w:rPr>
          <w:t>PI3: ¿Qué ventajas aportan las características RIAS presentes en la aplicación implementada con el método B con respecto al método A, desde el punto de vista de las presentaciones enriquecidas?</w:t>
        </w:r>
      </w:ins>
    </w:p>
    <w:p w:rsidR="00773187" w:rsidRPr="004A7E16" w:rsidRDefault="00773187" w:rsidP="009B5F91">
      <w:pPr>
        <w:rPr>
          <w:ins w:id="1102" w:author="marcazal" w:date="2015-06-12T17:43:00Z"/>
        </w:rPr>
      </w:pPr>
      <w:ins w:id="1103" w:author="marcazal" w:date="2015-06-14T09:48:00Z">
        <w:r>
          <w:t>Son divers</w:t>
        </w:r>
      </w:ins>
      <w:ins w:id="1104" w:author="marcazal" w:date="2015-06-14T09:49:00Z">
        <w:r>
          <w:t>os los aportes ventajosos</w:t>
        </w:r>
      </w:ins>
      <w:ins w:id="1105" w:author="marcazal" w:date="2015-06-14T09:51:00Z">
        <w:r>
          <w:t xml:space="preserve"> con respecto al método A,</w:t>
        </w:r>
      </w:ins>
      <w:ins w:id="1106" w:author="marcazal" w:date="2015-06-14T09:49:00Z">
        <w:r>
          <w:t xml:space="preserve"> que pueden distinguirse en </w:t>
        </w:r>
      </w:ins>
      <w:ins w:id="1107" w:author="marcazal" w:date="2015-06-14T09:50:00Z">
        <w:r>
          <w:t xml:space="preserve">la interfaz RIA obtenida por medio del </w:t>
        </w:r>
      </w:ins>
      <w:ins w:id="1108" w:author="marcazal" w:date="2015-06-14T09:51:00Z">
        <w:r>
          <w:t>método</w:t>
        </w:r>
      </w:ins>
      <w:ins w:id="1109" w:author="marcazal" w:date="2015-06-14T09:50:00Z">
        <w:r>
          <w:t xml:space="preserve"> </w:t>
        </w:r>
      </w:ins>
      <w:ins w:id="1110" w:author="marcazal" w:date="2015-06-14T09:51:00Z">
        <w:r>
          <w:t>B</w:t>
        </w:r>
      </w:ins>
      <w:ins w:id="1111" w:author="marcazal" w:date="2015-06-14T09:53:00Z">
        <w:r w:rsidR="007368F9">
          <w:t>. A continuación se presentan algunas ventajas.</w:t>
        </w:r>
      </w:ins>
    </w:p>
    <w:p w:rsidR="008B3F3C" w:rsidRDefault="008B3F3C" w:rsidP="002B5953">
      <w:pPr>
        <w:rPr>
          <w:ins w:id="1112" w:author="marcazal" w:date="2015-06-14T10:31:00Z"/>
          <w:b/>
          <w:i/>
        </w:rPr>
      </w:pPr>
      <w:ins w:id="1113" w:author="marcazal" w:date="2015-06-14T10:30:00Z">
        <w:r>
          <w:rPr>
            <w:b/>
            <w:i/>
          </w:rPr>
          <w:t>Apariencia de una aplicaci</w:t>
        </w:r>
      </w:ins>
      <w:ins w:id="1114" w:author="marcazal" w:date="2015-06-14T10:31:00Z">
        <w:r>
          <w:rPr>
            <w:b/>
            <w:i/>
          </w:rPr>
          <w:t xml:space="preserve">ón </w:t>
        </w:r>
        <w:r w:rsidRPr="008B3F3C">
          <w:rPr>
            <w:b/>
            <w:i/>
          </w:rPr>
          <w:t>single page</w:t>
        </w:r>
      </w:ins>
    </w:p>
    <w:p w:rsidR="008B3F3C" w:rsidRDefault="00453A57" w:rsidP="002B5953">
      <w:pPr>
        <w:rPr>
          <w:ins w:id="1115" w:author="marcazal" w:date="2015-06-14T10:55:00Z"/>
        </w:rPr>
      </w:pPr>
      <w:ins w:id="1116" w:author="marcazal" w:date="2015-06-14T10:32:00Z">
        <w:r w:rsidRPr="004A7E16">
          <w:t xml:space="preserve">Cada una de las </w:t>
        </w:r>
      </w:ins>
      <w:ins w:id="1117" w:author="marcazal" w:date="2015-06-14T10:33:00Z">
        <w:r w:rsidR="008B3F3C" w:rsidRPr="008B3F3C">
          <w:t>páginas</w:t>
        </w:r>
      </w:ins>
      <w:ins w:id="1118" w:author="marcazal" w:date="2015-06-14T10:32:00Z">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w:t>
        </w:r>
      </w:ins>
      <w:ins w:id="1119" w:author="marcazal" w:date="2015-06-14T10:39:00Z">
        <w:r w:rsidR="008B3F3C">
          <w:t xml:space="preserve">implementada con </w:t>
        </w:r>
      </w:ins>
      <w:ins w:id="1120" w:author="marcazal" w:date="2015-06-14T10:32:00Z">
        <w:r w:rsidR="008B3F3C">
          <w:t xml:space="preserve"> el método</w:t>
        </w:r>
      </w:ins>
      <w:ins w:id="1121" w:author="marcazal" w:date="2015-06-14T10:33:00Z">
        <w:r w:rsidR="008B3F3C">
          <w:t xml:space="preserve"> B</w:t>
        </w:r>
      </w:ins>
      <w:ins w:id="1122" w:author="marcazal" w:date="2015-06-14T10:32:00Z">
        <w:r w:rsidR="008B3F3C">
          <w:t xml:space="preserve">, son </w:t>
        </w:r>
      </w:ins>
      <w:ins w:id="1123" w:author="marcazal" w:date="2015-06-14T10:33:00Z">
        <w:r w:rsidR="008B3F3C">
          <w:t>equivalentes a</w:t>
        </w:r>
      </w:ins>
      <w:ins w:id="1124" w:author="marcazal" w:date="2015-06-14T10:32:00Z">
        <w:r w:rsidR="008B3F3C">
          <w:t xml:space="preserve"> las pestañas</w:t>
        </w:r>
        <w:r w:rsidRPr="004A7E16">
          <w:t xml:space="preserve"> </w:t>
        </w:r>
      </w:ins>
      <w:ins w:id="1125" w:author="marcazal" w:date="2015-06-14T10:34:00Z">
        <w:r w:rsidR="008B3F3C">
          <w:t xml:space="preserve">pertenecientes </w:t>
        </w:r>
      </w:ins>
      <w:ins w:id="1126" w:author="marcazal" w:date="2015-06-14T10:40:00Z">
        <w:r w:rsidR="008B3F3C">
          <w:t>a un</w:t>
        </w:r>
      </w:ins>
      <w:ins w:id="1127" w:author="marcazal" w:date="2015-06-14T10:34:00Z">
        <w:r w:rsidR="008B3F3C">
          <w:t xml:space="preserve"> </w:t>
        </w:r>
        <w:proofErr w:type="spellStart"/>
        <w:r w:rsidRPr="004A7E16">
          <w:rPr>
            <w:i/>
          </w:rPr>
          <w:t>widget</w:t>
        </w:r>
        <w:proofErr w:type="spellEnd"/>
        <w:r w:rsidRPr="004A7E16">
          <w:rPr>
            <w:i/>
          </w:rPr>
          <w:t xml:space="preserve"> </w:t>
        </w:r>
        <w:proofErr w:type="spellStart"/>
        <w:r w:rsidRPr="004A7E16">
          <w:rPr>
            <w:i/>
          </w:rPr>
          <w:t>richTabs</w:t>
        </w:r>
      </w:ins>
      <w:proofErr w:type="spellEnd"/>
      <w:ins w:id="1128" w:author="marcazal" w:date="2015-06-14T10:35:00Z">
        <w:r w:rsidR="008B3F3C">
          <w:t xml:space="preserve">. Por lo tanto cuando </w:t>
        </w:r>
      </w:ins>
      <w:ins w:id="1129" w:author="marcazal" w:date="2015-06-14T10:36:00Z">
        <w:r w:rsidR="008B3F3C">
          <w:t>se</w:t>
        </w:r>
      </w:ins>
      <w:ins w:id="1130" w:author="marcazal" w:date="2015-06-14T10:35:00Z">
        <w:r w:rsidR="008B3F3C">
          <w:t xml:space="preserve"> navega en la aplicación, </w:t>
        </w:r>
      </w:ins>
      <w:ins w:id="1131" w:author="marcazal" w:date="2015-06-14T10:36:00Z">
        <w:r w:rsidR="008B3F3C">
          <w:t>se tiene la sensación de que trata de una aplicaci</w:t>
        </w:r>
      </w:ins>
      <w:ins w:id="1132" w:author="marcazal" w:date="2015-06-14T10:37:00Z">
        <w:r w:rsidR="008B3F3C">
          <w:t xml:space="preserve">ón de escritorio, </w:t>
        </w:r>
      </w:ins>
      <w:ins w:id="1133" w:author="marcazal" w:date="2015-06-14T10:40:00Z">
        <w:r w:rsidR="008B3F3C">
          <w:t xml:space="preserve">ya que se puede recorrer </w:t>
        </w:r>
        <w:r w:rsidR="00A7154F">
          <w:t>cada una de las pestañas sin necesidad de un refrescado de p</w:t>
        </w:r>
      </w:ins>
      <w:ins w:id="1134" w:author="marcazal" w:date="2015-06-14T10:41:00Z">
        <w:r w:rsidR="00A7154F">
          <w:t>ágina, teniendo toda la información de manera local en una sola página.</w:t>
        </w:r>
      </w:ins>
      <w:ins w:id="1135"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1136" w:author="marcazal" w:date="2015-06-14T10:41:00Z">
        <w:r w:rsidR="00A7154F">
          <w:t xml:space="preserve"> </w:t>
        </w:r>
      </w:ins>
      <w:ins w:id="1137" w:author="marcazal" w:date="2015-06-14T10:43:00Z">
        <w:r w:rsidR="00A7154F">
          <w:t xml:space="preserve">En la implementación </w:t>
        </w:r>
      </w:ins>
      <w:ins w:id="1138" w:author="marcazal" w:date="2015-06-14T10:47:00Z">
        <w:r w:rsidR="00A7154F">
          <w:t xml:space="preserve"> llevada a cabo con el</w:t>
        </w:r>
      </w:ins>
      <w:ins w:id="1139" w:author="marcazal" w:date="2015-06-14T10:43:00Z">
        <w:r w:rsidR="00A7154F">
          <w:t xml:space="preserve"> método A, cada una de las páginas de la aplicación, está representada por un enlace</w:t>
        </w:r>
      </w:ins>
      <w:ins w:id="1140" w:author="marcazal" w:date="2015-06-14T10:44:00Z">
        <w:r w:rsidR="00A7154F">
          <w:t xml:space="preserve">, </w:t>
        </w:r>
      </w:ins>
      <w:ins w:id="1141" w:author="marcazal" w:date="2015-06-14T10:50:00Z">
        <w:r w:rsidR="00A7154F">
          <w:t xml:space="preserve">y </w:t>
        </w:r>
      </w:ins>
      <w:ins w:id="1142" w:author="marcazal" w:date="2015-06-14T10:44:00Z">
        <w:r w:rsidR="00A7154F">
          <w:t>por ende, cada vez que se visita una p</w:t>
        </w:r>
      </w:ins>
      <w:ins w:id="1143" w:author="marcazal" w:date="2015-06-14T10:45:00Z">
        <w:r w:rsidR="00A7154F">
          <w:t>ágina de la aplicación, un refrescado total de p</w:t>
        </w:r>
      </w:ins>
      <w:ins w:id="1144" w:author="marcazal" w:date="2015-06-14T10:46:00Z">
        <w:r w:rsidR="00A7154F">
          <w:t>á</w:t>
        </w:r>
      </w:ins>
      <w:ins w:id="1145" w:author="marcazal" w:date="2015-06-14T10:45:00Z">
        <w:r w:rsidR="00A7154F">
          <w:t>g</w:t>
        </w:r>
      </w:ins>
      <w:ins w:id="1146" w:author="marcazal" w:date="2015-06-14T10:46:00Z">
        <w:r w:rsidR="00A7154F">
          <w:t>ina se lleva a cabo</w:t>
        </w:r>
      </w:ins>
      <w:ins w:id="1147" w:author="marcazal" w:date="2015-06-14T10:49:00Z">
        <w:r w:rsidR="00A7154F">
          <w:t xml:space="preserve">, perdiéndose de esta forma el concepto de </w:t>
        </w:r>
        <w:r w:rsidRPr="004A7E16">
          <w:rPr>
            <w:i/>
          </w:rPr>
          <w:t>single page</w:t>
        </w:r>
        <w:r w:rsidR="00A7154F">
          <w:t>.</w:t>
        </w:r>
      </w:ins>
    </w:p>
    <w:p w:rsidR="00DE7F62" w:rsidRDefault="00DE7F62" w:rsidP="002B5953">
      <w:pPr>
        <w:rPr>
          <w:ins w:id="1148" w:author="marcazal" w:date="2015-06-14T15:21:00Z"/>
          <w:i/>
        </w:rPr>
      </w:pPr>
      <w:ins w:id="1149" w:author="marcazal" w:date="2015-06-14T10:55: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CB017A" w:rsidRPr="007C3C7E" w:rsidRDefault="00CB017A" w:rsidP="00CB017A">
      <w:pPr>
        <w:rPr>
          <w:ins w:id="1150" w:author="marcazal" w:date="2015-06-14T15:21:00Z"/>
          <w:b/>
          <w:i/>
          <w:lang w:val="es-PY"/>
        </w:rPr>
      </w:pPr>
      <w:ins w:id="1151" w:author="marcazal" w:date="2015-06-14T15:21:00Z">
        <w:r w:rsidRPr="007C3C7E">
          <w:rPr>
            <w:b/>
            <w:i/>
            <w:lang w:val="es-PY"/>
          </w:rPr>
          <w:t>Widgets interactivos en la interfaz de usuario</w:t>
        </w:r>
      </w:ins>
    </w:p>
    <w:p w:rsidR="00CB017A" w:rsidRPr="007C3C7E" w:rsidRDefault="00CB017A" w:rsidP="00CB017A">
      <w:pPr>
        <w:rPr>
          <w:ins w:id="1152" w:author="marcazal" w:date="2015-06-14T15:21:00Z"/>
          <w:b/>
          <w:i/>
          <w:lang w:val="es-PY"/>
        </w:rPr>
      </w:pPr>
      <w:proofErr w:type="spellStart"/>
      <w:ins w:id="1153" w:author="marcazal" w:date="2015-06-14T15:21:00Z">
        <w:r w:rsidRPr="007C3C7E">
          <w:rPr>
            <w:b/>
            <w:i/>
            <w:lang w:val="es-PY"/>
          </w:rPr>
          <w:t>Datepicker</w:t>
        </w:r>
        <w:proofErr w:type="spellEnd"/>
      </w:ins>
    </w:p>
    <w:p w:rsidR="00CB017A" w:rsidRDefault="00CB017A" w:rsidP="00CB017A">
      <w:pPr>
        <w:rPr>
          <w:ins w:id="1154" w:author="marcazal" w:date="2015-06-14T15:23:00Z"/>
          <w:lang w:val="es-PY"/>
        </w:rPr>
      </w:pPr>
      <w:ins w:id="1155" w:author="marcazal" w:date="2015-06-14T15:21:00Z">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ins>
      <w:ins w:id="1156" w:author="marcazal" w:date="2015-06-14T15:22:00Z">
        <w:r>
          <w:rPr>
            <w:lang w:val="es-PY"/>
          </w:rPr>
          <w:t xml:space="preserve">ágil e </w:t>
        </w:r>
      </w:ins>
      <w:ins w:id="1157" w:author="marcazal" w:date="2015-06-14T15:21:00Z">
        <w:r w:rsidRPr="007C3C7E">
          <w:rPr>
            <w:lang w:val="es-PY"/>
          </w:rPr>
          <w:t xml:space="preserve">interactiva un calendario debajo de la entrada textual que corresponde al campo fecha de nacimiento. Este calendario interactivo </w:t>
        </w:r>
        <w:r w:rsidRPr="007C3C7E">
          <w:rPr>
            <w:lang w:val="es-PY"/>
          </w:rPr>
          <w:lastRenderedPageBreak/>
          <w:t>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1158" w:author="marcazal" w:date="2015-06-14T15:21:00Z"/>
          <w:lang w:val="es-PY"/>
        </w:rPr>
      </w:pPr>
      <w:ins w:id="1159" w:author="marcazal" w:date="2015-06-14T15:24:00Z">
        <w:r>
          <w:rPr>
            <w:lang w:val="es-PY"/>
          </w:rPr>
          <w:t xml:space="preserve">Este </w:t>
        </w:r>
        <w:r w:rsidR="00453A57" w:rsidRPr="004A7E16">
          <w:rPr>
            <w:i/>
            <w:lang w:val="es-PY"/>
          </w:rPr>
          <w:t>widget</w:t>
        </w:r>
        <w:r>
          <w:rPr>
            <w:i/>
            <w:lang w:val="es-PY"/>
          </w:rPr>
          <w:t xml:space="preserve"> </w:t>
        </w:r>
      </w:ins>
      <w:ins w:id="1160" w:author="marcazal" w:date="2015-06-14T15:26:00Z">
        <w:r>
          <w:rPr>
            <w:lang w:val="es-PY"/>
          </w:rPr>
          <w:t>resulta</w:t>
        </w:r>
      </w:ins>
      <w:ins w:id="1161" w:author="marcazal" w:date="2015-06-14T15:24:00Z">
        <w:r>
          <w:rPr>
            <w:lang w:val="es-PY"/>
          </w:rPr>
          <w:t xml:space="preserve"> de gran ayuda a los usuarios finales, ya que grafica e intuitivamente permite selecci</w:t>
        </w:r>
      </w:ins>
      <w:ins w:id="1162" w:author="marcazal" w:date="2015-06-14T15:25:00Z">
        <w:r>
          <w:rPr>
            <w:lang w:val="es-PY"/>
          </w:rPr>
          <w:t xml:space="preserve">onar una fecha, evitando a </w:t>
        </w:r>
      </w:ins>
      <w:ins w:id="1163" w:author="marcazal" w:date="2015-06-14T15:28:00Z">
        <w:r w:rsidR="00DB2908">
          <w:rPr>
            <w:lang w:val="es-PY"/>
          </w:rPr>
          <w:t>estos,</w:t>
        </w:r>
      </w:ins>
      <w:ins w:id="1164" w:author="marcazal" w:date="2015-06-14T15:26:00Z">
        <w:r>
          <w:rPr>
            <w:lang w:val="es-PY"/>
          </w:rPr>
          <w:t xml:space="preserve"> cometer errores </w:t>
        </w:r>
      </w:ins>
      <w:ins w:id="1165" w:author="marcazal" w:date="2015-06-14T15:28:00Z">
        <w:r w:rsidR="00DB2908">
          <w:rPr>
            <w:lang w:val="es-PY"/>
          </w:rPr>
          <w:t>innecesarios al</w:t>
        </w:r>
      </w:ins>
      <w:ins w:id="1166" w:author="marcazal" w:date="2015-06-14T15:25:00Z">
        <w:r>
          <w:rPr>
            <w:lang w:val="es-PY"/>
          </w:rPr>
          <w:t xml:space="preserve"> digi</w:t>
        </w:r>
        <w:r w:rsidR="00DB2908">
          <w:rPr>
            <w:lang w:val="es-PY"/>
          </w:rPr>
          <w:t xml:space="preserve">tar </w:t>
        </w:r>
      </w:ins>
      <w:ins w:id="1167" w:author="marcazal" w:date="2015-06-14T15:28:00Z">
        <w:r w:rsidR="00DB2908">
          <w:rPr>
            <w:lang w:val="es-PY"/>
          </w:rPr>
          <w:t>una</w:t>
        </w:r>
      </w:ins>
      <w:ins w:id="1168" w:author="marcazal" w:date="2015-06-14T15:25:00Z">
        <w:r w:rsidR="00DB2908">
          <w:rPr>
            <w:lang w:val="es-PY"/>
          </w:rPr>
          <w:t xml:space="preserve"> fecha en un formato dado</w:t>
        </w:r>
      </w:ins>
      <w:ins w:id="1169" w:author="marcazal" w:date="2015-06-14T15:28:00Z">
        <w:r w:rsidR="00DB2908">
          <w:rPr>
            <w:lang w:val="es-PY"/>
          </w:rPr>
          <w:t xml:space="preserve"> y</w:t>
        </w:r>
      </w:ins>
      <w:ins w:id="1170" w:author="marcazal" w:date="2015-06-14T15:27:00Z">
        <w:r w:rsidR="00DB2908">
          <w:rPr>
            <w:lang w:val="es-PY"/>
          </w:rPr>
          <w:t xml:space="preserve"> optimizando su tiempo</w:t>
        </w:r>
      </w:ins>
      <w:ins w:id="1171" w:author="marcazal" w:date="2015-06-14T15:30:00Z">
        <w:r w:rsidR="00DB2908">
          <w:rPr>
            <w:lang w:val="es-PY"/>
          </w:rPr>
          <w:t xml:space="preserve"> de interacción con las páginas web</w:t>
        </w:r>
      </w:ins>
    </w:p>
    <w:p w:rsidR="00CB017A" w:rsidRPr="007C3C7E" w:rsidRDefault="00CB017A" w:rsidP="00CB017A">
      <w:pPr>
        <w:rPr>
          <w:ins w:id="1172" w:author="marcazal" w:date="2015-06-14T15:21:00Z"/>
          <w:b/>
          <w:i/>
          <w:lang w:val="es-PY"/>
        </w:rPr>
      </w:pPr>
      <w:proofErr w:type="spellStart"/>
      <w:ins w:id="1173" w:author="marcazal" w:date="2015-06-14T15:21:00Z">
        <w:r w:rsidRPr="007C3C7E">
          <w:rPr>
            <w:b/>
            <w:i/>
            <w:lang w:val="es-PY"/>
          </w:rPr>
          <w:t>Auto</w:t>
        </w:r>
      </w:ins>
      <w:ins w:id="1174" w:author="marcazal" w:date="2015-06-14T15:33:00Z">
        <w:r w:rsidR="00DB2908">
          <w:rPr>
            <w:b/>
            <w:i/>
            <w:lang w:val="es-PY"/>
          </w:rPr>
          <w:t>Suggest</w:t>
        </w:r>
      </w:ins>
      <w:proofErr w:type="spellEnd"/>
    </w:p>
    <w:p w:rsidR="00CB017A" w:rsidRPr="007C3C7E" w:rsidRDefault="00CB017A" w:rsidP="00CB017A">
      <w:pPr>
        <w:rPr>
          <w:ins w:id="1175" w:author="marcazal" w:date="2015-06-14T15:21:00Z"/>
          <w:lang w:val="es-PY"/>
        </w:rPr>
      </w:pPr>
      <w:ins w:id="1176" w:author="marcazal" w:date="2015-06-14T15:21:00Z">
        <w:r w:rsidRPr="007C3C7E">
          <w:rPr>
            <w:lang w:val="es-PY"/>
          </w:rPr>
          <w:t xml:space="preserve">El </w:t>
        </w:r>
        <w:proofErr w:type="spellStart"/>
        <w:r w:rsidR="00453A57" w:rsidRPr="004A7E16">
          <w:rPr>
            <w:i/>
            <w:lang w:val="es-PY"/>
          </w:rPr>
          <w:t>autocom</w:t>
        </w:r>
      </w:ins>
      <w:ins w:id="1177" w:author="marcazal" w:date="2015-06-14T15:33:00Z">
        <w:r w:rsidR="00453A57" w:rsidRPr="004A7E16">
          <w:rPr>
            <w:i/>
            <w:lang w:val="es-PY"/>
          </w:rPr>
          <w:t>Suggest</w:t>
        </w:r>
      </w:ins>
      <w:proofErr w:type="spellEnd"/>
      <w:ins w:id="1178"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1179" w:author="marcazal" w:date="2015-06-14T15:34:00Z">
        <w:r w:rsidR="00DB2908">
          <w:rPr>
            <w:lang w:val="es-PY"/>
          </w:rPr>
          <w:t>o</w:t>
        </w:r>
      </w:ins>
      <w:ins w:id="1180" w:author="marcazal" w:date="2015-06-14T15:21:00Z">
        <w:r w:rsidR="00DB2908">
          <w:rPr>
            <w:lang w:val="es-PY"/>
          </w:rPr>
          <w:t>s l</w:t>
        </w:r>
      </w:ins>
      <w:ins w:id="1181" w:author="marcazal" w:date="2015-06-14T15:34:00Z">
        <w:r w:rsidR="00DB2908">
          <w:rPr>
            <w:lang w:val="es-PY"/>
          </w:rPr>
          <w:t>o</w:t>
        </w:r>
      </w:ins>
      <w:ins w:id="1182" w:author="marcazal" w:date="2015-06-14T15:21:00Z">
        <w:r w:rsidRPr="007C3C7E">
          <w:rPr>
            <w:lang w:val="es-PY"/>
          </w:rPr>
          <w:t xml:space="preserve">s </w:t>
        </w:r>
      </w:ins>
      <w:ins w:id="1183" w:author="marcazal" w:date="2015-06-14T15:34:00Z">
        <w:r w:rsidR="00DB2908">
          <w:rPr>
            <w:lang w:val="es-PY"/>
          </w:rPr>
          <w:t>países</w:t>
        </w:r>
      </w:ins>
      <w:ins w:id="1184" w:author="marcazal" w:date="2015-06-14T15:21:00Z">
        <w:r w:rsidRPr="007C3C7E">
          <w:rPr>
            <w:lang w:val="es-PY"/>
          </w:rPr>
          <w:t xml:space="preserve"> que coinciden con el patrón introducido, permitiendo navegar de arriba</w:t>
        </w:r>
      </w:ins>
      <w:ins w:id="1185" w:author="marcazal" w:date="2015-06-14T15:35:00Z">
        <w:r w:rsidR="00DB2908">
          <w:rPr>
            <w:lang w:val="es-PY"/>
          </w:rPr>
          <w:t xml:space="preserve"> a</w:t>
        </w:r>
      </w:ins>
      <w:ins w:id="1186" w:author="marcazal" w:date="2015-06-14T15:21:00Z">
        <w:r w:rsidRPr="007C3C7E">
          <w:rPr>
            <w:lang w:val="es-PY"/>
          </w:rPr>
          <w:t xml:space="preserve"> abajo</w:t>
        </w:r>
        <w:r w:rsidR="00DB2908">
          <w:rPr>
            <w:lang w:val="es-PY"/>
          </w:rPr>
          <w:t xml:space="preserve"> por medio de un cursor sobre l</w:t>
        </w:r>
      </w:ins>
      <w:ins w:id="1187" w:author="marcazal" w:date="2015-06-14T15:35:00Z">
        <w:r w:rsidR="00DB2908">
          <w:rPr>
            <w:lang w:val="es-PY"/>
          </w:rPr>
          <w:t>o</w:t>
        </w:r>
      </w:ins>
      <w:ins w:id="1188" w:author="marcazal" w:date="2015-06-14T15:21:00Z">
        <w:r w:rsidR="00DB2908">
          <w:rPr>
            <w:lang w:val="es-PY"/>
          </w:rPr>
          <w:t>s distint</w:t>
        </w:r>
      </w:ins>
      <w:ins w:id="1189" w:author="marcazal" w:date="2015-06-14T15:35:00Z">
        <w:r w:rsidR="00DB2908">
          <w:rPr>
            <w:lang w:val="es-PY"/>
          </w:rPr>
          <w:t>o</w:t>
        </w:r>
      </w:ins>
      <w:ins w:id="1190" w:author="marcazal" w:date="2015-06-14T15:21:00Z">
        <w:r w:rsidRPr="007C3C7E">
          <w:rPr>
            <w:lang w:val="es-PY"/>
          </w:rPr>
          <w:t xml:space="preserve">s </w:t>
        </w:r>
      </w:ins>
      <w:ins w:id="1191" w:author="marcazal" w:date="2015-06-14T15:35:00Z">
        <w:r w:rsidR="00DB2908">
          <w:rPr>
            <w:lang w:val="es-PY"/>
          </w:rPr>
          <w:t>países</w:t>
        </w:r>
      </w:ins>
      <w:ins w:id="1192" w:author="marcazal" w:date="2015-06-14T15:21:00Z">
        <w:r w:rsidRPr="007C3C7E">
          <w:rPr>
            <w:lang w:val="es-PY"/>
          </w:rPr>
          <w:t>. El cursor se resalta con un color diferente a med</w:t>
        </w:r>
        <w:r w:rsidR="00DB2908">
          <w:rPr>
            <w:lang w:val="es-PY"/>
          </w:rPr>
          <w:t>ida que se va recorriendo por l</w:t>
        </w:r>
      </w:ins>
      <w:ins w:id="1193" w:author="marcazal" w:date="2015-06-14T15:36:00Z">
        <w:r w:rsidR="00DB2908">
          <w:rPr>
            <w:lang w:val="es-PY"/>
          </w:rPr>
          <w:t>o</w:t>
        </w:r>
      </w:ins>
      <w:ins w:id="1194" w:author="marcazal" w:date="2015-06-14T15:21:00Z">
        <w:r w:rsidRPr="007C3C7E">
          <w:rPr>
            <w:lang w:val="es-PY"/>
          </w:rPr>
          <w:t xml:space="preserve">s </w:t>
        </w:r>
      </w:ins>
      <w:ins w:id="1195" w:author="marcazal" w:date="2015-06-14T15:36:00Z">
        <w:r w:rsidR="00DB2908">
          <w:rPr>
            <w:lang w:val="es-PY"/>
          </w:rPr>
          <w:t xml:space="preserve">países </w:t>
        </w:r>
      </w:ins>
      <w:ins w:id="1196" w:author="marcazal" w:date="2015-06-14T15:21:00Z">
        <w:r w:rsidRPr="007C3C7E">
          <w:rPr>
            <w:lang w:val="es-PY"/>
          </w:rPr>
          <w:t>suger</w:t>
        </w:r>
      </w:ins>
      <w:ins w:id="1197" w:author="marcazal" w:date="2015-06-14T15:36:00Z">
        <w:r w:rsidR="009D19A1">
          <w:rPr>
            <w:lang w:val="es-PY"/>
          </w:rPr>
          <w:t>ido</w:t>
        </w:r>
      </w:ins>
      <w:ins w:id="1198" w:author="marcazal" w:date="2015-06-14T15:21:00Z">
        <w:r w:rsidRPr="007C3C7E">
          <w:rPr>
            <w:lang w:val="es-PY"/>
          </w:rPr>
          <w:t>s.  Una vez que el usuario encuentra el país de origen</w:t>
        </w:r>
      </w:ins>
      <w:ins w:id="1199" w:author="marcazal" w:date="2015-06-14T15:36:00Z">
        <w:r w:rsidR="00DB2908">
          <w:rPr>
            <w:lang w:val="es-PY"/>
          </w:rPr>
          <w:t xml:space="preserve"> </w:t>
        </w:r>
      </w:ins>
      <w:ins w:id="1200" w:author="marcazal" w:date="2015-06-14T15:37:00Z">
        <w:r w:rsidR="00DB2908">
          <w:rPr>
            <w:lang w:val="es-PY"/>
          </w:rPr>
          <w:t>deseado</w:t>
        </w:r>
      </w:ins>
      <w:ins w:id="1201" w:author="marcazal" w:date="2015-06-14T15:21:00Z">
        <w:r w:rsidRPr="007C3C7E">
          <w:rPr>
            <w:lang w:val="es-PY"/>
          </w:rPr>
          <w:t xml:space="preserve">, al presionar la tecla </w:t>
        </w:r>
        <w:r w:rsidR="00DB2908">
          <w:rPr>
            <w:lang w:val="es-PY"/>
          </w:rPr>
          <w:t xml:space="preserve">entrar o al hacer clic sobre </w:t>
        </w:r>
      </w:ins>
      <w:ins w:id="1202" w:author="marcazal" w:date="2015-06-14T15:36:00Z">
        <w:r w:rsidR="00DB2908">
          <w:rPr>
            <w:lang w:val="es-PY"/>
          </w:rPr>
          <w:t>el país</w:t>
        </w:r>
      </w:ins>
      <w:ins w:id="1203" w:author="marcazal" w:date="2015-06-14T15:21:00Z">
        <w:r w:rsidR="00DB2908">
          <w:rPr>
            <w:lang w:val="es-PY"/>
          </w:rPr>
          <w:t>, est</w:t>
        </w:r>
      </w:ins>
      <w:ins w:id="1204" w:author="marcazal" w:date="2015-06-14T15:36:00Z">
        <w:r w:rsidR="00DB2908">
          <w:rPr>
            <w:lang w:val="es-PY"/>
          </w:rPr>
          <w:t>e</w:t>
        </w:r>
      </w:ins>
      <w:ins w:id="1205" w:author="marcazal" w:date="2015-06-14T15:21:00Z">
        <w:r w:rsidR="00DB2908">
          <w:rPr>
            <w:lang w:val="es-PY"/>
          </w:rPr>
          <w:t xml:space="preserve"> </w:t>
        </w:r>
      </w:ins>
      <w:ins w:id="1206" w:author="marcazal" w:date="2015-06-14T15:36:00Z">
        <w:r w:rsidR="00DB2908">
          <w:rPr>
            <w:lang w:val="es-PY"/>
          </w:rPr>
          <w:t>se</w:t>
        </w:r>
      </w:ins>
      <w:ins w:id="1207" w:author="marcazal" w:date="2015-06-14T15:21:00Z">
        <w:r w:rsidR="00DB2908">
          <w:rPr>
            <w:lang w:val="es-PY"/>
          </w:rPr>
          <w:t xml:space="preserve"> escr</w:t>
        </w:r>
      </w:ins>
      <w:ins w:id="1208" w:author="marcazal" w:date="2015-06-14T15:36:00Z">
        <w:r w:rsidR="00DB2908">
          <w:rPr>
            <w:lang w:val="es-PY"/>
          </w:rPr>
          <w:t>ibe</w:t>
        </w:r>
      </w:ins>
      <w:ins w:id="1209" w:author="marcazal" w:date="2015-06-14T15:21:00Z">
        <w:r w:rsidRPr="007C3C7E">
          <w:rPr>
            <w:lang w:val="es-PY"/>
          </w:rPr>
          <w:t xml:space="preserve"> en el cuadro de texto</w:t>
        </w:r>
      </w:ins>
      <w:ins w:id="1210" w:author="marcazal" w:date="2015-06-14T15:37:00Z">
        <w:r w:rsidR="00DB2908">
          <w:rPr>
            <w:lang w:val="es-PY"/>
          </w:rPr>
          <w:t xml:space="preserve"> de entrada</w:t>
        </w:r>
      </w:ins>
      <w:ins w:id="1211" w:author="marcazal" w:date="2015-06-14T15:21:00Z">
        <w:r w:rsidRPr="007C3C7E">
          <w:rPr>
            <w:lang w:val="es-PY"/>
          </w:rPr>
          <w:t>.</w:t>
        </w:r>
      </w:ins>
    </w:p>
    <w:p w:rsidR="00CB017A" w:rsidRPr="007C3C7E" w:rsidRDefault="00CB017A" w:rsidP="00CB017A">
      <w:pPr>
        <w:rPr>
          <w:ins w:id="1212" w:author="marcazal" w:date="2015-06-14T15:21:00Z"/>
          <w:b/>
          <w:i/>
          <w:lang w:val="es-PY"/>
        </w:rPr>
      </w:pPr>
      <w:proofErr w:type="spellStart"/>
      <w:ins w:id="1213" w:author="marcazal" w:date="2015-06-14T15:21:00Z">
        <w:r w:rsidRPr="007C3C7E">
          <w:rPr>
            <w:b/>
            <w:i/>
            <w:lang w:val="es-PY"/>
          </w:rPr>
          <w:t>ToolTip</w:t>
        </w:r>
        <w:proofErr w:type="spellEnd"/>
      </w:ins>
    </w:p>
    <w:p w:rsidR="00CB017A" w:rsidRPr="004A7E16" w:rsidRDefault="009D19A1" w:rsidP="002B5953">
      <w:pPr>
        <w:rPr>
          <w:ins w:id="1214" w:author="marcazal" w:date="2015-06-14T10:30:00Z"/>
          <w:lang w:val="es-PY"/>
        </w:rPr>
      </w:pPr>
      <w:ins w:id="1215" w:author="marcazal" w:date="2015-06-14T15:42:00Z">
        <w:r>
          <w:rPr>
            <w:lang w:val="es-PY"/>
          </w:rPr>
          <w:t>A menudo es útil, complementar con información adicional</w:t>
        </w:r>
      </w:ins>
      <w:ins w:id="1216" w:author="marcazal" w:date="2015-06-14T15:43:00Z">
        <w:r>
          <w:rPr>
            <w:lang w:val="es-PY"/>
          </w:rPr>
          <w:t xml:space="preserve"> a</w:t>
        </w:r>
      </w:ins>
      <w:ins w:id="1217" w:author="marcazal" w:date="2015-06-14T15:42:00Z">
        <w:r>
          <w:rPr>
            <w:lang w:val="es-PY"/>
          </w:rPr>
          <w:t xml:space="preserve"> las páginas. </w:t>
        </w:r>
      </w:ins>
      <w:ins w:id="1218" w:author="marcazal" w:date="2015-06-14T15:21:00Z">
        <w:r w:rsidR="00CB017A" w:rsidRPr="007C3C7E">
          <w:rPr>
            <w:lang w:val="es-PY"/>
          </w:rPr>
          <w:t xml:space="preserve">Con el </w:t>
        </w:r>
        <w:proofErr w:type="spellStart"/>
        <w:r w:rsidR="00CB017A" w:rsidRPr="007C3C7E">
          <w:rPr>
            <w:lang w:val="es-PY"/>
          </w:rPr>
          <w:t>toolTip</w:t>
        </w:r>
        <w:proofErr w:type="spellEnd"/>
        <w:r w:rsidR="00CB017A" w:rsidRPr="007C3C7E">
          <w:rPr>
            <w:lang w:val="es-PY"/>
          </w:rPr>
          <w:t xml:space="preserve"> un mensaje  informativo útil al usuario es desplegado al posar el puntero del mouse sobre un </w:t>
        </w:r>
      </w:ins>
      <w:ins w:id="1219" w:author="marcazal" w:date="2015-06-14T15:41:00Z">
        <w:r>
          <w:rPr>
            <w:lang w:val="es-PY"/>
          </w:rPr>
          <w:t xml:space="preserve">cuadro de </w:t>
        </w:r>
      </w:ins>
      <w:ins w:id="1220" w:author="marcazal" w:date="2015-06-14T15:21:00Z">
        <w:r w:rsidR="00CB017A" w:rsidRPr="007C3C7E">
          <w:rPr>
            <w:lang w:val="es-PY"/>
          </w:rPr>
          <w:t xml:space="preserve">texto de entrada en particular. </w:t>
        </w:r>
      </w:ins>
      <w:ins w:id="1221" w:author="marcazal" w:date="2015-06-14T15:43:00Z">
        <w:r>
          <w:rPr>
            <w:lang w:val="es-PY"/>
          </w:rPr>
          <w:t xml:space="preserve"> </w:t>
        </w:r>
      </w:ins>
      <w:ins w:id="1222" w:author="marcazal" w:date="2015-06-14T15:44:00Z">
        <w:r w:rsidR="00453A57" w:rsidRPr="004A7E16">
          <w:rPr>
            <w:lang w:val="es-PY"/>
          </w:rPr>
          <w:t>Para</w:t>
        </w:r>
      </w:ins>
      <w:ins w:id="1223" w:author="marcazal" w:date="2015-06-14T15:43:00Z">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xml:space="preserve">, </w:t>
        </w:r>
      </w:ins>
      <w:ins w:id="1224" w:author="marcazal" w:date="2015-06-14T15:44:00Z">
        <w:r>
          <w:rPr>
            <w:lang w:val="es-PY"/>
          </w:rPr>
          <w:t>en</w:t>
        </w:r>
      </w:ins>
      <w:ins w:id="1225"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2B5953">
      <w:pPr>
        <w:rPr>
          <w:ins w:id="1226" w:author="marcazal" w:date="2015-06-12T17:43:00Z"/>
          <w:b/>
          <w:i/>
        </w:rPr>
      </w:pPr>
      <w:ins w:id="1227" w:author="marcazal" w:date="2015-06-12T17:43:00Z">
        <w:r w:rsidRPr="007C3C7E">
          <w:rPr>
            <w:b/>
            <w:i/>
          </w:rPr>
          <w:t>Optimización del espacio y navegabilidad de las páginas</w:t>
        </w:r>
      </w:ins>
    </w:p>
    <w:p w:rsidR="002B5953" w:rsidRDefault="002B5953" w:rsidP="002B5953">
      <w:pPr>
        <w:rPr>
          <w:ins w:id="1228" w:author="marcazal" w:date="2015-06-14T10:59:00Z"/>
        </w:rPr>
      </w:pPr>
      <w:ins w:id="1229"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  hipervínculos, formularios y tablas, como así también elementos enriquecidos que son parte de la extensión</w:t>
        </w:r>
      </w:ins>
      <w:ins w:id="1230" w:author="marcazal" w:date="2015-06-14T14:49:00Z">
        <w:r w:rsidR="00B52EB8">
          <w:t xml:space="preserve"> RIAS, propuesta a </w:t>
        </w:r>
        <w:proofErr w:type="spellStart"/>
        <w:r w:rsidR="00B52EB8">
          <w:t>MoWebA</w:t>
        </w:r>
      </w:ins>
      <w:proofErr w:type="spellEnd"/>
      <w:ins w:id="1231" w:author="marcazal" w:date="2015-06-12T17:43:00Z">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resulta ventajoso con respecto a la optimización espacial de los elementos dentro de las páginas.</w:t>
        </w:r>
      </w:ins>
    </w:p>
    <w:p w:rsidR="00DE7F62" w:rsidRDefault="00DE7F62" w:rsidP="00DE7F62">
      <w:pPr>
        <w:rPr>
          <w:ins w:id="1232" w:author="marcazal" w:date="2015-06-14T15:48:00Z"/>
          <w:i/>
        </w:rPr>
      </w:pPr>
      <w:ins w:id="1233" w:author="marcazal" w:date="2015-06-14T10:59: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A4155" w:rsidRPr="004A7E16" w:rsidRDefault="00453A57" w:rsidP="00DE7F62">
      <w:pPr>
        <w:rPr>
          <w:ins w:id="1234" w:author="marcazal" w:date="2015-06-14T10:59:00Z"/>
          <w:b/>
          <w:i/>
        </w:rPr>
      </w:pPr>
      <w:ins w:id="1235" w:author="marcazal" w:date="2015-06-14T15:49:00Z">
        <w:r w:rsidRPr="004A7E16">
          <w:rPr>
            <w:b/>
            <w:i/>
          </w:rPr>
          <w:lastRenderedPageBreak/>
          <w:t xml:space="preserve">PI4: </w:t>
        </w:r>
      </w:ins>
      <w:ins w:id="1236" w:author="marcazal" w:date="2015-06-14T15:48:00Z">
        <w:r w:rsidRPr="004A7E16">
          <w:rPr>
            <w:b/>
            <w:i/>
          </w:rPr>
          <w:t>¿Qué ventajas aportan las características RIAS presentes en la aplicación implementada con el método B con respecto al método A, desde el punto de vista de la</w:t>
        </w:r>
      </w:ins>
      <w:ins w:id="1237" w:author="marcazal" w:date="2015-06-14T15:49:00Z">
        <w:r w:rsidRPr="004A7E16">
          <w:rPr>
            <w:b/>
            <w:i/>
          </w:rPr>
          <w:t xml:space="preserve"> lógica de negocios en el lado  del cliente</w:t>
        </w:r>
      </w:ins>
      <w:ins w:id="1238" w:author="marcazal" w:date="2015-06-14T15:48:00Z">
        <w:r w:rsidRPr="004A7E16">
          <w:rPr>
            <w:b/>
            <w:i/>
          </w:rPr>
          <w:t>?</w:t>
        </w:r>
      </w:ins>
    </w:p>
    <w:p w:rsidR="002A4155" w:rsidRPr="004A7E16" w:rsidRDefault="002A4155" w:rsidP="002B5953">
      <w:pPr>
        <w:rPr>
          <w:ins w:id="1239" w:author="marcazal" w:date="2015-06-14T15:52:00Z"/>
        </w:rPr>
      </w:pPr>
      <w:ins w:id="1240" w:author="marcazal" w:date="2015-06-14T15:55:00Z">
        <w:r>
          <w:t>Cuando se habla de lógica de negocios en el lado del cliente, hablamos de operaciones complejas</w:t>
        </w:r>
      </w:ins>
      <w:ins w:id="1241" w:author="marcazal" w:date="2015-06-14T15:56:00Z">
        <w:r>
          <w:t xml:space="preserve"> y específicas para un dominio en particular, como así también de validaciones sobre los datos de entrada. </w:t>
        </w:r>
      </w:ins>
      <w:ins w:id="1242" w:author="marcazal" w:date="2015-06-14T15:58:00Z">
        <w:r w:rsidR="006D5B8B">
          <w:t>La</w:t>
        </w:r>
      </w:ins>
      <w:ins w:id="1243" w:author="marcazal" w:date="2015-06-14T15:59:00Z">
        <w:r w:rsidR="006D5B8B">
          <w:t>s</w:t>
        </w:r>
      </w:ins>
      <w:ins w:id="1244" w:author="marcazal" w:date="2015-06-14T15:58:00Z">
        <w:r w:rsidR="006D5B8B">
          <w:t xml:space="preserve"> </w:t>
        </w:r>
      </w:ins>
      <w:ins w:id="1245" w:author="marcazal" w:date="2015-06-14T15:59:00Z">
        <w:r w:rsidR="006D5B8B">
          <w:t>extensiones</w:t>
        </w:r>
      </w:ins>
      <w:ins w:id="1246" w:author="marcazal" w:date="2015-06-14T15:58:00Z">
        <w:r w:rsidR="006D5B8B">
          <w:t xml:space="preserve"> </w:t>
        </w:r>
      </w:ins>
      <w:ins w:id="1247" w:author="marcazal" w:date="2015-06-14T15:59:00Z">
        <w:r w:rsidR="006D5B8B">
          <w:t xml:space="preserve">RIAS propuestas a </w:t>
        </w:r>
        <w:proofErr w:type="spellStart"/>
        <w:r w:rsidR="006D5B8B">
          <w:t>MoWebA</w:t>
        </w:r>
        <w:proofErr w:type="spellEnd"/>
        <w:r w:rsidR="006D5B8B">
          <w:t>, abarcan específicamente a la</w:t>
        </w:r>
      </w:ins>
      <w:ins w:id="1248" w:author="marcazal" w:date="2015-06-14T16:20:00Z">
        <w:r w:rsidR="007B441D">
          <w:t>s</w:t>
        </w:r>
      </w:ins>
      <w:ins w:id="1249" w:author="marcazal" w:date="2015-06-14T15:59:00Z">
        <w:r w:rsidR="006D5B8B">
          <w:t xml:space="preserve"> validaciones </w:t>
        </w:r>
      </w:ins>
      <w:ins w:id="1250" w:author="marcazal" w:date="2015-06-14T16:00:00Z">
        <w:r w:rsidR="006D5B8B">
          <w:t>sobre los campos de entrada en los formularios.</w:t>
        </w:r>
      </w:ins>
    </w:p>
    <w:p w:rsidR="002B5953" w:rsidRPr="007C3C7E" w:rsidRDefault="002B5953" w:rsidP="002B5953">
      <w:pPr>
        <w:rPr>
          <w:ins w:id="1251" w:author="marcazal" w:date="2015-06-12T17:43:00Z"/>
          <w:b/>
          <w:i/>
          <w:lang w:val="es-PY"/>
        </w:rPr>
      </w:pPr>
      <w:ins w:id="1252" w:author="marcazal" w:date="2015-06-12T17:43:00Z">
        <w:r w:rsidRPr="007C3C7E">
          <w:rPr>
            <w:b/>
            <w:i/>
          </w:rPr>
          <w:t>Validaciones</w:t>
        </w:r>
        <w:r w:rsidRPr="007C3C7E">
          <w:rPr>
            <w:b/>
            <w:i/>
            <w:lang w:val="es-PY"/>
          </w:rPr>
          <w:t xml:space="preserve"> lo</w:t>
        </w:r>
        <w:r w:rsidR="007368F9">
          <w:rPr>
            <w:b/>
            <w:i/>
            <w:lang w:val="es-PY"/>
          </w:rPr>
          <w:t>cales de los diversos campos de</w:t>
        </w:r>
      </w:ins>
      <w:ins w:id="1253" w:author="marcazal" w:date="2015-06-14T09:56:00Z">
        <w:r w:rsidR="007368F9">
          <w:rPr>
            <w:b/>
            <w:i/>
            <w:lang w:val="es-PY"/>
          </w:rPr>
          <w:t xml:space="preserve"> un</w:t>
        </w:r>
      </w:ins>
      <w:ins w:id="1254" w:author="marcazal" w:date="2015-06-12T17:43:00Z">
        <w:r w:rsidRPr="007C3C7E">
          <w:rPr>
            <w:b/>
            <w:i/>
            <w:lang w:val="es-PY"/>
          </w:rPr>
          <w:t xml:space="preserve"> formulario.</w:t>
        </w:r>
      </w:ins>
    </w:p>
    <w:p w:rsidR="002B5953" w:rsidRPr="007C3C7E" w:rsidRDefault="002B5953" w:rsidP="002B5953">
      <w:pPr>
        <w:rPr>
          <w:ins w:id="1255" w:author="marcazal" w:date="2015-06-12T17:43:00Z"/>
          <w:lang w:val="es-PY"/>
        </w:rPr>
      </w:pPr>
      <w:ins w:id="1256" w:author="marcazal" w:date="2015-06-12T17:43:00Z">
        <w:r w:rsidRPr="007C3C7E">
          <w:rPr>
            <w:lang w:val="es-PY"/>
          </w:rPr>
          <w:t>La ventaja principal de llevar a cabo validaciones en los formularios de manera local</w:t>
        </w:r>
      </w:ins>
      <w:ins w:id="1257" w:author="marcazal" w:date="2015-06-14T09:56:00Z">
        <w:r w:rsidR="007368F9">
          <w:rPr>
            <w:lang w:val="es-PY"/>
          </w:rPr>
          <w:t>,</w:t>
        </w:r>
      </w:ins>
      <w:ins w:id="1258" w:author="marcazal" w:date="2015-06-12T17:43:00Z">
        <w:r w:rsidRPr="007C3C7E">
          <w:rPr>
            <w:lang w:val="es-PY"/>
          </w:rPr>
          <w:t xml:space="preserve"> es que no es necesario ninguna interacción con el lado servidor, lo cual mejora </w:t>
        </w:r>
      </w:ins>
      <w:ins w:id="1259" w:author="marcazal" w:date="2015-06-14T09:56:00Z">
        <w:r w:rsidR="007368F9">
          <w:rPr>
            <w:lang w:val="es-PY"/>
          </w:rPr>
          <w:t xml:space="preserve">el rendimiento de la </w:t>
        </w:r>
      </w:ins>
      <w:ins w:id="1260" w:author="marcazal" w:date="2015-06-14T09:57:00Z">
        <w:r w:rsidR="007368F9">
          <w:rPr>
            <w:lang w:val="es-PY"/>
          </w:rPr>
          <w:t>aplicación</w:t>
        </w:r>
      </w:ins>
      <w:ins w:id="1261" w:author="marcazal" w:date="2015-06-12T17:43:00Z">
        <w:r w:rsidRPr="007C3C7E">
          <w:rPr>
            <w:lang w:val="es-PY"/>
          </w:rPr>
          <w:t>, evitando retardos al recargar la página tras la solicitud de</w:t>
        </w:r>
        <w:r w:rsidR="00B52EB8">
          <w:rPr>
            <w:lang w:val="es-PY"/>
          </w:rPr>
          <w:t xml:space="preserve"> envío de los datos.  Con </w:t>
        </w:r>
      </w:ins>
      <w:ins w:id="1262" w:author="marcazal" w:date="2015-06-14T14:51:00Z">
        <w:r w:rsidR="00B52EB8">
          <w:rPr>
            <w:lang w:val="es-PY"/>
          </w:rPr>
          <w:t>el elemento</w:t>
        </w:r>
      </w:ins>
      <w:ins w:id="1263" w:author="marcazal" w:date="2015-06-12T17:43:00Z">
        <w:r w:rsidRPr="007C3C7E">
          <w:rPr>
            <w:lang w:val="es-PY"/>
          </w:rPr>
          <w:t xml:space="preserve"> </w:t>
        </w:r>
      </w:ins>
      <w:proofErr w:type="spellStart"/>
      <w:ins w:id="1264" w:author="marcazal" w:date="2015-06-14T14:51:00Z">
        <w:r w:rsidR="00B52EB8">
          <w:rPr>
            <w:i/>
            <w:lang w:val="es-PY"/>
          </w:rPr>
          <w:t>R</w:t>
        </w:r>
      </w:ins>
      <w:ins w:id="1265"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w:t>
        </w:r>
        <w:r w:rsidR="00B52EB8">
          <w:rPr>
            <w:lang w:val="es-PY"/>
          </w:rPr>
          <w:t>s y que no pueden quedar vacios</w:t>
        </w:r>
      </w:ins>
      <w:ins w:id="1266" w:author="marcazal" w:date="2015-06-14T14:52:00Z">
        <w:r w:rsidR="00B52EB8">
          <w:rPr>
            <w:lang w:val="es-PY"/>
          </w:rPr>
          <w:t>.</w:t>
        </w:r>
      </w:ins>
    </w:p>
    <w:p w:rsidR="002B5953" w:rsidRPr="007C3C7E" w:rsidRDefault="002B5953" w:rsidP="002B5953">
      <w:pPr>
        <w:rPr>
          <w:ins w:id="1267" w:author="marcazal" w:date="2015-06-12T17:43:00Z"/>
          <w:lang w:val="es-PY"/>
        </w:rPr>
      </w:pPr>
      <w:ins w:id="1268" w:author="marcazal" w:date="2015-06-12T17:43:00Z">
        <w:r w:rsidRPr="007C3C7E">
          <w:rPr>
            <w:lang w:val="es-PY"/>
          </w:rPr>
          <w:t xml:space="preserve">Seguidamente se efectuaron controles locales sobre la cantidad de caracteres que deben tener  como mínimo algunos campos, tales como los de usuario, </w:t>
        </w:r>
      </w:ins>
      <w:ins w:id="1269" w:author="marcazal" w:date="2015-06-14T16:20:00Z">
        <w:r w:rsidR="007B441D">
          <w:rPr>
            <w:lang w:val="es-PY"/>
          </w:rPr>
          <w:t>clave</w:t>
        </w:r>
      </w:ins>
      <w:ins w:id="1270" w:author="marcazal" w:date="2015-06-12T17:43:00Z">
        <w:r w:rsidRPr="007C3C7E">
          <w:rPr>
            <w:lang w:val="es-PY"/>
          </w:rPr>
          <w:t xml:space="preserve"> y confirmación de </w:t>
        </w:r>
      </w:ins>
      <w:ins w:id="1271" w:author="marcazal" w:date="2015-06-14T16:21:00Z">
        <w:r w:rsidR="007B441D">
          <w:rPr>
            <w:lang w:val="es-PY"/>
          </w:rPr>
          <w:t>clave</w:t>
        </w:r>
      </w:ins>
      <w:ins w:id="1272" w:author="marcazal" w:date="2015-06-12T17:43:00Z">
        <w:r w:rsidRPr="007C3C7E">
          <w:rPr>
            <w:lang w:val="es-PY"/>
          </w:rPr>
          <w:t>, que se han configurado como mínimo en</w:t>
        </w:r>
      </w:ins>
      <w:ins w:id="1273" w:author="marcazal" w:date="2015-06-14T16:01:00Z">
        <w:r w:rsidR="006D5B8B">
          <w:rPr>
            <w:lang w:val="es-PY"/>
          </w:rPr>
          <w:t xml:space="preserve"> 2 y en</w:t>
        </w:r>
      </w:ins>
      <w:ins w:id="1274" w:author="marcazal" w:date="2015-06-12T17:43:00Z">
        <w:r w:rsidRPr="007C3C7E">
          <w:rPr>
            <w:lang w:val="es-PY"/>
          </w:rPr>
          <w:t xml:space="preserve"> 8 caracteres</w:t>
        </w:r>
      </w:ins>
      <w:ins w:id="1275" w:author="marcazal" w:date="2015-06-14T16:01:00Z">
        <w:r w:rsidR="006D5B8B">
          <w:rPr>
            <w:lang w:val="es-PY"/>
          </w:rPr>
          <w:t xml:space="preserve"> respectivamente</w:t>
        </w:r>
      </w:ins>
      <w:ins w:id="1276" w:author="marcazal" w:date="2015-06-12T17:43:00Z">
        <w:r w:rsidRPr="007C3C7E">
          <w:rPr>
            <w:lang w:val="es-PY"/>
          </w:rPr>
          <w:t xml:space="preserve">. En contraparte para los campos nombre y apellido se </w:t>
        </w:r>
      </w:ins>
      <w:ins w:id="1277" w:author="marcazal" w:date="2015-06-14T16:02:00Z">
        <w:r w:rsidR="006D5B8B">
          <w:rPr>
            <w:lang w:val="es-PY"/>
          </w:rPr>
          <w:t>verificó</w:t>
        </w:r>
      </w:ins>
      <w:ins w:id="1278" w:author="marcazal" w:date="2015-06-12T17:43:00Z">
        <w:r w:rsidRPr="007C3C7E">
          <w:rPr>
            <w:lang w:val="es-PY"/>
          </w:rPr>
          <w:t xml:space="preserve"> que estos no excedan una cantidad máxima de 30 caracteres. Para los campos </w:t>
        </w:r>
      </w:ins>
      <w:ins w:id="1279" w:author="marcazal" w:date="2015-06-14T16:03:00Z">
        <w:r w:rsidR="006D5B8B">
          <w:rPr>
            <w:lang w:val="es-PY"/>
          </w:rPr>
          <w:t>clave</w:t>
        </w:r>
      </w:ins>
      <w:ins w:id="1280" w:author="marcazal" w:date="2015-06-12T17:43:00Z">
        <w:r w:rsidRPr="007C3C7E">
          <w:rPr>
            <w:lang w:val="es-PY"/>
          </w:rPr>
          <w:t xml:space="preserve"> y confirmación de </w:t>
        </w:r>
      </w:ins>
      <w:ins w:id="1281" w:author="marcazal" w:date="2015-06-14T16:03:00Z">
        <w:r w:rsidR="006D5B8B">
          <w:rPr>
            <w:lang w:val="es-PY"/>
          </w:rPr>
          <w:t>clave</w:t>
        </w:r>
      </w:ins>
      <w:ins w:id="1282" w:author="marcazal" w:date="2015-06-12T17:43:00Z">
        <w:r w:rsidRPr="007C3C7E">
          <w:rPr>
            <w:lang w:val="es-PY"/>
          </w:rPr>
          <w:t xml:space="preserve">, también se verificó que ambos coincidan en los valores introducidos.  </w:t>
        </w:r>
      </w:ins>
    </w:p>
    <w:p w:rsidR="002B5953" w:rsidRPr="007C3C7E" w:rsidRDefault="002B5953" w:rsidP="002B5953">
      <w:pPr>
        <w:rPr>
          <w:ins w:id="1283" w:author="marcazal" w:date="2015-06-12T17:43:00Z"/>
          <w:lang w:val="es-PY"/>
        </w:rPr>
      </w:pPr>
      <w:ins w:id="1284" w:author="marcazal" w:date="2015-06-12T17:43:00Z">
        <w:r w:rsidRPr="007C3C7E">
          <w:rPr>
            <w:lang w:val="es-PY"/>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4A7E16" w:rsidRDefault="002B5953" w:rsidP="009B5F91">
      <w:pPr>
        <w:rPr>
          <w:lang w:val="es-PY"/>
        </w:rPr>
      </w:pPr>
      <w:ins w:id="1285" w:author="marcazal" w:date="2015-06-12T17:43:00Z">
        <w:r w:rsidRPr="007C3C7E">
          <w:rPr>
            <w:lang w:val="es-PY"/>
          </w:rPr>
          <w:t>Por último, en el campo de selección</w:t>
        </w:r>
      </w:ins>
      <w:ins w:id="1286" w:author="marcazal" w:date="2015-06-14T14:56:00Z">
        <w:r w:rsidR="00B52EB8">
          <w:rPr>
            <w:lang w:val="es-PY"/>
          </w:rPr>
          <w:t xml:space="preserve"> </w:t>
        </w:r>
      </w:ins>
      <w:ins w:id="1287" w:author="marcazal" w:date="2015-06-12T17:43:00Z">
        <w:r w:rsidRPr="007C3C7E">
          <w:rPr>
            <w:lang w:val="es-PY"/>
          </w:rPr>
          <w:t>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DD42F0" w:rsidRPr="004A7E16" w:rsidDel="002A4155" w:rsidRDefault="00453A57" w:rsidP="009B5F91">
      <w:pPr>
        <w:rPr>
          <w:del w:id="1288" w:author="marcazal" w:date="2015-06-14T15:50:00Z"/>
        </w:rPr>
      </w:pPr>
      <w:del w:id="1289" w:author="marcazal" w:date="2015-06-14T15:50:00Z">
        <w:r w:rsidRPr="004A7E16">
          <w:delText xml:space="preserve">Este paso está pendiente </w:delText>
        </w:r>
      </w:del>
    </w:p>
    <w:p w:rsidR="002343E8" w:rsidRPr="004A7E16" w:rsidRDefault="00453A57" w:rsidP="00DD42F0">
      <w:pPr>
        <w:tabs>
          <w:tab w:val="left" w:pos="5400"/>
        </w:tabs>
        <w:rPr>
          <w:b/>
        </w:rPr>
      </w:pPr>
      <w:r w:rsidRPr="004A7E16">
        <w:rPr>
          <w:b/>
        </w:rPr>
        <w:t>5.3 ASUNTOS LEGALES, ÉTICOS Y PROFESIONALES</w:t>
      </w:r>
      <w:r w:rsidRPr="004A7E16">
        <w:rPr>
          <w:b/>
        </w:rPr>
        <w:tab/>
      </w:r>
    </w:p>
    <w:p w:rsidR="00DD42F0" w:rsidRPr="004A7E16" w:rsidRDefault="00453A57" w:rsidP="00DD42F0">
      <w:pPr>
        <w:tabs>
          <w:tab w:val="left" w:pos="5400"/>
        </w:tabs>
      </w:pPr>
      <w:r w:rsidRPr="004A7E16">
        <w:t xml:space="preserve">Puesto que </w:t>
      </w:r>
      <w:ins w:id="1290" w:author="marcazal" w:date="2015-06-14T09:24:00Z">
        <w:r w:rsidR="003E5FBD">
          <w:t>la</w:t>
        </w:r>
      </w:ins>
      <w:del w:id="1291" w:author="marcazal" w:date="2015-06-14T09:24:00Z">
        <w:r w:rsidRPr="004A7E16">
          <w:delText>el</w:delText>
        </w:r>
      </w:del>
      <w:r w:rsidRPr="004A7E16">
        <w:t xml:space="preserve"> </w:t>
      </w:r>
      <w:ins w:id="1292" w:author="marcazal" w:date="2015-06-14T09:24:00Z">
        <w:r w:rsidR="003E5FBD">
          <w:t xml:space="preserve">ilustración de </w:t>
        </w:r>
      </w:ins>
      <w:r w:rsidRPr="004A7E16">
        <w:t>caso de estudio es parte de un proyecto de tesis, todos los datos obtenidos quedan regidos bajo las normas expuestas por la universidad.</w:t>
      </w:r>
      <w:ins w:id="1293" w:author="marcazal" w:date="2015-06-14T09:15:00Z">
        <w:r w:rsidR="00F4702B">
          <w:t xml:space="preserve"> </w:t>
        </w:r>
      </w:ins>
      <w:ins w:id="1294" w:author="marcazal" w:date="2015-06-14T09:17:00Z">
        <w:r w:rsidR="00F4702B">
          <w:t xml:space="preserve">Teniendo en cuenta que una sola persona implementó las unidades de análisis y a la vez </w:t>
        </w:r>
      </w:ins>
      <w:ins w:id="1295" w:author="marcazal" w:date="2015-06-14T09:24:00Z">
        <w:r w:rsidR="003E5FBD">
          <w:t>recabó</w:t>
        </w:r>
      </w:ins>
      <w:ins w:id="1296" w:author="marcazal" w:date="2015-06-14T09:17:00Z">
        <w:r w:rsidR="00F4702B">
          <w:t xml:space="preserve"> los datos anal</w:t>
        </w:r>
      </w:ins>
      <w:ins w:id="1297" w:author="marcazal" w:date="2015-06-14T09:18:00Z">
        <w:r w:rsidR="00F4702B">
          <w:t xml:space="preserve">íticos, </w:t>
        </w:r>
      </w:ins>
      <w:ins w:id="1298" w:author="marcazal" w:date="2015-06-16T06:21:00Z">
        <w:r w:rsidR="00024102">
          <w:t>se trató de</w:t>
        </w:r>
      </w:ins>
      <w:ins w:id="1299" w:author="marcazal" w:date="2015-06-14T09:18:00Z">
        <w:r w:rsidR="00F4702B">
          <w:t xml:space="preserve"> llevar adelante cada paso, con la mayor transparencia y objetividad posible</w:t>
        </w:r>
      </w:ins>
      <w:ins w:id="1300" w:author="marcazal" w:date="2015-06-14T09:20:00Z">
        <w:r w:rsidR="00F4702B">
          <w:t>, para que los resultados obtenidos sean fidedignos y de valor.</w:t>
        </w:r>
      </w:ins>
      <w:ins w:id="1301" w:author="marcazal" w:date="2015-06-14T09:32:00Z">
        <w:r w:rsidR="003E5FBD">
          <w:t xml:space="preserve"> </w:t>
        </w:r>
      </w:ins>
      <w:ins w:id="1302" w:author="marcazal" w:date="2015-06-16T06:23:00Z">
        <w:r w:rsidR="00024102">
          <w:t>Sin embargo esto no es suficiente para otorgar la</w:t>
        </w:r>
      </w:ins>
      <w:ins w:id="1303" w:author="marcazal" w:date="2015-06-16T06:25:00Z">
        <w:r w:rsidR="00024102">
          <w:t xml:space="preserve"> suficiente</w:t>
        </w:r>
      </w:ins>
      <w:ins w:id="1304" w:author="marcazal" w:date="2015-06-16T06:23:00Z">
        <w:r w:rsidR="00024102">
          <w:t xml:space="preserve"> formalidad </w:t>
        </w:r>
      </w:ins>
      <w:ins w:id="1305" w:author="marcazal" w:date="2015-06-16T06:24:00Z">
        <w:r w:rsidR="00024102">
          <w:t>a los resultados obtenidos</w:t>
        </w:r>
      </w:ins>
      <w:ins w:id="1306" w:author="marcazal" w:date="2015-06-16T06:23:00Z">
        <w:r w:rsidR="00024102">
          <w:t xml:space="preserve">. </w:t>
        </w:r>
      </w:ins>
      <w:ins w:id="1307" w:author="marcazal" w:date="2015-06-14T09:32:00Z">
        <w:r w:rsidR="003E5FBD">
          <w:t>Es</w:t>
        </w:r>
      </w:ins>
      <w:ins w:id="1308" w:author="marcazal" w:date="2015-06-14T09:20:00Z">
        <w:r w:rsidR="00F4702B">
          <w:t xml:space="preserve"> </w:t>
        </w:r>
      </w:ins>
      <w:ins w:id="1309" w:author="marcazal" w:date="2015-06-14T09:32:00Z">
        <w:r w:rsidR="00C5764F">
          <w:t>bajo esta circunstancia</w:t>
        </w:r>
      </w:ins>
      <w:ins w:id="1310" w:author="marcazal" w:date="2015-06-14T09:22:00Z">
        <w:r w:rsidR="00C5764F">
          <w:t xml:space="preserve">, </w:t>
        </w:r>
        <w:r w:rsidR="003E5FBD">
          <w:t xml:space="preserve"> que </w:t>
        </w:r>
        <w:r w:rsidR="003E5FBD">
          <w:lastRenderedPageBreak/>
          <w:t>decidió llevar a cabo una ilustración y no un caso de estudio</w:t>
        </w:r>
      </w:ins>
      <w:ins w:id="1311" w:author="marcazal" w:date="2015-06-14T09:32:00Z">
        <w:r w:rsidR="00C5764F">
          <w:t>,</w:t>
        </w:r>
      </w:ins>
      <w:ins w:id="1312" w:author="marcazal" w:date="2015-06-14T09:23:00Z">
        <w:r w:rsidR="003E5FBD">
          <w:t xml:space="preserve"> ya que los resultados </w:t>
        </w:r>
      </w:ins>
      <w:ins w:id="1313" w:author="marcazal" w:date="2015-06-14T09:25:00Z">
        <w:r w:rsidR="003E5FBD">
          <w:t xml:space="preserve">y conclusiones </w:t>
        </w:r>
      </w:ins>
      <w:ins w:id="1314" w:author="marcazal" w:date="2015-06-14T09:33:00Z">
        <w:r w:rsidR="00C5764F">
          <w:t>obtenidas</w:t>
        </w:r>
      </w:ins>
      <w:ins w:id="1315" w:author="marcazal" w:date="2015-06-14T09:23:00Z">
        <w:r w:rsidR="003E5FBD">
          <w:t xml:space="preserve">, se dejan a la intuición y criterio de la </w:t>
        </w:r>
      </w:ins>
      <w:ins w:id="1316" w:author="marcazal" w:date="2015-06-14T09:26:00Z">
        <w:r w:rsidR="003E5FBD">
          <w:t>audiencia</w:t>
        </w:r>
      </w:ins>
      <w:ins w:id="1317" w:author="marcazal" w:date="2015-06-14T09:23:00Z">
        <w:r w:rsidR="003E5FBD">
          <w:t xml:space="preserve">, </w:t>
        </w:r>
      </w:ins>
      <w:ins w:id="1318" w:author="marcazal" w:date="2015-06-14T09:34:00Z">
        <w:r w:rsidR="00C5764F">
          <w:t>y</w:t>
        </w:r>
      </w:ins>
      <w:ins w:id="1319" w:author="marcazal" w:date="2015-06-14T09:26:00Z">
        <w:r w:rsidR="003E5FBD">
          <w:t xml:space="preserve"> no cuentan</w:t>
        </w:r>
      </w:ins>
      <w:ins w:id="1320" w:author="marcazal" w:date="2015-06-14T09:34:00Z">
        <w:r w:rsidR="00C5764F">
          <w:t xml:space="preserve"> con</w:t>
        </w:r>
      </w:ins>
      <w:ins w:id="1321" w:author="marcazal" w:date="2015-06-14T09:26:00Z">
        <w:r w:rsidR="003E5FBD">
          <w:t xml:space="preserve"> el rigor que conlleva un caso de estudio.</w:t>
        </w:r>
      </w:ins>
    </w:p>
    <w:p w:rsidR="002343E8" w:rsidRPr="004A7E16" w:rsidRDefault="00453A57" w:rsidP="009B5F91">
      <w:pPr>
        <w:rPr>
          <w:b/>
          <w:lang w:val="es-PY"/>
        </w:rPr>
      </w:pPr>
      <w:r w:rsidRPr="004A7E16">
        <w:rPr>
          <w:b/>
          <w:lang w:val="es-PY"/>
        </w:rPr>
        <w:t>5.4 CONCLUSION</w:t>
      </w:r>
    </w:p>
    <w:p w:rsidR="002372A1" w:rsidRDefault="00024102" w:rsidP="0064773C">
      <w:pPr>
        <w:rPr>
          <w:ins w:id="1322" w:author="marcazal" w:date="2015-06-16T06:38:00Z"/>
        </w:rPr>
      </w:pPr>
      <w:ins w:id="1323" w:author="marcazal" w:date="2015-06-16T06:26:00Z">
        <w:r>
          <w:t xml:space="preserve">En esta sección, se presentó una ilustración  con un enfoque de caso de estudio </w:t>
        </w:r>
      </w:ins>
      <w:ins w:id="1324" w:author="marcazal" w:date="2015-06-16T06:27:00Z">
        <w:r w:rsidR="004478B6">
          <w:t>comparativo ente proyectos. Para tal motivo se implementó una aplicaci</w:t>
        </w:r>
      </w:ins>
      <w:ins w:id="1325" w:author="marcazal" w:date="2015-06-16T06:28:00Z">
        <w:r w:rsidR="004478B6">
          <w:t xml:space="preserve">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 reflejarse muchas de las extensiones RIA llevadas a cabo a la metodolog</w:t>
        </w:r>
      </w:ins>
      <w:ins w:id="1326" w:author="marcazal" w:date="2015-06-16T06:29:00Z">
        <w:r w:rsidR="004478B6">
          <w:t xml:space="preserve">ía web </w:t>
        </w:r>
        <w:proofErr w:type="spellStart"/>
        <w:r w:rsidR="004478B6">
          <w:t>MoWebA</w:t>
        </w:r>
        <w:proofErr w:type="spellEnd"/>
        <w:r w:rsidR="004478B6">
          <w:t xml:space="preserve">, que es el aporte principal de este trabajo de fin de carrera. </w:t>
        </w:r>
      </w:ins>
      <w:ins w:id="1327" w:author="marcazal" w:date="2015-06-16T06:30:00Z">
        <w:r w:rsidR="004478B6">
          <w:t xml:space="preserve"> </w:t>
        </w:r>
      </w:ins>
      <w:ins w:id="1328" w:author="marcazal" w:date="2015-06-16T06:29:00Z">
        <w:r w:rsidR="004478B6">
          <w:t xml:space="preserve">El </w:t>
        </w:r>
        <w:proofErr w:type="spellStart"/>
        <w:r w:rsidR="004478B6">
          <w:t>Pers</w:t>
        </w:r>
      </w:ins>
      <w:ins w:id="1329" w:author="marcazal" w:date="2015-06-16T06:30:00Z">
        <w:r w:rsidR="004478B6">
          <w:t>on</w:t>
        </w:r>
        <w:proofErr w:type="spellEnd"/>
        <w:r w:rsidR="004478B6">
          <w:t xml:space="preserve"> Manager fue implementad</w:t>
        </w:r>
      </w:ins>
      <w:ins w:id="1330" w:author="marcazal" w:date="2015-06-16T06:31:00Z">
        <w:r w:rsidR="004478B6">
          <w:t>o</w:t>
        </w:r>
      </w:ins>
      <w:ins w:id="1331" w:author="marcazal" w:date="2015-06-16T06:30:00Z">
        <w:r w:rsidR="004478B6">
          <w:t xml:space="preserve"> desde dos enfoques distintos</w:t>
        </w:r>
      </w:ins>
      <w:ins w:id="1332" w:author="marcazal" w:date="2015-06-16T06:34:00Z">
        <w:r w:rsidR="004478B6">
          <w:t>, precisamente para modelar la presentación que abarca al contenido y estructura de las p</w:t>
        </w:r>
      </w:ins>
      <w:ins w:id="1333" w:author="marcazal" w:date="2015-06-16T06:35:00Z">
        <w:r w:rsidR="004478B6">
          <w:t>áginas</w:t>
        </w:r>
      </w:ins>
      <w:ins w:id="1334" w:author="marcazal" w:date="2015-06-16T06:30:00Z">
        <w:r w:rsidR="004478B6">
          <w:t xml:space="preserve">. </w:t>
        </w:r>
      </w:ins>
      <w:ins w:id="1335" w:author="marcazal" w:date="2015-06-16T06:35:00Z">
        <w:r w:rsidR="004478B6">
          <w:t xml:space="preserve">En </w:t>
        </w:r>
      </w:ins>
      <w:ins w:id="1336" w:author="marcazal" w:date="2015-06-16T06:36:00Z">
        <w:r w:rsidR="004478B6">
          <w:t>u</w:t>
        </w:r>
      </w:ins>
      <w:ins w:id="1337" w:author="marcazal" w:date="2015-06-16T06:30:00Z">
        <w:r w:rsidR="004478B6">
          <w:t xml:space="preserve">no de ellos </w:t>
        </w:r>
      </w:ins>
      <w:ins w:id="1338" w:author="marcazal" w:date="2015-06-16T06:35:00Z">
        <w:r w:rsidR="004478B6">
          <w:t xml:space="preserve">se </w:t>
        </w:r>
      </w:ins>
      <w:ins w:id="1339" w:author="marcazal" w:date="2015-06-16T06:30:00Z">
        <w:r w:rsidR="004478B6">
          <w:t>utiliz</w:t>
        </w:r>
      </w:ins>
      <w:ins w:id="1340" w:author="marcazal" w:date="2015-06-16T06:35:00Z">
        <w:r w:rsidR="004478B6">
          <w:t>ó a</w:t>
        </w:r>
      </w:ins>
      <w:ins w:id="1341" w:author="marcazal" w:date="2015-06-16T06:30:00Z">
        <w:r w:rsidR="004478B6">
          <w:t xml:space="preserve"> la metodolog</w:t>
        </w:r>
      </w:ins>
      <w:ins w:id="1342" w:author="marcazal" w:date="2015-06-16T06:31:00Z">
        <w:r w:rsidR="004478B6">
          <w:t xml:space="preserve">ía </w:t>
        </w:r>
        <w:proofErr w:type="spellStart"/>
        <w:r w:rsidR="004478B6">
          <w:t>MoWebA</w:t>
        </w:r>
        <w:proofErr w:type="spellEnd"/>
        <w:r w:rsidR="004478B6">
          <w:t xml:space="preserve"> en su forma original</w:t>
        </w:r>
      </w:ins>
      <w:ins w:id="1343" w:author="marcazal" w:date="2015-06-16T06:32:00Z">
        <w:r w:rsidR="004478B6">
          <w:t xml:space="preserve">. </w:t>
        </w:r>
      </w:ins>
      <w:ins w:id="1344" w:author="marcazal" w:date="2015-06-16T06:36:00Z">
        <w:r w:rsidR="004478B6">
          <w:t xml:space="preserve">En el otro enfoque se utilizó a </w:t>
        </w:r>
        <w:proofErr w:type="spellStart"/>
        <w:r w:rsidR="004478B6">
          <w:t>MoWebA</w:t>
        </w:r>
        <w:proofErr w:type="spellEnd"/>
        <w:r w:rsidR="004478B6">
          <w:rPr>
            <w:b/>
          </w:rPr>
          <w:t xml:space="preserve"> </w:t>
        </w:r>
      </w:ins>
      <w:ins w:id="1345" w:author="marcazal" w:date="2015-06-16T06:37:00Z">
        <w:r w:rsidR="004478B6">
          <w:t>con las extensiones RIA</w:t>
        </w:r>
        <w:r w:rsidR="00FB4D88">
          <w:t xml:space="preserve">. </w:t>
        </w:r>
      </w:ins>
    </w:p>
    <w:p w:rsidR="00FB4D88" w:rsidRPr="004A7E16" w:rsidRDefault="00FB4D88" w:rsidP="0064773C">
      <w:pPr>
        <w:rPr>
          <w:ins w:id="1346" w:author="Iván López" w:date="2015-03-24T23:47:00Z"/>
        </w:rPr>
      </w:pPr>
      <w:ins w:id="1347" w:author="marcazal" w:date="2015-06-16T06:38:00Z">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ins>
      <w:ins w:id="1348" w:author="marcazal" w:date="2015-06-16T06:39:00Z">
        <w:r>
          <w:t>fue separado en tres vistas que fueron analizadas y en la cual se recabaron datos analíticos para responder a preguntas de investigaci</w:t>
        </w:r>
      </w:ins>
      <w:ins w:id="1349" w:author="marcazal" w:date="2015-06-16T06:40:00Z">
        <w:r>
          <w:t xml:space="preserve">ón. Esos datos correspondían </w:t>
        </w:r>
      </w:ins>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Vaio" w:date="2015-06-24T22:02:00Z" w:initials="V">
    <w:p w:rsidR="009A168D" w:rsidRDefault="009A168D">
      <w:pPr>
        <w:pStyle w:val="Textocomentario"/>
      </w:pPr>
      <w:r>
        <w:rPr>
          <w:rStyle w:val="Refdecomentario"/>
        </w:rPr>
        <w:annotationRef/>
      </w:r>
      <w:r>
        <w:t>Sería bueno agregar una referencia que respalde esta afirmación.</w:t>
      </w:r>
    </w:p>
  </w:comment>
  <w:comment w:id="24" w:author="Vaio" w:date="2015-06-24T22:04:00Z" w:initials="V">
    <w:p w:rsidR="00ED7ABF" w:rsidRDefault="00ED7ABF">
      <w:pPr>
        <w:pStyle w:val="Textocomentario"/>
      </w:pPr>
      <w:r>
        <w:rPr>
          <w:rStyle w:val="Refdecomentario"/>
        </w:rPr>
        <w:annotationRef/>
      </w:r>
      <w:r w:rsidR="00B64E0F">
        <w:t>Arreglar/incluir las referencias de este capítulo.</w:t>
      </w:r>
    </w:p>
  </w:comment>
  <w:comment w:id="75" w:author="Vaio" w:date="2015-06-24T22:19:00Z" w:initials="V">
    <w:p w:rsidR="0036071C" w:rsidRDefault="0036071C">
      <w:pPr>
        <w:pStyle w:val="Textocomentario"/>
      </w:pPr>
      <w:r>
        <w:rPr>
          <w:rStyle w:val="Refdecomentario"/>
        </w:rPr>
        <w:annotationRef/>
      </w:r>
      <w:r w:rsidR="00B64E0F">
        <w:t>No es una ilustración de un caso de estudio ... es una ilustración nomás ... dejaría el título como Diseño de la ilustración</w:t>
      </w:r>
    </w:p>
  </w:comment>
  <w:comment w:id="79" w:author="magali" w:date="2015-02-27T09:14:00Z" w:initials="m">
    <w:p w:rsidR="009A168D" w:rsidRDefault="009A168D">
      <w:pPr>
        <w:pStyle w:val="Textocomentario"/>
      </w:pPr>
      <w:r>
        <w:rPr>
          <w:rStyle w:val="Refdecomentario"/>
        </w:rPr>
        <w:annotationRef/>
      </w:r>
      <w:r>
        <w:t>Es una palabra muy fuerte, implica muchas cosas.. Diría analizar, realizar un análisis crítico, o algo parecido</w:t>
      </w:r>
    </w:p>
  </w:comment>
  <w:comment w:id="80" w:author="Vaio" w:date="2015-06-24T22:22:00Z" w:initials="V">
    <w:p w:rsidR="0036071C" w:rsidRDefault="0036071C">
      <w:pPr>
        <w:pStyle w:val="Textocomentario"/>
      </w:pPr>
      <w:r>
        <w:rPr>
          <w:rStyle w:val="Refdecomentario"/>
        </w:rPr>
        <w:annotationRef/>
      </w:r>
      <w:r w:rsidR="00B64E0F">
        <w:t>Aquí llevadas a cabo está muy cerca de otro llevar a cabo.</w:t>
      </w:r>
    </w:p>
  </w:comment>
  <w:comment w:id="78" w:author="magali" w:date="2015-02-27T09:17:00Z" w:initials="m">
    <w:p w:rsidR="009A168D" w:rsidRDefault="009A168D">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83" w:author="Vaio" w:date="2015-06-24T22:27:00Z" w:initials="V">
    <w:p w:rsidR="008E1ECC" w:rsidRDefault="008E1ECC">
      <w:pPr>
        <w:pStyle w:val="Textocomentario"/>
      </w:pPr>
      <w:r>
        <w:rPr>
          <w:rStyle w:val="Refdecomentario"/>
        </w:rPr>
        <w:annotationRef/>
      </w:r>
      <w:r w:rsidR="00B64E0F">
        <w:t xml:space="preserve">A lo largo de toda la tesis, tratar de usar siempre los mismos términos para referirse a las dos versiones de </w:t>
      </w:r>
      <w:proofErr w:type="spellStart"/>
      <w:r w:rsidR="00B64E0F">
        <w:t>MoWebA</w:t>
      </w:r>
      <w:proofErr w:type="spellEnd"/>
      <w:r w:rsidR="00B64E0F">
        <w:t xml:space="preserve">. Por ejemplo: MoWebA original y MoWebA con extesiones RIA. Pueden ser otros nombres, pero fijarlos y usarlos consistentemente en toda la tesis. </w:t>
      </w:r>
    </w:p>
  </w:comment>
  <w:comment w:id="84" w:author="magali" w:date="2015-02-27T09:25:00Z" w:initials="m">
    <w:p w:rsidR="009A168D" w:rsidRDefault="009A168D">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85" w:author="Vaio" w:date="2015-06-24T22:43:00Z" w:initials="V">
    <w:p w:rsidR="0013758B" w:rsidRDefault="0013758B">
      <w:pPr>
        <w:pStyle w:val="Textocomentario"/>
      </w:pPr>
      <w:r>
        <w:rPr>
          <w:rStyle w:val="Refdecomentario"/>
        </w:rPr>
        <w:annotationRef/>
      </w:r>
      <w:r w:rsidR="00B64E0F">
        <w:t xml:space="preserve">Se puede juntar razón fundamental y objetivos en una única sección que se llame objetivos. </w:t>
      </w:r>
    </w:p>
    <w:p w:rsidR="0013758B" w:rsidRDefault="00B64E0F">
      <w:pPr>
        <w:pStyle w:val="Textocomentario"/>
      </w:pPr>
      <w:r>
        <w:t xml:space="preserve">A continuación de los objetivos ya se pueden citar las preguntas de investigación, porque deberían estar bastante relacionados. </w:t>
      </w:r>
    </w:p>
    <w:p w:rsidR="0013758B" w:rsidRDefault="00B64E0F">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13758B" w:rsidRDefault="00B64E0F">
      <w:pPr>
        <w:pStyle w:val="Textocomentario"/>
      </w:pPr>
      <w:r>
        <w:t xml:space="preserve">De PI4 y PI5 se puede derivar el objetivo de verificar si moweba con extensiones ofrece ventajas sobre </w:t>
      </w:r>
      <w:proofErr w:type="spellStart"/>
      <w:r>
        <w:t>moweba</w:t>
      </w:r>
      <w:proofErr w:type="spellEnd"/>
      <w:r>
        <w:t xml:space="preserve"> original con respecto a presentaciones enriquecidas y con respecto a la lógica en el lado del cliente. </w:t>
      </w:r>
    </w:p>
    <w:p w:rsidR="0013758B" w:rsidRDefault="00B64E0F">
      <w:pPr>
        <w:pStyle w:val="Textocomentario"/>
      </w:pPr>
      <w:r>
        <w:t xml:space="preserve">De manera parecida, también se deben derivar los objetivos relacionados a las demás preguntas de investigación. </w:t>
      </w:r>
    </w:p>
  </w:comment>
  <w:comment w:id="90" w:author="magali" w:date="2015-02-27T09:17:00Z" w:initials="m">
    <w:p w:rsidR="009A168D" w:rsidRDefault="009A168D">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94" w:author="magali" w:date="2015-02-27T09:24:00Z" w:initials="m">
    <w:p w:rsidR="009A168D" w:rsidRDefault="009A168D">
      <w:pPr>
        <w:pStyle w:val="Textocomentario"/>
      </w:pPr>
      <w:r>
        <w:rPr>
          <w:rStyle w:val="Refdecomentario"/>
        </w:rPr>
        <w:annotationRef/>
      </w:r>
      <w:r>
        <w:t>Es necesario especificar más claramente cuáles son esas “características”</w:t>
      </w:r>
    </w:p>
  </w:comment>
  <w:comment w:id="127" w:author="magali" w:date="2015-02-27T09:28:00Z" w:initials="m">
    <w:p w:rsidR="009A168D" w:rsidRDefault="009A168D">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147" w:author="Vaio" w:date="2015-06-24T22:59:00Z" w:initials="V">
    <w:p w:rsidR="000B197A" w:rsidRDefault="000B197A">
      <w:pPr>
        <w:pStyle w:val="Textocomentario"/>
      </w:pPr>
      <w:r>
        <w:rPr>
          <w:rStyle w:val="Refdecomentario"/>
        </w:rPr>
        <w:annotationRef/>
      </w:r>
      <w:r w:rsidR="00B64E0F">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rsidR="00B64E0F">
        <w:t>ponés</w:t>
      </w:r>
      <w:proofErr w:type="spellEnd"/>
      <w:r w:rsidR="00B64E0F">
        <w:t xml:space="preserve"> una breve descripción del caso y decís que los detalles se pueden ver en el anexo NNN. </w:t>
      </w:r>
    </w:p>
  </w:comment>
  <w:comment w:id="148" w:author="Vaio" w:date="2015-06-24T23:00:00Z" w:initials="V">
    <w:p w:rsidR="00E23BCF" w:rsidRDefault="00E23BCF">
      <w:pPr>
        <w:pStyle w:val="Textocomentario"/>
      </w:pPr>
      <w:r>
        <w:rPr>
          <w:rStyle w:val="Refdecomentario"/>
        </w:rPr>
        <w:annotationRef/>
      </w:r>
      <w:r w:rsidR="00B64E0F">
        <w:t xml:space="preserve">Yo no usaría cursivas para toda esta parte. En todo caso puede ser una subsección. </w:t>
      </w:r>
    </w:p>
  </w:comment>
  <w:comment w:id="153" w:author="Vaio" w:date="2015-06-24T23:04:00Z" w:initials="V">
    <w:p w:rsidR="00DD439E" w:rsidRDefault="00DD439E">
      <w:pPr>
        <w:pStyle w:val="Textocomentario"/>
      </w:pPr>
      <w:r>
        <w:rPr>
          <w:rStyle w:val="Refdecomentario"/>
        </w:rPr>
        <w:annotationRef/>
      </w:r>
      <w:r w:rsidR="00B64E0F">
        <w:t xml:space="preserve">Para cada vista sería interesante agregar un sketch de la interfaz que se espera. El sketch puede ser un "dibujo a mano", o algo hecho con Visio o algo así. </w:t>
      </w:r>
    </w:p>
  </w:comment>
  <w:comment w:id="160" w:author="Vaio" w:date="2015-06-24T23:07:00Z" w:initials="V">
    <w:p w:rsidR="00873504" w:rsidRDefault="00873504">
      <w:pPr>
        <w:pStyle w:val="Textocomentario"/>
      </w:pPr>
      <w:r>
        <w:rPr>
          <w:rStyle w:val="Refdecomentario"/>
        </w:rPr>
        <w:annotationRef/>
      </w:r>
      <w:r w:rsidR="00B64E0F">
        <w:t xml:space="preserve">Creo que sería más conveniente decir que se debe permitir ingresar el nombre, apellido, ..., seleccionar el sexo, y verificar NNN. Pero sin decir que tiene que tener campo de texto, o campo de selección o </w:t>
      </w:r>
      <w:proofErr w:type="spellStart"/>
      <w:r w:rsidR="00B64E0F">
        <w:t>checkbox</w:t>
      </w:r>
      <w:proofErr w:type="spellEnd"/>
      <w:r w:rsidR="00B64E0F">
        <w:t xml:space="preserve"> ... </w:t>
      </w:r>
    </w:p>
  </w:comment>
  <w:comment w:id="196" w:author="Vaio" w:date="2015-06-24T23:09:00Z" w:initials="V">
    <w:p w:rsidR="00873504" w:rsidRDefault="00873504">
      <w:pPr>
        <w:pStyle w:val="Textocomentario"/>
      </w:pPr>
      <w:r>
        <w:rPr>
          <w:rStyle w:val="Refdecomentario"/>
        </w:rPr>
        <w:annotationRef/>
      </w:r>
      <w:r w:rsidR="00B64E0F">
        <w:t xml:space="preserve">No decir explícitamente que se espera un campo de texto. Decir nomás que se debe ingresar el id. </w:t>
      </w:r>
    </w:p>
  </w:comment>
  <w:comment w:id="211" w:author="Vaio" w:date="2015-06-24T23:23:00Z" w:initials="V">
    <w:p w:rsidR="00873504" w:rsidRDefault="00873504">
      <w:pPr>
        <w:pStyle w:val="Textocomentario"/>
      </w:pPr>
      <w:r>
        <w:rPr>
          <w:rStyle w:val="Refdecomentario"/>
        </w:rPr>
        <w:annotationRef/>
      </w:r>
      <w:r w:rsidR="00B64E0F">
        <w:t xml:space="preserve">Ok, al leer esto y lo que sigue entiendo por qué antes se pedía explícitamente campos de texto. </w:t>
      </w:r>
    </w:p>
    <w:p w:rsidR="00873504" w:rsidRDefault="00B64E0F">
      <w:pPr>
        <w:pStyle w:val="Textocomentario"/>
      </w:pPr>
      <w:r>
        <w:t xml:space="preserve">No me convence que se pida explícitamente que A y B deben cumplir lo anterior y que B debe cumplir los requisitos RIA. Hubiera sido mejor poner sólo una lista de requisitos que sea algo como: </w:t>
      </w:r>
    </w:p>
    <w:p w:rsidR="00E34158" w:rsidRDefault="00B64E0F">
      <w:pPr>
        <w:pStyle w:val="Textocomentario"/>
      </w:pPr>
      <w:r>
        <w:t xml:space="preserve">*La persona debe poder registrar una clave de 8 caracteres. El sistema debe guiar a la persona para que ingrese una clave válida. </w:t>
      </w:r>
    </w:p>
    <w:p w:rsidR="00E34158" w:rsidRDefault="00B64E0F">
      <w:pPr>
        <w:pStyle w:val="Textocomentario"/>
      </w:pPr>
      <w:r>
        <w:t xml:space="preserve">Y cosas similares para los demás campos de información. </w:t>
      </w:r>
    </w:p>
    <w:p w:rsidR="00E34158" w:rsidRDefault="00B64E0F">
      <w:pPr>
        <w:pStyle w:val="Textocomentario"/>
      </w:pPr>
      <w:r>
        <w:t xml:space="preserve">Es probable que un cliente pida un requisito como el ejemplo que puse arriba, pero no es muy probable que pida todo el detalle que se especificó en esta sección. </w:t>
      </w:r>
    </w:p>
    <w:p w:rsidR="00E34158" w:rsidRDefault="00B64E0F">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E34158" w:rsidRDefault="00E34158">
      <w:pPr>
        <w:pStyle w:val="Textocomentario"/>
      </w:pPr>
    </w:p>
    <w:p w:rsidR="00E34158" w:rsidRDefault="00E34158">
      <w:pPr>
        <w:pStyle w:val="Textocomentario"/>
      </w:pPr>
    </w:p>
  </w:comment>
  <w:comment w:id="424" w:author="Vaio" w:date="2015-06-24T23:32:00Z" w:initials="V">
    <w:p w:rsidR="00D01AE2" w:rsidRDefault="00D01AE2">
      <w:pPr>
        <w:pStyle w:val="Textocomentario"/>
      </w:pPr>
      <w:r>
        <w:rPr>
          <w:rStyle w:val="Refdecomentario"/>
        </w:rPr>
        <w:annotationRef/>
      </w:r>
      <w:r w:rsidR="00B64E0F">
        <w:t>remplazar mandatorio por obligatorio</w:t>
      </w:r>
    </w:p>
  </w:comment>
  <w:comment w:id="428" w:author="Vaio" w:date="2015-06-24T22:33:00Z" w:initials="V">
    <w:p w:rsidR="002563CF" w:rsidRDefault="002563CF">
      <w:pPr>
        <w:pStyle w:val="Textocomentario"/>
      </w:pPr>
      <w:r>
        <w:rPr>
          <w:rStyle w:val="Refdecomentario"/>
        </w:rPr>
        <w:annotationRef/>
      </w:r>
      <w:r w:rsidR="00B64E0F">
        <w:t xml:space="preserve">Como esto está relacionado a los objetivos, creo que sería mejor que vaya directamente debajo de la sección de objetivos. </w:t>
      </w:r>
    </w:p>
  </w:comment>
  <w:comment w:id="433" w:author="Vaio" w:date="2015-06-24T23:34:00Z" w:initials="V">
    <w:p w:rsidR="00FF5AB5" w:rsidRDefault="00FF5AB5">
      <w:pPr>
        <w:pStyle w:val="Textocomentario"/>
      </w:pPr>
      <w:r>
        <w:rPr>
          <w:rStyle w:val="Refdecomentario"/>
        </w:rPr>
        <w:annotationRef/>
      </w:r>
      <w:r w:rsidR="00B64E0F">
        <w:t xml:space="preserve">Creo que va ser más claro usar nomás siempre los términos elegidos para </w:t>
      </w:r>
      <w:proofErr w:type="spellStart"/>
      <w:r w:rsidR="00B64E0F">
        <w:t>moweba</w:t>
      </w:r>
      <w:proofErr w:type="spellEnd"/>
      <w:r w:rsidR="00B64E0F">
        <w:t xml:space="preserve"> original y </w:t>
      </w:r>
      <w:proofErr w:type="spellStart"/>
      <w:r w:rsidR="00B64E0F">
        <w:t>moweba</w:t>
      </w:r>
      <w:proofErr w:type="spellEnd"/>
      <w:r w:rsidR="00B64E0F">
        <w:t xml:space="preserve"> extendido en vez de A y B. </w:t>
      </w:r>
    </w:p>
  </w:comment>
  <w:comment w:id="434" w:author="Vaio" w:date="2015-06-24T23:41:00Z" w:initials="V">
    <w:p w:rsidR="00AB4BE2" w:rsidRDefault="00AB4BE2">
      <w:pPr>
        <w:pStyle w:val="Textocomentario"/>
      </w:pPr>
      <w:r>
        <w:rPr>
          <w:rStyle w:val="Refdecomentario"/>
        </w:rPr>
        <w:annotationRef/>
      </w:r>
      <w:r w:rsidR="00B64E0F">
        <w:t>Reformular esta pregunta</w:t>
      </w:r>
    </w:p>
  </w:comment>
  <w:comment w:id="461" w:author="Vaio" w:date="2015-06-24T23:44:00Z" w:initials="V">
    <w:p w:rsidR="00AB4BE2" w:rsidRDefault="00AB4BE2">
      <w:pPr>
        <w:pStyle w:val="Textocomentario"/>
      </w:pPr>
      <w:r>
        <w:rPr>
          <w:rStyle w:val="Refdecomentario"/>
        </w:rPr>
        <w:annotationRef/>
      </w:r>
      <w:r w:rsidR="00B64E0F">
        <w:t xml:space="preserve">Se puede usar otra palabra en vez de porciones? ... No me queda claro a qué se refiere específicamente. </w:t>
      </w:r>
    </w:p>
  </w:comment>
  <w:comment w:id="464" w:author="Vaio" w:date="2015-06-24T23:51:00Z" w:initials="V">
    <w:p w:rsidR="00AB4BE2" w:rsidRDefault="00AB4BE2">
      <w:pPr>
        <w:pStyle w:val="Textocomentario"/>
      </w:pPr>
      <w:r>
        <w:rPr>
          <w:rStyle w:val="Refdecomentario"/>
        </w:rPr>
        <w:annotationRef/>
      </w:r>
      <w:r w:rsidR="00B64E0F">
        <w:t xml:space="preserve">Tengo la impresión de que a diferencia de las demás preguntas, esta se puede contestar sin tener que haber hecho las dos implementaciones con los 2 métodos distintos. </w:t>
      </w:r>
    </w:p>
    <w:p w:rsidR="00AB4BE2" w:rsidRDefault="00B64E0F">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2E2353" w:rsidRDefault="00B64E0F">
      <w:pPr>
        <w:pStyle w:val="Textocomentario"/>
      </w:pPr>
      <w:r>
        <w:t xml:space="preserve">Entonces, creo que en vez de dejar esto acá se podría mover a una sección de discusión sobre la propuesta. Esta sección podría estar en el capítulo de conclusiones. </w:t>
      </w:r>
    </w:p>
  </w:comment>
  <w:comment w:id="465" w:author="Vaio" w:date="2015-06-24T23:55:00Z" w:initials="V">
    <w:p w:rsidR="00713153" w:rsidRDefault="00713153">
      <w:pPr>
        <w:pStyle w:val="Textocomentario"/>
      </w:pPr>
      <w:r>
        <w:rPr>
          <w:rStyle w:val="Refdecomentario"/>
        </w:rPr>
        <w:annotationRef/>
      </w:r>
      <w:r w:rsidR="00B64E0F">
        <w:t>Como no se definen otros conceptos, el título se puede cambiar a Variables, directamente</w:t>
      </w:r>
    </w:p>
  </w:comment>
  <w:comment w:id="466" w:author="Vaio" w:date="2015-06-24T23:57:00Z" w:initials="V">
    <w:p w:rsidR="00713153" w:rsidRDefault="00713153">
      <w:pPr>
        <w:pStyle w:val="Textocomentario"/>
      </w:pPr>
      <w:r>
        <w:rPr>
          <w:rStyle w:val="Refdecomentario"/>
        </w:rPr>
        <w:annotationRef/>
      </w:r>
      <w:r w:rsidR="00B64E0F">
        <w:t xml:space="preserve">Creo que la pregunta 5 también debe tener una variable a medir (¿cómo se va medir la porción?). </w:t>
      </w:r>
    </w:p>
    <w:p w:rsidR="00713153" w:rsidRDefault="00713153">
      <w:pPr>
        <w:pStyle w:val="Textocomentario"/>
      </w:pPr>
    </w:p>
    <w:p w:rsidR="00713153" w:rsidRDefault="00B64E0F">
      <w:pPr>
        <w:pStyle w:val="Textocomentario"/>
      </w:pPr>
      <w:r>
        <w:t xml:space="preserve">Aclarar que las demás preguntas no requieren mediciones, sino que serán respondidas haciendo un análisis de las implementaciones con los dos métodos. </w:t>
      </w:r>
    </w:p>
  </w:comment>
  <w:comment w:id="468" w:author="Vaio" w:date="2015-06-25T00:03:00Z" w:initials="V">
    <w:p w:rsidR="00215E9E" w:rsidRDefault="00215E9E">
      <w:pPr>
        <w:pStyle w:val="Textocomentario"/>
      </w:pPr>
      <w:r>
        <w:rPr>
          <w:rStyle w:val="Refdecomentario"/>
        </w:rPr>
        <w:annotationRef/>
      </w:r>
      <w:r w:rsidR="00B64E0F">
        <w:t xml:space="preserve">Las variables no se deben definir por separado para A y para B. </w:t>
      </w:r>
    </w:p>
    <w:p w:rsidR="00215E9E" w:rsidRDefault="00B64E0F">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215E9E" w:rsidRDefault="00B64E0F">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CBA" w:rsidRDefault="004C6CBA" w:rsidP="004F5231">
      <w:pPr>
        <w:spacing w:after="0" w:line="240" w:lineRule="auto"/>
      </w:pPr>
      <w:r>
        <w:separator/>
      </w:r>
    </w:p>
  </w:endnote>
  <w:endnote w:type="continuationSeparator" w:id="0">
    <w:p w:rsidR="004C6CBA" w:rsidRDefault="004C6CBA"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CBA" w:rsidRDefault="004C6CBA" w:rsidP="004F5231">
      <w:pPr>
        <w:spacing w:after="0" w:line="240" w:lineRule="auto"/>
      </w:pPr>
      <w:r>
        <w:separator/>
      </w:r>
    </w:p>
  </w:footnote>
  <w:footnote w:type="continuationSeparator" w:id="0">
    <w:p w:rsidR="004C6CBA" w:rsidRDefault="004C6CBA"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23391"/>
    <w:rsid w:val="00024102"/>
    <w:rsid w:val="0002707D"/>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8601F"/>
    <w:rsid w:val="00290003"/>
    <w:rsid w:val="0029504F"/>
    <w:rsid w:val="00295CA2"/>
    <w:rsid w:val="002A07FA"/>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302C2B"/>
    <w:rsid w:val="00311829"/>
    <w:rsid w:val="00314755"/>
    <w:rsid w:val="003234A7"/>
    <w:rsid w:val="0032682D"/>
    <w:rsid w:val="00327C35"/>
    <w:rsid w:val="003356B5"/>
    <w:rsid w:val="0033582E"/>
    <w:rsid w:val="003370DC"/>
    <w:rsid w:val="0034255B"/>
    <w:rsid w:val="0036071C"/>
    <w:rsid w:val="00360C6E"/>
    <w:rsid w:val="00365706"/>
    <w:rsid w:val="0036702D"/>
    <w:rsid w:val="003707AA"/>
    <w:rsid w:val="0037242E"/>
    <w:rsid w:val="00391F0A"/>
    <w:rsid w:val="00393A6E"/>
    <w:rsid w:val="00395DD8"/>
    <w:rsid w:val="00396FF3"/>
    <w:rsid w:val="003A5275"/>
    <w:rsid w:val="003B1143"/>
    <w:rsid w:val="003B18EA"/>
    <w:rsid w:val="003B50A9"/>
    <w:rsid w:val="003B677F"/>
    <w:rsid w:val="003D1A57"/>
    <w:rsid w:val="003D1BC9"/>
    <w:rsid w:val="003D3ADC"/>
    <w:rsid w:val="003E2509"/>
    <w:rsid w:val="003E2CB8"/>
    <w:rsid w:val="003E36AE"/>
    <w:rsid w:val="003E377E"/>
    <w:rsid w:val="003E5FBD"/>
    <w:rsid w:val="003F02B2"/>
    <w:rsid w:val="003F214A"/>
    <w:rsid w:val="003F6346"/>
    <w:rsid w:val="003F7BB6"/>
    <w:rsid w:val="004005E2"/>
    <w:rsid w:val="004015D7"/>
    <w:rsid w:val="00406961"/>
    <w:rsid w:val="004118BF"/>
    <w:rsid w:val="0041708D"/>
    <w:rsid w:val="00425D17"/>
    <w:rsid w:val="004266EE"/>
    <w:rsid w:val="00433707"/>
    <w:rsid w:val="0044397A"/>
    <w:rsid w:val="004478B6"/>
    <w:rsid w:val="004514EE"/>
    <w:rsid w:val="004535DD"/>
    <w:rsid w:val="00453A57"/>
    <w:rsid w:val="004613CF"/>
    <w:rsid w:val="004640D3"/>
    <w:rsid w:val="0046451B"/>
    <w:rsid w:val="00464589"/>
    <w:rsid w:val="00465A4B"/>
    <w:rsid w:val="00476B03"/>
    <w:rsid w:val="004863D1"/>
    <w:rsid w:val="004A16E6"/>
    <w:rsid w:val="004A1C58"/>
    <w:rsid w:val="004A3995"/>
    <w:rsid w:val="004A5026"/>
    <w:rsid w:val="004A62EA"/>
    <w:rsid w:val="004A7E16"/>
    <w:rsid w:val="004B0D77"/>
    <w:rsid w:val="004B542A"/>
    <w:rsid w:val="004B5B4C"/>
    <w:rsid w:val="004C0331"/>
    <w:rsid w:val="004C5BB6"/>
    <w:rsid w:val="004C6CBA"/>
    <w:rsid w:val="004D00F2"/>
    <w:rsid w:val="004D192C"/>
    <w:rsid w:val="004D4F67"/>
    <w:rsid w:val="004E4EFE"/>
    <w:rsid w:val="004F0B5B"/>
    <w:rsid w:val="004F36AA"/>
    <w:rsid w:val="004F5231"/>
    <w:rsid w:val="00503E4A"/>
    <w:rsid w:val="00505639"/>
    <w:rsid w:val="00507985"/>
    <w:rsid w:val="00507DDB"/>
    <w:rsid w:val="00507E2E"/>
    <w:rsid w:val="005110A1"/>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5960"/>
    <w:rsid w:val="005B6610"/>
    <w:rsid w:val="005C0C6C"/>
    <w:rsid w:val="005C335A"/>
    <w:rsid w:val="005C3723"/>
    <w:rsid w:val="005D03FE"/>
    <w:rsid w:val="005D42CE"/>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B275B"/>
    <w:rsid w:val="006B45CD"/>
    <w:rsid w:val="006C64AE"/>
    <w:rsid w:val="006D5B8B"/>
    <w:rsid w:val="006D7441"/>
    <w:rsid w:val="006D79D6"/>
    <w:rsid w:val="006E2B06"/>
    <w:rsid w:val="006F2231"/>
    <w:rsid w:val="006F79B7"/>
    <w:rsid w:val="0070124D"/>
    <w:rsid w:val="00702B18"/>
    <w:rsid w:val="007041C9"/>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84058"/>
    <w:rsid w:val="00891FCF"/>
    <w:rsid w:val="0089615A"/>
    <w:rsid w:val="008A44C0"/>
    <w:rsid w:val="008A7259"/>
    <w:rsid w:val="008B04A5"/>
    <w:rsid w:val="008B2DEF"/>
    <w:rsid w:val="008B31B0"/>
    <w:rsid w:val="008B3F3C"/>
    <w:rsid w:val="008C2DA1"/>
    <w:rsid w:val="008D3A69"/>
    <w:rsid w:val="008E1754"/>
    <w:rsid w:val="008E1ECC"/>
    <w:rsid w:val="008F465D"/>
    <w:rsid w:val="009042CB"/>
    <w:rsid w:val="00907E4D"/>
    <w:rsid w:val="009109D0"/>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9793C"/>
    <w:rsid w:val="00AA3BE8"/>
    <w:rsid w:val="00AB3F10"/>
    <w:rsid w:val="00AB4BE2"/>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90D31"/>
    <w:rsid w:val="00B92246"/>
    <w:rsid w:val="00BB1098"/>
    <w:rsid w:val="00BB2437"/>
    <w:rsid w:val="00BB3A55"/>
    <w:rsid w:val="00BC16A8"/>
    <w:rsid w:val="00BC2D6B"/>
    <w:rsid w:val="00BC3617"/>
    <w:rsid w:val="00BE13D9"/>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74824"/>
    <w:rsid w:val="00C76170"/>
    <w:rsid w:val="00C76CEB"/>
    <w:rsid w:val="00C8691D"/>
    <w:rsid w:val="00C94496"/>
    <w:rsid w:val="00C94DB0"/>
    <w:rsid w:val="00CA691C"/>
    <w:rsid w:val="00CB017A"/>
    <w:rsid w:val="00CB073D"/>
    <w:rsid w:val="00CB1BA7"/>
    <w:rsid w:val="00CB2164"/>
    <w:rsid w:val="00CB4B3B"/>
    <w:rsid w:val="00CB5F59"/>
    <w:rsid w:val="00CB7F31"/>
    <w:rsid w:val="00CD33A7"/>
    <w:rsid w:val="00CE1A93"/>
    <w:rsid w:val="00CE62C3"/>
    <w:rsid w:val="00CF0A8F"/>
    <w:rsid w:val="00D01AE2"/>
    <w:rsid w:val="00D05617"/>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F48B6"/>
    <w:rsid w:val="00F02DE6"/>
    <w:rsid w:val="00F07821"/>
    <w:rsid w:val="00F102CD"/>
    <w:rsid w:val="00F153EB"/>
    <w:rsid w:val="00F254CD"/>
    <w:rsid w:val="00F26B6D"/>
    <w:rsid w:val="00F27C82"/>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D138-0C22-4BFE-B03A-AAF0FB81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4993</Words>
  <Characters>27463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 López</dc:creator>
  <cp:lastModifiedBy>marcazal</cp:lastModifiedBy>
  <cp:revision>4</cp:revision>
  <cp:lastPrinted>2015-02-06T04:49:00Z</cp:lastPrinted>
  <dcterms:created xsi:type="dcterms:W3CDTF">2015-06-25T04:34:00Z</dcterms:created>
  <dcterms:modified xsi:type="dcterms:W3CDTF">2015-06-25T19:19:00Z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