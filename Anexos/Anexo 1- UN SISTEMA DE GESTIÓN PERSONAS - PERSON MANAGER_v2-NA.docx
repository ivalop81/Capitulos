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7F5" w:rsidRPr="00291973" w:rsidRDefault="00291973" w:rsidP="00291973">
      <w:pPr>
        <w:ind w:left="7080"/>
        <w:rPr>
          <w:b/>
          <w:sz w:val="36"/>
        </w:rPr>
      </w:pPr>
      <w:r>
        <w:rPr>
          <w:b/>
          <w:sz w:val="36"/>
        </w:rPr>
        <w:t xml:space="preserve">     </w:t>
      </w:r>
      <w:r w:rsidRPr="00291973">
        <w:rPr>
          <w:b/>
          <w:sz w:val="36"/>
        </w:rPr>
        <w:t>ANEXO 1</w:t>
      </w:r>
    </w:p>
    <w:p w:rsidR="00291973" w:rsidRDefault="00291973" w:rsidP="00291973">
      <w:pPr>
        <w:rPr>
          <w:b/>
          <w:sz w:val="36"/>
        </w:rPr>
      </w:pPr>
      <w:r w:rsidRPr="00291973">
        <w:rPr>
          <w:b/>
          <w:sz w:val="36"/>
        </w:rPr>
        <w:t>UN SISTEMA DE GESTIÓN</w:t>
      </w:r>
      <w:r w:rsidR="00A23524">
        <w:rPr>
          <w:b/>
          <w:sz w:val="36"/>
        </w:rPr>
        <w:t xml:space="preserve"> DE</w:t>
      </w:r>
      <w:r w:rsidRPr="00291973">
        <w:rPr>
          <w:b/>
          <w:sz w:val="36"/>
        </w:rPr>
        <w:t xml:space="preserve"> PERSONAS - PERSON MANAGER</w:t>
      </w:r>
    </w:p>
    <w:p w:rsidR="00291973" w:rsidRPr="00291973" w:rsidRDefault="008B4758" w:rsidP="00291973">
      <w:r w:rsidRPr="008B4758">
        <w:rPr>
          <w:b/>
          <w:sz w:val="24"/>
        </w:rPr>
        <w:t>DEFINICIÓN</w:t>
      </w:r>
    </w:p>
    <w:p w:rsidR="00291973" w:rsidRPr="001B6FC7" w:rsidRDefault="008B4758" w:rsidP="00291973">
      <w:pPr>
        <w:jc w:val="both"/>
      </w:pPr>
      <w:commentRangeStart w:id="0"/>
      <w:proofErr w:type="spellStart"/>
      <w:r w:rsidRPr="008B4758">
        <w:rPr>
          <w:i/>
        </w:rPr>
        <w:t>Person</w:t>
      </w:r>
      <w:proofErr w:type="spellEnd"/>
      <w:r w:rsidRPr="008B4758">
        <w:rPr>
          <w:i/>
        </w:rPr>
        <w:t xml:space="preserve"> Manager</w:t>
      </w:r>
      <w:r w:rsidR="00291973" w:rsidRPr="00330620">
        <w:t xml:space="preserve"> </w:t>
      </w:r>
      <w:commentRangeEnd w:id="0"/>
      <w:r w:rsidR="00122731">
        <w:rPr>
          <w:rStyle w:val="Refdecomentario"/>
          <w:rFonts w:eastAsiaTheme="minorEastAsia"/>
          <w:lang w:val="es-ES" w:eastAsia="es-ES"/>
        </w:rPr>
        <w:commentReference w:id="0"/>
      </w:r>
      <w:r w:rsidR="00291973" w:rsidRPr="00330620">
        <w:t xml:space="preserve">es una aplicación </w:t>
      </w:r>
      <w:ins w:id="1" w:author="marcazal" w:date="2015-10-25T23:29:00Z">
        <w:r w:rsidR="00EC34A7">
          <w:t xml:space="preserve">basada en el trabajo de </w:t>
        </w:r>
        <w:proofErr w:type="spellStart"/>
        <w:r w:rsidR="00EC34A7">
          <w:t>Gharavi</w:t>
        </w:r>
        <w:proofErr w:type="spellEnd"/>
        <w:r w:rsidR="00EC34A7">
          <w:t xml:space="preserve"> </w:t>
        </w:r>
      </w:ins>
      <w:bookmarkStart w:id="2" w:name="BIB_sv2008"/>
      <w:bookmarkStart w:id="3" w:name="B4B_sv2008"/>
      <w:ins w:id="4" w:author="marcazal" w:date="2015-10-25T23:32:00Z">
        <w:r w:rsidR="00EC34A7" w:rsidRPr="00EC34A7">
          <w:rPr>
            <w:rFonts w:ascii="Calibri" w:hAnsi="Calibri" w:cs="Calibri"/>
            <w:rPrChange w:id="5" w:author="marcazal" w:date="2015-10-25T23:32:00Z">
              <w:rPr/>
            </w:rPrChange>
          </w:rPr>
          <w:t>[</w:t>
        </w:r>
        <w:bookmarkEnd w:id="2"/>
        <w:bookmarkEnd w:id="3"/>
        <w:r w:rsidR="00EC34A7" w:rsidRPr="00EC34A7">
          <w:rPr>
            <w:rFonts w:ascii="Calibri" w:hAnsi="Calibri" w:cs="Calibri"/>
            <w:rPrChange w:id="6" w:author="marcazal" w:date="2015-10-25T23:32:00Z">
              <w:rPr/>
            </w:rPrChange>
          </w:rPr>
          <w:fldChar w:fldCharType="begin"/>
        </w:r>
        <w:r w:rsidR="00EC34A7" w:rsidRPr="00EC34A7">
          <w:rPr>
            <w:rFonts w:ascii="Calibri" w:hAnsi="Calibri" w:cs="Calibri"/>
            <w:rPrChange w:id="7" w:author="marcazal" w:date="2015-10-25T23:32:00Z">
              <w:rPr/>
            </w:rPrChange>
          </w:rPr>
          <w:instrText xml:space="preserve"> REF BIB_sv2008 \* MERGEFORMAT </w:instrText>
        </w:r>
      </w:ins>
      <w:r w:rsidR="00EC34A7" w:rsidRPr="00EC34A7">
        <w:rPr>
          <w:rFonts w:ascii="Calibri" w:hAnsi="Calibri" w:cs="Calibri"/>
          <w:rPrChange w:id="8" w:author="marcazal" w:date="2015-10-25T23:32:00Z">
            <w:rPr/>
          </w:rPrChange>
        </w:rPr>
        <w:fldChar w:fldCharType="separate"/>
      </w:r>
      <w:ins w:id="9" w:author="marcazal" w:date="2015-10-25T23:32:00Z">
        <w:r w:rsidR="00EC34A7" w:rsidRPr="00EC34A7">
          <w:rPr>
            <w:rFonts w:ascii="Calibri" w:hAnsi="Calibri" w:cs="Calibri"/>
            <w:rPrChange w:id="10" w:author="marcazal" w:date="2015-10-25T23:32:00Z">
              <w:rPr/>
            </w:rPrChange>
          </w:rPr>
          <w:t>&lt;sv2008&gt;</w:t>
        </w:r>
        <w:r w:rsidR="00EC34A7" w:rsidRPr="00EC34A7">
          <w:rPr>
            <w:rFonts w:ascii="Calibri" w:hAnsi="Calibri" w:cs="Calibri"/>
            <w:rPrChange w:id="11" w:author="marcazal" w:date="2015-10-25T23:32:00Z">
              <w:rPr/>
            </w:rPrChange>
          </w:rPr>
          <w:fldChar w:fldCharType="end"/>
        </w:r>
        <w:r w:rsidR="00EC34A7" w:rsidRPr="00EC34A7">
          <w:rPr>
            <w:rFonts w:ascii="Calibri" w:hAnsi="Calibri" w:cs="Calibri"/>
            <w:rPrChange w:id="12" w:author="marcazal" w:date="2015-10-25T23:32:00Z">
              <w:rPr/>
            </w:rPrChange>
          </w:rPr>
          <w:t>]</w:t>
        </w:r>
        <w:r w:rsidR="00EC34A7">
          <w:rPr>
            <w:rFonts w:ascii="Calibri" w:hAnsi="Calibri" w:cs="Calibri"/>
          </w:rPr>
          <w:t xml:space="preserve"> </w:t>
        </w:r>
      </w:ins>
      <w:r w:rsidR="00291973" w:rsidRPr="00330620">
        <w:t xml:space="preserve">que contiene funciones de creación, listado y borrado de registros correspondiente a personas. La aplicación cuenta con las siguientes </w:t>
      </w:r>
      <w:commentRangeStart w:id="13"/>
      <w:r w:rsidR="00291973" w:rsidRPr="00330620">
        <w:t>vistas</w:t>
      </w:r>
      <w:commentRangeEnd w:id="13"/>
      <w:r w:rsidR="00291973" w:rsidRPr="001B6FC7">
        <w:rPr>
          <w:rStyle w:val="Refdecomentario"/>
        </w:rPr>
        <w:commentReference w:id="13"/>
      </w:r>
      <w:r w:rsidR="00291973" w:rsidRPr="00330620">
        <w:t>:</w:t>
      </w:r>
    </w:p>
    <w:p w:rsidR="00263E6C" w:rsidRDefault="00EC34A7" w:rsidP="00291973">
      <w:pPr>
        <w:jc w:val="both"/>
      </w:pPr>
      <w:ins w:id="14" w:author="marcazal" w:date="2015-10-25T23:33:00Z">
        <w:r>
          <w:rPr>
            <w:b/>
            <w:noProof/>
            <w:lang w:eastAsia="es-PY"/>
          </w:rPr>
          <w:drawing>
            <wp:anchor distT="0" distB="0" distL="114300" distR="114300" simplePos="0" relativeHeight="251658240" behindDoc="0" locked="0" layoutInCell="1" allowOverlap="1">
              <wp:simplePos x="0" y="0"/>
              <wp:positionH relativeFrom="margin">
                <wp:posOffset>1494155</wp:posOffset>
              </wp:positionH>
              <wp:positionV relativeFrom="margin">
                <wp:posOffset>3829050</wp:posOffset>
              </wp:positionV>
              <wp:extent cx="2484120" cy="2810510"/>
              <wp:effectExtent l="19050" t="0" r="0" b="0"/>
              <wp:wrapSquare wrapText="bothSides"/>
              <wp:docPr id="1" name="0 Imagen" descr="sketch_vista_agregar_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agregar_persona.png"/>
                      <pic:cNvPicPr/>
                    </pic:nvPicPr>
                    <pic:blipFill>
                      <a:blip r:embed="rId9" cstate="print"/>
                      <a:stretch>
                        <a:fillRect/>
                      </a:stretch>
                    </pic:blipFill>
                    <pic:spPr>
                      <a:xfrm>
                        <a:off x="0" y="0"/>
                        <a:ext cx="2484120" cy="2810510"/>
                      </a:xfrm>
                      <a:prstGeom prst="rect">
                        <a:avLst/>
                      </a:prstGeom>
                    </pic:spPr>
                  </pic:pic>
                </a:graphicData>
              </a:graphic>
            </wp:anchor>
          </w:drawing>
        </w:r>
      </w:ins>
      <w:r w:rsidR="00291973" w:rsidRPr="00330620">
        <w:rPr>
          <w:b/>
        </w:rPr>
        <w:t>Agregar Persona (</w:t>
      </w:r>
      <w:proofErr w:type="spellStart"/>
      <w:r w:rsidR="00291973" w:rsidRPr="00B00D4F">
        <w:rPr>
          <w:b/>
          <w:i/>
        </w:rPr>
        <w:t>Add</w:t>
      </w:r>
      <w:proofErr w:type="spellEnd"/>
      <w:r w:rsidR="00291973" w:rsidRPr="00330620">
        <w:rPr>
          <w:b/>
        </w:rPr>
        <w:t>):</w:t>
      </w:r>
      <w:r w:rsidR="00291973" w:rsidRPr="00330620">
        <w:t xml:space="preserve"> es una vista utilizada para capturar suficiente información acerca de una persona para posteriormente agregarla a una base de datos. En la vista, la información detallada de una persona es ingresada por medio de un formulario. Al presionar el botón enviar, los datos ingresados se insertan en una base de datos. </w:t>
      </w:r>
      <w:commentRangeStart w:id="15"/>
      <w:commentRangeStart w:id="16"/>
      <w:r w:rsidR="00291973" w:rsidRPr="00330620">
        <w:t xml:space="preserve">La vista Agregar Persona </w:t>
      </w:r>
      <w:r w:rsidR="00291973">
        <w:t>debe permitir ingresar</w:t>
      </w:r>
      <w:r w:rsidR="00291973" w:rsidRPr="00330620">
        <w:t xml:space="preserve"> los campos</w:t>
      </w:r>
      <w:r w:rsidR="00190147">
        <w:t xml:space="preserve"> </w:t>
      </w:r>
      <w:r w:rsidR="00291973" w:rsidRPr="00330620">
        <w:t>nombre,</w:t>
      </w:r>
      <w:r w:rsidR="00190147">
        <w:t xml:space="preserve"> </w:t>
      </w:r>
      <w:r w:rsidR="00291973" w:rsidRPr="00330620">
        <w:t>apellido, fecha de nacimiento, país de origen,  email, usuario, clave, confirmación de clave</w:t>
      </w:r>
      <w:r w:rsidR="00122731">
        <w:t>.</w:t>
      </w:r>
      <w:r w:rsidR="00291973">
        <w:t xml:space="preserve"> </w:t>
      </w:r>
      <w:r w:rsidR="00122731">
        <w:t>T</w:t>
      </w:r>
      <w:r w:rsidR="00291973" w:rsidRPr="00330620">
        <w:t xml:space="preserve">ambién </w:t>
      </w:r>
      <w:r w:rsidR="00291973">
        <w:t>se debe poder seleccionar el</w:t>
      </w:r>
      <w:r w:rsidR="00291973" w:rsidRPr="00330620">
        <w:t xml:space="preserve"> </w:t>
      </w:r>
      <w:r w:rsidR="00291973">
        <w:t xml:space="preserve">sexo de la persona </w:t>
      </w:r>
      <w:r w:rsidR="00291973" w:rsidRPr="00330620">
        <w:t>y verifi</w:t>
      </w:r>
      <w:r w:rsidR="00291973">
        <w:t>car que los</w:t>
      </w:r>
      <w:r w:rsidR="00291973" w:rsidRPr="00330620">
        <w:t xml:space="preserve"> datos </w:t>
      </w:r>
      <w:r w:rsidR="00291973">
        <w:t xml:space="preserve">insertados han sido </w:t>
      </w:r>
      <w:r w:rsidR="00291973" w:rsidRPr="00330620">
        <w:t xml:space="preserve">correctos. </w:t>
      </w:r>
      <w:commentRangeEnd w:id="15"/>
      <w:r w:rsidR="00291973" w:rsidRPr="001B6FC7">
        <w:rPr>
          <w:rStyle w:val="Refdecomentario"/>
        </w:rPr>
        <w:commentReference w:id="15"/>
      </w:r>
      <w:commentRangeEnd w:id="16"/>
      <w:r w:rsidR="002F5962">
        <w:t xml:space="preserve">La vista Agregar Persona se puede apreciar en la </w:t>
      </w:r>
      <w:r w:rsidR="008B4758">
        <w:fldChar w:fldCharType="begin"/>
      </w:r>
      <w:r w:rsidR="002F5962">
        <w:instrText xml:space="preserve"> REF _Ref431930273 \h </w:instrText>
      </w:r>
      <w:r w:rsidR="008B4758">
        <w:fldChar w:fldCharType="separate"/>
      </w:r>
      <w:r w:rsidR="008B4758" w:rsidRPr="008B4758">
        <w:rPr>
          <w:color w:val="000000" w:themeColor="text1"/>
        </w:rPr>
        <w:t xml:space="preserve">Figura </w:t>
      </w:r>
      <w:r w:rsidR="008B4758" w:rsidRPr="008B4758">
        <w:rPr>
          <w:noProof/>
          <w:color w:val="000000" w:themeColor="text1"/>
        </w:rPr>
        <w:t>1</w:t>
      </w:r>
      <w:r w:rsidR="008B4758">
        <w:fldChar w:fldCharType="end"/>
      </w:r>
      <w:r w:rsidR="00122731">
        <w:t>.</w:t>
      </w:r>
    </w:p>
    <w:p w:rsidR="00291973" w:rsidRPr="001B6FC7" w:rsidRDefault="00291973" w:rsidP="00291973">
      <w:pPr>
        <w:jc w:val="both"/>
      </w:pPr>
      <w:r>
        <w:rPr>
          <w:rStyle w:val="Refdecomentario"/>
        </w:rPr>
        <w:commentReference w:id="16"/>
      </w:r>
    </w:p>
    <w:p w:rsidR="008F43F2" w:rsidRDefault="008F43F2" w:rsidP="00291973">
      <w:pPr>
        <w:jc w:val="both"/>
        <w:rPr>
          <w:b/>
        </w:rPr>
      </w:pPr>
    </w:p>
    <w:p w:rsidR="008F43F2" w:rsidRDefault="008F43F2" w:rsidP="00291973">
      <w:pPr>
        <w:jc w:val="both"/>
        <w:rPr>
          <w:b/>
        </w:rPr>
      </w:pPr>
    </w:p>
    <w:p w:rsidR="008F43F2" w:rsidRDefault="008F43F2" w:rsidP="00291973">
      <w:pPr>
        <w:jc w:val="both"/>
        <w:rPr>
          <w:b/>
        </w:rPr>
      </w:pPr>
    </w:p>
    <w:p w:rsidR="008F43F2" w:rsidRDefault="008F43F2" w:rsidP="00291973">
      <w:pPr>
        <w:jc w:val="both"/>
        <w:rPr>
          <w:b/>
        </w:rPr>
      </w:pPr>
    </w:p>
    <w:p w:rsidR="008F43F2" w:rsidRDefault="008F43F2" w:rsidP="00291973">
      <w:pPr>
        <w:jc w:val="both"/>
        <w:rPr>
          <w:b/>
        </w:rPr>
      </w:pPr>
    </w:p>
    <w:p w:rsidR="008F43F2" w:rsidRDefault="008F43F2" w:rsidP="00291973">
      <w:pPr>
        <w:jc w:val="both"/>
        <w:rPr>
          <w:b/>
        </w:rPr>
      </w:pPr>
    </w:p>
    <w:p w:rsidR="008F43F2" w:rsidRDefault="008F43F2" w:rsidP="00291973">
      <w:pPr>
        <w:jc w:val="both"/>
        <w:rPr>
          <w:b/>
        </w:rPr>
      </w:pPr>
    </w:p>
    <w:p w:rsidR="008F43F2" w:rsidRDefault="008B4758" w:rsidP="00291973">
      <w:pPr>
        <w:jc w:val="both"/>
        <w:rPr>
          <w:b/>
        </w:rPr>
      </w:pPr>
      <w:r w:rsidRPr="008B4758">
        <w:rPr>
          <w:noProof/>
        </w:rPr>
        <w:pict>
          <v:shapetype id="_x0000_t202" coordsize="21600,21600" o:spt="202" path="m,l,21600r21600,l21600,xe">
            <v:stroke joinstyle="miter"/>
            <v:path gradientshapeok="t" o:connecttype="rect"/>
          </v:shapetype>
          <v:shape id="_x0000_s1027" type="#_x0000_t202" style="position:absolute;left:0;text-align:left;margin-left:127pt;margin-top:24.05pt;width:195.35pt;height:17.5pt;z-index:251661312" stroked="f">
            <v:textbox inset="0,0,0,0">
              <w:txbxContent>
                <w:p w:rsidR="00000000" w:rsidRDefault="00EC34A7" w:rsidP="00EC34A7">
                  <w:pPr>
                    <w:pStyle w:val="Epgrafe"/>
                    <w:rPr>
                      <w:noProof/>
                      <w:color w:val="000000" w:themeColor="text1"/>
                      <w:sz w:val="16"/>
                      <w:szCs w:val="16"/>
                    </w:rPr>
                    <w:pPrChange w:id="17" w:author="marcazal" w:date="2015-10-25T23:33:00Z">
                      <w:pPr>
                        <w:pStyle w:val="Epgrafe"/>
                        <w:jc w:val="center"/>
                      </w:pPr>
                    </w:pPrChange>
                  </w:pPr>
                  <w:bookmarkStart w:id="18" w:name="_Ref431930273"/>
                  <w:ins w:id="19" w:author="marcazal" w:date="2015-10-25T23:33:00Z">
                    <w:r>
                      <w:rPr>
                        <w:color w:val="000000" w:themeColor="text1"/>
                      </w:rPr>
                      <w:t xml:space="preserve">  </w:t>
                    </w:r>
                  </w:ins>
                  <w:r w:rsidR="008B4758" w:rsidRPr="008B4758">
                    <w:rPr>
                      <w:color w:val="000000" w:themeColor="text1"/>
                    </w:rPr>
                    <w:t xml:space="preserve">Figura </w:t>
                  </w:r>
                  <w:r w:rsidR="008B4758" w:rsidRPr="008B4758">
                    <w:rPr>
                      <w:color w:val="000000" w:themeColor="text1"/>
                    </w:rPr>
                    <w:fldChar w:fldCharType="begin"/>
                  </w:r>
                  <w:r w:rsidR="008B4758" w:rsidRPr="008B4758">
                    <w:rPr>
                      <w:color w:val="000000" w:themeColor="text1"/>
                    </w:rPr>
                    <w:instrText xml:space="preserve"> SEQ Figura \* ARABIC </w:instrText>
                  </w:r>
                  <w:r w:rsidR="008B4758" w:rsidRPr="008B4758">
                    <w:rPr>
                      <w:color w:val="000000" w:themeColor="text1"/>
                    </w:rPr>
                    <w:fldChar w:fldCharType="separate"/>
                  </w:r>
                  <w:r w:rsidR="00AC4601">
                    <w:rPr>
                      <w:noProof/>
                      <w:color w:val="000000" w:themeColor="text1"/>
                    </w:rPr>
                    <w:t>1</w:t>
                  </w:r>
                  <w:r w:rsidR="008B4758" w:rsidRPr="008B4758">
                    <w:rPr>
                      <w:color w:val="000000" w:themeColor="text1"/>
                    </w:rPr>
                    <w:fldChar w:fldCharType="end"/>
                  </w:r>
                  <w:bookmarkEnd w:id="18"/>
                  <w:r w:rsidR="008B4758" w:rsidRPr="008B4758">
                    <w:rPr>
                      <w:b w:val="0"/>
                      <w:color w:val="000000" w:themeColor="text1"/>
                    </w:rPr>
                    <w:t xml:space="preserve"> Detalles de la vista Agregar Persona</w:t>
                  </w:r>
                </w:p>
              </w:txbxContent>
            </v:textbox>
            <w10:wrap type="square"/>
          </v:shape>
        </w:pict>
      </w:r>
    </w:p>
    <w:p w:rsidR="00EC34A7" w:rsidRDefault="00EC34A7" w:rsidP="00291973">
      <w:pPr>
        <w:jc w:val="both"/>
        <w:rPr>
          <w:ins w:id="20" w:author="marcazal" w:date="2015-10-25T23:33:00Z"/>
          <w:b/>
        </w:rPr>
      </w:pPr>
    </w:p>
    <w:p w:rsidR="00291973" w:rsidRDefault="00291973" w:rsidP="00291973">
      <w:pPr>
        <w:jc w:val="both"/>
      </w:pPr>
      <w:r w:rsidRPr="00330620">
        <w:rPr>
          <w:b/>
        </w:rPr>
        <w:t>Listar Personas (</w:t>
      </w:r>
      <w:proofErr w:type="spellStart"/>
      <w:r w:rsidRPr="00B00D4F">
        <w:rPr>
          <w:b/>
          <w:i/>
        </w:rPr>
        <w:t>List</w:t>
      </w:r>
      <w:proofErr w:type="spellEnd"/>
      <w:r w:rsidRPr="00330620">
        <w:rPr>
          <w:b/>
        </w:rPr>
        <w:t>):</w:t>
      </w:r>
      <w:r w:rsidRPr="00330620">
        <w:t xml:space="preserve"> Consiste en una vista en la cual es posible desplegar todos los datos </w:t>
      </w:r>
      <w:proofErr w:type="gramStart"/>
      <w:r w:rsidRPr="00330620">
        <w:t>correspondientes</w:t>
      </w:r>
      <w:proofErr w:type="gramEnd"/>
      <w:r w:rsidRPr="00330620">
        <w:t xml:space="preserve"> a las personas existentes en la base de datos en una tabla. La tabla contiene una columna por cada campo de información que ha sido completado por un usuario en la vista Agregar Persona. </w:t>
      </w:r>
      <w:r w:rsidR="002F5962">
        <w:t xml:space="preserve">La vista Listar Personas se puede apreciar en la </w:t>
      </w:r>
      <w:fldSimple w:instr=" REF _Ref431930495 \h  \* MERGEFORMAT ">
        <w:r w:rsidR="008B4758" w:rsidRPr="008B4758">
          <w:rPr>
            <w:color w:val="000000" w:themeColor="text1"/>
          </w:rPr>
          <w:t xml:space="preserve">Figura </w:t>
        </w:r>
        <w:r w:rsidR="008B4758" w:rsidRPr="008B4758">
          <w:rPr>
            <w:noProof/>
            <w:color w:val="000000" w:themeColor="text1"/>
          </w:rPr>
          <w:t>2</w:t>
        </w:r>
      </w:fldSimple>
      <w:r w:rsidR="00AC4601">
        <w:t>.</w:t>
      </w:r>
    </w:p>
    <w:p w:rsidR="00000000" w:rsidRDefault="00C67D94">
      <w:pPr>
        <w:keepNext/>
        <w:jc w:val="both"/>
      </w:pPr>
      <w:r>
        <w:rPr>
          <w:noProof/>
          <w:lang w:eastAsia="es-PY"/>
        </w:rPr>
        <w:lastRenderedPageBreak/>
        <w:drawing>
          <wp:inline distT="0" distB="0" distL="0" distR="0">
            <wp:extent cx="5612130" cy="969010"/>
            <wp:effectExtent l="19050" t="0" r="7620" b="0"/>
            <wp:docPr id="2" name="1 Imagen" descr="sketch_vista_listar_perso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listar_personas.png"/>
                    <pic:cNvPicPr/>
                  </pic:nvPicPr>
                  <pic:blipFill>
                    <a:blip r:embed="rId10" cstate="print"/>
                    <a:stretch>
                      <a:fillRect/>
                    </a:stretch>
                  </pic:blipFill>
                  <pic:spPr>
                    <a:xfrm>
                      <a:off x="0" y="0"/>
                      <a:ext cx="5612130" cy="969010"/>
                    </a:xfrm>
                    <a:prstGeom prst="rect">
                      <a:avLst/>
                    </a:prstGeom>
                  </pic:spPr>
                </pic:pic>
              </a:graphicData>
            </a:graphic>
          </wp:inline>
        </w:drawing>
      </w:r>
    </w:p>
    <w:p w:rsidR="00000000" w:rsidRDefault="008B4758">
      <w:pPr>
        <w:pStyle w:val="Epgrafe"/>
        <w:jc w:val="center"/>
        <w:rPr>
          <w:color w:val="000000" w:themeColor="text1"/>
        </w:rPr>
      </w:pPr>
      <w:bookmarkStart w:id="21" w:name="_Ref431930495"/>
      <w:r w:rsidRPr="008B4758">
        <w:rPr>
          <w:color w:val="000000" w:themeColor="text1"/>
        </w:rPr>
        <w:t xml:space="preserve">Figura </w:t>
      </w:r>
      <w:r w:rsidRPr="008B4758">
        <w:rPr>
          <w:color w:val="000000" w:themeColor="text1"/>
        </w:rPr>
        <w:fldChar w:fldCharType="begin"/>
      </w:r>
      <w:r w:rsidRPr="008B4758">
        <w:rPr>
          <w:color w:val="000000" w:themeColor="text1"/>
        </w:rPr>
        <w:instrText xml:space="preserve"> SEQ Figura \* ARABIC </w:instrText>
      </w:r>
      <w:r w:rsidRPr="008B4758">
        <w:rPr>
          <w:color w:val="000000" w:themeColor="text1"/>
        </w:rPr>
        <w:fldChar w:fldCharType="separate"/>
      </w:r>
      <w:r w:rsidR="00AC4601">
        <w:rPr>
          <w:noProof/>
          <w:color w:val="000000" w:themeColor="text1"/>
        </w:rPr>
        <w:t>2</w:t>
      </w:r>
      <w:r w:rsidRPr="008B4758">
        <w:rPr>
          <w:color w:val="000000" w:themeColor="text1"/>
        </w:rPr>
        <w:fldChar w:fldCharType="end"/>
      </w:r>
      <w:bookmarkEnd w:id="21"/>
      <w:r w:rsidRPr="008B4758">
        <w:rPr>
          <w:b w:val="0"/>
          <w:color w:val="000000" w:themeColor="text1"/>
        </w:rPr>
        <w:t xml:space="preserve"> Detalles de la vista Listar Persona</w:t>
      </w:r>
    </w:p>
    <w:p w:rsidR="00263E6C" w:rsidRDefault="00AC4601" w:rsidP="00291973">
      <w:pPr>
        <w:jc w:val="both"/>
      </w:pPr>
      <w:commentRangeStart w:id="22"/>
      <w:r>
        <w:rPr>
          <w:b/>
        </w:rPr>
        <w:t>Remover</w:t>
      </w:r>
      <w:r w:rsidRPr="00330620">
        <w:rPr>
          <w:b/>
        </w:rPr>
        <w:t xml:space="preserve"> </w:t>
      </w:r>
      <w:r w:rsidR="00291973" w:rsidRPr="00330620">
        <w:rPr>
          <w:b/>
        </w:rPr>
        <w:t>Persona (</w:t>
      </w:r>
      <w:proofErr w:type="spellStart"/>
      <w:r w:rsidR="00291973" w:rsidRPr="00B00D4F">
        <w:rPr>
          <w:b/>
          <w:i/>
        </w:rPr>
        <w:t>Remove</w:t>
      </w:r>
      <w:proofErr w:type="spellEnd"/>
      <w:r w:rsidR="00291973" w:rsidRPr="00330620">
        <w:rPr>
          <w:b/>
        </w:rPr>
        <w:t>):</w:t>
      </w:r>
      <w:r w:rsidR="00291973" w:rsidRPr="00330620">
        <w:t xml:space="preserve"> se trata de una vista para borrar a una persona de la base de datos. En un formulario, el id de la person</w:t>
      </w:r>
      <w:r w:rsidR="00291973">
        <w:t>a</w:t>
      </w:r>
      <w:r w:rsidR="00291973" w:rsidRPr="00330620">
        <w:t xml:space="preserve"> a borrar es ingresado</w:t>
      </w:r>
      <w:commentRangeStart w:id="23"/>
      <w:r w:rsidR="00291973" w:rsidRPr="001B6FC7">
        <w:rPr>
          <w:rStyle w:val="Refdecomentario"/>
        </w:rPr>
        <w:commentReference w:id="24"/>
      </w:r>
      <w:commentRangeEnd w:id="23"/>
      <w:r w:rsidR="00291973">
        <w:rPr>
          <w:rStyle w:val="Refdecomentario"/>
        </w:rPr>
        <w:commentReference w:id="23"/>
      </w:r>
      <w:r w:rsidR="00291973" w:rsidRPr="00330620">
        <w:t>.</w:t>
      </w:r>
      <w:r w:rsidR="00291973">
        <w:t xml:space="preserve"> </w:t>
      </w:r>
      <w:r w:rsidR="00291973" w:rsidRPr="00330620">
        <w:t>Al presionar el botón eliminar, el registro de la persona con el id especificado es eliminad</w:t>
      </w:r>
      <w:r w:rsidR="00122731">
        <w:t>o</w:t>
      </w:r>
      <w:r w:rsidR="00291973" w:rsidRPr="00330620">
        <w:t xml:space="preserve"> de la base de datos y por ende desaparece de la vista Listar</w:t>
      </w:r>
      <w:r w:rsidR="00291973">
        <w:t xml:space="preserve"> Personas</w:t>
      </w:r>
      <w:r w:rsidR="00291973" w:rsidRPr="00330620">
        <w:t>.</w:t>
      </w:r>
      <w:r>
        <w:t xml:space="preserve"> La vista Remover persona se puede apreciar en la </w:t>
      </w:r>
      <w:fldSimple w:instr=" REF _Ref431930793 \h  \* MERGEFORMAT ">
        <w:r w:rsidR="008B4758" w:rsidRPr="008B4758">
          <w:rPr>
            <w:color w:val="000000" w:themeColor="text1"/>
          </w:rPr>
          <w:t xml:space="preserve">Figura </w:t>
        </w:r>
        <w:r w:rsidR="008B4758" w:rsidRPr="008B4758">
          <w:rPr>
            <w:noProof/>
            <w:color w:val="000000" w:themeColor="text1"/>
          </w:rPr>
          <w:t>3</w:t>
        </w:r>
      </w:fldSimple>
      <w:r>
        <w:t xml:space="preserve">. </w:t>
      </w:r>
      <w:r w:rsidR="00291973" w:rsidRPr="001B6FC7">
        <w:t xml:space="preserve">                        </w:t>
      </w:r>
    </w:p>
    <w:p w:rsidR="00291973" w:rsidRPr="001B6FC7" w:rsidRDefault="00C67D94" w:rsidP="00291973">
      <w:pPr>
        <w:jc w:val="both"/>
      </w:pPr>
      <w:r>
        <w:rPr>
          <w:noProof/>
          <w:lang w:eastAsia="es-PY"/>
        </w:rPr>
        <w:drawing>
          <wp:anchor distT="0" distB="0" distL="114300" distR="114300" simplePos="0" relativeHeight="251659264" behindDoc="0" locked="0" layoutInCell="1" allowOverlap="1">
            <wp:simplePos x="0" y="0"/>
            <wp:positionH relativeFrom="margin">
              <wp:posOffset>1301115</wp:posOffset>
            </wp:positionH>
            <wp:positionV relativeFrom="margin">
              <wp:posOffset>2355850</wp:posOffset>
            </wp:positionV>
            <wp:extent cx="2956560" cy="623570"/>
            <wp:effectExtent l="19050" t="0" r="0" b="0"/>
            <wp:wrapSquare wrapText="bothSides"/>
            <wp:docPr id="3" name="2 Imagen" descr="sketch_vista_eliminar_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_vista_eliminar_persona.png"/>
                    <pic:cNvPicPr/>
                  </pic:nvPicPr>
                  <pic:blipFill>
                    <a:blip r:embed="rId11" cstate="print"/>
                    <a:stretch>
                      <a:fillRect/>
                    </a:stretch>
                  </pic:blipFill>
                  <pic:spPr>
                    <a:xfrm>
                      <a:off x="0" y="0"/>
                      <a:ext cx="2956560" cy="623570"/>
                    </a:xfrm>
                    <a:prstGeom prst="rect">
                      <a:avLst/>
                    </a:prstGeom>
                  </pic:spPr>
                </pic:pic>
              </a:graphicData>
            </a:graphic>
          </wp:anchor>
        </w:drawing>
      </w:r>
      <w:r w:rsidR="00291973" w:rsidRPr="001B6FC7">
        <w:t xml:space="preserve">            </w:t>
      </w:r>
      <w:commentRangeEnd w:id="22"/>
      <w:r w:rsidR="00122731">
        <w:rPr>
          <w:rStyle w:val="Refdecomentario"/>
          <w:rFonts w:eastAsiaTheme="minorEastAsia"/>
          <w:lang w:val="es-ES" w:eastAsia="es-ES"/>
        </w:rPr>
        <w:commentReference w:id="22"/>
      </w:r>
    </w:p>
    <w:p w:rsidR="008F43F2" w:rsidRDefault="008B4758" w:rsidP="00291973">
      <w:pPr>
        <w:jc w:val="both"/>
      </w:pPr>
      <w:r>
        <w:rPr>
          <w:noProof/>
        </w:rPr>
        <w:pict>
          <v:shape id="_x0000_s1028" type="#_x0000_t202" style="position:absolute;left:0;text-align:left;margin-left:102.45pt;margin-top:29.65pt;width:232.8pt;height:13.1pt;z-index:251663360" stroked="f">
            <v:textbox inset="0,0,0,0">
              <w:txbxContent>
                <w:p w:rsidR="00000000" w:rsidRDefault="008B4758">
                  <w:pPr>
                    <w:pStyle w:val="Epgrafe"/>
                    <w:jc w:val="center"/>
                    <w:rPr>
                      <w:noProof/>
                      <w:color w:val="000000" w:themeColor="text1"/>
                    </w:rPr>
                  </w:pPr>
                  <w:bookmarkStart w:id="25" w:name="_Ref431930793"/>
                  <w:r w:rsidRPr="008B4758">
                    <w:rPr>
                      <w:color w:val="000000" w:themeColor="text1"/>
                    </w:rPr>
                    <w:t xml:space="preserve">Figura </w:t>
                  </w:r>
                  <w:r w:rsidRPr="008B4758">
                    <w:rPr>
                      <w:color w:val="000000" w:themeColor="text1"/>
                    </w:rPr>
                    <w:fldChar w:fldCharType="begin"/>
                  </w:r>
                  <w:r w:rsidRPr="008B4758">
                    <w:rPr>
                      <w:color w:val="000000" w:themeColor="text1"/>
                    </w:rPr>
                    <w:instrText xml:space="preserve"> SEQ Figura \* ARABIC </w:instrText>
                  </w:r>
                  <w:r w:rsidRPr="008B4758">
                    <w:rPr>
                      <w:color w:val="000000" w:themeColor="text1"/>
                    </w:rPr>
                    <w:fldChar w:fldCharType="separate"/>
                  </w:r>
                  <w:r w:rsidRPr="008B4758">
                    <w:rPr>
                      <w:noProof/>
                      <w:color w:val="000000" w:themeColor="text1"/>
                    </w:rPr>
                    <w:t>3</w:t>
                  </w:r>
                  <w:r w:rsidRPr="008B4758">
                    <w:rPr>
                      <w:color w:val="000000" w:themeColor="text1"/>
                    </w:rPr>
                    <w:fldChar w:fldCharType="end"/>
                  </w:r>
                  <w:bookmarkEnd w:id="25"/>
                  <w:r w:rsidRPr="008B4758">
                    <w:rPr>
                      <w:b w:val="0"/>
                      <w:color w:val="000000" w:themeColor="text1"/>
                    </w:rPr>
                    <w:t xml:space="preserve"> Detalles de la vista Remover persona</w:t>
                  </w:r>
                </w:p>
              </w:txbxContent>
            </v:textbox>
            <w10:wrap type="square"/>
          </v:shape>
        </w:pict>
      </w:r>
    </w:p>
    <w:p w:rsidR="00AC4601" w:rsidRDefault="00AC4601" w:rsidP="00291973">
      <w:pPr>
        <w:jc w:val="both"/>
      </w:pPr>
    </w:p>
    <w:p w:rsidR="00190147" w:rsidRDefault="00291973" w:rsidP="00291973">
      <w:pPr>
        <w:jc w:val="both"/>
      </w:pPr>
      <w:r w:rsidRPr="00330620">
        <w:t xml:space="preserve">Adicionalmente se </w:t>
      </w:r>
      <w:r w:rsidR="00122731">
        <w:t>tienen</w:t>
      </w:r>
      <w:r w:rsidR="00122731" w:rsidRPr="00330620">
        <w:t xml:space="preserve"> </w:t>
      </w:r>
      <w:r w:rsidRPr="00330620">
        <w:t xml:space="preserve">los siguientes requerimientos </w:t>
      </w:r>
      <w:commentRangeStart w:id="26"/>
      <w:del w:id="27" w:author="marcazal" w:date="2015-10-25T23:09:00Z">
        <w:r w:rsidRPr="00330620" w:rsidDel="00EC34A7">
          <w:delText>RIA</w:delText>
        </w:r>
        <w:commentRangeEnd w:id="26"/>
        <w:r w:rsidR="000923B2" w:rsidDel="00EC34A7">
          <w:rPr>
            <w:rStyle w:val="Refdecomentario"/>
            <w:rFonts w:eastAsiaTheme="minorEastAsia"/>
            <w:lang w:val="es-ES" w:eastAsia="es-ES"/>
          </w:rPr>
          <w:commentReference w:id="26"/>
        </w:r>
      </w:del>
      <w:r w:rsidR="00190147">
        <w:t>:</w:t>
      </w:r>
    </w:p>
    <w:p w:rsidR="00291973" w:rsidRPr="00291973" w:rsidRDefault="00291973" w:rsidP="00291973">
      <w:pPr>
        <w:jc w:val="both"/>
        <w:rPr>
          <w:b/>
        </w:rPr>
      </w:pPr>
      <w:r w:rsidRPr="00291973">
        <w:rPr>
          <w:b/>
        </w:rPr>
        <w:t>Para los campos de la vista Agregar Persona:</w:t>
      </w:r>
    </w:p>
    <w:p w:rsidR="00291973" w:rsidRPr="001B6FC7" w:rsidRDefault="00291973" w:rsidP="00291973">
      <w:pPr>
        <w:pStyle w:val="Prrafodelista"/>
        <w:numPr>
          <w:ilvl w:val="0"/>
          <w:numId w:val="1"/>
        </w:numPr>
        <w:jc w:val="both"/>
      </w:pPr>
      <w:r w:rsidRPr="00330620">
        <w:t>Para el campo fecha de nacimiento de la persona, se desea que el ingreso de la fecha sea ágil</w:t>
      </w:r>
      <w:r>
        <w:t>, intuitivo</w:t>
      </w:r>
      <w:r w:rsidRPr="00330620">
        <w:t xml:space="preserve"> e interactivo y que no sea necesario escribir la fecha manualmente.</w:t>
      </w:r>
    </w:p>
    <w:p w:rsidR="00190147" w:rsidRDefault="00291973" w:rsidP="00291973">
      <w:pPr>
        <w:pStyle w:val="Prrafodelista"/>
        <w:numPr>
          <w:ilvl w:val="0"/>
          <w:numId w:val="1"/>
        </w:numPr>
        <w:jc w:val="both"/>
      </w:pPr>
      <w:r w:rsidRPr="00330620">
        <w:t>En ciertos campos</w:t>
      </w:r>
      <w:r>
        <w:t xml:space="preserve"> como nombre, apellido y clave,</w:t>
      </w:r>
      <w:r w:rsidRPr="00330620">
        <w:t xml:space="preserve"> se requiere información adicional interactiva</w:t>
      </w:r>
      <w:r>
        <w:t xml:space="preserve"> que guíe al usuario a ingresar nombre y apellido completo y una clave segura de al menos 8 caracteres</w:t>
      </w:r>
      <w:r w:rsidRPr="00330620">
        <w:t xml:space="preserve">. </w:t>
      </w:r>
    </w:p>
    <w:p w:rsidR="00291973" w:rsidRPr="001B6FC7" w:rsidRDefault="00291973" w:rsidP="00291973">
      <w:pPr>
        <w:pStyle w:val="Prrafodelista"/>
        <w:numPr>
          <w:ilvl w:val="0"/>
          <w:numId w:val="1"/>
        </w:numPr>
        <w:jc w:val="both"/>
      </w:pPr>
      <w:r>
        <w:t>Para</w:t>
      </w:r>
      <w:r w:rsidRPr="00330620">
        <w:t xml:space="preserve"> el campo </w:t>
      </w:r>
      <w:r>
        <w:t>p</w:t>
      </w:r>
      <w:r w:rsidRPr="00330620">
        <w:t>aís de origen</w:t>
      </w:r>
      <w:r>
        <w:t xml:space="preserve"> se busca que el usuario escriba la menor cantidad caracteres</w:t>
      </w:r>
      <w:r w:rsidR="00190147">
        <w:t xml:space="preserve"> posibles</w:t>
      </w:r>
      <w:r w:rsidRPr="00330620">
        <w:t>,</w:t>
      </w:r>
      <w:r>
        <w:t xml:space="preserve"> por lo tanto</w:t>
      </w:r>
      <w:r w:rsidRPr="00330620">
        <w:t xml:space="preserve"> a medida que se introducen caracteres</w:t>
      </w:r>
      <w:r>
        <w:t xml:space="preserve"> correspondientes a un país</w:t>
      </w:r>
      <w:r w:rsidRPr="00330620">
        <w:t xml:space="preserve">, </w:t>
      </w:r>
      <w:r>
        <w:t xml:space="preserve">el sistema </w:t>
      </w:r>
      <w:r w:rsidRPr="00330620">
        <w:t>debe desplegar sugerencias en base al patrón actual</w:t>
      </w:r>
      <w:r>
        <w:t xml:space="preserve"> ingresado por el usuario</w:t>
      </w:r>
      <w:r w:rsidRPr="00330620">
        <w:t>, permitiéndo</w:t>
      </w:r>
      <w:r>
        <w:t xml:space="preserve">le </w:t>
      </w:r>
      <w:r w:rsidRPr="00330620">
        <w:t xml:space="preserve">navegar en tales sugerencias, hasta elegir la opción deseada. </w:t>
      </w:r>
    </w:p>
    <w:p w:rsidR="00291973" w:rsidRPr="001B6FC7" w:rsidRDefault="00291973" w:rsidP="00291973">
      <w:pPr>
        <w:pStyle w:val="Prrafodelista"/>
        <w:numPr>
          <w:ilvl w:val="0"/>
          <w:numId w:val="1"/>
        </w:numPr>
        <w:jc w:val="both"/>
      </w:pPr>
      <w:r w:rsidRPr="00330620">
        <w:t>Las siguientes validaciones de campos</w:t>
      </w:r>
      <w:r w:rsidR="00190147">
        <w:t xml:space="preserve"> </w:t>
      </w:r>
      <w:r>
        <w:t>deben</w:t>
      </w:r>
      <w:r w:rsidRPr="00330620">
        <w:t xml:space="preserve"> llevarse a cabo:</w:t>
      </w:r>
    </w:p>
    <w:p w:rsidR="00291973" w:rsidRPr="001B6FC7" w:rsidRDefault="00050445" w:rsidP="00291973">
      <w:pPr>
        <w:pStyle w:val="Prrafodelista"/>
        <w:numPr>
          <w:ilvl w:val="1"/>
          <w:numId w:val="1"/>
        </w:numPr>
        <w:jc w:val="both"/>
      </w:pPr>
      <w:r w:rsidRPr="00050445">
        <w:rPr>
          <w:b/>
        </w:rPr>
        <w:t>Validaciones de campos obligatorios:</w:t>
      </w:r>
      <w:r w:rsidR="00291973" w:rsidRPr="00330620">
        <w:t xml:space="preserve"> Para que el formulario pueda ser validado, los campos nombre, apellido, clave, y confirmar clave, deben ser completados de manera obligatoria</w:t>
      </w:r>
      <w:r w:rsidR="00C0499A">
        <w:t>.</w:t>
      </w:r>
      <w:r w:rsidR="00291973" w:rsidRPr="00330620">
        <w:t xml:space="preserve"> </w:t>
      </w:r>
      <w:r w:rsidR="00C0499A">
        <w:t>Además</w:t>
      </w:r>
      <w:r w:rsidR="00291973" w:rsidRPr="00330620">
        <w:t>, para el género, debe seleccionarse una opción de las existentes (</w:t>
      </w:r>
      <w:proofErr w:type="gramStart"/>
      <w:r w:rsidR="00291973" w:rsidRPr="00330620">
        <w:t>masculino o femenino</w:t>
      </w:r>
      <w:proofErr w:type="gramEnd"/>
      <w:r w:rsidR="00291973" w:rsidRPr="00330620">
        <w:t xml:space="preserve">). </w:t>
      </w:r>
      <w:commentRangeStart w:id="28"/>
      <w:r w:rsidR="00291973" w:rsidRPr="00330620">
        <w:t xml:space="preserve">Finalmente, </w:t>
      </w:r>
      <w:del w:id="29" w:author="marcazal" w:date="2015-10-25T23:10:00Z">
        <w:r w:rsidR="00291973" w:rsidDel="00EC34A7">
          <w:delText xml:space="preserve">una </w:delText>
        </w:r>
        <w:r w:rsidR="00291973" w:rsidRPr="00330620" w:rsidDel="00EC34A7">
          <w:delText>confirmación de acuerdo sobre los datos introducidos</w:delText>
        </w:r>
      </w:del>
      <w:r w:rsidR="00291973" w:rsidRPr="00330620">
        <w:t xml:space="preserve"> debe marcarse</w:t>
      </w:r>
      <w:ins w:id="30" w:author="marcazal" w:date="2015-10-25T23:10:00Z">
        <w:r w:rsidR="00EC34A7">
          <w:t xml:space="preserve"> la casilla de confirmaci</w:t>
        </w:r>
      </w:ins>
      <w:ins w:id="31" w:author="marcazal" w:date="2015-10-25T23:11:00Z">
        <w:r w:rsidR="00EC34A7">
          <w:t>ón de que los valores  ingresados en el formulario son correctos</w:t>
        </w:r>
      </w:ins>
      <w:r w:rsidR="00291973" w:rsidRPr="00330620">
        <w:t>.</w:t>
      </w:r>
      <w:commentRangeEnd w:id="28"/>
      <w:r w:rsidR="00C0499A">
        <w:rPr>
          <w:rStyle w:val="Refdecomentario"/>
        </w:rPr>
        <w:commentReference w:id="28"/>
      </w:r>
    </w:p>
    <w:p w:rsidR="00291973" w:rsidRPr="001B6FC7" w:rsidRDefault="00291973" w:rsidP="00291973">
      <w:pPr>
        <w:pStyle w:val="Prrafodelista"/>
        <w:numPr>
          <w:ilvl w:val="1"/>
          <w:numId w:val="1"/>
        </w:numPr>
        <w:jc w:val="both"/>
      </w:pPr>
      <w:r>
        <w:t>El sistema debe informar al usuario en caso de que se ingrese un nombre de usuario incorrecto o una clave insegura, partiendo de las siguientes recomendaciones</w:t>
      </w:r>
      <w:r w:rsidRPr="00330620">
        <w:t xml:space="preserve">: </w:t>
      </w:r>
    </w:p>
    <w:p w:rsidR="00291973" w:rsidRPr="001B6FC7" w:rsidRDefault="00291973" w:rsidP="00291973">
      <w:pPr>
        <w:pStyle w:val="Prrafodelista"/>
        <w:numPr>
          <w:ilvl w:val="2"/>
          <w:numId w:val="1"/>
        </w:numPr>
        <w:jc w:val="both"/>
      </w:pPr>
      <w:r>
        <w:t>Para el campo u</w:t>
      </w:r>
      <w:r w:rsidRPr="00330620">
        <w:t>suario</w:t>
      </w:r>
      <w:r>
        <w:t>,</w:t>
      </w:r>
      <w:r w:rsidRPr="00330620">
        <w:t xml:space="preserve"> la longitud debe ser de</w:t>
      </w:r>
      <w:r>
        <w:t xml:space="preserve"> al menos</w:t>
      </w:r>
      <w:r w:rsidRPr="00330620">
        <w:t xml:space="preserve"> </w:t>
      </w:r>
      <w:r>
        <w:t>tres</w:t>
      </w:r>
      <w:r w:rsidRPr="00330620">
        <w:t xml:space="preserve"> caracteres.</w:t>
      </w:r>
    </w:p>
    <w:p w:rsidR="00291973" w:rsidRPr="001B6FC7" w:rsidRDefault="00291973" w:rsidP="00291973">
      <w:pPr>
        <w:pStyle w:val="Prrafodelista"/>
        <w:numPr>
          <w:ilvl w:val="2"/>
          <w:numId w:val="1"/>
        </w:numPr>
        <w:jc w:val="both"/>
      </w:pPr>
      <w:r>
        <w:t>Para el campo clave,</w:t>
      </w:r>
      <w:r w:rsidRPr="00330620">
        <w:t xml:space="preserve"> la longitud mínima debe ser de 8 caracteres.</w:t>
      </w:r>
    </w:p>
    <w:p w:rsidR="00291973" w:rsidRPr="001B6FC7" w:rsidRDefault="00291973" w:rsidP="00291973">
      <w:pPr>
        <w:pStyle w:val="Prrafodelista"/>
        <w:numPr>
          <w:ilvl w:val="1"/>
          <w:numId w:val="1"/>
        </w:numPr>
        <w:jc w:val="both"/>
      </w:pPr>
      <w:r>
        <w:t>El sistema debe informar al usuario en caso de insertar un e</w:t>
      </w:r>
      <w:r w:rsidRPr="00330620">
        <w:t>mail</w:t>
      </w:r>
      <w:r>
        <w:t xml:space="preserve"> con formato erróneo</w:t>
      </w:r>
      <w:r w:rsidRPr="00330620">
        <w:t>.</w:t>
      </w:r>
    </w:p>
    <w:p w:rsidR="00291973" w:rsidRPr="001B6FC7" w:rsidRDefault="00291973" w:rsidP="00291973">
      <w:pPr>
        <w:pStyle w:val="Prrafodelista"/>
        <w:numPr>
          <w:ilvl w:val="1"/>
          <w:numId w:val="1"/>
        </w:numPr>
        <w:jc w:val="both"/>
      </w:pPr>
      <w:r>
        <w:lastRenderedPageBreak/>
        <w:t>El sistema debe alertar al usuario en caso que los campos clave y confirmación de clave no coincidan.</w:t>
      </w:r>
    </w:p>
    <w:p w:rsidR="00291973" w:rsidRPr="00291973" w:rsidRDefault="00291973" w:rsidP="00291973">
      <w:pPr>
        <w:jc w:val="both"/>
        <w:rPr>
          <w:b/>
        </w:rPr>
      </w:pPr>
      <w:r w:rsidRPr="00291973">
        <w:rPr>
          <w:b/>
        </w:rPr>
        <w:t>Para el campo de la vista Eliminar Persona:</w:t>
      </w:r>
    </w:p>
    <w:p w:rsidR="005A03E0" w:rsidRDefault="00291973">
      <w:pPr>
        <w:pStyle w:val="Prrafodelista"/>
        <w:numPr>
          <w:ilvl w:val="0"/>
          <w:numId w:val="2"/>
        </w:numPr>
        <w:jc w:val="both"/>
      </w:pPr>
      <w:r>
        <w:t>Se requiere que el sistema valide</w:t>
      </w:r>
      <w:r w:rsidRPr="00330620">
        <w:t xml:space="preserve"> </w:t>
      </w:r>
      <w:r>
        <w:t xml:space="preserve">que el </w:t>
      </w:r>
      <w:r w:rsidRPr="00330620">
        <w:t xml:space="preserve">campo id </w:t>
      </w:r>
      <w:r>
        <w:t>de la persona contenga solamente valores enteros no negativos y que no supere los 10 dígitos. El campo es de ingreso obligatorio</w:t>
      </w:r>
      <w:r w:rsidR="00030EC8">
        <w:t xml:space="preserve"> y no puede quedar vacío</w:t>
      </w:r>
      <w:r>
        <w:t xml:space="preserve">. </w:t>
      </w:r>
    </w:p>
    <w:p w:rsidR="00291973" w:rsidRPr="001B6FC7" w:rsidRDefault="00291973" w:rsidP="00291973">
      <w:pPr>
        <w:jc w:val="both"/>
      </w:pPr>
      <w:r w:rsidRPr="00330620">
        <w:t xml:space="preserve">De forma general, </w:t>
      </w:r>
      <w:r w:rsidR="00030EC8">
        <w:t xml:space="preserve">se espera que el sistema tenga la apariencia de una aplicación de escritorio.  Por lo tanto </w:t>
      </w:r>
      <w:r w:rsidRPr="00330620">
        <w:t xml:space="preserve">la interfaz de usuario debe ofrecer un aspecto </w:t>
      </w:r>
      <w:r w:rsidR="008B4758" w:rsidRPr="008B4758">
        <w:rPr>
          <w:i/>
        </w:rPr>
        <w:t>single page</w:t>
      </w:r>
      <w:r w:rsidRPr="00330620">
        <w:t xml:space="preserve">, </w:t>
      </w:r>
      <w:r w:rsidR="00030EC8">
        <w:t>en donde</w:t>
      </w:r>
      <w:r w:rsidRPr="00330620">
        <w:t xml:space="preserve"> la navegación por las distintas vistas de la aplicación no debe implicar un refrescado total de</w:t>
      </w:r>
      <w:r w:rsidR="00A62253">
        <w:t xml:space="preserve"> las</w:t>
      </w:r>
      <w:r w:rsidRPr="00330620">
        <w:t xml:space="preserve"> página</w:t>
      </w:r>
      <w:r w:rsidR="00A62253">
        <w:t>s</w:t>
      </w:r>
      <w:r w:rsidRPr="00330620">
        <w:t xml:space="preserve">. </w:t>
      </w:r>
      <w:r w:rsidR="00A62253">
        <w:t>También se espera que t</w:t>
      </w:r>
      <w:r w:rsidRPr="00330620">
        <w:t>odas las validaciones sobre los campos de entrada de los formularios</w:t>
      </w:r>
      <w:r w:rsidR="00A62253">
        <w:t>,</w:t>
      </w:r>
      <w:r w:rsidRPr="00330620">
        <w:t xml:space="preserve"> </w:t>
      </w:r>
      <w:r w:rsidR="00A62253">
        <w:t>no requieran de conexión con el servidor (</w:t>
      </w:r>
      <w:r w:rsidR="008B4758" w:rsidRPr="008B4758">
        <w:rPr>
          <w:i/>
        </w:rPr>
        <w:t>offl</w:t>
      </w:r>
      <w:r w:rsidR="00A62253">
        <w:rPr>
          <w:i/>
        </w:rPr>
        <w:t>i</w:t>
      </w:r>
      <w:r w:rsidR="008B4758" w:rsidRPr="008B4758">
        <w:rPr>
          <w:i/>
        </w:rPr>
        <w:t>ne</w:t>
      </w:r>
      <w:r w:rsidR="00A62253">
        <w:t>) y se lleven a cabo de manera local</w:t>
      </w:r>
      <w:r w:rsidRPr="00330620">
        <w:t xml:space="preserve">. </w:t>
      </w:r>
      <w:bookmarkStart w:id="32" w:name="_GoBack"/>
      <w:bookmarkEnd w:id="32"/>
    </w:p>
    <w:p w:rsidR="00291973" w:rsidRPr="00291973" w:rsidRDefault="00291973" w:rsidP="00291973">
      <w:pPr>
        <w:jc w:val="both"/>
        <w:rPr>
          <w:sz w:val="36"/>
        </w:rPr>
      </w:pPr>
    </w:p>
    <w:sectPr w:rsidR="00291973" w:rsidRPr="00291973"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io" w:date="2015-10-14T01:06:00Z" w:initials="V">
    <w:p w:rsidR="00122731" w:rsidRDefault="00122731">
      <w:pPr>
        <w:pStyle w:val="Textocomentario"/>
      </w:pPr>
      <w:r>
        <w:rPr>
          <w:rStyle w:val="Refdecomentario"/>
        </w:rPr>
        <w:annotationRef/>
      </w:r>
      <w:r w:rsidR="00CF4143">
        <w:t xml:space="preserve">Agregar la referencia del trabajo de donde se extrajo la especificación del </w:t>
      </w:r>
      <w:proofErr w:type="spellStart"/>
      <w:r w:rsidR="00CF4143">
        <w:t>Person</w:t>
      </w:r>
      <w:proofErr w:type="spellEnd"/>
      <w:r w:rsidR="00CF4143">
        <w:t xml:space="preserve"> Manager.</w:t>
      </w:r>
    </w:p>
  </w:comment>
  <w:comment w:id="13" w:author="Vaio" w:date="2015-09-13T18:02:00Z" w:initials="V">
    <w:p w:rsidR="00A23524" w:rsidRDefault="00A23524" w:rsidP="00291973">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15" w:author="Vaio" w:date="2015-09-13T18:02:00Z" w:initials="V">
    <w:p w:rsidR="00A23524" w:rsidRDefault="00A23524" w:rsidP="00291973">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16" w:author="marcazal" w:date="2015-09-13T18:02:00Z" w:initials="m">
    <w:p w:rsidR="00A23524" w:rsidRDefault="00A23524" w:rsidP="00291973">
      <w:pPr>
        <w:pStyle w:val="Textocomentario"/>
      </w:pPr>
      <w:r>
        <w:rPr>
          <w:rStyle w:val="Refdecomentario"/>
        </w:rPr>
        <w:annotationRef/>
      </w:r>
      <w:r>
        <w:t>ok</w:t>
      </w:r>
    </w:p>
  </w:comment>
  <w:comment w:id="24" w:author="Vaio" w:date="2015-09-13T18:02:00Z" w:initials="V">
    <w:p w:rsidR="00A23524" w:rsidRDefault="00A23524" w:rsidP="00291973">
      <w:pPr>
        <w:pStyle w:val="Textocomentario"/>
      </w:pPr>
      <w:r>
        <w:rPr>
          <w:rStyle w:val="Refdecomentario"/>
        </w:rPr>
        <w:annotationRef/>
      </w:r>
      <w:r>
        <w:t xml:space="preserve">No decir explícitamente que se espera un campo de texto. Decir nomás que se debe ingresar el id. </w:t>
      </w:r>
    </w:p>
  </w:comment>
  <w:comment w:id="23" w:author="marcazal" w:date="2015-09-13T18:02:00Z" w:initials="m">
    <w:p w:rsidR="00A23524" w:rsidRDefault="00A23524" w:rsidP="00291973">
      <w:pPr>
        <w:pStyle w:val="Textocomentario"/>
      </w:pPr>
      <w:r>
        <w:rPr>
          <w:rStyle w:val="Refdecomentario"/>
        </w:rPr>
        <w:annotationRef/>
      </w:r>
      <w:r>
        <w:t>ok</w:t>
      </w:r>
    </w:p>
  </w:comment>
  <w:comment w:id="22" w:author="Vaio" w:date="2015-10-14T01:14:00Z" w:initials="V">
    <w:p w:rsidR="00122731" w:rsidRDefault="00122731">
      <w:pPr>
        <w:pStyle w:val="Textocomentario"/>
      </w:pPr>
      <w:r>
        <w:rPr>
          <w:rStyle w:val="Refdecomentario"/>
        </w:rPr>
        <w:annotationRef/>
      </w:r>
      <w:r w:rsidR="00CF4143">
        <w:t xml:space="preserve">Borrar a una persona mediante un formulario en el que se pide solo el id no es para nada recomendable ... pero bueno ... lo dejamos así ... pero nunca implementes un formulario de borrar como este Iván =) </w:t>
      </w:r>
    </w:p>
  </w:comment>
  <w:comment w:id="26" w:author="Vaio" w:date="2015-10-14T01:18:00Z" w:initials="V">
    <w:p w:rsidR="000923B2" w:rsidRDefault="000923B2">
      <w:pPr>
        <w:pStyle w:val="Textocomentario"/>
      </w:pPr>
      <w:r>
        <w:rPr>
          <w:rStyle w:val="Refdecomentario"/>
        </w:rPr>
        <w:annotationRef/>
      </w:r>
      <w:r w:rsidR="00CF4143">
        <w:t xml:space="preserve">¿No sería mejor decir nomás que adicionalmente se tienen los siguientes requerimientos? ... sin decir que son requerimientos RIA .... </w:t>
      </w:r>
    </w:p>
    <w:p w:rsidR="000923B2" w:rsidRDefault="00CF4143">
      <w:pPr>
        <w:pStyle w:val="Textocomentario"/>
      </w:pPr>
      <w:r>
        <w:t xml:space="preserve">Después, en el análisis se va poder decir que estos requisitos se pudieron cubrir con la versión de </w:t>
      </w:r>
      <w:proofErr w:type="spellStart"/>
      <w:r>
        <w:t>Moweba</w:t>
      </w:r>
      <w:proofErr w:type="spellEnd"/>
      <w:r>
        <w:t xml:space="preserve"> que tiene extensión RIA, y no se pudieron cubrir, o al menos no muy bien, con la versión que no tienen extensiones RIA</w:t>
      </w:r>
    </w:p>
  </w:comment>
  <w:comment w:id="28" w:author="Vaio" w:date="2015-10-14T01:20:00Z" w:initials="V">
    <w:p w:rsidR="00C0499A" w:rsidRDefault="00C0499A">
      <w:pPr>
        <w:pStyle w:val="Textocomentario"/>
      </w:pPr>
      <w:r>
        <w:rPr>
          <w:rStyle w:val="Refdecomentario"/>
        </w:rPr>
        <w:annotationRef/>
      </w:r>
      <w:r w:rsidR="00CF4143">
        <w:t xml:space="preserve">No entiendo esto.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D94" w:rsidRDefault="00C67D94" w:rsidP="008F43F2">
      <w:pPr>
        <w:spacing w:after="0" w:line="240" w:lineRule="auto"/>
      </w:pPr>
      <w:r>
        <w:separator/>
      </w:r>
    </w:p>
  </w:endnote>
  <w:endnote w:type="continuationSeparator" w:id="0">
    <w:p w:rsidR="00C67D94" w:rsidRDefault="00C67D94" w:rsidP="008F4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D94" w:rsidRDefault="00C67D94" w:rsidP="008F43F2">
      <w:pPr>
        <w:spacing w:after="0" w:line="240" w:lineRule="auto"/>
      </w:pPr>
      <w:r>
        <w:separator/>
      </w:r>
    </w:p>
  </w:footnote>
  <w:footnote w:type="continuationSeparator" w:id="0">
    <w:p w:rsidR="00C67D94" w:rsidRDefault="00C67D94" w:rsidP="008F43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BC613F"/>
    <w:multiLevelType w:val="hybridMultilevel"/>
    <w:tmpl w:val="0D724C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291973"/>
    <w:rsid w:val="00030EC8"/>
    <w:rsid w:val="000377F5"/>
    <w:rsid w:val="00050445"/>
    <w:rsid w:val="000923B2"/>
    <w:rsid w:val="000A45DC"/>
    <w:rsid w:val="000F6BD8"/>
    <w:rsid w:val="00122731"/>
    <w:rsid w:val="0014555A"/>
    <w:rsid w:val="00190147"/>
    <w:rsid w:val="001910FC"/>
    <w:rsid w:val="001C1903"/>
    <w:rsid w:val="00263E6C"/>
    <w:rsid w:val="00266055"/>
    <w:rsid w:val="00291973"/>
    <w:rsid w:val="002F3038"/>
    <w:rsid w:val="002F5962"/>
    <w:rsid w:val="00337291"/>
    <w:rsid w:val="00357D7A"/>
    <w:rsid w:val="004659E9"/>
    <w:rsid w:val="004F2E80"/>
    <w:rsid w:val="005A03E0"/>
    <w:rsid w:val="008A5ACD"/>
    <w:rsid w:val="008B4758"/>
    <w:rsid w:val="008F43F2"/>
    <w:rsid w:val="00A23524"/>
    <w:rsid w:val="00A62253"/>
    <w:rsid w:val="00A6396D"/>
    <w:rsid w:val="00AC4601"/>
    <w:rsid w:val="00B072E7"/>
    <w:rsid w:val="00B3375C"/>
    <w:rsid w:val="00B64980"/>
    <w:rsid w:val="00B83277"/>
    <w:rsid w:val="00C0499A"/>
    <w:rsid w:val="00C67D94"/>
    <w:rsid w:val="00CA0571"/>
    <w:rsid w:val="00CF4143"/>
    <w:rsid w:val="00D402E3"/>
    <w:rsid w:val="00D5311F"/>
    <w:rsid w:val="00DD5F16"/>
    <w:rsid w:val="00E4212B"/>
    <w:rsid w:val="00EC34A7"/>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1973"/>
    <w:pPr>
      <w:ind w:left="720"/>
      <w:contextualSpacing/>
    </w:pPr>
    <w:rPr>
      <w:rFonts w:eastAsiaTheme="minorEastAsia"/>
      <w:lang w:val="es-ES" w:eastAsia="es-ES"/>
    </w:rPr>
  </w:style>
  <w:style w:type="character" w:styleId="Refdecomentario">
    <w:name w:val="annotation reference"/>
    <w:basedOn w:val="Fuentedeprrafopredeter"/>
    <w:uiPriority w:val="99"/>
    <w:semiHidden/>
    <w:unhideWhenUsed/>
    <w:rsid w:val="00291973"/>
    <w:rPr>
      <w:sz w:val="16"/>
      <w:szCs w:val="16"/>
    </w:rPr>
  </w:style>
  <w:style w:type="paragraph" w:styleId="Textocomentario">
    <w:name w:val="annotation text"/>
    <w:basedOn w:val="Normal"/>
    <w:link w:val="TextocomentarioCar"/>
    <w:uiPriority w:val="99"/>
    <w:unhideWhenUsed/>
    <w:rsid w:val="00291973"/>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291973"/>
    <w:rPr>
      <w:rFonts w:eastAsiaTheme="minorEastAsia"/>
      <w:sz w:val="20"/>
      <w:szCs w:val="20"/>
      <w:lang w:val="es-ES" w:eastAsia="es-ES"/>
    </w:rPr>
  </w:style>
  <w:style w:type="paragraph" w:styleId="Textodeglobo">
    <w:name w:val="Balloon Text"/>
    <w:basedOn w:val="Normal"/>
    <w:link w:val="TextodegloboCar"/>
    <w:uiPriority w:val="99"/>
    <w:semiHidden/>
    <w:unhideWhenUsed/>
    <w:rsid w:val="00291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973"/>
    <w:rPr>
      <w:rFonts w:ascii="Tahoma" w:hAnsi="Tahoma" w:cs="Tahoma"/>
      <w:sz w:val="16"/>
      <w:szCs w:val="16"/>
    </w:rPr>
  </w:style>
  <w:style w:type="paragraph" w:styleId="Textonotaalfinal">
    <w:name w:val="endnote text"/>
    <w:basedOn w:val="Normal"/>
    <w:link w:val="TextonotaalfinalCar"/>
    <w:uiPriority w:val="99"/>
    <w:semiHidden/>
    <w:unhideWhenUsed/>
    <w:rsid w:val="008F43F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F43F2"/>
    <w:rPr>
      <w:sz w:val="20"/>
      <w:szCs w:val="20"/>
    </w:rPr>
  </w:style>
  <w:style w:type="character" w:styleId="Refdenotaalfinal">
    <w:name w:val="endnote reference"/>
    <w:basedOn w:val="Fuentedeprrafopredeter"/>
    <w:uiPriority w:val="99"/>
    <w:semiHidden/>
    <w:unhideWhenUsed/>
    <w:rsid w:val="008F43F2"/>
    <w:rPr>
      <w:vertAlign w:val="superscript"/>
    </w:rPr>
  </w:style>
  <w:style w:type="paragraph" w:styleId="Epgrafe">
    <w:name w:val="caption"/>
    <w:basedOn w:val="Normal"/>
    <w:next w:val="Normal"/>
    <w:uiPriority w:val="35"/>
    <w:unhideWhenUsed/>
    <w:qFormat/>
    <w:rsid w:val="008F43F2"/>
    <w:pPr>
      <w:spacing w:line="240" w:lineRule="auto"/>
    </w:pPr>
    <w:rPr>
      <w:b/>
      <w:bCs/>
      <w:color w:val="4F81BD" w:themeColor="accent1"/>
      <w:sz w:val="18"/>
      <w:szCs w:val="18"/>
    </w:rPr>
  </w:style>
  <w:style w:type="paragraph" w:styleId="Asuntodelcomentario">
    <w:name w:val="annotation subject"/>
    <w:basedOn w:val="Textocomentario"/>
    <w:next w:val="Textocomentario"/>
    <w:link w:val="AsuntodelcomentarioCar"/>
    <w:uiPriority w:val="99"/>
    <w:semiHidden/>
    <w:unhideWhenUsed/>
    <w:rsid w:val="00122731"/>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22731"/>
    <w:rPr>
      <w:rFonts w:eastAsiaTheme="minorEastAsia"/>
      <w:b/>
      <w:bCs/>
      <w:sz w:val="20"/>
      <w:szCs w:val="20"/>
      <w:lang w:val="es-ES" w:eastAsia="es-ES"/>
    </w:rPr>
  </w:style>
  <w:style w:type="paragraph" w:styleId="Revisin">
    <w:name w:val="Revision"/>
    <w:hidden/>
    <w:uiPriority w:val="99"/>
    <w:semiHidden/>
    <w:rsid w:val="001227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2C0B1A-B801-469D-991E-E44D7312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6</cp:revision>
  <dcterms:created xsi:type="dcterms:W3CDTF">2015-10-07T01:41:00Z</dcterms:created>
  <dcterms:modified xsi:type="dcterms:W3CDTF">2015-10-26T03:35:00Z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