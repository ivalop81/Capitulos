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7F5" w:rsidRPr="00291973" w:rsidRDefault="00291973" w:rsidP="00291973">
      <w:pPr>
        <w:ind w:left="7080"/>
        <w:rPr>
          <w:b/>
          <w:sz w:val="36"/>
        </w:rPr>
      </w:pPr>
      <w:r>
        <w:rPr>
          <w:b/>
          <w:sz w:val="36"/>
        </w:rPr>
        <w:t xml:space="preserve">     </w:t>
      </w:r>
      <w:r w:rsidRPr="00291973">
        <w:rPr>
          <w:b/>
          <w:sz w:val="36"/>
        </w:rPr>
        <w:t>ANEXO 1</w:t>
      </w:r>
    </w:p>
    <w:p w:rsidR="00291973" w:rsidRDefault="00291973" w:rsidP="00291973">
      <w:pPr>
        <w:rPr>
          <w:b/>
          <w:sz w:val="36"/>
        </w:rPr>
      </w:pPr>
      <w:r w:rsidRPr="00291973">
        <w:rPr>
          <w:b/>
          <w:sz w:val="36"/>
        </w:rPr>
        <w:t>UN SISTEMA DE GESTIÓN</w:t>
      </w:r>
      <w:ins w:id="0" w:author="marcazal" w:date="2015-10-03T17:39:00Z">
        <w:r w:rsidR="00A23524">
          <w:rPr>
            <w:b/>
            <w:sz w:val="36"/>
          </w:rPr>
          <w:t xml:space="preserve"> DE</w:t>
        </w:r>
      </w:ins>
      <w:r w:rsidRPr="00291973">
        <w:rPr>
          <w:b/>
          <w:sz w:val="36"/>
        </w:rPr>
        <w:t xml:space="preserve"> PERSONAS - PERSON MANAGER</w:t>
      </w:r>
    </w:p>
    <w:p w:rsidR="00291973" w:rsidRPr="00291973" w:rsidRDefault="004F2E80" w:rsidP="00291973">
      <w:commentRangeStart w:id="1"/>
      <w:commentRangeStart w:id="2"/>
      <w:del w:id="3" w:author="marcazal" w:date="2015-09-13T18:04:00Z">
        <w:r w:rsidRPr="004F2E80">
          <w:rPr>
            <w:sz w:val="24"/>
            <w:u w:val="single"/>
            <w:rPrChange w:id="4" w:author="marcazal" w:date="2015-09-15T08:20:00Z">
              <w:rPr>
                <w:u w:val="single"/>
              </w:rPr>
            </w:rPrChange>
          </w:rPr>
          <w:delText xml:space="preserve">Sistema de administración de </w:delText>
        </w:r>
      </w:del>
      <w:r w:rsidRPr="004F2E80">
        <w:rPr>
          <w:b/>
          <w:sz w:val="24"/>
          <w:rPrChange w:id="5" w:author="marcazal" w:date="2015-09-15T08:20:00Z">
            <w:rPr>
              <w:b/>
            </w:rPr>
          </w:rPrChange>
        </w:rPr>
        <w:t>DEFINICIÓN</w:t>
      </w:r>
      <w:del w:id="6" w:author="marcazal" w:date="2015-09-13T18:04:00Z">
        <w:r w:rsidR="00291973" w:rsidRPr="00291973" w:rsidDel="00291973">
          <w:delText xml:space="preserve"> (Person Manager)</w:delText>
        </w:r>
        <w:commentRangeEnd w:id="1"/>
        <w:r w:rsidR="00291973" w:rsidRPr="00291973" w:rsidDel="00291973">
          <w:rPr>
            <w:rStyle w:val="Refdecomentario"/>
          </w:rPr>
          <w:commentReference w:id="1"/>
        </w:r>
        <w:commentRangeEnd w:id="2"/>
        <w:r w:rsidR="00291973" w:rsidRPr="00291973" w:rsidDel="00291973">
          <w:rPr>
            <w:rStyle w:val="Refdecomentario"/>
          </w:rPr>
          <w:commentReference w:id="2"/>
        </w:r>
      </w:del>
    </w:p>
    <w:p w:rsidR="00291973" w:rsidRPr="001B6FC7" w:rsidRDefault="004F2E80" w:rsidP="00291973">
      <w:pPr>
        <w:jc w:val="both"/>
      </w:pPr>
      <w:proofErr w:type="spellStart"/>
      <w:r w:rsidRPr="004F2E80">
        <w:rPr>
          <w:i/>
          <w:rPrChange w:id="7" w:author="marcazal" w:date="2015-10-03T17:39:00Z">
            <w:rPr/>
          </w:rPrChange>
        </w:rPr>
        <w:t>Person</w:t>
      </w:r>
      <w:proofErr w:type="spellEnd"/>
      <w:r w:rsidRPr="004F2E80">
        <w:rPr>
          <w:i/>
          <w:rPrChange w:id="8" w:author="marcazal" w:date="2015-10-03T17:39:00Z">
            <w:rPr/>
          </w:rPrChange>
        </w:rPr>
        <w:t xml:space="preserve"> Manager</w:t>
      </w:r>
      <w:r w:rsidR="00291973" w:rsidRPr="00330620">
        <w:t xml:space="preserve"> es una aplicación que contiene funciones de creación, listado y borrado de registros correspondiente a personas. La aplicación cuenta con las siguientes </w:t>
      </w:r>
      <w:commentRangeStart w:id="9"/>
      <w:r w:rsidR="00291973" w:rsidRPr="00330620">
        <w:t>vistas</w:t>
      </w:r>
      <w:commentRangeEnd w:id="9"/>
      <w:r w:rsidR="00291973" w:rsidRPr="001B6FC7">
        <w:rPr>
          <w:rStyle w:val="Refdecomentario"/>
        </w:rPr>
        <w:commentReference w:id="9"/>
      </w:r>
      <w:r w:rsidR="00291973" w:rsidRPr="00330620">
        <w:t>:</w:t>
      </w:r>
    </w:p>
    <w:p w:rsidR="00263E6C" w:rsidRDefault="00291973" w:rsidP="00291973">
      <w:pPr>
        <w:jc w:val="both"/>
        <w:rPr>
          <w:ins w:id="10" w:author="marcazal" w:date="2015-10-06T00:50:00Z"/>
        </w:rPr>
      </w:pPr>
      <w:r w:rsidRPr="00330620">
        <w:rPr>
          <w:b/>
        </w:rPr>
        <w:t>Agregar Persona (</w:t>
      </w:r>
      <w:proofErr w:type="spellStart"/>
      <w:r w:rsidRPr="00B00D4F">
        <w:rPr>
          <w:b/>
          <w:i/>
        </w:rPr>
        <w:t>Add</w:t>
      </w:r>
      <w:proofErr w:type="spellEnd"/>
      <w:r w:rsidRPr="00330620">
        <w:rPr>
          <w:b/>
        </w:rPr>
        <w:t>):</w:t>
      </w:r>
      <w:r w:rsidRPr="00330620">
        <w:t xml:space="preserve"> es una vista utilizada para capturar suficiente información acerca de una persona para posteriormente agregarla a una base de datos. En la vista, la información detallada de una persona es ingresada por medio de un formulario. Al presionar el botón enviar, los datos ingresados se insertan en una base de datos. </w:t>
      </w:r>
      <w:bookmarkStart w:id="11" w:name="_GoBack"/>
      <w:commentRangeStart w:id="12"/>
      <w:commentRangeStart w:id="13"/>
      <w:r w:rsidRPr="00330620">
        <w:t xml:space="preserve">La vista Agregar Persona </w:t>
      </w:r>
      <w:r>
        <w:t>debe permitir ingresar</w:t>
      </w:r>
      <w:r w:rsidRPr="00330620">
        <w:t xml:space="preserve"> los campos;</w:t>
      </w:r>
      <w:ins w:id="14" w:author="marcazal" w:date="2015-09-13T18:16:00Z">
        <w:r w:rsidR="00190147">
          <w:t xml:space="preserve"> </w:t>
        </w:r>
      </w:ins>
      <w:del w:id="15" w:author="marcazal" w:date="2015-09-13T18:16:00Z">
        <w:r w:rsidRPr="00330620" w:rsidDel="00190147">
          <w:delText xml:space="preserve">  </w:delText>
        </w:r>
      </w:del>
      <w:r w:rsidRPr="00330620">
        <w:t>nombre,</w:t>
      </w:r>
      <w:ins w:id="16" w:author="marcazal" w:date="2015-09-13T18:16:00Z">
        <w:r w:rsidR="00190147">
          <w:t xml:space="preserve"> </w:t>
        </w:r>
      </w:ins>
      <w:del w:id="17" w:author="marcazal" w:date="2015-09-13T18:16:00Z">
        <w:r w:rsidRPr="00330620" w:rsidDel="00190147">
          <w:delText xml:space="preserve"> </w:delText>
        </w:r>
      </w:del>
      <w:r w:rsidRPr="00330620">
        <w:t>apellido, fecha de nacimiento, país de origen,  email, usuario, clave, confirmación de clave;</w:t>
      </w:r>
      <w:r>
        <w:t xml:space="preserve"> como así</w:t>
      </w:r>
      <w:r w:rsidRPr="00330620">
        <w:t xml:space="preserve"> también </w:t>
      </w:r>
      <w:r>
        <w:t>se debe poder seleccionar el</w:t>
      </w:r>
      <w:r w:rsidRPr="00330620">
        <w:t xml:space="preserve"> </w:t>
      </w:r>
      <w:r>
        <w:t xml:space="preserve">sexo de la persona </w:t>
      </w:r>
      <w:r w:rsidRPr="00330620">
        <w:t>y verifi</w:t>
      </w:r>
      <w:r>
        <w:t>car que los</w:t>
      </w:r>
      <w:r w:rsidRPr="00330620">
        <w:t xml:space="preserve"> datos </w:t>
      </w:r>
      <w:r>
        <w:t xml:space="preserve">insertados han sido </w:t>
      </w:r>
      <w:r w:rsidRPr="00330620">
        <w:t xml:space="preserve">correctos. </w:t>
      </w:r>
      <w:commentRangeEnd w:id="12"/>
      <w:r w:rsidRPr="001B6FC7">
        <w:rPr>
          <w:rStyle w:val="Refdecomentario"/>
        </w:rPr>
        <w:commentReference w:id="12"/>
      </w:r>
      <w:bookmarkEnd w:id="11"/>
      <w:commentRangeEnd w:id="13"/>
    </w:p>
    <w:p w:rsidR="00291973" w:rsidRPr="001B6FC7" w:rsidRDefault="00263E6C" w:rsidP="00291973">
      <w:pPr>
        <w:jc w:val="both"/>
      </w:pPr>
      <w:ins w:id="18" w:author="marcazal" w:date="2015-10-06T00:51:00Z">
        <w:r>
          <w:rPr>
            <w:noProof/>
            <w:sz w:val="16"/>
            <w:szCs w:val="16"/>
            <w:lang w:eastAsia="es-PY"/>
          </w:rPr>
          <w:lastRenderedPageBreak/>
          <w:drawing>
            <wp:inline distT="0" distB="0" distL="0" distR="0">
              <wp:extent cx="5612130" cy="6235700"/>
              <wp:effectExtent l="19050" t="0" r="7620" b="0"/>
              <wp:docPr id="1" name="0 Imagen" descr="sketch_vista_agregar_pers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ch_vista_agregar_persona.png"/>
                      <pic:cNvPicPr/>
                    </pic:nvPicPr>
                    <pic:blipFill>
                      <a:blip r:embed="rId7" cstate="print"/>
                      <a:stretch>
                        <a:fillRect/>
                      </a:stretch>
                    </pic:blipFill>
                    <pic:spPr>
                      <a:xfrm>
                        <a:off x="0" y="0"/>
                        <a:ext cx="5612130" cy="6235700"/>
                      </a:xfrm>
                      <a:prstGeom prst="rect">
                        <a:avLst/>
                      </a:prstGeom>
                    </pic:spPr>
                  </pic:pic>
                </a:graphicData>
              </a:graphic>
            </wp:inline>
          </w:drawing>
        </w:r>
      </w:ins>
      <w:r w:rsidR="00291973">
        <w:rPr>
          <w:rStyle w:val="Refdecomentario"/>
        </w:rPr>
        <w:commentReference w:id="13"/>
      </w:r>
    </w:p>
    <w:p w:rsidR="00291973" w:rsidRDefault="00291973" w:rsidP="00291973">
      <w:pPr>
        <w:jc w:val="both"/>
        <w:rPr>
          <w:ins w:id="19" w:author="marcazal" w:date="2015-10-06T00:51:00Z"/>
        </w:rPr>
      </w:pPr>
      <w:r w:rsidRPr="00330620">
        <w:rPr>
          <w:b/>
        </w:rPr>
        <w:t>Listar Personas (</w:t>
      </w:r>
      <w:proofErr w:type="spellStart"/>
      <w:r w:rsidRPr="00B00D4F">
        <w:rPr>
          <w:b/>
          <w:i/>
        </w:rPr>
        <w:t>List</w:t>
      </w:r>
      <w:proofErr w:type="spellEnd"/>
      <w:r w:rsidRPr="00330620">
        <w:rPr>
          <w:b/>
        </w:rPr>
        <w:t>):</w:t>
      </w:r>
      <w:r w:rsidRPr="00330620">
        <w:t xml:space="preserve"> Consiste en una vista en la cual es posible desplegar todos los datos correspondientes a las personas existentes en la base de datos en una tabla. La tabla contiene una columna por cada campo de información que ha sido completado por un usuario en la vista Agregar Persona. </w:t>
      </w:r>
    </w:p>
    <w:p w:rsidR="00263E6C" w:rsidRPr="001B6FC7" w:rsidRDefault="00263E6C" w:rsidP="00291973">
      <w:pPr>
        <w:jc w:val="both"/>
      </w:pPr>
      <w:ins w:id="20" w:author="marcazal" w:date="2015-10-06T00:51:00Z">
        <w:r>
          <w:rPr>
            <w:noProof/>
            <w:lang w:eastAsia="es-PY"/>
          </w:rPr>
          <w:lastRenderedPageBreak/>
          <w:drawing>
            <wp:inline distT="0" distB="0" distL="0" distR="0">
              <wp:extent cx="5612130" cy="969010"/>
              <wp:effectExtent l="19050" t="0" r="7620" b="0"/>
              <wp:docPr id="2" name="1 Imagen" descr="sketch_vista_listar_person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ch_vista_listar_personas.png"/>
                      <pic:cNvPicPr/>
                    </pic:nvPicPr>
                    <pic:blipFill>
                      <a:blip r:embed="rId8" cstate="print"/>
                      <a:stretch>
                        <a:fillRect/>
                      </a:stretch>
                    </pic:blipFill>
                    <pic:spPr>
                      <a:xfrm>
                        <a:off x="0" y="0"/>
                        <a:ext cx="5612130" cy="969010"/>
                      </a:xfrm>
                      <a:prstGeom prst="rect">
                        <a:avLst/>
                      </a:prstGeom>
                    </pic:spPr>
                  </pic:pic>
                </a:graphicData>
              </a:graphic>
            </wp:inline>
          </w:drawing>
        </w:r>
      </w:ins>
    </w:p>
    <w:p w:rsidR="00263E6C" w:rsidRDefault="00291973" w:rsidP="00291973">
      <w:pPr>
        <w:jc w:val="both"/>
        <w:rPr>
          <w:ins w:id="21" w:author="marcazal" w:date="2015-10-06T00:52:00Z"/>
        </w:rPr>
      </w:pPr>
      <w:r w:rsidRPr="00330620">
        <w:rPr>
          <w:b/>
        </w:rPr>
        <w:t>Borrar Persona (</w:t>
      </w:r>
      <w:proofErr w:type="spellStart"/>
      <w:r w:rsidRPr="00B00D4F">
        <w:rPr>
          <w:b/>
          <w:i/>
        </w:rPr>
        <w:t>Remove</w:t>
      </w:r>
      <w:proofErr w:type="spellEnd"/>
      <w:r w:rsidRPr="00330620">
        <w:rPr>
          <w:b/>
        </w:rPr>
        <w:t>):</w:t>
      </w:r>
      <w:r w:rsidRPr="00330620">
        <w:t xml:space="preserve"> se trata de una vista para borrar a una persona de la base de datos. En un formulario, el id de la person</w:t>
      </w:r>
      <w:r>
        <w:t>a</w:t>
      </w:r>
      <w:r w:rsidRPr="00330620">
        <w:t xml:space="preserve"> a borrar es ingresado</w:t>
      </w:r>
      <w:commentRangeStart w:id="22"/>
      <w:r w:rsidRPr="001B6FC7">
        <w:rPr>
          <w:rStyle w:val="Refdecomentario"/>
        </w:rPr>
        <w:commentReference w:id="23"/>
      </w:r>
      <w:commentRangeEnd w:id="22"/>
      <w:r>
        <w:rPr>
          <w:rStyle w:val="Refdecomentario"/>
        </w:rPr>
        <w:commentReference w:id="22"/>
      </w:r>
      <w:r w:rsidRPr="00330620">
        <w:t>.</w:t>
      </w:r>
      <w:r>
        <w:t xml:space="preserve"> </w:t>
      </w:r>
      <w:r w:rsidRPr="00330620">
        <w:t>Al presionar el botón eliminar, el registro de la persona con el id especificado es eliminada de la base de datos y por ende desaparece de la vista Listar</w:t>
      </w:r>
      <w:r>
        <w:t xml:space="preserve"> Personas</w:t>
      </w:r>
      <w:r w:rsidRPr="00330620">
        <w:t>.</w:t>
      </w:r>
      <w:r w:rsidRPr="001B6FC7">
        <w:t xml:space="preserve">                                       </w:t>
      </w:r>
    </w:p>
    <w:p w:rsidR="00291973" w:rsidRPr="001B6FC7" w:rsidRDefault="00263E6C" w:rsidP="00291973">
      <w:pPr>
        <w:jc w:val="both"/>
      </w:pPr>
      <w:ins w:id="24" w:author="marcazal" w:date="2015-10-06T00:52:00Z">
        <w:r>
          <w:rPr>
            <w:noProof/>
            <w:lang w:eastAsia="es-PY"/>
          </w:rPr>
          <w:drawing>
            <wp:inline distT="0" distB="0" distL="0" distR="0">
              <wp:extent cx="5612130" cy="1562735"/>
              <wp:effectExtent l="19050" t="0" r="7620" b="0"/>
              <wp:docPr id="3" name="2 Imagen" descr="sketch_vista_eliminar_pers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ch_vista_eliminar_persona.png"/>
                      <pic:cNvPicPr/>
                    </pic:nvPicPr>
                    <pic:blipFill>
                      <a:blip r:embed="rId9" cstate="print"/>
                      <a:stretch>
                        <a:fillRect/>
                      </a:stretch>
                    </pic:blipFill>
                    <pic:spPr>
                      <a:xfrm>
                        <a:off x="0" y="0"/>
                        <a:ext cx="5612130" cy="1562735"/>
                      </a:xfrm>
                      <a:prstGeom prst="rect">
                        <a:avLst/>
                      </a:prstGeom>
                    </pic:spPr>
                  </pic:pic>
                </a:graphicData>
              </a:graphic>
            </wp:inline>
          </w:drawing>
        </w:r>
      </w:ins>
      <w:r w:rsidR="00291973" w:rsidRPr="001B6FC7">
        <w:t xml:space="preserve">            </w:t>
      </w:r>
    </w:p>
    <w:p w:rsidR="00190147" w:rsidRDefault="00291973" w:rsidP="00291973">
      <w:pPr>
        <w:jc w:val="both"/>
        <w:rPr>
          <w:ins w:id="25" w:author="marcazal" w:date="2015-09-13T18:18:00Z"/>
        </w:rPr>
      </w:pPr>
      <w:commentRangeStart w:id="26"/>
      <w:r w:rsidRPr="00330620">
        <w:t xml:space="preserve">Adicionalmente </w:t>
      </w:r>
      <w:del w:id="27" w:author="marcazal" w:date="2015-09-13T18:17:00Z">
        <w:r w:rsidRPr="00330620" w:rsidDel="00190147">
          <w:delText xml:space="preserve">a la definición común del </w:delText>
        </w:r>
        <w:r w:rsidRPr="00B00D4F" w:rsidDel="00190147">
          <w:rPr>
            <w:i/>
          </w:rPr>
          <w:delText>Person Manager</w:delText>
        </w:r>
        <w:r w:rsidRPr="00330620" w:rsidDel="00190147">
          <w:delText xml:space="preserve"> para ambas unidades de análisis mencionadas anteriormente, </w:delText>
        </w:r>
      </w:del>
      <w:r w:rsidRPr="00330620">
        <w:t>se adicionan los siguientes requerimientos RIA</w:t>
      </w:r>
      <w:ins w:id="28" w:author="marcazal" w:date="2015-09-13T18:18:00Z">
        <w:r w:rsidR="00190147">
          <w:t>:</w:t>
        </w:r>
      </w:ins>
    </w:p>
    <w:p w:rsidR="00291973" w:rsidRPr="001B6FC7" w:rsidDel="00190147" w:rsidRDefault="00291973" w:rsidP="00291973">
      <w:pPr>
        <w:jc w:val="both"/>
        <w:rPr>
          <w:del w:id="29" w:author="marcazal" w:date="2015-09-13T18:18:00Z"/>
        </w:rPr>
      </w:pPr>
      <w:del w:id="30" w:author="marcazal" w:date="2015-09-13T18:18:00Z">
        <w:r w:rsidRPr="00330620" w:rsidDel="00190147">
          <w:delText>, a ser tenidos en cuenta por el enfoque B. Las características RIA deseables son las siguientes:</w:delText>
        </w:r>
        <w:commentRangeEnd w:id="26"/>
        <w:r w:rsidRPr="001B6FC7" w:rsidDel="00190147">
          <w:rPr>
            <w:rStyle w:val="Refdecomentario"/>
          </w:rPr>
          <w:commentReference w:id="26"/>
        </w:r>
      </w:del>
    </w:p>
    <w:p w:rsidR="00291973" w:rsidRPr="00291973" w:rsidRDefault="00291973" w:rsidP="00291973">
      <w:pPr>
        <w:jc w:val="both"/>
        <w:rPr>
          <w:b/>
        </w:rPr>
      </w:pPr>
      <w:r w:rsidRPr="00291973">
        <w:rPr>
          <w:b/>
        </w:rPr>
        <w:t>Para los campos de la vista Agregar Persona:</w:t>
      </w:r>
    </w:p>
    <w:p w:rsidR="00291973" w:rsidRPr="001B6FC7" w:rsidRDefault="00291973" w:rsidP="00291973">
      <w:pPr>
        <w:pStyle w:val="Prrafodelista"/>
        <w:numPr>
          <w:ilvl w:val="0"/>
          <w:numId w:val="1"/>
        </w:numPr>
        <w:jc w:val="both"/>
      </w:pPr>
      <w:r w:rsidRPr="00330620">
        <w:t>Para el campo fecha de nacimiento de la persona, se desea que el ingreso de la fecha sea ágil</w:t>
      </w:r>
      <w:r>
        <w:t>, intuitivo</w:t>
      </w:r>
      <w:r w:rsidRPr="00330620">
        <w:t xml:space="preserve"> e interactivo y que no sea necesario escribir la fecha manualmente.</w:t>
      </w:r>
    </w:p>
    <w:p w:rsidR="00190147" w:rsidRDefault="00291973" w:rsidP="00291973">
      <w:pPr>
        <w:pStyle w:val="Prrafodelista"/>
        <w:numPr>
          <w:ilvl w:val="0"/>
          <w:numId w:val="1"/>
        </w:numPr>
        <w:jc w:val="both"/>
        <w:rPr>
          <w:ins w:id="31" w:author="marcazal" w:date="2015-09-13T18:19:00Z"/>
        </w:rPr>
      </w:pPr>
      <w:r w:rsidRPr="00330620">
        <w:t xml:space="preserve">En ciertos campos </w:t>
      </w:r>
      <w:r>
        <w:t xml:space="preserve"> como nombre, apellido y clave,</w:t>
      </w:r>
      <w:r w:rsidRPr="00330620">
        <w:t xml:space="preserve"> se requiere información adicional interactiva</w:t>
      </w:r>
      <w:r>
        <w:t xml:space="preserve"> que guíe al usuario a ingresar nombre y apellido completo y una clave segura de al menos 8 caracteres</w:t>
      </w:r>
      <w:r w:rsidRPr="00330620">
        <w:t xml:space="preserve">. </w:t>
      </w:r>
    </w:p>
    <w:p w:rsidR="00291973" w:rsidRPr="001B6FC7" w:rsidRDefault="00291973" w:rsidP="00291973">
      <w:pPr>
        <w:pStyle w:val="Prrafodelista"/>
        <w:numPr>
          <w:ilvl w:val="0"/>
          <w:numId w:val="1"/>
        </w:numPr>
        <w:jc w:val="both"/>
      </w:pPr>
      <w:r>
        <w:t>Para</w:t>
      </w:r>
      <w:r w:rsidRPr="00330620">
        <w:t xml:space="preserve"> el campo </w:t>
      </w:r>
      <w:r>
        <w:t>p</w:t>
      </w:r>
      <w:r w:rsidRPr="00330620">
        <w:t>aís de origen</w:t>
      </w:r>
      <w:r>
        <w:t xml:space="preserve"> se busca que el usuario escriba la menor cantidad caracteres</w:t>
      </w:r>
      <w:ins w:id="32" w:author="marcazal" w:date="2015-09-13T18:19:00Z">
        <w:r w:rsidR="00190147">
          <w:t xml:space="preserve"> posibles</w:t>
        </w:r>
      </w:ins>
      <w:r w:rsidRPr="00330620">
        <w:t>,</w:t>
      </w:r>
      <w:r>
        <w:t xml:space="preserve"> por lo tanto</w:t>
      </w:r>
      <w:r w:rsidRPr="00330620">
        <w:t xml:space="preserve"> a medida que se introducen caracteres</w:t>
      </w:r>
      <w:r>
        <w:t xml:space="preserve"> correspondientes a un país</w:t>
      </w:r>
      <w:r w:rsidRPr="00330620">
        <w:t xml:space="preserve">, </w:t>
      </w:r>
      <w:r>
        <w:t xml:space="preserve">el sistema </w:t>
      </w:r>
      <w:r w:rsidRPr="00330620">
        <w:t>debe desplegar sugerencias en base al patrón actual</w:t>
      </w:r>
      <w:r>
        <w:t xml:space="preserve"> ingresado por el usuario</w:t>
      </w:r>
      <w:r w:rsidRPr="00330620">
        <w:t>, permitiéndo</w:t>
      </w:r>
      <w:r>
        <w:t xml:space="preserve">le </w:t>
      </w:r>
      <w:r w:rsidRPr="00330620">
        <w:t xml:space="preserve">navegar en tales sugerencias, hasta elegir la opción deseada. </w:t>
      </w:r>
    </w:p>
    <w:p w:rsidR="00291973" w:rsidRPr="001B6FC7" w:rsidRDefault="00291973" w:rsidP="00291973">
      <w:pPr>
        <w:pStyle w:val="Prrafodelista"/>
        <w:numPr>
          <w:ilvl w:val="0"/>
          <w:numId w:val="1"/>
        </w:numPr>
        <w:jc w:val="both"/>
      </w:pPr>
      <w:r w:rsidRPr="00330620">
        <w:t>Las siguientes validaciones de campos</w:t>
      </w:r>
      <w:ins w:id="33" w:author="marcazal" w:date="2015-09-13T18:19:00Z">
        <w:r w:rsidR="00190147">
          <w:t xml:space="preserve"> </w:t>
        </w:r>
      </w:ins>
      <w:r>
        <w:t>deben</w:t>
      </w:r>
      <w:r w:rsidRPr="00330620">
        <w:t xml:space="preserve"> llevarse a cabo:</w:t>
      </w:r>
    </w:p>
    <w:p w:rsidR="00291973" w:rsidRPr="001B6FC7" w:rsidRDefault="00050445" w:rsidP="00291973">
      <w:pPr>
        <w:pStyle w:val="Prrafodelista"/>
        <w:numPr>
          <w:ilvl w:val="1"/>
          <w:numId w:val="1"/>
        </w:numPr>
        <w:jc w:val="both"/>
      </w:pPr>
      <w:r w:rsidRPr="00050445">
        <w:rPr>
          <w:b/>
        </w:rPr>
        <w:t>Validaciones de campos obligatorios:</w:t>
      </w:r>
      <w:r w:rsidR="00291973" w:rsidRPr="00330620">
        <w:t xml:space="preserve"> Para que el formulario pueda ser validado, los campos nombre, apellido, clave, y confirmar clave, deben ser completados de manera obligatoria,  también, para el género, debe seleccionarse una opción de las existentes (</w:t>
      </w:r>
      <w:proofErr w:type="gramStart"/>
      <w:r w:rsidR="00291973" w:rsidRPr="00330620">
        <w:t>masculino o femenino</w:t>
      </w:r>
      <w:proofErr w:type="gramEnd"/>
      <w:r w:rsidR="00291973" w:rsidRPr="00330620">
        <w:t xml:space="preserve">). Finalmente, </w:t>
      </w:r>
      <w:r w:rsidR="00291973">
        <w:t xml:space="preserve">una </w:t>
      </w:r>
      <w:r w:rsidR="00291973" w:rsidRPr="00330620">
        <w:t>confirmación de acuerdo sobre los datos introducidos debe marcarse.</w:t>
      </w:r>
    </w:p>
    <w:p w:rsidR="00291973" w:rsidRPr="001B6FC7" w:rsidRDefault="00291973" w:rsidP="00291973">
      <w:pPr>
        <w:pStyle w:val="Prrafodelista"/>
        <w:numPr>
          <w:ilvl w:val="1"/>
          <w:numId w:val="1"/>
        </w:numPr>
        <w:jc w:val="both"/>
      </w:pPr>
      <w:r>
        <w:lastRenderedPageBreak/>
        <w:t>El sistema debe informar al usuario en caso de que se ingrese un nombre de usuario incorrecto o una clave insegura, partiendo de las siguientes recomendaciones</w:t>
      </w:r>
      <w:r w:rsidRPr="00330620">
        <w:t xml:space="preserve">: </w:t>
      </w:r>
    </w:p>
    <w:p w:rsidR="00291973" w:rsidRPr="001B6FC7" w:rsidRDefault="00291973" w:rsidP="00291973">
      <w:pPr>
        <w:pStyle w:val="Prrafodelista"/>
        <w:numPr>
          <w:ilvl w:val="2"/>
          <w:numId w:val="1"/>
        </w:numPr>
        <w:jc w:val="both"/>
      </w:pPr>
      <w:r>
        <w:t>Para el campo u</w:t>
      </w:r>
      <w:r w:rsidRPr="00330620">
        <w:t>suario</w:t>
      </w:r>
      <w:r>
        <w:t>,</w:t>
      </w:r>
      <w:r w:rsidRPr="00330620">
        <w:t xml:space="preserve"> la longitud debe ser de</w:t>
      </w:r>
      <w:r>
        <w:t xml:space="preserve"> al menos</w:t>
      </w:r>
      <w:r w:rsidRPr="00330620">
        <w:t xml:space="preserve"> </w:t>
      </w:r>
      <w:r>
        <w:t>tres</w:t>
      </w:r>
      <w:r w:rsidRPr="00330620">
        <w:t xml:space="preserve"> caracteres.</w:t>
      </w:r>
    </w:p>
    <w:p w:rsidR="00291973" w:rsidRPr="001B6FC7" w:rsidRDefault="00291973" w:rsidP="00291973">
      <w:pPr>
        <w:pStyle w:val="Prrafodelista"/>
        <w:numPr>
          <w:ilvl w:val="2"/>
          <w:numId w:val="1"/>
        </w:numPr>
        <w:jc w:val="both"/>
      </w:pPr>
      <w:del w:id="34" w:author="marcazal" w:date="2015-09-13T18:20:00Z">
        <w:r w:rsidRPr="00330620" w:rsidDel="00030EC8">
          <w:delText xml:space="preserve"> </w:delText>
        </w:r>
      </w:del>
      <w:r>
        <w:t>Para el campo clave,</w:t>
      </w:r>
      <w:r w:rsidRPr="00330620">
        <w:t xml:space="preserve"> la longitud mínima debe ser de 8 caracteres.</w:t>
      </w:r>
    </w:p>
    <w:p w:rsidR="00291973" w:rsidRPr="001B6FC7" w:rsidRDefault="00291973" w:rsidP="00291973">
      <w:pPr>
        <w:pStyle w:val="Prrafodelista"/>
        <w:numPr>
          <w:ilvl w:val="1"/>
          <w:numId w:val="1"/>
        </w:numPr>
        <w:jc w:val="both"/>
      </w:pPr>
      <w:r>
        <w:t>El sistema de debe informar al usuario en caso de insertar un e</w:t>
      </w:r>
      <w:r w:rsidRPr="00330620">
        <w:t>mail</w:t>
      </w:r>
      <w:r>
        <w:t xml:space="preserve"> con formato erróneo</w:t>
      </w:r>
      <w:r w:rsidRPr="00330620">
        <w:t>.</w:t>
      </w:r>
    </w:p>
    <w:p w:rsidR="00291973" w:rsidRPr="001B6FC7" w:rsidRDefault="00291973" w:rsidP="00291973">
      <w:pPr>
        <w:pStyle w:val="Prrafodelista"/>
        <w:numPr>
          <w:ilvl w:val="1"/>
          <w:numId w:val="1"/>
        </w:numPr>
        <w:jc w:val="both"/>
      </w:pPr>
      <w:r>
        <w:t>El sistema debe alertar al usuario en caso que los campos clave y confirmación de clave no coincidan.</w:t>
      </w:r>
      <w:del w:id="35" w:author="marcazal" w:date="2015-09-13T18:20:00Z">
        <w:r w:rsidRPr="00330620" w:rsidDel="00030EC8">
          <w:delText>.</w:delText>
        </w:r>
      </w:del>
    </w:p>
    <w:p w:rsidR="00291973" w:rsidRPr="00291973" w:rsidRDefault="00291973" w:rsidP="00291973">
      <w:pPr>
        <w:jc w:val="both"/>
        <w:rPr>
          <w:b/>
        </w:rPr>
      </w:pPr>
      <w:r w:rsidRPr="00291973">
        <w:rPr>
          <w:b/>
        </w:rPr>
        <w:t>Para el campo de la vista Eliminar Persona:</w:t>
      </w:r>
    </w:p>
    <w:p w:rsidR="005A03E0" w:rsidRDefault="00291973">
      <w:pPr>
        <w:pStyle w:val="Prrafodelista"/>
        <w:numPr>
          <w:ilvl w:val="0"/>
          <w:numId w:val="2"/>
        </w:numPr>
        <w:jc w:val="both"/>
        <w:rPr>
          <w:ins w:id="36" w:author="marcazal" w:date="2015-09-13T18:10:00Z"/>
        </w:rPr>
      </w:pPr>
      <w:r>
        <w:t>Se requiere que el sistema valide</w:t>
      </w:r>
      <w:r w:rsidRPr="00330620">
        <w:t xml:space="preserve"> </w:t>
      </w:r>
      <w:r>
        <w:t xml:space="preserve">que el </w:t>
      </w:r>
      <w:r w:rsidRPr="00330620">
        <w:t xml:space="preserve">campo id </w:t>
      </w:r>
      <w:r>
        <w:t>de la persona contenga solamente valores enteros no negativos y que no supere los 10 dígitos. El campo es de ingreso obligatorio</w:t>
      </w:r>
      <w:ins w:id="37" w:author="marcazal" w:date="2015-09-13T18:21:00Z">
        <w:r w:rsidR="00030EC8">
          <w:t xml:space="preserve"> y no puede quedar vacío</w:t>
        </w:r>
      </w:ins>
      <w:r>
        <w:t xml:space="preserve">. </w:t>
      </w:r>
    </w:p>
    <w:p w:rsidR="00291973" w:rsidRPr="001B6FC7" w:rsidRDefault="00291973" w:rsidP="00291973">
      <w:pPr>
        <w:jc w:val="both"/>
      </w:pPr>
      <w:r w:rsidRPr="00330620">
        <w:t xml:space="preserve">De forma general, </w:t>
      </w:r>
      <w:ins w:id="38" w:author="marcazal" w:date="2015-09-13T18:23:00Z">
        <w:r w:rsidR="00030EC8">
          <w:t>se espera que el sistema tenga la apariencia de una aplicación de escritorio</w:t>
        </w:r>
      </w:ins>
      <w:ins w:id="39" w:author="marcazal" w:date="2015-09-13T18:24:00Z">
        <w:r w:rsidR="00030EC8">
          <w:t>.</w:t>
        </w:r>
      </w:ins>
      <w:ins w:id="40" w:author="marcazal" w:date="2015-09-13T18:23:00Z">
        <w:r w:rsidR="00030EC8">
          <w:t xml:space="preserve">  </w:t>
        </w:r>
      </w:ins>
      <w:ins w:id="41" w:author="marcazal" w:date="2015-09-13T18:25:00Z">
        <w:r w:rsidR="00030EC8">
          <w:t>P</w:t>
        </w:r>
      </w:ins>
      <w:ins w:id="42" w:author="marcazal" w:date="2015-09-13T18:23:00Z">
        <w:r w:rsidR="00030EC8">
          <w:t xml:space="preserve">or lo tanto </w:t>
        </w:r>
      </w:ins>
      <w:r w:rsidRPr="00330620">
        <w:t xml:space="preserve">la interfaz de usuario debe ofrecer un aspecto </w:t>
      </w:r>
      <w:r w:rsidR="004F2E80" w:rsidRPr="004F2E80">
        <w:rPr>
          <w:i/>
          <w:rPrChange w:id="43" w:author="marcazal" w:date="2015-10-04T08:24:00Z">
            <w:rPr/>
          </w:rPrChange>
        </w:rPr>
        <w:t>single page</w:t>
      </w:r>
      <w:r w:rsidRPr="00330620">
        <w:t xml:space="preserve">, </w:t>
      </w:r>
      <w:del w:id="44" w:author="marcazal" w:date="2015-09-13T18:24:00Z">
        <w:r w:rsidRPr="00330620" w:rsidDel="00030EC8">
          <w:delText>por lo tanto</w:delText>
        </w:r>
      </w:del>
      <w:ins w:id="45" w:author="marcazal" w:date="2015-09-13T18:24:00Z">
        <w:r w:rsidR="00030EC8">
          <w:t>en donde</w:t>
        </w:r>
      </w:ins>
      <w:r w:rsidRPr="00330620">
        <w:t xml:space="preserve"> la navegación por las distintas vistas de la aplicación no debe implicar un refrescado total de</w:t>
      </w:r>
      <w:ins w:id="46" w:author="marcazal" w:date="2015-10-04T08:29:00Z">
        <w:r w:rsidR="00A62253">
          <w:t xml:space="preserve"> las</w:t>
        </w:r>
      </w:ins>
      <w:r w:rsidRPr="00330620">
        <w:t xml:space="preserve"> página</w:t>
      </w:r>
      <w:ins w:id="47" w:author="marcazal" w:date="2015-10-04T08:29:00Z">
        <w:r w:rsidR="00A62253">
          <w:t>s</w:t>
        </w:r>
      </w:ins>
      <w:r w:rsidRPr="00330620">
        <w:t xml:space="preserve">. </w:t>
      </w:r>
      <w:ins w:id="48" w:author="marcazal" w:date="2015-10-04T08:26:00Z">
        <w:r w:rsidR="00A62253">
          <w:t>T</w:t>
        </w:r>
      </w:ins>
      <w:ins w:id="49" w:author="marcazal" w:date="2015-10-04T08:27:00Z">
        <w:r w:rsidR="00A62253">
          <w:t>ambién se espera que t</w:t>
        </w:r>
      </w:ins>
      <w:del w:id="50" w:author="marcazal" w:date="2015-10-04T08:27:00Z">
        <w:r w:rsidRPr="00330620" w:rsidDel="00A62253">
          <w:delText>T</w:delText>
        </w:r>
      </w:del>
      <w:r w:rsidRPr="00330620">
        <w:t>odas las validaciones sobre los campos de entrada de los formularios</w:t>
      </w:r>
      <w:ins w:id="51" w:author="marcazal" w:date="2015-10-04T08:27:00Z">
        <w:r w:rsidR="00A62253">
          <w:t>,</w:t>
        </w:r>
      </w:ins>
      <w:r w:rsidRPr="00330620">
        <w:t xml:space="preserve"> </w:t>
      </w:r>
      <w:del w:id="52" w:author="marcazal" w:date="2015-10-04T08:29:00Z">
        <w:r w:rsidRPr="00330620" w:rsidDel="00A62253">
          <w:delText xml:space="preserve">que forman parte del </w:delText>
        </w:r>
        <w:r w:rsidR="004F2E80" w:rsidRPr="004F2E80">
          <w:rPr>
            <w:i/>
            <w:rPrChange w:id="53" w:author="marcazal" w:date="2015-10-04T08:25:00Z">
              <w:rPr/>
            </w:rPrChange>
          </w:rPr>
          <w:delText>Person Manager</w:delText>
        </w:r>
      </w:del>
      <w:ins w:id="54" w:author="marcazal" w:date="2015-10-04T08:29:00Z">
        <w:r w:rsidR="00A62253">
          <w:t xml:space="preserve">no </w:t>
        </w:r>
      </w:ins>
      <w:ins w:id="55" w:author="marcazal" w:date="2015-10-04T08:30:00Z">
        <w:r w:rsidR="00A62253">
          <w:t>requieran de conexión</w:t>
        </w:r>
      </w:ins>
      <w:ins w:id="56" w:author="marcazal" w:date="2015-10-04T08:31:00Z">
        <w:r w:rsidR="00A62253">
          <w:t xml:space="preserve"> con el servidor </w:t>
        </w:r>
      </w:ins>
      <w:ins w:id="57" w:author="marcazal" w:date="2015-10-04T08:30:00Z">
        <w:r w:rsidR="00A62253">
          <w:t>(</w:t>
        </w:r>
        <w:r w:rsidR="004F2E80" w:rsidRPr="004F2E80">
          <w:rPr>
            <w:i/>
            <w:rPrChange w:id="58" w:author="marcazal" w:date="2015-10-04T08:30:00Z">
              <w:rPr/>
            </w:rPrChange>
          </w:rPr>
          <w:t>offl</w:t>
        </w:r>
      </w:ins>
      <w:ins w:id="59" w:author="marcazal" w:date="2015-10-04T08:31:00Z">
        <w:r w:rsidR="00A62253">
          <w:rPr>
            <w:i/>
          </w:rPr>
          <w:t>i</w:t>
        </w:r>
      </w:ins>
      <w:ins w:id="60" w:author="marcazal" w:date="2015-10-04T08:30:00Z">
        <w:r w:rsidR="004F2E80" w:rsidRPr="004F2E80">
          <w:rPr>
            <w:i/>
            <w:rPrChange w:id="61" w:author="marcazal" w:date="2015-10-04T08:30:00Z">
              <w:rPr/>
            </w:rPrChange>
          </w:rPr>
          <w:t>ne</w:t>
        </w:r>
        <w:r w:rsidR="00A62253">
          <w:t>)</w:t>
        </w:r>
      </w:ins>
      <w:ins w:id="62" w:author="marcazal" w:date="2015-10-04T08:32:00Z">
        <w:r w:rsidR="00A62253">
          <w:t xml:space="preserve"> y se lleven a cabo de manera local</w:t>
        </w:r>
      </w:ins>
      <w:del w:id="63" w:author="marcazal" w:date="2015-10-04T08:31:00Z">
        <w:r w:rsidRPr="00330620" w:rsidDel="00A62253">
          <w:delText xml:space="preserve"> </w:delText>
        </w:r>
      </w:del>
      <w:del w:id="64" w:author="marcazal" w:date="2015-10-04T08:28:00Z">
        <w:r w:rsidRPr="00330620" w:rsidDel="00A62253">
          <w:delText>deben llevarse a cabo de manera local (en el lado del cliente)</w:delText>
        </w:r>
      </w:del>
      <w:r w:rsidRPr="00330620">
        <w:t xml:space="preserve">. </w:t>
      </w:r>
      <w:del w:id="65" w:author="marcazal" w:date="2015-10-04T08:34:00Z">
        <w:r w:rsidRPr="00330620" w:rsidDel="00A62253">
          <w:delText xml:space="preserve">En caso de errores cometidos por no completar un campo </w:delText>
        </w:r>
      </w:del>
      <w:del w:id="66" w:author="marcazal" w:date="2015-09-13T18:25:00Z">
        <w:r w:rsidRPr="00330620" w:rsidDel="00030EC8">
          <w:delText>obligatorio ,</w:delText>
        </w:r>
      </w:del>
      <w:del w:id="67" w:author="marcazal" w:date="2015-10-04T08:34:00Z">
        <w:r w:rsidRPr="00330620" w:rsidDel="00A62253">
          <w:delText xml:space="preserve"> el/los mensaje/s de error, serán desplegados al lado del campo faltante, una vez presionado el botón </w:delText>
        </w:r>
        <w:r w:rsidRPr="001B277F" w:rsidDel="00A62253">
          <w:rPr>
            <w:i/>
          </w:rPr>
          <w:delText>submit</w:delText>
        </w:r>
        <w:r w:rsidRPr="00330620" w:rsidDel="00A62253">
          <w:delText xml:space="preserve"> del formulario en cuestión. En caso de cometer algún error en el ingreso de los datos, un mensaje de error en línea (al lado del campo en cuestión) se desplegará al desenfocar el campo, indicando al usuario el motivo del error, sin la necesidad de presionar el botón </w:delText>
        </w:r>
        <w:r w:rsidRPr="00330620" w:rsidDel="00A62253">
          <w:rPr>
            <w:i/>
          </w:rPr>
          <w:delText>submit</w:delText>
        </w:r>
        <w:r w:rsidRPr="00330620" w:rsidDel="00A62253">
          <w:delText xml:space="preserve">. </w:delText>
        </w:r>
      </w:del>
    </w:p>
    <w:p w:rsidR="00291973" w:rsidRPr="00291973" w:rsidRDefault="00291973" w:rsidP="00291973">
      <w:pPr>
        <w:jc w:val="both"/>
        <w:rPr>
          <w:sz w:val="36"/>
        </w:rPr>
      </w:pPr>
    </w:p>
    <w:sectPr w:rsidR="00291973" w:rsidRPr="00291973" w:rsidSect="0014555A">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Vaio" w:date="2015-09-13T18:02:00Z" w:initials="V">
    <w:p w:rsidR="00A23524" w:rsidRDefault="00A23524" w:rsidP="00291973">
      <w:pPr>
        <w:pStyle w:val="Textocomentario"/>
      </w:pPr>
      <w:r>
        <w:rPr>
          <w:rStyle w:val="Refdecomentario"/>
        </w:rPr>
        <w:annotationRef/>
      </w:r>
      <w:r>
        <w:t xml:space="preserve">Creo que este mismo ejemplo es el que estás utilizando también en otros capítulos, por ejemplo, en el capítulo 3. Si es así, a lo mejor puede resultar conveniente que esta descripción la mudes a un anexo. Así, en cada capítulo </w:t>
      </w:r>
      <w:proofErr w:type="spellStart"/>
      <w:r>
        <w:t>donde</w:t>
      </w:r>
      <w:proofErr w:type="spellEnd"/>
      <w:r>
        <w:t xml:space="preserve"> vas a usar el ejemplo, </w:t>
      </w:r>
      <w:proofErr w:type="spellStart"/>
      <w:r>
        <w:t>ponés</w:t>
      </w:r>
      <w:proofErr w:type="spellEnd"/>
      <w:r>
        <w:t xml:space="preserve"> una breve descripción del caso y decís que los detalles se pueden ver en el anexo NNN. </w:t>
      </w:r>
    </w:p>
  </w:comment>
  <w:comment w:id="2" w:author="Vaio" w:date="2015-09-13T18:02:00Z" w:initials="V">
    <w:p w:rsidR="00A23524" w:rsidRDefault="00A23524" w:rsidP="00291973">
      <w:pPr>
        <w:pStyle w:val="Textocomentario"/>
      </w:pPr>
      <w:r>
        <w:rPr>
          <w:rStyle w:val="Refdecomentario"/>
        </w:rPr>
        <w:annotationRef/>
      </w:r>
      <w:r>
        <w:t xml:space="preserve">Yo no usaría cursivas para toda esta parte. En todo caso puede ser una </w:t>
      </w:r>
      <w:proofErr w:type="spellStart"/>
      <w:r>
        <w:t>subsección</w:t>
      </w:r>
      <w:proofErr w:type="spellEnd"/>
      <w:r>
        <w:t xml:space="preserve">. </w:t>
      </w:r>
    </w:p>
  </w:comment>
  <w:comment w:id="9" w:author="Vaio" w:date="2015-09-13T18:02:00Z" w:initials="V">
    <w:p w:rsidR="00A23524" w:rsidRDefault="00A23524" w:rsidP="00291973">
      <w:pPr>
        <w:pStyle w:val="Textocomentario"/>
      </w:pPr>
      <w:r>
        <w:rPr>
          <w:rStyle w:val="Refdecomentario"/>
        </w:rPr>
        <w:annotationRef/>
      </w:r>
      <w:r>
        <w:t xml:space="preserve">Para cada vista sería interesante agregar un sketch de la interfaz que se espera. El sketch puede ser un "dibujo a mano", o algo hecho con Visio o algo así. </w:t>
      </w:r>
    </w:p>
  </w:comment>
  <w:comment w:id="12" w:author="Vaio" w:date="2015-09-13T18:02:00Z" w:initials="V">
    <w:p w:rsidR="00A23524" w:rsidRDefault="00A23524" w:rsidP="00291973">
      <w:pPr>
        <w:pStyle w:val="Textocomentario"/>
      </w:pPr>
      <w:r>
        <w:rPr>
          <w:rStyle w:val="Refdecomentario"/>
        </w:rPr>
        <w:annotationRef/>
      </w:r>
      <w:r>
        <w:t xml:space="preserve">Creo que sería más conveniente decir que se debe permitir ingresar el nombre, apellido, ..., seleccionar el sexo, y verificar NNN. Pero sin decir que tiene que tener campo de texto, o campo de selección o </w:t>
      </w:r>
      <w:proofErr w:type="spellStart"/>
      <w:r>
        <w:t>checkbox</w:t>
      </w:r>
      <w:proofErr w:type="spellEnd"/>
      <w:r>
        <w:t xml:space="preserve"> ... </w:t>
      </w:r>
    </w:p>
  </w:comment>
  <w:comment w:id="13" w:author="marcazal" w:date="2015-09-13T18:02:00Z" w:initials="m">
    <w:p w:rsidR="00A23524" w:rsidRDefault="00A23524" w:rsidP="00291973">
      <w:pPr>
        <w:pStyle w:val="Textocomentario"/>
      </w:pPr>
      <w:r>
        <w:rPr>
          <w:rStyle w:val="Refdecomentario"/>
        </w:rPr>
        <w:annotationRef/>
      </w:r>
      <w:r>
        <w:t>ok</w:t>
      </w:r>
    </w:p>
  </w:comment>
  <w:comment w:id="23" w:author="Vaio" w:date="2015-09-13T18:02:00Z" w:initials="V">
    <w:p w:rsidR="00A23524" w:rsidRDefault="00A23524" w:rsidP="00291973">
      <w:pPr>
        <w:pStyle w:val="Textocomentario"/>
      </w:pPr>
      <w:r>
        <w:rPr>
          <w:rStyle w:val="Refdecomentario"/>
        </w:rPr>
        <w:annotationRef/>
      </w:r>
      <w:r>
        <w:t xml:space="preserve">No decir explícitamente que se espera un campo de texto. Decir nomás que se debe ingresar el id. </w:t>
      </w:r>
    </w:p>
  </w:comment>
  <w:comment w:id="22" w:author="marcazal" w:date="2015-09-13T18:02:00Z" w:initials="m">
    <w:p w:rsidR="00A23524" w:rsidRDefault="00A23524" w:rsidP="00291973">
      <w:pPr>
        <w:pStyle w:val="Textocomentario"/>
      </w:pPr>
      <w:r>
        <w:rPr>
          <w:rStyle w:val="Refdecomentario"/>
        </w:rPr>
        <w:annotationRef/>
      </w:r>
      <w:r>
        <w:t>ok</w:t>
      </w:r>
    </w:p>
  </w:comment>
  <w:comment w:id="26" w:author="Vaio" w:date="2015-09-13T18:02:00Z" w:initials="V">
    <w:p w:rsidR="00A23524" w:rsidRDefault="00A23524" w:rsidP="00291973">
      <w:pPr>
        <w:pStyle w:val="Textocomentario"/>
      </w:pPr>
      <w:r>
        <w:rPr>
          <w:rStyle w:val="Refdecomentario"/>
        </w:rPr>
        <w:annotationRef/>
      </w:r>
      <w:r>
        <w:t xml:space="preserve">Ok, al leer esto y lo que sigue entiendo por qué antes se pedía explícitamente campos de texto. </w:t>
      </w:r>
    </w:p>
    <w:p w:rsidR="00A23524" w:rsidRDefault="00A23524" w:rsidP="00291973">
      <w:pPr>
        <w:pStyle w:val="Textocomentario"/>
      </w:pPr>
      <w:r>
        <w:t xml:space="preserve">No me convence que se pida explícitamente que A y B deben cumplir lo anterior y que B debe cumplir los requisitos RIA. Hubiera sido mejor poner sólo una lista de requisitos que sea algo como: </w:t>
      </w:r>
    </w:p>
    <w:p w:rsidR="00A23524" w:rsidRDefault="00A23524" w:rsidP="00291973">
      <w:pPr>
        <w:pStyle w:val="Textocomentario"/>
      </w:pPr>
      <w:r>
        <w:t xml:space="preserve">*La persona debe poder registrar una clave de 8 caracteres. El sistema debe guiar a la persona para que ingrese una clave válida. </w:t>
      </w:r>
    </w:p>
    <w:p w:rsidR="00A23524" w:rsidRDefault="00A23524" w:rsidP="00291973">
      <w:pPr>
        <w:pStyle w:val="Textocomentario"/>
      </w:pPr>
      <w:r>
        <w:t xml:space="preserve">Y cosas similares para los demás campos de información. </w:t>
      </w:r>
    </w:p>
    <w:p w:rsidR="00A23524" w:rsidRDefault="00A23524" w:rsidP="00291973">
      <w:pPr>
        <w:pStyle w:val="Textocomentario"/>
      </w:pPr>
      <w:r>
        <w:t xml:space="preserve">Es probable que un cliente pida un requisito como el ejemplo que puse arriba, pero no es muy probable que pida todo el detalle que se especificó en esta sección. </w:t>
      </w:r>
    </w:p>
    <w:p w:rsidR="00A23524" w:rsidRDefault="00A23524" w:rsidP="00291973">
      <w:pPr>
        <w:pStyle w:val="Textocomentario"/>
      </w:pPr>
      <w:r>
        <w:t xml:space="preserve">Le pediría a </w:t>
      </w:r>
      <w:proofErr w:type="spellStart"/>
      <w:r>
        <w:t>Magalí</w:t>
      </w:r>
      <w:proofErr w:type="spellEnd"/>
      <w:r>
        <w:t xml:space="preserve"> su opinión sobre cómo dejar esto ... si lo dejamos así todo súper explícito o si lo cambiamos .... </w:t>
      </w:r>
    </w:p>
    <w:p w:rsidR="00A23524" w:rsidRDefault="00A23524" w:rsidP="00291973">
      <w:pPr>
        <w:pStyle w:val="Textocomentario"/>
      </w:pPr>
    </w:p>
    <w:p w:rsidR="00A23524" w:rsidRDefault="00A23524" w:rsidP="00291973">
      <w:pPr>
        <w:pStyle w:val="Textocomentario"/>
      </w:pP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907C37"/>
    <w:multiLevelType w:val="hybridMultilevel"/>
    <w:tmpl w:val="3F728716"/>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
    <w:nsid w:val="58BC613F"/>
    <w:multiLevelType w:val="hybridMultilevel"/>
    <w:tmpl w:val="0D724CA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trackRevisions/>
  <w:defaultTabStop w:val="708"/>
  <w:hyphenationZone w:val="425"/>
  <w:characterSpacingControl w:val="doNotCompress"/>
  <w:compat/>
  <w:rsids>
    <w:rsidRoot w:val="00291973"/>
    <w:rsid w:val="00030EC8"/>
    <w:rsid w:val="000377F5"/>
    <w:rsid w:val="00050445"/>
    <w:rsid w:val="000A45DC"/>
    <w:rsid w:val="000F6BD8"/>
    <w:rsid w:val="0014555A"/>
    <w:rsid w:val="00190147"/>
    <w:rsid w:val="001C1903"/>
    <w:rsid w:val="00263E6C"/>
    <w:rsid w:val="00291973"/>
    <w:rsid w:val="002F3038"/>
    <w:rsid w:val="00337291"/>
    <w:rsid w:val="004659E9"/>
    <w:rsid w:val="004F2E80"/>
    <w:rsid w:val="005A03E0"/>
    <w:rsid w:val="008A5ACD"/>
    <w:rsid w:val="00A23524"/>
    <w:rsid w:val="00A62253"/>
    <w:rsid w:val="00A6396D"/>
    <w:rsid w:val="00B3375C"/>
    <w:rsid w:val="00B64980"/>
    <w:rsid w:val="00B83277"/>
    <w:rsid w:val="00CA0571"/>
    <w:rsid w:val="00D402E3"/>
    <w:rsid w:val="00D5311F"/>
    <w:rsid w:val="00DD5F16"/>
    <w:rsid w:val="00E4212B"/>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55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1973"/>
    <w:pPr>
      <w:ind w:left="720"/>
      <w:contextualSpacing/>
    </w:pPr>
    <w:rPr>
      <w:rFonts w:eastAsiaTheme="minorEastAsia"/>
      <w:lang w:val="es-ES" w:eastAsia="es-ES"/>
    </w:rPr>
  </w:style>
  <w:style w:type="character" w:styleId="Refdecomentario">
    <w:name w:val="annotation reference"/>
    <w:basedOn w:val="Fuentedeprrafopredeter"/>
    <w:uiPriority w:val="99"/>
    <w:semiHidden/>
    <w:unhideWhenUsed/>
    <w:rsid w:val="00291973"/>
    <w:rPr>
      <w:sz w:val="16"/>
      <w:szCs w:val="16"/>
    </w:rPr>
  </w:style>
  <w:style w:type="paragraph" w:styleId="Textocomentario">
    <w:name w:val="annotation text"/>
    <w:basedOn w:val="Normal"/>
    <w:link w:val="TextocomentarioCar"/>
    <w:uiPriority w:val="99"/>
    <w:unhideWhenUsed/>
    <w:rsid w:val="00291973"/>
    <w:pPr>
      <w:spacing w:line="240" w:lineRule="auto"/>
    </w:pPr>
    <w:rPr>
      <w:rFonts w:eastAsiaTheme="minorEastAsia"/>
      <w:sz w:val="20"/>
      <w:szCs w:val="20"/>
      <w:lang w:val="es-ES" w:eastAsia="es-ES"/>
    </w:rPr>
  </w:style>
  <w:style w:type="character" w:customStyle="1" w:styleId="TextocomentarioCar">
    <w:name w:val="Texto comentario Car"/>
    <w:basedOn w:val="Fuentedeprrafopredeter"/>
    <w:link w:val="Textocomentario"/>
    <w:uiPriority w:val="99"/>
    <w:rsid w:val="00291973"/>
    <w:rPr>
      <w:rFonts w:eastAsiaTheme="minorEastAsia"/>
      <w:sz w:val="20"/>
      <w:szCs w:val="20"/>
      <w:lang w:val="es-ES" w:eastAsia="es-ES"/>
    </w:rPr>
  </w:style>
  <w:style w:type="paragraph" w:styleId="Textodeglobo">
    <w:name w:val="Balloon Text"/>
    <w:basedOn w:val="Normal"/>
    <w:link w:val="TextodegloboCar"/>
    <w:uiPriority w:val="99"/>
    <w:semiHidden/>
    <w:unhideWhenUsed/>
    <w:rsid w:val="002919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19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8559CD-0031-410B-B766-A5558FFE8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4</Pages>
  <Words>742</Words>
  <Characters>4085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marcazal</cp:lastModifiedBy>
  <cp:revision>5</cp:revision>
  <dcterms:created xsi:type="dcterms:W3CDTF">2015-09-13T22:00:00Z</dcterms:created>
  <dcterms:modified xsi:type="dcterms:W3CDTF">2015-10-06T04:53:00Z</dcterms:modified>
</cp:coreProperties>
</file>