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787" w:rsidRPr="006A342B" w:rsidRDefault="006A342B" w:rsidP="006A342B">
      <w:pPr>
        <w:ind w:left="6372"/>
        <w:rPr>
          <w:b/>
          <w:sz w:val="36"/>
        </w:rPr>
      </w:pPr>
      <w:r>
        <w:rPr>
          <w:b/>
          <w:sz w:val="36"/>
        </w:rPr>
        <w:t xml:space="preserve">    </w:t>
      </w:r>
      <w:r w:rsidR="00353787" w:rsidRPr="006A342B">
        <w:rPr>
          <w:b/>
          <w:sz w:val="36"/>
        </w:rPr>
        <w:t>CAPITULO 3</w:t>
      </w:r>
    </w:p>
    <w:p w:rsidR="00353787" w:rsidRDefault="000D11B2" w:rsidP="00353787">
      <w:pPr>
        <w:rPr>
          <w:b/>
          <w:color w:val="000000" w:themeColor="text1"/>
          <w:sz w:val="36"/>
        </w:rPr>
      </w:pPr>
      <w:r>
        <w:rPr>
          <w:b/>
          <w:color w:val="000000" w:themeColor="text1"/>
          <w:sz w:val="36"/>
        </w:rPr>
        <w:t>ENFOQUE</w:t>
      </w:r>
      <w:r w:rsidR="00E84B4B">
        <w:rPr>
          <w:b/>
          <w:color w:val="000000" w:themeColor="text1"/>
          <w:sz w:val="36"/>
        </w:rPr>
        <w:t>S</w:t>
      </w:r>
      <w:r>
        <w:rPr>
          <w:b/>
          <w:color w:val="000000" w:themeColor="text1"/>
          <w:sz w:val="36"/>
        </w:rPr>
        <w:t xml:space="preserve"> METODOLOGICOS MDD </w:t>
      </w:r>
      <w:commentRangeStart w:id="0"/>
      <w:r w:rsidR="00353787" w:rsidRPr="006A342B">
        <w:rPr>
          <w:b/>
          <w:color w:val="000000" w:themeColor="text1"/>
          <w:sz w:val="36"/>
        </w:rPr>
        <w:t xml:space="preserve"> PARA LAS RIAS</w:t>
      </w:r>
      <w:commentRangeEnd w:id="0"/>
      <w:r w:rsidR="00127A92">
        <w:rPr>
          <w:rStyle w:val="Refdecomentario"/>
        </w:rPr>
        <w:commentReference w:id="0"/>
      </w:r>
    </w:p>
    <w:p w:rsidR="00C24D4F" w:rsidRPr="00DB70C7" w:rsidRDefault="004C2EB9" w:rsidP="003C2D1E">
      <w:pPr>
        <w:jc w:val="both"/>
        <w:rPr>
          <w:color w:val="000000" w:themeColor="text1"/>
        </w:rPr>
      </w:pPr>
      <w:r w:rsidRPr="004C2EB9">
        <w:rPr>
          <w:color w:val="000000" w:themeColor="text1"/>
        </w:rPr>
        <w:t xml:space="preserve">En el capitulo anterior se presentó una visión general de las </w:t>
      </w:r>
      <w:proofErr w:type="spellStart"/>
      <w:r w:rsidRPr="004C2EB9">
        <w:rPr>
          <w:color w:val="000000" w:themeColor="text1"/>
        </w:rPr>
        <w:t>RIAs</w:t>
      </w:r>
      <w:proofErr w:type="spellEnd"/>
      <w:r w:rsidRPr="004C2EB9">
        <w:rPr>
          <w:color w:val="000000" w:themeColor="text1"/>
        </w:rPr>
        <w:t xml:space="preserve">, con sus características principales y las diferentes tecnologías utilizadas para el desarrollo de las mismas. Se ha visto también, las distintas formas en que se implementan este tipo de aplicaciones, como las implementaciones basadas en librerías </w:t>
      </w:r>
      <w:proofErr w:type="spellStart"/>
      <w:r w:rsidRPr="004C2EB9">
        <w:rPr>
          <w:i/>
          <w:color w:val="000000" w:themeColor="text1"/>
        </w:rPr>
        <w:t>Javascript</w:t>
      </w:r>
      <w:proofErr w:type="spellEnd"/>
      <w:r w:rsidRPr="004C2EB9">
        <w:rPr>
          <w:color w:val="000000" w:themeColor="text1"/>
        </w:rPr>
        <w:t xml:space="preserve">, las implementaciones basadas en la instalación de </w:t>
      </w:r>
      <w:proofErr w:type="spellStart"/>
      <w:r w:rsidRPr="004C2EB9">
        <w:rPr>
          <w:color w:val="000000" w:themeColor="text1"/>
        </w:rPr>
        <w:t>plug-ins</w:t>
      </w:r>
      <w:proofErr w:type="spellEnd"/>
      <w:r w:rsidRPr="004C2EB9">
        <w:rPr>
          <w:color w:val="000000" w:themeColor="text1"/>
        </w:rPr>
        <w:t xml:space="preserve"> en el navegador y los basados en ambientes en tiempo de ejecución. Las implementaciones basadas en librerías </w:t>
      </w:r>
      <w:proofErr w:type="spellStart"/>
      <w:r w:rsidRPr="004C2EB9">
        <w:rPr>
          <w:color w:val="000000" w:themeColor="text1"/>
        </w:rPr>
        <w:t>Javascript</w:t>
      </w:r>
      <w:proofErr w:type="spellEnd"/>
      <w:r w:rsidRPr="004C2EB9">
        <w:rPr>
          <w:color w:val="000000" w:themeColor="text1"/>
        </w:rPr>
        <w:t>, son las que presentan el mayor grado de estandarización, he allí que resulta la opción más popular en la comunidad web.</w:t>
      </w:r>
    </w:p>
    <w:p w:rsidR="00893FE4" w:rsidRPr="00893FE4" w:rsidRDefault="004C2EB9" w:rsidP="003C2D1E">
      <w:pPr>
        <w:jc w:val="both"/>
        <w:rPr>
          <w:caps/>
          <w:lang w:val="es-PY"/>
        </w:rPr>
      </w:pPr>
      <w:r w:rsidRPr="004C2EB9">
        <w:rPr>
          <w:color w:val="000000" w:themeColor="text1"/>
        </w:rPr>
        <w:t>En este capítulo se verá el enfoque de desarrollo de aplicaciones web basadas en modelos, presentando primeramente los conceptos de MDSE (</w:t>
      </w:r>
      <w:proofErr w:type="spellStart"/>
      <w:r w:rsidRPr="00CC6E77">
        <w:rPr>
          <w:i/>
          <w:color w:val="000000" w:themeColor="text1"/>
        </w:rPr>
        <w:t>Model</w:t>
      </w:r>
      <w:proofErr w:type="spellEnd"/>
      <w:r w:rsidRPr="00CC6E77">
        <w:rPr>
          <w:i/>
          <w:color w:val="000000" w:themeColor="text1"/>
        </w:rPr>
        <w:t xml:space="preserve"> </w:t>
      </w:r>
      <w:proofErr w:type="spellStart"/>
      <w:r w:rsidRPr="00CC6E77">
        <w:rPr>
          <w:i/>
          <w:color w:val="000000" w:themeColor="text1"/>
        </w:rPr>
        <w:t>Driven</w:t>
      </w:r>
      <w:proofErr w:type="spellEnd"/>
      <w:r w:rsidRPr="00CC6E77">
        <w:rPr>
          <w:i/>
          <w:color w:val="000000" w:themeColor="text1"/>
        </w:rPr>
        <w:t xml:space="preserve"> Software </w:t>
      </w:r>
      <w:proofErr w:type="spellStart"/>
      <w:r w:rsidRPr="00CC6E77">
        <w:rPr>
          <w:i/>
          <w:color w:val="000000" w:themeColor="text1"/>
        </w:rPr>
        <w:t>Engineering</w:t>
      </w:r>
      <w:proofErr w:type="spellEnd"/>
      <w:r w:rsidRPr="00CC6E77">
        <w:rPr>
          <w:color w:val="000000" w:themeColor="text1"/>
        </w:rPr>
        <w:t>), MDD</w:t>
      </w:r>
      <w:r w:rsidR="003C2D1E">
        <w:rPr>
          <w:color w:val="000000" w:themeColor="text1"/>
        </w:rPr>
        <w:t xml:space="preserve"> </w:t>
      </w:r>
      <w:r w:rsidRPr="00CC6E77">
        <w:rPr>
          <w:color w:val="000000" w:themeColor="text1"/>
        </w:rPr>
        <w:t>(</w:t>
      </w:r>
      <w:proofErr w:type="spellStart"/>
      <w:r w:rsidRPr="00CC6E77">
        <w:rPr>
          <w:i/>
          <w:color w:val="000000" w:themeColor="text1"/>
        </w:rPr>
        <w:t>Model</w:t>
      </w:r>
      <w:proofErr w:type="spellEnd"/>
      <w:r w:rsidRPr="00CC6E77">
        <w:rPr>
          <w:i/>
          <w:color w:val="000000" w:themeColor="text1"/>
        </w:rPr>
        <w:t xml:space="preserve"> </w:t>
      </w:r>
      <w:proofErr w:type="spellStart"/>
      <w:r w:rsidRPr="00CC6E77">
        <w:rPr>
          <w:i/>
          <w:color w:val="000000" w:themeColor="text1"/>
        </w:rPr>
        <w:t>Driven</w:t>
      </w:r>
      <w:proofErr w:type="spellEnd"/>
      <w:r w:rsidRPr="00CC6E77">
        <w:rPr>
          <w:i/>
          <w:color w:val="000000" w:themeColor="text1"/>
        </w:rPr>
        <w:t xml:space="preserve"> </w:t>
      </w:r>
      <w:proofErr w:type="spellStart"/>
      <w:r w:rsidRPr="00CC6E77">
        <w:rPr>
          <w:i/>
          <w:color w:val="000000" w:themeColor="text1"/>
        </w:rPr>
        <w:t>Development</w:t>
      </w:r>
      <w:proofErr w:type="spellEnd"/>
      <w:r w:rsidRPr="00CC6E77">
        <w:rPr>
          <w:color w:val="000000" w:themeColor="text1"/>
        </w:rPr>
        <w:t>) y MDA (</w:t>
      </w:r>
      <w:proofErr w:type="spellStart"/>
      <w:r w:rsidRPr="00CC6E77">
        <w:rPr>
          <w:i/>
          <w:color w:val="000000" w:themeColor="text1"/>
        </w:rPr>
        <w:t>Model</w:t>
      </w:r>
      <w:proofErr w:type="spellEnd"/>
      <w:r w:rsidRPr="00CC6E77">
        <w:rPr>
          <w:i/>
          <w:color w:val="000000" w:themeColor="text1"/>
        </w:rPr>
        <w:t xml:space="preserve"> </w:t>
      </w:r>
      <w:proofErr w:type="spellStart"/>
      <w:r w:rsidRPr="00CC6E77">
        <w:rPr>
          <w:i/>
          <w:color w:val="000000" w:themeColor="text1"/>
        </w:rPr>
        <w:t>Driven</w:t>
      </w:r>
      <w:proofErr w:type="spellEnd"/>
      <w:r w:rsidRPr="00CC6E77">
        <w:rPr>
          <w:i/>
          <w:color w:val="000000" w:themeColor="text1"/>
        </w:rPr>
        <w:t xml:space="preserve"> </w:t>
      </w:r>
      <w:proofErr w:type="spellStart"/>
      <w:r w:rsidRPr="00CC6E77">
        <w:rPr>
          <w:i/>
          <w:color w:val="000000" w:themeColor="text1"/>
        </w:rPr>
        <w:t>Architecture</w:t>
      </w:r>
      <w:proofErr w:type="spellEnd"/>
      <w:r w:rsidRPr="00CC6E77">
        <w:rPr>
          <w:color w:val="000000" w:themeColor="text1"/>
        </w:rPr>
        <w:t>) para posteriormente dar píe a las metodologías web existentes basadas en modelos</w:t>
      </w:r>
      <w:r w:rsidR="00893FE4">
        <w:rPr>
          <w:color w:val="000000" w:themeColor="text1"/>
        </w:rPr>
        <w:t xml:space="preserve"> que presentan características de las </w:t>
      </w:r>
      <w:proofErr w:type="spellStart"/>
      <w:r w:rsidR="00893FE4">
        <w:rPr>
          <w:color w:val="000000" w:themeColor="text1"/>
        </w:rPr>
        <w:t>RIAs</w:t>
      </w:r>
      <w:proofErr w:type="spellEnd"/>
      <w:r w:rsidR="00893FE4">
        <w:rPr>
          <w:color w:val="000000" w:themeColor="text1"/>
        </w:rPr>
        <w:t xml:space="preserve">. Finalmente se presentará a la metodología web </w:t>
      </w:r>
      <w:proofErr w:type="spellStart"/>
      <w:r w:rsidR="00893FE4">
        <w:rPr>
          <w:color w:val="000000" w:themeColor="text1"/>
        </w:rPr>
        <w:t>MoWebA</w:t>
      </w:r>
      <w:proofErr w:type="spellEnd"/>
      <w:r w:rsidR="00893FE4">
        <w:rPr>
          <w:color w:val="000000" w:themeColor="text1"/>
        </w:rPr>
        <w:t xml:space="preserve"> (</w:t>
      </w:r>
      <w:proofErr w:type="spellStart"/>
      <w:r w:rsidRPr="00CC6E77">
        <w:rPr>
          <w:i/>
          <w:color w:val="000000" w:themeColor="text1"/>
        </w:rPr>
        <w:t>Model</w:t>
      </w:r>
      <w:proofErr w:type="spellEnd"/>
      <w:r w:rsidRPr="00CC6E77">
        <w:rPr>
          <w:i/>
          <w:color w:val="000000" w:themeColor="text1"/>
        </w:rPr>
        <w:t xml:space="preserve"> </w:t>
      </w:r>
      <w:proofErr w:type="spellStart"/>
      <w:r w:rsidRPr="00CC6E77">
        <w:rPr>
          <w:i/>
          <w:color w:val="000000" w:themeColor="text1"/>
        </w:rPr>
        <w:t>Oriented</w:t>
      </w:r>
      <w:proofErr w:type="spellEnd"/>
      <w:r w:rsidRPr="00CC6E77">
        <w:rPr>
          <w:i/>
          <w:color w:val="000000" w:themeColor="text1"/>
        </w:rPr>
        <w:t xml:space="preserve"> Web </w:t>
      </w:r>
      <w:proofErr w:type="spellStart"/>
      <w:r w:rsidRPr="00CC6E77">
        <w:rPr>
          <w:i/>
          <w:color w:val="000000" w:themeColor="text1"/>
        </w:rPr>
        <w:t>Aproach</w:t>
      </w:r>
      <w:proofErr w:type="spellEnd"/>
      <w:r w:rsidR="00893FE4">
        <w:rPr>
          <w:color w:val="000000" w:themeColor="text1"/>
        </w:rPr>
        <w:t xml:space="preserve">), una metodología web separada en capas, que sigue el paradigma MDA) para el ciclo de </w:t>
      </w:r>
      <w:r w:rsidR="009C325C">
        <w:rPr>
          <w:color w:val="000000" w:themeColor="text1"/>
        </w:rPr>
        <w:t>desarrollo</w:t>
      </w:r>
      <w:r w:rsidR="00893FE4">
        <w:rPr>
          <w:color w:val="000000" w:themeColor="text1"/>
        </w:rPr>
        <w:t xml:space="preserve"> de sus aplicaciones, que resulta prometedora para </w:t>
      </w:r>
      <w:r w:rsidR="009C325C">
        <w:rPr>
          <w:color w:val="000000" w:themeColor="text1"/>
        </w:rPr>
        <w:t xml:space="preserve">la implementación de características de las </w:t>
      </w:r>
      <w:proofErr w:type="spellStart"/>
      <w:r w:rsidR="009C325C">
        <w:rPr>
          <w:color w:val="000000" w:themeColor="text1"/>
        </w:rPr>
        <w:t>RIAs</w:t>
      </w:r>
      <w:proofErr w:type="spellEnd"/>
      <w:r w:rsidR="009C325C">
        <w:rPr>
          <w:color w:val="000000" w:themeColor="text1"/>
        </w:rPr>
        <w:t>.</w:t>
      </w:r>
    </w:p>
    <w:p w:rsidR="00983244" w:rsidRDefault="00353787" w:rsidP="000551EF">
      <w:pPr>
        <w:rPr>
          <w:b/>
          <w:caps/>
          <w:lang w:val="en-US"/>
        </w:rPr>
      </w:pPr>
      <w:r>
        <w:rPr>
          <w:b/>
          <w:caps/>
          <w:lang w:val="en-US"/>
        </w:rPr>
        <w:t>3</w:t>
      </w:r>
      <w:r w:rsidR="00BB1252" w:rsidRPr="008F6CB3">
        <w:rPr>
          <w:b/>
          <w:caps/>
          <w:lang w:val="en-US"/>
        </w:rPr>
        <w:t>.</w:t>
      </w:r>
      <w:r>
        <w:rPr>
          <w:b/>
          <w:caps/>
          <w:lang w:val="en-US"/>
        </w:rPr>
        <w:t>1</w:t>
      </w:r>
      <w:r w:rsidR="00BB1252" w:rsidRPr="008F6CB3">
        <w:rPr>
          <w:b/>
          <w:caps/>
          <w:lang w:val="en-US"/>
        </w:rPr>
        <w:t xml:space="preserve"> </w:t>
      </w:r>
      <w:r w:rsidR="00AA0302" w:rsidRPr="008F6CB3">
        <w:rPr>
          <w:b/>
          <w:caps/>
          <w:lang w:val="en-US"/>
        </w:rPr>
        <w:t>Model driven software engineering</w:t>
      </w:r>
      <w:r w:rsidR="001821E1" w:rsidRPr="008F6CB3">
        <w:rPr>
          <w:b/>
          <w:caps/>
          <w:lang w:val="en-US"/>
        </w:rPr>
        <w:t xml:space="preserve"> (MDSE)</w:t>
      </w:r>
    </w:p>
    <w:p w:rsidR="00DB2E17" w:rsidRDefault="00D64A37" w:rsidP="00127A92">
      <w:pPr>
        <w:jc w:val="both"/>
        <w:rPr>
          <w:lang w:val="es-PY"/>
        </w:rPr>
      </w:pPr>
      <w:r>
        <w:rPr>
          <w:lang w:val="es-PY"/>
        </w:rPr>
        <w:t>Los modelos son de suma importancia para entender y compartir conocimiento acerca de un software complejo. MDSE es concebida como una herramienta</w:t>
      </w:r>
      <w:r w:rsidR="00A52250">
        <w:rPr>
          <w:lang w:val="es-PY"/>
        </w:rPr>
        <w:t xml:space="preserve"> </w:t>
      </w:r>
      <w:r>
        <w:rPr>
          <w:lang w:val="es-PY"/>
        </w:rPr>
        <w:t xml:space="preserve">para convertir este hecho, en una manera concreta de trabajar y pensar, transformando los modelos </w:t>
      </w:r>
      <w:r w:rsidR="00AA0302">
        <w:rPr>
          <w:lang w:val="es-PY"/>
        </w:rPr>
        <w:t>en elementos fundamentales para todo el ciclo de desarrollo en la</w:t>
      </w:r>
      <w:r>
        <w:rPr>
          <w:lang w:val="es-PY"/>
        </w:rPr>
        <w:t xml:space="preserve"> ingeniería de software</w:t>
      </w:r>
      <w:r w:rsidR="000A7A24">
        <w:rPr>
          <w:lang w:val="es-PY"/>
        </w:rPr>
        <w:t xml:space="preserve"> </w:t>
      </w:r>
      <w:r w:rsidR="000A7A24" w:rsidRPr="000A7A24">
        <w:rPr>
          <w:rFonts w:ascii="Calibri" w:hAnsi="Calibri" w:cs="Calibri"/>
          <w:lang w:val="es-PY"/>
        </w:rPr>
        <w:t>[</w:t>
      </w:r>
      <w:fldSimple w:instr=" REF BIB_m2012 \* MERGEFORMAT ">
        <w:r w:rsidR="000A7A24" w:rsidRPr="000A7A24">
          <w:rPr>
            <w:rFonts w:ascii="Calibri" w:hAnsi="Calibri" w:cs="Calibri"/>
            <w:lang w:val="es-PY"/>
          </w:rPr>
          <w:t>&lt;m2012&gt;</w:t>
        </w:r>
      </w:fldSimple>
      <w:r w:rsidR="000A7A24" w:rsidRPr="000A7A24">
        <w:rPr>
          <w:rFonts w:ascii="Calibri" w:hAnsi="Calibri" w:cs="Calibri"/>
          <w:lang w:val="es-PY"/>
        </w:rPr>
        <w:t>]</w:t>
      </w:r>
      <w:r>
        <w:rPr>
          <w:lang w:val="es-PY"/>
        </w:rPr>
        <w:t xml:space="preserve">. En MDSE, los conceptos principales son los modelos y las transformaciones (esto es, manipulaciones y/o operaciones sobre los modelos). </w:t>
      </w:r>
    </w:p>
    <w:p w:rsidR="00CF05F4" w:rsidRDefault="000E0DD5" w:rsidP="00127A92">
      <w:pPr>
        <w:jc w:val="both"/>
        <w:rPr>
          <w:lang w:val="es-PY"/>
        </w:rPr>
      </w:pPr>
      <w:r w:rsidRPr="00060C44">
        <w:rPr>
          <w:lang w:val="es-PY"/>
        </w:rPr>
        <w:t>MDSE</w:t>
      </w:r>
      <w:r w:rsidR="004E74E0">
        <w:rPr>
          <w:lang w:val="es-PY"/>
        </w:rPr>
        <w:t xml:space="preserve">, tiene como objetivo llevar a cabo el desarrollo de artefactos de software utilizando a los modelos </w:t>
      </w:r>
      <w:r w:rsidR="001E6121">
        <w:rPr>
          <w:lang w:val="es-PY"/>
        </w:rPr>
        <w:t>y</w:t>
      </w:r>
      <w:r w:rsidR="00AA0302">
        <w:rPr>
          <w:lang w:val="es-PY"/>
        </w:rPr>
        <w:t xml:space="preserve"> a las</w:t>
      </w:r>
      <w:r w:rsidR="001E6121">
        <w:rPr>
          <w:lang w:val="es-PY"/>
        </w:rPr>
        <w:t xml:space="preserve"> transformaciones sobre estos, </w:t>
      </w:r>
      <w:r w:rsidR="004E74E0">
        <w:rPr>
          <w:lang w:val="es-PY"/>
        </w:rPr>
        <w:t>como piezas clave para el logro</w:t>
      </w:r>
      <w:r w:rsidR="00BB1252">
        <w:rPr>
          <w:lang w:val="es-PY"/>
        </w:rPr>
        <w:t xml:space="preserve"> de</w:t>
      </w:r>
      <w:r w:rsidR="004E74E0">
        <w:rPr>
          <w:lang w:val="es-PY"/>
        </w:rPr>
        <w:t xml:space="preserve"> tal objetivo</w:t>
      </w:r>
      <w:r w:rsidR="00E974EB">
        <w:rPr>
          <w:lang w:val="es-PY"/>
        </w:rPr>
        <w:t xml:space="preserve">. </w:t>
      </w:r>
      <w:r w:rsidR="004E74E0">
        <w:rPr>
          <w:lang w:val="es-PY"/>
        </w:rPr>
        <w:t>Hoy en día se ha dado un valor extra a los modelos</w:t>
      </w:r>
      <w:r w:rsidR="00792FCA">
        <w:rPr>
          <w:lang w:val="es-PY"/>
        </w:rPr>
        <w:t>,</w:t>
      </w:r>
      <w:r w:rsidR="004E74E0">
        <w:rPr>
          <w:lang w:val="es-PY"/>
        </w:rPr>
        <w:t xml:space="preserve"> debido a que no solamente sirven par</w:t>
      </w:r>
      <w:r w:rsidR="00E974EB">
        <w:rPr>
          <w:lang w:val="es-PY"/>
        </w:rPr>
        <w:t>a mantener una mejor comunicación entre los desarrolladores y la</w:t>
      </w:r>
      <w:r w:rsidR="00AA0302">
        <w:rPr>
          <w:lang w:val="es-PY"/>
        </w:rPr>
        <w:t>s</w:t>
      </w:r>
      <w:r w:rsidR="00E974EB">
        <w:rPr>
          <w:lang w:val="es-PY"/>
        </w:rPr>
        <w:t xml:space="preserve"> parte</w:t>
      </w:r>
      <w:r w:rsidR="00AA0302">
        <w:rPr>
          <w:lang w:val="es-PY"/>
        </w:rPr>
        <w:t>s</w:t>
      </w:r>
      <w:r w:rsidR="00E974EB">
        <w:rPr>
          <w:lang w:val="es-PY"/>
        </w:rPr>
        <w:t xml:space="preserve"> interesada</w:t>
      </w:r>
      <w:r w:rsidR="00AA0302">
        <w:rPr>
          <w:lang w:val="es-PY"/>
        </w:rPr>
        <w:t>s en un sistema en particular</w:t>
      </w:r>
      <w:r w:rsidR="00E974EB">
        <w:rPr>
          <w:lang w:val="es-PY"/>
        </w:rPr>
        <w:t xml:space="preserve"> (</w:t>
      </w:r>
      <w:proofErr w:type="spellStart"/>
      <w:r w:rsidR="001748C7" w:rsidRPr="001748C7">
        <w:rPr>
          <w:i/>
          <w:lang w:val="es-PY"/>
        </w:rPr>
        <w:t>stakeholders</w:t>
      </w:r>
      <w:proofErr w:type="spellEnd"/>
      <w:r w:rsidR="00E974EB">
        <w:rPr>
          <w:lang w:val="es-PY"/>
        </w:rPr>
        <w:t>) o</w:t>
      </w:r>
      <w:r w:rsidR="001E6121">
        <w:rPr>
          <w:lang w:val="es-PY"/>
        </w:rPr>
        <w:t xml:space="preserve"> bien para</w:t>
      </w:r>
      <w:r w:rsidR="00E974EB">
        <w:rPr>
          <w:lang w:val="es-PY"/>
        </w:rPr>
        <w:t xml:space="preserve"> mantener los sistemas debidamente documentados, sino también</w:t>
      </w:r>
      <w:r w:rsidR="00BA1129">
        <w:rPr>
          <w:lang w:val="es-PY"/>
        </w:rPr>
        <w:t>,</w:t>
      </w:r>
      <w:r w:rsidR="00E974EB">
        <w:rPr>
          <w:lang w:val="es-PY"/>
        </w:rPr>
        <w:t xml:space="preserve"> estos modelos pueden contener la suficiente expresividad y riqueza como para representar </w:t>
      </w:r>
      <w:r w:rsidR="001E6121">
        <w:rPr>
          <w:lang w:val="es-PY"/>
        </w:rPr>
        <w:t xml:space="preserve">información que posteriormente puede transformase y obtener </w:t>
      </w:r>
      <w:r w:rsidR="00BA1129">
        <w:rPr>
          <w:lang w:val="es-PY"/>
        </w:rPr>
        <w:t xml:space="preserve">así, </w:t>
      </w:r>
      <w:r w:rsidR="00792FCA">
        <w:rPr>
          <w:lang w:val="es-PY"/>
        </w:rPr>
        <w:t>el software deseado.</w:t>
      </w:r>
    </w:p>
    <w:p w:rsidR="00E974EB" w:rsidRDefault="00792FCA" w:rsidP="00127A92">
      <w:pPr>
        <w:jc w:val="both"/>
        <w:rPr>
          <w:lang w:val="es-PY"/>
        </w:rPr>
      </w:pPr>
      <w:r>
        <w:rPr>
          <w:lang w:val="es-PY"/>
        </w:rPr>
        <w:t xml:space="preserve">Un concepto clave en el contexto </w:t>
      </w:r>
      <w:r w:rsidR="000E0DD5" w:rsidRPr="00060C44">
        <w:rPr>
          <w:lang w:val="es-PY"/>
        </w:rPr>
        <w:t>MDSE</w:t>
      </w:r>
      <w:r>
        <w:rPr>
          <w:lang w:val="es-PY"/>
        </w:rPr>
        <w:t xml:space="preserve"> es el de </w:t>
      </w:r>
      <w:proofErr w:type="spellStart"/>
      <w:r>
        <w:rPr>
          <w:lang w:val="es-PY"/>
        </w:rPr>
        <w:t>metamodelo</w:t>
      </w:r>
      <w:proofErr w:type="spellEnd"/>
      <w:r>
        <w:rPr>
          <w:lang w:val="es-PY"/>
        </w:rPr>
        <w:t xml:space="preserve">. Con el </w:t>
      </w:r>
      <w:proofErr w:type="spellStart"/>
      <w:r>
        <w:rPr>
          <w:lang w:val="es-PY"/>
        </w:rPr>
        <w:t>metamodelo</w:t>
      </w:r>
      <w:proofErr w:type="spellEnd"/>
      <w:r>
        <w:rPr>
          <w:lang w:val="es-PY"/>
        </w:rPr>
        <w:t xml:space="preserve"> es posible definir la sintaxis abstracta de un lenguaje de modelado.  Análogamente a las gramáticas que </w:t>
      </w:r>
      <w:r w:rsidR="00B173CF">
        <w:rPr>
          <w:lang w:val="es-PY"/>
        </w:rPr>
        <w:t>sirven</w:t>
      </w:r>
      <w:r>
        <w:rPr>
          <w:lang w:val="es-PY"/>
        </w:rPr>
        <w:t xml:space="preserve"> para definir a un lenguaje de programación, el </w:t>
      </w:r>
      <w:proofErr w:type="spellStart"/>
      <w:r>
        <w:rPr>
          <w:lang w:val="es-PY"/>
        </w:rPr>
        <w:t>metamodelo</w:t>
      </w:r>
      <w:proofErr w:type="spellEnd"/>
      <w:r>
        <w:rPr>
          <w:lang w:val="es-PY"/>
        </w:rPr>
        <w:t xml:space="preserve"> perm</w:t>
      </w:r>
      <w:r w:rsidR="00B173CF">
        <w:rPr>
          <w:lang w:val="es-PY"/>
        </w:rPr>
        <w:t xml:space="preserve">ite representar a todos los modelos posibles que forman parte </w:t>
      </w:r>
      <w:r w:rsidR="00AA0302">
        <w:rPr>
          <w:lang w:val="es-PY"/>
        </w:rPr>
        <w:t>del lenguaje de modelado</w:t>
      </w:r>
      <w:r w:rsidR="00B173CF">
        <w:rPr>
          <w:lang w:val="es-PY"/>
        </w:rPr>
        <w:t>.</w:t>
      </w:r>
    </w:p>
    <w:p w:rsidR="00127A92" w:rsidRDefault="00127A92" w:rsidP="00127A92">
      <w:pPr>
        <w:jc w:val="both"/>
        <w:rPr>
          <w:lang w:val="es-PY"/>
        </w:rPr>
      </w:pPr>
    </w:p>
    <w:p w:rsidR="00B238CC" w:rsidRPr="00882AFB" w:rsidRDefault="00353787" w:rsidP="000551EF">
      <w:pPr>
        <w:rPr>
          <w:b/>
          <w:i/>
          <w:lang w:val="en-US"/>
        </w:rPr>
      </w:pPr>
      <w:r>
        <w:rPr>
          <w:b/>
          <w:lang w:val="en-US"/>
        </w:rPr>
        <w:t>3</w:t>
      </w:r>
      <w:r w:rsidR="00BA1129" w:rsidRPr="00CC5721">
        <w:rPr>
          <w:b/>
          <w:lang w:val="en-US"/>
        </w:rPr>
        <w:t>.</w:t>
      </w:r>
      <w:r>
        <w:rPr>
          <w:b/>
          <w:lang w:val="en-US"/>
        </w:rPr>
        <w:t>1</w:t>
      </w:r>
      <w:r w:rsidR="00BA1129" w:rsidRPr="00CC5721">
        <w:rPr>
          <w:b/>
          <w:lang w:val="en-US"/>
        </w:rPr>
        <w:t xml:space="preserve">.1 </w:t>
      </w:r>
      <w:r w:rsidR="001748C7" w:rsidRPr="001748C7">
        <w:rPr>
          <w:b/>
          <w:i/>
          <w:lang w:val="en-US"/>
        </w:rPr>
        <w:t xml:space="preserve">Model Driven Development </w:t>
      </w:r>
      <w:r w:rsidR="00AA0302" w:rsidRPr="00060C44">
        <w:rPr>
          <w:b/>
          <w:lang w:val="en-US"/>
        </w:rPr>
        <w:t>(</w:t>
      </w:r>
      <w:r w:rsidR="00B238CC" w:rsidRPr="00060C44">
        <w:rPr>
          <w:b/>
          <w:lang w:val="en-US"/>
        </w:rPr>
        <w:t>MDD</w:t>
      </w:r>
      <w:r w:rsidR="00AA0302" w:rsidRPr="00060C44">
        <w:rPr>
          <w:b/>
          <w:lang w:val="en-US"/>
        </w:rPr>
        <w:t>)</w:t>
      </w:r>
      <w:r w:rsidR="001748C7" w:rsidRPr="001748C7">
        <w:rPr>
          <w:b/>
          <w:i/>
          <w:lang w:val="en-US"/>
        </w:rPr>
        <w:t xml:space="preserve"> y Model Driven Architecture </w:t>
      </w:r>
      <w:r w:rsidR="00AA0302" w:rsidRPr="00060C44">
        <w:rPr>
          <w:b/>
          <w:lang w:val="en-US"/>
        </w:rPr>
        <w:t>(</w:t>
      </w:r>
      <w:r w:rsidR="00B238CC" w:rsidRPr="00060C44">
        <w:rPr>
          <w:b/>
          <w:lang w:val="en-US"/>
        </w:rPr>
        <w:t>MDA</w:t>
      </w:r>
      <w:r w:rsidR="00AA0302" w:rsidRPr="00060C44">
        <w:rPr>
          <w:b/>
          <w:lang w:val="en-US"/>
        </w:rPr>
        <w:t>)</w:t>
      </w:r>
    </w:p>
    <w:p w:rsidR="0060709F" w:rsidRDefault="00BA1129" w:rsidP="00127A92">
      <w:pPr>
        <w:jc w:val="both"/>
        <w:rPr>
          <w:lang w:val="es-PY"/>
        </w:rPr>
      </w:pPr>
      <w:r w:rsidRPr="00BA1129">
        <w:rPr>
          <w:lang w:val="es-PY"/>
        </w:rPr>
        <w:lastRenderedPageBreak/>
        <w:t xml:space="preserve">En </w:t>
      </w:r>
      <w:r w:rsidR="000E0DD5" w:rsidRPr="00060C44">
        <w:rPr>
          <w:lang w:val="es-PY"/>
        </w:rPr>
        <w:t>MDSE</w:t>
      </w:r>
      <w:r w:rsidR="00882AFB">
        <w:rPr>
          <w:lang w:val="es-PY"/>
        </w:rPr>
        <w:t>, es posible adoptar un</w:t>
      </w:r>
      <w:r w:rsidRPr="00BA1129">
        <w:rPr>
          <w:lang w:val="es-PY"/>
        </w:rPr>
        <w:t xml:space="preserve"> enfoque </w:t>
      </w:r>
      <w:r w:rsidR="000E0DD5" w:rsidRPr="00060C44">
        <w:rPr>
          <w:lang w:val="es-PY"/>
        </w:rPr>
        <w:t>MDD</w:t>
      </w:r>
      <w:r w:rsidR="00524FF6">
        <w:rPr>
          <w:i/>
          <w:lang w:val="es-PY"/>
        </w:rPr>
        <w:t xml:space="preserve"> </w:t>
      </w:r>
      <w:r w:rsidR="001748C7" w:rsidRPr="001748C7">
        <w:rPr>
          <w:lang w:val="es-PY"/>
        </w:rPr>
        <w:t>para el ciclo de desarrollo de una aplicación</w:t>
      </w:r>
      <w:r w:rsidR="0027166B">
        <w:rPr>
          <w:lang w:val="es-PY"/>
        </w:rPr>
        <w:t>.</w:t>
      </w:r>
      <w:r w:rsidR="00127A92">
        <w:rPr>
          <w:lang w:val="es-PY"/>
        </w:rPr>
        <w:t xml:space="preserve"> </w:t>
      </w:r>
      <w:r w:rsidR="000E0DD5" w:rsidRPr="00060C44">
        <w:rPr>
          <w:lang w:val="es-PY"/>
        </w:rPr>
        <w:t>MDD</w:t>
      </w:r>
      <w:r w:rsidR="00AA0302">
        <w:rPr>
          <w:lang w:val="es-PY"/>
        </w:rPr>
        <w:t xml:space="preserve"> es un paradigma de desarrollo que utiliza a los modelos como artefactos primarios en el proceso de desarrollo. Usualmente en </w:t>
      </w:r>
      <w:r w:rsidR="000E0DD5" w:rsidRPr="00060C44">
        <w:rPr>
          <w:lang w:val="es-PY"/>
        </w:rPr>
        <w:t>MDD</w:t>
      </w:r>
      <w:r w:rsidR="00AA0302">
        <w:rPr>
          <w:lang w:val="es-PY"/>
        </w:rPr>
        <w:t xml:space="preserve"> la implementación es generada </w:t>
      </w:r>
      <w:r w:rsidR="00CE73F8">
        <w:rPr>
          <w:lang w:val="es-PY"/>
        </w:rPr>
        <w:t>de manera automática o semiautomática</w:t>
      </w:r>
      <w:r>
        <w:rPr>
          <w:lang w:val="es-PY"/>
        </w:rPr>
        <w:t xml:space="preserve"> a partir de los modelos.</w:t>
      </w:r>
      <w:r w:rsidR="00CE73F8">
        <w:rPr>
          <w:lang w:val="es-PY"/>
        </w:rPr>
        <w:t xml:space="preserve"> Por otra parte, </w:t>
      </w:r>
      <w:r w:rsidR="000E0DD5" w:rsidRPr="00060C44">
        <w:rPr>
          <w:lang w:val="es-PY"/>
        </w:rPr>
        <w:t>MDA</w:t>
      </w:r>
      <w:r w:rsidR="009C325C">
        <w:rPr>
          <w:rStyle w:val="Refdenotaalpie"/>
          <w:lang w:val="es-PY"/>
        </w:rPr>
        <w:footnoteReference w:id="1"/>
      </w:r>
      <w:r w:rsidR="00CE73F8">
        <w:rPr>
          <w:lang w:val="es-PY"/>
        </w:rPr>
        <w:t xml:space="preserve"> </w:t>
      </w:r>
      <w:r w:rsidR="002B2683">
        <w:rPr>
          <w:lang w:val="es-PY"/>
        </w:rPr>
        <w:t xml:space="preserve">es un estándar impulsado por el consorcio </w:t>
      </w:r>
      <w:r w:rsidR="000E0DD5" w:rsidRPr="00060C44">
        <w:rPr>
          <w:lang w:val="es-PY"/>
        </w:rPr>
        <w:t>OMG</w:t>
      </w:r>
      <w:r w:rsidR="002B2683">
        <w:rPr>
          <w:lang w:val="es-PY"/>
        </w:rPr>
        <w:t xml:space="preserve"> (</w:t>
      </w:r>
      <w:proofErr w:type="spellStart"/>
      <w:r w:rsidR="001748C7" w:rsidRPr="001748C7">
        <w:rPr>
          <w:i/>
          <w:lang w:val="es-PY"/>
        </w:rPr>
        <w:t>Object</w:t>
      </w:r>
      <w:proofErr w:type="spellEnd"/>
      <w:r w:rsidR="001748C7" w:rsidRPr="001748C7">
        <w:rPr>
          <w:i/>
          <w:lang w:val="es-PY"/>
        </w:rPr>
        <w:t xml:space="preserve"> Management </w:t>
      </w:r>
      <w:proofErr w:type="spellStart"/>
      <w:r w:rsidR="001748C7" w:rsidRPr="001748C7">
        <w:rPr>
          <w:i/>
          <w:lang w:val="es-PY"/>
        </w:rPr>
        <w:t>Group</w:t>
      </w:r>
      <w:proofErr w:type="spellEnd"/>
      <w:r w:rsidR="002B2683">
        <w:rPr>
          <w:lang w:val="es-PY"/>
        </w:rPr>
        <w:t xml:space="preserve">) que contiene en si misma a varios estándares de facto, tales como  </w:t>
      </w:r>
      <w:r w:rsidR="000E0DD5" w:rsidRPr="00060C44">
        <w:rPr>
          <w:lang w:val="es-PY"/>
        </w:rPr>
        <w:t>UML</w:t>
      </w:r>
      <w:r w:rsidR="008E691B">
        <w:rPr>
          <w:rStyle w:val="Refdenotaalpie"/>
          <w:lang w:val="es-PY"/>
        </w:rPr>
        <w:footnoteReference w:id="2"/>
      </w:r>
      <w:r w:rsidR="001748C7" w:rsidRPr="001748C7">
        <w:rPr>
          <w:i/>
          <w:lang w:val="es-PY"/>
        </w:rPr>
        <w:t xml:space="preserve"> (</w:t>
      </w:r>
      <w:proofErr w:type="spellStart"/>
      <w:r w:rsidR="001748C7" w:rsidRPr="001748C7">
        <w:rPr>
          <w:i/>
          <w:lang w:val="es-PY"/>
        </w:rPr>
        <w:t>Unified</w:t>
      </w:r>
      <w:proofErr w:type="spellEnd"/>
      <w:r w:rsidR="001748C7" w:rsidRPr="001748C7">
        <w:rPr>
          <w:i/>
          <w:lang w:val="es-PY"/>
        </w:rPr>
        <w:t xml:space="preserve"> </w:t>
      </w:r>
      <w:proofErr w:type="spellStart"/>
      <w:r w:rsidR="001748C7" w:rsidRPr="001748C7">
        <w:rPr>
          <w:i/>
          <w:lang w:val="es-PY"/>
        </w:rPr>
        <w:t>Modeling</w:t>
      </w:r>
      <w:proofErr w:type="spellEnd"/>
      <w:r w:rsidR="001748C7" w:rsidRPr="001748C7">
        <w:rPr>
          <w:i/>
          <w:lang w:val="es-PY"/>
        </w:rPr>
        <w:t xml:space="preserve"> </w:t>
      </w:r>
      <w:proofErr w:type="spellStart"/>
      <w:r w:rsidR="001748C7" w:rsidRPr="001748C7">
        <w:rPr>
          <w:i/>
          <w:lang w:val="es-PY"/>
        </w:rPr>
        <w:t>Language</w:t>
      </w:r>
      <w:proofErr w:type="spellEnd"/>
      <w:r w:rsidR="002B2683">
        <w:rPr>
          <w:lang w:val="es-PY"/>
        </w:rPr>
        <w:t xml:space="preserve">) , </w:t>
      </w:r>
      <w:r w:rsidR="000E0DD5" w:rsidRPr="00060C44">
        <w:rPr>
          <w:lang w:val="es-PY"/>
        </w:rPr>
        <w:t>OCL</w:t>
      </w:r>
      <w:r w:rsidR="00983244">
        <w:rPr>
          <w:rStyle w:val="Refdenotaalpie"/>
          <w:lang w:val="es-PY"/>
        </w:rPr>
        <w:footnoteReference w:id="3"/>
      </w:r>
      <w:r w:rsidR="002B2683">
        <w:rPr>
          <w:lang w:val="es-PY"/>
        </w:rPr>
        <w:t xml:space="preserve"> (</w:t>
      </w:r>
      <w:proofErr w:type="spellStart"/>
      <w:r w:rsidR="001748C7" w:rsidRPr="001748C7">
        <w:rPr>
          <w:i/>
          <w:lang w:val="es-PY"/>
        </w:rPr>
        <w:t>Object</w:t>
      </w:r>
      <w:proofErr w:type="spellEnd"/>
      <w:r w:rsidR="001748C7" w:rsidRPr="001748C7">
        <w:rPr>
          <w:i/>
          <w:lang w:val="es-PY"/>
        </w:rPr>
        <w:t xml:space="preserve"> </w:t>
      </w:r>
      <w:proofErr w:type="spellStart"/>
      <w:r w:rsidR="001748C7" w:rsidRPr="001748C7">
        <w:rPr>
          <w:i/>
          <w:lang w:val="es-PY"/>
        </w:rPr>
        <w:t>Constraint</w:t>
      </w:r>
      <w:proofErr w:type="spellEnd"/>
      <w:r w:rsidR="001748C7" w:rsidRPr="001748C7">
        <w:rPr>
          <w:i/>
          <w:lang w:val="es-PY"/>
        </w:rPr>
        <w:t xml:space="preserve"> </w:t>
      </w:r>
      <w:proofErr w:type="spellStart"/>
      <w:r w:rsidR="001748C7" w:rsidRPr="001748C7">
        <w:rPr>
          <w:i/>
          <w:lang w:val="es-PY"/>
        </w:rPr>
        <w:t>Language</w:t>
      </w:r>
      <w:proofErr w:type="spellEnd"/>
      <w:r w:rsidR="002B2683">
        <w:rPr>
          <w:lang w:val="es-PY"/>
        </w:rPr>
        <w:t xml:space="preserve">), </w:t>
      </w:r>
      <w:r w:rsidR="000E0DD5" w:rsidRPr="00060C44">
        <w:rPr>
          <w:lang w:val="es-PY"/>
        </w:rPr>
        <w:t>MOF</w:t>
      </w:r>
      <w:r w:rsidR="0027166B">
        <w:rPr>
          <w:rStyle w:val="Refdenotaalpie"/>
          <w:lang w:val="es-PY"/>
        </w:rPr>
        <w:footnoteReference w:id="4"/>
      </w:r>
      <w:r w:rsidR="002B2683">
        <w:rPr>
          <w:lang w:val="es-PY"/>
        </w:rPr>
        <w:t>(</w:t>
      </w:r>
      <w:r w:rsidR="001748C7" w:rsidRPr="001748C7">
        <w:rPr>
          <w:i/>
          <w:lang w:val="es-PY"/>
        </w:rPr>
        <w:t xml:space="preserve">Meta </w:t>
      </w:r>
      <w:proofErr w:type="spellStart"/>
      <w:r w:rsidR="001748C7" w:rsidRPr="001748C7">
        <w:rPr>
          <w:i/>
          <w:lang w:val="es-PY"/>
        </w:rPr>
        <w:t>Object</w:t>
      </w:r>
      <w:proofErr w:type="spellEnd"/>
      <w:r w:rsidR="001748C7" w:rsidRPr="001748C7">
        <w:rPr>
          <w:i/>
          <w:lang w:val="es-PY"/>
        </w:rPr>
        <w:t xml:space="preserve"> </w:t>
      </w:r>
      <w:proofErr w:type="spellStart"/>
      <w:r w:rsidR="001748C7" w:rsidRPr="001748C7">
        <w:rPr>
          <w:i/>
          <w:lang w:val="es-PY"/>
        </w:rPr>
        <w:t>Facility</w:t>
      </w:r>
      <w:proofErr w:type="spellEnd"/>
      <w:r w:rsidR="002B2683">
        <w:rPr>
          <w:lang w:val="es-PY"/>
        </w:rPr>
        <w:t xml:space="preserve">), </w:t>
      </w:r>
      <w:r w:rsidR="001748C7" w:rsidRPr="000D11B2">
        <w:rPr>
          <w:lang w:val="es-PY"/>
        </w:rPr>
        <w:t>QVT</w:t>
      </w:r>
      <w:r w:rsidR="0027166B">
        <w:rPr>
          <w:rStyle w:val="Refdenotaalpie"/>
          <w:i/>
          <w:lang w:val="es-PY"/>
        </w:rPr>
        <w:footnoteReference w:id="5"/>
      </w:r>
      <w:r w:rsidR="002B2683">
        <w:rPr>
          <w:lang w:val="es-PY"/>
        </w:rPr>
        <w:t>(</w:t>
      </w:r>
      <w:proofErr w:type="spellStart"/>
      <w:r w:rsidR="001748C7" w:rsidRPr="001748C7">
        <w:rPr>
          <w:i/>
          <w:lang w:val="es-PY"/>
        </w:rPr>
        <w:t>Query</w:t>
      </w:r>
      <w:proofErr w:type="spellEnd"/>
      <w:r w:rsidR="001748C7" w:rsidRPr="001748C7">
        <w:rPr>
          <w:i/>
          <w:lang w:val="es-PY"/>
        </w:rPr>
        <w:t xml:space="preserve"> View </w:t>
      </w:r>
      <w:proofErr w:type="spellStart"/>
      <w:r w:rsidR="001748C7" w:rsidRPr="001748C7">
        <w:rPr>
          <w:i/>
          <w:lang w:val="es-PY"/>
        </w:rPr>
        <w:t>Transformation</w:t>
      </w:r>
      <w:proofErr w:type="spellEnd"/>
      <w:r w:rsidR="002B2683">
        <w:rPr>
          <w:lang w:val="es-PY"/>
        </w:rPr>
        <w:t>), entre otros; con la meta presente de promover el desarrollo de software para diversos dominios de aplicación</w:t>
      </w:r>
      <w:r w:rsidR="00B238CC">
        <w:rPr>
          <w:lang w:val="es-PY"/>
        </w:rPr>
        <w:t>,</w:t>
      </w:r>
      <w:r w:rsidR="002B2683">
        <w:rPr>
          <w:lang w:val="es-PY"/>
        </w:rPr>
        <w:t xml:space="preserve"> como las aplicaciones para el ámbito de la</w:t>
      </w:r>
      <w:r w:rsidR="009D6541">
        <w:rPr>
          <w:lang w:val="es-PY"/>
        </w:rPr>
        <w:t>s</w:t>
      </w:r>
      <w:r w:rsidR="002B2683">
        <w:rPr>
          <w:lang w:val="es-PY"/>
        </w:rPr>
        <w:t xml:space="preserve"> finanzas , las telecomunicaciones , las aplicaciones aeroespaciales, las </w:t>
      </w:r>
      <w:proofErr w:type="spellStart"/>
      <w:r w:rsidR="002B2683">
        <w:rPr>
          <w:lang w:val="es-PY"/>
        </w:rPr>
        <w:t>embedidas</w:t>
      </w:r>
      <w:proofErr w:type="spellEnd"/>
      <w:r w:rsidR="002B2683">
        <w:rPr>
          <w:lang w:val="es-PY"/>
        </w:rPr>
        <w:t xml:space="preserve">, etc. </w:t>
      </w:r>
      <w:r w:rsidR="001748C7" w:rsidRPr="000D11B2">
        <w:rPr>
          <w:lang w:val="es-PY"/>
        </w:rPr>
        <w:t>MDA</w:t>
      </w:r>
      <w:r w:rsidR="002B2683">
        <w:rPr>
          <w:lang w:val="es-PY"/>
        </w:rPr>
        <w:t xml:space="preserve"> </w:t>
      </w:r>
      <w:r w:rsidR="00B238CC">
        <w:rPr>
          <w:lang w:val="es-PY"/>
        </w:rPr>
        <w:t xml:space="preserve"> es un subconjunto de </w:t>
      </w:r>
      <w:r w:rsidR="00060C44" w:rsidRPr="00060C44">
        <w:rPr>
          <w:lang w:val="es-PY"/>
        </w:rPr>
        <w:t>MDD</w:t>
      </w:r>
      <w:r w:rsidR="00B238CC">
        <w:rPr>
          <w:lang w:val="es-PY"/>
        </w:rPr>
        <w:t xml:space="preserve">, </w:t>
      </w:r>
      <w:r w:rsidR="009D6541">
        <w:rPr>
          <w:lang w:val="es-PY"/>
        </w:rPr>
        <w:t>que propone</w:t>
      </w:r>
      <w:r w:rsidR="00B238CC">
        <w:rPr>
          <w:lang w:val="es-PY"/>
        </w:rPr>
        <w:t xml:space="preserve"> estándares para cada paso en el proceso de desarrollo de las aplicaciones.  Utiliza un esquema de arquitectura  dividida </w:t>
      </w:r>
      <w:r w:rsidR="004A3604">
        <w:rPr>
          <w:lang w:val="es-PY"/>
        </w:rPr>
        <w:t>en capas co</w:t>
      </w:r>
      <w:r w:rsidR="009D6541">
        <w:rPr>
          <w:lang w:val="es-PY"/>
        </w:rPr>
        <w:t>m</w:t>
      </w:r>
      <w:r w:rsidR="004A3604">
        <w:rPr>
          <w:lang w:val="es-PY"/>
        </w:rPr>
        <w:t xml:space="preserve">o </w:t>
      </w:r>
      <w:r w:rsidR="009D6541">
        <w:rPr>
          <w:lang w:val="es-PY"/>
        </w:rPr>
        <w:t>puede apreciarse</w:t>
      </w:r>
      <w:r w:rsidR="004A3604">
        <w:rPr>
          <w:lang w:val="es-PY"/>
        </w:rPr>
        <w:t xml:space="preserve"> en la </w:t>
      </w:r>
      <w:fldSimple w:instr=" REF _Ref422657524 \h  \* MERGEFORMAT ">
        <w:r w:rsidR="007D20CB">
          <w:t xml:space="preserve">Figura </w:t>
        </w:r>
        <w:r w:rsidR="007D20CB">
          <w:rPr>
            <w:noProof/>
          </w:rPr>
          <w:t>1</w:t>
        </w:r>
      </w:fldSimple>
      <w:r w:rsidR="00B238CC">
        <w:rPr>
          <w:lang w:val="es-PY"/>
        </w:rPr>
        <w:t xml:space="preserve">. Los </w:t>
      </w:r>
      <w:r w:rsidR="004A3604">
        <w:rPr>
          <w:lang w:val="es-PY"/>
        </w:rPr>
        <w:t>meta-</w:t>
      </w:r>
      <w:proofErr w:type="spellStart"/>
      <w:r w:rsidR="00B238CC">
        <w:rPr>
          <w:lang w:val="es-PY"/>
        </w:rPr>
        <w:t>metamodelos</w:t>
      </w:r>
      <w:proofErr w:type="spellEnd"/>
      <w:r w:rsidR="00B238CC">
        <w:rPr>
          <w:lang w:val="es-PY"/>
        </w:rPr>
        <w:t xml:space="preserve"> </w:t>
      </w:r>
      <w:r w:rsidR="00BA06F7">
        <w:rPr>
          <w:lang w:val="es-PY"/>
        </w:rPr>
        <w:t xml:space="preserve">(M3) </w:t>
      </w:r>
      <w:r w:rsidR="00B238CC">
        <w:rPr>
          <w:lang w:val="es-PY"/>
        </w:rPr>
        <w:t xml:space="preserve">se expresan </w:t>
      </w:r>
      <w:r w:rsidR="00BA06F7">
        <w:rPr>
          <w:lang w:val="es-PY"/>
        </w:rPr>
        <w:t>por medio</w:t>
      </w:r>
      <w:r w:rsidR="00B238CC">
        <w:rPr>
          <w:lang w:val="es-PY"/>
        </w:rPr>
        <w:t xml:space="preserve"> </w:t>
      </w:r>
      <w:r w:rsidR="000E0DD5" w:rsidRPr="00060C44">
        <w:rPr>
          <w:lang w:val="es-PY"/>
        </w:rPr>
        <w:t>MOF</w:t>
      </w:r>
      <w:r w:rsidR="00B238CC">
        <w:rPr>
          <w:lang w:val="es-PY"/>
        </w:rPr>
        <w:t xml:space="preserve"> </w:t>
      </w:r>
      <w:r w:rsidR="004A3604">
        <w:rPr>
          <w:lang w:val="es-PY"/>
        </w:rPr>
        <w:t xml:space="preserve">o </w:t>
      </w:r>
      <w:r w:rsidR="000E0DD5" w:rsidRPr="00060C44">
        <w:rPr>
          <w:lang w:val="es-PY"/>
        </w:rPr>
        <w:t>ECORE</w:t>
      </w:r>
      <w:r w:rsidR="004A3604">
        <w:rPr>
          <w:lang w:val="es-PY"/>
        </w:rPr>
        <w:t xml:space="preserve"> para el </w:t>
      </w:r>
      <w:r w:rsidR="001748C7" w:rsidRPr="001748C7">
        <w:rPr>
          <w:i/>
          <w:lang w:val="es-PY"/>
        </w:rPr>
        <w:t xml:space="preserve">Eclipse </w:t>
      </w:r>
      <w:proofErr w:type="spellStart"/>
      <w:r w:rsidR="001748C7" w:rsidRPr="001748C7">
        <w:rPr>
          <w:i/>
          <w:lang w:val="es-PY"/>
        </w:rPr>
        <w:t>Modelling</w:t>
      </w:r>
      <w:proofErr w:type="spellEnd"/>
      <w:r w:rsidR="001748C7" w:rsidRPr="001748C7">
        <w:rPr>
          <w:i/>
          <w:lang w:val="es-PY"/>
        </w:rPr>
        <w:t xml:space="preserve"> Framework </w:t>
      </w:r>
      <w:r w:rsidR="004A3604">
        <w:rPr>
          <w:lang w:val="es-PY"/>
        </w:rPr>
        <w:t>(</w:t>
      </w:r>
      <w:r w:rsidR="001748C7" w:rsidRPr="001748C7">
        <w:rPr>
          <w:i/>
          <w:lang w:val="es-PY"/>
        </w:rPr>
        <w:t>EMF</w:t>
      </w:r>
      <w:r w:rsidR="004A3604">
        <w:rPr>
          <w:lang w:val="es-PY"/>
        </w:rPr>
        <w:t xml:space="preserve">) </w:t>
      </w:r>
      <w:r w:rsidR="00B238CC">
        <w:rPr>
          <w:lang w:val="es-PY"/>
        </w:rPr>
        <w:t xml:space="preserve">y los </w:t>
      </w:r>
      <w:proofErr w:type="spellStart"/>
      <w:r w:rsidR="004A3604">
        <w:rPr>
          <w:lang w:val="es-PY"/>
        </w:rPr>
        <w:t>meta</w:t>
      </w:r>
      <w:r w:rsidR="00B238CC">
        <w:rPr>
          <w:lang w:val="es-PY"/>
        </w:rPr>
        <w:t>modelos</w:t>
      </w:r>
      <w:proofErr w:type="spellEnd"/>
      <w:r w:rsidR="009D6541">
        <w:rPr>
          <w:lang w:val="es-PY"/>
        </w:rPr>
        <w:t xml:space="preserve"> </w:t>
      </w:r>
      <w:r w:rsidR="00BA06F7">
        <w:rPr>
          <w:lang w:val="es-PY"/>
        </w:rPr>
        <w:t>(M2)</w:t>
      </w:r>
      <w:r w:rsidR="00B238CC">
        <w:rPr>
          <w:lang w:val="es-PY"/>
        </w:rPr>
        <w:t xml:space="preserve"> de la aplicación</w:t>
      </w:r>
      <w:r w:rsidR="00912F86">
        <w:rPr>
          <w:lang w:val="es-PY"/>
        </w:rPr>
        <w:t xml:space="preserve"> se expresan por medio de un</w:t>
      </w:r>
      <w:r w:rsidR="00B238CC">
        <w:rPr>
          <w:lang w:val="es-PY"/>
        </w:rPr>
        <w:t xml:space="preserve"> </w:t>
      </w:r>
      <w:r w:rsidR="000E0DD5" w:rsidRPr="009D6541">
        <w:rPr>
          <w:i/>
          <w:lang w:val="es-PY"/>
        </w:rPr>
        <w:t xml:space="preserve">General </w:t>
      </w:r>
      <w:proofErr w:type="spellStart"/>
      <w:r w:rsidR="000E0DD5" w:rsidRPr="009D6541">
        <w:rPr>
          <w:i/>
          <w:lang w:val="es-PY"/>
        </w:rPr>
        <w:t>Purpose</w:t>
      </w:r>
      <w:proofErr w:type="spellEnd"/>
      <w:r w:rsidR="000E0DD5" w:rsidRPr="009D6541">
        <w:rPr>
          <w:i/>
          <w:lang w:val="es-PY"/>
        </w:rPr>
        <w:t xml:space="preserve"> </w:t>
      </w:r>
      <w:proofErr w:type="spellStart"/>
      <w:r w:rsidR="000E0DD5" w:rsidRPr="009D6541">
        <w:rPr>
          <w:i/>
          <w:lang w:val="es-PY"/>
        </w:rPr>
        <w:t>Modelling</w:t>
      </w:r>
      <w:proofErr w:type="spellEnd"/>
      <w:r w:rsidR="000E0DD5" w:rsidRPr="009D6541">
        <w:rPr>
          <w:i/>
          <w:lang w:val="es-PY"/>
        </w:rPr>
        <w:t xml:space="preserve"> </w:t>
      </w:r>
      <w:proofErr w:type="spellStart"/>
      <w:r w:rsidR="000E0DD5" w:rsidRPr="009D6541">
        <w:rPr>
          <w:i/>
          <w:lang w:val="es-PY"/>
        </w:rPr>
        <w:t>Lenguage</w:t>
      </w:r>
      <w:proofErr w:type="spellEnd"/>
      <w:r w:rsidR="00BA06F7">
        <w:rPr>
          <w:i/>
          <w:lang w:val="es-PY"/>
        </w:rPr>
        <w:t xml:space="preserve"> (</w:t>
      </w:r>
      <w:r w:rsidR="001748C7" w:rsidRPr="001748C7">
        <w:rPr>
          <w:i/>
          <w:lang w:val="es-PY"/>
        </w:rPr>
        <w:t>GPML</w:t>
      </w:r>
      <w:r w:rsidR="00BA06F7">
        <w:rPr>
          <w:i/>
          <w:lang w:val="es-PY"/>
        </w:rPr>
        <w:t>)</w:t>
      </w:r>
      <w:r w:rsidR="00B238CC">
        <w:rPr>
          <w:lang w:val="es-PY"/>
        </w:rPr>
        <w:t xml:space="preserve"> </w:t>
      </w:r>
      <w:r w:rsidR="00912F86">
        <w:rPr>
          <w:lang w:val="es-PY"/>
        </w:rPr>
        <w:t xml:space="preserve"> que por lo general es </w:t>
      </w:r>
      <w:r w:rsidR="00B238CC" w:rsidRPr="00060C44">
        <w:rPr>
          <w:lang w:val="es-PY"/>
        </w:rPr>
        <w:t>UML</w:t>
      </w:r>
      <w:r w:rsidR="00B238CC">
        <w:rPr>
          <w:lang w:val="es-PY"/>
        </w:rPr>
        <w:t>, que cuenta con diversos modelos para representar los comportamientos (estáticos y dinámicos) de una aplicación en particular.</w:t>
      </w:r>
      <w:r w:rsidR="00BA06F7">
        <w:rPr>
          <w:lang w:val="es-PY"/>
        </w:rPr>
        <w:t xml:space="preserve">  </w:t>
      </w:r>
      <w:r w:rsidR="009D6541">
        <w:rPr>
          <w:lang w:val="es-PY"/>
        </w:rPr>
        <w:t xml:space="preserve">La capa </w:t>
      </w:r>
      <w:r w:rsidR="00BA06F7">
        <w:rPr>
          <w:lang w:val="es-PY"/>
        </w:rPr>
        <w:t xml:space="preserve">M2 describe los conceptos utilizados en M1 para la definición de los modelos.  </w:t>
      </w:r>
      <w:r w:rsidR="00B238CC">
        <w:rPr>
          <w:lang w:val="es-PY"/>
        </w:rPr>
        <w:t xml:space="preserve">Finalmente </w:t>
      </w:r>
      <w:r w:rsidR="00BA06F7">
        <w:rPr>
          <w:lang w:val="es-PY"/>
        </w:rPr>
        <w:t>el objeto del mundo real, en este caso un video, se representa en M0</w:t>
      </w:r>
      <w:r w:rsidR="001970FF">
        <w:rPr>
          <w:lang w:val="es-PY"/>
        </w:rPr>
        <w:t>.</w:t>
      </w:r>
    </w:p>
    <w:p w:rsidR="00B359FC" w:rsidRDefault="0059672A" w:rsidP="00B359FC">
      <w:pPr>
        <w:keepNext/>
      </w:pPr>
      <w:r>
        <w:rPr>
          <w:noProof/>
          <w:lang w:val="es-PY" w:eastAsia="es-PY"/>
        </w:rPr>
        <w:pict>
          <v:shapetype id="_x0000_t202" coordsize="21600,21600" o:spt="202" path="m,l,21600r21600,l21600,xe">
            <v:stroke joinstyle="miter"/>
            <v:path gradientshapeok="t" o:connecttype="rect"/>
          </v:shapetype>
          <v:shape id="Text Box 16" o:spid="_x0000_s1026" type="#_x0000_t202" style="position:absolute;margin-left:42.2pt;margin-top:190.25pt;width:285.55pt;height:31.95pt;z-index:251689984;visibility:visible" wrapcoords="-57 0 -57 21098 21600 21098 21600 0 -5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" stroked="f">
            <v:textbox style="mso-fit-shape-to-text:t" inset="0,0,0,0">
              <w:txbxContent>
                <w:p w:rsidR="00730979" w:rsidRPr="007D20CB" w:rsidRDefault="00730979" w:rsidP="007D20CB">
                  <w:pPr>
                    <w:pStyle w:val="Epgrafe"/>
                    <w:rPr>
                      <w:rFonts w:eastAsiaTheme="minorHAnsi"/>
                      <w:b w:val="0"/>
                      <w:noProof/>
                      <w:color w:val="000000" w:themeColor="text1"/>
                    </w:rPr>
                  </w:pPr>
                  <w:bookmarkStart w:id="1" w:name="_Ref422657524"/>
                  <w:r w:rsidRPr="007D20CB">
                    <w:rPr>
                      <w:color w:val="000000" w:themeColor="text1"/>
                    </w:rPr>
                    <w:t xml:space="preserve">Figura </w:t>
                  </w:r>
                  <w:r w:rsidRPr="007D20CB">
                    <w:rPr>
                      <w:color w:val="000000" w:themeColor="text1"/>
                    </w:rPr>
                    <w:fldChar w:fldCharType="begin"/>
                  </w:r>
                  <w:r w:rsidRPr="007D20CB">
                    <w:rPr>
                      <w:color w:val="000000" w:themeColor="text1"/>
                    </w:rPr>
                    <w:instrText xml:space="preserve"> SEQ Figura \* ARABIC </w:instrText>
                  </w:r>
                  <w:r w:rsidRPr="007D20CB">
                    <w:rPr>
                      <w:color w:val="000000" w:themeColor="text1"/>
                    </w:rPr>
                    <w:fldChar w:fldCharType="separate"/>
                  </w:r>
                  <w:ins w:id="2" w:author="marcazal" w:date="2015-06-23T00:37:00Z">
                    <w:r>
                      <w:rPr>
                        <w:noProof/>
                        <w:color w:val="000000" w:themeColor="text1"/>
                      </w:rPr>
                      <w:t>1</w:t>
                    </w:r>
                  </w:ins>
                  <w:r w:rsidRPr="007D20CB">
                    <w:rPr>
                      <w:color w:val="000000" w:themeColor="text1"/>
                    </w:rPr>
                    <w:fldChar w:fldCharType="end"/>
                  </w:r>
                  <w:bookmarkEnd w:id="1"/>
                  <w:r w:rsidRPr="007D20CB">
                    <w:rPr>
                      <w:b w:val="0"/>
                      <w:color w:val="000000" w:themeColor="text1"/>
                    </w:rPr>
                    <w:t xml:space="preserve">   Objetos del mundo real (M0), modelos (M1), </w:t>
                  </w:r>
                  <w:proofErr w:type="spellStart"/>
                  <w:r w:rsidRPr="007D20CB">
                    <w:rPr>
                      <w:b w:val="0"/>
                      <w:color w:val="000000" w:themeColor="text1"/>
                    </w:rPr>
                    <w:t>metamodelos</w:t>
                  </w:r>
                  <w:proofErr w:type="spellEnd"/>
                  <w:r w:rsidRPr="007D20CB">
                    <w:rPr>
                      <w:b w:val="0"/>
                      <w:color w:val="000000" w:themeColor="text1"/>
                    </w:rPr>
                    <w:t xml:space="preserve"> (M2) y meta-</w:t>
                  </w:r>
                  <w:proofErr w:type="spellStart"/>
                  <w:r w:rsidRPr="007D20CB">
                    <w:rPr>
                      <w:b w:val="0"/>
                      <w:color w:val="000000" w:themeColor="text1"/>
                    </w:rPr>
                    <w:t>metamodelos</w:t>
                  </w:r>
                  <w:proofErr w:type="spellEnd"/>
                  <w:r w:rsidRPr="007D20CB">
                    <w:rPr>
                      <w:b w:val="0"/>
                      <w:color w:val="000000" w:themeColor="text1"/>
                    </w:rPr>
                    <w:t xml:space="preserve"> (M3)</w:t>
                  </w:r>
                </w:p>
              </w:txbxContent>
            </v:textbox>
            <w10:wrap type="tight"/>
          </v:shape>
        </w:pict>
      </w:r>
      <w:r w:rsidR="0060709F" w:rsidRPr="0060709F">
        <w:rPr>
          <w:noProof/>
          <w:lang w:val="es-PY" w:eastAsia="es-PY"/>
        </w:rPr>
        <w:drawing>
          <wp:anchor distT="0" distB="0" distL="114300" distR="114300" simplePos="0" relativeHeight="251678720" behindDoc="1" locked="0" layoutInCell="1" allowOverlap="1">
            <wp:simplePos x="0" y="0"/>
            <wp:positionH relativeFrom="column">
              <wp:posOffset>535940</wp:posOffset>
            </wp:positionH>
            <wp:positionV relativeFrom="paragraph">
              <wp:posOffset>-128270</wp:posOffset>
            </wp:positionV>
            <wp:extent cx="3626485" cy="2487295"/>
            <wp:effectExtent l="19050" t="0" r="0" b="0"/>
            <wp:wrapTight wrapText="bothSides">
              <wp:wrapPolygon edited="0">
                <wp:start x="-113" y="0"/>
                <wp:lineTo x="-113" y="21506"/>
                <wp:lineTo x="21558" y="21506"/>
                <wp:lineTo x="21558" y="0"/>
                <wp:lineTo x="-113" y="0"/>
              </wp:wrapPolygon>
            </wp:wrapTight>
            <wp:docPr id="4" name="4 Imagen" descr="MDA-4LAY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4LAYER.gif"/>
                    <pic:cNvPicPr/>
                  </pic:nvPicPr>
                  <pic:blipFill>
                    <a:blip r:embed="rId9" cstate="print"/>
                    <a:stretch>
                      <a:fillRect/>
                    </a:stretch>
                  </pic:blipFill>
                  <pic:spPr>
                    <a:xfrm>
                      <a:off x="0" y="0"/>
                      <a:ext cx="3626485" cy="2487295"/>
                    </a:xfrm>
                    <a:prstGeom prst="rect">
                      <a:avLst/>
                    </a:prstGeom>
                  </pic:spPr>
                </pic:pic>
              </a:graphicData>
            </a:graphic>
          </wp:anchor>
        </w:drawing>
      </w: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4A3604" w:rsidRDefault="004A3604" w:rsidP="000551EF">
      <w:pPr>
        <w:rPr>
          <w:lang w:val="es-PY"/>
        </w:rPr>
      </w:pPr>
    </w:p>
    <w:p w:rsidR="007D20CB" w:rsidRDefault="007D20CB" w:rsidP="000551EF">
      <w:pPr>
        <w:rPr>
          <w:lang w:val="es-PY"/>
        </w:rPr>
      </w:pPr>
    </w:p>
    <w:p w:rsidR="00B238CC" w:rsidRDefault="00B238CC" w:rsidP="00127A92">
      <w:pPr>
        <w:jc w:val="both"/>
        <w:rPr>
          <w:lang w:val="es-PY"/>
        </w:rPr>
      </w:pPr>
      <w:r>
        <w:rPr>
          <w:lang w:val="es-PY"/>
        </w:rPr>
        <w:t xml:space="preserve">Las fases de desarrollo con el </w:t>
      </w:r>
      <w:r w:rsidR="000B6844">
        <w:rPr>
          <w:lang w:val="es-PY"/>
        </w:rPr>
        <w:t xml:space="preserve">enfoque MDA se presentan en la </w:t>
      </w:r>
      <w:fldSimple w:instr=" REF _Ref422657824 \h  \* MERGEFORMAT ">
        <w:r w:rsidR="007D20CB" w:rsidRPr="00095D77">
          <w:rPr>
            <w:color w:val="000000" w:themeColor="text1"/>
          </w:rPr>
          <w:t>Figura</w:t>
        </w:r>
        <w:r w:rsidR="007D20CB" w:rsidRPr="00AA5843">
          <w:rPr>
            <w:b/>
            <w:color w:val="000000" w:themeColor="text1"/>
          </w:rPr>
          <w:t xml:space="preserve"> </w:t>
        </w:r>
        <w:r w:rsidR="007D20CB" w:rsidRPr="000D11B2">
          <w:rPr>
            <w:color w:val="000000" w:themeColor="text1"/>
          </w:rPr>
          <w:t>2</w:t>
        </w:r>
      </w:fldSimple>
      <w:r>
        <w:rPr>
          <w:lang w:val="es-PY"/>
        </w:rPr>
        <w:t xml:space="preserve">. </w:t>
      </w:r>
      <w:r w:rsidR="009D6541">
        <w:rPr>
          <w:lang w:val="es-PY"/>
        </w:rPr>
        <w:t xml:space="preserve">La fase </w:t>
      </w:r>
      <w:proofErr w:type="spellStart"/>
      <w:r w:rsidR="003B2AED" w:rsidRPr="00B238CC">
        <w:rPr>
          <w:i/>
          <w:lang w:val="es-PY"/>
        </w:rPr>
        <w:t>Computation</w:t>
      </w:r>
      <w:proofErr w:type="spellEnd"/>
      <w:r w:rsidR="003B2AED" w:rsidRPr="00B238CC">
        <w:rPr>
          <w:i/>
          <w:lang w:val="es-PY"/>
        </w:rPr>
        <w:t xml:space="preserve"> </w:t>
      </w:r>
      <w:proofErr w:type="spellStart"/>
      <w:r w:rsidR="003B2AED" w:rsidRPr="00B238CC">
        <w:rPr>
          <w:i/>
          <w:lang w:val="es-PY"/>
        </w:rPr>
        <w:t>independent</w:t>
      </w:r>
      <w:proofErr w:type="spellEnd"/>
      <w:r w:rsidR="003B2AED" w:rsidRPr="00B238CC">
        <w:rPr>
          <w:i/>
          <w:lang w:val="es-PY"/>
        </w:rPr>
        <w:t xml:space="preserve"> </w:t>
      </w:r>
      <w:proofErr w:type="spellStart"/>
      <w:r w:rsidR="003B2AED" w:rsidRPr="00B238CC">
        <w:rPr>
          <w:i/>
          <w:lang w:val="es-PY"/>
        </w:rPr>
        <w:t>Model</w:t>
      </w:r>
      <w:proofErr w:type="spellEnd"/>
      <w:r>
        <w:rPr>
          <w:lang w:val="es-PY"/>
        </w:rPr>
        <w:t xml:space="preserve"> (</w:t>
      </w:r>
      <w:r w:rsidR="001748C7" w:rsidRPr="001748C7">
        <w:rPr>
          <w:lang w:val="es-PY"/>
        </w:rPr>
        <w:t>CIM</w:t>
      </w:r>
      <w:r>
        <w:rPr>
          <w:lang w:val="es-PY"/>
        </w:rPr>
        <w:t xml:space="preserve">)  </w:t>
      </w:r>
      <w:r w:rsidR="009D6541">
        <w:rPr>
          <w:lang w:val="es-PY"/>
        </w:rPr>
        <w:t xml:space="preserve">corresponde a </w:t>
      </w:r>
      <w:r>
        <w:rPr>
          <w:lang w:val="es-PY"/>
        </w:rPr>
        <w:t xml:space="preserve">los documentos, modelos o diagramas utilizados para la toma de requerimientos  en una aplicación en </w:t>
      </w:r>
      <w:r w:rsidR="003B2AED">
        <w:rPr>
          <w:lang w:val="es-PY"/>
        </w:rPr>
        <w:t>particular, independientemente de cómo han sido implementados. Representan al punto de vista del negocio de la solución.</w:t>
      </w:r>
    </w:p>
    <w:p w:rsidR="007D20CB" w:rsidRDefault="00B238CC" w:rsidP="007D20CB">
      <w:pPr>
        <w:keepNext/>
      </w:pPr>
      <w:r>
        <w:rPr>
          <w:noProof/>
          <w:lang w:val="es-PY" w:eastAsia="es-PY"/>
        </w:rPr>
        <w:lastRenderedPageBreak/>
        <w:drawing>
          <wp:inline distT="0" distB="0" distL="0" distR="0">
            <wp:extent cx="4832020" cy="1442852"/>
            <wp:effectExtent l="19050" t="0" r="6680" b="0"/>
            <wp:docPr id="6" name="5 Imagen" descr="mda-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lifecycle.jpg"/>
                    <pic:cNvPicPr/>
                  </pic:nvPicPr>
                  <pic:blipFill>
                    <a:blip r:embed="rId10" cstate="print"/>
                    <a:stretch>
                      <a:fillRect/>
                    </a:stretch>
                  </pic:blipFill>
                  <pic:spPr>
                    <a:xfrm>
                      <a:off x="0" y="0"/>
                      <a:ext cx="4831578" cy="1442720"/>
                    </a:xfrm>
                    <a:prstGeom prst="rect">
                      <a:avLst/>
                    </a:prstGeom>
                  </pic:spPr>
                </pic:pic>
              </a:graphicData>
            </a:graphic>
          </wp:inline>
        </w:drawing>
      </w:r>
    </w:p>
    <w:p w:rsidR="008F6CB3" w:rsidRPr="007D20CB" w:rsidRDefault="007D20CB" w:rsidP="007D20CB">
      <w:pPr>
        <w:pStyle w:val="Epgrafe"/>
        <w:ind w:left="1416" w:firstLine="708"/>
        <w:rPr>
          <w:b w:val="0"/>
          <w:color w:val="000000" w:themeColor="text1"/>
        </w:rPr>
      </w:pPr>
      <w:bookmarkStart w:id="3" w:name="_Ref422657824"/>
      <w:r w:rsidRPr="007D20CB">
        <w:rPr>
          <w:color w:val="000000" w:themeColor="text1"/>
        </w:rPr>
        <w:t xml:space="preserve">Figura </w:t>
      </w:r>
      <w:r w:rsidR="0059672A" w:rsidRPr="007D20CB">
        <w:rPr>
          <w:color w:val="000000" w:themeColor="text1"/>
        </w:rPr>
        <w:fldChar w:fldCharType="begin"/>
      </w:r>
      <w:r w:rsidRPr="007D20CB">
        <w:rPr>
          <w:color w:val="000000" w:themeColor="text1"/>
        </w:rPr>
        <w:instrText xml:space="preserve"> SEQ Figura \* ARABIC </w:instrText>
      </w:r>
      <w:r w:rsidR="0059672A" w:rsidRPr="007D20CB">
        <w:rPr>
          <w:color w:val="000000" w:themeColor="text1"/>
        </w:rPr>
        <w:fldChar w:fldCharType="separate"/>
      </w:r>
      <w:r w:rsidR="002E606B">
        <w:rPr>
          <w:noProof/>
          <w:color w:val="000000" w:themeColor="text1"/>
        </w:rPr>
        <w:t>2</w:t>
      </w:r>
      <w:r w:rsidR="0059672A" w:rsidRPr="007D20CB">
        <w:rPr>
          <w:color w:val="000000" w:themeColor="text1"/>
        </w:rPr>
        <w:fldChar w:fldCharType="end"/>
      </w:r>
      <w:bookmarkEnd w:id="3"/>
      <w:r w:rsidRPr="007D20CB">
        <w:rPr>
          <w:b w:val="0"/>
          <w:color w:val="000000" w:themeColor="text1"/>
        </w:rPr>
        <w:t xml:space="preserve"> Cadena de transformaciones en MDA</w:t>
      </w:r>
    </w:p>
    <w:p w:rsidR="00B238CC" w:rsidRDefault="00B238CC" w:rsidP="00127A92">
      <w:pPr>
        <w:jc w:val="both"/>
        <w:rPr>
          <w:lang w:val="es-PY"/>
        </w:rPr>
      </w:pPr>
      <w:r>
        <w:rPr>
          <w:lang w:val="es-PY"/>
        </w:rPr>
        <w:t xml:space="preserve">Los CIM son los puntos de entrada de los </w:t>
      </w:r>
      <w:proofErr w:type="spellStart"/>
      <w:r w:rsidR="000A17BC">
        <w:rPr>
          <w:i/>
          <w:lang w:val="es-PY"/>
        </w:rPr>
        <w:t>Platform</w:t>
      </w:r>
      <w:proofErr w:type="spellEnd"/>
      <w:r w:rsidR="000A17BC">
        <w:rPr>
          <w:i/>
          <w:lang w:val="es-PY"/>
        </w:rPr>
        <w:t xml:space="preserve"> </w:t>
      </w:r>
      <w:proofErr w:type="spellStart"/>
      <w:r w:rsidR="000A17BC">
        <w:rPr>
          <w:i/>
          <w:lang w:val="es-PY"/>
        </w:rPr>
        <w:t>Independent</w:t>
      </w:r>
      <w:proofErr w:type="spellEnd"/>
      <w:r w:rsidR="000A17BC">
        <w:rPr>
          <w:i/>
          <w:lang w:val="es-PY"/>
        </w:rPr>
        <w:t xml:space="preserve"> </w:t>
      </w:r>
      <w:proofErr w:type="spellStart"/>
      <w:r w:rsidR="000A17BC">
        <w:rPr>
          <w:i/>
          <w:lang w:val="es-PY"/>
        </w:rPr>
        <w:t>M</w:t>
      </w:r>
      <w:r w:rsidR="003B2AED" w:rsidRPr="003B2AED">
        <w:rPr>
          <w:i/>
          <w:lang w:val="es-PY"/>
        </w:rPr>
        <w:t>odel</w:t>
      </w:r>
      <w:proofErr w:type="spellEnd"/>
      <w:r w:rsidR="003B2AED">
        <w:rPr>
          <w:lang w:val="es-PY"/>
        </w:rPr>
        <w:t xml:space="preserve"> (PIM</w:t>
      </w:r>
      <w:r>
        <w:rPr>
          <w:lang w:val="es-PY"/>
        </w:rPr>
        <w:t>). La transformación CI</w:t>
      </w:r>
      <w:r w:rsidR="00FE34FD">
        <w:rPr>
          <w:lang w:val="es-PY"/>
        </w:rPr>
        <w:t xml:space="preserve">M a PIM se da por lo general por medio de un mapeo </w:t>
      </w:r>
      <w:r>
        <w:rPr>
          <w:lang w:val="es-PY"/>
        </w:rPr>
        <w:t xml:space="preserve">manual. </w:t>
      </w:r>
      <w:r w:rsidR="009D6541">
        <w:rPr>
          <w:lang w:val="es-PY"/>
        </w:rPr>
        <w:t xml:space="preserve">La fase </w:t>
      </w:r>
      <w:r>
        <w:rPr>
          <w:lang w:val="es-PY"/>
        </w:rPr>
        <w:t xml:space="preserve">PIM </w:t>
      </w:r>
      <w:r w:rsidR="009D6541">
        <w:rPr>
          <w:lang w:val="es-PY"/>
        </w:rPr>
        <w:t>contempla la</w:t>
      </w:r>
      <w:r w:rsidR="00FE34FD">
        <w:rPr>
          <w:lang w:val="es-PY"/>
        </w:rPr>
        <w:t xml:space="preserve"> representación del sistema por medio de </w:t>
      </w:r>
      <w:r w:rsidR="009D6541">
        <w:rPr>
          <w:lang w:val="es-PY"/>
        </w:rPr>
        <w:t>modelos</w:t>
      </w:r>
      <w:r w:rsidR="00FE34FD">
        <w:rPr>
          <w:lang w:val="es-PY"/>
        </w:rPr>
        <w:t xml:space="preserve"> que son independientes de la tecnología de implementación. </w:t>
      </w:r>
      <w:r>
        <w:rPr>
          <w:lang w:val="es-PY"/>
        </w:rPr>
        <w:t xml:space="preserve"> Los PIM pueden ser transformados a</w:t>
      </w:r>
      <w:r w:rsidR="00FE34FD">
        <w:rPr>
          <w:lang w:val="es-PY"/>
        </w:rPr>
        <w:t xml:space="preserve"> un</w:t>
      </w:r>
      <w:r>
        <w:rPr>
          <w:lang w:val="es-PY"/>
        </w:rPr>
        <w:t xml:space="preserve"> </w:t>
      </w:r>
      <w:proofErr w:type="spellStart"/>
      <w:r w:rsidR="000A17BC">
        <w:rPr>
          <w:i/>
          <w:lang w:val="es-PY"/>
        </w:rPr>
        <w:t>Platform</w:t>
      </w:r>
      <w:proofErr w:type="spellEnd"/>
      <w:r w:rsidR="000A17BC">
        <w:rPr>
          <w:i/>
          <w:lang w:val="es-PY"/>
        </w:rPr>
        <w:t xml:space="preserve"> </w:t>
      </w:r>
      <w:proofErr w:type="spellStart"/>
      <w:r w:rsidR="000A17BC">
        <w:rPr>
          <w:i/>
          <w:lang w:val="es-PY"/>
        </w:rPr>
        <w:t>S</w:t>
      </w:r>
      <w:r w:rsidR="00FE34FD" w:rsidRPr="00FE34FD">
        <w:rPr>
          <w:i/>
          <w:lang w:val="es-PY"/>
        </w:rPr>
        <w:t>pecific</w:t>
      </w:r>
      <w:proofErr w:type="spellEnd"/>
      <w:r w:rsidR="00FE34FD" w:rsidRPr="00FE34FD">
        <w:rPr>
          <w:i/>
          <w:lang w:val="es-PY"/>
        </w:rPr>
        <w:t xml:space="preserve"> </w:t>
      </w:r>
      <w:proofErr w:type="spellStart"/>
      <w:r w:rsidR="000A17BC">
        <w:rPr>
          <w:i/>
          <w:lang w:val="es-PY"/>
        </w:rPr>
        <w:t>M</w:t>
      </w:r>
      <w:r w:rsidR="00FE34FD" w:rsidRPr="00FE34FD">
        <w:rPr>
          <w:i/>
          <w:lang w:val="es-PY"/>
        </w:rPr>
        <w:t>odel</w:t>
      </w:r>
      <w:proofErr w:type="spellEnd"/>
      <w:r w:rsidR="000A17BC">
        <w:rPr>
          <w:i/>
          <w:lang w:val="es-PY"/>
        </w:rPr>
        <w:t xml:space="preserve"> </w:t>
      </w:r>
      <w:r w:rsidR="00FE34FD">
        <w:rPr>
          <w:lang w:val="es-PY"/>
        </w:rPr>
        <w:t>(PSM</w:t>
      </w:r>
      <w:r>
        <w:rPr>
          <w:lang w:val="es-PY"/>
        </w:rPr>
        <w:t xml:space="preserve">) </w:t>
      </w:r>
      <w:r w:rsidR="009D6541">
        <w:rPr>
          <w:lang w:val="es-PY"/>
        </w:rPr>
        <w:t>a través de</w:t>
      </w:r>
      <w:r>
        <w:rPr>
          <w:lang w:val="es-PY"/>
        </w:rPr>
        <w:t xml:space="preserve"> una transformación modelo a modelo (M2M)</w:t>
      </w:r>
      <w:r w:rsidR="00FE34FD">
        <w:rPr>
          <w:lang w:val="es-PY"/>
        </w:rPr>
        <w:t>,</w:t>
      </w:r>
      <w:r>
        <w:rPr>
          <w:lang w:val="es-PY"/>
        </w:rPr>
        <w:t xml:space="preserve"> </w:t>
      </w:r>
      <w:r w:rsidR="009D6541">
        <w:rPr>
          <w:lang w:val="es-PY"/>
        </w:rPr>
        <w:t xml:space="preserve"> y en muchos casos soportados por</w:t>
      </w:r>
      <w:r>
        <w:rPr>
          <w:lang w:val="es-PY"/>
        </w:rPr>
        <w:t xml:space="preserve"> un lenguajes de transformación como QVT</w:t>
      </w:r>
      <w:r w:rsidR="00912F86">
        <w:rPr>
          <w:lang w:val="es-PY"/>
        </w:rPr>
        <w:t xml:space="preserve"> o ATL</w:t>
      </w:r>
      <w:r>
        <w:rPr>
          <w:lang w:val="es-PY"/>
        </w:rPr>
        <w:t xml:space="preserve">. Los PSM son modelos enriquecidos con detalles de </w:t>
      </w:r>
      <w:r w:rsidR="00FE34FD">
        <w:rPr>
          <w:lang w:val="es-PY"/>
        </w:rPr>
        <w:t>una</w:t>
      </w:r>
      <w:r>
        <w:rPr>
          <w:lang w:val="es-PY"/>
        </w:rPr>
        <w:t xml:space="preserve"> plataforma destino en particular.  Finalmente estos PSM pueden ser transformados a código </w:t>
      </w:r>
      <w:r w:rsidR="00FE34FD">
        <w:rPr>
          <w:lang w:val="es-PY"/>
        </w:rPr>
        <w:t xml:space="preserve">fuente </w:t>
      </w:r>
      <w:r>
        <w:rPr>
          <w:lang w:val="es-PY"/>
        </w:rPr>
        <w:t xml:space="preserve">por medio de una transformación de modelo a texto (M2T) </w:t>
      </w:r>
      <w:r w:rsidR="009D6541">
        <w:rPr>
          <w:lang w:val="es-PY"/>
        </w:rPr>
        <w:t>apoyándose por</w:t>
      </w:r>
      <w:r>
        <w:rPr>
          <w:lang w:val="es-PY"/>
        </w:rPr>
        <w:t xml:space="preserve"> herramientas</w:t>
      </w:r>
      <w:r w:rsidR="009D6541">
        <w:rPr>
          <w:lang w:val="es-PY"/>
        </w:rPr>
        <w:t xml:space="preserve"> de </w:t>
      </w:r>
      <w:r w:rsidR="000A17BC">
        <w:rPr>
          <w:lang w:val="es-PY"/>
        </w:rPr>
        <w:t>trasformación</w:t>
      </w:r>
      <w:r w:rsidR="009D6541">
        <w:rPr>
          <w:lang w:val="es-PY"/>
        </w:rPr>
        <w:t xml:space="preserve"> M2T</w:t>
      </w:r>
      <w:r>
        <w:rPr>
          <w:lang w:val="es-PY"/>
        </w:rPr>
        <w:t xml:space="preserve"> como </w:t>
      </w:r>
      <w:commentRangeStart w:id="4"/>
      <w:proofErr w:type="spellStart"/>
      <w:r w:rsidRPr="000D11B2">
        <w:rPr>
          <w:i/>
          <w:lang w:val="es-PY"/>
        </w:rPr>
        <w:t>MOFScript</w:t>
      </w:r>
      <w:proofErr w:type="spellEnd"/>
      <w:r w:rsidR="00AA25C1">
        <w:rPr>
          <w:lang w:val="es-PY"/>
        </w:rPr>
        <w:t>,</w:t>
      </w:r>
      <w:r>
        <w:rPr>
          <w:lang w:val="es-PY"/>
        </w:rPr>
        <w:t xml:space="preserve"> </w:t>
      </w:r>
      <w:proofErr w:type="spellStart"/>
      <w:r w:rsidRPr="000D11B2">
        <w:rPr>
          <w:i/>
          <w:lang w:val="es-PY"/>
        </w:rPr>
        <w:t>Acceleo</w:t>
      </w:r>
      <w:proofErr w:type="spellEnd"/>
      <w:r w:rsidR="00AA25C1">
        <w:rPr>
          <w:lang w:val="es-PY"/>
        </w:rPr>
        <w:t xml:space="preserve"> u </w:t>
      </w:r>
      <w:r w:rsidR="00AA25C1" w:rsidRPr="000D11B2">
        <w:rPr>
          <w:i/>
          <w:lang w:val="es-PY"/>
        </w:rPr>
        <w:t>JET</w:t>
      </w:r>
      <w:commentRangeEnd w:id="4"/>
      <w:r w:rsidR="000A17BC">
        <w:rPr>
          <w:rStyle w:val="Refdecomentario"/>
        </w:rPr>
        <w:commentReference w:id="4"/>
      </w:r>
      <w:r w:rsidR="00AA25C1">
        <w:rPr>
          <w:lang w:val="es-PY"/>
        </w:rPr>
        <w:t xml:space="preserve"> (</w:t>
      </w:r>
      <w:r w:rsidR="00AA25C1" w:rsidRPr="00FF4E68">
        <w:rPr>
          <w:i/>
          <w:lang w:val="es-PY"/>
        </w:rPr>
        <w:t xml:space="preserve">Java </w:t>
      </w:r>
      <w:proofErr w:type="spellStart"/>
      <w:r w:rsidR="00AA25C1" w:rsidRPr="00FF4E68">
        <w:rPr>
          <w:i/>
          <w:lang w:val="es-PY"/>
        </w:rPr>
        <w:t>Emmitter</w:t>
      </w:r>
      <w:proofErr w:type="spellEnd"/>
      <w:r w:rsidR="00AA25C1" w:rsidRPr="00FF4E68">
        <w:rPr>
          <w:i/>
          <w:lang w:val="es-PY"/>
        </w:rPr>
        <w:t xml:space="preserve"> </w:t>
      </w:r>
      <w:proofErr w:type="spellStart"/>
      <w:r w:rsidR="00AA25C1" w:rsidRPr="00FF4E68">
        <w:rPr>
          <w:i/>
          <w:lang w:val="es-PY"/>
        </w:rPr>
        <w:t>Template</w:t>
      </w:r>
      <w:proofErr w:type="spellEnd"/>
      <w:r w:rsidR="00AA25C1">
        <w:rPr>
          <w:lang w:val="es-PY"/>
        </w:rPr>
        <w:t>)</w:t>
      </w:r>
      <w:r>
        <w:rPr>
          <w:lang w:val="es-PY"/>
        </w:rPr>
        <w:t>.</w:t>
      </w:r>
    </w:p>
    <w:p w:rsidR="00B252FC" w:rsidRPr="004027ED" w:rsidRDefault="00353787" w:rsidP="00B252FC">
      <w:pPr>
        <w:rPr>
          <w:b/>
          <w:caps/>
        </w:rPr>
      </w:pPr>
      <w:commentRangeStart w:id="5"/>
      <w:commentRangeStart w:id="6"/>
      <w:r>
        <w:rPr>
          <w:b/>
          <w:caps/>
          <w:lang w:val="es-PY"/>
        </w:rPr>
        <w:t>3</w:t>
      </w:r>
      <w:r w:rsidR="000D11B2">
        <w:rPr>
          <w:b/>
          <w:caps/>
        </w:rPr>
        <w:t>.1.2</w:t>
      </w:r>
      <w:r w:rsidR="00B252FC" w:rsidRPr="004027ED">
        <w:rPr>
          <w:b/>
          <w:caps/>
        </w:rPr>
        <w:t xml:space="preserve"> </w:t>
      </w:r>
      <w:r w:rsidR="00B252FC" w:rsidRPr="000D11B2">
        <w:rPr>
          <w:b/>
        </w:rPr>
        <w:t>Conceptos básicos de la generación de código a partir de los modelos</w:t>
      </w:r>
      <w:commentRangeEnd w:id="5"/>
      <w:r w:rsidR="00224D54" w:rsidRPr="000D11B2">
        <w:rPr>
          <w:rStyle w:val="Refdecomentario"/>
        </w:rPr>
        <w:commentReference w:id="5"/>
      </w:r>
      <w:commentRangeEnd w:id="6"/>
      <w:r w:rsidR="00E84B4B">
        <w:rPr>
          <w:rStyle w:val="Refdecomentario"/>
        </w:rPr>
        <w:commentReference w:id="6"/>
      </w:r>
    </w:p>
    <w:p w:rsidR="00B252FC" w:rsidRPr="002E66C3" w:rsidRDefault="00B252FC" w:rsidP="000A17BC">
      <w:pPr>
        <w:jc w:val="both"/>
      </w:pPr>
      <w:r>
        <w:t xml:space="preserve">Uno de los aportes de MDSE, es obtener sistemas a partir de los modelos. Las plataformas de ejecución actuales son a menudo basadas en código, con pocas excepciones que permiten una interpretación directa de los modelos. De esta forma, las transformaciones M2T en el área MDSE son a menudo relacionadas con la generación de código para alcanzar la transición a partir del nivel del modelo al nivel de código. </w:t>
      </w:r>
    </w:p>
    <w:p w:rsidR="00B252FC" w:rsidRDefault="00B252FC" w:rsidP="000A17BC">
      <w:pPr>
        <w:jc w:val="both"/>
      </w:pPr>
      <w:r>
        <w:t xml:space="preserve">Mientras que en el contexto de los compiladores, la generación de código, es el proceso de transformar el código fuente en código máquina, en el mundo MDE, la generación de código es el proceso de transformar modelos en código fuente. </w:t>
      </w:r>
    </w:p>
    <w:p w:rsidR="00B252FC" w:rsidRDefault="00B252FC" w:rsidP="000A17BC">
      <w:pPr>
        <w:jc w:val="both"/>
      </w:pPr>
      <w:r>
        <w:t>Dentro de las preguntas esenciales cuando uno tiene que desarrollar un generador de código basado en modelos se encuentran las siguientes:</w:t>
      </w:r>
    </w:p>
    <w:p w:rsidR="00B252FC" w:rsidRDefault="00B252FC" w:rsidP="000A17BC">
      <w:pPr>
        <w:jc w:val="both"/>
        <w:rPr>
          <w:b/>
        </w:rPr>
      </w:pPr>
      <w:r>
        <w:rPr>
          <w:b/>
        </w:rPr>
        <w:t>¿Qué</w:t>
      </w:r>
      <w:r w:rsidRPr="002328EC">
        <w:rPr>
          <w:b/>
        </w:rPr>
        <w:t xml:space="preserve"> tanto </w:t>
      </w:r>
      <w:r>
        <w:rPr>
          <w:b/>
        </w:rPr>
        <w:t xml:space="preserve">código </w:t>
      </w:r>
      <w:r w:rsidRPr="002328EC">
        <w:rPr>
          <w:b/>
        </w:rPr>
        <w:t>va a generarse?</w:t>
      </w:r>
    </w:p>
    <w:p w:rsidR="00CA0235" w:rsidRDefault="00B252FC" w:rsidP="000A17BC">
      <w:pPr>
        <w:jc w:val="both"/>
      </w:pPr>
      <w:r>
        <w:t>L</w:t>
      </w:r>
      <w:r w:rsidR="00224D54">
        <w:t>a pregunta principal aquí es qué</w:t>
      </w:r>
      <w:r>
        <w:t xml:space="preserve"> parte del código puede ser automáticamente generada a partir de los modelos. ¿Es posible llevar a cabo una generación de código parcial o total? La generación parcial de código puede implicar muchas cosas en este contexto. Primero, puede implicar que una capa (horizontal o vertical) de la aplicación sea completamente generada, mientras que otra capa podría ser desarrollada completamente de manera manual. Más aún, una capa puede ser generada parcialmente y otras partes no cubiertas tienen que ser completadas con código manual. La generación parcial de código, también puede referirse al nivel de modelado, utilizando solamente la generación de código  para ciertas partes del modelo, mientras que otras partes no son manipuladas por el generador de código y tiene que ser implementadas manualmente. </w:t>
      </w:r>
    </w:p>
    <w:p w:rsidR="00B252FC" w:rsidRDefault="00B252FC" w:rsidP="000A17BC">
      <w:pPr>
        <w:jc w:val="both"/>
        <w:rPr>
          <w:b/>
        </w:rPr>
      </w:pPr>
      <w:r>
        <w:rPr>
          <w:b/>
        </w:rPr>
        <w:lastRenderedPageBreak/>
        <w:t>¿</w:t>
      </w:r>
      <w:r w:rsidRPr="002328EC">
        <w:rPr>
          <w:b/>
        </w:rPr>
        <w:t>Qué</w:t>
      </w:r>
      <w:r>
        <w:rPr>
          <w:b/>
        </w:rPr>
        <w:t xml:space="preserve"> código</w:t>
      </w:r>
      <w:r w:rsidRPr="002328EC">
        <w:rPr>
          <w:b/>
        </w:rPr>
        <w:t xml:space="preserve"> va a generarse?</w:t>
      </w:r>
    </w:p>
    <w:p w:rsidR="00B252FC" w:rsidRDefault="00B252FC" w:rsidP="000A17BC">
      <w:pPr>
        <w:jc w:val="both"/>
      </w:pPr>
      <w:r>
        <w:t>Implica qu</w:t>
      </w:r>
      <w:r w:rsidR="00224D54">
        <w:t>é</w:t>
      </w:r>
      <w:r>
        <w:t xml:space="preserve"> clase de código fuente va a generarse. Por supuesto, el código a ser generado debe ser lo más conciso posible y debe ser código que puede ser entendido por los desarrolladores. La idea es, generar la menor cantidad de código, capaz de representar un sistema de la mejor manera.</w:t>
      </w:r>
    </w:p>
    <w:p w:rsidR="00B252FC" w:rsidRDefault="00B252FC" w:rsidP="000A17BC">
      <w:pPr>
        <w:jc w:val="both"/>
      </w:pPr>
      <w:r>
        <w:rPr>
          <w:b/>
        </w:rPr>
        <w:t>¿</w:t>
      </w:r>
      <w:r w:rsidRPr="002328EC">
        <w:rPr>
          <w:b/>
        </w:rPr>
        <w:t>Como a va generarse?</w:t>
      </w:r>
    </w:p>
    <w:p w:rsidR="00B252FC" w:rsidRDefault="00B252FC" w:rsidP="000A17BC">
      <w:pPr>
        <w:jc w:val="both"/>
      </w:pPr>
      <w:commentRangeStart w:id="7"/>
      <w:r>
        <w:t xml:space="preserve">Muchos lenguajes pueden ser empleados para generar código a partir de los modelos y pueden ser </w:t>
      </w:r>
      <w:proofErr w:type="spellStart"/>
      <w:r>
        <w:t>GPLs</w:t>
      </w:r>
      <w:proofErr w:type="spellEnd"/>
      <w:r>
        <w:t xml:space="preserve"> y </w:t>
      </w:r>
      <w:proofErr w:type="spellStart"/>
      <w:r>
        <w:t>DSL.</w:t>
      </w:r>
      <w:commentRangeEnd w:id="7"/>
      <w:r w:rsidR="0063426C">
        <w:t>Denro</w:t>
      </w:r>
      <w:proofErr w:type="spellEnd"/>
      <w:r w:rsidR="0063426C">
        <w:t xml:space="preserve"> de los lenguajes basados en plantillas existentes en la actualidad</w:t>
      </w:r>
      <w:r w:rsidR="00224D54">
        <w:rPr>
          <w:rStyle w:val="Refdecomentario"/>
        </w:rPr>
        <w:commentReference w:id="7"/>
      </w:r>
      <w:r w:rsidR="0063426C">
        <w:t xml:space="preserve"> capaces de generar texto a partir de modelos se pueden citar a </w:t>
      </w:r>
      <w:r w:rsidR="0063426C" w:rsidRPr="0063426C">
        <w:rPr>
          <w:i/>
        </w:rPr>
        <w:t>XSLT</w:t>
      </w:r>
      <w:r w:rsidR="0063426C">
        <w:t xml:space="preserve">, </w:t>
      </w:r>
      <w:r w:rsidR="0063426C" w:rsidRPr="0063426C">
        <w:rPr>
          <w:i/>
        </w:rPr>
        <w:t>JET</w:t>
      </w:r>
      <w:r w:rsidR="0063426C">
        <w:t xml:space="preserve">, </w:t>
      </w:r>
      <w:proofErr w:type="spellStart"/>
      <w:r w:rsidR="0063426C" w:rsidRPr="0063426C">
        <w:rPr>
          <w:i/>
        </w:rPr>
        <w:t>Xpand</w:t>
      </w:r>
      <w:proofErr w:type="spellEnd"/>
      <w:r w:rsidR="0063426C">
        <w:t xml:space="preserve">, </w:t>
      </w:r>
      <w:proofErr w:type="spellStart"/>
      <w:r w:rsidR="0063426C" w:rsidRPr="0063426C">
        <w:rPr>
          <w:i/>
        </w:rPr>
        <w:t>MOFScript</w:t>
      </w:r>
      <w:proofErr w:type="spellEnd"/>
      <w:r w:rsidR="0063426C">
        <w:t xml:space="preserve"> y </w:t>
      </w:r>
      <w:proofErr w:type="spellStart"/>
      <w:r w:rsidR="0063426C" w:rsidRPr="0063426C">
        <w:rPr>
          <w:i/>
        </w:rPr>
        <w:t>Acceleo</w:t>
      </w:r>
      <w:proofErr w:type="spellEnd"/>
      <w:r w:rsidR="0063426C">
        <w:t>.</w:t>
      </w:r>
    </w:p>
    <w:p w:rsidR="0063426C" w:rsidRPr="002E26B7" w:rsidRDefault="0063426C" w:rsidP="0063426C">
      <w:pPr>
        <w:rPr>
          <w:b/>
          <w:lang w:val="es-PY"/>
        </w:rPr>
      </w:pPr>
      <w:commentRangeStart w:id="8"/>
      <w:commentRangeStart w:id="9"/>
      <w:r>
        <w:rPr>
          <w:b/>
          <w:bCs/>
          <w:lang w:val="es-PY"/>
        </w:rPr>
        <w:t>3.1.3</w:t>
      </w:r>
      <w:r w:rsidRPr="002E26B7">
        <w:rPr>
          <w:b/>
          <w:bCs/>
          <w:lang w:val="es-PY"/>
        </w:rPr>
        <w:t xml:space="preserve"> </w:t>
      </w:r>
      <w:r>
        <w:rPr>
          <w:b/>
          <w:bCs/>
          <w:lang w:val="es-PY"/>
        </w:rPr>
        <w:t xml:space="preserve">Una vista de los lenguajes de transformación basados en </w:t>
      </w:r>
      <w:proofErr w:type="spellStart"/>
      <w:r>
        <w:rPr>
          <w:b/>
          <w:bCs/>
          <w:lang w:val="es-PY"/>
        </w:rPr>
        <w:t>templates</w:t>
      </w:r>
      <w:proofErr w:type="spellEnd"/>
      <w:r>
        <w:rPr>
          <w:b/>
          <w:bCs/>
          <w:lang w:val="es-PY"/>
        </w:rPr>
        <w:t xml:space="preserve"> </w:t>
      </w:r>
      <w:commentRangeEnd w:id="8"/>
      <w:r w:rsidRPr="0063426C">
        <w:rPr>
          <w:rStyle w:val="Refdecomentario"/>
        </w:rPr>
        <w:commentReference w:id="8"/>
      </w:r>
      <w:commentRangeEnd w:id="9"/>
      <w:r>
        <w:rPr>
          <w:rStyle w:val="Refdecomentario"/>
        </w:rPr>
        <w:commentReference w:id="9"/>
      </w:r>
    </w:p>
    <w:p w:rsidR="0063426C" w:rsidRPr="002E26B7" w:rsidRDefault="0063426C" w:rsidP="0063426C">
      <w:pPr>
        <w:jc w:val="both"/>
        <w:rPr>
          <w:lang w:val="es-PY"/>
        </w:rPr>
      </w:pPr>
      <w:r w:rsidRPr="002E26B7">
        <w:rPr>
          <w:lang w:val="es-PY"/>
        </w:rPr>
        <w:t>Diferentes lenguajes basados en </w:t>
      </w:r>
      <w:proofErr w:type="spellStart"/>
      <w:r w:rsidRPr="002E26B7">
        <w:rPr>
          <w:i/>
          <w:iCs/>
          <w:lang w:val="es-PY"/>
        </w:rPr>
        <w:t>templates</w:t>
      </w:r>
      <w:proofErr w:type="spellEnd"/>
      <w:r w:rsidRPr="002E26B7">
        <w:rPr>
          <w:lang w:val="es-PY"/>
        </w:rPr>
        <w:t> existen en la actualidad,  los cuales pueden ser empleados para generar texto a partir de los modelos.</w:t>
      </w:r>
    </w:p>
    <w:p w:rsidR="0063426C" w:rsidRPr="002E26B7" w:rsidRDefault="0063426C" w:rsidP="0063426C">
      <w:pPr>
        <w:jc w:val="both"/>
        <w:rPr>
          <w:b/>
          <w:lang w:val="es-PY"/>
        </w:rPr>
      </w:pPr>
      <w:r w:rsidRPr="002E26B7">
        <w:rPr>
          <w:b/>
          <w:bCs/>
          <w:lang w:val="es-PY"/>
        </w:rPr>
        <w:t>XSLT</w:t>
      </w:r>
      <w:r>
        <w:rPr>
          <w:rStyle w:val="Refdenotaalpie"/>
          <w:b/>
          <w:bCs/>
          <w:lang w:val="es-PY"/>
        </w:rPr>
        <w:footnoteReference w:id="6"/>
      </w:r>
    </w:p>
    <w:p w:rsidR="0063426C" w:rsidRPr="002E26B7" w:rsidRDefault="0063426C" w:rsidP="0063426C">
      <w:pPr>
        <w:jc w:val="both"/>
        <w:rPr>
          <w:lang w:val="es-PY"/>
        </w:rPr>
      </w:pPr>
      <w:r w:rsidRPr="002E26B7">
        <w:rPr>
          <w:lang w:val="es-PY"/>
        </w:rPr>
        <w:t xml:space="preserve">La </w:t>
      </w:r>
      <w:proofErr w:type="spellStart"/>
      <w:r w:rsidRPr="002E26B7">
        <w:rPr>
          <w:lang w:val="es-PY"/>
        </w:rPr>
        <w:t>serialización</w:t>
      </w:r>
      <w:proofErr w:type="spellEnd"/>
      <w:r w:rsidRPr="002E26B7">
        <w:rPr>
          <w:lang w:val="es-PY"/>
        </w:rPr>
        <w:t xml:space="preserve"> XMI de los módulos, pueden ser procesados con XSLT, que es el estándar W3C para transformar documentos XML en documentos arbitrarios de texto. Sin embargo, en este caso, los  scripts de generación de código tienen que ser implementados basados en la </w:t>
      </w:r>
      <w:proofErr w:type="spellStart"/>
      <w:r w:rsidRPr="002E26B7">
        <w:rPr>
          <w:lang w:val="es-PY"/>
        </w:rPr>
        <w:t>serializaición</w:t>
      </w:r>
      <w:proofErr w:type="spellEnd"/>
      <w:r w:rsidRPr="002E26B7">
        <w:rPr>
          <w:lang w:val="es-PY"/>
        </w:rPr>
        <w:t xml:space="preserve"> XMI, que requiere ciertos conocimientos adicionales de como los modelos son actualmente codificados como archivos XML. Así, el enfoque opera directamente a nivel de modelo.</w:t>
      </w:r>
    </w:p>
    <w:p w:rsidR="0063426C" w:rsidRPr="002E26B7" w:rsidRDefault="0063426C" w:rsidP="0063426C">
      <w:pPr>
        <w:jc w:val="both"/>
        <w:rPr>
          <w:b/>
          <w:lang w:val="es-PY"/>
        </w:rPr>
      </w:pPr>
      <w:r w:rsidRPr="002E26B7">
        <w:rPr>
          <w:b/>
          <w:bCs/>
          <w:lang w:val="es-PY"/>
        </w:rPr>
        <w:t xml:space="preserve">JET Java </w:t>
      </w:r>
      <w:proofErr w:type="spellStart"/>
      <w:r w:rsidRPr="002E26B7">
        <w:rPr>
          <w:b/>
          <w:bCs/>
          <w:lang w:val="es-PY"/>
        </w:rPr>
        <w:t>Emitter</w:t>
      </w:r>
      <w:proofErr w:type="spellEnd"/>
      <w:r w:rsidRPr="002E26B7">
        <w:rPr>
          <w:b/>
          <w:bCs/>
          <w:lang w:val="es-PY"/>
        </w:rPr>
        <w:t xml:space="preserve"> </w:t>
      </w:r>
      <w:proofErr w:type="spellStart"/>
      <w:r w:rsidRPr="002E26B7">
        <w:rPr>
          <w:b/>
          <w:bCs/>
          <w:lang w:val="es-PY"/>
        </w:rPr>
        <w:t>Template</w:t>
      </w:r>
      <w:proofErr w:type="spellEnd"/>
      <w:r>
        <w:rPr>
          <w:rStyle w:val="Refdenotaalpie"/>
          <w:b/>
          <w:bCs/>
          <w:lang w:val="es-PY"/>
        </w:rPr>
        <w:footnoteReference w:id="7"/>
      </w:r>
    </w:p>
    <w:p w:rsidR="0063426C" w:rsidRPr="002E26B7" w:rsidRDefault="0063426C" w:rsidP="0063426C">
      <w:pPr>
        <w:jc w:val="both"/>
        <w:rPr>
          <w:lang w:val="es-PY"/>
        </w:rPr>
      </w:pPr>
      <w:r w:rsidRPr="002E26B7">
        <w:rPr>
          <w:lang w:val="es-PY"/>
        </w:rPr>
        <w:t>Fue uno de los primeros enfoques para de desarrollo del EMF para la generación de código a partir de modelos. Pero JET no está limitada a modelos basados en EMF. En general, con JET, todo objeto basado en Java es transformable a texto. JET provee una sintaxis similar a JSP adaptada a la estructura </w:t>
      </w:r>
      <w:proofErr w:type="spellStart"/>
      <w:r w:rsidRPr="002E26B7">
        <w:rPr>
          <w:i/>
          <w:iCs/>
          <w:lang w:val="es-PY"/>
        </w:rPr>
        <w:t>template</w:t>
      </w:r>
      <w:proofErr w:type="spellEnd"/>
      <w:r w:rsidRPr="002E26B7">
        <w:rPr>
          <w:lang w:val="es-PY"/>
        </w:rPr>
        <w:t> para transformación M2T. Expresiones Java arbitrarias pueden ser introducidas en los </w:t>
      </w:r>
      <w:proofErr w:type="spellStart"/>
      <w:r w:rsidRPr="002E26B7">
        <w:rPr>
          <w:i/>
          <w:iCs/>
          <w:lang w:val="es-PY"/>
        </w:rPr>
        <w:t>templates</w:t>
      </w:r>
      <w:r w:rsidRPr="002E26B7">
        <w:rPr>
          <w:lang w:val="es-PY"/>
        </w:rPr>
        <w:t>JET</w:t>
      </w:r>
      <w:proofErr w:type="spellEnd"/>
      <w:r w:rsidRPr="002E26B7">
        <w:rPr>
          <w:lang w:val="es-PY"/>
        </w:rPr>
        <w:t>. Los </w:t>
      </w:r>
      <w:proofErr w:type="spellStart"/>
      <w:r w:rsidRPr="002E26B7">
        <w:rPr>
          <w:i/>
          <w:iCs/>
          <w:lang w:val="es-PY"/>
        </w:rPr>
        <w:t>template</w:t>
      </w:r>
      <w:proofErr w:type="spellEnd"/>
      <w:r w:rsidRPr="002E26B7">
        <w:rPr>
          <w:lang w:val="es-PY"/>
        </w:rPr>
        <w:t> de JET son transformados a código Java puro para propósitos de ejecución. Sin embargo, no tiene un lenguaje de consulta dedicado para los modelos disponibles en JET.</w:t>
      </w:r>
    </w:p>
    <w:p w:rsidR="0063426C" w:rsidRPr="002E26B7" w:rsidRDefault="0063426C" w:rsidP="0063426C">
      <w:pPr>
        <w:jc w:val="both"/>
        <w:rPr>
          <w:b/>
          <w:lang w:val="es-PY"/>
        </w:rPr>
      </w:pPr>
      <w:proofErr w:type="spellStart"/>
      <w:r w:rsidRPr="002E26B7">
        <w:rPr>
          <w:b/>
          <w:bCs/>
          <w:lang w:val="es-PY"/>
        </w:rPr>
        <w:t>Xpand</w:t>
      </w:r>
      <w:proofErr w:type="spellEnd"/>
      <w:r>
        <w:rPr>
          <w:rStyle w:val="Refdenotaalpie"/>
          <w:b/>
          <w:bCs/>
          <w:lang w:val="es-PY"/>
        </w:rPr>
        <w:footnoteReference w:id="8"/>
      </w:r>
    </w:p>
    <w:p w:rsidR="0063426C" w:rsidRPr="002E26B7" w:rsidRDefault="0063426C" w:rsidP="0063426C">
      <w:pPr>
        <w:jc w:val="both"/>
        <w:rPr>
          <w:lang w:val="es-PY"/>
        </w:rPr>
      </w:pPr>
      <w:r w:rsidRPr="002E26B7">
        <w:rPr>
          <w:lang w:val="es-PY"/>
        </w:rPr>
        <w:t xml:space="preserve">Este lenguaje de transformación provee un lenguaje dedicado para consultar modelos siendo este una combinación de Java y OCL (muchos </w:t>
      </w:r>
      <w:proofErr w:type="spellStart"/>
      <w:r w:rsidRPr="002E26B7">
        <w:rPr>
          <w:lang w:val="es-PY"/>
        </w:rPr>
        <w:t>iteradores</w:t>
      </w:r>
      <w:proofErr w:type="spellEnd"/>
      <w:r w:rsidRPr="002E26B7">
        <w:rPr>
          <w:lang w:val="es-PY"/>
        </w:rPr>
        <w:t xml:space="preserve"> basados en OCL están disponibles). La continuación a este proyecto se llama </w:t>
      </w:r>
      <w:proofErr w:type="spellStart"/>
      <w:r w:rsidRPr="002E26B7">
        <w:rPr>
          <w:lang w:val="es-PY"/>
        </w:rPr>
        <w:t>Xtend</w:t>
      </w:r>
      <w:proofErr w:type="spellEnd"/>
      <w:r w:rsidRPr="002E26B7">
        <w:rPr>
          <w:lang w:val="es-PY"/>
        </w:rPr>
        <w:t>, que está basado en Java,</w:t>
      </w:r>
      <w:r w:rsidRPr="002E26B7">
        <w:rPr>
          <w:i/>
          <w:iCs/>
          <w:lang w:val="es-PY"/>
        </w:rPr>
        <w:t> </w:t>
      </w:r>
      <w:r w:rsidRPr="002E26B7">
        <w:rPr>
          <w:lang w:val="es-PY"/>
        </w:rPr>
        <w:t>pero ofrece muchas características adicionales propias del lenguaje. Por ejemplo, es posible incrustar </w:t>
      </w:r>
      <w:proofErr w:type="spellStart"/>
      <w:r w:rsidRPr="002E26B7">
        <w:rPr>
          <w:i/>
          <w:iCs/>
          <w:lang w:val="es-PY"/>
        </w:rPr>
        <w:t>templates</w:t>
      </w:r>
      <w:proofErr w:type="spellEnd"/>
      <w:r w:rsidRPr="002E26B7">
        <w:rPr>
          <w:lang w:val="es-PY"/>
        </w:rPr>
        <w:t xml:space="preserve"> de generación de código (para tener una sintaxis similar  al </w:t>
      </w:r>
      <w:proofErr w:type="spellStart"/>
      <w:r w:rsidRPr="002E26B7">
        <w:rPr>
          <w:lang w:val="es-PY"/>
        </w:rPr>
        <w:t>template</w:t>
      </w:r>
      <w:proofErr w:type="spellEnd"/>
      <w:r w:rsidRPr="002E26B7">
        <w:rPr>
          <w:lang w:val="es-PY"/>
        </w:rPr>
        <w:t xml:space="preserve"> </w:t>
      </w:r>
      <w:proofErr w:type="spellStart"/>
      <w:r w:rsidRPr="002E26B7">
        <w:rPr>
          <w:lang w:val="es-PY"/>
        </w:rPr>
        <w:t>Xpand</w:t>
      </w:r>
      <w:proofErr w:type="spellEnd"/>
      <w:r w:rsidRPr="002E26B7">
        <w:rPr>
          <w:lang w:val="es-PY"/>
        </w:rPr>
        <w:t xml:space="preserve">) dentro del código </w:t>
      </w:r>
      <w:proofErr w:type="spellStart"/>
      <w:r w:rsidRPr="002E26B7">
        <w:rPr>
          <w:lang w:val="es-PY"/>
        </w:rPr>
        <w:t>Xtend</w:t>
      </w:r>
      <w:proofErr w:type="spellEnd"/>
      <w:r w:rsidRPr="002E26B7">
        <w:rPr>
          <w:lang w:val="es-PY"/>
        </w:rPr>
        <w:t>.</w:t>
      </w:r>
    </w:p>
    <w:p w:rsidR="0063426C" w:rsidRPr="002E26B7" w:rsidRDefault="0063426C" w:rsidP="0063426C">
      <w:pPr>
        <w:jc w:val="both"/>
        <w:rPr>
          <w:b/>
          <w:lang w:val="es-PY"/>
        </w:rPr>
      </w:pPr>
      <w:proofErr w:type="spellStart"/>
      <w:r w:rsidRPr="002E26B7">
        <w:rPr>
          <w:b/>
          <w:bCs/>
          <w:lang w:val="es-PY"/>
        </w:rPr>
        <w:lastRenderedPageBreak/>
        <w:t>MOFScript</w:t>
      </w:r>
      <w:proofErr w:type="spellEnd"/>
      <w:r>
        <w:rPr>
          <w:rStyle w:val="Refdenotaalpie"/>
          <w:b/>
          <w:lang w:val="es-PY"/>
        </w:rPr>
        <w:footnoteReference w:id="9"/>
      </w:r>
    </w:p>
    <w:p w:rsidR="0063426C" w:rsidRPr="002E26B7" w:rsidRDefault="0063426C" w:rsidP="0063426C">
      <w:pPr>
        <w:jc w:val="both"/>
        <w:rPr>
          <w:lang w:val="es-PY"/>
        </w:rPr>
      </w:pPr>
      <w:r w:rsidRPr="002E26B7">
        <w:rPr>
          <w:lang w:val="es-PY"/>
        </w:rPr>
        <w:t xml:space="preserve">Este proyecto provee otro lenguaje de transformación M2T proveyendo características similares tales como </w:t>
      </w:r>
      <w:proofErr w:type="spellStart"/>
      <w:r w:rsidRPr="009657C0">
        <w:rPr>
          <w:i/>
          <w:lang w:val="es-PY"/>
        </w:rPr>
        <w:t>Xpand</w:t>
      </w:r>
      <w:proofErr w:type="spellEnd"/>
      <w:r w:rsidRPr="002E26B7">
        <w:rPr>
          <w:lang w:val="es-PY"/>
        </w:rPr>
        <w:t xml:space="preserve">. </w:t>
      </w:r>
      <w:proofErr w:type="spellStart"/>
      <w:r w:rsidRPr="009657C0">
        <w:rPr>
          <w:i/>
          <w:lang w:val="es-PY"/>
        </w:rPr>
        <w:t>MOFScript</w:t>
      </w:r>
      <w:proofErr w:type="spellEnd"/>
      <w:r w:rsidRPr="002E26B7">
        <w:rPr>
          <w:lang w:val="es-PY"/>
        </w:rPr>
        <w:t xml:space="preserve"> ha sido desarrollado como una propuesta de estandarización para la OMG y se encuentra disponible como un </w:t>
      </w:r>
      <w:proofErr w:type="spellStart"/>
      <w:r w:rsidRPr="002E26B7">
        <w:rPr>
          <w:i/>
          <w:iCs/>
          <w:lang w:val="es-PY"/>
        </w:rPr>
        <w:t>plug</w:t>
      </w:r>
      <w:proofErr w:type="spellEnd"/>
      <w:r w:rsidRPr="002E26B7">
        <w:rPr>
          <w:i/>
          <w:iCs/>
          <w:lang w:val="es-PY"/>
        </w:rPr>
        <w:t>-in </w:t>
      </w:r>
      <w:r w:rsidRPr="002E26B7">
        <w:rPr>
          <w:lang w:val="es-PY"/>
        </w:rPr>
        <w:t xml:space="preserve">para el </w:t>
      </w:r>
      <w:r w:rsidRPr="009657C0">
        <w:rPr>
          <w:i/>
          <w:lang w:val="es-PY"/>
        </w:rPr>
        <w:t>Eclipse</w:t>
      </w:r>
      <w:r w:rsidRPr="002E26B7">
        <w:rPr>
          <w:lang w:val="es-PY"/>
        </w:rPr>
        <w:t xml:space="preserve"> y soporta modelos del tipo EMF.</w:t>
      </w:r>
    </w:p>
    <w:p w:rsidR="0063426C" w:rsidRPr="002E26B7" w:rsidRDefault="0063426C" w:rsidP="0063426C">
      <w:pPr>
        <w:jc w:val="both"/>
        <w:rPr>
          <w:b/>
          <w:lang w:val="es-PY"/>
        </w:rPr>
      </w:pPr>
      <w:proofErr w:type="spellStart"/>
      <w:r w:rsidRPr="002E26B7">
        <w:rPr>
          <w:b/>
          <w:bCs/>
          <w:lang w:val="es-PY"/>
        </w:rPr>
        <w:t>Acceleo</w:t>
      </w:r>
      <w:proofErr w:type="spellEnd"/>
      <w:r>
        <w:rPr>
          <w:rStyle w:val="Refdenotaalpie"/>
          <w:b/>
          <w:bCs/>
          <w:lang w:val="es-PY"/>
        </w:rPr>
        <w:footnoteReference w:id="10"/>
      </w:r>
    </w:p>
    <w:p w:rsidR="0063426C" w:rsidRPr="0063426C" w:rsidRDefault="0063426C" w:rsidP="000A17BC">
      <w:pPr>
        <w:jc w:val="both"/>
        <w:rPr>
          <w:lang w:val="es-PY"/>
        </w:rPr>
      </w:pPr>
      <w:proofErr w:type="spellStart"/>
      <w:r w:rsidRPr="009657C0">
        <w:rPr>
          <w:i/>
          <w:lang w:val="es-PY"/>
        </w:rPr>
        <w:t>Acceleo</w:t>
      </w:r>
      <w:proofErr w:type="spellEnd"/>
      <w:r w:rsidRPr="002E26B7">
        <w:rPr>
          <w:lang w:val="es-PY"/>
        </w:rPr>
        <w:t xml:space="preserve"> es una herramienta de transformación M2T basada en los estándares propuestos por la OMG y que actualmente forma parte de la</w:t>
      </w:r>
      <w:r>
        <w:rPr>
          <w:lang w:val="es-PY"/>
        </w:rPr>
        <w:t xml:space="preserve"> </w:t>
      </w:r>
      <w:r w:rsidRPr="002E26B7">
        <w:rPr>
          <w:i/>
          <w:iCs/>
          <w:lang w:val="es-PY"/>
        </w:rPr>
        <w:t xml:space="preserve">Eclipse </w:t>
      </w:r>
      <w:proofErr w:type="spellStart"/>
      <w:r w:rsidRPr="002E26B7">
        <w:rPr>
          <w:i/>
          <w:iCs/>
          <w:lang w:val="es-PY"/>
        </w:rPr>
        <w:t>Foundation</w:t>
      </w:r>
      <w:proofErr w:type="spellEnd"/>
      <w:r w:rsidRPr="002E26B7">
        <w:rPr>
          <w:lang w:val="es-PY"/>
        </w:rPr>
        <w:t xml:space="preserve">.  </w:t>
      </w:r>
      <w:proofErr w:type="spellStart"/>
      <w:r w:rsidRPr="009657C0">
        <w:rPr>
          <w:i/>
          <w:lang w:val="es-PY"/>
        </w:rPr>
        <w:t>Acceleo</w:t>
      </w:r>
      <w:proofErr w:type="spellEnd"/>
      <w:r w:rsidRPr="002E26B7">
        <w:rPr>
          <w:lang w:val="es-PY"/>
        </w:rPr>
        <w:t xml:space="preserve"> es el resultado de varios años de investigación y desarrollo en el área de los lenguajes de transformación de modelos (MTL). Permite la des-</w:t>
      </w:r>
      <w:proofErr w:type="spellStart"/>
      <w:r w:rsidRPr="002E26B7">
        <w:rPr>
          <w:lang w:val="es-PY"/>
        </w:rPr>
        <w:t>serialización</w:t>
      </w:r>
      <w:proofErr w:type="spellEnd"/>
      <w:r w:rsidRPr="002E26B7">
        <w:rPr>
          <w:lang w:val="es-PY"/>
        </w:rPr>
        <w:t xml:space="preserve"> de modelos basados en UML del EMF como así también modelos basados en el </w:t>
      </w:r>
      <w:proofErr w:type="spellStart"/>
      <w:r w:rsidRPr="002E26B7">
        <w:rPr>
          <w:lang w:val="es-PY"/>
        </w:rPr>
        <w:t>metamodelo</w:t>
      </w:r>
      <w:proofErr w:type="spellEnd"/>
      <w:r w:rsidRPr="002E26B7">
        <w:rPr>
          <w:lang w:val="es-PY"/>
        </w:rPr>
        <w:t xml:space="preserve"> </w:t>
      </w:r>
      <w:proofErr w:type="spellStart"/>
      <w:r w:rsidRPr="002E26B7">
        <w:rPr>
          <w:lang w:val="es-PY"/>
        </w:rPr>
        <w:t>Ecore</w:t>
      </w:r>
      <w:proofErr w:type="spellEnd"/>
      <w:r w:rsidRPr="002E26B7">
        <w:rPr>
          <w:lang w:val="es-PY"/>
        </w:rPr>
        <w:t xml:space="preserve">. </w:t>
      </w:r>
      <w:proofErr w:type="spellStart"/>
      <w:r>
        <w:rPr>
          <w:lang w:val="es-PY"/>
        </w:rPr>
        <w:t>Acceleo</w:t>
      </w:r>
      <w:proofErr w:type="spellEnd"/>
      <w:r w:rsidRPr="002E26B7">
        <w:rPr>
          <w:lang w:val="es-PY"/>
        </w:rPr>
        <w:t xml:space="preserve"> posee una herramienta de desarrollo bastante madura como así también una comunidad activa que la sostiene. Muchos proyectos en la industria han probado su eficacia en varios contextos.</w:t>
      </w:r>
    </w:p>
    <w:p w:rsidR="00B252FC" w:rsidRPr="00FA304B" w:rsidRDefault="00353787" w:rsidP="000A17BC">
      <w:pPr>
        <w:jc w:val="both"/>
        <w:rPr>
          <w:b/>
          <w:caps/>
        </w:rPr>
      </w:pPr>
      <w:r>
        <w:rPr>
          <w:b/>
          <w:caps/>
        </w:rPr>
        <w:t>3</w:t>
      </w:r>
      <w:r w:rsidR="00B252FC">
        <w:rPr>
          <w:b/>
          <w:caps/>
        </w:rPr>
        <w:t xml:space="preserve">.3 </w:t>
      </w:r>
      <w:r w:rsidR="00B252FC" w:rsidRPr="00FA304B">
        <w:rPr>
          <w:b/>
          <w:caps/>
        </w:rPr>
        <w:t>Beneficios de los lenguajes de transformación (M2T)</w:t>
      </w:r>
    </w:p>
    <w:p w:rsidR="00B252FC" w:rsidRDefault="00B252FC" w:rsidP="000A17BC">
      <w:pPr>
        <w:jc w:val="both"/>
      </w:pPr>
      <w:r w:rsidRPr="00836CD2">
        <w:rPr>
          <w:b/>
        </w:rPr>
        <w:t>Separación de código estático y dinámico</w:t>
      </w:r>
      <w:r>
        <w:t xml:space="preserve">: </w:t>
      </w:r>
    </w:p>
    <w:p w:rsidR="00B252FC" w:rsidRPr="00711BCE" w:rsidRDefault="00B252FC" w:rsidP="000A17BC">
      <w:pPr>
        <w:jc w:val="both"/>
        <w:rPr>
          <w:i/>
        </w:rPr>
      </w:pPr>
      <w:r>
        <w:t>Los lenguajes de transformación M2T separan el código estático y dinámico, utilizando el enfoque de plantillas (</w:t>
      </w:r>
      <w:proofErr w:type="spellStart"/>
      <w:r w:rsidRPr="00472C95">
        <w:rPr>
          <w:i/>
        </w:rPr>
        <w:t>templates</w:t>
      </w:r>
      <w:proofErr w:type="spellEnd"/>
      <w:r>
        <w:rPr>
          <w:i/>
        </w:rPr>
        <w:t>)</w:t>
      </w:r>
      <w:r>
        <w:t xml:space="preserve"> para implementar las transformaciones M2T. Una plantilla puede ser vista como un proyecto, que define elementos de texto estáticos compartidos por todos los artefactos, como así también, partes dinámicas que deben ser completadas con información específica para cada caso en particular. Por lo tanto, un </w:t>
      </w:r>
      <w:proofErr w:type="spellStart"/>
      <w:r w:rsidRPr="00CF3A67">
        <w:rPr>
          <w:i/>
        </w:rPr>
        <w:t>template</w:t>
      </w:r>
      <w:proofErr w:type="spellEnd"/>
      <w:r>
        <w:t xml:space="preserve"> contiene fragmentos de texto simple</w:t>
      </w:r>
      <w:r w:rsidR="00224D54">
        <w:t>s</w:t>
      </w:r>
      <w:r>
        <w:t xml:space="preserve"> para las partes estáticas y los llamados </w:t>
      </w:r>
      <w:proofErr w:type="spellStart"/>
      <w:r>
        <w:t>metamarcadores</w:t>
      </w:r>
      <w:proofErr w:type="spellEnd"/>
      <w:r>
        <w:t xml:space="preserve"> (</w:t>
      </w:r>
      <w:r w:rsidRPr="00CF3A67">
        <w:rPr>
          <w:i/>
        </w:rPr>
        <w:t>meta-</w:t>
      </w:r>
      <w:proofErr w:type="spellStart"/>
      <w:r w:rsidRPr="00CF3A67">
        <w:rPr>
          <w:i/>
        </w:rPr>
        <w:t>markers</w:t>
      </w:r>
      <w:proofErr w:type="spellEnd"/>
      <w:r>
        <w:rPr>
          <w:i/>
        </w:rPr>
        <w:t>)</w:t>
      </w:r>
      <w:r>
        <w:t xml:space="preserve"> para las partes dinámicas. Los </w:t>
      </w:r>
      <w:proofErr w:type="spellStart"/>
      <w:r>
        <w:t>metamarcadores</w:t>
      </w:r>
      <w:proofErr w:type="spellEnd"/>
      <w:r>
        <w:t xml:space="preserve"> son marcadores de posición y deben ser interpretadas por un motor de </w:t>
      </w:r>
      <w:proofErr w:type="spellStart"/>
      <w:r w:rsidRPr="00CF3A67">
        <w:rPr>
          <w:i/>
        </w:rPr>
        <w:t>templates</w:t>
      </w:r>
      <w:proofErr w:type="spellEnd"/>
      <w:r>
        <w:t xml:space="preserve"> que procesa los </w:t>
      </w:r>
      <w:proofErr w:type="spellStart"/>
      <w:r w:rsidRPr="003911C9">
        <w:rPr>
          <w:i/>
        </w:rPr>
        <w:t>templates</w:t>
      </w:r>
      <w:proofErr w:type="spellEnd"/>
      <w:r>
        <w:t xml:space="preserve">  y consulta fuentes de datos adicionales para producir las partes dinámicas. Las fuentes adicionales de datos son los modelos. En la </w:t>
      </w:r>
      <w:fldSimple w:instr=" REF _Ref422658072 \h  \* MERGEFORMAT ">
        <w:r w:rsidR="00AA5843" w:rsidRPr="00AA5843">
          <w:t>Figura</w:t>
        </w:r>
        <w:r w:rsidR="00AA5843" w:rsidRPr="00AA5843">
          <w:rPr>
            <w:b/>
          </w:rPr>
          <w:t xml:space="preserve"> 3</w:t>
        </w:r>
      </w:fldSimple>
      <w:r>
        <w:t xml:space="preserve">, se presenta el esquema tradicional de transformación basado en </w:t>
      </w:r>
      <w:proofErr w:type="spellStart"/>
      <w:r>
        <w:rPr>
          <w:i/>
        </w:rPr>
        <w:t>templates</w:t>
      </w:r>
      <w:proofErr w:type="spellEnd"/>
      <w:r>
        <w:rPr>
          <w:i/>
        </w:rPr>
        <w:t>.</w:t>
      </w:r>
    </w:p>
    <w:p w:rsidR="00AA5843" w:rsidRDefault="002E606B" w:rsidP="00224D54">
      <w:pPr>
        <w:keepNext/>
        <w:jc w:val="center"/>
      </w:pPr>
      <w:r>
        <w:rPr>
          <w:noProof/>
          <w:lang w:val="es-PY" w:eastAsia="es-PY"/>
        </w:rPr>
        <w:drawing>
          <wp:inline distT="0" distB="0" distL="0" distR="0">
            <wp:extent cx="915821" cy="1808419"/>
            <wp:effectExtent l="19050" t="0" r="0" b="0"/>
            <wp:docPr id="20" name="0 Imagen" descr="template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Engine.png"/>
                    <pic:cNvPicPr/>
                  </pic:nvPicPr>
                  <pic:blipFill>
                    <a:blip r:embed="rId11" cstate="print"/>
                    <a:stretch>
                      <a:fillRect/>
                    </a:stretch>
                  </pic:blipFill>
                  <pic:spPr>
                    <a:xfrm>
                      <a:off x="0" y="0"/>
                      <a:ext cx="916685" cy="1810126"/>
                    </a:xfrm>
                    <a:prstGeom prst="rect">
                      <a:avLst/>
                    </a:prstGeom>
                  </pic:spPr>
                </pic:pic>
              </a:graphicData>
            </a:graphic>
          </wp:inline>
        </w:drawing>
      </w:r>
    </w:p>
    <w:p w:rsidR="00B252FC" w:rsidRPr="00EF34F2" w:rsidRDefault="00AA5843" w:rsidP="00224D54">
      <w:pPr>
        <w:pStyle w:val="Epgrafe"/>
        <w:jc w:val="center"/>
        <w:rPr>
          <w:b w:val="0"/>
          <w:color w:val="000000" w:themeColor="text1"/>
        </w:rPr>
      </w:pPr>
      <w:bookmarkStart w:id="31" w:name="_Ref422658072"/>
      <w:r w:rsidRPr="00EF34F2">
        <w:rPr>
          <w:color w:val="000000" w:themeColor="text1"/>
        </w:rPr>
        <w:t xml:space="preserve">Figura </w:t>
      </w:r>
      <w:r w:rsidR="0059672A" w:rsidRPr="00EF34F2">
        <w:rPr>
          <w:color w:val="000000" w:themeColor="text1"/>
        </w:rPr>
        <w:fldChar w:fldCharType="begin"/>
      </w:r>
      <w:r w:rsidRPr="00EF34F2">
        <w:rPr>
          <w:color w:val="000000" w:themeColor="text1"/>
        </w:rPr>
        <w:instrText xml:space="preserve"> SEQ Figura \* ARABIC </w:instrText>
      </w:r>
      <w:r w:rsidR="0059672A" w:rsidRPr="00EF34F2">
        <w:rPr>
          <w:color w:val="000000" w:themeColor="text1"/>
        </w:rPr>
        <w:fldChar w:fldCharType="separate"/>
      </w:r>
      <w:r w:rsidR="002E606B">
        <w:rPr>
          <w:noProof/>
          <w:color w:val="000000" w:themeColor="text1"/>
        </w:rPr>
        <w:t>3</w:t>
      </w:r>
      <w:r w:rsidR="0059672A" w:rsidRPr="00EF34F2">
        <w:rPr>
          <w:color w:val="000000" w:themeColor="text1"/>
        </w:rPr>
        <w:fldChar w:fldCharType="end"/>
      </w:r>
      <w:bookmarkEnd w:id="31"/>
      <w:r w:rsidRPr="00EF34F2">
        <w:rPr>
          <w:b w:val="0"/>
          <w:color w:val="000000" w:themeColor="text1"/>
        </w:rPr>
        <w:t xml:space="preserve">  Plantilla, motor de plantillas y modelos de entrada para producir texto</w:t>
      </w:r>
    </w:p>
    <w:p w:rsidR="00B252FC" w:rsidRPr="002E26B7" w:rsidRDefault="00B252FC" w:rsidP="000A17BC">
      <w:pPr>
        <w:jc w:val="both"/>
        <w:rPr>
          <w:lang w:val="es-PY"/>
        </w:rPr>
      </w:pPr>
      <w:r w:rsidRPr="002E26B7">
        <w:rPr>
          <w:lang w:val="es-PY"/>
        </w:rPr>
        <w:lastRenderedPageBreak/>
        <w:t>Los </w:t>
      </w:r>
      <w:proofErr w:type="spellStart"/>
      <w:r w:rsidRPr="002E26B7">
        <w:rPr>
          <w:i/>
          <w:iCs/>
          <w:lang w:val="es-PY"/>
        </w:rPr>
        <w:t>templates</w:t>
      </w:r>
      <w:proofErr w:type="spellEnd"/>
      <w:r w:rsidRPr="002E26B7">
        <w:rPr>
          <w:lang w:val="es-PY"/>
        </w:rPr>
        <w:t> permiten representar explícitamente la estructura del texto de salida dentro del </w:t>
      </w:r>
      <w:proofErr w:type="spellStart"/>
      <w:r w:rsidRPr="002E26B7">
        <w:rPr>
          <w:i/>
          <w:iCs/>
          <w:lang w:val="es-PY"/>
        </w:rPr>
        <w:t>template</w:t>
      </w:r>
      <w:proofErr w:type="spellEnd"/>
      <w:r w:rsidRPr="002E26B7">
        <w:rPr>
          <w:lang w:val="es-PY"/>
        </w:rPr>
        <w:t>. Esto permite una especificación de la generación de código más entendible y leíble.</w:t>
      </w:r>
    </w:p>
    <w:p w:rsidR="00B252FC" w:rsidRPr="002E26B7" w:rsidRDefault="00B252FC" w:rsidP="000A17BC">
      <w:pPr>
        <w:jc w:val="both"/>
        <w:rPr>
          <w:lang w:val="es-PY"/>
        </w:rPr>
      </w:pPr>
      <w:r w:rsidRPr="002E26B7">
        <w:rPr>
          <w:lang w:val="es-PY"/>
        </w:rPr>
        <w:t xml:space="preserve">Dentro de los </w:t>
      </w:r>
      <w:proofErr w:type="spellStart"/>
      <w:r w:rsidRPr="002E26B7">
        <w:rPr>
          <w:lang w:val="es-PY"/>
        </w:rPr>
        <w:t>metamarcadores</w:t>
      </w:r>
      <w:proofErr w:type="spellEnd"/>
      <w:r w:rsidRPr="002E26B7">
        <w:rPr>
          <w:lang w:val="es-PY"/>
        </w:rPr>
        <w:t>,</w:t>
      </w:r>
      <w:r>
        <w:rPr>
          <w:lang w:val="es-PY"/>
        </w:rPr>
        <w:t xml:space="preserve"> el</w:t>
      </w:r>
      <w:r w:rsidRPr="002E26B7">
        <w:rPr>
          <w:lang w:val="es-PY"/>
        </w:rPr>
        <w:t xml:space="preserve"> código es utilizado para acceder a la información almacenada dentro de los modelos.  </w:t>
      </w:r>
      <w:r>
        <w:rPr>
          <w:lang w:val="es-PY"/>
        </w:rPr>
        <w:t xml:space="preserve">El estándar </w:t>
      </w:r>
      <w:r w:rsidRPr="002E26B7">
        <w:rPr>
          <w:lang w:val="es-PY"/>
        </w:rPr>
        <w:t>OCL es la elección para llevar a cabo esta tarea en la mayoría de los lenguajes de transformación basados en </w:t>
      </w:r>
      <w:proofErr w:type="spellStart"/>
      <w:r w:rsidRPr="002E26B7">
        <w:rPr>
          <w:i/>
          <w:iCs/>
          <w:lang w:val="es-PY"/>
        </w:rPr>
        <w:t>templates</w:t>
      </w:r>
      <w:proofErr w:type="spellEnd"/>
      <w:r w:rsidRPr="002E26B7">
        <w:rPr>
          <w:lang w:val="es-PY"/>
        </w:rPr>
        <w:t xml:space="preserve">. De esta forma, los lenguajes de transformación M2T también permiten el uso de OCL (o dialecto de OCL) para especificar a los </w:t>
      </w:r>
      <w:proofErr w:type="spellStart"/>
      <w:r w:rsidRPr="002E26B7">
        <w:rPr>
          <w:lang w:val="es-PY"/>
        </w:rPr>
        <w:t>metamarcadores</w:t>
      </w:r>
      <w:proofErr w:type="spellEnd"/>
      <w:r w:rsidRPr="002E26B7">
        <w:rPr>
          <w:lang w:val="es-PY"/>
        </w:rPr>
        <w:t>.</w:t>
      </w:r>
    </w:p>
    <w:p w:rsidR="00B252FC" w:rsidRPr="002E26B7" w:rsidRDefault="00B252FC" w:rsidP="000A17BC">
      <w:pPr>
        <w:jc w:val="both"/>
        <w:rPr>
          <w:lang w:val="es-PY"/>
        </w:rPr>
      </w:pPr>
      <w:r w:rsidRPr="002E26B7">
        <w:rPr>
          <w:lang w:val="es-PY"/>
        </w:rPr>
        <w:t>Los lenguajes de transformación M2T actuales, vienen con soporte de herramienta, lo cual permite leer directamente los modelos y serializar texto en archivos, definiendo solamente archivos de configuración.</w:t>
      </w:r>
    </w:p>
    <w:p w:rsidR="006E1839" w:rsidRPr="00FF4E68" w:rsidRDefault="00353787" w:rsidP="000551EF">
      <w:pPr>
        <w:rPr>
          <w:b/>
          <w:caps/>
          <w:lang w:val="es-PY"/>
        </w:rPr>
      </w:pPr>
      <w:commentRangeStart w:id="32"/>
      <w:r>
        <w:rPr>
          <w:b/>
          <w:caps/>
          <w:lang w:val="es-PY"/>
        </w:rPr>
        <w:t>3</w:t>
      </w:r>
      <w:r w:rsidR="00FF4E68" w:rsidRPr="00FF4E68">
        <w:rPr>
          <w:b/>
          <w:caps/>
          <w:lang w:val="es-PY"/>
        </w:rPr>
        <w:t>.</w:t>
      </w:r>
      <w:commentRangeStart w:id="33"/>
      <w:r w:rsidR="0063426C">
        <w:rPr>
          <w:b/>
          <w:caps/>
          <w:lang w:val="es-PY"/>
        </w:rPr>
        <w:t>2</w:t>
      </w:r>
      <w:commentRangeEnd w:id="33"/>
      <w:r w:rsidR="0063426C">
        <w:rPr>
          <w:rStyle w:val="Refdecomentario"/>
        </w:rPr>
        <w:commentReference w:id="33"/>
      </w:r>
      <w:r w:rsidR="00FF4E68" w:rsidRPr="00FF4E68">
        <w:rPr>
          <w:b/>
          <w:caps/>
          <w:lang w:val="es-PY"/>
        </w:rPr>
        <w:t xml:space="preserve"> </w:t>
      </w:r>
      <w:r w:rsidR="006E1839" w:rsidRPr="00FF4E68">
        <w:rPr>
          <w:b/>
          <w:caps/>
          <w:lang w:val="es-PY"/>
        </w:rPr>
        <w:t xml:space="preserve">Principales enfoques de desarrollo web basado en modelos para las </w:t>
      </w:r>
      <w:r w:rsidR="00524FF6" w:rsidRPr="00524FF6">
        <w:rPr>
          <w:b/>
          <w:caps/>
          <w:lang w:val="es-PY"/>
        </w:rPr>
        <w:t>RIAs</w:t>
      </w:r>
      <w:commentRangeEnd w:id="32"/>
      <w:r w:rsidR="003377D7">
        <w:rPr>
          <w:rStyle w:val="Refdecomentario"/>
        </w:rPr>
        <w:commentReference w:id="32"/>
      </w:r>
    </w:p>
    <w:p w:rsidR="00385B5A" w:rsidRPr="004A4A22" w:rsidRDefault="00385B5A" w:rsidP="0029691E">
      <w:pPr>
        <w:jc w:val="both"/>
        <w:rPr>
          <w:rFonts w:cs="Times New Roman"/>
        </w:rPr>
      </w:pPr>
      <w:r w:rsidRPr="004A4A22">
        <w:rPr>
          <w:rFonts w:cs="Times New Roman"/>
          <w:lang w:val="es-PY"/>
        </w:rPr>
        <w:t xml:space="preserve">En </w:t>
      </w:r>
      <w:r w:rsidR="000A7A24" w:rsidRPr="000A7A24">
        <w:rPr>
          <w:rFonts w:ascii="Calibri" w:hAnsi="Calibri" w:cs="Calibri"/>
          <w:lang w:val="es-PY"/>
        </w:rPr>
        <w:t>[</w:t>
      </w:r>
      <w:fldSimple w:instr=" REF BIB_preciado2005 \* MERGEFORMAT ">
        <w:r w:rsidR="000A7A24" w:rsidRPr="000A7A24">
          <w:rPr>
            <w:rFonts w:ascii="Calibri" w:hAnsi="Calibri" w:cs="Calibri"/>
            <w:lang w:val="es-PY"/>
          </w:rPr>
          <w:t>&lt;preciado2005&gt;</w:t>
        </w:r>
      </w:fldSimple>
      <w:r w:rsidR="000A7A24" w:rsidRPr="000A7A24">
        <w:rPr>
          <w:rFonts w:ascii="Calibri" w:hAnsi="Calibri" w:cs="Calibri"/>
          <w:lang w:val="es-PY"/>
        </w:rPr>
        <w:t>]</w:t>
      </w:r>
      <w:r w:rsidRPr="004A4A22">
        <w:rPr>
          <w:rFonts w:cs="Times New Roman"/>
          <w:lang w:val="es-PY"/>
        </w:rPr>
        <w:t xml:space="preserve"> y</w:t>
      </w:r>
      <w:r w:rsidR="0029691E">
        <w:rPr>
          <w:rFonts w:cs="Times New Roman"/>
          <w:lang w:val="es-PY"/>
        </w:rPr>
        <w:t xml:space="preserve"> </w:t>
      </w:r>
      <w:r w:rsidR="000A7A24" w:rsidRPr="000A7A24">
        <w:rPr>
          <w:rFonts w:ascii="Calibri" w:hAnsi="Calibri" w:cs="Calibri"/>
          <w:lang w:val="es-PY"/>
        </w:rPr>
        <w:t>[</w:t>
      </w:r>
      <w:fldSimple w:instr=" REF BIB_wright2008 \* MERGEFORMAT ">
        <w:r w:rsidR="000A7A24" w:rsidRPr="000A7A24">
          <w:rPr>
            <w:rFonts w:ascii="Calibri" w:hAnsi="Calibri" w:cs="Calibri"/>
            <w:lang w:val="es-PY"/>
          </w:rPr>
          <w:t>&lt;wright2008&gt;</w:t>
        </w:r>
      </w:fldSimple>
      <w:r w:rsidR="000A7A24" w:rsidRPr="000A7A24">
        <w:rPr>
          <w:rFonts w:ascii="Calibri" w:hAnsi="Calibri" w:cs="Calibri"/>
          <w:lang w:val="es-PY"/>
        </w:rPr>
        <w:t>]</w:t>
      </w:r>
      <w:r w:rsidRPr="004A4A22">
        <w:rPr>
          <w:rFonts w:cs="Times New Roman"/>
        </w:rPr>
        <w:t xml:space="preserve">, se identifica la necesidad de metodologías sistemáticas para el desarrollo de las </w:t>
      </w:r>
      <w:proofErr w:type="spellStart"/>
      <w:r w:rsidR="00BC355D">
        <w:rPr>
          <w:rFonts w:cs="Times New Roman"/>
        </w:rPr>
        <w:t>RIA</w:t>
      </w:r>
      <w:r w:rsidR="007B274B">
        <w:rPr>
          <w:rFonts w:cs="Times New Roman"/>
        </w:rPr>
        <w:t>s</w:t>
      </w:r>
      <w:proofErr w:type="spellEnd"/>
      <w:r w:rsidRPr="004A4A22">
        <w:rPr>
          <w:rFonts w:cs="Times New Roman"/>
        </w:rPr>
        <w:t xml:space="preserve"> y se llevan a cabo estudios presentando las diversas metodologías web existentes para ese fin. El estudio más exhaustivo y reciente de comparativas se presenta en </w:t>
      </w:r>
      <w:r w:rsidR="000A7A24" w:rsidRPr="000A7A24">
        <w:rPr>
          <w:rFonts w:ascii="Calibri" w:hAnsi="Calibri" w:cs="Calibri"/>
        </w:rPr>
        <w:t>[</w:t>
      </w:r>
      <w:fldSimple w:instr=" REF BIB_toffetti2011 \* MERGEFORMAT ">
        <w:r w:rsidR="000A7A24" w:rsidRPr="000A7A24">
          <w:rPr>
            <w:rFonts w:ascii="Calibri" w:hAnsi="Calibri" w:cs="Calibri"/>
            <w:lang w:val="es-PY"/>
          </w:rPr>
          <w:t>&lt;toffetti2011&gt;</w:t>
        </w:r>
      </w:fldSimple>
      <w:r w:rsidR="000A7A24" w:rsidRPr="000A7A24">
        <w:rPr>
          <w:rFonts w:ascii="Calibri" w:hAnsi="Calibri" w:cs="Calibri"/>
        </w:rPr>
        <w:t>]</w:t>
      </w:r>
      <w:r w:rsidRPr="004A4A22">
        <w:rPr>
          <w:rFonts w:cs="Times New Roman"/>
        </w:rPr>
        <w:t xml:space="preserve"> en donde se clasifican las metodologías en las siguientes categorías:</w:t>
      </w:r>
    </w:p>
    <w:p w:rsidR="00385B5A" w:rsidRDefault="00385B5A" w:rsidP="0029691E">
      <w:pPr>
        <w:pStyle w:val="Prrafodelista"/>
        <w:numPr>
          <w:ilvl w:val="0"/>
          <w:numId w:val="6"/>
        </w:numPr>
        <w:jc w:val="both"/>
        <w:rPr>
          <w:rFonts w:cs="Times New Roman"/>
        </w:rPr>
      </w:pPr>
      <w:r w:rsidRPr="004A4A22">
        <w:rPr>
          <w:rFonts w:cs="Times New Roman"/>
        </w:rPr>
        <w:t xml:space="preserve">Contribución a la investigación proveniente de la comunidad de ingeniería web, derivada de la evolución de los enfoques dirigidos por modelos concebidos para el diseño y desarrollo de aplicaciones web tradicionales en las que se incluyen a </w:t>
      </w:r>
      <w:proofErr w:type="spellStart"/>
      <w:r w:rsidRPr="004A4A22">
        <w:rPr>
          <w:rFonts w:cs="Times New Roman"/>
        </w:rPr>
        <w:t>WebML</w:t>
      </w:r>
      <w:proofErr w:type="spellEnd"/>
      <w:r w:rsidRPr="004A4A22">
        <w:rPr>
          <w:rFonts w:cs="Times New Roman"/>
        </w:rPr>
        <w:t>-RIA</w:t>
      </w:r>
      <w:r w:rsidR="000A7A24" w:rsidRPr="000A7A24">
        <w:rPr>
          <w:rFonts w:ascii="Calibri" w:hAnsi="Calibri" w:cs="Calibri"/>
        </w:rPr>
        <w:t>[</w:t>
      </w:r>
      <w:fldSimple w:instr=" REF BIB_fraternali2010 \* MERGEFORMAT ">
        <w:r w:rsidR="000A7A24" w:rsidRPr="000A7A24">
          <w:rPr>
            <w:rFonts w:ascii="Calibri" w:hAnsi="Calibri" w:cs="Calibri"/>
            <w:lang w:val="es-PY"/>
          </w:rPr>
          <w:t>&lt;fraternali2010&gt;</w:t>
        </w:r>
      </w:fldSimple>
      <w:r w:rsidR="000A7A24" w:rsidRPr="000A7A24">
        <w:rPr>
          <w:rFonts w:ascii="Calibri" w:hAnsi="Calibri" w:cs="Calibri"/>
        </w:rPr>
        <w:t>]</w:t>
      </w:r>
      <w:r w:rsidRPr="004A4A22">
        <w:rPr>
          <w:rFonts w:cs="Times New Roman"/>
        </w:rPr>
        <w:t xml:space="preserve">, OOHDM </w:t>
      </w:r>
      <w:r w:rsidR="00F850EE">
        <w:rPr>
          <w:rFonts w:cs="Times New Roman"/>
        </w:rPr>
        <w:t>-</w:t>
      </w:r>
      <w:r w:rsidRPr="004A4A22">
        <w:rPr>
          <w:rFonts w:cs="Times New Roman"/>
        </w:rPr>
        <w:t>RIA</w:t>
      </w:r>
      <w:r w:rsidR="000A7A24" w:rsidRPr="000A7A24">
        <w:rPr>
          <w:rFonts w:ascii="Calibri" w:hAnsi="Calibri" w:cs="Calibri"/>
        </w:rPr>
        <w:t>[</w:t>
      </w:r>
      <w:fldSimple w:instr=" REF BIB_urbieta2007 \* MERGEFORMAT ">
        <w:r w:rsidR="000A7A24" w:rsidRPr="000A7A24">
          <w:rPr>
            <w:rFonts w:ascii="Calibri" w:hAnsi="Calibri" w:cs="Calibri"/>
            <w:lang w:val="es-PY"/>
          </w:rPr>
          <w:t>&lt;urbieta2007&gt;</w:t>
        </w:r>
      </w:fldSimple>
      <w:r w:rsidR="000A7A24" w:rsidRPr="000A7A24">
        <w:rPr>
          <w:rFonts w:ascii="Calibri" w:hAnsi="Calibri" w:cs="Calibri"/>
        </w:rPr>
        <w:t>]</w:t>
      </w:r>
      <w:r w:rsidRPr="004A4A22">
        <w:rPr>
          <w:rFonts w:cs="Times New Roman"/>
        </w:rPr>
        <w:t>, OOH4RIA</w:t>
      </w:r>
      <w:r w:rsidR="000A7A24" w:rsidRPr="000A7A24">
        <w:rPr>
          <w:rFonts w:ascii="Calibri" w:hAnsi="Calibri" w:cs="Calibri"/>
        </w:rPr>
        <w:t>[</w:t>
      </w:r>
      <w:fldSimple w:instr=" REF BIB_melia2008 \* MERGEFORMAT ">
        <w:r w:rsidR="000A7A24" w:rsidRPr="000A7A24">
          <w:rPr>
            <w:rFonts w:ascii="Calibri" w:hAnsi="Calibri" w:cs="Calibri"/>
            <w:lang w:val="es-PY"/>
          </w:rPr>
          <w:t>&lt;melia2008&gt;</w:t>
        </w:r>
      </w:fldSimple>
      <w:r w:rsidR="000A7A24" w:rsidRPr="000A7A24">
        <w:rPr>
          <w:rFonts w:ascii="Calibri" w:hAnsi="Calibri" w:cs="Calibri"/>
        </w:rPr>
        <w:t>]</w:t>
      </w:r>
      <w:r w:rsidRPr="004A4A22">
        <w:rPr>
          <w:rFonts w:cs="Times New Roman"/>
        </w:rPr>
        <w:t xml:space="preserve"> </w:t>
      </w:r>
      <w:r w:rsidR="00F850EE">
        <w:rPr>
          <w:rFonts w:cs="Times New Roman"/>
        </w:rPr>
        <w:t>,</w:t>
      </w:r>
      <w:r w:rsidRPr="004A4A22">
        <w:rPr>
          <w:rFonts w:cs="Times New Roman"/>
        </w:rPr>
        <w:t xml:space="preserve"> </w:t>
      </w:r>
      <w:r w:rsidR="00E17C26">
        <w:rPr>
          <w:rFonts w:cs="Times New Roman"/>
        </w:rPr>
        <w:t>(UWE</w:t>
      </w:r>
      <w:r w:rsidR="00E17C26">
        <w:rPr>
          <w:rFonts w:cs="Times New Roman"/>
          <w:lang w:val="es-PY"/>
        </w:rPr>
        <w:t>-R</w:t>
      </w:r>
      <w:r w:rsidR="000A7A24" w:rsidRPr="000A7A24">
        <w:rPr>
          <w:rFonts w:ascii="Calibri" w:hAnsi="Calibri" w:cs="Calibri"/>
        </w:rPr>
        <w:t>[</w:t>
      </w:r>
      <w:fldSimple w:instr=" REF BIB_machado2009 \* MERGEFORMAT ">
        <w:r w:rsidR="000A7A24" w:rsidRPr="000A7A24">
          <w:rPr>
            <w:rFonts w:ascii="Calibri" w:hAnsi="Calibri" w:cs="Calibri"/>
            <w:lang w:val="es-PY"/>
          </w:rPr>
          <w:t>&lt;machado2009&gt;</w:t>
        </w:r>
      </w:fldSimple>
      <w:r w:rsidR="000A7A24" w:rsidRPr="000A7A24">
        <w:rPr>
          <w:rFonts w:ascii="Calibri" w:hAnsi="Calibri" w:cs="Calibri"/>
        </w:rPr>
        <w:t>]</w:t>
      </w:r>
      <w:r w:rsidR="00F850EE">
        <w:t xml:space="preserve">Patrones con </w:t>
      </w:r>
      <w:r w:rsidR="00F850EE" w:rsidRPr="00F850EE">
        <w:t>UWE</w:t>
      </w:r>
      <w:r w:rsidR="000A7A24" w:rsidRPr="000A7A24">
        <w:rPr>
          <w:rFonts w:ascii="Calibri" w:hAnsi="Calibri" w:cs="Calibri"/>
        </w:rPr>
        <w:t>[</w:t>
      </w:r>
      <w:fldSimple w:instr=" REF BIB_koch2009 \* MERGEFORMAT ">
        <w:r w:rsidR="000A7A24" w:rsidRPr="000A7A24">
          <w:rPr>
            <w:rFonts w:ascii="Calibri" w:hAnsi="Calibri" w:cs="Calibri"/>
            <w:lang w:val="es-PY"/>
          </w:rPr>
          <w:t>&lt;koch2009&gt;</w:t>
        </w:r>
      </w:fldSimple>
      <w:r w:rsidR="000A7A24" w:rsidRPr="000A7A24">
        <w:rPr>
          <w:rFonts w:ascii="Calibri" w:hAnsi="Calibri" w:cs="Calibri"/>
        </w:rPr>
        <w:t>]</w:t>
      </w:r>
      <w:r w:rsidR="00F850EE">
        <w:rPr>
          <w:rFonts w:ascii="Calibri" w:hAnsi="Calibri" w:cs="Calibri"/>
        </w:rPr>
        <w:t xml:space="preserve"> y</w:t>
      </w:r>
      <w:r w:rsidR="00E17C26">
        <w:rPr>
          <w:rFonts w:ascii="Calibri" w:hAnsi="Calibri" w:cs="Calibri"/>
        </w:rPr>
        <w:t xml:space="preserve"> UWE+RUX</w:t>
      </w:r>
      <w:r w:rsidRPr="004A4A22">
        <w:rPr>
          <w:rFonts w:cs="Times New Roman"/>
        </w:rPr>
        <w:t xml:space="preserve"> </w:t>
      </w:r>
      <w:r w:rsidR="000A7A24" w:rsidRPr="000A7A24">
        <w:rPr>
          <w:rFonts w:ascii="Calibri" w:hAnsi="Calibri" w:cs="Calibri"/>
        </w:rPr>
        <w:t>[</w:t>
      </w:r>
      <w:fldSimple w:instr=" REF BIB_preciado2008 \* MERGEFORMAT ">
        <w:r w:rsidR="000A7A24" w:rsidRPr="000A7A24">
          <w:rPr>
            <w:rFonts w:ascii="Calibri" w:hAnsi="Calibri" w:cs="Calibri"/>
            <w:lang w:val="es-PY"/>
          </w:rPr>
          <w:t>&lt;preciado2008&gt;</w:t>
        </w:r>
      </w:fldSimple>
      <w:r w:rsidR="000A7A24" w:rsidRPr="000A7A24">
        <w:rPr>
          <w:rFonts w:ascii="Calibri" w:hAnsi="Calibri" w:cs="Calibri"/>
        </w:rPr>
        <w:t>]</w:t>
      </w:r>
      <w:r w:rsidR="00E17C26">
        <w:rPr>
          <w:rFonts w:ascii="Calibri" w:hAnsi="Calibri" w:cs="Calibri"/>
        </w:rPr>
        <w:t>)</w:t>
      </w:r>
      <w:r w:rsidRPr="004A4A22">
        <w:rPr>
          <w:rFonts w:cs="Times New Roman"/>
        </w:rPr>
        <w:t>.</w:t>
      </w:r>
    </w:p>
    <w:p w:rsidR="0029691E" w:rsidRPr="004A4A22" w:rsidRDefault="0029691E" w:rsidP="0029691E">
      <w:pPr>
        <w:pStyle w:val="Prrafodelista"/>
        <w:ind w:left="360"/>
        <w:jc w:val="both"/>
        <w:rPr>
          <w:rFonts w:cs="Times New Roman"/>
        </w:rPr>
      </w:pPr>
    </w:p>
    <w:p w:rsidR="0029691E" w:rsidRDefault="00385B5A" w:rsidP="0029691E">
      <w:pPr>
        <w:pStyle w:val="Prrafodelista"/>
        <w:numPr>
          <w:ilvl w:val="0"/>
          <w:numId w:val="6"/>
        </w:numPr>
        <w:spacing w:after="0"/>
        <w:jc w:val="both"/>
        <w:rPr>
          <w:rFonts w:cs="Times New Roman"/>
        </w:rPr>
      </w:pPr>
      <w:r w:rsidRPr="004A4A22">
        <w:rPr>
          <w:rFonts w:cs="Times New Roman"/>
        </w:rPr>
        <w:t xml:space="preserve">Enfoques de desarrollo sistemáticos provenientes de la comunidad </w:t>
      </w:r>
      <w:proofErr w:type="spellStart"/>
      <w:r w:rsidRPr="004A4A22">
        <w:rPr>
          <w:rFonts w:cs="Times New Roman"/>
          <w:i/>
        </w:rPr>
        <w:t>Human</w:t>
      </w:r>
      <w:proofErr w:type="spellEnd"/>
      <w:r w:rsidRPr="004A4A22">
        <w:rPr>
          <w:rFonts w:cs="Times New Roman"/>
          <w:i/>
        </w:rPr>
        <w:t xml:space="preserve"> </w:t>
      </w:r>
      <w:proofErr w:type="spellStart"/>
      <w:r w:rsidRPr="004A4A22">
        <w:rPr>
          <w:rFonts w:cs="Times New Roman"/>
          <w:i/>
        </w:rPr>
        <w:t>Computer</w:t>
      </w:r>
      <w:proofErr w:type="spellEnd"/>
      <w:r w:rsidRPr="004A4A22">
        <w:rPr>
          <w:rFonts w:cs="Times New Roman"/>
          <w:i/>
        </w:rPr>
        <w:t xml:space="preserve"> </w:t>
      </w:r>
      <w:proofErr w:type="spellStart"/>
      <w:r w:rsidRPr="004A4A22">
        <w:rPr>
          <w:rFonts w:cs="Times New Roman"/>
          <w:i/>
        </w:rPr>
        <w:t>Interactión</w:t>
      </w:r>
      <w:proofErr w:type="spellEnd"/>
      <w:r w:rsidRPr="004A4A22">
        <w:rPr>
          <w:rFonts w:cs="Times New Roman"/>
          <w:i/>
        </w:rPr>
        <w:t xml:space="preserve"> (HCI),</w:t>
      </w:r>
      <w:r w:rsidRPr="004A4A22">
        <w:rPr>
          <w:rFonts w:cs="Times New Roman"/>
        </w:rPr>
        <w:t xml:space="preserve"> en donde el diseño RIA es el foco de la metodología RUX</w:t>
      </w:r>
      <w:r w:rsidR="003377D7">
        <w:rPr>
          <w:rFonts w:cs="Times New Roman"/>
        </w:rPr>
        <w:t xml:space="preserve"> </w:t>
      </w:r>
      <w:r w:rsidR="000A7A24" w:rsidRPr="000A7A24">
        <w:rPr>
          <w:rFonts w:ascii="Calibri" w:hAnsi="Calibri" w:cs="Calibri"/>
        </w:rPr>
        <w:t>[</w:t>
      </w:r>
      <w:fldSimple w:instr=" REF BIB_trigueros2007 \* MERGEFORMAT ">
        <w:r w:rsidR="000A7A24" w:rsidRPr="000A7A24">
          <w:rPr>
            <w:rFonts w:ascii="Calibri" w:hAnsi="Calibri" w:cs="Calibri"/>
            <w:lang w:val="es-PY"/>
          </w:rPr>
          <w:t>&lt;trigueros2007&gt;</w:t>
        </w:r>
      </w:fldSimple>
      <w:r w:rsidR="000A7A24" w:rsidRPr="000A7A24">
        <w:rPr>
          <w:rFonts w:ascii="Calibri" w:hAnsi="Calibri" w:cs="Calibri"/>
        </w:rPr>
        <w:t>]</w:t>
      </w:r>
      <w:r w:rsidRPr="004A4A22">
        <w:rPr>
          <w:rFonts w:cs="Times New Roman"/>
        </w:rPr>
        <w:t xml:space="preserve"> y puede ser logrado de igual forma con el enfoque más general </w:t>
      </w:r>
      <w:proofErr w:type="spellStart"/>
      <w:proofErr w:type="gramStart"/>
      <w:r w:rsidRPr="004A4A22">
        <w:rPr>
          <w:rFonts w:cs="Times New Roman"/>
        </w:rPr>
        <w:t>UsiXML</w:t>
      </w:r>
      <w:proofErr w:type="spellEnd"/>
      <w:r w:rsidR="000A7A24" w:rsidRPr="000A7A24">
        <w:rPr>
          <w:rFonts w:ascii="Calibri" w:hAnsi="Calibri" w:cs="Calibri"/>
        </w:rPr>
        <w:t>[</w:t>
      </w:r>
      <w:proofErr w:type="gramEnd"/>
      <w:r w:rsidR="0059672A" w:rsidRPr="0059672A">
        <w:fldChar w:fldCharType="begin"/>
      </w:r>
      <w:r w:rsidR="00127A92">
        <w:instrText xml:space="preserve"> REF BIB_martinez_2druiz2010 \* MERGEFORMAT </w:instrText>
      </w:r>
      <w:r w:rsidR="0059672A" w:rsidRPr="0059672A">
        <w:fldChar w:fldCharType="separate"/>
      </w:r>
      <w:r w:rsidR="000A7A24" w:rsidRPr="000A7A24">
        <w:rPr>
          <w:rFonts w:ascii="Calibri" w:hAnsi="Calibri" w:cs="Calibri"/>
          <w:lang w:val="es-PY"/>
        </w:rPr>
        <w:t>&lt;martinez-ruiz2010&gt;</w:t>
      </w:r>
      <w:r w:rsidR="0059672A">
        <w:rPr>
          <w:rFonts w:ascii="Calibri" w:hAnsi="Calibri" w:cs="Calibri"/>
          <w:lang w:val="es-PY"/>
        </w:rPr>
        <w:fldChar w:fldCharType="end"/>
      </w:r>
      <w:r w:rsidR="000A7A24" w:rsidRPr="000A7A24">
        <w:rPr>
          <w:rFonts w:ascii="Calibri" w:hAnsi="Calibri" w:cs="Calibri"/>
        </w:rPr>
        <w:t>]</w:t>
      </w:r>
      <w:r w:rsidRPr="004A4A22">
        <w:rPr>
          <w:rFonts w:cs="Times New Roman"/>
        </w:rPr>
        <w:t xml:space="preserve"> </w:t>
      </w:r>
      <w:r w:rsidR="000A7A24" w:rsidRPr="000A7A24">
        <w:rPr>
          <w:rFonts w:ascii="Calibri" w:hAnsi="Calibri" w:cs="Calibri"/>
        </w:rPr>
        <w:t>[</w:t>
      </w:r>
      <w:fldSimple w:instr=" REF BIB_martinez_2druiz2006 \* MERGEFORMAT ">
        <w:r w:rsidR="000A7A24" w:rsidRPr="000A7A24">
          <w:rPr>
            <w:rFonts w:ascii="Calibri" w:hAnsi="Calibri" w:cs="Calibri"/>
            <w:lang w:val="es-PY"/>
          </w:rPr>
          <w:t>&lt;martinez-ruiz2006&gt;</w:t>
        </w:r>
      </w:fldSimple>
      <w:r w:rsidR="000A7A24" w:rsidRPr="000A7A24">
        <w:rPr>
          <w:rFonts w:ascii="Calibri" w:hAnsi="Calibri" w:cs="Calibri"/>
        </w:rPr>
        <w:t>]</w:t>
      </w:r>
      <w:r w:rsidRPr="004A4A22">
        <w:rPr>
          <w:rFonts w:cs="Times New Roman"/>
        </w:rPr>
        <w:t>.</w:t>
      </w:r>
    </w:p>
    <w:p w:rsidR="0029691E" w:rsidRPr="0029691E" w:rsidRDefault="0029691E" w:rsidP="0029691E">
      <w:pPr>
        <w:spacing w:after="0"/>
        <w:jc w:val="both"/>
        <w:rPr>
          <w:rFonts w:cs="Times New Roman"/>
        </w:rPr>
      </w:pPr>
    </w:p>
    <w:p w:rsidR="00385B5A" w:rsidRDefault="00385B5A" w:rsidP="0029691E">
      <w:pPr>
        <w:pStyle w:val="Prrafodelista"/>
        <w:numPr>
          <w:ilvl w:val="0"/>
          <w:numId w:val="6"/>
        </w:numPr>
        <w:spacing w:after="0"/>
        <w:jc w:val="both"/>
        <w:rPr>
          <w:rFonts w:cs="Times New Roman"/>
        </w:rPr>
      </w:pPr>
      <w:r w:rsidRPr="004A4A22">
        <w:rPr>
          <w:rFonts w:cs="Times New Roman"/>
        </w:rPr>
        <w:t>Enfoque</w:t>
      </w:r>
      <w:r w:rsidR="007B274B">
        <w:rPr>
          <w:rFonts w:cs="Times New Roman"/>
        </w:rPr>
        <w:t>s</w:t>
      </w:r>
      <w:r w:rsidRPr="004A4A22">
        <w:rPr>
          <w:rFonts w:cs="Times New Roman"/>
        </w:rPr>
        <w:t xml:space="preserve"> que combinan HCI y técnicas de ingeniería web: espacios interactivos con UML presentado en </w:t>
      </w:r>
      <w:r w:rsidR="000A7A24" w:rsidRPr="000A7A24">
        <w:rPr>
          <w:rFonts w:ascii="Calibri" w:hAnsi="Calibri" w:cs="Calibri"/>
        </w:rPr>
        <w:t>[</w:t>
      </w:r>
      <w:fldSimple w:instr=" REF BIB_dolog2007 \* MERGEFORMAT ">
        <w:r w:rsidR="000A7A24" w:rsidRPr="000A7A24">
          <w:rPr>
            <w:rFonts w:ascii="Calibri" w:hAnsi="Calibri" w:cs="Calibri"/>
            <w:lang w:val="es-PY"/>
          </w:rPr>
          <w:t>&lt;dolog2007&gt;</w:t>
        </w:r>
      </w:fldSimple>
      <w:r w:rsidR="000A7A24" w:rsidRPr="000A7A24">
        <w:rPr>
          <w:rFonts w:ascii="Calibri" w:hAnsi="Calibri" w:cs="Calibri"/>
        </w:rPr>
        <w:t>]</w:t>
      </w:r>
      <w:r w:rsidRPr="004A4A22">
        <w:rPr>
          <w:rFonts w:cs="Times New Roman"/>
        </w:rPr>
        <w:t xml:space="preserve"> y OOWS </w:t>
      </w:r>
      <w:proofErr w:type="spellStart"/>
      <w:r w:rsidRPr="004A4A22">
        <w:rPr>
          <w:rFonts w:cs="Times New Roman"/>
        </w:rPr>
        <w:t>for</w:t>
      </w:r>
      <w:proofErr w:type="spellEnd"/>
      <w:r w:rsidRPr="004A4A22">
        <w:rPr>
          <w:rFonts w:cs="Times New Roman"/>
        </w:rPr>
        <w:t xml:space="preserve"> RIA </w:t>
      </w:r>
      <w:r w:rsidR="000A7A24" w:rsidRPr="000A7A24">
        <w:rPr>
          <w:rFonts w:ascii="Calibri" w:hAnsi="Calibri" w:cs="Calibri"/>
        </w:rPr>
        <w:t>[</w:t>
      </w:r>
      <w:fldSimple w:instr=" REF BIB_valverde2008 \* MERGEFORMAT ">
        <w:r w:rsidR="000A7A24" w:rsidRPr="000A7A24">
          <w:rPr>
            <w:rFonts w:ascii="Calibri" w:hAnsi="Calibri" w:cs="Calibri"/>
            <w:lang w:val="es-PY"/>
          </w:rPr>
          <w:t>&lt;valverde2008&gt;</w:t>
        </w:r>
      </w:fldSimple>
      <w:r w:rsidR="000A7A24" w:rsidRPr="000A7A24">
        <w:rPr>
          <w:rFonts w:ascii="Calibri" w:hAnsi="Calibri" w:cs="Calibri"/>
        </w:rPr>
        <w:t>]</w:t>
      </w:r>
      <w:r w:rsidRPr="004A4A22">
        <w:rPr>
          <w:rFonts w:cs="Times New Roman"/>
        </w:rPr>
        <w:t>.</w:t>
      </w:r>
    </w:p>
    <w:p w:rsidR="0029691E" w:rsidRPr="0029691E" w:rsidRDefault="0029691E" w:rsidP="0029691E">
      <w:pPr>
        <w:spacing w:after="0"/>
        <w:jc w:val="both"/>
        <w:rPr>
          <w:rFonts w:cs="Times New Roman"/>
        </w:rPr>
      </w:pPr>
    </w:p>
    <w:p w:rsidR="00385B5A" w:rsidRPr="004A4A22" w:rsidRDefault="00385B5A" w:rsidP="0029691E">
      <w:pPr>
        <w:pStyle w:val="Prrafodelista"/>
        <w:numPr>
          <w:ilvl w:val="0"/>
          <w:numId w:val="6"/>
        </w:numPr>
        <w:spacing w:after="0"/>
        <w:jc w:val="both"/>
        <w:rPr>
          <w:rFonts w:cs="Times New Roman"/>
        </w:rPr>
      </w:pPr>
      <w:r w:rsidRPr="004A4A22">
        <w:rPr>
          <w:rFonts w:cs="Times New Roman"/>
        </w:rPr>
        <w:t xml:space="preserve">Propuestas recientes de los vendedores de herramientas comerciales que adoptan MDD entre ellos </w:t>
      </w:r>
      <w:proofErr w:type="spellStart"/>
      <w:r w:rsidRPr="004A4A22">
        <w:rPr>
          <w:rFonts w:cs="Times New Roman"/>
        </w:rPr>
        <w:t>WebRatio</w:t>
      </w:r>
      <w:proofErr w:type="spellEnd"/>
      <w:r w:rsidRPr="004A4A22">
        <w:rPr>
          <w:rFonts w:cs="Times New Roman"/>
        </w:rPr>
        <w:t xml:space="preserve">, </w:t>
      </w:r>
      <w:proofErr w:type="spellStart"/>
      <w:r w:rsidRPr="004A4A22">
        <w:rPr>
          <w:rFonts w:cs="Times New Roman"/>
        </w:rPr>
        <w:t>Mendix</w:t>
      </w:r>
      <w:proofErr w:type="spellEnd"/>
      <w:r w:rsidRPr="004A4A22">
        <w:rPr>
          <w:rFonts w:cs="Times New Roman"/>
        </w:rPr>
        <w:t xml:space="preserve">, </w:t>
      </w:r>
      <w:proofErr w:type="spellStart"/>
      <w:r w:rsidRPr="004A4A22">
        <w:rPr>
          <w:rFonts w:cs="Times New Roman"/>
        </w:rPr>
        <w:t>Novulo</w:t>
      </w:r>
      <w:proofErr w:type="spellEnd"/>
      <w:r w:rsidRPr="004A4A22">
        <w:rPr>
          <w:rFonts w:cs="Times New Roman"/>
        </w:rPr>
        <w:t>, RUX-</w:t>
      </w:r>
      <w:proofErr w:type="spellStart"/>
      <w:r w:rsidRPr="004A4A22">
        <w:rPr>
          <w:rFonts w:cs="Times New Roman"/>
        </w:rPr>
        <w:t>Tool</w:t>
      </w:r>
      <w:proofErr w:type="spellEnd"/>
      <w:r w:rsidRPr="004A4A22">
        <w:rPr>
          <w:rFonts w:cs="Times New Roman"/>
        </w:rPr>
        <w:t xml:space="preserve"> y </w:t>
      </w:r>
      <w:proofErr w:type="spellStart"/>
      <w:r w:rsidRPr="004A4A22">
        <w:rPr>
          <w:rFonts w:cs="Times New Roman"/>
        </w:rPr>
        <w:t>Thinkwise</w:t>
      </w:r>
      <w:proofErr w:type="spellEnd"/>
      <w:r w:rsidRPr="004A4A22">
        <w:rPr>
          <w:rFonts w:cs="Times New Roman"/>
        </w:rPr>
        <w:t>.</w:t>
      </w:r>
    </w:p>
    <w:p w:rsidR="00385B5A" w:rsidRPr="004A4A22" w:rsidRDefault="00385B5A" w:rsidP="000551EF">
      <w:pPr>
        <w:spacing w:after="0"/>
        <w:jc w:val="both"/>
        <w:rPr>
          <w:rFonts w:cs="Times New Roman"/>
        </w:rPr>
      </w:pPr>
    </w:p>
    <w:p w:rsidR="00385B5A" w:rsidRPr="004A4A22" w:rsidRDefault="00385B5A" w:rsidP="000551EF">
      <w:pPr>
        <w:spacing w:after="0"/>
        <w:jc w:val="both"/>
        <w:rPr>
          <w:rFonts w:cs="Times New Roman"/>
        </w:rPr>
      </w:pPr>
      <w:r w:rsidRPr="004A4A22">
        <w:rPr>
          <w:rFonts w:cs="Times New Roman"/>
        </w:rPr>
        <w:t xml:space="preserve">Con respecto al contexto en el cual se analizan las metodologías web anteriores, una de las </w:t>
      </w:r>
      <w:r w:rsidR="007B274B">
        <w:rPr>
          <w:rFonts w:cs="Times New Roman"/>
        </w:rPr>
        <w:t>consideraciones</w:t>
      </w:r>
      <w:r w:rsidR="007B274B" w:rsidRPr="004A4A22">
        <w:rPr>
          <w:rFonts w:cs="Times New Roman"/>
        </w:rPr>
        <w:t xml:space="preserve"> </w:t>
      </w:r>
      <w:r w:rsidRPr="004A4A22">
        <w:rPr>
          <w:rFonts w:cs="Times New Roman"/>
        </w:rPr>
        <w:t xml:space="preserve">a tener en cuenta, es que las </w:t>
      </w:r>
      <w:r w:rsidR="007B274B">
        <w:rPr>
          <w:rFonts w:cs="Times New Roman"/>
        </w:rPr>
        <w:t>mismas adopten estándares (por ejemplo, UML)</w:t>
      </w:r>
      <w:r w:rsidRPr="004A4A22">
        <w:rPr>
          <w:rFonts w:cs="Times New Roman"/>
        </w:rPr>
        <w:t xml:space="preserve">. También se busca que las metodologías en cuestión, sean de uso abierto para la comunidad de desarrolladores y no propietarias. He ahí que a continuación se describirán brevemente las metodologías basadas en UML que son OOH4RIA, UWE-R, Patrones con UWE, UWE combinado con la herramienta RUX y los patrones de interacción con OOWS. El resto de las metodologías se presentarán en el cuadro comparativo con sus respectivos alcances para las </w:t>
      </w:r>
      <w:proofErr w:type="spellStart"/>
      <w:r w:rsidR="00BC355D">
        <w:rPr>
          <w:rFonts w:cs="Times New Roman"/>
        </w:rPr>
        <w:t>RIA</w:t>
      </w:r>
      <w:r w:rsidR="007B274B">
        <w:rPr>
          <w:rFonts w:cs="Times New Roman"/>
        </w:rPr>
        <w:t>s</w:t>
      </w:r>
      <w:proofErr w:type="spellEnd"/>
      <w:r w:rsidR="007A0930">
        <w:rPr>
          <w:rFonts w:cs="Times New Roman"/>
        </w:rPr>
        <w:t xml:space="preserve">. La </w:t>
      </w:r>
      <w:r w:rsidR="007A0930">
        <w:rPr>
          <w:rFonts w:cs="Times New Roman"/>
        </w:rPr>
        <w:lastRenderedPageBreak/>
        <w:t>categoría d)</w:t>
      </w:r>
      <w:r w:rsidRPr="004A4A22">
        <w:rPr>
          <w:rFonts w:cs="Times New Roman"/>
        </w:rPr>
        <w:t xml:space="preserve"> del estudio mencionado no se considera debido a que son propuestas cerradas basadas en herramientas comerciales.</w:t>
      </w:r>
    </w:p>
    <w:p w:rsidR="00385B5A" w:rsidRPr="004A4A22" w:rsidRDefault="00385B5A" w:rsidP="000551EF">
      <w:pPr>
        <w:spacing w:after="0"/>
        <w:jc w:val="both"/>
        <w:rPr>
          <w:rFonts w:cs="Times New Roman"/>
        </w:rPr>
      </w:pPr>
    </w:p>
    <w:p w:rsidR="00385B5A" w:rsidRPr="00CC5721" w:rsidRDefault="00CC5721" w:rsidP="000551EF">
      <w:pPr>
        <w:jc w:val="both"/>
        <w:rPr>
          <w:rFonts w:cs="Times New Roman"/>
          <w:b/>
          <w:color w:val="000000" w:themeColor="text1"/>
        </w:rPr>
      </w:pPr>
      <w:r>
        <w:rPr>
          <w:rFonts w:cs="Times New Roman"/>
          <w:b/>
          <w:color w:val="000000" w:themeColor="text1"/>
        </w:rPr>
        <w:t xml:space="preserve">a1) </w:t>
      </w:r>
      <w:r w:rsidR="00385B5A" w:rsidRPr="00CC5721">
        <w:rPr>
          <w:rFonts w:cs="Times New Roman"/>
          <w:b/>
          <w:color w:val="000000" w:themeColor="text1"/>
        </w:rPr>
        <w:t xml:space="preserve">Extensión a OO-H (OOH4RIA) </w:t>
      </w:r>
    </w:p>
    <w:p w:rsidR="002E606B" w:rsidRDefault="00385B5A" w:rsidP="00CC6E77">
      <w:pPr>
        <w:spacing w:after="0"/>
        <w:jc w:val="both"/>
        <w:rPr>
          <w:rFonts w:cs="Times New Roman"/>
          <w:color w:val="000000" w:themeColor="text1"/>
        </w:rPr>
      </w:pPr>
      <w:r w:rsidRPr="004A4A22">
        <w:rPr>
          <w:rFonts w:cs="Times New Roman"/>
          <w:color w:val="000000" w:themeColor="text1"/>
        </w:rPr>
        <w:t>OO-H (</w:t>
      </w:r>
      <w:proofErr w:type="spellStart"/>
      <w:r w:rsidRPr="004A4A22">
        <w:rPr>
          <w:rFonts w:cs="Times New Roman"/>
          <w:i/>
          <w:color w:val="000000" w:themeColor="text1"/>
        </w:rPr>
        <w:t>Object</w:t>
      </w:r>
      <w:proofErr w:type="spellEnd"/>
      <w:r w:rsidRPr="004A4A22">
        <w:rPr>
          <w:rFonts w:cs="Times New Roman"/>
          <w:i/>
          <w:color w:val="000000" w:themeColor="text1"/>
        </w:rPr>
        <w:t xml:space="preserve"> </w:t>
      </w:r>
      <w:proofErr w:type="spellStart"/>
      <w:r w:rsidRPr="004A4A22">
        <w:rPr>
          <w:rFonts w:cs="Times New Roman"/>
          <w:i/>
          <w:color w:val="000000" w:themeColor="text1"/>
        </w:rPr>
        <w:t>Oriented</w:t>
      </w:r>
      <w:proofErr w:type="spellEnd"/>
      <w:r w:rsidRPr="004A4A22">
        <w:rPr>
          <w:rFonts w:cs="Times New Roman"/>
          <w:i/>
          <w:color w:val="000000" w:themeColor="text1"/>
        </w:rPr>
        <w:t xml:space="preserve"> </w:t>
      </w:r>
      <w:proofErr w:type="spellStart"/>
      <w:r w:rsidRPr="004A4A22">
        <w:rPr>
          <w:rFonts w:cs="Times New Roman"/>
          <w:i/>
          <w:color w:val="000000" w:themeColor="text1"/>
        </w:rPr>
        <w:t>Hypermedia</w:t>
      </w:r>
      <w:proofErr w:type="spellEnd"/>
      <w:r w:rsidRPr="004A4A22">
        <w:rPr>
          <w:rFonts w:cs="Times New Roman"/>
          <w:color w:val="000000" w:themeColor="text1"/>
        </w:rPr>
        <w:t xml:space="preserve">) </w:t>
      </w:r>
      <w:r w:rsidR="000A7A24" w:rsidRPr="000A7A24">
        <w:rPr>
          <w:rFonts w:ascii="Calibri" w:hAnsi="Calibri" w:cs="Calibri"/>
          <w:color w:val="000000" w:themeColor="text1"/>
        </w:rPr>
        <w:t>[</w:t>
      </w:r>
      <w:fldSimple w:instr=" REF BIB_gomez2000 \* MERGEFORMAT ">
        <w:r w:rsidR="000A7A24" w:rsidRPr="000A7A24">
          <w:rPr>
            <w:rFonts w:ascii="Calibri" w:hAnsi="Calibri" w:cs="Calibri"/>
            <w:color w:val="000000" w:themeColor="text1"/>
            <w:lang w:val="es-PY"/>
          </w:rPr>
          <w:t>&lt;gomez2000&gt;</w:t>
        </w:r>
      </w:fldSimple>
      <w:r w:rsidR="000A7A24" w:rsidRPr="000A7A24">
        <w:rPr>
          <w:rFonts w:ascii="Calibri" w:hAnsi="Calibri" w:cs="Calibri"/>
          <w:color w:val="000000" w:themeColor="text1"/>
        </w:rPr>
        <w:t>]</w:t>
      </w:r>
      <w:r w:rsidRPr="004A4A22">
        <w:rPr>
          <w:rFonts w:cs="Times New Roman"/>
          <w:color w:val="000000" w:themeColor="text1"/>
        </w:rPr>
        <w:t xml:space="preserve"> es una metodología orientada a objetos para la web tradicional, basada parcialmente en estándares (XML, UML y OCL). Se propone a esta metodología en su forma original, un enfoque MDD para especificar una aplicación RIA, por medio de una extensión, agregando nuevos mo</w:t>
      </w:r>
      <w:r w:rsidR="00B40316">
        <w:rPr>
          <w:rFonts w:cs="Times New Roman"/>
          <w:color w:val="000000" w:themeColor="text1"/>
        </w:rPr>
        <w:t xml:space="preserve">delos para la presentación. La </w:t>
      </w:r>
      <w:fldSimple w:instr=" REF _Ref422658196 \h  \* MERGEFORMAT ">
        <w:r w:rsidR="00AA5843" w:rsidRPr="00AA5843">
          <w:rPr>
            <w:color w:val="000000" w:themeColor="text1"/>
          </w:rPr>
          <w:t xml:space="preserve">Figura </w:t>
        </w:r>
        <w:r w:rsidR="004C2EB9" w:rsidRPr="00CC6E77">
          <w:rPr>
            <w:color w:val="000000" w:themeColor="text1"/>
          </w:rPr>
          <w:t>4</w:t>
        </w:r>
      </w:fldSimple>
      <w:r w:rsidR="00AA5843">
        <w:rPr>
          <w:rFonts w:cs="Times New Roman"/>
          <w:color w:val="000000" w:themeColor="text1"/>
        </w:rPr>
        <w:t xml:space="preserve"> </w:t>
      </w:r>
      <w:r w:rsidRPr="004A4A22">
        <w:rPr>
          <w:rFonts w:cs="Times New Roman"/>
          <w:color w:val="000000" w:themeColor="text1"/>
        </w:rPr>
        <w:t xml:space="preserve">muestra una representación del proceso MDD con las definiciones de modelos y transformaciones que permiten obtener la implementación correspondiente a las </w:t>
      </w:r>
      <w:proofErr w:type="spellStart"/>
      <w:r w:rsidR="00524FF6" w:rsidRPr="00524FF6">
        <w:rPr>
          <w:rFonts w:cs="Times New Roman"/>
          <w:color w:val="000000" w:themeColor="text1"/>
        </w:rPr>
        <w:t>RIA</w:t>
      </w:r>
      <w:r w:rsidR="000657D1">
        <w:rPr>
          <w:rFonts w:cs="Times New Roman"/>
          <w:color w:val="000000" w:themeColor="text1"/>
        </w:rPr>
        <w:t>s</w:t>
      </w:r>
      <w:proofErr w:type="spellEnd"/>
      <w:r w:rsidRPr="004A4A22">
        <w:rPr>
          <w:rFonts w:cs="Times New Roman"/>
          <w:color w:val="000000" w:themeColor="text1"/>
        </w:rPr>
        <w:t xml:space="preserve">, como así también, los actores que participan en el ciclo de desarrollo. </w:t>
      </w:r>
      <w:r w:rsidR="0059672A" w:rsidRPr="0059672A">
        <w:rPr>
          <w:noProof/>
          <w:lang w:val="es-PY" w:eastAsia="es-PY"/>
        </w:rPr>
        <w:pict>
          <v:shape id="Text Box 11" o:spid="_x0000_s1027" type="#_x0000_t202" style="position:absolute;left:0;text-align:left;margin-left:1.35pt;margin-top:256.9pt;width:394.85pt;height:21pt;z-index:251680768;visibility:visible;mso-position-horizontal-relative:text;mso-position-vertical-relative:text" wrapcoords="-41 0 -41 20829 21600 20829 21600 0 -4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" stroked="f">
            <v:textbox style="mso-fit-shape-to-text:t" inset="0,0,0,0">
              <w:txbxContent>
                <w:p w:rsidR="00730979" w:rsidRPr="00CC5721" w:rsidRDefault="00730979" w:rsidP="00CC5721">
                  <w:pPr>
                    <w:pStyle w:val="Epgrafe"/>
                    <w:ind w:left="1416" w:firstLine="708"/>
                    <w:rPr>
                      <w:rFonts w:eastAsiaTheme="minorHAnsi"/>
                      <w:b w:val="0"/>
                      <w:noProof/>
                      <w:color w:val="000000" w:themeColor="text1"/>
                    </w:rPr>
                  </w:pPr>
                </w:p>
              </w:txbxContent>
            </v:textbox>
            <w10:wrap type="tight"/>
          </v:shape>
        </w:pict>
      </w:r>
      <w:r w:rsidR="0059672A" w:rsidRPr="0059672A">
        <w:rPr>
          <w:noProof/>
          <w:lang w:val="es-PY" w:eastAsia="es-PY"/>
        </w:rPr>
        <w:pict>
          <v:shape id="Text Box 17" o:spid="_x0000_s1028" type="#_x0000_t202" style="position:absolute;left:0;text-align:left;margin-left:-11.55pt;margin-top:260.3pt;width:443.05pt;height:21pt;z-index:251692032;visibility:visible;mso-position-horizontal-relative:text;mso-position-vertical-relative:text" wrapcoords="-37 0 -37 20829 21600 20829 21600 0 -3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" stroked="f">
            <v:textbox style="mso-fit-shape-to-text:t" inset="0,0,0,0">
              <w:txbxContent>
                <w:p w:rsidR="00730979" w:rsidRPr="00AA5843" w:rsidRDefault="00730979" w:rsidP="00AA5843">
                  <w:pPr>
                    <w:pStyle w:val="Epgrafe"/>
                    <w:ind w:left="1416" w:firstLine="708"/>
                    <w:rPr>
                      <w:rFonts w:eastAsiaTheme="minorHAnsi"/>
                      <w:b w:val="0"/>
                      <w:noProof/>
                      <w:color w:val="000000" w:themeColor="text1"/>
                      <w:lang w:eastAsia="en-US"/>
                    </w:rPr>
                  </w:pPr>
                  <w:bookmarkStart w:id="34" w:name="_Ref422658196"/>
                  <w:r w:rsidRPr="00AA5843">
                    <w:rPr>
                      <w:color w:val="000000" w:themeColor="text1"/>
                    </w:rPr>
                    <w:t xml:space="preserve">Figura </w:t>
                  </w:r>
                  <w:r w:rsidRPr="00AA5843">
                    <w:rPr>
                      <w:color w:val="000000" w:themeColor="text1"/>
                    </w:rPr>
                    <w:fldChar w:fldCharType="begin"/>
                  </w:r>
                  <w:r w:rsidRPr="00AA5843">
                    <w:rPr>
                      <w:color w:val="000000" w:themeColor="text1"/>
                    </w:rPr>
                    <w:instrText xml:space="preserve"> SEQ Figura \* ARABIC </w:instrText>
                  </w:r>
                  <w:r w:rsidRPr="00AA5843">
                    <w:rPr>
                      <w:color w:val="000000" w:themeColor="text1"/>
                    </w:rPr>
                    <w:fldChar w:fldCharType="separate"/>
                  </w:r>
                  <w:r>
                    <w:rPr>
                      <w:noProof/>
                      <w:color w:val="000000" w:themeColor="text1"/>
                    </w:rPr>
                    <w:t>4</w:t>
                  </w:r>
                  <w:r w:rsidRPr="00AA5843">
                    <w:rPr>
                      <w:color w:val="000000" w:themeColor="text1"/>
                    </w:rPr>
                    <w:fldChar w:fldCharType="end"/>
                  </w:r>
                  <w:bookmarkEnd w:id="34"/>
                  <w:r w:rsidRPr="00AA5843">
                    <w:rPr>
                      <w:b w:val="0"/>
                      <w:color w:val="000000" w:themeColor="text1"/>
                    </w:rPr>
                    <w:t xml:space="preserve"> Representación del proceso MDD para OOH-RIA</w:t>
                  </w:r>
                </w:p>
              </w:txbxContent>
            </v:textbox>
            <w10:wrap type="tight"/>
          </v:shape>
        </w:pict>
      </w:r>
      <w:r w:rsidR="007A0930">
        <w:rPr>
          <w:noProof/>
          <w:lang w:val="es-PY" w:eastAsia="es-PY"/>
        </w:rPr>
        <w:drawing>
          <wp:anchor distT="0" distB="0" distL="114300" distR="114300" simplePos="0" relativeHeight="251667456" behindDoc="1" locked="0" layoutInCell="1" allowOverlap="1">
            <wp:simplePos x="0" y="0"/>
            <wp:positionH relativeFrom="column">
              <wp:posOffset>-146685</wp:posOffset>
            </wp:positionH>
            <wp:positionV relativeFrom="paragraph">
              <wp:posOffset>-40005</wp:posOffset>
            </wp:positionV>
            <wp:extent cx="5626735" cy="3288665"/>
            <wp:effectExtent l="19050" t="0" r="0" b="0"/>
            <wp:wrapTight wrapText="bothSides">
              <wp:wrapPolygon edited="0">
                <wp:start x="-73" y="0"/>
                <wp:lineTo x="-73" y="21521"/>
                <wp:lineTo x="21573" y="21521"/>
                <wp:lineTo x="21573" y="0"/>
                <wp:lineTo x="-73" y="0"/>
              </wp:wrapPolygon>
            </wp:wrapTight>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626735" cy="3288665"/>
                    </a:xfrm>
                    <a:prstGeom prst="rect">
                      <a:avLst/>
                    </a:prstGeom>
                    <a:noFill/>
                  </pic:spPr>
                </pic:pic>
              </a:graphicData>
            </a:graphic>
          </wp:anchor>
        </w:drawing>
      </w:r>
      <w:r w:rsidRPr="004A4A22">
        <w:rPr>
          <w:rFonts w:cs="Times New Roman"/>
          <w:color w:val="000000" w:themeColor="text1"/>
        </w:rPr>
        <w:t xml:space="preserve">OOH-RIA, propone un </w:t>
      </w:r>
      <w:proofErr w:type="spellStart"/>
      <w:r w:rsidRPr="004A4A22">
        <w:rPr>
          <w:rFonts w:cs="Times New Roman"/>
          <w:color w:val="000000" w:themeColor="text1"/>
        </w:rPr>
        <w:t>metamodelo</w:t>
      </w:r>
      <w:proofErr w:type="spellEnd"/>
      <w:r w:rsidRPr="004A4A22">
        <w:rPr>
          <w:rFonts w:cs="Times New Roman"/>
          <w:color w:val="000000" w:themeColor="text1"/>
        </w:rPr>
        <w:t xml:space="preserve"> de presentación definido con abstracciones de bajo nivel, donde los elementos principales, son representados por los </w:t>
      </w:r>
      <w:r w:rsidR="001748C7" w:rsidRPr="001748C7">
        <w:rPr>
          <w:rFonts w:cs="Times New Roman"/>
          <w:i/>
          <w:color w:val="000000" w:themeColor="text1"/>
        </w:rPr>
        <w:t>widgets</w:t>
      </w:r>
      <w:r w:rsidRPr="004A4A22">
        <w:rPr>
          <w:rFonts w:cs="Times New Roman"/>
          <w:color w:val="000000" w:themeColor="text1"/>
        </w:rPr>
        <w:t xml:space="preserve"> proveídos por una plataforma específica</w:t>
      </w:r>
      <w:r w:rsidR="00E17C26">
        <w:rPr>
          <w:rFonts w:cs="Times New Roman"/>
          <w:color w:val="000000" w:themeColor="text1"/>
        </w:rPr>
        <w:t>,</w:t>
      </w:r>
      <w:r w:rsidR="00EF34F2">
        <w:rPr>
          <w:rFonts w:cs="Times New Roman"/>
          <w:color w:val="000000" w:themeColor="text1"/>
        </w:rPr>
        <w:t xml:space="preserve"> </w:t>
      </w:r>
      <w:r w:rsidRPr="004A4A22">
        <w:rPr>
          <w:rFonts w:cs="Times New Roman"/>
          <w:color w:val="000000" w:themeColor="text1"/>
        </w:rPr>
        <w:t xml:space="preserve">en este caso </w:t>
      </w:r>
      <w:r w:rsidRPr="004A4A22">
        <w:rPr>
          <w:rFonts w:cs="Times New Roman"/>
          <w:i/>
          <w:color w:val="000000" w:themeColor="text1"/>
        </w:rPr>
        <w:t xml:space="preserve">Google Web </w:t>
      </w:r>
      <w:proofErr w:type="spellStart"/>
      <w:r w:rsidRPr="004A4A22">
        <w:rPr>
          <w:rFonts w:cs="Times New Roman"/>
          <w:i/>
          <w:color w:val="000000" w:themeColor="text1"/>
        </w:rPr>
        <w:t>Toolkit</w:t>
      </w:r>
      <w:proofErr w:type="spellEnd"/>
      <w:r w:rsidR="00E17C26">
        <w:rPr>
          <w:rFonts w:cs="Times New Roman"/>
          <w:color w:val="000000" w:themeColor="text1"/>
        </w:rPr>
        <w:t xml:space="preserve"> </w:t>
      </w:r>
      <w:commentRangeStart w:id="35"/>
      <w:commentRangeStart w:id="36"/>
      <w:r w:rsidR="00E17C26">
        <w:rPr>
          <w:rFonts w:cs="Times New Roman"/>
          <w:color w:val="000000" w:themeColor="text1"/>
        </w:rPr>
        <w:t>(</w:t>
      </w:r>
      <w:commentRangeEnd w:id="35"/>
      <w:r w:rsidR="003377D7">
        <w:rPr>
          <w:rStyle w:val="Refdecomentario"/>
        </w:rPr>
        <w:commentReference w:id="35"/>
      </w:r>
      <w:commentRangeEnd w:id="36"/>
      <w:r w:rsidR="0063426C">
        <w:rPr>
          <w:rStyle w:val="Refdecomentario"/>
        </w:rPr>
        <w:commentReference w:id="36"/>
      </w:r>
      <w:r w:rsidR="00E17C26">
        <w:rPr>
          <w:rFonts w:cs="Times New Roman"/>
          <w:color w:val="000000" w:themeColor="text1"/>
        </w:rPr>
        <w:t>GWT</w:t>
      </w:r>
      <w:r w:rsidR="0063426C">
        <w:rPr>
          <w:rFonts w:cs="Times New Roman"/>
          <w:color w:val="000000" w:themeColor="text1"/>
        </w:rPr>
        <w:t>)</w:t>
      </w:r>
      <w:r w:rsidR="00E17C26">
        <w:rPr>
          <w:rStyle w:val="Refdenotaalpie"/>
          <w:rFonts w:cs="Times New Roman"/>
          <w:color w:val="000000" w:themeColor="text1"/>
        </w:rPr>
        <w:footnoteReference w:id="11"/>
      </w:r>
      <w:r w:rsidRPr="004A4A22">
        <w:rPr>
          <w:rFonts w:cs="Times New Roman"/>
          <w:color w:val="000000" w:themeColor="text1"/>
        </w:rPr>
        <w:t xml:space="preserve">: este </w:t>
      </w:r>
      <w:proofErr w:type="spellStart"/>
      <w:r w:rsidRPr="004A4A22">
        <w:rPr>
          <w:rFonts w:cs="Times New Roman"/>
          <w:color w:val="000000" w:themeColor="text1"/>
        </w:rPr>
        <w:t>metamodelo</w:t>
      </w:r>
      <w:proofErr w:type="spellEnd"/>
      <w:r w:rsidRPr="004A4A22">
        <w:rPr>
          <w:rFonts w:cs="Times New Roman"/>
          <w:color w:val="000000" w:themeColor="text1"/>
        </w:rPr>
        <w:t xml:space="preserve"> permite la especificación de los aspectos estructurales de las </w:t>
      </w:r>
      <w:proofErr w:type="spellStart"/>
      <w:r w:rsidR="00BC355D">
        <w:rPr>
          <w:rFonts w:cs="Times New Roman"/>
          <w:color w:val="000000" w:themeColor="text1"/>
        </w:rPr>
        <w:t>RIA</w:t>
      </w:r>
      <w:r w:rsidR="007B274B">
        <w:rPr>
          <w:rFonts w:cs="Times New Roman"/>
          <w:color w:val="000000" w:themeColor="text1"/>
        </w:rPr>
        <w:t>s</w:t>
      </w:r>
      <w:proofErr w:type="spellEnd"/>
      <w:r w:rsidRPr="004A4A22">
        <w:rPr>
          <w:rFonts w:cs="Times New Roman"/>
          <w:color w:val="000000" w:themeColor="text1"/>
        </w:rPr>
        <w:t xml:space="preserve">. Los </w:t>
      </w:r>
      <w:r w:rsidRPr="004A4A22">
        <w:rPr>
          <w:rFonts w:cs="Times New Roman"/>
          <w:i/>
          <w:color w:val="000000" w:themeColor="text1"/>
        </w:rPr>
        <w:t>widgets</w:t>
      </w:r>
      <w:r w:rsidRPr="004A4A22">
        <w:rPr>
          <w:rFonts w:cs="Times New Roman"/>
          <w:color w:val="000000" w:themeColor="text1"/>
        </w:rPr>
        <w:t xml:space="preserve"> pueden ser combinados, extendidos, adaptados y enlazados a otros modelos. Se genera el código de la aplicación tanto para el lado cliente como par el lado servidor. </w:t>
      </w:r>
    </w:p>
    <w:p w:rsidR="002E606B" w:rsidRDefault="002E606B" w:rsidP="00CC6E77">
      <w:pPr>
        <w:spacing w:after="0"/>
        <w:jc w:val="both"/>
        <w:rPr>
          <w:rFonts w:cs="Times New Roman"/>
          <w:color w:val="000000" w:themeColor="text1"/>
        </w:rPr>
      </w:pPr>
    </w:p>
    <w:p w:rsidR="00385B5A" w:rsidRPr="00CC5721" w:rsidRDefault="00CC5721" w:rsidP="000551EF">
      <w:pPr>
        <w:jc w:val="both"/>
        <w:rPr>
          <w:rFonts w:cs="Times New Roman"/>
        </w:rPr>
      </w:pPr>
      <w:r w:rsidRPr="00CC5721">
        <w:rPr>
          <w:rFonts w:cs="Times New Roman"/>
          <w:b/>
          <w:color w:val="000000" w:themeColor="text1"/>
        </w:rPr>
        <w:t xml:space="preserve">a2) </w:t>
      </w:r>
      <w:proofErr w:type="spellStart"/>
      <w:r w:rsidR="00385B5A" w:rsidRPr="00CC5721">
        <w:rPr>
          <w:rFonts w:cs="Times New Roman"/>
          <w:b/>
          <w:color w:val="000000" w:themeColor="text1"/>
        </w:rPr>
        <w:t>Extensión</w:t>
      </w:r>
      <w:r w:rsidR="005949D2">
        <w:rPr>
          <w:rFonts w:cs="Times New Roman"/>
          <w:b/>
          <w:color w:val="000000" w:themeColor="text1"/>
        </w:rPr>
        <w:t>es</w:t>
      </w:r>
      <w:proofErr w:type="spellEnd"/>
      <w:r w:rsidR="005949D2">
        <w:rPr>
          <w:rFonts w:cs="Times New Roman"/>
          <w:b/>
          <w:color w:val="000000" w:themeColor="text1"/>
        </w:rPr>
        <w:t xml:space="preserve"> RIA</w:t>
      </w:r>
      <w:r w:rsidR="00385B5A" w:rsidRPr="00CC5721">
        <w:rPr>
          <w:rFonts w:cs="Times New Roman"/>
          <w:b/>
          <w:color w:val="000000" w:themeColor="text1"/>
        </w:rPr>
        <w:t xml:space="preserve"> a UWE (UWE-R) </w:t>
      </w:r>
    </w:p>
    <w:p w:rsidR="00385B5A" w:rsidRPr="004A4A22" w:rsidRDefault="00385B5A" w:rsidP="00CC5721">
      <w:pPr>
        <w:jc w:val="both"/>
        <w:rPr>
          <w:rFonts w:cs="Times New Roman"/>
        </w:rPr>
      </w:pPr>
      <w:r w:rsidRPr="004A4A22">
        <w:rPr>
          <w:rFonts w:cs="Times New Roman"/>
          <w:color w:val="000000" w:themeColor="text1"/>
        </w:rPr>
        <w:t>El enfoque UWE (</w:t>
      </w:r>
      <w:r w:rsidRPr="004A4A22">
        <w:rPr>
          <w:rFonts w:cs="Times New Roman"/>
          <w:i/>
          <w:iCs/>
        </w:rPr>
        <w:t>UML-</w:t>
      </w:r>
      <w:proofErr w:type="spellStart"/>
      <w:r w:rsidRPr="004A4A22">
        <w:rPr>
          <w:rFonts w:cs="Times New Roman"/>
          <w:i/>
          <w:iCs/>
        </w:rPr>
        <w:t>based</w:t>
      </w:r>
      <w:proofErr w:type="spellEnd"/>
      <w:r w:rsidRPr="004A4A22">
        <w:rPr>
          <w:rFonts w:cs="Times New Roman"/>
          <w:i/>
          <w:iCs/>
        </w:rPr>
        <w:t xml:space="preserve"> Web </w:t>
      </w:r>
      <w:proofErr w:type="spellStart"/>
      <w:r w:rsidRPr="004A4A22">
        <w:rPr>
          <w:rFonts w:cs="Times New Roman"/>
          <w:i/>
          <w:iCs/>
        </w:rPr>
        <w:t>Engineering</w:t>
      </w:r>
      <w:proofErr w:type="spellEnd"/>
      <w:r w:rsidRPr="004A4A22">
        <w:rPr>
          <w:rFonts w:cs="Times New Roman"/>
          <w:i/>
          <w:iCs/>
        </w:rPr>
        <w:t>)</w:t>
      </w:r>
      <w:r w:rsidRPr="004A4A22">
        <w:rPr>
          <w:rFonts w:cs="Times New Roman"/>
          <w:color w:val="000000" w:themeColor="text1"/>
        </w:rPr>
        <w:t xml:space="preserve"> </w:t>
      </w:r>
      <w:r w:rsidR="000A7A24" w:rsidRPr="000A7A24">
        <w:rPr>
          <w:rFonts w:ascii="Calibri" w:hAnsi="Calibri" w:cs="Calibri"/>
          <w:color w:val="000000" w:themeColor="text1"/>
        </w:rPr>
        <w:t>[</w:t>
      </w:r>
      <w:fldSimple w:instr=" REF BIB_koch2000 \* MERGEFORMAT ">
        <w:r w:rsidR="000A7A24" w:rsidRPr="000A7A24">
          <w:rPr>
            <w:rFonts w:ascii="Calibri" w:hAnsi="Calibri" w:cs="Calibri"/>
            <w:color w:val="000000" w:themeColor="text1"/>
            <w:lang w:val="es-PY"/>
          </w:rPr>
          <w:t>&lt;koch2000&gt;</w:t>
        </w:r>
      </w:fldSimple>
      <w:proofErr w:type="gramStart"/>
      <w:r w:rsidR="000A7A24" w:rsidRPr="000A7A24">
        <w:rPr>
          <w:rFonts w:ascii="Calibri" w:hAnsi="Calibri" w:cs="Calibri"/>
          <w:color w:val="000000" w:themeColor="text1"/>
        </w:rPr>
        <w:t>][</w:t>
      </w:r>
      <w:proofErr w:type="gramEnd"/>
      <w:r w:rsidR="0059672A" w:rsidRPr="000A7A24">
        <w:rPr>
          <w:rFonts w:ascii="Calibri" w:hAnsi="Calibri" w:cs="Calibri"/>
          <w:color w:val="000000" w:themeColor="text1"/>
        </w:rPr>
        <w:fldChar w:fldCharType="begin"/>
      </w:r>
      <w:r w:rsidR="000A7A24" w:rsidRPr="000A7A24">
        <w:rPr>
          <w:rFonts w:ascii="Calibri" w:hAnsi="Calibri" w:cs="Calibri"/>
          <w:color w:val="000000" w:themeColor="text1"/>
        </w:rPr>
        <w:instrText xml:space="preserve"> REF BIB_koch2001 \* MERGEFORMAT </w:instrText>
      </w:r>
      <w:r w:rsidR="0059672A" w:rsidRPr="000A7A24">
        <w:rPr>
          <w:rFonts w:ascii="Calibri" w:hAnsi="Calibri" w:cs="Calibri"/>
          <w:color w:val="000000" w:themeColor="text1"/>
        </w:rPr>
        <w:fldChar w:fldCharType="separate"/>
      </w:r>
      <w:r w:rsidR="000A7A24" w:rsidRPr="000A7A24">
        <w:rPr>
          <w:rFonts w:ascii="Calibri" w:hAnsi="Calibri" w:cs="Calibri"/>
          <w:color w:val="000000" w:themeColor="text1"/>
          <w:lang w:val="es-PY"/>
        </w:rPr>
        <w:t>&lt;koch2001&gt;</w:t>
      </w:r>
      <w:r w:rsidR="0059672A" w:rsidRPr="000A7A24">
        <w:rPr>
          <w:rFonts w:ascii="Calibri" w:hAnsi="Calibri" w:cs="Calibri"/>
          <w:color w:val="000000" w:themeColor="text1"/>
        </w:rPr>
        <w:fldChar w:fldCharType="end"/>
      </w:r>
      <w:r w:rsidR="000A7A24" w:rsidRPr="000A7A24">
        <w:rPr>
          <w:rFonts w:ascii="Calibri" w:hAnsi="Calibri" w:cs="Calibri"/>
          <w:color w:val="000000" w:themeColor="text1"/>
        </w:rPr>
        <w:t>]</w:t>
      </w:r>
      <w:r w:rsidRPr="004A4A22">
        <w:rPr>
          <w:rFonts w:cs="Times New Roman"/>
          <w:color w:val="000000" w:themeColor="text1"/>
        </w:rPr>
        <w:t xml:space="preserve"> es una metodología orientada a objetos que tiene la particularidad distintiva de que está basada totalmente en UML. Está definida en la forma de perfil y de por sí, es una extensión al </w:t>
      </w:r>
      <w:proofErr w:type="spellStart"/>
      <w:r w:rsidRPr="004A4A22">
        <w:rPr>
          <w:rFonts w:cs="Times New Roman"/>
          <w:color w:val="000000" w:themeColor="text1"/>
        </w:rPr>
        <w:t>metamodelo</w:t>
      </w:r>
      <w:proofErr w:type="spellEnd"/>
      <w:r w:rsidRPr="004A4A22">
        <w:rPr>
          <w:rFonts w:cs="Times New Roman"/>
          <w:color w:val="000000" w:themeColor="text1"/>
        </w:rPr>
        <w:t xml:space="preserve"> UML. </w:t>
      </w:r>
      <w:r w:rsidRPr="004A4A22">
        <w:rPr>
          <w:rFonts w:cs="Times New Roman"/>
        </w:rPr>
        <w:t xml:space="preserve">UWE-R es una ligera extensión de UWE para RIA, que abarca las capas de </w:t>
      </w:r>
      <w:r w:rsidRPr="004A4A22">
        <w:rPr>
          <w:rFonts w:cs="Times New Roman"/>
        </w:rPr>
        <w:lastRenderedPageBreak/>
        <w:t xml:space="preserve">navegación, proceso y presentación. Por lo tanto, los nuevos elementos de modelado están definidos heredando la estructura definida y el comportamiento de los elementos UWE. </w:t>
      </w:r>
    </w:p>
    <w:p w:rsidR="00385B5A" w:rsidRPr="004A4A22" w:rsidRDefault="00385B5A" w:rsidP="00CC5721">
      <w:pPr>
        <w:jc w:val="both"/>
        <w:rPr>
          <w:rFonts w:cs="Times New Roman"/>
        </w:rPr>
      </w:pPr>
      <w:r w:rsidRPr="004A4A22">
        <w:rPr>
          <w:rFonts w:cs="Times New Roman"/>
        </w:rPr>
        <w:t xml:space="preserve">Con respecto a las extensiones a la navegación, se extienden las </w:t>
      </w:r>
      <w:proofErr w:type="spellStart"/>
      <w:r w:rsidRPr="004A4A22">
        <w:rPr>
          <w:rFonts w:cs="Times New Roman"/>
        </w:rPr>
        <w:t>metaclases</w:t>
      </w:r>
      <w:proofErr w:type="spellEnd"/>
      <w:r w:rsidRPr="004A4A22">
        <w:rPr>
          <w:rFonts w:cs="Times New Roman"/>
        </w:rPr>
        <w:t xml:space="preserve"> </w:t>
      </w:r>
      <w:r w:rsidRPr="004A4A22">
        <w:rPr>
          <w:rFonts w:cs="Times New Roman"/>
          <w:i/>
        </w:rPr>
        <w:t>Nodo</w:t>
      </w:r>
      <w:r w:rsidRPr="004A4A22">
        <w:rPr>
          <w:rFonts w:cs="Times New Roman"/>
        </w:rPr>
        <w:t xml:space="preserve"> y </w:t>
      </w:r>
      <w:r w:rsidRPr="004A4A22">
        <w:rPr>
          <w:rFonts w:cs="Times New Roman"/>
          <w:i/>
        </w:rPr>
        <w:t>Enlace</w:t>
      </w:r>
      <w:r w:rsidRPr="004A4A22">
        <w:rPr>
          <w:rFonts w:cs="Times New Roman"/>
        </w:rPr>
        <w:t>.</w:t>
      </w:r>
      <w:r w:rsidR="009F3B67">
        <w:rPr>
          <w:rFonts w:cs="Times New Roman"/>
        </w:rPr>
        <w:t xml:space="preserve"> Como puede verse en la </w:t>
      </w:r>
      <w:fldSimple w:instr=" REF _Ref422665433 \h  \* MERGEFORMAT ">
        <w:r w:rsidR="004B11DC" w:rsidRPr="004B11DC">
          <w:rPr>
            <w:color w:val="000000" w:themeColor="text1"/>
          </w:rPr>
          <w:t>Figura</w:t>
        </w:r>
        <w:r w:rsidR="004B11DC" w:rsidRPr="004B11DC">
          <w:rPr>
            <w:b/>
            <w:color w:val="000000" w:themeColor="text1"/>
          </w:rPr>
          <w:t xml:space="preserve"> </w:t>
        </w:r>
        <w:r w:rsidR="004B11DC" w:rsidRPr="00DB3A8A">
          <w:rPr>
            <w:b/>
            <w:color w:val="000000" w:themeColor="text1"/>
          </w:rPr>
          <w:t>5</w:t>
        </w:r>
      </w:fldSimple>
      <w:r w:rsidRPr="004A4A22">
        <w:rPr>
          <w:rFonts w:cs="Times New Roman"/>
        </w:rPr>
        <w:t xml:space="preserve">, la </w:t>
      </w:r>
      <w:proofErr w:type="spellStart"/>
      <w:r w:rsidRPr="004A4A22">
        <w:rPr>
          <w:rFonts w:cs="Times New Roman"/>
        </w:rPr>
        <w:t>metaclase</w:t>
      </w:r>
      <w:proofErr w:type="spellEnd"/>
      <w:r w:rsidRPr="004A4A22">
        <w:rPr>
          <w:rFonts w:cs="Times New Roman"/>
        </w:rPr>
        <w:t xml:space="preserve"> </w:t>
      </w:r>
      <w:r w:rsidRPr="004A4A22">
        <w:rPr>
          <w:rFonts w:cs="Times New Roman"/>
          <w:i/>
        </w:rPr>
        <w:t>Nodo</w:t>
      </w:r>
      <w:r w:rsidRPr="004A4A22">
        <w:rPr>
          <w:rFonts w:cs="Times New Roman"/>
        </w:rPr>
        <w:t xml:space="preserve"> es extendida agregando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RichNavigationClass</w:t>
      </w:r>
      <w:proofErr w:type="spellEnd"/>
      <w:r w:rsidRPr="004A4A22">
        <w:rPr>
          <w:rFonts w:cs="Times New Roman"/>
        </w:rPr>
        <w:t xml:space="preserve">, que a diferencia de UWE clásico que se basa en la navegación </w:t>
      </w:r>
      <w:proofErr w:type="spellStart"/>
      <w:r w:rsidRPr="004A4A22">
        <w:rPr>
          <w:rFonts w:cs="Times New Roman"/>
        </w:rPr>
        <w:t>hipertextual</w:t>
      </w:r>
      <w:proofErr w:type="spellEnd"/>
      <w:r w:rsidRPr="004A4A22">
        <w:rPr>
          <w:rFonts w:cs="Times New Roman"/>
        </w:rPr>
        <w:t xml:space="preserve"> principalmente, esta nueva </w:t>
      </w:r>
      <w:proofErr w:type="spellStart"/>
      <w:r w:rsidRPr="004A4A22">
        <w:rPr>
          <w:rFonts w:cs="Times New Roman"/>
        </w:rPr>
        <w:t>metaclase</w:t>
      </w:r>
      <w:proofErr w:type="spellEnd"/>
      <w:r w:rsidRPr="004A4A22">
        <w:rPr>
          <w:rFonts w:cs="Times New Roman"/>
        </w:rPr>
        <w:t xml:space="preserve">, podría estar contenida dentro de un objeto </w:t>
      </w:r>
      <w:r w:rsidRPr="004A4A22">
        <w:rPr>
          <w:rFonts w:cs="Times New Roman"/>
          <w:i/>
        </w:rPr>
        <w:t>Flash</w:t>
      </w:r>
      <w:r w:rsidRPr="004A4A22">
        <w:rPr>
          <w:rFonts w:cs="Times New Roman"/>
        </w:rPr>
        <w:t xml:space="preserve"> o un </w:t>
      </w:r>
      <w:r w:rsidRPr="004A4A22">
        <w:rPr>
          <w:rFonts w:cs="Times New Roman"/>
          <w:i/>
        </w:rPr>
        <w:t xml:space="preserve">Java </w:t>
      </w:r>
      <w:proofErr w:type="spellStart"/>
      <w:r w:rsidRPr="004A4A22">
        <w:rPr>
          <w:rFonts w:cs="Times New Roman"/>
          <w:i/>
        </w:rPr>
        <w:t>Applet</w:t>
      </w:r>
      <w:proofErr w:type="spellEnd"/>
      <w:r w:rsidRPr="004A4A22">
        <w:rPr>
          <w:rFonts w:cs="Times New Roman"/>
        </w:rPr>
        <w:t xml:space="preserve">. La </w:t>
      </w:r>
      <w:proofErr w:type="spellStart"/>
      <w:r w:rsidRPr="004A4A22">
        <w:rPr>
          <w:rFonts w:cs="Times New Roman"/>
        </w:rPr>
        <w:t>metaclase</w:t>
      </w:r>
      <w:proofErr w:type="spellEnd"/>
      <w:r w:rsidRPr="004A4A22">
        <w:rPr>
          <w:rFonts w:cs="Times New Roman"/>
        </w:rPr>
        <w:t xml:space="preserve"> </w:t>
      </w:r>
      <w:r w:rsidRPr="004A4A22">
        <w:rPr>
          <w:rFonts w:cs="Times New Roman"/>
          <w:i/>
        </w:rPr>
        <w:t>Enlace</w:t>
      </w:r>
      <w:r w:rsidRPr="004A4A22">
        <w:rPr>
          <w:rFonts w:cs="Times New Roman"/>
        </w:rPr>
        <w:t xml:space="preserve"> se extiende agregando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RichNavigationLInk</w:t>
      </w:r>
      <w:proofErr w:type="spellEnd"/>
      <w:r w:rsidRPr="004A4A22">
        <w:rPr>
          <w:rFonts w:cs="Times New Roman"/>
        </w:rPr>
        <w:t xml:space="preserve">, que tiene como finalidad modelar la interacción entre la aplicación cliente y servidor; especificando si se trata de una comunicación síncrona o asíncrona. En el caso de ser asíncrona, la respuesta es un </w:t>
      </w:r>
      <w:proofErr w:type="spellStart"/>
      <w:r w:rsidRPr="004A4A22">
        <w:rPr>
          <w:rFonts w:cs="Times New Roman"/>
          <w:i/>
        </w:rPr>
        <w:t>callback</w:t>
      </w:r>
      <w:proofErr w:type="spellEnd"/>
      <w:r w:rsidRPr="004A4A22">
        <w:rPr>
          <w:rFonts w:cs="Times New Roman"/>
        </w:rPr>
        <w:t>.</w:t>
      </w:r>
    </w:p>
    <w:p w:rsidR="004B11DC" w:rsidRDefault="00385B5A" w:rsidP="004B11DC">
      <w:pPr>
        <w:keepNext/>
        <w:jc w:val="both"/>
      </w:pPr>
      <w:r w:rsidRPr="004A4A22">
        <w:rPr>
          <w:rFonts w:cs="Times New Roman"/>
          <w:noProof/>
          <w:lang w:val="es-PY" w:eastAsia="es-PY"/>
        </w:rPr>
        <w:drawing>
          <wp:inline distT="0" distB="0" distL="0" distR="0">
            <wp:extent cx="5248986" cy="1982318"/>
            <wp:effectExtent l="19050" t="0" r="8814"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261877" cy="1987186"/>
                    </a:xfrm>
                    <a:prstGeom prst="rect">
                      <a:avLst/>
                    </a:prstGeom>
                    <a:noFill/>
                    <a:ln w="9525">
                      <a:noFill/>
                      <a:miter lim="800000"/>
                      <a:headEnd/>
                      <a:tailEnd/>
                    </a:ln>
                  </pic:spPr>
                </pic:pic>
              </a:graphicData>
            </a:graphic>
          </wp:inline>
        </w:drawing>
      </w:r>
    </w:p>
    <w:p w:rsidR="009F3B67" w:rsidRPr="004B11DC" w:rsidRDefault="004B11DC" w:rsidP="004B11DC">
      <w:pPr>
        <w:pStyle w:val="Epgrafe"/>
        <w:ind w:left="1416" w:firstLine="708"/>
        <w:jc w:val="both"/>
        <w:rPr>
          <w:b w:val="0"/>
          <w:color w:val="000000" w:themeColor="text1"/>
        </w:rPr>
      </w:pPr>
      <w:bookmarkStart w:id="37" w:name="_Ref422665433"/>
      <w:r w:rsidRPr="004B11DC">
        <w:rPr>
          <w:color w:val="000000" w:themeColor="text1"/>
        </w:rPr>
        <w:t xml:space="preserve">Figura </w:t>
      </w:r>
      <w:r w:rsidR="0059672A" w:rsidRPr="004B11DC">
        <w:rPr>
          <w:color w:val="000000" w:themeColor="text1"/>
        </w:rPr>
        <w:fldChar w:fldCharType="begin"/>
      </w:r>
      <w:r w:rsidRPr="004B11DC">
        <w:rPr>
          <w:color w:val="000000" w:themeColor="text1"/>
        </w:rPr>
        <w:instrText xml:space="preserve"> SEQ Figura \* ARABIC </w:instrText>
      </w:r>
      <w:r w:rsidR="0059672A" w:rsidRPr="004B11DC">
        <w:rPr>
          <w:color w:val="000000" w:themeColor="text1"/>
        </w:rPr>
        <w:fldChar w:fldCharType="separate"/>
      </w:r>
      <w:r w:rsidR="002E606B">
        <w:rPr>
          <w:noProof/>
          <w:color w:val="000000" w:themeColor="text1"/>
        </w:rPr>
        <w:t>5</w:t>
      </w:r>
      <w:r w:rsidR="0059672A" w:rsidRPr="004B11DC">
        <w:rPr>
          <w:color w:val="000000" w:themeColor="text1"/>
        </w:rPr>
        <w:fldChar w:fldCharType="end"/>
      </w:r>
      <w:bookmarkEnd w:id="37"/>
      <w:r w:rsidRPr="004B11DC">
        <w:rPr>
          <w:b w:val="0"/>
          <w:color w:val="000000" w:themeColor="text1"/>
        </w:rPr>
        <w:t xml:space="preserve"> Extensiones a las </w:t>
      </w:r>
      <w:proofErr w:type="spellStart"/>
      <w:r w:rsidRPr="004B11DC">
        <w:rPr>
          <w:b w:val="0"/>
          <w:color w:val="000000" w:themeColor="text1"/>
        </w:rPr>
        <w:t>metaclases</w:t>
      </w:r>
      <w:proofErr w:type="spellEnd"/>
      <w:r w:rsidRPr="004B11DC">
        <w:rPr>
          <w:b w:val="0"/>
          <w:color w:val="000000" w:themeColor="text1"/>
        </w:rPr>
        <w:t xml:space="preserve"> Nodo y Enlace.</w:t>
      </w:r>
    </w:p>
    <w:p w:rsidR="00385B5A" w:rsidRPr="004A4A22" w:rsidRDefault="00385B5A" w:rsidP="009F3B67">
      <w:pPr>
        <w:jc w:val="both"/>
        <w:rPr>
          <w:rFonts w:cs="Times New Roman"/>
        </w:rPr>
      </w:pPr>
      <w:r w:rsidRPr="004A4A22">
        <w:rPr>
          <w:rFonts w:cs="Times New Roman"/>
        </w:rPr>
        <w:t xml:space="preserve">A nivel de presentación, se agregan algunas </w:t>
      </w:r>
      <w:proofErr w:type="spellStart"/>
      <w:r w:rsidRPr="004A4A22">
        <w:rPr>
          <w:rFonts w:cs="Times New Roman"/>
        </w:rPr>
        <w:t>metaclases</w:t>
      </w:r>
      <w:proofErr w:type="spellEnd"/>
      <w:r w:rsidRPr="004A4A22">
        <w:rPr>
          <w:rFonts w:cs="Times New Roman"/>
        </w:rPr>
        <w:t xml:space="preserve"> para expresar la riqueza de las </w:t>
      </w:r>
      <w:proofErr w:type="spellStart"/>
      <w:r w:rsidR="00524FF6" w:rsidRPr="00524FF6">
        <w:rPr>
          <w:rFonts w:cs="Times New Roman"/>
        </w:rPr>
        <w:t>RIA</w:t>
      </w:r>
      <w:r w:rsidR="00060C44">
        <w:rPr>
          <w:rFonts w:cs="Times New Roman"/>
        </w:rPr>
        <w:t>s</w:t>
      </w:r>
      <w:proofErr w:type="spellEnd"/>
      <w:r w:rsidRPr="004A4A22">
        <w:rPr>
          <w:rFonts w:cs="Times New Roman"/>
        </w:rPr>
        <w:t xml:space="preserve"> con respecto al aspecto de la interfaz de usuario, como puede verse en la </w:t>
      </w:r>
      <w:fldSimple w:instr=" REF _Ref422665594 \h  \* MERGEFORMAT ">
        <w:r w:rsidR="004B11DC" w:rsidRPr="004B11DC">
          <w:rPr>
            <w:color w:val="000000" w:themeColor="text1"/>
          </w:rPr>
          <w:t>Figura 6</w:t>
        </w:r>
      </w:fldSimple>
      <w:r w:rsidRPr="004B11DC">
        <w:rPr>
          <w:rFonts w:cs="Times New Roman"/>
        </w:rPr>
        <w:t>.</w:t>
      </w:r>
      <w:r w:rsidRPr="004A4A22">
        <w:rPr>
          <w:rFonts w:cs="Times New Roman"/>
        </w:rPr>
        <w:t xml:space="preserve"> </w:t>
      </w:r>
    </w:p>
    <w:p w:rsidR="004B11DC" w:rsidRDefault="00385B5A" w:rsidP="004B11DC">
      <w:pPr>
        <w:keepNext/>
        <w:jc w:val="both"/>
      </w:pPr>
      <w:r w:rsidRPr="004A4A22">
        <w:rPr>
          <w:rFonts w:cs="Times New Roman"/>
          <w:noProof/>
          <w:lang w:val="es-PY" w:eastAsia="es-PY"/>
        </w:rPr>
        <w:drawing>
          <wp:inline distT="0" distB="0" distL="0" distR="0">
            <wp:extent cx="5247555" cy="1486497"/>
            <wp:effectExtent l="1905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258665" cy="1489644"/>
                    </a:xfrm>
                    <a:prstGeom prst="rect">
                      <a:avLst/>
                    </a:prstGeom>
                    <a:noFill/>
                    <a:ln w="9525">
                      <a:noFill/>
                      <a:miter lim="800000"/>
                      <a:headEnd/>
                      <a:tailEnd/>
                    </a:ln>
                  </pic:spPr>
                </pic:pic>
              </a:graphicData>
            </a:graphic>
          </wp:inline>
        </w:drawing>
      </w:r>
    </w:p>
    <w:p w:rsidR="009F3B67" w:rsidRPr="004B11DC" w:rsidRDefault="004B11DC" w:rsidP="004B11DC">
      <w:pPr>
        <w:pStyle w:val="Epgrafe"/>
        <w:ind w:left="708" w:firstLine="708"/>
        <w:jc w:val="both"/>
        <w:rPr>
          <w:b w:val="0"/>
          <w:color w:val="000000" w:themeColor="text1"/>
        </w:rPr>
      </w:pPr>
      <w:bookmarkStart w:id="38" w:name="_Ref422665594"/>
      <w:proofErr w:type="gramStart"/>
      <w:r w:rsidRPr="004B11DC">
        <w:rPr>
          <w:color w:val="000000" w:themeColor="text1"/>
        </w:rPr>
        <w:t>Figura</w:t>
      </w:r>
      <w:proofErr w:type="gramEnd"/>
      <w:r w:rsidRPr="004B11DC">
        <w:rPr>
          <w:color w:val="000000" w:themeColor="text1"/>
        </w:rPr>
        <w:t xml:space="preserve"> </w:t>
      </w:r>
      <w:r w:rsidR="0059672A" w:rsidRPr="004B11DC">
        <w:rPr>
          <w:color w:val="000000" w:themeColor="text1"/>
        </w:rPr>
        <w:fldChar w:fldCharType="begin"/>
      </w:r>
      <w:r w:rsidRPr="004B11DC">
        <w:rPr>
          <w:color w:val="000000" w:themeColor="text1"/>
        </w:rPr>
        <w:instrText xml:space="preserve"> SEQ Figura \* ARABIC </w:instrText>
      </w:r>
      <w:r w:rsidR="0059672A" w:rsidRPr="004B11DC">
        <w:rPr>
          <w:color w:val="000000" w:themeColor="text1"/>
        </w:rPr>
        <w:fldChar w:fldCharType="separate"/>
      </w:r>
      <w:r w:rsidR="002E606B">
        <w:rPr>
          <w:noProof/>
          <w:color w:val="000000" w:themeColor="text1"/>
        </w:rPr>
        <w:t>6</w:t>
      </w:r>
      <w:r w:rsidR="0059672A" w:rsidRPr="004B11DC">
        <w:rPr>
          <w:color w:val="000000" w:themeColor="text1"/>
        </w:rPr>
        <w:fldChar w:fldCharType="end"/>
      </w:r>
      <w:bookmarkEnd w:id="38"/>
      <w:r w:rsidRPr="004B11DC">
        <w:rPr>
          <w:b w:val="0"/>
          <w:color w:val="000000" w:themeColor="text1"/>
        </w:rPr>
        <w:t xml:space="preserve"> Extensiones al </w:t>
      </w:r>
      <w:proofErr w:type="spellStart"/>
      <w:r w:rsidRPr="004B11DC">
        <w:rPr>
          <w:b w:val="0"/>
          <w:color w:val="000000" w:themeColor="text1"/>
        </w:rPr>
        <w:t>metamodelo</w:t>
      </w:r>
      <w:proofErr w:type="spellEnd"/>
      <w:r w:rsidRPr="004B11DC">
        <w:rPr>
          <w:b w:val="0"/>
          <w:color w:val="000000" w:themeColor="text1"/>
        </w:rPr>
        <w:t xml:space="preserve"> de Presentación en UWE-R.</w:t>
      </w:r>
    </w:p>
    <w:p w:rsidR="00385B5A" w:rsidRPr="004A4A22" w:rsidRDefault="00385B5A" w:rsidP="009F3B67">
      <w:pPr>
        <w:jc w:val="both"/>
        <w:rPr>
          <w:rFonts w:cs="Times New Roman"/>
        </w:rPr>
      </w:pPr>
      <w:r w:rsidRPr="004A4A22">
        <w:rPr>
          <w:rFonts w:cs="Times New Roman"/>
        </w:rPr>
        <w:t xml:space="preserve">Por último, se llevan a cabo extensiones con respecto al proceso (o la lógica de la aplicación), en la cual, se puede modelar los procesos que pueden realizarse en los lados servidor y cliente respectivamente. También por medio de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Autonomous</w:t>
      </w:r>
      <w:proofErr w:type="spellEnd"/>
      <w:r w:rsidRPr="004A4A22">
        <w:rPr>
          <w:rFonts w:cs="Times New Roman"/>
          <w:i/>
        </w:rPr>
        <w:t xml:space="preserve"> </w:t>
      </w:r>
      <w:proofErr w:type="spellStart"/>
      <w:r w:rsidRPr="004A4A22">
        <w:rPr>
          <w:rFonts w:cs="Times New Roman"/>
          <w:i/>
        </w:rPr>
        <w:t>Action</w:t>
      </w:r>
      <w:proofErr w:type="spellEnd"/>
      <w:r w:rsidRPr="004A4A22">
        <w:rPr>
          <w:rFonts w:cs="Times New Roman"/>
          <w:i/>
        </w:rPr>
        <w:t>,</w:t>
      </w:r>
      <w:r w:rsidRPr="004A4A22">
        <w:rPr>
          <w:rFonts w:cs="Times New Roman"/>
        </w:rPr>
        <w:t xml:space="preserve"> se pueden modelar las acciones que deben llevarse a cabo automáticamente en la aplicación, sin la interacción del usuario; por ejemplo en el caso que expire un temporizador; se dispara automáticamen</w:t>
      </w:r>
      <w:r w:rsidR="00F60927">
        <w:rPr>
          <w:rFonts w:cs="Times New Roman"/>
        </w:rPr>
        <w:t>te al</w:t>
      </w:r>
      <w:r w:rsidR="00AE4686">
        <w:rPr>
          <w:rFonts w:cs="Times New Roman"/>
        </w:rPr>
        <w:t xml:space="preserve">guna acción. </w:t>
      </w:r>
    </w:p>
    <w:p w:rsidR="00385B5A" w:rsidRPr="00AE4686" w:rsidRDefault="00F60927" w:rsidP="000551EF">
      <w:pPr>
        <w:jc w:val="both"/>
        <w:rPr>
          <w:rFonts w:cs="Times New Roman"/>
          <w:b/>
          <w:bCs/>
          <w:color w:val="000000" w:themeColor="text1"/>
        </w:rPr>
      </w:pPr>
      <w:r w:rsidRPr="00AE4686">
        <w:rPr>
          <w:rFonts w:cs="Times New Roman"/>
          <w:b/>
          <w:bCs/>
          <w:color w:val="000000" w:themeColor="text1"/>
        </w:rPr>
        <w:t xml:space="preserve">a3) </w:t>
      </w:r>
      <w:r w:rsidR="00385B5A" w:rsidRPr="00AE4686">
        <w:rPr>
          <w:rFonts w:cs="Times New Roman"/>
          <w:b/>
          <w:bCs/>
          <w:color w:val="000000" w:themeColor="text1"/>
        </w:rPr>
        <w:t>UWE combinada con la herramienta RUX</w:t>
      </w:r>
    </w:p>
    <w:p w:rsidR="00385B5A" w:rsidRPr="004A4A22" w:rsidRDefault="00385B5A" w:rsidP="00F60927">
      <w:pPr>
        <w:jc w:val="both"/>
        <w:rPr>
          <w:rFonts w:cs="Times New Roman"/>
          <w:color w:val="000000" w:themeColor="text1"/>
        </w:rPr>
      </w:pPr>
      <w:r w:rsidRPr="004A4A22">
        <w:rPr>
          <w:rFonts w:cs="Times New Roman"/>
          <w:bCs/>
          <w:color w:val="000000" w:themeColor="text1"/>
        </w:rPr>
        <w:lastRenderedPageBreak/>
        <w:t xml:space="preserve">La metodología UWE también puede combinarse con el método RUX </w:t>
      </w:r>
      <w:r w:rsidR="000A7A24" w:rsidRPr="000A7A24">
        <w:rPr>
          <w:rFonts w:ascii="Calibri" w:hAnsi="Calibri" w:cs="Calibri"/>
        </w:rPr>
        <w:t>[</w:t>
      </w:r>
      <w:fldSimple w:instr=" REF BIB_preciado2008 \* MERGEFORMAT ">
        <w:r w:rsidR="000A7A24" w:rsidRPr="000A7A24">
          <w:rPr>
            <w:rFonts w:ascii="Calibri" w:hAnsi="Calibri" w:cs="Calibri"/>
            <w:lang w:val="es-PY"/>
          </w:rPr>
          <w:t>&lt;preciado2008&gt;</w:t>
        </w:r>
      </w:fldSimple>
      <w:r w:rsidR="000A7A24" w:rsidRPr="000A7A24">
        <w:rPr>
          <w:rFonts w:ascii="Calibri" w:hAnsi="Calibri" w:cs="Calibri"/>
        </w:rPr>
        <w:t>]</w:t>
      </w:r>
      <w:r w:rsidRPr="004A4A22">
        <w:rPr>
          <w:rFonts w:cs="Times New Roman"/>
          <w:color w:val="000000" w:themeColor="text1"/>
        </w:rPr>
        <w:t xml:space="preserve">. </w:t>
      </w:r>
      <w:r w:rsidRPr="004A4A22">
        <w:rPr>
          <w:rFonts w:cs="Times New Roman"/>
        </w:rPr>
        <w:t xml:space="preserve">La metodología RUX es un enfoque dirigido por modelos para el enriquecimiento de las interfaces de usuario. Puede ser utilizada en el tope de muchas metodologías de modelado web. En este enfoque, UWE es utilizado para especificar el contenido, navegación y proceso de negocio de una aplicación Web y la metodología RUX se emplea sobre estos modelos para adicionar capacidades enriquecidas a la interfaz de usuario. </w:t>
      </w:r>
      <w:r w:rsidR="001E6F09">
        <w:rPr>
          <w:rFonts w:cs="Times New Roman"/>
        </w:rPr>
        <w:t>En esta</w:t>
      </w:r>
      <w:r w:rsidR="001E6F09" w:rsidRPr="004A4A22">
        <w:rPr>
          <w:rFonts w:cs="Times New Roman"/>
        </w:rPr>
        <w:t xml:space="preserve"> </w:t>
      </w:r>
      <w:r w:rsidRPr="004A4A22">
        <w:rPr>
          <w:rFonts w:cs="Times New Roman"/>
        </w:rPr>
        <w:t xml:space="preserve">propuesta </w:t>
      </w:r>
      <w:r w:rsidR="001E6F09">
        <w:rPr>
          <w:rFonts w:cs="Times New Roman"/>
        </w:rPr>
        <w:t xml:space="preserve">se </w:t>
      </w:r>
      <w:r w:rsidRPr="004A4A22">
        <w:rPr>
          <w:rFonts w:cs="Times New Roman"/>
        </w:rPr>
        <w:t xml:space="preserve">busca construir el puente entre ambos enfoques, definiendo reglas de transformación entre sus respectivos </w:t>
      </w:r>
      <w:proofErr w:type="spellStart"/>
      <w:r w:rsidRPr="004A4A22">
        <w:rPr>
          <w:rFonts w:cs="Times New Roman"/>
        </w:rPr>
        <w:t>metamodelos</w:t>
      </w:r>
      <w:proofErr w:type="spellEnd"/>
      <w:r w:rsidRPr="004A4A22">
        <w:rPr>
          <w:rFonts w:cs="Times New Roman"/>
        </w:rPr>
        <w:t>. En otros términos, se extiende las reglas de generación de UWE de manera a obtener la conexión con la metodología RUX automáticamente.</w:t>
      </w:r>
    </w:p>
    <w:p w:rsidR="00385B5A" w:rsidRPr="004A4A22" w:rsidRDefault="00385B5A" w:rsidP="00AE4686">
      <w:pPr>
        <w:jc w:val="both"/>
        <w:rPr>
          <w:rFonts w:cs="Times New Roman"/>
        </w:rPr>
      </w:pPr>
      <w:r w:rsidRPr="004A4A22">
        <w:rPr>
          <w:rFonts w:cs="Times New Roman"/>
        </w:rPr>
        <w:t xml:space="preserve">La metodología RUX presenta 3 niveles de interfaces, proveyendo de esta forma una cadena de refinamientos. La interfaz abstracta provee de una representación común a todos los dispositivos y plataformas de desarrollo </w:t>
      </w:r>
      <w:proofErr w:type="spellStart"/>
      <w:r w:rsidR="00524FF6" w:rsidRPr="00524FF6">
        <w:rPr>
          <w:rFonts w:cs="Times New Roman"/>
        </w:rPr>
        <w:t>RIA</w:t>
      </w:r>
      <w:r w:rsidR="0020643B">
        <w:rPr>
          <w:rFonts w:cs="Times New Roman"/>
        </w:rPr>
        <w:t>s</w:t>
      </w:r>
      <w:proofErr w:type="spellEnd"/>
      <w:r w:rsidRPr="004A4A22">
        <w:rPr>
          <w:rFonts w:cs="Times New Roman"/>
        </w:rPr>
        <w:t xml:space="preserve">, sin ningún tipo de dependencia espacial, de estética ni de comportamiento. La interfaz concreta es independiente de la plataforma, pero específica para un dispositivo o grupo de dispositivos. Está dividida en 3 niveles de presentación, espacial, temporal y presentación interactiva. En la presentación espacial; los modeladores simplemente necesitan refinar esta agrupación, especificar el arreglo espacial de los componentes y definir sus dimensiones y la estética. La presentación temporal permite la especificación del comportamiento lo cual requiere </w:t>
      </w:r>
      <w:r w:rsidR="00AE4686">
        <w:rPr>
          <w:rFonts w:cs="Times New Roman"/>
        </w:rPr>
        <w:t>una sincronización temporal. (Por ejemplo</w:t>
      </w:r>
      <w:r w:rsidRPr="004A4A22">
        <w:rPr>
          <w:rFonts w:cs="Times New Roman"/>
        </w:rPr>
        <w:t xml:space="preserve"> </w:t>
      </w:r>
      <w:r w:rsidR="00AE4686" w:rsidRPr="004A4A22">
        <w:rPr>
          <w:rFonts w:cs="Times New Roman"/>
        </w:rPr>
        <w:t>Animaciones</w:t>
      </w:r>
      <w:r w:rsidRPr="004A4A22">
        <w:rPr>
          <w:rFonts w:cs="Times New Roman"/>
        </w:rPr>
        <w:t>). La presentación interactiva permite la especificación del comportamiento del usuario con la interfaz de usuario RIA.</w:t>
      </w:r>
    </w:p>
    <w:p w:rsidR="00385B5A" w:rsidRPr="004A4A22" w:rsidRDefault="00385B5A" w:rsidP="00AE4686">
      <w:pPr>
        <w:jc w:val="both"/>
        <w:rPr>
          <w:rFonts w:cs="Times New Roman"/>
        </w:rPr>
      </w:pPr>
      <w:r w:rsidRPr="004A4A22">
        <w:rPr>
          <w:rFonts w:cs="Times New Roman"/>
        </w:rPr>
        <w:t xml:space="preserve">La interfaz final contiene la información final para la generación de código de la interfaz de usuario, lo cual es específica para un dispositivo o un grupo de dispositivos y para una plataforma de desarrollo RIA tal como </w:t>
      </w:r>
      <w:proofErr w:type="spellStart"/>
      <w:r w:rsidRPr="004A4A22">
        <w:rPr>
          <w:rFonts w:cs="Times New Roman"/>
        </w:rPr>
        <w:t>Flex</w:t>
      </w:r>
      <w:proofErr w:type="spellEnd"/>
      <w:r w:rsidRPr="004A4A22">
        <w:rPr>
          <w:rFonts w:cs="Times New Roman"/>
        </w:rPr>
        <w:t xml:space="preserve">, </w:t>
      </w:r>
      <w:proofErr w:type="spellStart"/>
      <w:r w:rsidRPr="004A4A22">
        <w:rPr>
          <w:rFonts w:cs="Times New Roman"/>
        </w:rPr>
        <w:t>Ajax</w:t>
      </w:r>
      <w:proofErr w:type="spellEnd"/>
      <w:r w:rsidRPr="004A4A22">
        <w:rPr>
          <w:rFonts w:cs="Times New Roman"/>
        </w:rPr>
        <w:t xml:space="preserve"> </w:t>
      </w:r>
      <w:proofErr w:type="gramStart"/>
      <w:r w:rsidRPr="004A4A22">
        <w:rPr>
          <w:rFonts w:cs="Times New Roman"/>
        </w:rPr>
        <w:t>o</w:t>
      </w:r>
      <w:proofErr w:type="gramEnd"/>
      <w:r w:rsidRPr="004A4A22">
        <w:rPr>
          <w:rFonts w:cs="Times New Roman"/>
        </w:rPr>
        <w:t xml:space="preserve"> </w:t>
      </w:r>
      <w:proofErr w:type="spellStart"/>
      <w:r w:rsidRPr="004A4A22">
        <w:rPr>
          <w:rFonts w:cs="Times New Roman"/>
        </w:rPr>
        <w:t>OpenLaszlo</w:t>
      </w:r>
      <w:proofErr w:type="spellEnd"/>
      <w:r w:rsidRPr="004A4A22">
        <w:rPr>
          <w:rStyle w:val="Refdenotaalpie"/>
          <w:rFonts w:cs="Times New Roman"/>
        </w:rPr>
        <w:footnoteReference w:id="12"/>
      </w:r>
      <w:r w:rsidRPr="004A4A22">
        <w:rPr>
          <w:rFonts w:cs="Times New Roman"/>
        </w:rPr>
        <w:t>.</w:t>
      </w:r>
    </w:p>
    <w:p w:rsidR="00385B5A" w:rsidRPr="00AE4686" w:rsidRDefault="00AE4686" w:rsidP="000551EF">
      <w:pPr>
        <w:jc w:val="both"/>
        <w:rPr>
          <w:rFonts w:cs="Times New Roman"/>
          <w:b/>
        </w:rPr>
      </w:pPr>
      <w:r>
        <w:rPr>
          <w:rFonts w:cs="Times New Roman"/>
          <w:b/>
        </w:rPr>
        <w:t xml:space="preserve">a4) </w:t>
      </w:r>
      <w:r w:rsidR="00385B5A" w:rsidRPr="00AE4686">
        <w:rPr>
          <w:rFonts w:cs="Times New Roman"/>
          <w:b/>
        </w:rPr>
        <w:t>UWE con patrones</w:t>
      </w:r>
    </w:p>
    <w:p w:rsidR="00385B5A" w:rsidRPr="004A4A22" w:rsidRDefault="0059672A" w:rsidP="00AE4686">
      <w:pPr>
        <w:jc w:val="both"/>
        <w:rPr>
          <w:rFonts w:cs="Times New Roman"/>
        </w:rPr>
      </w:pPr>
      <w:r w:rsidRPr="0059672A">
        <w:rPr>
          <w:noProof/>
          <w:lang w:val="es-PY" w:eastAsia="es-PY"/>
        </w:rPr>
        <w:pict>
          <v:shape id="Text Box 19" o:spid="_x0000_s1029" type="#_x0000_t202" style="position:absolute;left:0;text-align:left;margin-left:205.35pt;margin-top:231.65pt;width:216.2pt;height:21pt;z-index:251696128;visibility:visible" wrapcoords="-75 0 -75 20829 21600 20829 21600 0 -7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" stroked="f">
            <v:textbox style="mso-fit-shape-to-text:t" inset="0,0,0,0">
              <w:txbxContent>
                <w:p w:rsidR="00730979" w:rsidRPr="00EF34F2" w:rsidRDefault="00730979" w:rsidP="004B11DC">
                  <w:pPr>
                    <w:pStyle w:val="Epgrafe"/>
                    <w:ind w:firstLine="708"/>
                    <w:rPr>
                      <w:rFonts w:eastAsiaTheme="minorHAnsi"/>
                      <w:b w:val="0"/>
                      <w:noProof/>
                      <w:color w:val="000000" w:themeColor="text1"/>
                      <w:lang w:eastAsia="en-US"/>
                    </w:rPr>
                  </w:pPr>
                  <w:bookmarkStart w:id="40" w:name="_Ref422666004"/>
                  <w:ins w:id="41" w:author="marcazal" w:date="2015-06-21T16:03:00Z">
                    <w:r w:rsidRPr="00EF34F2">
                      <w:rPr>
                        <w:color w:val="000000" w:themeColor="text1"/>
                      </w:rPr>
                      <w:t xml:space="preserve">Figura </w:t>
                    </w:r>
                    <w:r w:rsidRPr="00EF34F2">
                      <w:rPr>
                        <w:color w:val="000000" w:themeColor="text1"/>
                      </w:rPr>
                      <w:fldChar w:fldCharType="begin"/>
                    </w:r>
                    <w:r w:rsidRPr="00EF34F2">
                      <w:rPr>
                        <w:color w:val="000000" w:themeColor="text1"/>
                      </w:rPr>
                      <w:instrText xml:space="preserve"> SEQ Figura \* ARABIC </w:instrText>
                    </w:r>
                  </w:ins>
                  <w:r w:rsidRPr="00EF34F2">
                    <w:rPr>
                      <w:color w:val="000000" w:themeColor="text1"/>
                    </w:rPr>
                    <w:fldChar w:fldCharType="separate"/>
                  </w:r>
                  <w:ins w:id="42" w:author="marcazal" w:date="2015-06-23T00:37:00Z">
                    <w:r>
                      <w:rPr>
                        <w:noProof/>
                        <w:color w:val="000000" w:themeColor="text1"/>
                      </w:rPr>
                      <w:t>7</w:t>
                    </w:r>
                  </w:ins>
                  <w:ins w:id="43" w:author="Ivan Lopez" w:date="2015-06-22T11:31:00Z">
                    <w:del w:id="44" w:author="marcazal" w:date="2015-06-23T00:37:00Z">
                      <w:r w:rsidDel="002E606B">
                        <w:rPr>
                          <w:noProof/>
                          <w:color w:val="000000" w:themeColor="text1"/>
                        </w:rPr>
                        <w:delText>8</w:delText>
                      </w:r>
                    </w:del>
                  </w:ins>
                  <w:ins w:id="45" w:author="marcazal" w:date="2015-06-21T16:03:00Z">
                    <w:r w:rsidRPr="00EF34F2">
                      <w:rPr>
                        <w:color w:val="000000" w:themeColor="text1"/>
                      </w:rPr>
                      <w:fldChar w:fldCharType="end"/>
                    </w:r>
                    <w:bookmarkEnd w:id="40"/>
                    <w:r w:rsidRPr="00EF34F2">
                      <w:rPr>
                        <w:b w:val="0"/>
                        <w:color w:val="000000" w:themeColor="text1"/>
                      </w:rPr>
                      <w:t xml:space="preserve"> </w:t>
                    </w:r>
                    <w:proofErr w:type="spellStart"/>
                    <w:r w:rsidRPr="00EF34F2">
                      <w:rPr>
                        <w:b w:val="0"/>
                        <w:color w:val="000000" w:themeColor="text1"/>
                      </w:rPr>
                      <w:t>Patron</w:t>
                    </w:r>
                    <w:proofErr w:type="spellEnd"/>
                    <w:r w:rsidRPr="00EF34F2">
                      <w:rPr>
                        <w:b w:val="0"/>
                        <w:color w:val="000000" w:themeColor="text1"/>
                      </w:rPr>
                      <w:t xml:space="preserve"> </w:t>
                    </w:r>
                    <w:proofErr w:type="spellStart"/>
                    <w:r w:rsidRPr="00EF34F2">
                      <w:rPr>
                        <w:b w:val="0"/>
                        <w:i/>
                        <w:color w:val="000000" w:themeColor="text1"/>
                      </w:rPr>
                      <w:t>Periodic</w:t>
                    </w:r>
                    <w:proofErr w:type="spellEnd"/>
                    <w:r w:rsidRPr="00EF34F2">
                      <w:rPr>
                        <w:b w:val="0"/>
                        <w:i/>
                        <w:color w:val="000000" w:themeColor="text1"/>
                      </w:rPr>
                      <w:t xml:space="preserve"> </w:t>
                    </w:r>
                    <w:proofErr w:type="spellStart"/>
                    <w:r w:rsidRPr="00EF34F2">
                      <w:rPr>
                        <w:b w:val="0"/>
                        <w:i/>
                        <w:color w:val="000000" w:themeColor="text1"/>
                      </w:rPr>
                      <w:t>Refresh</w:t>
                    </w:r>
                    <w:proofErr w:type="spellEnd"/>
                    <w:r w:rsidRPr="00EF34F2">
                      <w:rPr>
                        <w:b w:val="0"/>
                        <w:color w:val="000000" w:themeColor="text1"/>
                      </w:rPr>
                      <w:t xml:space="preserve"> en UWE</w:t>
                    </w:r>
                  </w:ins>
                </w:p>
              </w:txbxContent>
            </v:textbox>
            <w10:wrap type="tight"/>
          </v:shape>
        </w:pict>
      </w:r>
      <w:r w:rsidRPr="0059672A">
        <w:rPr>
          <w:noProof/>
          <w:lang w:val="es-PY" w:eastAsia="es-PY"/>
        </w:rPr>
        <w:pict>
          <v:shape id="Text Box 18" o:spid="_x0000_s1030" type="#_x0000_t202" style="position:absolute;left:0;text-align:left;margin-left:-9.05pt;margin-top:231.65pt;width:214.4pt;height:21pt;z-index:251694080;visibility:visible" wrapcoords="-76 0 -76 20829 21600 20829 21600 0 -7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" stroked="f">
            <v:textbox style="mso-fit-shape-to-text:t" inset="0,0,0,0">
              <w:txbxContent>
                <w:p w:rsidR="00730979" w:rsidRPr="004B11DC" w:rsidRDefault="00730979" w:rsidP="004B11DC">
                  <w:pPr>
                    <w:pStyle w:val="Epgrafe"/>
                    <w:ind w:firstLine="708"/>
                    <w:rPr>
                      <w:rFonts w:eastAsiaTheme="minorHAnsi" w:cs="Times New Roman"/>
                      <w:b w:val="0"/>
                      <w:noProof/>
                      <w:color w:val="000000" w:themeColor="text1"/>
                    </w:rPr>
                  </w:pPr>
                  <w:bookmarkStart w:id="46" w:name="_Ref422665889"/>
                  <w:ins w:id="47" w:author="marcazal" w:date="2015-06-21T16:01:00Z">
                    <w:r w:rsidRPr="004B11DC">
                      <w:rPr>
                        <w:color w:val="000000" w:themeColor="text1"/>
                      </w:rPr>
                      <w:t xml:space="preserve">Figura </w:t>
                    </w:r>
                    <w:r w:rsidRPr="004B11DC">
                      <w:rPr>
                        <w:color w:val="000000" w:themeColor="text1"/>
                      </w:rPr>
                      <w:fldChar w:fldCharType="begin"/>
                    </w:r>
                    <w:r w:rsidRPr="004B11DC">
                      <w:rPr>
                        <w:color w:val="000000" w:themeColor="text1"/>
                      </w:rPr>
                      <w:instrText xml:space="preserve"> SEQ Figura \* ARABIC </w:instrText>
                    </w:r>
                  </w:ins>
                  <w:r w:rsidRPr="004B11DC">
                    <w:rPr>
                      <w:color w:val="000000" w:themeColor="text1"/>
                    </w:rPr>
                    <w:fldChar w:fldCharType="separate"/>
                  </w:r>
                  <w:ins w:id="48" w:author="marcazal" w:date="2015-06-23T00:37:00Z">
                    <w:r>
                      <w:rPr>
                        <w:noProof/>
                        <w:color w:val="000000" w:themeColor="text1"/>
                      </w:rPr>
                      <w:t>8</w:t>
                    </w:r>
                  </w:ins>
                  <w:ins w:id="49" w:author="Ivan Lopez" w:date="2015-06-22T11:31:00Z">
                    <w:del w:id="50" w:author="marcazal" w:date="2015-06-23T00:37:00Z">
                      <w:r w:rsidDel="002E606B">
                        <w:rPr>
                          <w:noProof/>
                          <w:color w:val="000000" w:themeColor="text1"/>
                        </w:rPr>
                        <w:delText>7</w:delText>
                      </w:r>
                    </w:del>
                  </w:ins>
                  <w:ins w:id="51" w:author="marcazal" w:date="2015-06-21T16:01:00Z">
                    <w:r w:rsidRPr="004B11DC">
                      <w:rPr>
                        <w:color w:val="000000" w:themeColor="text1"/>
                      </w:rPr>
                      <w:fldChar w:fldCharType="end"/>
                    </w:r>
                    <w:bookmarkEnd w:id="46"/>
                    <w:r w:rsidRPr="004B11DC">
                      <w:rPr>
                        <w:b w:val="0"/>
                        <w:color w:val="000000" w:themeColor="text1"/>
                      </w:rPr>
                      <w:t xml:space="preserve">  </w:t>
                    </w:r>
                    <w:proofErr w:type="spellStart"/>
                    <w:r w:rsidRPr="004B11DC">
                      <w:rPr>
                        <w:b w:val="0"/>
                        <w:color w:val="000000" w:themeColor="text1"/>
                      </w:rPr>
                      <w:t>Patron</w:t>
                    </w:r>
                    <w:proofErr w:type="spellEnd"/>
                    <w:r w:rsidRPr="004B11DC">
                      <w:rPr>
                        <w:b w:val="0"/>
                        <w:color w:val="000000" w:themeColor="text1"/>
                      </w:rPr>
                      <w:t xml:space="preserve"> Autocomplete en UWE</w:t>
                    </w:r>
                  </w:ins>
                </w:p>
              </w:txbxContent>
            </v:textbox>
            <w10:wrap type="tight"/>
          </v:shape>
        </w:pict>
      </w:r>
      <w:r w:rsidR="00B9688A">
        <w:rPr>
          <w:rFonts w:cs="Times New Roman"/>
          <w:bCs/>
          <w:noProof/>
          <w:color w:val="000000" w:themeColor="text1"/>
          <w:lang w:val="es-PY" w:eastAsia="es-PY"/>
        </w:rPr>
        <w:drawing>
          <wp:anchor distT="0" distB="0" distL="114300" distR="114300" simplePos="0" relativeHeight="251666432" behindDoc="1" locked="0" layoutInCell="1" allowOverlap="1">
            <wp:simplePos x="0" y="0"/>
            <wp:positionH relativeFrom="column">
              <wp:posOffset>-114935</wp:posOffset>
            </wp:positionH>
            <wp:positionV relativeFrom="paragraph">
              <wp:posOffset>1222375</wp:posOffset>
            </wp:positionV>
            <wp:extent cx="2722880" cy="1662430"/>
            <wp:effectExtent l="19050" t="0" r="1270" b="0"/>
            <wp:wrapTight wrapText="bothSides">
              <wp:wrapPolygon edited="0">
                <wp:start x="-151" y="0"/>
                <wp:lineTo x="-151" y="21286"/>
                <wp:lineTo x="21610" y="21286"/>
                <wp:lineTo x="21610" y="0"/>
                <wp:lineTo x="-151" y="0"/>
              </wp:wrapPolygon>
            </wp:wrapTight>
            <wp:docPr id="12" name="2 Imagen" descr="autocomplete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autocomplete_pattern.png"/>
                    <pic:cNvPicPr>
                      <a:picLocks noChangeAspect="1" noChangeArrowheads="1"/>
                    </pic:cNvPicPr>
                  </pic:nvPicPr>
                  <pic:blipFill>
                    <a:blip r:embed="rId15" cstate="print"/>
                    <a:srcRect/>
                    <a:stretch>
                      <a:fillRect/>
                    </a:stretch>
                  </pic:blipFill>
                  <pic:spPr bwMode="auto">
                    <a:xfrm>
                      <a:off x="0" y="0"/>
                      <a:ext cx="2722880" cy="1662430"/>
                    </a:xfrm>
                    <a:prstGeom prst="rect">
                      <a:avLst/>
                    </a:prstGeom>
                    <a:noFill/>
                  </pic:spPr>
                </pic:pic>
              </a:graphicData>
            </a:graphic>
          </wp:anchor>
        </w:drawing>
      </w:r>
      <w:r w:rsidR="00B9688A">
        <w:rPr>
          <w:rFonts w:cs="Times New Roman"/>
          <w:bCs/>
          <w:noProof/>
          <w:color w:val="000000" w:themeColor="text1"/>
          <w:lang w:val="es-PY" w:eastAsia="es-PY"/>
        </w:rPr>
        <w:drawing>
          <wp:anchor distT="0" distB="0" distL="114300" distR="114300" simplePos="0" relativeHeight="251665408" behindDoc="1" locked="0" layoutInCell="1" allowOverlap="1">
            <wp:simplePos x="0" y="0"/>
            <wp:positionH relativeFrom="column">
              <wp:posOffset>2609850</wp:posOffset>
            </wp:positionH>
            <wp:positionV relativeFrom="paragraph">
              <wp:posOffset>1174750</wp:posOffset>
            </wp:positionV>
            <wp:extent cx="2745740" cy="1774825"/>
            <wp:effectExtent l="19050" t="0" r="0" b="0"/>
            <wp:wrapTight wrapText="bothSides">
              <wp:wrapPolygon edited="0">
                <wp:start x="-150" y="0"/>
                <wp:lineTo x="-150" y="21330"/>
                <wp:lineTo x="21580" y="21330"/>
                <wp:lineTo x="21580" y="0"/>
                <wp:lineTo x="-150" y="0"/>
              </wp:wrapPolygon>
            </wp:wrapTight>
            <wp:docPr id="11" name="0 Imagen" descr="periodic_refresh_pa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eriodic_refresh_patern.png"/>
                    <pic:cNvPicPr>
                      <a:picLocks noChangeAspect="1" noChangeArrowheads="1"/>
                    </pic:cNvPicPr>
                  </pic:nvPicPr>
                  <pic:blipFill>
                    <a:blip r:embed="rId16" cstate="print"/>
                    <a:srcRect/>
                    <a:stretch>
                      <a:fillRect/>
                    </a:stretch>
                  </pic:blipFill>
                  <pic:spPr bwMode="auto">
                    <a:xfrm>
                      <a:off x="0" y="0"/>
                      <a:ext cx="2745740" cy="1774825"/>
                    </a:xfrm>
                    <a:prstGeom prst="rect">
                      <a:avLst/>
                    </a:prstGeom>
                    <a:noFill/>
                  </pic:spPr>
                </pic:pic>
              </a:graphicData>
            </a:graphic>
          </wp:anchor>
        </w:drawing>
      </w:r>
      <w:r w:rsidR="00385B5A" w:rsidRPr="004A4A22">
        <w:rPr>
          <w:rFonts w:cs="Times New Roman"/>
          <w:bCs/>
          <w:color w:val="000000" w:themeColor="text1"/>
        </w:rPr>
        <w:t>UWE puede extenderse por medio de patrones</w:t>
      </w:r>
      <w:r w:rsidR="00385B5A" w:rsidRPr="004A4A22">
        <w:rPr>
          <w:rFonts w:cs="Times New Roman"/>
          <w:b/>
          <w:bCs/>
          <w:color w:val="000000" w:themeColor="text1"/>
        </w:rPr>
        <w:t xml:space="preserve"> </w:t>
      </w:r>
      <w:r w:rsidR="000A7A24" w:rsidRPr="000A7A24">
        <w:rPr>
          <w:rFonts w:ascii="Calibri" w:hAnsi="Calibri" w:cs="Calibri"/>
        </w:rPr>
        <w:t>[</w:t>
      </w:r>
      <w:fldSimple w:instr=" REF BIB_koch2009 \* MERGEFORMAT ">
        <w:r w:rsidR="000A7A24" w:rsidRPr="000A7A24">
          <w:rPr>
            <w:rFonts w:ascii="Calibri" w:hAnsi="Calibri" w:cs="Calibri"/>
            <w:lang w:val="es-PY"/>
          </w:rPr>
          <w:t>&lt;koch2009&gt;</w:t>
        </w:r>
      </w:fldSimple>
      <w:r w:rsidR="000A7A24" w:rsidRPr="000A7A24">
        <w:rPr>
          <w:rFonts w:ascii="Calibri" w:hAnsi="Calibri" w:cs="Calibri"/>
        </w:rPr>
        <w:t>]</w:t>
      </w:r>
      <w:r w:rsidR="00385B5A" w:rsidRPr="004A4A22">
        <w:rPr>
          <w:rFonts w:cs="Times New Roman"/>
        </w:rPr>
        <w:t>.</w:t>
      </w:r>
      <w:r w:rsidR="00385B5A" w:rsidRPr="004A4A22">
        <w:rPr>
          <w:rFonts w:cs="Times New Roman"/>
          <w:b/>
          <w:color w:val="000000" w:themeColor="text1"/>
        </w:rPr>
        <w:t xml:space="preserve"> </w:t>
      </w:r>
      <w:r w:rsidR="00385B5A" w:rsidRPr="004A4A22">
        <w:rPr>
          <w:rFonts w:cs="Times New Roman"/>
        </w:rPr>
        <w:t xml:space="preserve">Los patrones </w:t>
      </w:r>
      <w:proofErr w:type="spellStart"/>
      <w:r w:rsidR="00524FF6" w:rsidRPr="00524FF6">
        <w:rPr>
          <w:rFonts w:cs="Times New Roman"/>
        </w:rPr>
        <w:t>RIA</w:t>
      </w:r>
      <w:r w:rsidR="00524FF6">
        <w:rPr>
          <w:rFonts w:cs="Times New Roman"/>
        </w:rPr>
        <w:t>s</w:t>
      </w:r>
      <w:proofErr w:type="spellEnd"/>
      <w:r w:rsidR="00385B5A" w:rsidRPr="004A4A22">
        <w:rPr>
          <w:rFonts w:cs="Times New Roman"/>
        </w:rPr>
        <w:t xml:space="preserve">, describen la interacción, la operación y la presentación de un </w:t>
      </w:r>
      <w:r w:rsidR="00385B5A" w:rsidRPr="004A4A22">
        <w:rPr>
          <w:rFonts w:cs="Times New Roman"/>
          <w:i/>
        </w:rPr>
        <w:t>widget</w:t>
      </w:r>
      <w:r w:rsidR="00385B5A" w:rsidRPr="004A4A22">
        <w:rPr>
          <w:rFonts w:cs="Times New Roman"/>
        </w:rPr>
        <w:t xml:space="preserve">, en donde la interacción es el disparador del patrón RIA (por ejemplo, el movimiento del mouse, presionar una tecla o un evento temporal). Como resultado de la interacción, una variedad de operaciones pueden ser </w:t>
      </w:r>
      <w:r w:rsidR="00AE4686">
        <w:rPr>
          <w:rFonts w:cs="Times New Roman"/>
        </w:rPr>
        <w:t>llevadas a cabo</w:t>
      </w:r>
      <w:r w:rsidR="00385B5A" w:rsidRPr="004A4A22">
        <w:rPr>
          <w:rFonts w:cs="Times New Roman"/>
        </w:rPr>
        <w:t xml:space="preserve">, tales como validaciones, búsquedas y </w:t>
      </w:r>
      <w:proofErr w:type="gramStart"/>
      <w:r w:rsidR="00385B5A" w:rsidRPr="004A4A22">
        <w:rPr>
          <w:rFonts w:cs="Times New Roman"/>
        </w:rPr>
        <w:t>refrescados</w:t>
      </w:r>
      <w:proofErr w:type="gramEnd"/>
      <w:r w:rsidR="00385B5A" w:rsidRPr="004A4A22">
        <w:rPr>
          <w:rFonts w:cs="Times New Roman"/>
        </w:rPr>
        <w:t xml:space="preserve"> de página. Finalmente el resultado implica una actualización en la interfaz de usuario.</w:t>
      </w:r>
      <w:r w:rsidR="00DB187D">
        <w:rPr>
          <w:rFonts w:cs="Times New Roman"/>
        </w:rPr>
        <w:t xml:space="preserve"> </w:t>
      </w:r>
    </w:p>
    <w:p w:rsidR="00385B5A" w:rsidRPr="00B9688A" w:rsidRDefault="00385B5A" w:rsidP="000551EF">
      <w:pPr>
        <w:jc w:val="both"/>
        <w:rPr>
          <w:rFonts w:cs="Times New Roman"/>
        </w:rPr>
      </w:pPr>
      <w:r w:rsidRPr="004A4A22">
        <w:rPr>
          <w:rFonts w:cs="Times New Roman"/>
        </w:rPr>
        <w:lastRenderedPageBreak/>
        <w:t xml:space="preserve">Este enfoque consiste en el uso de modelos que representan </w:t>
      </w:r>
      <w:proofErr w:type="spellStart"/>
      <w:r w:rsidRPr="004A4A22">
        <w:rPr>
          <w:rFonts w:cs="Times New Roman"/>
          <w:i/>
        </w:rPr>
        <w:t>widgets</w:t>
      </w:r>
      <w:proofErr w:type="spellEnd"/>
      <w:r w:rsidRPr="004A4A22">
        <w:rPr>
          <w:rFonts w:cs="Times New Roman"/>
        </w:rPr>
        <w:t xml:space="preserve"> </w:t>
      </w:r>
      <w:proofErr w:type="spellStart"/>
      <w:r w:rsidR="00524FF6" w:rsidRPr="00524FF6">
        <w:rPr>
          <w:rFonts w:cs="Times New Roman"/>
        </w:rPr>
        <w:t>RIAs</w:t>
      </w:r>
      <w:proofErr w:type="spellEnd"/>
      <w:r w:rsidRPr="004A4A22">
        <w:rPr>
          <w:rFonts w:cs="Times New Roman"/>
        </w:rPr>
        <w:t xml:space="preserve">, y la inclusión de estos modelos dentro de metodologías de desarrollo web existentes. Cada </w:t>
      </w:r>
      <w:r w:rsidRPr="004A4A22">
        <w:rPr>
          <w:rFonts w:cs="Times New Roman"/>
          <w:i/>
        </w:rPr>
        <w:t>widget</w:t>
      </w:r>
      <w:r w:rsidRPr="004A4A22">
        <w:rPr>
          <w:rFonts w:cs="Times New Roman"/>
        </w:rPr>
        <w:t xml:space="preserve"> es modelado por medio de máquinas de estados que representan la característica RIA deseada. </w:t>
      </w:r>
      <w:r w:rsidR="00B9688A">
        <w:rPr>
          <w:rFonts w:cs="Times New Roman"/>
          <w:color w:val="000000" w:themeColor="text1"/>
        </w:rPr>
        <w:t xml:space="preserve">En las </w:t>
      </w:r>
      <w:r w:rsidR="0059672A" w:rsidRPr="004B11DC">
        <w:rPr>
          <w:rFonts w:cs="Times New Roman"/>
          <w:color w:val="000000" w:themeColor="text1"/>
        </w:rPr>
        <w:fldChar w:fldCharType="begin"/>
      </w:r>
      <w:r w:rsidR="004B11DC" w:rsidRPr="004B11DC">
        <w:rPr>
          <w:rFonts w:cs="Times New Roman"/>
          <w:color w:val="000000" w:themeColor="text1"/>
        </w:rPr>
        <w:instrText xml:space="preserve"> REF _Ref422665856 \h  \* MERGEFORMAT </w:instrText>
      </w:r>
      <w:r w:rsidR="0059672A" w:rsidRPr="004B11DC">
        <w:rPr>
          <w:rFonts w:cs="Times New Roman"/>
          <w:color w:val="000000" w:themeColor="text1"/>
        </w:rPr>
      </w:r>
      <w:r w:rsidR="0059672A" w:rsidRPr="004B11DC">
        <w:rPr>
          <w:rFonts w:cs="Times New Roman"/>
          <w:color w:val="000000" w:themeColor="text1"/>
        </w:rPr>
        <w:fldChar w:fldCharType="end"/>
      </w:r>
      <w:fldSimple w:instr=" REF _Ref422665889 \h  \* MERGEFORMAT ">
        <w:r w:rsidR="004B11DC" w:rsidRPr="004B11DC">
          <w:rPr>
            <w:color w:val="000000" w:themeColor="text1"/>
          </w:rPr>
          <w:t>Figura 7</w:t>
        </w:r>
      </w:fldSimple>
      <w:r w:rsidR="004B11DC">
        <w:rPr>
          <w:rFonts w:cs="Times New Roman"/>
          <w:color w:val="000000" w:themeColor="text1"/>
        </w:rPr>
        <w:t xml:space="preserve"> </w:t>
      </w:r>
      <w:r w:rsidR="00B9688A">
        <w:rPr>
          <w:rFonts w:cs="Times New Roman"/>
          <w:color w:val="000000" w:themeColor="text1"/>
        </w:rPr>
        <w:t xml:space="preserve">y </w:t>
      </w:r>
      <w:fldSimple w:instr=" REF _Ref422666004 \h  \* MERGEFORMAT ">
        <w:r w:rsidR="00275B9F" w:rsidRPr="00275B9F">
          <w:t>Figura</w:t>
        </w:r>
        <w:r w:rsidR="00275B9F" w:rsidRPr="00275B9F">
          <w:rPr>
            <w:b/>
          </w:rPr>
          <w:t xml:space="preserve"> </w:t>
        </w:r>
        <w:r w:rsidR="004C2EB9" w:rsidRPr="00AA3496">
          <w:rPr>
            <w:b/>
          </w:rPr>
          <w:t>8</w:t>
        </w:r>
      </w:fldSimple>
      <w:r w:rsidR="00B9688A">
        <w:rPr>
          <w:rFonts w:cs="Times New Roman"/>
          <w:color w:val="000000" w:themeColor="text1"/>
        </w:rPr>
        <w:t xml:space="preserve"> </w:t>
      </w:r>
      <w:r w:rsidRPr="004A4A22">
        <w:rPr>
          <w:rFonts w:cs="Times New Roman"/>
          <w:color w:val="000000" w:themeColor="text1"/>
        </w:rPr>
        <w:t>se muestran los patrones definidos en propuesta sugerida a la metodología UWE.</w:t>
      </w:r>
    </w:p>
    <w:p w:rsidR="00385B5A" w:rsidRPr="007A0930" w:rsidRDefault="0059672A" w:rsidP="000551EF">
      <w:pPr>
        <w:jc w:val="both"/>
        <w:rPr>
          <w:rFonts w:cs="Times New Roman"/>
          <w:b/>
          <w:color w:val="000000" w:themeColor="text1"/>
        </w:rPr>
      </w:pPr>
      <w:r w:rsidRPr="0059672A">
        <w:rPr>
          <w:noProof/>
          <w:lang w:val="es-PY" w:eastAsia="es-PY"/>
        </w:rPr>
        <w:pict>
          <v:shape id="Text Box 12" o:spid="_x0000_s1031" type="#_x0000_t202" style="position:absolute;left:0;text-align:left;margin-left:276pt;margin-top:.95pt;width:204.6pt;height:21pt;z-index:251682816;visibility:visible" wrapcoords="-79 0 -79 20829 21600 20829 21600 0 -7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" stroked="f">
            <v:textbox style="mso-fit-shape-to-text:t" inset="0,0,0,0">
              <w:txbxContent>
                <w:p w:rsidR="00730979" w:rsidRPr="00AE4686" w:rsidRDefault="00730979" w:rsidP="00B9688A">
                  <w:pPr>
                    <w:pStyle w:val="Epgrafe"/>
                    <w:rPr>
                      <w:rFonts w:eastAsiaTheme="minorHAnsi"/>
                      <w:b w:val="0"/>
                      <w:i/>
                      <w:noProof/>
                      <w:color w:val="000000" w:themeColor="text1"/>
                    </w:rPr>
                  </w:pPr>
                  <w:r>
                    <w:rPr>
                      <w:color w:val="000000" w:themeColor="text1"/>
                    </w:rPr>
                    <w:t xml:space="preserve">        </w:t>
                  </w:r>
                  <w:del w:id="52" w:author="Ivan Lopez" w:date="2015-06-22T15:37:00Z">
                    <w:r w:rsidRPr="00AE4686" w:rsidDel="00983244">
                      <w:rPr>
                        <w:b w:val="0"/>
                        <w:i/>
                        <w:color w:val="000000" w:themeColor="text1"/>
                      </w:rPr>
                      <w:delText>.</w:delText>
                    </w:r>
                  </w:del>
                </w:p>
              </w:txbxContent>
            </v:textbox>
            <w10:wrap type="tight"/>
          </v:shape>
        </w:pict>
      </w:r>
      <w:r w:rsidR="007A0930">
        <w:rPr>
          <w:rFonts w:cs="Times New Roman"/>
          <w:b/>
          <w:color w:val="000000" w:themeColor="text1"/>
        </w:rPr>
        <w:t xml:space="preserve">a5) </w:t>
      </w:r>
      <w:r w:rsidR="00385B5A" w:rsidRPr="007A0930">
        <w:rPr>
          <w:rFonts w:cs="Times New Roman"/>
          <w:b/>
          <w:color w:val="000000" w:themeColor="text1"/>
        </w:rPr>
        <w:t xml:space="preserve">Patrones en OOWS </w:t>
      </w:r>
    </w:p>
    <w:p w:rsidR="00385B5A" w:rsidRPr="004A4A22" w:rsidRDefault="00385B5A" w:rsidP="007A0930">
      <w:pPr>
        <w:jc w:val="both"/>
        <w:rPr>
          <w:rFonts w:cs="Times New Roman"/>
        </w:rPr>
      </w:pPr>
      <w:r w:rsidRPr="004A4A22">
        <w:rPr>
          <w:rFonts w:cs="Times New Roman"/>
        </w:rPr>
        <w:t xml:space="preserve">La principal contribución </w:t>
      </w:r>
      <w:r w:rsidR="0020643B" w:rsidRPr="004A4A22">
        <w:rPr>
          <w:rFonts w:cs="Times New Roman"/>
        </w:rPr>
        <w:t>de este</w:t>
      </w:r>
      <w:r w:rsidRPr="004A4A22">
        <w:rPr>
          <w:rFonts w:cs="Times New Roman"/>
        </w:rPr>
        <w:t xml:space="preserve"> trabajo es un modelo de interacción para especificar la nueva semántica para hacer frente al desarrollo basado en modelos </w:t>
      </w:r>
      <w:proofErr w:type="spellStart"/>
      <w:r w:rsidRPr="004A4A22">
        <w:rPr>
          <w:rFonts w:cs="Times New Roman"/>
        </w:rPr>
        <w:t>RIA</w:t>
      </w:r>
      <w:r w:rsidR="00524FF6">
        <w:rPr>
          <w:rFonts w:cs="Times New Roman"/>
        </w:rPr>
        <w:t>s</w:t>
      </w:r>
      <w:proofErr w:type="spellEnd"/>
      <w:r w:rsidRPr="004A4A22">
        <w:rPr>
          <w:rFonts w:cs="Times New Roman"/>
        </w:rPr>
        <w:t xml:space="preserve">. </w:t>
      </w:r>
      <w:bookmarkStart w:id="53" w:name="BIB_valverde2008"/>
      <w:bookmarkStart w:id="54" w:name="B4B_valverde2008"/>
      <w:r w:rsidR="00720DDA" w:rsidRPr="00720DDA">
        <w:rPr>
          <w:rFonts w:ascii="Calibri" w:hAnsi="Calibri" w:cs="Calibri"/>
        </w:rPr>
        <w:t>[</w:t>
      </w:r>
      <w:bookmarkEnd w:id="53"/>
      <w:bookmarkEnd w:id="54"/>
      <w:r w:rsidR="0059672A" w:rsidRPr="00720DDA">
        <w:rPr>
          <w:rFonts w:ascii="Calibri" w:hAnsi="Calibri" w:cs="Calibri"/>
        </w:rPr>
        <w:fldChar w:fldCharType="begin"/>
      </w:r>
      <w:r w:rsidR="00720DDA" w:rsidRPr="00720DDA">
        <w:rPr>
          <w:rFonts w:ascii="Calibri" w:hAnsi="Calibri" w:cs="Calibri"/>
        </w:rPr>
        <w:instrText xml:space="preserve"> REF BIB_valverde2008 \* MERGEFORMAT </w:instrText>
      </w:r>
      <w:r w:rsidR="0059672A" w:rsidRPr="00720DDA">
        <w:rPr>
          <w:rFonts w:ascii="Calibri" w:hAnsi="Calibri" w:cs="Calibri"/>
        </w:rPr>
        <w:fldChar w:fldCharType="separate"/>
      </w:r>
      <w:r w:rsidR="00720DDA" w:rsidRPr="00720DDA">
        <w:rPr>
          <w:rFonts w:ascii="Calibri" w:hAnsi="Calibri" w:cs="Calibri"/>
        </w:rPr>
        <w:t>&lt;valverde2008&gt;</w:t>
      </w:r>
      <w:r w:rsidR="0059672A" w:rsidRPr="00720DDA">
        <w:rPr>
          <w:rFonts w:ascii="Calibri" w:hAnsi="Calibri" w:cs="Calibri"/>
        </w:rPr>
        <w:fldChar w:fldCharType="end"/>
      </w:r>
      <w:r w:rsidR="00720DDA" w:rsidRPr="00720DDA">
        <w:rPr>
          <w:rFonts w:ascii="Calibri" w:hAnsi="Calibri" w:cs="Calibri"/>
        </w:rPr>
        <w:t>]</w:t>
      </w:r>
      <w:r w:rsidRPr="004A4A22">
        <w:rPr>
          <w:rFonts w:cs="Times New Roman"/>
        </w:rPr>
        <w:t xml:space="preserve">El modelo se compone de patrones de interacción que describen, desde el punto de vista conceptual, una solución genérica para la interacción común de un usuario con un sistema siguiendo los principios de la </w:t>
      </w:r>
      <w:proofErr w:type="spellStart"/>
      <w:r w:rsidR="007A0930">
        <w:rPr>
          <w:rFonts w:cs="Times New Roman"/>
          <w:i/>
        </w:rPr>
        <w:t>Human</w:t>
      </w:r>
      <w:proofErr w:type="spellEnd"/>
      <w:r w:rsidR="007A0930">
        <w:rPr>
          <w:rFonts w:cs="Times New Roman"/>
          <w:i/>
        </w:rPr>
        <w:t xml:space="preserve"> </w:t>
      </w:r>
      <w:proofErr w:type="spellStart"/>
      <w:r w:rsidR="007A0930">
        <w:rPr>
          <w:rFonts w:cs="Times New Roman"/>
          <w:i/>
        </w:rPr>
        <w:t>Computer</w:t>
      </w:r>
      <w:proofErr w:type="spellEnd"/>
      <w:r w:rsidR="007A0930">
        <w:rPr>
          <w:rFonts w:cs="Times New Roman"/>
          <w:i/>
        </w:rPr>
        <w:t xml:space="preserve"> </w:t>
      </w:r>
      <w:proofErr w:type="spellStart"/>
      <w:r w:rsidR="007A0930">
        <w:rPr>
          <w:rFonts w:cs="Times New Roman"/>
          <w:i/>
        </w:rPr>
        <w:t>Interaction</w:t>
      </w:r>
      <w:proofErr w:type="spellEnd"/>
      <w:r w:rsidR="007A0930">
        <w:rPr>
          <w:rFonts w:cs="Times New Roman"/>
          <w:i/>
        </w:rPr>
        <w:t xml:space="preserve"> (</w:t>
      </w:r>
      <w:r w:rsidR="001748C7" w:rsidRPr="001748C7">
        <w:rPr>
          <w:rFonts w:cs="Times New Roman"/>
        </w:rPr>
        <w:t>HCI</w:t>
      </w:r>
      <w:r w:rsidR="007A0930">
        <w:rPr>
          <w:rFonts w:cs="Times New Roman"/>
          <w:i/>
        </w:rPr>
        <w:t>)</w:t>
      </w:r>
      <w:r w:rsidRPr="004A4A22">
        <w:rPr>
          <w:rStyle w:val="Refdenotaalpie"/>
          <w:rFonts w:cs="Times New Roman"/>
          <w:i/>
        </w:rPr>
        <w:footnoteReference w:id="13"/>
      </w:r>
      <w:r w:rsidRPr="004A4A22">
        <w:rPr>
          <w:rFonts w:cs="Times New Roman"/>
        </w:rPr>
        <w:t xml:space="preserve">, este modelo se basa en los siguientes aspectos: 1) una vista abstracta, que consta de patrones de interacción abstractos, que describen la interacción sin tener en cuenta los detalles tecnológicos y 2) una vista concreta formada por patrones de interacción RIA que especifican la nueva interacción y los requerimientos para la interfaz. Con estas dos premisas se implementan </w:t>
      </w:r>
      <w:r w:rsidR="001748C7" w:rsidRPr="001748C7">
        <w:rPr>
          <w:rFonts w:cs="Times New Roman"/>
          <w:i/>
        </w:rPr>
        <w:t>widgets</w:t>
      </w:r>
      <w:r w:rsidRPr="004A4A22">
        <w:rPr>
          <w:rFonts w:cs="Times New Roman"/>
        </w:rPr>
        <w:t xml:space="preserve"> para el autocompletado y la exp</w:t>
      </w:r>
      <w:r w:rsidR="00BE704A">
        <w:rPr>
          <w:rFonts w:cs="Times New Roman"/>
        </w:rPr>
        <w:t>ansi</w:t>
      </w:r>
      <w:r w:rsidR="00B477AE">
        <w:rPr>
          <w:rFonts w:cs="Times New Roman"/>
        </w:rPr>
        <w:t xml:space="preserve">ón/colapso de texto. En la </w:t>
      </w:r>
      <w:fldSimple w:instr=" REF _Ref422666366 \h  \* MERGEFORMAT ">
        <w:r w:rsidR="00275B9F" w:rsidRPr="00275B9F">
          <w:rPr>
            <w:color w:val="000000" w:themeColor="text1"/>
          </w:rPr>
          <w:t>Figura</w:t>
        </w:r>
        <w:r w:rsidR="00275B9F" w:rsidRPr="00275B9F">
          <w:rPr>
            <w:b/>
            <w:color w:val="000000" w:themeColor="text1"/>
          </w:rPr>
          <w:t xml:space="preserve"> 9</w:t>
        </w:r>
      </w:fldSimple>
      <w:r w:rsidRPr="004A4A22">
        <w:rPr>
          <w:rFonts w:cs="Times New Roman"/>
        </w:rPr>
        <w:t xml:space="preserve"> se puede analizar el proceso de desarrollo para esta propuesta</w:t>
      </w:r>
    </w:p>
    <w:p w:rsidR="00275B9F" w:rsidRDefault="00385B5A" w:rsidP="00275B9F">
      <w:pPr>
        <w:keepNext/>
        <w:ind w:firstLine="709"/>
        <w:jc w:val="both"/>
      </w:pPr>
      <w:r w:rsidRPr="004A4A22">
        <w:rPr>
          <w:rFonts w:cs="Times New Roman"/>
          <w:noProof/>
          <w:lang w:val="es-PY" w:eastAsia="es-PY"/>
        </w:rPr>
        <w:drawing>
          <wp:inline distT="0" distB="0" distL="0" distR="0">
            <wp:extent cx="4207894" cy="2129051"/>
            <wp:effectExtent l="19050" t="0" r="2156" b="0"/>
            <wp:docPr id="7" name="3 Imagen" descr="interaction_pattern_in_oows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interaction_pattern_in_oows_process.png"/>
                    <pic:cNvPicPr>
                      <a:picLocks noChangeAspect="1" noChangeArrowheads="1"/>
                    </pic:cNvPicPr>
                  </pic:nvPicPr>
                  <pic:blipFill>
                    <a:blip r:embed="rId17" cstate="print"/>
                    <a:srcRect/>
                    <a:stretch>
                      <a:fillRect/>
                    </a:stretch>
                  </pic:blipFill>
                  <pic:spPr bwMode="auto">
                    <a:xfrm>
                      <a:off x="0" y="0"/>
                      <a:ext cx="4209888" cy="2130060"/>
                    </a:xfrm>
                    <a:prstGeom prst="rect">
                      <a:avLst/>
                    </a:prstGeom>
                    <a:noFill/>
                    <a:ln w="9525">
                      <a:noFill/>
                      <a:miter lim="800000"/>
                      <a:headEnd/>
                      <a:tailEnd/>
                    </a:ln>
                  </pic:spPr>
                </pic:pic>
              </a:graphicData>
            </a:graphic>
          </wp:inline>
        </w:drawing>
      </w:r>
    </w:p>
    <w:p w:rsidR="00BE704A" w:rsidRPr="00275B9F" w:rsidRDefault="00275B9F" w:rsidP="00275B9F">
      <w:pPr>
        <w:pStyle w:val="Epgrafe"/>
        <w:ind w:left="1" w:firstLine="708"/>
        <w:jc w:val="both"/>
        <w:rPr>
          <w:b w:val="0"/>
          <w:color w:val="000000" w:themeColor="text1"/>
        </w:rPr>
      </w:pPr>
      <w:bookmarkStart w:id="57" w:name="_Ref422666366"/>
      <w:r w:rsidRPr="00275B9F">
        <w:rPr>
          <w:color w:val="000000" w:themeColor="text1"/>
        </w:rPr>
        <w:t xml:space="preserve">Figura </w:t>
      </w:r>
      <w:r w:rsidR="0059672A" w:rsidRPr="00275B9F">
        <w:rPr>
          <w:color w:val="000000" w:themeColor="text1"/>
        </w:rPr>
        <w:fldChar w:fldCharType="begin"/>
      </w:r>
      <w:r w:rsidRPr="00275B9F">
        <w:rPr>
          <w:color w:val="000000" w:themeColor="text1"/>
        </w:rPr>
        <w:instrText xml:space="preserve"> SEQ Figura \* ARABIC </w:instrText>
      </w:r>
      <w:r w:rsidR="0059672A" w:rsidRPr="00275B9F">
        <w:rPr>
          <w:color w:val="000000" w:themeColor="text1"/>
        </w:rPr>
        <w:fldChar w:fldCharType="separate"/>
      </w:r>
      <w:r w:rsidR="002E606B">
        <w:rPr>
          <w:noProof/>
          <w:color w:val="000000" w:themeColor="text1"/>
        </w:rPr>
        <w:t>9</w:t>
      </w:r>
      <w:r w:rsidR="0059672A" w:rsidRPr="00275B9F">
        <w:rPr>
          <w:color w:val="000000" w:themeColor="text1"/>
        </w:rPr>
        <w:fldChar w:fldCharType="end"/>
      </w:r>
      <w:bookmarkEnd w:id="57"/>
      <w:r w:rsidRPr="00275B9F">
        <w:rPr>
          <w:b w:val="0"/>
          <w:color w:val="000000" w:themeColor="text1"/>
        </w:rPr>
        <w:t xml:space="preserve"> Un resumen del enfoque MDD con patrones para OOWS   de Valverde y Pastor</w:t>
      </w:r>
    </w:p>
    <w:p w:rsidR="00385B5A" w:rsidRPr="004A4A22" w:rsidRDefault="00385B5A" w:rsidP="002F4148">
      <w:pPr>
        <w:spacing w:after="0"/>
        <w:jc w:val="both"/>
        <w:rPr>
          <w:rFonts w:cs="Times New Roman"/>
        </w:rPr>
      </w:pPr>
      <w:r w:rsidRPr="004A4A22">
        <w:rPr>
          <w:rFonts w:cs="Times New Roman"/>
        </w:rPr>
        <w:t xml:space="preserve">La </w:t>
      </w:r>
      <w:r w:rsidR="00B477AE">
        <w:rPr>
          <w:rFonts w:cs="Times New Roman"/>
        </w:rPr>
        <w:t xml:space="preserve">Tabla </w:t>
      </w:r>
      <w:r w:rsidRPr="004A4A22">
        <w:rPr>
          <w:rFonts w:cs="Times New Roman"/>
        </w:rPr>
        <w:t xml:space="preserve"> 7 que se muestra a continuación presenta un resumen de las propuestas, indicando si las características </w:t>
      </w:r>
      <w:proofErr w:type="spellStart"/>
      <w:r w:rsidR="00524FF6" w:rsidRPr="00524FF6">
        <w:rPr>
          <w:rFonts w:cs="Times New Roman"/>
        </w:rPr>
        <w:t>RIAs</w:t>
      </w:r>
      <w:proofErr w:type="spellEnd"/>
      <w:r w:rsidRPr="004A4A22">
        <w:rPr>
          <w:rFonts w:cs="Times New Roman"/>
        </w:rPr>
        <w:t xml:space="preserve"> contempladas por</w:t>
      </w:r>
      <w:r w:rsidR="00DB187D">
        <w:rPr>
          <w:rFonts w:cs="Times New Roman"/>
        </w:rPr>
        <w:t xml:space="preserve"> las mismas</w:t>
      </w:r>
      <w:r w:rsidRPr="004A4A22">
        <w:rPr>
          <w:rFonts w:cs="Times New Roman"/>
        </w:rPr>
        <w:t>.</w:t>
      </w:r>
    </w:p>
    <w:p w:rsidR="00385B5A" w:rsidRDefault="00385B5A"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CD4B4D">
      <w:pPr>
        <w:spacing w:after="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2E5017">
      <w:pPr>
        <w:spacing w:after="0"/>
        <w:jc w:val="both"/>
        <w:rPr>
          <w:rFonts w:cs="Times New Roman"/>
        </w:rPr>
      </w:pPr>
    </w:p>
    <w:p w:rsidR="002F4148" w:rsidRDefault="002F4148" w:rsidP="000551EF">
      <w:pPr>
        <w:spacing w:after="0"/>
        <w:ind w:firstLine="360"/>
        <w:jc w:val="both"/>
        <w:rPr>
          <w:rFonts w:cs="Times New Roman"/>
        </w:rPr>
      </w:pPr>
    </w:p>
    <w:tbl>
      <w:tblPr>
        <w:tblStyle w:val="Cuadrculamedia3-nfasis3"/>
        <w:tblW w:w="0" w:type="auto"/>
        <w:tblLook w:val="04A0"/>
      </w:tblPr>
      <w:tblGrid>
        <w:gridCol w:w="1301"/>
        <w:gridCol w:w="1392"/>
        <w:gridCol w:w="690"/>
        <w:gridCol w:w="676"/>
        <w:gridCol w:w="641"/>
        <w:gridCol w:w="728"/>
        <w:gridCol w:w="719"/>
        <w:gridCol w:w="594"/>
        <w:gridCol w:w="510"/>
        <w:gridCol w:w="954"/>
        <w:gridCol w:w="515"/>
      </w:tblGrid>
      <w:tr w:rsidR="0025442F" w:rsidRPr="0080007D" w:rsidTr="00257AB4">
        <w:trPr>
          <w:cnfStyle w:val="100000000000"/>
          <w:trHeight w:val="407"/>
        </w:trPr>
        <w:tc>
          <w:tcPr>
            <w:cnfStyle w:val="001000000000"/>
            <w:tcW w:w="0" w:type="auto"/>
            <w:gridSpan w:val="2"/>
            <w:hideMark/>
          </w:tcPr>
          <w:p w:rsidR="0025442F" w:rsidRPr="0027166B" w:rsidRDefault="0025442F" w:rsidP="0027166B">
            <w:pPr>
              <w:spacing w:after="200" w:line="276" w:lineRule="auto"/>
              <w:jc w:val="center"/>
              <w:rPr>
                <w:rFonts w:cs="Times New Roman"/>
                <w:b w:val="0"/>
                <w:sz w:val="14"/>
              </w:rPr>
            </w:pPr>
          </w:p>
          <w:p w:rsidR="0025442F" w:rsidRPr="00CD4B4D" w:rsidRDefault="001748C7" w:rsidP="0027166B">
            <w:pPr>
              <w:spacing w:after="200" w:line="276" w:lineRule="auto"/>
              <w:jc w:val="center"/>
              <w:rPr>
                <w:rFonts w:cs="Times New Roman"/>
                <w:b w:val="0"/>
                <w:sz w:val="14"/>
              </w:rPr>
            </w:pPr>
            <w:r w:rsidRPr="0027166B">
              <w:rPr>
                <w:rFonts w:cs="Times New Roman"/>
                <w:b w:val="0"/>
                <w:sz w:val="14"/>
              </w:rPr>
              <w:t>Características versus m</w:t>
            </w:r>
            <w:r w:rsidRPr="00DB3A8A">
              <w:rPr>
                <w:rFonts w:cs="Times New Roman"/>
                <w:b w:val="0"/>
                <w:sz w:val="14"/>
              </w:rPr>
              <w:t>etodologías</w:t>
            </w:r>
          </w:p>
        </w:tc>
        <w:tc>
          <w:tcPr>
            <w:tcW w:w="0" w:type="auto"/>
            <w:hideMark/>
          </w:tcPr>
          <w:p w:rsidR="0025442F" w:rsidRPr="00CD4B4D" w:rsidRDefault="0025442F" w:rsidP="00CD4B4D">
            <w:pPr>
              <w:spacing w:after="200" w:line="276" w:lineRule="auto"/>
              <w:jc w:val="center"/>
              <w:cnfStyle w:val="100000000000"/>
              <w:rPr>
                <w:rFonts w:cs="Times New Roman"/>
                <w:b w:val="0"/>
                <w:sz w:val="12"/>
              </w:rPr>
            </w:pPr>
          </w:p>
          <w:p w:rsidR="0025442F" w:rsidRPr="00CD4B4D" w:rsidRDefault="0025442F" w:rsidP="00CD4B4D">
            <w:pPr>
              <w:spacing w:after="200" w:line="276" w:lineRule="auto"/>
              <w:jc w:val="center"/>
              <w:cnfStyle w:val="100000000000"/>
              <w:rPr>
                <w:rFonts w:cs="Times New Roman"/>
                <w:b w:val="0"/>
                <w:bCs w:val="0"/>
                <w:sz w:val="12"/>
              </w:rPr>
            </w:pPr>
            <w:r w:rsidRPr="00CD4B4D">
              <w:rPr>
                <w:rFonts w:cs="Times New Roman"/>
                <w:b w:val="0"/>
                <w:sz w:val="12"/>
              </w:rPr>
              <w:t>OOHDM-RIA</w:t>
            </w:r>
          </w:p>
        </w:tc>
        <w:tc>
          <w:tcPr>
            <w:tcW w:w="0" w:type="auto"/>
            <w:hideMark/>
          </w:tcPr>
          <w:p w:rsidR="0025442F" w:rsidRPr="00CD4B4D" w:rsidRDefault="0025442F" w:rsidP="0027166B">
            <w:pPr>
              <w:spacing w:after="200" w:line="276" w:lineRule="auto"/>
              <w:jc w:val="center"/>
              <w:cnfStyle w:val="100000000000"/>
              <w:rPr>
                <w:rFonts w:cs="Times New Roman"/>
                <w:b w:val="0"/>
                <w:sz w:val="12"/>
              </w:rPr>
            </w:pPr>
          </w:p>
          <w:p w:rsidR="0025442F" w:rsidRPr="00CD4B4D" w:rsidRDefault="0025442F" w:rsidP="00CD4B4D">
            <w:pPr>
              <w:spacing w:after="200" w:line="276" w:lineRule="auto"/>
              <w:jc w:val="center"/>
              <w:cnfStyle w:val="100000000000"/>
              <w:rPr>
                <w:rFonts w:cs="Times New Roman"/>
                <w:b w:val="0"/>
                <w:bCs w:val="0"/>
                <w:sz w:val="12"/>
              </w:rPr>
            </w:pPr>
            <w:r w:rsidRPr="00CD4B4D">
              <w:rPr>
                <w:rFonts w:cs="Times New Roman"/>
                <w:b w:val="0"/>
                <w:sz w:val="12"/>
              </w:rPr>
              <w:t>OOH4RIA</w:t>
            </w:r>
          </w:p>
        </w:tc>
        <w:tc>
          <w:tcPr>
            <w:tcW w:w="0" w:type="auto"/>
            <w:hideMark/>
          </w:tcPr>
          <w:p w:rsidR="0025442F" w:rsidRPr="00CD4B4D" w:rsidRDefault="0025442F" w:rsidP="0027166B">
            <w:pPr>
              <w:spacing w:after="200" w:line="276" w:lineRule="auto"/>
              <w:jc w:val="center"/>
              <w:cnfStyle w:val="100000000000"/>
              <w:rPr>
                <w:rFonts w:cs="Times New Roman"/>
                <w:b w:val="0"/>
                <w:sz w:val="12"/>
              </w:rPr>
            </w:pPr>
          </w:p>
          <w:p w:rsidR="0025442F" w:rsidRPr="0027166B" w:rsidRDefault="0025442F" w:rsidP="00CD4B4D">
            <w:pPr>
              <w:spacing w:after="200" w:line="276" w:lineRule="auto"/>
              <w:jc w:val="center"/>
              <w:cnfStyle w:val="100000000000"/>
              <w:rPr>
                <w:rFonts w:cs="Times New Roman"/>
                <w:b w:val="0"/>
                <w:bCs w:val="0"/>
                <w:sz w:val="12"/>
              </w:rPr>
            </w:pPr>
            <w:proofErr w:type="spellStart"/>
            <w:r w:rsidRPr="00CD4B4D">
              <w:rPr>
                <w:rFonts w:cs="Times New Roman"/>
                <w:b w:val="0"/>
                <w:sz w:val="12"/>
              </w:rPr>
              <w:t>WebML</w:t>
            </w:r>
            <w:proofErr w:type="spellEnd"/>
            <w:r w:rsidR="0097527E" w:rsidRPr="00CD4B4D">
              <w:rPr>
                <w:rFonts w:cs="Times New Roman"/>
                <w:b w:val="0"/>
                <w:sz w:val="12"/>
              </w:rPr>
              <w:t xml:space="preserve"> -</w:t>
            </w:r>
            <w:r w:rsidR="00983244" w:rsidRPr="00CD4B4D">
              <w:rPr>
                <w:rFonts w:cs="Times New Roman"/>
                <w:b w:val="0"/>
                <w:sz w:val="12"/>
              </w:rPr>
              <w:t xml:space="preserve"> RIA</w:t>
            </w:r>
          </w:p>
        </w:tc>
        <w:tc>
          <w:tcPr>
            <w:tcW w:w="0" w:type="auto"/>
            <w:hideMark/>
          </w:tcPr>
          <w:p w:rsidR="0025442F" w:rsidRPr="0027166B" w:rsidRDefault="0025442F" w:rsidP="0027166B">
            <w:pPr>
              <w:spacing w:after="200" w:line="276" w:lineRule="auto"/>
              <w:jc w:val="center"/>
              <w:cnfStyle w:val="100000000000"/>
              <w:rPr>
                <w:rFonts w:cs="Times New Roman"/>
                <w:b w:val="0"/>
                <w:sz w:val="12"/>
              </w:rPr>
            </w:pPr>
          </w:p>
          <w:p w:rsidR="0025442F" w:rsidRPr="00CC6E77" w:rsidRDefault="0025442F" w:rsidP="0027166B">
            <w:pPr>
              <w:spacing w:after="200" w:line="276" w:lineRule="auto"/>
              <w:jc w:val="center"/>
              <w:cnfStyle w:val="100000000000"/>
              <w:rPr>
                <w:rFonts w:cs="Times New Roman"/>
                <w:b w:val="0"/>
                <w:bCs w:val="0"/>
                <w:sz w:val="12"/>
              </w:rPr>
            </w:pPr>
            <w:r w:rsidRPr="00DB3A8A">
              <w:rPr>
                <w:rFonts w:cs="Times New Roman"/>
                <w:b w:val="0"/>
                <w:sz w:val="12"/>
              </w:rPr>
              <w:t>Patrones con UWE</w:t>
            </w:r>
          </w:p>
        </w:tc>
        <w:tc>
          <w:tcPr>
            <w:tcW w:w="0" w:type="auto"/>
            <w:hideMark/>
          </w:tcPr>
          <w:p w:rsidR="002E606B" w:rsidRPr="00CC6E77" w:rsidRDefault="002E606B">
            <w:pPr>
              <w:spacing w:after="200" w:line="276" w:lineRule="auto"/>
              <w:jc w:val="center"/>
              <w:cnfStyle w:val="100000000000"/>
              <w:rPr>
                <w:rFonts w:cs="Times New Roman"/>
                <w:b w:val="0"/>
                <w:sz w:val="12"/>
              </w:rPr>
            </w:pPr>
          </w:p>
          <w:p w:rsidR="002E606B" w:rsidRPr="00CC6E77" w:rsidRDefault="004C2EB9">
            <w:pPr>
              <w:spacing w:after="200" w:line="276" w:lineRule="auto"/>
              <w:jc w:val="center"/>
              <w:cnfStyle w:val="100000000000"/>
              <w:rPr>
                <w:rFonts w:cs="Times New Roman"/>
                <w:b w:val="0"/>
                <w:bCs w:val="0"/>
                <w:sz w:val="12"/>
              </w:rPr>
            </w:pPr>
            <w:r>
              <w:rPr>
                <w:rFonts w:cs="Times New Roman"/>
                <w:sz w:val="12"/>
              </w:rPr>
              <w:t>Patrones OOWS</w:t>
            </w:r>
          </w:p>
        </w:tc>
        <w:tc>
          <w:tcPr>
            <w:tcW w:w="0" w:type="auto"/>
            <w:hideMark/>
          </w:tcPr>
          <w:p w:rsidR="002E606B" w:rsidRPr="00CC6E77" w:rsidRDefault="002E606B">
            <w:pPr>
              <w:spacing w:after="200" w:line="276" w:lineRule="auto"/>
              <w:jc w:val="center"/>
              <w:cnfStyle w:val="100000000000"/>
              <w:rPr>
                <w:rFonts w:cs="Times New Roman"/>
                <w:b w:val="0"/>
                <w:sz w:val="12"/>
              </w:rPr>
            </w:pPr>
          </w:p>
          <w:p w:rsidR="002E606B" w:rsidRPr="00CC6E77" w:rsidRDefault="004C2EB9">
            <w:pPr>
              <w:spacing w:after="200" w:line="276" w:lineRule="auto"/>
              <w:jc w:val="center"/>
              <w:cnfStyle w:val="100000000000"/>
              <w:rPr>
                <w:rFonts w:cs="Times New Roman"/>
                <w:b w:val="0"/>
                <w:bCs w:val="0"/>
                <w:sz w:val="12"/>
              </w:rPr>
            </w:pPr>
            <w:proofErr w:type="spellStart"/>
            <w:r>
              <w:rPr>
                <w:rFonts w:cs="Times New Roman"/>
                <w:sz w:val="12"/>
              </w:rPr>
              <w:t>UsiXML</w:t>
            </w:r>
            <w:proofErr w:type="spellEnd"/>
          </w:p>
        </w:tc>
        <w:tc>
          <w:tcPr>
            <w:tcW w:w="0" w:type="auto"/>
            <w:hideMark/>
          </w:tcPr>
          <w:p w:rsidR="002E606B" w:rsidRPr="00CC6E77" w:rsidRDefault="002E606B">
            <w:pPr>
              <w:spacing w:after="200" w:line="276" w:lineRule="auto"/>
              <w:jc w:val="center"/>
              <w:cnfStyle w:val="100000000000"/>
              <w:rPr>
                <w:rFonts w:cs="Times New Roman"/>
                <w:b w:val="0"/>
                <w:sz w:val="12"/>
              </w:rPr>
            </w:pPr>
          </w:p>
          <w:p w:rsidR="002E606B" w:rsidRPr="00CC6E77" w:rsidRDefault="004C2EB9">
            <w:pPr>
              <w:spacing w:after="200" w:line="276" w:lineRule="auto"/>
              <w:jc w:val="center"/>
              <w:cnfStyle w:val="100000000000"/>
              <w:rPr>
                <w:rFonts w:cs="Times New Roman"/>
                <w:b w:val="0"/>
                <w:bCs w:val="0"/>
                <w:sz w:val="12"/>
              </w:rPr>
            </w:pPr>
            <w:r>
              <w:rPr>
                <w:rFonts w:cs="Times New Roman"/>
                <w:sz w:val="12"/>
              </w:rPr>
              <w:t>UWE-R</w:t>
            </w:r>
          </w:p>
        </w:tc>
        <w:tc>
          <w:tcPr>
            <w:tcW w:w="0" w:type="auto"/>
            <w:hideMark/>
          </w:tcPr>
          <w:p w:rsidR="002E606B" w:rsidRPr="00CC6E77" w:rsidRDefault="002E606B">
            <w:pPr>
              <w:spacing w:after="200" w:line="276" w:lineRule="auto"/>
              <w:jc w:val="center"/>
              <w:cnfStyle w:val="100000000000"/>
              <w:rPr>
                <w:rFonts w:cs="Times New Roman"/>
                <w:b w:val="0"/>
                <w:sz w:val="12"/>
              </w:rPr>
            </w:pPr>
          </w:p>
          <w:p w:rsidR="002E606B" w:rsidRPr="00CC6E77" w:rsidRDefault="004C2EB9">
            <w:pPr>
              <w:spacing w:after="200" w:line="276" w:lineRule="auto"/>
              <w:jc w:val="center"/>
              <w:cnfStyle w:val="100000000000"/>
              <w:rPr>
                <w:rFonts w:cs="Times New Roman"/>
                <w:b w:val="0"/>
                <w:sz w:val="12"/>
              </w:rPr>
            </w:pPr>
            <w:r>
              <w:rPr>
                <w:rFonts w:cs="Times New Roman"/>
                <w:sz w:val="12"/>
              </w:rPr>
              <w:t>Espacios interactivos con UML</w:t>
            </w:r>
          </w:p>
        </w:tc>
        <w:tc>
          <w:tcPr>
            <w:tcW w:w="0" w:type="auto"/>
            <w:hideMark/>
          </w:tcPr>
          <w:p w:rsidR="002E606B" w:rsidRPr="00CC6E77" w:rsidRDefault="002E606B">
            <w:pPr>
              <w:spacing w:after="200" w:line="276" w:lineRule="auto"/>
              <w:jc w:val="center"/>
              <w:cnfStyle w:val="100000000000"/>
              <w:rPr>
                <w:rFonts w:cs="Times New Roman"/>
                <w:b w:val="0"/>
                <w:sz w:val="12"/>
              </w:rPr>
            </w:pPr>
          </w:p>
          <w:p w:rsidR="002E606B" w:rsidRPr="00CC6E77" w:rsidRDefault="004C2EB9">
            <w:pPr>
              <w:spacing w:after="200" w:line="276" w:lineRule="auto"/>
              <w:jc w:val="center"/>
              <w:cnfStyle w:val="100000000000"/>
              <w:rPr>
                <w:rFonts w:cs="Times New Roman"/>
                <w:b w:val="0"/>
                <w:sz w:val="12"/>
              </w:rPr>
            </w:pPr>
            <w:r>
              <w:rPr>
                <w:rFonts w:cs="Times New Roman"/>
                <w:sz w:val="12"/>
              </w:rPr>
              <w:t>UWE + RUX</w:t>
            </w:r>
          </w:p>
        </w:tc>
      </w:tr>
      <w:tr w:rsidR="0025442F" w:rsidRPr="0080007D" w:rsidTr="00257AB4">
        <w:trPr>
          <w:cnfStyle w:val="000000100000"/>
          <w:trHeight w:val="541"/>
        </w:trPr>
        <w:tc>
          <w:tcPr>
            <w:cnfStyle w:val="001000000000"/>
            <w:tcW w:w="0" w:type="auto"/>
            <w:gridSpan w:val="2"/>
            <w:hideMark/>
          </w:tcPr>
          <w:p w:rsidR="0025442F" w:rsidRPr="0027166B" w:rsidRDefault="0025442F" w:rsidP="000551EF">
            <w:pPr>
              <w:spacing w:after="200" w:line="276" w:lineRule="auto"/>
              <w:jc w:val="center"/>
              <w:rPr>
                <w:rFonts w:cs="Times New Roman"/>
                <w:b w:val="0"/>
                <w:sz w:val="14"/>
              </w:rPr>
            </w:pPr>
            <w:r w:rsidRPr="0027166B">
              <w:rPr>
                <w:rFonts w:cs="Times New Roman"/>
                <w:b w:val="0"/>
                <w:sz w:val="14"/>
              </w:rPr>
              <w:t>Almacenamiento en el lado del cliente</w:t>
            </w:r>
          </w:p>
        </w:tc>
        <w:tc>
          <w:tcPr>
            <w:tcW w:w="0" w:type="auto"/>
            <w:hideMark/>
          </w:tcPr>
          <w:p w:rsidR="0025442F" w:rsidRPr="00DB3A8A" w:rsidRDefault="0025442F" w:rsidP="0027166B">
            <w:pPr>
              <w:spacing w:line="276" w:lineRule="auto"/>
              <w:jc w:val="center"/>
              <w:cnfStyle w:val="000000100000"/>
              <w:rPr>
                <w:rFonts w:cs="Times New Roman"/>
                <w:sz w:val="14"/>
              </w:rPr>
            </w:pPr>
            <w:r w:rsidRPr="0027166B">
              <w:rPr>
                <w:rFonts w:cs="Times New Roman"/>
                <w:sz w:val="14"/>
              </w:rPr>
              <w:t>-</w:t>
            </w:r>
          </w:p>
        </w:tc>
        <w:tc>
          <w:tcPr>
            <w:tcW w:w="0" w:type="auto"/>
          </w:tcPr>
          <w:p w:rsidR="0025442F" w:rsidRPr="00CD4B4D" w:rsidRDefault="0025442F" w:rsidP="0027166B">
            <w:pPr>
              <w:spacing w:line="276" w:lineRule="auto"/>
              <w:jc w:val="center"/>
              <w:cnfStyle w:val="000000100000"/>
              <w:rPr>
                <w:rFonts w:cs="Times New Roman"/>
                <w:sz w:val="14"/>
              </w:rPr>
            </w:pP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r>
      <w:tr w:rsidR="0025442F" w:rsidRPr="0080007D" w:rsidTr="00257AB4">
        <w:trPr>
          <w:trHeight w:val="265"/>
        </w:trPr>
        <w:tc>
          <w:tcPr>
            <w:cnfStyle w:val="001000000000"/>
            <w:tcW w:w="0" w:type="auto"/>
            <w:vMerge w:val="restart"/>
            <w:hideMark/>
          </w:tcPr>
          <w:p w:rsidR="0025442F" w:rsidRPr="0027166B" w:rsidRDefault="0025442F" w:rsidP="000551EF">
            <w:pPr>
              <w:spacing w:after="200" w:line="276" w:lineRule="auto"/>
              <w:jc w:val="center"/>
              <w:rPr>
                <w:rFonts w:cs="Times New Roman"/>
                <w:b w:val="0"/>
                <w:bCs w:val="0"/>
                <w:sz w:val="14"/>
              </w:rPr>
            </w:pPr>
            <w:r w:rsidRPr="0027166B">
              <w:rPr>
                <w:rFonts w:cs="Times New Roman"/>
                <w:b w:val="0"/>
                <w:sz w:val="14"/>
              </w:rPr>
              <w:t>Lógica de negocio en el lado del cliente</w:t>
            </w:r>
          </w:p>
        </w:tc>
        <w:tc>
          <w:tcPr>
            <w:tcW w:w="0" w:type="auto"/>
            <w:hideMark/>
          </w:tcPr>
          <w:p w:rsidR="0025442F" w:rsidRPr="00CD4B4D" w:rsidRDefault="0025442F" w:rsidP="000551EF">
            <w:pPr>
              <w:spacing w:after="200" w:line="276" w:lineRule="auto"/>
              <w:jc w:val="center"/>
              <w:cnfStyle w:val="000000000000"/>
              <w:rPr>
                <w:rFonts w:cs="Times New Roman"/>
                <w:sz w:val="14"/>
              </w:rPr>
            </w:pPr>
            <w:r w:rsidRPr="00CD4B4D">
              <w:rPr>
                <w:rFonts w:cs="Times New Roman"/>
                <w:sz w:val="14"/>
              </w:rPr>
              <w:t>Operaciones complejas</w:t>
            </w:r>
          </w:p>
        </w:tc>
        <w:tc>
          <w:tcPr>
            <w:tcW w:w="0" w:type="auto"/>
            <w:hideMark/>
          </w:tcPr>
          <w:p w:rsidR="0025442F" w:rsidRPr="0027166B" w:rsidRDefault="0025442F" w:rsidP="0027166B">
            <w:pPr>
              <w:spacing w:line="276" w:lineRule="auto"/>
              <w:jc w:val="center"/>
              <w:cnfStyle w:val="00000000000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000000"/>
              <w:rPr>
                <w:rFonts w:cs="Times New Roman"/>
                <w:sz w:val="14"/>
              </w:rPr>
            </w:pPr>
            <w:r w:rsidRPr="00DB3A8A">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r>
      <w:tr w:rsidR="0025442F" w:rsidRPr="0080007D" w:rsidTr="00257AB4">
        <w:trPr>
          <w:cnfStyle w:val="000000100000"/>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100000"/>
              <w:rPr>
                <w:rFonts w:cs="Times New Roman"/>
                <w:sz w:val="14"/>
              </w:rPr>
            </w:pPr>
            <w:r w:rsidRPr="00CD4B4D">
              <w:rPr>
                <w:rFonts w:cs="Times New Roman"/>
                <w:sz w:val="14"/>
              </w:rPr>
              <w:t>Operaciones específicas del dominio</w:t>
            </w:r>
          </w:p>
        </w:tc>
        <w:tc>
          <w:tcPr>
            <w:tcW w:w="0" w:type="auto"/>
            <w:hideMark/>
          </w:tcPr>
          <w:p w:rsidR="0025442F" w:rsidRPr="0027166B" w:rsidRDefault="0025442F" w:rsidP="0027166B">
            <w:pPr>
              <w:spacing w:line="276" w:lineRule="auto"/>
              <w:jc w:val="center"/>
              <w:cnfStyle w:val="00000010000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100000"/>
              <w:rPr>
                <w:rFonts w:cs="Times New Roman"/>
                <w:sz w:val="14"/>
              </w:rPr>
            </w:pPr>
            <w:r w:rsidRPr="00DB3A8A">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r>
      <w:tr w:rsidR="0025442F" w:rsidRPr="0080007D" w:rsidTr="00257AB4">
        <w:trPr>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000000"/>
              <w:rPr>
                <w:rFonts w:cs="Times New Roman"/>
                <w:sz w:val="14"/>
              </w:rPr>
            </w:pPr>
            <w:r w:rsidRPr="00CD4B4D">
              <w:rPr>
                <w:rFonts w:cs="Times New Roman"/>
                <w:sz w:val="14"/>
              </w:rPr>
              <w:t>Validación local</w:t>
            </w:r>
          </w:p>
        </w:tc>
        <w:tc>
          <w:tcPr>
            <w:tcW w:w="0" w:type="auto"/>
            <w:hideMark/>
          </w:tcPr>
          <w:p w:rsidR="0025442F" w:rsidRPr="00DB3A8A" w:rsidRDefault="00983244" w:rsidP="0027166B">
            <w:pPr>
              <w:spacing w:line="276" w:lineRule="auto"/>
              <w:jc w:val="center"/>
              <w:cnfStyle w:val="000000000000"/>
              <w:rPr>
                <w:rFonts w:cs="Times New Roman"/>
                <w:sz w:val="14"/>
              </w:rPr>
            </w:pPr>
            <w:r w:rsidRPr="00CD4B4D">
              <w:rPr>
                <w:rFonts w:cs="Times New Roman"/>
                <w:sz w:val="14"/>
              </w:rPr>
              <w:t>s</w:t>
            </w:r>
            <w:r w:rsidR="0025442F" w:rsidRPr="0027166B">
              <w:rPr>
                <w:rFonts w:cs="Times New Roman"/>
                <w:sz w:val="14"/>
              </w:rPr>
              <w:t>i</w:t>
            </w:r>
          </w:p>
        </w:tc>
        <w:tc>
          <w:tcPr>
            <w:tcW w:w="0" w:type="auto"/>
            <w:hideMark/>
          </w:tcPr>
          <w:p w:rsidR="0025442F" w:rsidRPr="00CD4B4D" w:rsidRDefault="0025442F" w:rsidP="0027166B">
            <w:pPr>
              <w:spacing w:line="276" w:lineRule="auto"/>
              <w:jc w:val="center"/>
              <w:cnfStyle w:val="000000000000"/>
              <w:rPr>
                <w:rFonts w:cs="Times New Roman"/>
                <w:sz w:val="14"/>
              </w:rPr>
            </w:pPr>
            <w:r w:rsidRPr="00CD4B4D">
              <w:rPr>
                <w:rFonts w:cs="Times New Roman"/>
                <w:sz w:val="14"/>
              </w:rPr>
              <w:t>si</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w:t>
            </w:r>
          </w:p>
        </w:tc>
        <w:tc>
          <w:tcPr>
            <w:tcW w:w="0" w:type="auto"/>
            <w:hideMark/>
          </w:tcPr>
          <w:p w:rsidR="002E606B" w:rsidRDefault="00983244" w:rsidP="00CC6E77">
            <w:pPr>
              <w:spacing w:line="276" w:lineRule="auto"/>
              <w:jc w:val="center"/>
              <w:cnfStyle w:val="000000000000"/>
              <w:rPr>
                <w:rFonts w:cs="Times New Roman"/>
                <w:sz w:val="14"/>
              </w:rPr>
            </w:pPr>
            <w:r>
              <w:rPr>
                <w:rFonts w:cs="Times New Roman"/>
                <w:sz w:val="14"/>
              </w:rPr>
              <w:t>s</w:t>
            </w:r>
            <w:r w:rsidR="0025442F" w:rsidRPr="0027166B">
              <w:rPr>
                <w:rFonts w:cs="Times New Roman"/>
                <w:sz w:val="14"/>
              </w:rPr>
              <w:t>i</w:t>
            </w:r>
          </w:p>
        </w:tc>
      </w:tr>
      <w:tr w:rsidR="0025442F" w:rsidRPr="0080007D" w:rsidTr="00257AB4">
        <w:trPr>
          <w:cnfStyle w:val="000000100000"/>
          <w:trHeight w:val="541"/>
        </w:trPr>
        <w:tc>
          <w:tcPr>
            <w:cnfStyle w:val="001000000000"/>
            <w:tcW w:w="0" w:type="auto"/>
            <w:vMerge w:val="restart"/>
            <w:hideMark/>
          </w:tcPr>
          <w:p w:rsidR="0025442F" w:rsidRPr="0027166B" w:rsidRDefault="0025442F" w:rsidP="000551EF">
            <w:pPr>
              <w:spacing w:after="200" w:line="276" w:lineRule="auto"/>
              <w:jc w:val="center"/>
              <w:rPr>
                <w:rFonts w:cs="Times New Roman"/>
                <w:b w:val="0"/>
                <w:bCs w:val="0"/>
                <w:sz w:val="14"/>
              </w:rPr>
            </w:pPr>
            <w:r w:rsidRPr="0027166B">
              <w:rPr>
                <w:rFonts w:cs="Times New Roman"/>
                <w:b w:val="0"/>
                <w:sz w:val="14"/>
              </w:rPr>
              <w:t>Presentaciones enriquecidas</w:t>
            </w:r>
          </w:p>
        </w:tc>
        <w:tc>
          <w:tcPr>
            <w:tcW w:w="0" w:type="auto"/>
            <w:hideMark/>
          </w:tcPr>
          <w:p w:rsidR="0025442F" w:rsidRPr="00CD4B4D" w:rsidRDefault="0025442F" w:rsidP="000551EF">
            <w:pPr>
              <w:spacing w:after="200" w:line="276" w:lineRule="auto"/>
              <w:jc w:val="center"/>
              <w:cnfStyle w:val="000000100000"/>
              <w:rPr>
                <w:rFonts w:cs="Times New Roman"/>
                <w:sz w:val="14"/>
              </w:rPr>
            </w:pPr>
            <w:r w:rsidRPr="00CD4B4D">
              <w:rPr>
                <w:rFonts w:cs="Times New Roman"/>
                <w:sz w:val="14"/>
              </w:rPr>
              <w:t>Manejo de eventos en el lado cliente</w:t>
            </w:r>
          </w:p>
        </w:tc>
        <w:tc>
          <w:tcPr>
            <w:tcW w:w="0" w:type="auto"/>
            <w:hideMark/>
          </w:tcPr>
          <w:p w:rsidR="0025442F" w:rsidRPr="0027166B" w:rsidRDefault="0025442F" w:rsidP="0027166B">
            <w:pPr>
              <w:spacing w:line="276" w:lineRule="auto"/>
              <w:jc w:val="center"/>
              <w:cnfStyle w:val="00000010000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100000"/>
              <w:rPr>
                <w:rFonts w:cs="Times New Roman"/>
                <w:sz w:val="14"/>
              </w:rPr>
            </w:pPr>
            <w:r w:rsidRPr="00DB3A8A">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27166B" w:rsidRDefault="00983244" w:rsidP="00CD4B4D">
            <w:pPr>
              <w:spacing w:line="276" w:lineRule="auto"/>
              <w:jc w:val="center"/>
              <w:cnfStyle w:val="000000100000"/>
              <w:rPr>
                <w:rFonts w:cs="Times New Roman"/>
                <w:sz w:val="14"/>
              </w:rPr>
            </w:pPr>
            <w:r>
              <w:rPr>
                <w:rFonts w:cs="Times New Roman"/>
                <w:sz w:val="14"/>
              </w:rPr>
              <w:t>s</w:t>
            </w:r>
            <w:r w:rsidR="0025442F" w:rsidRPr="0027166B">
              <w:rPr>
                <w:rFonts w:cs="Times New Roman"/>
                <w:sz w:val="14"/>
              </w:rPr>
              <w:t>i</w:t>
            </w:r>
          </w:p>
        </w:tc>
      </w:tr>
      <w:tr w:rsidR="0025442F" w:rsidRPr="0080007D" w:rsidTr="00257AB4">
        <w:trPr>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000000"/>
              <w:rPr>
                <w:rFonts w:cs="Times New Roman"/>
                <w:sz w:val="14"/>
              </w:rPr>
            </w:pPr>
            <w:r w:rsidRPr="00CD4B4D">
              <w:rPr>
                <w:rFonts w:cs="Times New Roman"/>
                <w:sz w:val="14"/>
              </w:rPr>
              <w:t>Widgets</w:t>
            </w:r>
          </w:p>
        </w:tc>
        <w:tc>
          <w:tcPr>
            <w:tcW w:w="0" w:type="auto"/>
            <w:hideMark/>
          </w:tcPr>
          <w:p w:rsidR="0025442F" w:rsidRPr="00DB3A8A" w:rsidRDefault="00983244" w:rsidP="0027166B">
            <w:pPr>
              <w:spacing w:line="276" w:lineRule="auto"/>
              <w:jc w:val="center"/>
              <w:cnfStyle w:val="000000000000"/>
              <w:rPr>
                <w:rFonts w:cs="Times New Roman"/>
                <w:sz w:val="14"/>
              </w:rPr>
            </w:pPr>
            <w:r w:rsidRPr="00CD4B4D">
              <w:rPr>
                <w:rFonts w:cs="Times New Roman"/>
                <w:sz w:val="14"/>
              </w:rPr>
              <w:t>s</w:t>
            </w:r>
            <w:r w:rsidR="0025442F" w:rsidRPr="0027166B">
              <w:rPr>
                <w:rFonts w:cs="Times New Roman"/>
                <w:sz w:val="14"/>
              </w:rPr>
              <w:t>i</w:t>
            </w:r>
          </w:p>
        </w:tc>
        <w:tc>
          <w:tcPr>
            <w:tcW w:w="0" w:type="auto"/>
            <w:hideMark/>
          </w:tcPr>
          <w:p w:rsidR="0025442F" w:rsidRPr="00CD4B4D" w:rsidRDefault="0025442F" w:rsidP="0027166B">
            <w:pPr>
              <w:spacing w:line="276" w:lineRule="auto"/>
              <w:jc w:val="center"/>
              <w:cnfStyle w:val="000000000000"/>
              <w:rPr>
                <w:rFonts w:cs="Times New Roman"/>
                <w:sz w:val="14"/>
              </w:rPr>
            </w:pPr>
            <w:r w:rsidRPr="00CD4B4D">
              <w:rPr>
                <w:rFonts w:cs="Times New Roman"/>
                <w:sz w:val="14"/>
              </w:rPr>
              <w:t>si</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si</w:t>
            </w:r>
          </w:p>
        </w:tc>
        <w:tc>
          <w:tcPr>
            <w:tcW w:w="0" w:type="auto"/>
            <w:hideMark/>
          </w:tcPr>
          <w:p w:rsidR="002E606B" w:rsidRDefault="00983244" w:rsidP="00CC6E77">
            <w:pPr>
              <w:spacing w:line="276" w:lineRule="auto"/>
              <w:jc w:val="center"/>
              <w:cnfStyle w:val="000000000000"/>
              <w:rPr>
                <w:rFonts w:cs="Times New Roman"/>
                <w:sz w:val="14"/>
              </w:rPr>
            </w:pPr>
            <w:r>
              <w:rPr>
                <w:rFonts w:cs="Times New Roman"/>
                <w:sz w:val="14"/>
              </w:rPr>
              <w:t>s</w:t>
            </w:r>
            <w:r w:rsidR="0025442F" w:rsidRPr="0027166B">
              <w:rPr>
                <w:rFonts w:cs="Times New Roman"/>
                <w:sz w:val="14"/>
              </w:rPr>
              <w:t>i</w:t>
            </w:r>
          </w:p>
        </w:tc>
      </w:tr>
      <w:tr w:rsidR="0025442F" w:rsidRPr="0080007D" w:rsidTr="00257AB4">
        <w:trPr>
          <w:cnfStyle w:val="000000100000"/>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100000"/>
              <w:rPr>
                <w:rFonts w:cs="Times New Roman"/>
                <w:sz w:val="14"/>
              </w:rPr>
            </w:pPr>
            <w:r w:rsidRPr="00CD4B4D">
              <w:rPr>
                <w:rFonts w:cs="Times New Roman"/>
                <w:sz w:val="14"/>
              </w:rPr>
              <w:t>Paradigma de página única</w:t>
            </w:r>
          </w:p>
        </w:tc>
        <w:tc>
          <w:tcPr>
            <w:tcW w:w="0" w:type="auto"/>
            <w:hideMark/>
          </w:tcPr>
          <w:p w:rsidR="0025442F" w:rsidRPr="00DB3A8A" w:rsidRDefault="00983244" w:rsidP="0027166B">
            <w:pPr>
              <w:spacing w:line="276" w:lineRule="auto"/>
              <w:jc w:val="center"/>
              <w:cnfStyle w:val="000000100000"/>
              <w:rPr>
                <w:rFonts w:cs="Times New Roman"/>
                <w:sz w:val="14"/>
              </w:rPr>
            </w:pPr>
            <w:r w:rsidRPr="00CD4B4D">
              <w:rPr>
                <w:rFonts w:cs="Times New Roman"/>
                <w:sz w:val="14"/>
              </w:rPr>
              <w:t>s</w:t>
            </w:r>
            <w:r w:rsidR="0025442F" w:rsidRPr="0027166B">
              <w:rPr>
                <w:rFonts w:cs="Times New Roman"/>
                <w:sz w:val="14"/>
              </w:rPr>
              <w:t>i</w:t>
            </w:r>
          </w:p>
        </w:tc>
        <w:tc>
          <w:tcPr>
            <w:tcW w:w="0" w:type="auto"/>
            <w:hideMark/>
          </w:tcPr>
          <w:p w:rsidR="0025442F" w:rsidRPr="00CD4B4D" w:rsidRDefault="0025442F" w:rsidP="0027166B">
            <w:pPr>
              <w:spacing w:line="276" w:lineRule="auto"/>
              <w:jc w:val="center"/>
              <w:cnfStyle w:val="000000100000"/>
              <w:rPr>
                <w:rFonts w:cs="Times New Roman"/>
                <w:sz w:val="14"/>
              </w:rPr>
            </w:pPr>
            <w:r w:rsidRPr="00CD4B4D">
              <w:rPr>
                <w:rFonts w:cs="Times New Roman"/>
                <w:sz w:val="14"/>
              </w:rPr>
              <w:t>si</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983244" w:rsidP="00CC6E77">
            <w:pPr>
              <w:spacing w:line="276" w:lineRule="auto"/>
              <w:jc w:val="center"/>
              <w:cnfStyle w:val="000000100000"/>
              <w:rPr>
                <w:rFonts w:cs="Times New Roman"/>
                <w:sz w:val="14"/>
              </w:rPr>
            </w:pPr>
            <w:r>
              <w:rPr>
                <w:rFonts w:cs="Times New Roman"/>
                <w:sz w:val="14"/>
              </w:rPr>
              <w:t>s</w:t>
            </w:r>
            <w:r w:rsidR="0025442F" w:rsidRPr="0027166B">
              <w:rPr>
                <w:rFonts w:cs="Times New Roman"/>
                <w:sz w:val="14"/>
              </w:rPr>
              <w:t>i</w:t>
            </w:r>
          </w:p>
        </w:tc>
      </w:tr>
      <w:tr w:rsidR="0025442F" w:rsidRPr="0080007D" w:rsidTr="00257AB4">
        <w:trPr>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000000"/>
              <w:rPr>
                <w:rFonts w:cs="Times New Roman"/>
                <w:sz w:val="14"/>
              </w:rPr>
            </w:pPr>
            <w:r w:rsidRPr="00CD4B4D">
              <w:rPr>
                <w:rFonts w:cs="Times New Roman"/>
                <w:sz w:val="14"/>
              </w:rPr>
              <w:t>Contenido multimedia</w:t>
            </w:r>
          </w:p>
        </w:tc>
        <w:tc>
          <w:tcPr>
            <w:tcW w:w="0" w:type="auto"/>
            <w:hideMark/>
          </w:tcPr>
          <w:p w:rsidR="0025442F" w:rsidRPr="0027166B" w:rsidRDefault="0025442F" w:rsidP="0027166B">
            <w:pPr>
              <w:spacing w:line="276" w:lineRule="auto"/>
              <w:jc w:val="center"/>
              <w:cnfStyle w:val="00000000000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000000"/>
              <w:rPr>
                <w:rFonts w:cs="Times New Roman"/>
                <w:sz w:val="14"/>
              </w:rPr>
            </w:pPr>
            <w:r w:rsidRPr="00DB3A8A">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27166B" w:rsidRDefault="00983244" w:rsidP="00CD4B4D">
            <w:pPr>
              <w:spacing w:line="276" w:lineRule="auto"/>
              <w:jc w:val="center"/>
              <w:cnfStyle w:val="000000000000"/>
              <w:rPr>
                <w:rFonts w:cs="Times New Roman"/>
                <w:sz w:val="14"/>
              </w:rPr>
            </w:pPr>
            <w:r>
              <w:rPr>
                <w:rFonts w:cs="Times New Roman"/>
                <w:sz w:val="14"/>
              </w:rPr>
              <w:t>s</w:t>
            </w:r>
            <w:r w:rsidR="0025442F" w:rsidRPr="0027166B">
              <w:rPr>
                <w:rFonts w:cs="Times New Roman"/>
                <w:sz w:val="14"/>
              </w:rPr>
              <w:t>i</w:t>
            </w:r>
          </w:p>
        </w:tc>
      </w:tr>
      <w:tr w:rsidR="0025442F" w:rsidRPr="0080007D" w:rsidTr="00257AB4">
        <w:trPr>
          <w:cnfStyle w:val="000000100000"/>
          <w:trHeight w:val="275"/>
        </w:trPr>
        <w:tc>
          <w:tcPr>
            <w:cnfStyle w:val="001000000000"/>
            <w:tcW w:w="0" w:type="auto"/>
            <w:vMerge w:val="restart"/>
            <w:hideMark/>
          </w:tcPr>
          <w:p w:rsidR="0025442F" w:rsidRPr="0027166B" w:rsidRDefault="0025442F" w:rsidP="000551EF">
            <w:pPr>
              <w:spacing w:after="200" w:line="276" w:lineRule="auto"/>
              <w:jc w:val="center"/>
              <w:rPr>
                <w:rFonts w:cs="Times New Roman"/>
                <w:b w:val="0"/>
                <w:bCs w:val="0"/>
                <w:sz w:val="14"/>
              </w:rPr>
            </w:pPr>
            <w:r w:rsidRPr="0027166B">
              <w:rPr>
                <w:rFonts w:cs="Times New Roman"/>
                <w:b w:val="0"/>
                <w:sz w:val="14"/>
              </w:rPr>
              <w:t>Comunicación cliente servidor</w:t>
            </w:r>
          </w:p>
        </w:tc>
        <w:tc>
          <w:tcPr>
            <w:tcW w:w="0" w:type="auto"/>
            <w:hideMark/>
          </w:tcPr>
          <w:p w:rsidR="0025442F" w:rsidRPr="00CD4B4D" w:rsidRDefault="0025442F" w:rsidP="000551EF">
            <w:pPr>
              <w:spacing w:after="200" w:line="276" w:lineRule="auto"/>
              <w:jc w:val="center"/>
              <w:cnfStyle w:val="000000100000"/>
              <w:rPr>
                <w:rFonts w:cs="Times New Roman"/>
                <w:sz w:val="14"/>
              </w:rPr>
            </w:pPr>
            <w:r w:rsidRPr="00CD4B4D">
              <w:rPr>
                <w:rFonts w:cs="Times New Roman"/>
                <w:sz w:val="14"/>
              </w:rPr>
              <w:t>Sincronización de datos</w:t>
            </w:r>
          </w:p>
        </w:tc>
        <w:tc>
          <w:tcPr>
            <w:tcW w:w="0" w:type="auto"/>
            <w:hideMark/>
          </w:tcPr>
          <w:p w:rsidR="0025442F" w:rsidRPr="0027166B" w:rsidRDefault="0025442F" w:rsidP="0027166B">
            <w:pPr>
              <w:spacing w:line="276" w:lineRule="auto"/>
              <w:jc w:val="center"/>
              <w:cnfStyle w:val="00000010000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100000"/>
              <w:rPr>
                <w:rFonts w:cs="Times New Roman"/>
                <w:sz w:val="14"/>
              </w:rPr>
            </w:pPr>
            <w:r w:rsidRPr="00DB3A8A">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27166B" w:rsidRDefault="00983244" w:rsidP="00CD4B4D">
            <w:pPr>
              <w:spacing w:line="276" w:lineRule="auto"/>
              <w:jc w:val="center"/>
              <w:cnfStyle w:val="000000100000"/>
              <w:rPr>
                <w:rFonts w:cs="Times New Roman"/>
                <w:sz w:val="14"/>
              </w:rPr>
            </w:pPr>
            <w:r>
              <w:rPr>
                <w:rFonts w:cs="Times New Roman"/>
                <w:sz w:val="14"/>
              </w:rPr>
              <w:t>s</w:t>
            </w:r>
            <w:r w:rsidR="0025442F" w:rsidRPr="0027166B">
              <w:rPr>
                <w:rFonts w:cs="Times New Roman"/>
                <w:sz w:val="14"/>
              </w:rPr>
              <w:t>i</w:t>
            </w:r>
          </w:p>
        </w:tc>
      </w:tr>
      <w:tr w:rsidR="0025442F" w:rsidRPr="0080007D" w:rsidTr="00257AB4">
        <w:trPr>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000000"/>
              <w:rPr>
                <w:rFonts w:cs="Times New Roman"/>
                <w:sz w:val="14"/>
              </w:rPr>
            </w:pPr>
            <w:r w:rsidRPr="00CD4B4D">
              <w:rPr>
                <w:rFonts w:cs="Times New Roman"/>
                <w:sz w:val="14"/>
              </w:rPr>
              <w:t>Obtención de actualizaciones parciales de página</w:t>
            </w:r>
          </w:p>
        </w:tc>
        <w:tc>
          <w:tcPr>
            <w:tcW w:w="0" w:type="auto"/>
            <w:hideMark/>
          </w:tcPr>
          <w:p w:rsidR="0025442F" w:rsidRPr="0027166B" w:rsidRDefault="0025442F" w:rsidP="0027166B">
            <w:pPr>
              <w:spacing w:line="276" w:lineRule="auto"/>
              <w:jc w:val="center"/>
              <w:cnfStyle w:val="000000000000"/>
              <w:rPr>
                <w:rFonts w:cs="Times New Roman"/>
                <w:sz w:val="14"/>
              </w:rPr>
            </w:pPr>
            <w:r w:rsidRPr="0027166B">
              <w:rPr>
                <w:rFonts w:cs="Times New Roman"/>
                <w:sz w:val="14"/>
              </w:rPr>
              <w:t>si</w:t>
            </w:r>
          </w:p>
        </w:tc>
        <w:tc>
          <w:tcPr>
            <w:tcW w:w="0" w:type="auto"/>
            <w:hideMark/>
          </w:tcPr>
          <w:p w:rsidR="0025442F" w:rsidRPr="00DB3A8A" w:rsidRDefault="0025442F" w:rsidP="0027166B">
            <w:pPr>
              <w:spacing w:line="276" w:lineRule="auto"/>
              <w:jc w:val="center"/>
              <w:cnfStyle w:val="000000000000"/>
              <w:rPr>
                <w:rFonts w:cs="Times New Roman"/>
                <w:sz w:val="14"/>
              </w:rPr>
            </w:pPr>
            <w:r w:rsidRPr="00DB3A8A">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27166B" w:rsidRDefault="00983244" w:rsidP="00CD4B4D">
            <w:pPr>
              <w:spacing w:line="276" w:lineRule="auto"/>
              <w:jc w:val="center"/>
              <w:cnfStyle w:val="000000000000"/>
              <w:rPr>
                <w:rFonts w:cs="Times New Roman"/>
                <w:sz w:val="14"/>
              </w:rPr>
            </w:pPr>
            <w:r>
              <w:rPr>
                <w:rFonts w:cs="Times New Roman"/>
                <w:sz w:val="14"/>
              </w:rPr>
              <w:t>s</w:t>
            </w:r>
            <w:r w:rsidR="0025442F" w:rsidRPr="0027166B">
              <w:rPr>
                <w:rFonts w:cs="Times New Roman"/>
                <w:sz w:val="14"/>
              </w:rPr>
              <w:t>i</w:t>
            </w:r>
          </w:p>
        </w:tc>
      </w:tr>
      <w:tr w:rsidR="0025442F" w:rsidRPr="0080007D" w:rsidTr="00257AB4">
        <w:trPr>
          <w:cnfStyle w:val="000000100000"/>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100000"/>
              <w:rPr>
                <w:rFonts w:cs="Times New Roman"/>
                <w:sz w:val="14"/>
              </w:rPr>
            </w:pPr>
            <w:proofErr w:type="spellStart"/>
            <w:r w:rsidRPr="00CD4B4D">
              <w:rPr>
                <w:rFonts w:cs="Times New Roman"/>
                <w:sz w:val="14"/>
              </w:rPr>
              <w:t>Push</w:t>
            </w:r>
            <w:proofErr w:type="spellEnd"/>
            <w:r w:rsidRPr="00CD4B4D">
              <w:rPr>
                <w:rFonts w:cs="Times New Roman"/>
                <w:sz w:val="14"/>
              </w:rPr>
              <w:t xml:space="preserve"> y </w:t>
            </w:r>
            <w:proofErr w:type="spellStart"/>
            <w:r w:rsidRPr="00CD4B4D">
              <w:rPr>
                <w:rFonts w:cs="Times New Roman"/>
                <w:sz w:val="14"/>
              </w:rPr>
              <w:t>Pull</w:t>
            </w:r>
            <w:proofErr w:type="spellEnd"/>
          </w:p>
        </w:tc>
        <w:tc>
          <w:tcPr>
            <w:tcW w:w="0" w:type="auto"/>
            <w:hideMark/>
          </w:tcPr>
          <w:p w:rsidR="0025442F" w:rsidRPr="0027166B" w:rsidRDefault="0025442F" w:rsidP="0027166B">
            <w:pPr>
              <w:spacing w:line="276" w:lineRule="auto"/>
              <w:jc w:val="center"/>
              <w:cnfStyle w:val="00000010000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100000"/>
              <w:rPr>
                <w:rFonts w:cs="Times New Roman"/>
                <w:sz w:val="14"/>
              </w:rPr>
            </w:pPr>
            <w:r w:rsidRPr="00DB3A8A">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keepNext/>
              <w:spacing w:line="276" w:lineRule="auto"/>
              <w:jc w:val="center"/>
              <w:cnfStyle w:val="000000100000"/>
              <w:rPr>
                <w:rFonts w:cs="Times New Roman"/>
                <w:sz w:val="14"/>
              </w:rPr>
            </w:pPr>
            <w:r w:rsidRPr="00CD4B4D">
              <w:rPr>
                <w:rFonts w:cs="Times New Roman"/>
                <w:sz w:val="14"/>
              </w:rPr>
              <w:t>-</w:t>
            </w:r>
          </w:p>
        </w:tc>
      </w:tr>
    </w:tbl>
    <w:p w:rsidR="00323238" w:rsidRPr="00323238" w:rsidRDefault="00323238" w:rsidP="00323238">
      <w:pPr>
        <w:pStyle w:val="Epgrafe"/>
        <w:ind w:left="1416" w:firstLine="708"/>
        <w:rPr>
          <w:b w:val="0"/>
          <w:color w:val="000000" w:themeColor="text1"/>
        </w:rPr>
      </w:pPr>
      <w:r w:rsidRPr="00323238">
        <w:rPr>
          <w:color w:val="000000" w:themeColor="text1"/>
        </w:rPr>
        <w:t xml:space="preserve">Tabla </w:t>
      </w:r>
      <w:r w:rsidR="0059672A" w:rsidRPr="00323238">
        <w:rPr>
          <w:color w:val="000000" w:themeColor="text1"/>
        </w:rPr>
        <w:fldChar w:fldCharType="begin"/>
      </w:r>
      <w:r w:rsidRPr="00323238">
        <w:rPr>
          <w:color w:val="000000" w:themeColor="text1"/>
        </w:rPr>
        <w:instrText xml:space="preserve"> SEQ Tabla \* ARABIC </w:instrText>
      </w:r>
      <w:r w:rsidR="0059672A" w:rsidRPr="00323238">
        <w:rPr>
          <w:color w:val="000000" w:themeColor="text1"/>
        </w:rPr>
        <w:fldChar w:fldCharType="separate"/>
      </w:r>
      <w:r w:rsidRPr="00323238">
        <w:rPr>
          <w:noProof/>
          <w:color w:val="000000" w:themeColor="text1"/>
        </w:rPr>
        <w:t>1</w:t>
      </w:r>
      <w:r w:rsidR="0059672A" w:rsidRPr="00323238">
        <w:rPr>
          <w:color w:val="000000" w:themeColor="text1"/>
        </w:rPr>
        <w:fldChar w:fldCharType="end"/>
      </w:r>
      <w:r w:rsidRPr="00323238">
        <w:rPr>
          <w:b w:val="0"/>
          <w:color w:val="000000" w:themeColor="text1"/>
        </w:rPr>
        <w:t xml:space="preserve"> Metodologías web y sus alcances para RIA</w:t>
      </w:r>
    </w:p>
    <w:p w:rsidR="00385B5A" w:rsidRPr="004A4A22" w:rsidRDefault="00B477AE" w:rsidP="00BE704A">
      <w:pPr>
        <w:jc w:val="both"/>
        <w:rPr>
          <w:rFonts w:cs="Times New Roman"/>
        </w:rPr>
      </w:pPr>
      <w:r>
        <w:rPr>
          <w:rFonts w:cs="Times New Roman"/>
        </w:rPr>
        <w:t>En el análisis de la Tabla 6</w:t>
      </w:r>
      <w:r w:rsidR="00385B5A" w:rsidRPr="004A4A22">
        <w:rPr>
          <w:rFonts w:cs="Times New Roman"/>
        </w:rPr>
        <w:t xml:space="preserve">, notamos que la metodología que más características de las </w:t>
      </w:r>
      <w:proofErr w:type="spellStart"/>
      <w:r w:rsidR="00524FF6" w:rsidRPr="00524FF6">
        <w:rPr>
          <w:rFonts w:cs="Times New Roman"/>
        </w:rPr>
        <w:t>RIAs</w:t>
      </w:r>
      <w:proofErr w:type="spellEnd"/>
      <w:r w:rsidR="00385B5A" w:rsidRPr="004A4A22">
        <w:rPr>
          <w:rFonts w:cs="Times New Roman"/>
        </w:rPr>
        <w:t xml:space="preserve"> abarca es </w:t>
      </w:r>
      <w:proofErr w:type="spellStart"/>
      <w:r w:rsidR="00385B5A" w:rsidRPr="004A4A22">
        <w:rPr>
          <w:rFonts w:cs="Times New Roman"/>
        </w:rPr>
        <w:t>WebML</w:t>
      </w:r>
      <w:proofErr w:type="spellEnd"/>
      <w:r w:rsidR="00385B5A" w:rsidRPr="004A4A22">
        <w:rPr>
          <w:rFonts w:cs="Times New Roman"/>
        </w:rPr>
        <w:t xml:space="preserve">  con la salvedad que utiliza herramientas propietarias para su modelado</w:t>
      </w:r>
      <w:r w:rsidR="00AA40E8">
        <w:rPr>
          <w:rStyle w:val="Refdenotaalpie"/>
          <w:rFonts w:cs="Times New Roman"/>
        </w:rPr>
        <w:footnoteReference w:id="14"/>
      </w:r>
      <w:r w:rsidR="00385B5A" w:rsidRPr="004A4A22">
        <w:rPr>
          <w:rFonts w:cs="Times New Roman"/>
        </w:rPr>
        <w:t>, se basa en un DSL gráfico propio, no utiliza UML y no cubre widgets. Con respecto a la característica de presentaciones enriquecidas que es la que concierne a este trabajo de tesis, la metodología RUX y la combinación de UWE+RUX son las que ofrecen cobertura completa a diferencia de las otras metodologías. Sin embargo, RUX</w:t>
      </w:r>
      <w:r w:rsidR="00173649">
        <w:rPr>
          <w:rFonts w:cs="Times New Roman"/>
        </w:rPr>
        <w:t xml:space="preserve">, no es precisamente una metodología, sino más bien, </w:t>
      </w:r>
      <w:r w:rsidR="00385B5A" w:rsidRPr="004A4A22">
        <w:rPr>
          <w:rFonts w:cs="Times New Roman"/>
        </w:rPr>
        <w:t xml:space="preserve"> </w:t>
      </w:r>
      <w:r w:rsidR="00173649">
        <w:rPr>
          <w:rFonts w:cs="Times New Roman"/>
        </w:rPr>
        <w:t xml:space="preserve">una herramienta propietaria que sirve para enriquecer con características de las </w:t>
      </w:r>
      <w:proofErr w:type="spellStart"/>
      <w:r w:rsidR="00173649">
        <w:rPr>
          <w:rFonts w:cs="Times New Roman"/>
        </w:rPr>
        <w:t>RIAs</w:t>
      </w:r>
      <w:proofErr w:type="spellEnd"/>
      <w:r w:rsidR="00173649">
        <w:rPr>
          <w:rFonts w:cs="Times New Roman"/>
        </w:rPr>
        <w:t xml:space="preserve"> a las metodologías web </w:t>
      </w:r>
      <w:proofErr w:type="spellStart"/>
      <w:r w:rsidR="00385B5A" w:rsidRPr="004A4A22">
        <w:rPr>
          <w:rFonts w:cs="Times New Roman"/>
        </w:rPr>
        <w:t>UsiXML</w:t>
      </w:r>
      <w:proofErr w:type="spellEnd"/>
      <w:r w:rsidR="00385B5A" w:rsidRPr="004A4A22">
        <w:rPr>
          <w:rFonts w:cs="Times New Roman"/>
        </w:rPr>
        <w:t xml:space="preserve">, ofrece una metodología estándar bastante completa que utiliza una serie iterativa de transformaciones </w:t>
      </w:r>
      <w:r w:rsidR="001748C7" w:rsidRPr="001748C7">
        <w:rPr>
          <w:rFonts w:cs="Times New Roman"/>
        </w:rPr>
        <w:t>XSLT</w:t>
      </w:r>
      <w:r w:rsidR="00385B5A" w:rsidRPr="004A4A22">
        <w:rPr>
          <w:rFonts w:cs="Times New Roman"/>
          <w:i/>
        </w:rPr>
        <w:t xml:space="preserve"> (Extensible </w:t>
      </w:r>
      <w:proofErr w:type="spellStart"/>
      <w:r w:rsidR="00385B5A" w:rsidRPr="004A4A22">
        <w:rPr>
          <w:rFonts w:cs="Times New Roman"/>
          <w:i/>
        </w:rPr>
        <w:t>Stylesheet</w:t>
      </w:r>
      <w:proofErr w:type="spellEnd"/>
      <w:r w:rsidR="00385B5A" w:rsidRPr="004A4A22">
        <w:rPr>
          <w:rFonts w:cs="Times New Roman"/>
          <w:i/>
        </w:rPr>
        <w:t xml:space="preserve"> </w:t>
      </w:r>
      <w:proofErr w:type="spellStart"/>
      <w:r w:rsidR="00385B5A" w:rsidRPr="004A4A22">
        <w:rPr>
          <w:rFonts w:cs="Times New Roman"/>
          <w:i/>
        </w:rPr>
        <w:t>Language</w:t>
      </w:r>
      <w:proofErr w:type="spellEnd"/>
      <w:r w:rsidR="00385B5A" w:rsidRPr="004A4A22">
        <w:rPr>
          <w:rFonts w:cs="Times New Roman"/>
          <w:i/>
        </w:rPr>
        <w:t xml:space="preserve"> </w:t>
      </w:r>
      <w:proofErr w:type="spellStart"/>
      <w:r w:rsidR="00385B5A" w:rsidRPr="004A4A22">
        <w:rPr>
          <w:rFonts w:cs="Times New Roman"/>
          <w:i/>
        </w:rPr>
        <w:t>Transformations</w:t>
      </w:r>
      <w:proofErr w:type="spellEnd"/>
      <w:r w:rsidR="00385B5A" w:rsidRPr="004A4A22">
        <w:rPr>
          <w:rFonts w:cs="Times New Roman"/>
          <w:i/>
        </w:rPr>
        <w:t xml:space="preserve">) </w:t>
      </w:r>
      <w:r w:rsidR="00385B5A" w:rsidRPr="004A4A22">
        <w:rPr>
          <w:rFonts w:cs="Times New Roman"/>
        </w:rPr>
        <w:t xml:space="preserve">para obtener la interfaz de usuario final para una plataforma destino a partir de una interfaz abstracta, definida previamente, pero </w:t>
      </w:r>
      <w:r w:rsidR="00A441B3">
        <w:rPr>
          <w:rFonts w:cs="Times New Roman"/>
        </w:rPr>
        <w:t>está abocada específicamente al desarrollo de interfaces y no es una metodología que abarque todo el ciclo de vida de una aplicación web.</w:t>
      </w:r>
    </w:p>
    <w:p w:rsidR="005853B2" w:rsidRPr="004A4A22" w:rsidRDefault="00385B5A" w:rsidP="000551EF">
      <w:pPr>
        <w:jc w:val="both"/>
        <w:rPr>
          <w:rFonts w:cs="Times New Roman"/>
        </w:rPr>
      </w:pPr>
      <w:r w:rsidRPr="004A4A22">
        <w:rPr>
          <w:rFonts w:cs="Times New Roman"/>
        </w:rPr>
        <w:t xml:space="preserve">Dado el comportamiento dinámico y reactivo de los </w:t>
      </w:r>
      <w:r w:rsidR="001748C7" w:rsidRPr="001748C7">
        <w:rPr>
          <w:rFonts w:cs="Times New Roman"/>
          <w:i/>
        </w:rPr>
        <w:t>widgets</w:t>
      </w:r>
      <w:r w:rsidRPr="004A4A22">
        <w:rPr>
          <w:rFonts w:cs="Times New Roman"/>
        </w:rPr>
        <w:t xml:space="preserve"> es necesario representarlos con diagramas que logren captar su dinamismo. He allí que las metodologías más influyentes en este trabajo son UWE-R, UWE con patrones, los espacios interactivos con UML, OOHDM, </w:t>
      </w:r>
      <w:r w:rsidRPr="004A4A22">
        <w:rPr>
          <w:rFonts w:cs="Times New Roman"/>
        </w:rPr>
        <w:lastRenderedPageBreak/>
        <w:t>OOWS y OOH-4RIA que proponen diagramas interactivos (de estado y de secuencia)  para la representación de los elementos interactivos, necesarios en las presentaciones de web 2.0.</w:t>
      </w:r>
    </w:p>
    <w:p w:rsidR="006E1839" w:rsidRPr="00052F9D" w:rsidRDefault="00353787" w:rsidP="000551EF">
      <w:pPr>
        <w:rPr>
          <w:b/>
          <w:caps/>
        </w:rPr>
      </w:pPr>
      <w:commentRangeStart w:id="64"/>
      <w:commentRangeStart w:id="65"/>
      <w:r>
        <w:rPr>
          <w:b/>
          <w:caps/>
        </w:rPr>
        <w:t>3</w:t>
      </w:r>
      <w:r w:rsidR="00052F9D">
        <w:rPr>
          <w:b/>
          <w:caps/>
        </w:rPr>
        <w:t>.</w:t>
      </w:r>
      <w:r w:rsidR="00CB52A9">
        <w:rPr>
          <w:b/>
          <w:caps/>
        </w:rPr>
        <w:t>3</w:t>
      </w:r>
      <w:r w:rsidR="00052F9D">
        <w:rPr>
          <w:b/>
          <w:caps/>
        </w:rPr>
        <w:t xml:space="preserve"> </w:t>
      </w:r>
      <w:r w:rsidR="006E1839" w:rsidRPr="00052F9D">
        <w:rPr>
          <w:b/>
          <w:caps/>
        </w:rPr>
        <w:t xml:space="preserve">La </w:t>
      </w:r>
      <w:r w:rsidR="00860ED3">
        <w:rPr>
          <w:b/>
          <w:caps/>
        </w:rPr>
        <w:t>Aproximación</w:t>
      </w:r>
      <w:r w:rsidR="006E1839" w:rsidRPr="00052F9D">
        <w:rPr>
          <w:b/>
          <w:caps/>
        </w:rPr>
        <w:t xml:space="preserve"> MoWebA (Model Oriented Web Approach)</w:t>
      </w:r>
      <w:commentRangeEnd w:id="64"/>
      <w:r w:rsidR="00795C95">
        <w:rPr>
          <w:rStyle w:val="Refdecomentario"/>
        </w:rPr>
        <w:commentReference w:id="64"/>
      </w:r>
      <w:commentRangeEnd w:id="65"/>
      <w:r w:rsidR="00CB52A9">
        <w:rPr>
          <w:rStyle w:val="Refdecomentario"/>
        </w:rPr>
        <w:commentReference w:id="65"/>
      </w:r>
    </w:p>
    <w:p w:rsidR="004A4A22" w:rsidRPr="004A4A22" w:rsidRDefault="004A4A22" w:rsidP="00BE704A">
      <w:pPr>
        <w:jc w:val="both"/>
        <w:rPr>
          <w:rFonts w:cs="Times New Roman"/>
        </w:rPr>
      </w:pPr>
      <w:proofErr w:type="spellStart"/>
      <w:r w:rsidRPr="004A4A22">
        <w:rPr>
          <w:rFonts w:cs="Times New Roman"/>
        </w:rPr>
        <w:t>MoWebA</w:t>
      </w:r>
      <w:proofErr w:type="spellEnd"/>
      <w:r w:rsidR="00052F9D">
        <w:rPr>
          <w:rFonts w:cs="Times New Roman"/>
          <w:i/>
        </w:rPr>
        <w:t xml:space="preserve"> </w:t>
      </w:r>
      <w:r w:rsidR="000A7A24" w:rsidRPr="000A7A24">
        <w:rPr>
          <w:rFonts w:ascii="Calibri" w:hAnsi="Calibri" w:cs="Calibri"/>
        </w:rPr>
        <w:t>[</w:t>
      </w:r>
      <w:fldSimple w:instr=" REF BIB_gonzalez2010 \* MERGEFORMAT ">
        <w:r w:rsidR="000A7A24" w:rsidRPr="000A7A24">
          <w:rPr>
            <w:rFonts w:ascii="Calibri" w:hAnsi="Calibri" w:cs="Calibri"/>
            <w:lang w:val="es-PY"/>
          </w:rPr>
          <w:t>&lt;gonzalez2010&gt;</w:t>
        </w:r>
      </w:fldSimple>
      <w:proofErr w:type="gramStart"/>
      <w:r w:rsidR="000A7A24" w:rsidRPr="000A7A24">
        <w:rPr>
          <w:rFonts w:ascii="Calibri" w:hAnsi="Calibri" w:cs="Calibri"/>
        </w:rPr>
        <w:t>][</w:t>
      </w:r>
      <w:proofErr w:type="gramEnd"/>
      <w:r w:rsidR="0059672A" w:rsidRPr="0059672A">
        <w:fldChar w:fldCharType="begin"/>
      </w:r>
      <w:r w:rsidR="009D6541">
        <w:instrText xml:space="preserve"> REF BIB_gonzalez2011 \* MERGEFORMAT </w:instrText>
      </w:r>
      <w:r w:rsidR="0059672A" w:rsidRPr="0059672A">
        <w:fldChar w:fldCharType="separate"/>
      </w:r>
      <w:r w:rsidR="000A7A24" w:rsidRPr="000A7A24">
        <w:rPr>
          <w:rFonts w:ascii="Calibri" w:hAnsi="Calibri" w:cs="Calibri"/>
          <w:lang w:val="es-PY"/>
        </w:rPr>
        <w:t>&lt;gonzalez2011&gt;</w:t>
      </w:r>
      <w:r w:rsidR="0059672A">
        <w:rPr>
          <w:rFonts w:ascii="Calibri" w:hAnsi="Calibri" w:cs="Calibri"/>
          <w:lang w:val="es-PY"/>
        </w:rPr>
        <w:fldChar w:fldCharType="end"/>
      </w:r>
      <w:r w:rsidR="000A7A24" w:rsidRPr="000A7A24">
        <w:rPr>
          <w:rFonts w:ascii="Calibri" w:hAnsi="Calibri" w:cs="Calibri"/>
        </w:rPr>
        <w:t>]</w:t>
      </w:r>
      <w:r w:rsidRPr="004A4A22">
        <w:rPr>
          <w:rFonts w:cs="Times New Roman"/>
        </w:rPr>
        <w:t xml:space="preserve"> es una </w:t>
      </w:r>
      <w:r w:rsidR="00860ED3">
        <w:rPr>
          <w:rFonts w:cs="Times New Roman"/>
        </w:rPr>
        <w:t xml:space="preserve">propuesta </w:t>
      </w:r>
      <w:r w:rsidRPr="004A4A22">
        <w:rPr>
          <w:rFonts w:cs="Times New Roman"/>
        </w:rPr>
        <w:t xml:space="preserve">creada en el DEI </w:t>
      </w:r>
      <w:r w:rsidR="00860ED3">
        <w:rPr>
          <w:rFonts w:cs="Times New Roman"/>
        </w:rPr>
        <w:t>(Departamento de Electrónica e Informática) que adopta</w:t>
      </w:r>
      <w:r w:rsidRPr="004A4A22">
        <w:rPr>
          <w:rFonts w:cs="Times New Roman"/>
        </w:rPr>
        <w:t xml:space="preserve"> los principios</w:t>
      </w:r>
      <w:r w:rsidR="00860ED3">
        <w:rPr>
          <w:rFonts w:cs="Times New Roman"/>
        </w:rPr>
        <w:t xml:space="preserve"> de</w:t>
      </w:r>
      <w:r w:rsidRPr="004A4A22">
        <w:rPr>
          <w:rFonts w:cs="Times New Roman"/>
        </w:rPr>
        <w:t xml:space="preserve"> MDA. En la </w:t>
      </w:r>
      <w:fldSimple w:instr=" REF _Ref422666505 \h  \* MERGEFORMAT ">
        <w:r w:rsidR="00275B9F" w:rsidRPr="00275B9F">
          <w:rPr>
            <w:color w:val="000000" w:themeColor="text1"/>
          </w:rPr>
          <w:t>Figura</w:t>
        </w:r>
        <w:r w:rsidR="00275B9F" w:rsidRPr="00275B9F">
          <w:rPr>
            <w:b/>
            <w:color w:val="000000" w:themeColor="text1"/>
          </w:rPr>
          <w:t xml:space="preserve"> </w:t>
        </w:r>
        <w:r w:rsidR="00275B9F" w:rsidRPr="00275B9F">
          <w:rPr>
            <w:b/>
            <w:noProof/>
            <w:color w:val="000000" w:themeColor="text1"/>
          </w:rPr>
          <w:t>10</w:t>
        </w:r>
      </w:fldSimple>
      <w:r w:rsidRPr="004A4A22">
        <w:rPr>
          <w:rFonts w:cs="Times New Roman"/>
        </w:rPr>
        <w:t xml:space="preserve"> se muestran las dimensiones de </w:t>
      </w:r>
      <w:proofErr w:type="spellStart"/>
      <w:r w:rsidRPr="004A4A22">
        <w:rPr>
          <w:rFonts w:cs="Times New Roman"/>
        </w:rPr>
        <w:t>MoWebA</w:t>
      </w:r>
      <w:proofErr w:type="spellEnd"/>
      <w:r w:rsidR="00860ED3">
        <w:rPr>
          <w:rFonts w:cs="Times New Roman"/>
        </w:rPr>
        <w:t>.</w:t>
      </w:r>
      <w:r w:rsidRPr="004A4A22">
        <w:rPr>
          <w:rFonts w:cs="Times New Roman"/>
        </w:rPr>
        <w:t xml:space="preserve"> Como puede observarse, consta de fases, niveles y aspectos, que se van describiendo a continuación.</w:t>
      </w:r>
    </w:p>
    <w:p w:rsidR="004A4A22" w:rsidRPr="004A4A22" w:rsidRDefault="004A4A22" w:rsidP="00BE704A">
      <w:pPr>
        <w:jc w:val="both"/>
        <w:rPr>
          <w:rFonts w:cs="Times New Roman"/>
        </w:rPr>
      </w:pPr>
      <w:r w:rsidRPr="004A4A22">
        <w:rPr>
          <w:rFonts w:cs="Times New Roman"/>
        </w:rPr>
        <w:t>Las fases se refieren a los procesos de modelado y transformación. Estas se encuentran claramente diferenciadas e incluyen a su vez una serie de modelos entre los que se citan:</w:t>
      </w:r>
    </w:p>
    <w:p w:rsidR="004A4A22" w:rsidRPr="004A4A22" w:rsidRDefault="004A4A22" w:rsidP="00052F9D">
      <w:pPr>
        <w:jc w:val="both"/>
        <w:rPr>
          <w:rFonts w:cs="Times New Roman"/>
        </w:rPr>
      </w:pPr>
      <w:r w:rsidRPr="004A4A22">
        <w:rPr>
          <w:rFonts w:cs="Times New Roman"/>
        </w:rPr>
        <w:t xml:space="preserve">1.   </w:t>
      </w:r>
      <w:r w:rsidRPr="004A4A22">
        <w:rPr>
          <w:rFonts w:cs="Times New Roman"/>
          <w:b/>
        </w:rPr>
        <w:t>Modelado del problema:</w:t>
      </w:r>
      <w:r w:rsidRPr="004A4A22">
        <w:rPr>
          <w:rFonts w:cs="Times New Roman"/>
        </w:rPr>
        <w:t xml:space="preserve"> en el que se incluyen al CIM (</w:t>
      </w:r>
      <w:proofErr w:type="spellStart"/>
      <w:r w:rsidRPr="004A4A22">
        <w:rPr>
          <w:rFonts w:cs="Times New Roman"/>
          <w:i/>
        </w:rPr>
        <w:t>Computation</w:t>
      </w:r>
      <w:proofErr w:type="spellEnd"/>
      <w:r w:rsidRPr="004A4A22">
        <w:rPr>
          <w:rFonts w:cs="Times New Roman"/>
          <w:i/>
        </w:rPr>
        <w:t xml:space="preserve"> </w:t>
      </w:r>
      <w:proofErr w:type="spellStart"/>
      <w:r w:rsidRPr="004A4A22">
        <w:rPr>
          <w:rFonts w:cs="Times New Roman"/>
          <w:i/>
        </w:rPr>
        <w:t>Independent</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xml:space="preserve">), orientado al modelado de los </w:t>
      </w:r>
      <w:r w:rsidR="00860ED3">
        <w:rPr>
          <w:rFonts w:cs="Times New Roman"/>
        </w:rPr>
        <w:t>requisitos funcionales</w:t>
      </w:r>
      <w:r w:rsidRPr="004A4A22">
        <w:rPr>
          <w:rFonts w:cs="Times New Roman"/>
          <w:i/>
        </w:rPr>
        <w:t>,</w:t>
      </w:r>
      <w:r w:rsidRPr="004A4A22">
        <w:rPr>
          <w:rFonts w:cs="Times New Roman"/>
        </w:rPr>
        <w:t xml:space="preserve"> y al PIM (</w:t>
      </w:r>
      <w:proofErr w:type="spellStart"/>
      <w:r w:rsidRPr="004A4A22">
        <w:rPr>
          <w:rFonts w:cs="Times New Roman"/>
          <w:i/>
        </w:rPr>
        <w:t>Platform</w:t>
      </w:r>
      <w:proofErr w:type="spellEnd"/>
      <w:r w:rsidRPr="004A4A22">
        <w:rPr>
          <w:rFonts w:cs="Times New Roman"/>
          <w:i/>
        </w:rPr>
        <w:t xml:space="preserve"> </w:t>
      </w:r>
      <w:proofErr w:type="spellStart"/>
      <w:r w:rsidRPr="004A4A22">
        <w:rPr>
          <w:rFonts w:cs="Times New Roman"/>
          <w:i/>
        </w:rPr>
        <w:t>Independent</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xml:space="preserve">) orientado al modelado del problema sin considerar aspectos de la arquitectura o plataforma. De aquí es posible llevar a cabo transformaciones para obtener los modelos específicos de la plataforma de manera </w:t>
      </w:r>
      <w:proofErr w:type="spellStart"/>
      <w:r w:rsidRPr="004A4A22">
        <w:rPr>
          <w:rFonts w:cs="Times New Roman"/>
        </w:rPr>
        <w:t>semi</w:t>
      </w:r>
      <w:proofErr w:type="spellEnd"/>
      <w:r w:rsidRPr="004A4A22">
        <w:rPr>
          <w:rFonts w:cs="Times New Roman"/>
        </w:rPr>
        <w:t>-automática por medio de reglas.</w:t>
      </w:r>
    </w:p>
    <w:p w:rsidR="004A4A22" w:rsidRPr="004A4A22" w:rsidRDefault="004A4A22" w:rsidP="00052F9D">
      <w:pPr>
        <w:jc w:val="both"/>
        <w:rPr>
          <w:rFonts w:cs="Times New Roman"/>
        </w:rPr>
      </w:pPr>
      <w:r w:rsidRPr="004A4A22">
        <w:rPr>
          <w:rFonts w:cs="Times New Roman"/>
        </w:rPr>
        <w:t xml:space="preserve">2.   </w:t>
      </w:r>
      <w:r w:rsidRPr="004A4A22">
        <w:rPr>
          <w:rFonts w:cs="Times New Roman"/>
          <w:b/>
        </w:rPr>
        <w:t>Modelado de la solución</w:t>
      </w:r>
      <w:r w:rsidRPr="004A4A22">
        <w:rPr>
          <w:rFonts w:cs="Times New Roman"/>
        </w:rPr>
        <w:t>: en donde forman parte el ASM (</w:t>
      </w:r>
      <w:proofErr w:type="spellStart"/>
      <w:r w:rsidRPr="004A4A22">
        <w:rPr>
          <w:rFonts w:cs="Times New Roman"/>
          <w:i/>
        </w:rPr>
        <w:t>Architectural</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y el PSM (</w:t>
      </w:r>
      <w:proofErr w:type="spellStart"/>
      <w:r w:rsidRPr="004A4A22">
        <w:rPr>
          <w:rFonts w:cs="Times New Roman"/>
          <w:i/>
        </w:rPr>
        <w:t>Platform</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w:t>
      </w:r>
      <w:r w:rsidRPr="004A4A22">
        <w:rPr>
          <w:rFonts w:cs="Times New Roman"/>
        </w:rPr>
        <w:t>l</w:t>
      </w:r>
      <w:proofErr w:type="spellEnd"/>
      <w:r w:rsidRPr="004A4A22">
        <w:rPr>
          <w:rFonts w:cs="Times New Roman"/>
        </w:rPr>
        <w:t xml:space="preserve">). Es en esta fase, en donde todos los detalles de la arquitectura y plataforma destino se definen, permitiendo generar a partir de aquí, el código de la aplicación de manera automática. En </w:t>
      </w:r>
      <w:proofErr w:type="spellStart"/>
      <w:r w:rsidRPr="004A4A22">
        <w:rPr>
          <w:rFonts w:cs="Times New Roman"/>
        </w:rPr>
        <w:t>MoWebA</w:t>
      </w:r>
      <w:proofErr w:type="spellEnd"/>
      <w:r w:rsidRPr="004A4A22">
        <w:rPr>
          <w:rFonts w:cs="Times New Roman"/>
        </w:rPr>
        <w:t xml:space="preserve"> se independiza esta fase, y esto hace que sea bastante prometedora para la implementación de las </w:t>
      </w:r>
      <w:proofErr w:type="spellStart"/>
      <w:r w:rsidR="00524FF6" w:rsidRPr="00524FF6">
        <w:rPr>
          <w:rFonts w:cs="Times New Roman"/>
        </w:rPr>
        <w:t>RIAs</w:t>
      </w:r>
      <w:proofErr w:type="spellEnd"/>
      <w:r w:rsidRPr="004A4A22">
        <w:rPr>
          <w:rFonts w:cs="Times New Roman"/>
        </w:rPr>
        <w:t xml:space="preserve">, debido a que existen numerosas plataformas destino para desplegarlas. En las aproximaciones estudiadas, por lo general las extensiones </w:t>
      </w:r>
      <w:proofErr w:type="spellStart"/>
      <w:r w:rsidR="00524FF6" w:rsidRPr="00524FF6">
        <w:rPr>
          <w:rFonts w:cs="Times New Roman"/>
        </w:rPr>
        <w:t>RIAs</w:t>
      </w:r>
      <w:proofErr w:type="spellEnd"/>
      <w:r w:rsidRPr="004A4A22">
        <w:rPr>
          <w:rFonts w:cs="Times New Roman"/>
        </w:rPr>
        <w:t xml:space="preserve"> son definidas en el marco de los modelos conceptuales (</w:t>
      </w:r>
      <w:proofErr w:type="spellStart"/>
      <w:r w:rsidRPr="004A4A22">
        <w:rPr>
          <w:rFonts w:cs="Times New Roman"/>
        </w:rPr>
        <w:t>PIMs</w:t>
      </w:r>
      <w:proofErr w:type="spellEnd"/>
      <w:r w:rsidRPr="004A4A22">
        <w:rPr>
          <w:rFonts w:cs="Times New Roman"/>
        </w:rPr>
        <w:t xml:space="preserve">), haciendo que los modelos que deberían ser independientes de la solución, adquieran elementos que ya son propios de una arquitectura específica. </w:t>
      </w:r>
    </w:p>
    <w:p w:rsidR="00E7625D" w:rsidRDefault="0059672A" w:rsidP="00052F9D">
      <w:pPr>
        <w:jc w:val="both"/>
        <w:rPr>
          <w:rFonts w:cs="Times New Roman"/>
        </w:rPr>
      </w:pPr>
      <w:r w:rsidRPr="0059672A">
        <w:rPr>
          <w:noProof/>
          <w:lang w:val="es-PY" w:eastAsia="es-PY"/>
        </w:rPr>
        <w:pict>
          <v:shape id="Text Box 14" o:spid="_x0000_s1032" type="#_x0000_t202" style="position:absolute;left:0;text-align:left;margin-left:28.55pt;margin-top:207.9pt;width:325.7pt;height:21pt;z-index:251687936;visibility:visible" wrapcoords="-50 0 -50 20829 21600 20829 21600 0 -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" stroked="f">
            <v:textbox style="mso-fit-shape-to-text:t" inset="0,0,0,0">
              <w:txbxContent>
                <w:p w:rsidR="00730979" w:rsidRPr="00275B9F" w:rsidRDefault="00730979" w:rsidP="00275B9F">
                  <w:pPr>
                    <w:pStyle w:val="Epgrafe"/>
                    <w:ind w:firstLine="708"/>
                    <w:rPr>
                      <w:rFonts w:eastAsiaTheme="minorHAnsi" w:cs="Times New Roman"/>
                      <w:b w:val="0"/>
                      <w:noProof/>
                      <w:color w:val="000000" w:themeColor="text1"/>
                    </w:rPr>
                  </w:pPr>
                  <w:bookmarkStart w:id="66" w:name="_Ref422666505"/>
                  <w:proofErr w:type="gramStart"/>
                  <w:r w:rsidRPr="00275B9F">
                    <w:rPr>
                      <w:color w:val="000000" w:themeColor="text1"/>
                    </w:rPr>
                    <w:t>Figura</w:t>
                  </w:r>
                  <w:proofErr w:type="gramEnd"/>
                  <w:r w:rsidRPr="00275B9F">
                    <w:rPr>
                      <w:color w:val="000000" w:themeColor="text1"/>
                    </w:rPr>
                    <w:t xml:space="preserve"> </w:t>
                  </w:r>
                  <w:r w:rsidRPr="00275B9F">
                    <w:rPr>
                      <w:color w:val="000000" w:themeColor="text1"/>
                    </w:rPr>
                    <w:fldChar w:fldCharType="begin"/>
                  </w:r>
                  <w:r w:rsidRPr="00275B9F">
                    <w:rPr>
                      <w:color w:val="000000" w:themeColor="text1"/>
                    </w:rPr>
                    <w:instrText xml:space="preserve"> SEQ Figura \* ARABIC </w:instrText>
                  </w:r>
                  <w:r w:rsidRPr="00275B9F">
                    <w:rPr>
                      <w:color w:val="000000" w:themeColor="text1"/>
                    </w:rPr>
                    <w:fldChar w:fldCharType="separate"/>
                  </w:r>
                  <w:r>
                    <w:rPr>
                      <w:noProof/>
                      <w:color w:val="000000" w:themeColor="text1"/>
                    </w:rPr>
                    <w:t>10</w:t>
                  </w:r>
                  <w:r w:rsidRPr="00275B9F">
                    <w:rPr>
                      <w:color w:val="000000" w:themeColor="text1"/>
                    </w:rPr>
                    <w:fldChar w:fldCharType="end"/>
                  </w:r>
                  <w:bookmarkEnd w:id="66"/>
                  <w:r w:rsidRPr="00275B9F">
                    <w:rPr>
                      <w:b w:val="0"/>
                      <w:color w:val="000000" w:themeColor="text1"/>
                    </w:rPr>
                    <w:t xml:space="preserve"> Niveles y fases en el desarrollo de MOWEBA.</w:t>
                  </w:r>
                </w:p>
              </w:txbxContent>
            </v:textbox>
            <w10:wrap type="tight"/>
          </v:shape>
        </w:pict>
      </w:r>
      <w:r w:rsidR="002F4148">
        <w:rPr>
          <w:rFonts w:cs="Times New Roman"/>
          <w:noProof/>
          <w:lang w:val="es-PY" w:eastAsia="es-PY"/>
        </w:rPr>
        <w:drawing>
          <wp:inline distT="0" distB="0" distL="0" distR="0">
            <wp:extent cx="4136390" cy="2599690"/>
            <wp:effectExtent l="19050" t="0" r="0" b="0"/>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8" cstate="print"/>
                    <a:srcRect/>
                    <a:stretch>
                      <a:fillRect/>
                    </a:stretch>
                  </pic:blipFill>
                  <pic:spPr bwMode="auto">
                    <a:xfrm>
                      <a:off x="0" y="0"/>
                      <a:ext cx="4136390" cy="2599690"/>
                    </a:xfrm>
                    <a:prstGeom prst="rect">
                      <a:avLst/>
                    </a:prstGeom>
                    <a:noFill/>
                    <a:ln w="9525">
                      <a:noFill/>
                      <a:miter lim="800000"/>
                      <a:headEnd/>
                      <a:tailEnd/>
                    </a:ln>
                  </pic:spPr>
                </pic:pic>
              </a:graphicData>
            </a:graphic>
          </wp:inline>
        </w:drawing>
      </w:r>
    </w:p>
    <w:p w:rsidR="00E7625D" w:rsidRDefault="00E7625D" w:rsidP="00052F9D">
      <w:pPr>
        <w:jc w:val="both"/>
        <w:rPr>
          <w:rFonts w:cs="Times New Roman"/>
        </w:rPr>
      </w:pPr>
    </w:p>
    <w:p w:rsidR="004A4A22" w:rsidRPr="004A4A22" w:rsidRDefault="004A4A22" w:rsidP="00052F9D">
      <w:pPr>
        <w:jc w:val="both"/>
        <w:rPr>
          <w:rFonts w:cs="Times New Roman"/>
        </w:rPr>
      </w:pPr>
      <w:r w:rsidRPr="004A4A22">
        <w:rPr>
          <w:rFonts w:cs="Times New Roman"/>
        </w:rPr>
        <w:t>3. </w:t>
      </w:r>
      <w:r w:rsidRPr="004A4A22">
        <w:rPr>
          <w:rFonts w:cs="Times New Roman"/>
          <w:b/>
        </w:rPr>
        <w:t>Código fuente:</w:t>
      </w:r>
      <w:r w:rsidRPr="004A4A22">
        <w:rPr>
          <w:rFonts w:cs="Times New Roman"/>
        </w:rPr>
        <w:t xml:space="preserve"> incluye al ISM (</w:t>
      </w:r>
      <w:proofErr w:type="spellStart"/>
      <w:r w:rsidRPr="004A4A22">
        <w:rPr>
          <w:rFonts w:cs="Times New Roman"/>
          <w:i/>
        </w:rPr>
        <w:t>Implementation</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xml:space="preserve">) que corresponde al código generado y el código manual a ser agregado (en caso de ser necesario) para generar la </w:t>
      </w:r>
      <w:r w:rsidRPr="004A4A22">
        <w:rPr>
          <w:rFonts w:cs="Times New Roman"/>
        </w:rPr>
        <w:lastRenderedPageBreak/>
        <w:t>aplicación final. La aplicación puede refinarse, dado que todas las fases son iterativas e incrementales.</w:t>
      </w:r>
      <w:r w:rsidRPr="004A4A22">
        <w:rPr>
          <w:rFonts w:cs="Times New Roman"/>
          <w:b/>
          <w:bCs/>
          <w:color w:val="000000" w:themeColor="text1"/>
        </w:rPr>
        <w:t xml:space="preserve"> </w:t>
      </w:r>
    </w:p>
    <w:p w:rsidR="004A4A22" w:rsidRPr="004A4A22" w:rsidRDefault="004A4A22" w:rsidP="00052F9D">
      <w:pPr>
        <w:jc w:val="both"/>
        <w:rPr>
          <w:rFonts w:cs="Times New Roman"/>
        </w:rPr>
      </w:pPr>
      <w:proofErr w:type="spellStart"/>
      <w:r w:rsidRPr="004A4A22">
        <w:rPr>
          <w:rFonts w:cs="Times New Roman"/>
        </w:rPr>
        <w:t>MoWebA</w:t>
      </w:r>
      <w:proofErr w:type="spellEnd"/>
      <w:r w:rsidRPr="004A4A22">
        <w:rPr>
          <w:rFonts w:cs="Times New Roman"/>
        </w:rPr>
        <w:t xml:space="preserve"> también presenta distintos niveles de construcción separados en capas para representar a una aplicación web. Se contemplan niveles para el contenido, la lógica del negocio, la navegación, la presentación, y los usuarios. Los aspectos están relacionados con la estructura y el comportamiento de la aplicación. Cada modelo es visto desde dos puntos de vista (estructura y comportamiento) por lo que existe una propuesta </w:t>
      </w:r>
      <w:proofErr w:type="spellStart"/>
      <w:r w:rsidRPr="004A4A22">
        <w:rPr>
          <w:rFonts w:cs="Times New Roman"/>
        </w:rPr>
        <w:t>notacional</w:t>
      </w:r>
      <w:proofErr w:type="spellEnd"/>
      <w:r w:rsidRPr="004A4A22">
        <w:rPr>
          <w:rFonts w:cs="Times New Roman"/>
        </w:rPr>
        <w:t xml:space="preserve"> para definir</w:t>
      </w:r>
      <w:r w:rsidR="00860ED3">
        <w:rPr>
          <w:rFonts w:cs="Times New Roman"/>
        </w:rPr>
        <w:t>los</w:t>
      </w:r>
      <w:r w:rsidRPr="004A4A22">
        <w:rPr>
          <w:rFonts w:cs="Times New Roman"/>
        </w:rPr>
        <w:t>. </w:t>
      </w:r>
    </w:p>
    <w:p w:rsidR="004A4A22" w:rsidRDefault="004A4A22" w:rsidP="002E5171">
      <w:pPr>
        <w:jc w:val="both"/>
        <w:rPr>
          <w:rFonts w:cs="Times New Roman"/>
        </w:rPr>
      </w:pPr>
      <w:r w:rsidRPr="004A4A22">
        <w:rPr>
          <w:rFonts w:cs="Times New Roman"/>
        </w:rPr>
        <w:t xml:space="preserve">Definir una propuesta RIA para </w:t>
      </w:r>
      <w:proofErr w:type="spellStart"/>
      <w:r w:rsidRPr="004A4A22">
        <w:rPr>
          <w:rFonts w:cs="Times New Roman"/>
        </w:rPr>
        <w:t>MoWebA</w:t>
      </w:r>
      <w:proofErr w:type="spellEnd"/>
      <w:r w:rsidRPr="004A4A22">
        <w:rPr>
          <w:rFonts w:cs="Times New Roman"/>
        </w:rPr>
        <w:t xml:space="preserve"> resulta interesante ya que sería posible realizar un análisis para diferenciar el PIM del ASM, no contemplados en otras metodologías. Esto hace que al definir los modelos propios de las </w:t>
      </w:r>
      <w:proofErr w:type="spellStart"/>
      <w:r w:rsidR="00524FF6" w:rsidRPr="00524FF6">
        <w:rPr>
          <w:rFonts w:cs="Times New Roman"/>
        </w:rPr>
        <w:t>RIAs</w:t>
      </w:r>
      <w:proofErr w:type="spellEnd"/>
      <w:r w:rsidRPr="004A4A22">
        <w:rPr>
          <w:rFonts w:cs="Times New Roman"/>
        </w:rPr>
        <w:t xml:space="preserve">, si hubiera necesidad de llevar a cabo una migración a otra arquitectura destino, probablemente deberán realizar muchos cambios sobre el modelo mismo. En </w:t>
      </w:r>
      <w:proofErr w:type="spellStart"/>
      <w:r w:rsidRPr="004A4A22">
        <w:rPr>
          <w:rFonts w:cs="Times New Roman"/>
        </w:rPr>
        <w:t>MoWebA</w:t>
      </w:r>
      <w:proofErr w:type="spellEnd"/>
      <w:r w:rsidRPr="004A4A22">
        <w:rPr>
          <w:rFonts w:cs="Times New Roman"/>
        </w:rPr>
        <w:t xml:space="preserve"> se plantea tener siempre el mismo PIM, y a partir de este adoptar la arquitectura correspondiente.</w:t>
      </w:r>
    </w:p>
    <w:p w:rsidR="000D18B7" w:rsidRPr="002F3835" w:rsidRDefault="00353787" w:rsidP="002E5171">
      <w:pPr>
        <w:jc w:val="both"/>
        <w:rPr>
          <w:rFonts w:cs="Times New Roman"/>
          <w:b/>
        </w:rPr>
      </w:pPr>
      <w:commentRangeStart w:id="67"/>
      <w:commentRangeStart w:id="68"/>
      <w:r>
        <w:rPr>
          <w:rFonts w:cs="Times New Roman"/>
          <w:b/>
        </w:rPr>
        <w:t>3</w:t>
      </w:r>
      <w:r w:rsidR="002F3835">
        <w:rPr>
          <w:rFonts w:cs="Times New Roman"/>
          <w:b/>
        </w:rPr>
        <w:t>.</w:t>
      </w:r>
      <w:r w:rsidR="00CB52A9">
        <w:rPr>
          <w:rFonts w:cs="Times New Roman"/>
          <w:b/>
        </w:rPr>
        <w:t>3.1</w:t>
      </w:r>
      <w:r w:rsidR="002F3835">
        <w:rPr>
          <w:rFonts w:cs="Times New Roman"/>
          <w:b/>
        </w:rPr>
        <w:t xml:space="preserve"> </w:t>
      </w:r>
      <w:r w:rsidR="000700BF" w:rsidRPr="000700BF">
        <w:rPr>
          <w:rFonts w:cs="Times New Roman"/>
          <w:b/>
        </w:rPr>
        <w:t xml:space="preserve">La capa de presentación de </w:t>
      </w:r>
      <w:proofErr w:type="spellStart"/>
      <w:r w:rsidR="000700BF" w:rsidRPr="000700BF">
        <w:rPr>
          <w:rFonts w:cs="Times New Roman"/>
          <w:b/>
        </w:rPr>
        <w:t>MoWebA</w:t>
      </w:r>
      <w:commentRangeEnd w:id="67"/>
      <w:proofErr w:type="spellEnd"/>
      <w:r w:rsidR="00795C95">
        <w:rPr>
          <w:rStyle w:val="Refdecomentario"/>
        </w:rPr>
        <w:commentReference w:id="67"/>
      </w:r>
      <w:commentRangeEnd w:id="68"/>
      <w:r w:rsidR="00CB52A9">
        <w:rPr>
          <w:rStyle w:val="Refdecomentario"/>
        </w:rPr>
        <w:commentReference w:id="68"/>
      </w:r>
    </w:p>
    <w:p w:rsidR="000D18B7" w:rsidRPr="00325106" w:rsidRDefault="00A06A01" w:rsidP="002E5171">
      <w:pPr>
        <w:jc w:val="both"/>
        <w:rPr>
          <w:rFonts w:cs="Times New Roman"/>
        </w:rPr>
      </w:pPr>
      <w:r>
        <w:rPr>
          <w:rFonts w:cs="Times New Roman"/>
        </w:rPr>
        <w:t>L</w:t>
      </w:r>
      <w:r w:rsidR="000D18B7">
        <w:rPr>
          <w:rFonts w:cs="Times New Roman"/>
        </w:rPr>
        <w:t xml:space="preserve">a capa de presentación de </w:t>
      </w:r>
      <w:proofErr w:type="spellStart"/>
      <w:r w:rsidR="000D18B7">
        <w:rPr>
          <w:rFonts w:cs="Times New Roman"/>
        </w:rPr>
        <w:t>MoWeba</w:t>
      </w:r>
      <w:proofErr w:type="spellEnd"/>
      <w:r w:rsidR="000D18B7">
        <w:rPr>
          <w:rFonts w:cs="Times New Roman"/>
        </w:rPr>
        <w:t xml:space="preserve"> abarca a los </w:t>
      </w:r>
      <w:proofErr w:type="spellStart"/>
      <w:r w:rsidR="000D18B7">
        <w:rPr>
          <w:rFonts w:cs="Times New Roman"/>
        </w:rPr>
        <w:t>metamodelos</w:t>
      </w:r>
      <w:proofErr w:type="spellEnd"/>
      <w:r w:rsidR="000D18B7">
        <w:rPr>
          <w:rFonts w:cs="Times New Roman"/>
        </w:rPr>
        <w:t xml:space="preserve"> de contenido y estructura. En el </w:t>
      </w:r>
      <w:proofErr w:type="spellStart"/>
      <w:r w:rsidR="000D18B7">
        <w:rPr>
          <w:rFonts w:cs="Times New Roman"/>
        </w:rPr>
        <w:t>metamodelo</w:t>
      </w:r>
      <w:proofErr w:type="spellEnd"/>
      <w:r w:rsidR="000D18B7">
        <w:rPr>
          <w:rFonts w:cs="Times New Roman"/>
        </w:rPr>
        <w:t xml:space="preserve"> de contenido</w:t>
      </w:r>
      <w:r w:rsidR="00E51960">
        <w:rPr>
          <w:rFonts w:cs="Times New Roman"/>
        </w:rPr>
        <w:t xml:space="preserve"> (</w:t>
      </w:r>
      <w:r w:rsidR="000700BF" w:rsidRPr="000700BF">
        <w:rPr>
          <w:rFonts w:cs="Times New Roman"/>
          <w:i/>
        </w:rPr>
        <w:t>Content</w:t>
      </w:r>
      <w:r w:rsidR="00E51960">
        <w:rPr>
          <w:rFonts w:cs="Times New Roman"/>
        </w:rPr>
        <w:t>),</w:t>
      </w:r>
      <w:r w:rsidR="000D18B7">
        <w:rPr>
          <w:rFonts w:cs="Times New Roman"/>
        </w:rPr>
        <w:t xml:space="preserve"> se tienen los diversos elementos de interfaz</w:t>
      </w:r>
      <w:r w:rsidR="00F1739B">
        <w:rPr>
          <w:rFonts w:cs="Times New Roman"/>
        </w:rPr>
        <w:t xml:space="preserve"> (</w:t>
      </w:r>
      <w:proofErr w:type="spellStart"/>
      <w:r w:rsidR="005D335B">
        <w:rPr>
          <w:rFonts w:cs="Times New Roman"/>
          <w:i/>
        </w:rPr>
        <w:t>u</w:t>
      </w:r>
      <w:r w:rsidR="000700BF" w:rsidRPr="000700BF">
        <w:rPr>
          <w:rFonts w:cs="Times New Roman"/>
          <w:i/>
        </w:rPr>
        <w:t>IElements</w:t>
      </w:r>
      <w:proofErr w:type="spellEnd"/>
      <w:r w:rsidR="00F1739B">
        <w:rPr>
          <w:rFonts w:cs="Times New Roman"/>
        </w:rPr>
        <w:t>)</w:t>
      </w:r>
      <w:r w:rsidR="000D18B7">
        <w:rPr>
          <w:rFonts w:cs="Times New Roman"/>
        </w:rPr>
        <w:t xml:space="preserve"> correspondientes a la web 1.0, en la que se tienen a los </w:t>
      </w:r>
      <w:proofErr w:type="spellStart"/>
      <w:r w:rsidR="000700BF" w:rsidRPr="000700BF">
        <w:rPr>
          <w:rFonts w:cs="Times New Roman"/>
          <w:i/>
        </w:rPr>
        <w:t>textImput</w:t>
      </w:r>
      <w:proofErr w:type="spellEnd"/>
      <w:r w:rsidR="000D18B7">
        <w:rPr>
          <w:rFonts w:cs="Times New Roman"/>
        </w:rPr>
        <w:t xml:space="preserve">, a los </w:t>
      </w:r>
      <w:r w:rsidR="000700BF" w:rsidRPr="000700BF">
        <w:rPr>
          <w:rFonts w:cs="Times New Roman"/>
        </w:rPr>
        <w:t>enlaces</w:t>
      </w:r>
      <w:r w:rsidR="000D18B7">
        <w:rPr>
          <w:rFonts w:cs="Times New Roman"/>
        </w:rPr>
        <w:t xml:space="preserve"> que podrían corresponder a navegaciones internas de la aplicación (</w:t>
      </w:r>
      <w:r w:rsidR="000700BF" w:rsidRPr="000700BF">
        <w:rPr>
          <w:rFonts w:cs="Times New Roman"/>
          <w:i/>
        </w:rPr>
        <w:t>anchor</w:t>
      </w:r>
      <w:r w:rsidR="000D18B7">
        <w:rPr>
          <w:rFonts w:cs="Times New Roman"/>
        </w:rPr>
        <w:t>) o bien a navegaciones externas (</w:t>
      </w:r>
      <w:proofErr w:type="spellStart"/>
      <w:r w:rsidR="000700BF" w:rsidRPr="000700BF">
        <w:rPr>
          <w:rFonts w:cs="Times New Roman"/>
          <w:i/>
        </w:rPr>
        <w:t>externalLink</w:t>
      </w:r>
      <w:proofErr w:type="spellEnd"/>
      <w:r w:rsidR="000D18B7">
        <w:rPr>
          <w:rFonts w:cs="Times New Roman"/>
        </w:rPr>
        <w:t xml:space="preserve">), a los </w:t>
      </w:r>
      <w:proofErr w:type="spellStart"/>
      <w:r w:rsidR="000700BF" w:rsidRPr="000700BF">
        <w:rPr>
          <w:rFonts w:cs="Times New Roman"/>
          <w:i/>
        </w:rPr>
        <w:t>button</w:t>
      </w:r>
      <w:proofErr w:type="spellEnd"/>
      <w:r w:rsidR="000D18B7">
        <w:rPr>
          <w:rFonts w:cs="Times New Roman"/>
          <w:i/>
        </w:rPr>
        <w:t>,</w:t>
      </w:r>
      <w:r w:rsidR="000D18B7">
        <w:rPr>
          <w:rFonts w:cs="Times New Roman"/>
        </w:rPr>
        <w:t xml:space="preserve"> a los elementos del tipo </w:t>
      </w:r>
      <w:r>
        <w:rPr>
          <w:rFonts w:cs="Times New Roman"/>
        </w:rPr>
        <w:t>selección</w:t>
      </w:r>
      <w:r w:rsidR="000D18B7">
        <w:rPr>
          <w:rFonts w:cs="Times New Roman"/>
        </w:rPr>
        <w:t xml:space="preserve"> que corresponde a los </w:t>
      </w:r>
      <w:proofErr w:type="spellStart"/>
      <w:r w:rsidR="000700BF" w:rsidRPr="000700BF">
        <w:rPr>
          <w:rFonts w:cs="Times New Roman"/>
          <w:i/>
        </w:rPr>
        <w:t>choice</w:t>
      </w:r>
      <w:proofErr w:type="spellEnd"/>
      <w:r>
        <w:rPr>
          <w:rFonts w:cs="Times New Roman"/>
          <w:i/>
        </w:rPr>
        <w:t xml:space="preserve"> </w:t>
      </w:r>
      <w:r>
        <w:rPr>
          <w:rFonts w:cs="Times New Roman"/>
        </w:rPr>
        <w:t xml:space="preserve"> y a los </w:t>
      </w:r>
      <w:proofErr w:type="spellStart"/>
      <w:r w:rsidR="000700BF" w:rsidRPr="000700BF">
        <w:rPr>
          <w:rFonts w:cs="Times New Roman"/>
          <w:i/>
        </w:rPr>
        <w:t>dropBox</w:t>
      </w:r>
      <w:proofErr w:type="spellEnd"/>
      <w:r>
        <w:rPr>
          <w:rFonts w:cs="Times New Roman"/>
        </w:rPr>
        <w:t xml:space="preserve">, a los </w:t>
      </w:r>
      <w:proofErr w:type="spellStart"/>
      <w:r w:rsidR="000700BF" w:rsidRPr="000700BF">
        <w:rPr>
          <w:rFonts w:cs="Times New Roman"/>
          <w:i/>
        </w:rPr>
        <w:t>text</w:t>
      </w:r>
      <w:proofErr w:type="spellEnd"/>
      <w:r>
        <w:rPr>
          <w:rFonts w:cs="Times New Roman"/>
          <w:i/>
        </w:rPr>
        <w:t xml:space="preserve"> </w:t>
      </w:r>
      <w:r>
        <w:rPr>
          <w:rFonts w:cs="Times New Roman"/>
        </w:rPr>
        <w:t xml:space="preserve">para texto plano en las páginas, al </w:t>
      </w:r>
      <w:proofErr w:type="spellStart"/>
      <w:r w:rsidR="000700BF" w:rsidRPr="000700BF">
        <w:rPr>
          <w:rFonts w:cs="Times New Roman"/>
          <w:i/>
        </w:rPr>
        <w:t>htmlText</w:t>
      </w:r>
      <w:proofErr w:type="spellEnd"/>
      <w:r>
        <w:rPr>
          <w:rFonts w:cs="Times New Roman"/>
          <w:i/>
        </w:rPr>
        <w:t xml:space="preserve"> </w:t>
      </w:r>
      <w:r>
        <w:rPr>
          <w:rFonts w:cs="Times New Roman"/>
        </w:rPr>
        <w:t xml:space="preserve">para el despliegue de cualquier texto HTML, </w:t>
      </w:r>
      <w:r w:rsidR="00051CA9">
        <w:rPr>
          <w:rFonts w:cs="Times New Roman"/>
        </w:rPr>
        <w:t xml:space="preserve">y </w:t>
      </w:r>
      <w:r>
        <w:rPr>
          <w:rFonts w:cs="Times New Roman"/>
        </w:rPr>
        <w:t xml:space="preserve">al elemento del tipo </w:t>
      </w:r>
      <w:r w:rsidR="000700BF" w:rsidRPr="000700BF">
        <w:rPr>
          <w:rFonts w:cs="Times New Roman"/>
          <w:i/>
        </w:rPr>
        <w:t>multimedia</w:t>
      </w:r>
      <w:r>
        <w:rPr>
          <w:rFonts w:cs="Times New Roman"/>
          <w:i/>
        </w:rPr>
        <w:t xml:space="preserve"> </w:t>
      </w:r>
      <w:r>
        <w:rPr>
          <w:rFonts w:cs="Times New Roman"/>
        </w:rPr>
        <w:t>para audio y video.</w:t>
      </w:r>
      <w:r w:rsidR="00051CA9">
        <w:rPr>
          <w:rFonts w:cs="Times New Roman"/>
        </w:rPr>
        <w:t xml:space="preserve"> Cada uno de estos elementos cuenta con sus respectivos </w:t>
      </w:r>
      <w:r w:rsidR="001D0D86">
        <w:rPr>
          <w:rFonts w:cs="Times New Roman"/>
          <w:i/>
        </w:rPr>
        <w:t>atributos</w:t>
      </w:r>
      <w:r w:rsidR="00051CA9">
        <w:rPr>
          <w:rFonts w:cs="Times New Roman"/>
          <w:i/>
        </w:rPr>
        <w:t xml:space="preserve"> </w:t>
      </w:r>
      <w:r w:rsidR="00051CA9">
        <w:rPr>
          <w:rFonts w:cs="Times New Roman"/>
        </w:rPr>
        <w:t xml:space="preserve">para identificar a sus propiedades </w:t>
      </w:r>
      <w:r w:rsidR="00F1739B">
        <w:rPr>
          <w:rFonts w:cs="Times New Roman"/>
        </w:rPr>
        <w:t xml:space="preserve">intrínsecas </w:t>
      </w:r>
      <w:r w:rsidR="002F3835">
        <w:rPr>
          <w:rFonts w:cs="Times New Roman"/>
        </w:rPr>
        <w:t xml:space="preserve">como puede apreciarse en la </w:t>
      </w:r>
      <w:fldSimple w:instr=" REF _Ref422666622 \h  \* MERGEFORMAT ">
        <w:r w:rsidR="0044101A" w:rsidRPr="0044101A">
          <w:t>Figura</w:t>
        </w:r>
        <w:r w:rsidR="0044101A" w:rsidRPr="00275B9F">
          <w:rPr>
            <w:b/>
          </w:rPr>
          <w:t xml:space="preserve"> </w:t>
        </w:r>
        <w:r w:rsidR="0044101A" w:rsidRPr="00275B9F">
          <w:rPr>
            <w:b/>
            <w:noProof/>
          </w:rPr>
          <w:t>11</w:t>
        </w:r>
      </w:fldSimple>
      <w:r w:rsidR="00F1739B">
        <w:rPr>
          <w:rFonts w:cs="Times New Roman"/>
        </w:rPr>
        <w:t xml:space="preserve">.  </w:t>
      </w:r>
      <w:r w:rsidR="000A397E">
        <w:rPr>
          <w:rFonts w:cs="Times New Roman"/>
        </w:rPr>
        <w:t>El</w:t>
      </w:r>
      <w:r w:rsidR="00F1739B">
        <w:rPr>
          <w:rFonts w:cs="Times New Roman"/>
        </w:rPr>
        <w:t xml:space="preserve"> </w:t>
      </w:r>
      <w:proofErr w:type="spellStart"/>
      <w:r w:rsidR="000700BF" w:rsidRPr="000700BF">
        <w:rPr>
          <w:rFonts w:cs="Times New Roman"/>
          <w:i/>
        </w:rPr>
        <w:t>compositeUIElement</w:t>
      </w:r>
      <w:proofErr w:type="spellEnd"/>
      <w:r w:rsidR="00F1739B">
        <w:rPr>
          <w:rFonts w:cs="Times New Roman"/>
          <w:i/>
        </w:rPr>
        <w:t xml:space="preserve"> </w:t>
      </w:r>
      <w:r w:rsidR="00F1739B">
        <w:rPr>
          <w:rFonts w:cs="Times New Roman"/>
        </w:rPr>
        <w:t xml:space="preserve">contiene a los distintos </w:t>
      </w:r>
      <w:proofErr w:type="spellStart"/>
      <w:r w:rsidR="002E5017">
        <w:rPr>
          <w:rFonts w:cs="Times New Roman"/>
          <w:i/>
        </w:rPr>
        <w:t>u</w:t>
      </w:r>
      <w:r w:rsidR="000700BF" w:rsidRPr="000700BF">
        <w:rPr>
          <w:rFonts w:cs="Times New Roman"/>
          <w:i/>
        </w:rPr>
        <w:t>IElements</w:t>
      </w:r>
      <w:proofErr w:type="spellEnd"/>
      <w:r w:rsidR="00F1739B">
        <w:rPr>
          <w:rFonts w:cs="Times New Roman"/>
          <w:i/>
        </w:rPr>
        <w:t xml:space="preserve"> </w:t>
      </w:r>
      <w:r w:rsidR="00F1739B">
        <w:rPr>
          <w:rFonts w:cs="Times New Roman"/>
        </w:rPr>
        <w:t>y en él</w:t>
      </w:r>
      <w:r w:rsidR="000A397E">
        <w:rPr>
          <w:rFonts w:cs="Times New Roman"/>
        </w:rPr>
        <w:t>,</w:t>
      </w:r>
      <w:r w:rsidR="00F1739B">
        <w:rPr>
          <w:rFonts w:cs="Times New Roman"/>
        </w:rPr>
        <w:t xml:space="preserve"> pueden definirse condiciones de tipo </w:t>
      </w:r>
      <w:proofErr w:type="spellStart"/>
      <w:r w:rsidR="000700BF" w:rsidRPr="000700BF">
        <w:rPr>
          <w:rFonts w:cs="Times New Roman"/>
          <w:i/>
        </w:rPr>
        <w:t>orderBy</w:t>
      </w:r>
      <w:proofErr w:type="spellEnd"/>
      <w:r w:rsidR="00F1739B">
        <w:rPr>
          <w:rFonts w:cs="Times New Roman"/>
        </w:rPr>
        <w:t xml:space="preserve"> y </w:t>
      </w:r>
      <w:proofErr w:type="spellStart"/>
      <w:r w:rsidR="000700BF" w:rsidRPr="000700BF">
        <w:rPr>
          <w:rFonts w:cs="Times New Roman"/>
          <w:i/>
        </w:rPr>
        <w:t>groupBy</w:t>
      </w:r>
      <w:proofErr w:type="spellEnd"/>
      <w:r w:rsidR="00F1739B">
        <w:rPr>
          <w:rFonts w:cs="Times New Roman"/>
          <w:i/>
        </w:rPr>
        <w:t xml:space="preserve">, </w:t>
      </w:r>
      <w:r w:rsidR="00F1739B">
        <w:rPr>
          <w:rFonts w:cs="Times New Roman"/>
        </w:rPr>
        <w:t xml:space="preserve">en caso que sea necesario obtener datos del modelo de dominio. </w:t>
      </w:r>
      <w:r w:rsidR="007A0B9F">
        <w:rPr>
          <w:rFonts w:cs="Times New Roman"/>
        </w:rPr>
        <w:t xml:space="preserve">El elemento de interfaz </w:t>
      </w:r>
      <w:proofErr w:type="spellStart"/>
      <w:r w:rsidR="007A0B9F">
        <w:rPr>
          <w:rFonts w:cs="Times New Roman"/>
          <w:i/>
        </w:rPr>
        <w:t>f</w:t>
      </w:r>
      <w:r w:rsidR="000700BF" w:rsidRPr="000700BF">
        <w:rPr>
          <w:rFonts w:cs="Times New Roman"/>
          <w:i/>
        </w:rPr>
        <w:t>orm</w:t>
      </w:r>
      <w:proofErr w:type="spellEnd"/>
      <w:r w:rsidR="007A0B9F">
        <w:rPr>
          <w:rFonts w:cs="Times New Roman"/>
        </w:rPr>
        <w:t xml:space="preserve">, extiende al </w:t>
      </w:r>
      <w:proofErr w:type="spellStart"/>
      <w:r w:rsidR="005D335B">
        <w:rPr>
          <w:rFonts w:cs="Times New Roman"/>
          <w:i/>
        </w:rPr>
        <w:t>c</w:t>
      </w:r>
      <w:r w:rsidR="000700BF" w:rsidRPr="000700BF">
        <w:rPr>
          <w:rFonts w:cs="Times New Roman"/>
          <w:i/>
        </w:rPr>
        <w:t>ompositeUIElement</w:t>
      </w:r>
      <w:proofErr w:type="spellEnd"/>
      <w:r w:rsidR="007A0B9F">
        <w:rPr>
          <w:rFonts w:cs="Times New Roman"/>
        </w:rPr>
        <w:t xml:space="preserve">, permitiendo definir a los distintos </w:t>
      </w:r>
      <w:proofErr w:type="spellStart"/>
      <w:r w:rsidR="005D335B">
        <w:rPr>
          <w:rFonts w:cs="Times New Roman"/>
          <w:i/>
        </w:rPr>
        <w:t>u</w:t>
      </w:r>
      <w:r w:rsidR="000700BF" w:rsidRPr="000700BF">
        <w:rPr>
          <w:rFonts w:cs="Times New Roman"/>
          <w:i/>
        </w:rPr>
        <w:t>IElements</w:t>
      </w:r>
      <w:proofErr w:type="spellEnd"/>
      <w:r w:rsidR="007A0B9F">
        <w:rPr>
          <w:rFonts w:cs="Times New Roman"/>
          <w:i/>
        </w:rPr>
        <w:t xml:space="preserve"> </w:t>
      </w:r>
      <w:r w:rsidR="007A0B9F">
        <w:rPr>
          <w:rFonts w:cs="Times New Roman"/>
        </w:rPr>
        <w:t>dentro de un formulario de entrada.</w:t>
      </w:r>
      <w:r w:rsidR="005D335B">
        <w:rPr>
          <w:rFonts w:cs="Times New Roman"/>
        </w:rPr>
        <w:t xml:space="preserve"> El elemento de interfaz </w:t>
      </w:r>
      <w:proofErr w:type="spellStart"/>
      <w:r w:rsidR="005D335B">
        <w:rPr>
          <w:rFonts w:cs="Times New Roman"/>
        </w:rPr>
        <w:t>table</w:t>
      </w:r>
      <w:proofErr w:type="spellEnd"/>
      <w:r w:rsidR="005D335B">
        <w:rPr>
          <w:rFonts w:cs="Times New Roman"/>
        </w:rPr>
        <w:t xml:space="preserve">, contiene a los atributos </w:t>
      </w:r>
      <w:proofErr w:type="spellStart"/>
      <w:r w:rsidR="005D335B" w:rsidRPr="00F8303D">
        <w:rPr>
          <w:rFonts w:cs="Times New Roman"/>
          <w:i/>
        </w:rPr>
        <w:t>rows</w:t>
      </w:r>
      <w:proofErr w:type="spellEnd"/>
      <w:r w:rsidR="005D335B">
        <w:rPr>
          <w:rFonts w:cs="Times New Roman"/>
          <w:i/>
        </w:rPr>
        <w:t xml:space="preserve"> </w:t>
      </w:r>
      <w:r w:rsidR="00325106">
        <w:rPr>
          <w:rFonts w:cs="Times New Roman"/>
          <w:i/>
        </w:rPr>
        <w:t xml:space="preserve">y </w:t>
      </w:r>
      <w:proofErr w:type="spellStart"/>
      <w:r w:rsidR="00325106">
        <w:rPr>
          <w:rFonts w:cs="Times New Roman"/>
          <w:i/>
        </w:rPr>
        <w:t>columns</w:t>
      </w:r>
      <w:proofErr w:type="spellEnd"/>
      <w:r w:rsidR="00325106">
        <w:rPr>
          <w:rFonts w:cs="Times New Roman"/>
          <w:i/>
        </w:rPr>
        <w:t xml:space="preserve"> </w:t>
      </w:r>
      <w:r w:rsidR="00325106">
        <w:rPr>
          <w:rFonts w:cs="Times New Roman"/>
        </w:rPr>
        <w:t xml:space="preserve">para establecer la cantidad de filas y columnas que contendrá la tabla, para desplegar a los distintos elementos de interfaz que pueden ser </w:t>
      </w:r>
      <w:proofErr w:type="spellStart"/>
      <w:r w:rsidR="00325106">
        <w:rPr>
          <w:rFonts w:cs="Times New Roman"/>
        </w:rPr>
        <w:t>uIElement</w:t>
      </w:r>
      <w:proofErr w:type="spellEnd"/>
      <w:r w:rsidR="00325106">
        <w:rPr>
          <w:rFonts w:cs="Times New Roman"/>
        </w:rPr>
        <w:t xml:space="preserve"> o </w:t>
      </w:r>
      <w:proofErr w:type="spellStart"/>
      <w:r w:rsidR="00325106">
        <w:rPr>
          <w:rFonts w:cs="Times New Roman"/>
        </w:rPr>
        <w:t>compositeUIElement</w:t>
      </w:r>
      <w:proofErr w:type="spellEnd"/>
      <w:r w:rsidR="00325106">
        <w:rPr>
          <w:rFonts w:cs="Times New Roman"/>
        </w:rPr>
        <w:t>.</w:t>
      </w:r>
    </w:p>
    <w:p w:rsidR="00275B9F" w:rsidRDefault="002E606B" w:rsidP="00275B9F">
      <w:pPr>
        <w:keepNext/>
        <w:jc w:val="center"/>
      </w:pPr>
      <w:r w:rsidRPr="00AA3496">
        <w:rPr>
          <w:rFonts w:cs="Times New Roman"/>
          <w:noProof/>
          <w:lang w:val="es-PY" w:eastAsia="es-PY"/>
        </w:rPr>
        <w:lastRenderedPageBreak/>
        <w:drawing>
          <wp:inline distT="0" distB="0" distL="0" distR="0">
            <wp:extent cx="5356893" cy="2104043"/>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modelo de contenido y estructura.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56893" cy="2104043"/>
                    </a:xfrm>
                    <a:prstGeom prst="rect">
                      <a:avLst/>
                    </a:prstGeom>
                  </pic:spPr>
                </pic:pic>
              </a:graphicData>
            </a:graphic>
          </wp:inline>
        </w:drawing>
      </w:r>
    </w:p>
    <w:p w:rsidR="002E606B" w:rsidRPr="00CC6E77" w:rsidRDefault="00275B9F" w:rsidP="00CC6E77">
      <w:pPr>
        <w:pStyle w:val="Epgrafe"/>
        <w:jc w:val="center"/>
        <w:rPr>
          <w:b w:val="0"/>
          <w:color w:val="000000" w:themeColor="text1"/>
        </w:rPr>
      </w:pPr>
      <w:bookmarkStart w:id="69" w:name="_Ref422666622"/>
      <w:r w:rsidRPr="00C63A47">
        <w:rPr>
          <w:color w:val="000000" w:themeColor="text1"/>
        </w:rPr>
        <w:t xml:space="preserve">Figura </w:t>
      </w:r>
      <w:r w:rsidR="0059672A" w:rsidRPr="00C63A47">
        <w:rPr>
          <w:color w:val="000000" w:themeColor="text1"/>
        </w:rPr>
        <w:fldChar w:fldCharType="begin"/>
      </w:r>
      <w:r w:rsidRPr="00C63A47">
        <w:rPr>
          <w:color w:val="000000" w:themeColor="text1"/>
        </w:rPr>
        <w:instrText xml:space="preserve"> SEQ Figura \* ARABIC </w:instrText>
      </w:r>
      <w:r w:rsidR="0059672A" w:rsidRPr="00C63A47">
        <w:rPr>
          <w:color w:val="000000" w:themeColor="text1"/>
        </w:rPr>
        <w:fldChar w:fldCharType="separate"/>
      </w:r>
      <w:r w:rsidR="002E606B">
        <w:rPr>
          <w:noProof/>
          <w:color w:val="000000" w:themeColor="text1"/>
        </w:rPr>
        <w:t>11</w:t>
      </w:r>
      <w:r w:rsidR="0059672A" w:rsidRPr="00C63A47">
        <w:rPr>
          <w:color w:val="000000" w:themeColor="text1"/>
        </w:rPr>
        <w:fldChar w:fldCharType="end"/>
      </w:r>
      <w:bookmarkEnd w:id="69"/>
      <w:r w:rsidRPr="00C63A47">
        <w:rPr>
          <w:b w:val="0"/>
          <w:color w:val="000000" w:themeColor="text1"/>
        </w:rPr>
        <w:t xml:space="preserve"> </w:t>
      </w:r>
      <w:proofErr w:type="spellStart"/>
      <w:r w:rsidRPr="00C63A47">
        <w:rPr>
          <w:b w:val="0"/>
          <w:color w:val="000000" w:themeColor="text1"/>
        </w:rPr>
        <w:t>Metamodelo</w:t>
      </w:r>
      <w:proofErr w:type="spellEnd"/>
      <w:r w:rsidRPr="00C63A47">
        <w:rPr>
          <w:b w:val="0"/>
          <w:color w:val="000000" w:themeColor="text1"/>
        </w:rPr>
        <w:t xml:space="preserve"> de Contenido y Estructura de </w:t>
      </w:r>
      <w:proofErr w:type="spellStart"/>
      <w:r w:rsidRPr="00C63A47">
        <w:rPr>
          <w:b w:val="0"/>
          <w:color w:val="000000" w:themeColor="text1"/>
        </w:rPr>
        <w:t>MoWebA</w:t>
      </w:r>
      <w:proofErr w:type="spellEnd"/>
      <w:r>
        <w:rPr>
          <w:b w:val="0"/>
          <w:color w:val="000000" w:themeColor="text1"/>
        </w:rPr>
        <w:tab/>
      </w:r>
    </w:p>
    <w:p w:rsidR="00A434B1" w:rsidRDefault="00E51960" w:rsidP="002E5171">
      <w:pPr>
        <w:jc w:val="both"/>
        <w:rPr>
          <w:rFonts w:cs="Times New Roman"/>
        </w:rPr>
      </w:pPr>
      <w:r>
        <w:rPr>
          <w:rFonts w:cs="Times New Roman"/>
        </w:rPr>
        <w:t>E</w:t>
      </w:r>
      <w:r w:rsidR="007A0B9F">
        <w:rPr>
          <w:rFonts w:cs="Times New Roman"/>
        </w:rPr>
        <w:t xml:space="preserve">l </w:t>
      </w:r>
      <w:proofErr w:type="spellStart"/>
      <w:r w:rsidR="007A0B9F">
        <w:rPr>
          <w:rFonts w:cs="Times New Roman"/>
        </w:rPr>
        <w:t>metomodelo</w:t>
      </w:r>
      <w:proofErr w:type="spellEnd"/>
      <w:r w:rsidR="007A0B9F">
        <w:rPr>
          <w:rFonts w:cs="Times New Roman"/>
        </w:rPr>
        <w:t xml:space="preserve"> de </w:t>
      </w:r>
      <w:r>
        <w:rPr>
          <w:rFonts w:cs="Times New Roman"/>
        </w:rPr>
        <w:t>estructura (</w:t>
      </w:r>
      <w:proofErr w:type="spellStart"/>
      <w:r w:rsidR="001748C7" w:rsidRPr="001748C7">
        <w:rPr>
          <w:rFonts w:cs="Times New Roman"/>
          <w:i/>
        </w:rPr>
        <w:t>Layout</w:t>
      </w:r>
      <w:proofErr w:type="spellEnd"/>
      <w:r>
        <w:rPr>
          <w:rFonts w:cs="Times New Roman"/>
        </w:rPr>
        <w:t xml:space="preserve">), permite </w:t>
      </w:r>
      <w:r w:rsidR="000A397E">
        <w:rPr>
          <w:rFonts w:cs="Times New Roman"/>
        </w:rPr>
        <w:t>establecer</w:t>
      </w:r>
      <w:r>
        <w:rPr>
          <w:rFonts w:cs="Times New Roman"/>
        </w:rPr>
        <w:t xml:space="preserve"> a cada uno de los </w:t>
      </w:r>
      <w:proofErr w:type="spellStart"/>
      <w:r w:rsidR="001748C7" w:rsidRPr="001748C7">
        <w:rPr>
          <w:rFonts w:cs="Times New Roman"/>
          <w:i/>
        </w:rPr>
        <w:t>compositeUIElement</w:t>
      </w:r>
      <w:proofErr w:type="spellEnd"/>
      <w:r>
        <w:rPr>
          <w:rFonts w:cs="Times New Roman"/>
        </w:rPr>
        <w:t xml:space="preserve"> definidos en el </w:t>
      </w:r>
      <w:proofErr w:type="spellStart"/>
      <w:r>
        <w:rPr>
          <w:rFonts w:cs="Times New Roman"/>
        </w:rPr>
        <w:t>metamodelo</w:t>
      </w:r>
      <w:proofErr w:type="spellEnd"/>
      <w:r>
        <w:rPr>
          <w:rFonts w:cs="Times New Roman"/>
        </w:rPr>
        <w:t xml:space="preserve"> de contenido</w:t>
      </w:r>
      <w:r w:rsidR="000A397E">
        <w:rPr>
          <w:rFonts w:cs="Times New Roman"/>
        </w:rPr>
        <w:t>,</w:t>
      </w:r>
      <w:r>
        <w:rPr>
          <w:rFonts w:cs="Times New Roman"/>
          <w:i/>
        </w:rPr>
        <w:t xml:space="preserve"> </w:t>
      </w:r>
      <w:r>
        <w:rPr>
          <w:rFonts w:cs="Times New Roman"/>
        </w:rPr>
        <w:t xml:space="preserve">una posición específica dentro de las páginas. Un </w:t>
      </w:r>
      <w:proofErr w:type="spellStart"/>
      <w:r w:rsidR="001748C7" w:rsidRPr="001748C7">
        <w:rPr>
          <w:rFonts w:cs="Times New Roman"/>
          <w:i/>
        </w:rPr>
        <w:t>Layout</w:t>
      </w:r>
      <w:proofErr w:type="spellEnd"/>
      <w:r w:rsidR="000A397E">
        <w:rPr>
          <w:rFonts w:cs="Times New Roman"/>
          <w:i/>
        </w:rPr>
        <w:t xml:space="preserve"> </w:t>
      </w:r>
      <w:r w:rsidR="000A397E">
        <w:rPr>
          <w:rFonts w:cs="Times New Roman"/>
        </w:rPr>
        <w:t xml:space="preserve">está compuesto de uno o muchos </w:t>
      </w:r>
      <w:proofErr w:type="spellStart"/>
      <w:r w:rsidR="001748C7" w:rsidRPr="001748C7">
        <w:rPr>
          <w:rFonts w:cs="Times New Roman"/>
          <w:i/>
        </w:rPr>
        <w:t>Layout</w:t>
      </w:r>
      <w:proofErr w:type="spellEnd"/>
      <w:r w:rsidR="000A397E">
        <w:rPr>
          <w:rFonts w:cs="Times New Roman"/>
        </w:rPr>
        <w:t xml:space="preserve">, y cada uno de ellos a la vez puede tener una o varias propiedades definidas, que corresponden a </w:t>
      </w:r>
      <w:r w:rsidR="00967462">
        <w:rPr>
          <w:rFonts w:cs="Times New Roman"/>
        </w:rPr>
        <w:t>sus</w:t>
      </w:r>
      <w:r w:rsidR="000A397E">
        <w:rPr>
          <w:rFonts w:cs="Times New Roman"/>
        </w:rPr>
        <w:t xml:space="preserve"> coordenadas posicionales.</w:t>
      </w:r>
    </w:p>
    <w:p w:rsidR="00967462" w:rsidRDefault="00967462" w:rsidP="002E5171">
      <w:pPr>
        <w:jc w:val="both"/>
        <w:rPr>
          <w:rFonts w:cs="Times New Roman"/>
        </w:rPr>
      </w:pPr>
      <w:r>
        <w:rPr>
          <w:rFonts w:cs="Times New Roman"/>
        </w:rPr>
        <w:t xml:space="preserve">Los </w:t>
      </w:r>
      <w:proofErr w:type="spellStart"/>
      <w:r>
        <w:rPr>
          <w:rFonts w:cs="Times New Roman"/>
        </w:rPr>
        <w:t>metamodelos</w:t>
      </w:r>
      <w:proofErr w:type="spellEnd"/>
      <w:r>
        <w:rPr>
          <w:rFonts w:cs="Times New Roman"/>
        </w:rPr>
        <w:t xml:space="preserve"> </w:t>
      </w:r>
      <w:r w:rsidR="001748C7" w:rsidRPr="001748C7">
        <w:rPr>
          <w:rFonts w:cs="Times New Roman"/>
          <w:i/>
        </w:rPr>
        <w:t>Content</w:t>
      </w:r>
      <w:r>
        <w:rPr>
          <w:rFonts w:cs="Times New Roman"/>
          <w:i/>
        </w:rPr>
        <w:t xml:space="preserve"> </w:t>
      </w:r>
      <w:r>
        <w:rPr>
          <w:rFonts w:cs="Times New Roman"/>
        </w:rPr>
        <w:t xml:space="preserve">y </w:t>
      </w:r>
      <w:proofErr w:type="spellStart"/>
      <w:r w:rsidR="001748C7" w:rsidRPr="001748C7">
        <w:rPr>
          <w:rFonts w:cs="Times New Roman"/>
          <w:i/>
        </w:rPr>
        <w:t>Layout</w:t>
      </w:r>
      <w:proofErr w:type="spellEnd"/>
      <w:r>
        <w:rPr>
          <w:rFonts w:cs="Times New Roman"/>
          <w:i/>
        </w:rPr>
        <w:t xml:space="preserve"> </w:t>
      </w:r>
      <w:r>
        <w:rPr>
          <w:rFonts w:cs="Times New Roman"/>
        </w:rPr>
        <w:t xml:space="preserve">definen la sintaxis abstracta de la capa de presentación de </w:t>
      </w:r>
      <w:proofErr w:type="spellStart"/>
      <w:r>
        <w:rPr>
          <w:rFonts w:cs="Times New Roman"/>
        </w:rPr>
        <w:t>MoWebA</w:t>
      </w:r>
      <w:proofErr w:type="spellEnd"/>
      <w:r>
        <w:rPr>
          <w:rFonts w:cs="Times New Roman"/>
        </w:rPr>
        <w:t>, por medio del estándar MOF (</w:t>
      </w:r>
      <w:r w:rsidR="001748C7" w:rsidRPr="001748C7">
        <w:rPr>
          <w:rFonts w:cs="Times New Roman"/>
          <w:i/>
        </w:rPr>
        <w:t xml:space="preserve">Meta </w:t>
      </w:r>
      <w:proofErr w:type="spellStart"/>
      <w:r w:rsidR="001748C7" w:rsidRPr="001748C7">
        <w:rPr>
          <w:rFonts w:cs="Times New Roman"/>
          <w:i/>
        </w:rPr>
        <w:t>Object</w:t>
      </w:r>
      <w:proofErr w:type="spellEnd"/>
      <w:r w:rsidR="001748C7" w:rsidRPr="001748C7">
        <w:rPr>
          <w:rFonts w:cs="Times New Roman"/>
          <w:i/>
        </w:rPr>
        <w:t xml:space="preserve"> </w:t>
      </w:r>
      <w:proofErr w:type="spellStart"/>
      <w:r w:rsidR="001748C7" w:rsidRPr="001748C7">
        <w:rPr>
          <w:rFonts w:cs="Times New Roman"/>
          <w:i/>
        </w:rPr>
        <w:t>Facility</w:t>
      </w:r>
      <w:proofErr w:type="spellEnd"/>
      <w:r>
        <w:rPr>
          <w:rFonts w:cs="Times New Roman"/>
        </w:rPr>
        <w:t xml:space="preserve">). La sintaxis concreta de </w:t>
      </w:r>
      <w:proofErr w:type="spellStart"/>
      <w:r>
        <w:rPr>
          <w:rFonts w:cs="Times New Roman"/>
        </w:rPr>
        <w:t>MoWebA</w:t>
      </w:r>
      <w:proofErr w:type="spellEnd"/>
      <w:r>
        <w:rPr>
          <w:rFonts w:cs="Times New Roman"/>
        </w:rPr>
        <w:t xml:space="preserve">, es llevada a cabo por medio de UML, utilizando </w:t>
      </w:r>
      <w:r w:rsidR="003C35DD">
        <w:rPr>
          <w:rFonts w:cs="Times New Roman"/>
        </w:rPr>
        <w:t>la técnica de perfil</w:t>
      </w:r>
      <w:r w:rsidR="00795C95">
        <w:rPr>
          <w:rFonts w:cs="Times New Roman"/>
        </w:rPr>
        <w:t xml:space="preserve"> </w:t>
      </w:r>
      <w:r>
        <w:rPr>
          <w:rFonts w:cs="Times New Roman"/>
        </w:rPr>
        <w:t>(</w:t>
      </w:r>
      <w:proofErr w:type="spellStart"/>
      <w:r w:rsidR="001748C7" w:rsidRPr="001748C7">
        <w:rPr>
          <w:rFonts w:cs="Times New Roman"/>
          <w:i/>
        </w:rPr>
        <w:t>profiling</w:t>
      </w:r>
      <w:proofErr w:type="spellEnd"/>
      <w:r>
        <w:rPr>
          <w:rFonts w:cs="Times New Roman"/>
        </w:rPr>
        <w:t>)</w:t>
      </w:r>
      <w:r w:rsidR="003C35DD">
        <w:rPr>
          <w:rFonts w:cs="Times New Roman"/>
        </w:rPr>
        <w:t xml:space="preserve">, que permite agregar a UML, los diversos estereotipos </w:t>
      </w:r>
      <w:r w:rsidR="001748C7" w:rsidRPr="001748C7">
        <w:rPr>
          <w:rFonts w:cs="Times New Roman"/>
          <w:i/>
        </w:rPr>
        <w:t>(</w:t>
      </w:r>
      <w:proofErr w:type="spellStart"/>
      <w:r w:rsidR="001748C7" w:rsidRPr="001748C7">
        <w:rPr>
          <w:rFonts w:cs="Times New Roman"/>
          <w:i/>
        </w:rPr>
        <w:t>stereotypes</w:t>
      </w:r>
      <w:proofErr w:type="spellEnd"/>
      <w:r w:rsidR="001748C7" w:rsidRPr="001748C7">
        <w:rPr>
          <w:rFonts w:cs="Times New Roman"/>
          <w:i/>
        </w:rPr>
        <w:t>)</w:t>
      </w:r>
      <w:r w:rsidR="003C35DD">
        <w:rPr>
          <w:rFonts w:cs="Times New Roman"/>
        </w:rPr>
        <w:t xml:space="preserve"> y valores etiquetados (</w:t>
      </w:r>
      <w:proofErr w:type="spellStart"/>
      <w:r w:rsidR="001748C7" w:rsidRPr="001748C7">
        <w:rPr>
          <w:rFonts w:cs="Times New Roman"/>
          <w:i/>
        </w:rPr>
        <w:t>tagged</w:t>
      </w:r>
      <w:proofErr w:type="spellEnd"/>
      <w:r w:rsidR="001748C7" w:rsidRPr="001748C7">
        <w:rPr>
          <w:rFonts w:cs="Times New Roman"/>
          <w:i/>
        </w:rPr>
        <w:t xml:space="preserve"> </w:t>
      </w:r>
      <w:proofErr w:type="spellStart"/>
      <w:r w:rsidR="001748C7" w:rsidRPr="001748C7">
        <w:rPr>
          <w:rFonts w:cs="Times New Roman"/>
          <w:i/>
        </w:rPr>
        <w:t>values</w:t>
      </w:r>
      <w:proofErr w:type="spellEnd"/>
      <w:r w:rsidR="003C35DD">
        <w:rPr>
          <w:rFonts w:cs="Times New Roman"/>
        </w:rPr>
        <w:t xml:space="preserve">) propios de </w:t>
      </w:r>
      <w:proofErr w:type="spellStart"/>
      <w:r w:rsidR="003C35DD">
        <w:rPr>
          <w:rFonts w:cs="Times New Roman"/>
        </w:rPr>
        <w:t>MoWebA</w:t>
      </w:r>
      <w:proofErr w:type="spellEnd"/>
      <w:r w:rsidR="003C35DD">
        <w:rPr>
          <w:rFonts w:cs="Times New Roman"/>
        </w:rPr>
        <w:t>.</w:t>
      </w:r>
      <w:r w:rsidR="006B3E9D">
        <w:rPr>
          <w:rFonts w:cs="Times New Roman"/>
        </w:rPr>
        <w:t xml:space="preserve"> Los perfiles </w:t>
      </w:r>
      <w:r w:rsidR="001748C7" w:rsidRPr="001748C7">
        <w:rPr>
          <w:rFonts w:cs="Times New Roman"/>
          <w:i/>
        </w:rPr>
        <w:t>Content</w:t>
      </w:r>
      <w:r w:rsidR="006B3E9D">
        <w:rPr>
          <w:rFonts w:cs="Times New Roman"/>
          <w:i/>
        </w:rPr>
        <w:t xml:space="preserve"> y </w:t>
      </w:r>
      <w:proofErr w:type="spellStart"/>
      <w:r w:rsidR="006B3E9D">
        <w:rPr>
          <w:rFonts w:cs="Times New Roman"/>
          <w:i/>
        </w:rPr>
        <w:t>Layout</w:t>
      </w:r>
      <w:proofErr w:type="spellEnd"/>
      <w:r w:rsidR="006B3E9D">
        <w:rPr>
          <w:rFonts w:cs="Times New Roman"/>
        </w:rPr>
        <w:t xml:space="preserve">, permiten definir los PIM de presentación de una aplicación modelada con </w:t>
      </w:r>
      <w:proofErr w:type="spellStart"/>
      <w:r w:rsidR="006B3E9D">
        <w:rPr>
          <w:rFonts w:cs="Times New Roman"/>
        </w:rPr>
        <w:t>MoWebA</w:t>
      </w:r>
      <w:proofErr w:type="spellEnd"/>
      <w:r w:rsidR="006B3E9D">
        <w:rPr>
          <w:rFonts w:cs="Times New Roman"/>
        </w:rPr>
        <w:t xml:space="preserve">. Los perfiles de </w:t>
      </w:r>
      <w:r w:rsidR="00A127A0">
        <w:rPr>
          <w:rFonts w:cs="Times New Roman"/>
        </w:rPr>
        <w:t>Contenido y Estructura</w:t>
      </w:r>
      <w:r w:rsidR="00654925">
        <w:rPr>
          <w:rFonts w:cs="Times New Roman"/>
        </w:rPr>
        <w:t xml:space="preserve"> se presentan en la </w:t>
      </w:r>
      <w:fldSimple w:instr=" REF _Ref422666722 \h  \* MERGEFORMAT ">
        <w:r w:rsidR="0044101A" w:rsidRPr="0044101A">
          <w:t>Figura</w:t>
        </w:r>
        <w:r w:rsidR="0044101A" w:rsidRPr="0044101A">
          <w:rPr>
            <w:b/>
          </w:rPr>
          <w:t xml:space="preserve"> </w:t>
        </w:r>
        <w:r w:rsidR="0044101A" w:rsidRPr="002E5017">
          <w:rPr>
            <w:noProof/>
          </w:rPr>
          <w:t>12</w:t>
        </w:r>
      </w:fldSimple>
      <w:r w:rsidR="00A127A0">
        <w:t xml:space="preserve"> y en la </w:t>
      </w:r>
      <w:fldSimple w:instr=" REF _Ref422736146 \h  \* MERGEFORMAT ">
        <w:r w:rsidR="00A127A0" w:rsidRPr="002E5017">
          <w:rPr>
            <w:color w:val="000000" w:themeColor="text1"/>
          </w:rPr>
          <w:t>Figura</w:t>
        </w:r>
        <w:r w:rsidR="00A127A0" w:rsidRPr="002E5017">
          <w:rPr>
            <w:b/>
            <w:color w:val="000000" w:themeColor="text1"/>
          </w:rPr>
          <w:t xml:space="preserve"> </w:t>
        </w:r>
        <w:r w:rsidR="00A127A0" w:rsidRPr="002E5017">
          <w:rPr>
            <w:noProof/>
            <w:color w:val="000000" w:themeColor="text1"/>
          </w:rPr>
          <w:t>13</w:t>
        </w:r>
      </w:fldSimple>
      <w:r w:rsidR="006B3E9D">
        <w:rPr>
          <w:rFonts w:cs="Times New Roman"/>
        </w:rPr>
        <w:t>.</w:t>
      </w:r>
    </w:p>
    <w:p w:rsidR="0044101A" w:rsidRDefault="002E606B" w:rsidP="0044101A">
      <w:pPr>
        <w:keepNext/>
        <w:jc w:val="center"/>
      </w:pPr>
      <w:r w:rsidRPr="00AA3496">
        <w:rPr>
          <w:rFonts w:cs="Times New Roman"/>
          <w:noProof/>
          <w:lang w:val="es-PY" w:eastAsia="es-PY"/>
        </w:rPr>
        <w:drawing>
          <wp:inline distT="0" distB="0" distL="0" distR="0">
            <wp:extent cx="3824057" cy="2317039"/>
            <wp:effectExtent l="0" t="0" r="0" b="0"/>
            <wp:docPr id="15" name="1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ilesDeContenidoYEstructura.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24057" cy="2317039"/>
                    </a:xfrm>
                    <a:prstGeom prst="rect">
                      <a:avLst/>
                    </a:prstGeom>
                  </pic:spPr>
                </pic:pic>
              </a:graphicData>
            </a:graphic>
          </wp:inline>
        </w:drawing>
      </w:r>
    </w:p>
    <w:p w:rsidR="00E00CB2" w:rsidRPr="00C63A47" w:rsidRDefault="0044101A" w:rsidP="0044101A">
      <w:pPr>
        <w:pStyle w:val="Epgrafe"/>
        <w:jc w:val="center"/>
        <w:rPr>
          <w:b w:val="0"/>
          <w:color w:val="000000" w:themeColor="text1"/>
        </w:rPr>
      </w:pPr>
      <w:bookmarkStart w:id="70" w:name="_Ref422666722"/>
      <w:r w:rsidRPr="00C63A47">
        <w:rPr>
          <w:color w:val="000000" w:themeColor="text1"/>
        </w:rPr>
        <w:t xml:space="preserve">Figura </w:t>
      </w:r>
      <w:r w:rsidR="0059672A" w:rsidRPr="00C63A47">
        <w:rPr>
          <w:color w:val="000000" w:themeColor="text1"/>
        </w:rPr>
        <w:fldChar w:fldCharType="begin"/>
      </w:r>
      <w:r w:rsidRPr="00C63A47">
        <w:rPr>
          <w:color w:val="000000" w:themeColor="text1"/>
        </w:rPr>
        <w:instrText xml:space="preserve"> SEQ Figura \* ARABIC </w:instrText>
      </w:r>
      <w:r w:rsidR="0059672A" w:rsidRPr="00C63A47">
        <w:rPr>
          <w:color w:val="000000" w:themeColor="text1"/>
        </w:rPr>
        <w:fldChar w:fldCharType="separate"/>
      </w:r>
      <w:r w:rsidR="002E606B">
        <w:rPr>
          <w:noProof/>
          <w:color w:val="000000" w:themeColor="text1"/>
        </w:rPr>
        <w:t>12</w:t>
      </w:r>
      <w:r w:rsidR="0059672A" w:rsidRPr="00C63A47">
        <w:rPr>
          <w:color w:val="000000" w:themeColor="text1"/>
        </w:rPr>
        <w:fldChar w:fldCharType="end"/>
      </w:r>
      <w:bookmarkEnd w:id="70"/>
      <w:r w:rsidRPr="00C63A47">
        <w:rPr>
          <w:b w:val="0"/>
          <w:color w:val="000000" w:themeColor="text1"/>
        </w:rPr>
        <w:t xml:space="preserve"> Perfile de Contenido de </w:t>
      </w:r>
      <w:proofErr w:type="spellStart"/>
      <w:r w:rsidRPr="00C63A47">
        <w:rPr>
          <w:b w:val="0"/>
          <w:color w:val="000000" w:themeColor="text1"/>
        </w:rPr>
        <w:t>MoWeb</w:t>
      </w:r>
      <w:r w:rsidR="00A127A0">
        <w:rPr>
          <w:b w:val="0"/>
          <w:color w:val="000000" w:themeColor="text1"/>
        </w:rPr>
        <w:t>A</w:t>
      </w:r>
      <w:proofErr w:type="spellEnd"/>
    </w:p>
    <w:p w:rsidR="00A127A0" w:rsidRDefault="002E606B" w:rsidP="002E5017">
      <w:pPr>
        <w:pStyle w:val="Epgrafe"/>
        <w:keepNext/>
        <w:ind w:left="1416" w:firstLine="708"/>
        <w:jc w:val="both"/>
      </w:pPr>
      <w:r>
        <w:rPr>
          <w:noProof/>
          <w:lang w:val="es-PY" w:eastAsia="es-PY"/>
        </w:rPr>
        <w:lastRenderedPageBreak/>
        <w:drawing>
          <wp:inline distT="0" distB="0" distL="0" distR="0">
            <wp:extent cx="2754420" cy="1838781"/>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rofile.jp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55018" cy="1839180"/>
                    </a:xfrm>
                    <a:prstGeom prst="rect">
                      <a:avLst/>
                    </a:prstGeom>
                  </pic:spPr>
                </pic:pic>
              </a:graphicData>
            </a:graphic>
          </wp:inline>
        </w:drawing>
      </w:r>
    </w:p>
    <w:p w:rsidR="00E00CB2" w:rsidRPr="00A127A0" w:rsidRDefault="00A127A0" w:rsidP="00A127A0">
      <w:pPr>
        <w:pStyle w:val="Epgrafe"/>
        <w:ind w:left="2124" w:firstLine="708"/>
        <w:jc w:val="both"/>
        <w:rPr>
          <w:color w:val="000000" w:themeColor="text1"/>
        </w:rPr>
      </w:pPr>
      <w:bookmarkStart w:id="71" w:name="_Ref422736146"/>
      <w:r w:rsidRPr="00A127A0">
        <w:rPr>
          <w:color w:val="000000" w:themeColor="text1"/>
        </w:rPr>
        <w:t xml:space="preserve">Figura </w:t>
      </w:r>
      <w:r w:rsidR="0059672A" w:rsidRPr="00A127A0">
        <w:rPr>
          <w:color w:val="000000" w:themeColor="text1"/>
        </w:rPr>
        <w:fldChar w:fldCharType="begin"/>
      </w:r>
      <w:r w:rsidRPr="00A127A0">
        <w:rPr>
          <w:color w:val="000000" w:themeColor="text1"/>
        </w:rPr>
        <w:instrText xml:space="preserve"> SEQ Figura \* ARABIC </w:instrText>
      </w:r>
      <w:r w:rsidR="0059672A" w:rsidRPr="00A127A0">
        <w:rPr>
          <w:color w:val="000000" w:themeColor="text1"/>
        </w:rPr>
        <w:fldChar w:fldCharType="separate"/>
      </w:r>
      <w:r w:rsidR="002E606B">
        <w:rPr>
          <w:noProof/>
          <w:color w:val="000000" w:themeColor="text1"/>
        </w:rPr>
        <w:t>13</w:t>
      </w:r>
      <w:r w:rsidR="0059672A" w:rsidRPr="00A127A0">
        <w:rPr>
          <w:color w:val="000000" w:themeColor="text1"/>
        </w:rPr>
        <w:fldChar w:fldCharType="end"/>
      </w:r>
      <w:bookmarkEnd w:id="71"/>
      <w:r w:rsidRPr="00A127A0">
        <w:rPr>
          <w:color w:val="000000" w:themeColor="text1"/>
        </w:rPr>
        <w:t xml:space="preserve"> </w:t>
      </w:r>
      <w:r w:rsidRPr="00A127A0">
        <w:rPr>
          <w:b w:val="0"/>
          <w:color w:val="000000" w:themeColor="text1"/>
        </w:rPr>
        <w:t xml:space="preserve">Perfil de estructura de </w:t>
      </w:r>
      <w:proofErr w:type="spellStart"/>
      <w:r w:rsidRPr="00A127A0">
        <w:rPr>
          <w:b w:val="0"/>
          <w:color w:val="000000" w:themeColor="text1"/>
        </w:rPr>
        <w:t>MoWebA</w:t>
      </w:r>
      <w:proofErr w:type="spellEnd"/>
    </w:p>
    <w:p w:rsidR="001041DD" w:rsidRDefault="001041DD" w:rsidP="002E5171">
      <w:pPr>
        <w:jc w:val="both"/>
        <w:rPr>
          <w:rFonts w:cs="Times New Roman"/>
        </w:rPr>
      </w:pPr>
      <w:r>
        <w:rPr>
          <w:rFonts w:cs="Times New Roman"/>
        </w:rPr>
        <w:t>A modo de ejemplo</w:t>
      </w:r>
      <w:r w:rsidR="00E00CB2">
        <w:rPr>
          <w:rFonts w:cs="Times New Roman"/>
        </w:rPr>
        <w:t>,</w:t>
      </w:r>
      <w:r>
        <w:rPr>
          <w:rFonts w:cs="Times New Roman"/>
        </w:rPr>
        <w:t xml:space="preserve"> se presenta </w:t>
      </w:r>
      <w:r w:rsidR="0044101A">
        <w:rPr>
          <w:rFonts w:cs="Times New Roman"/>
        </w:rPr>
        <w:t xml:space="preserve">en la </w:t>
      </w:r>
      <w:fldSimple w:instr=" REF _Ref422666791 \h  \* MERGEFORMAT ">
        <w:r w:rsidR="0044101A" w:rsidRPr="0044101A">
          <w:t>Figura</w:t>
        </w:r>
        <w:r w:rsidR="0044101A" w:rsidRPr="0044101A">
          <w:rPr>
            <w:b/>
          </w:rPr>
          <w:t xml:space="preserve"> </w:t>
        </w:r>
        <w:r w:rsidR="0044101A" w:rsidRPr="002E5017">
          <w:rPr>
            <w:noProof/>
          </w:rPr>
          <w:t>1</w:t>
        </w:r>
        <w:r w:rsidR="00C101C7" w:rsidRPr="002E5017">
          <w:rPr>
            <w:noProof/>
          </w:rPr>
          <w:t>4</w:t>
        </w:r>
      </w:fldSimple>
      <w:r w:rsidR="00E00CB2">
        <w:rPr>
          <w:rFonts w:cs="Times New Roman"/>
        </w:rPr>
        <w:t>, el</w:t>
      </w:r>
      <w:r>
        <w:rPr>
          <w:rFonts w:cs="Times New Roman"/>
        </w:rPr>
        <w:t xml:space="preserve"> PIM correspondiente a la presentación de una aplicación con </w:t>
      </w:r>
      <w:proofErr w:type="spellStart"/>
      <w:r>
        <w:rPr>
          <w:rFonts w:cs="Times New Roman"/>
        </w:rPr>
        <w:t>MoWebA</w:t>
      </w:r>
      <w:proofErr w:type="spellEnd"/>
      <w:r w:rsidR="00E00CB2">
        <w:rPr>
          <w:rFonts w:cs="Times New Roman"/>
        </w:rPr>
        <w:t>, en la que se requiere el ingreso de datos personales, utilizando  para el modelado</w:t>
      </w:r>
      <w:r w:rsidR="00255D9F">
        <w:rPr>
          <w:rFonts w:cs="Times New Roman"/>
        </w:rPr>
        <w:t>,</w:t>
      </w:r>
      <w:r w:rsidR="00E00CB2">
        <w:rPr>
          <w:rFonts w:cs="Times New Roman"/>
        </w:rPr>
        <w:t xml:space="preserve"> el perfil de Contenido.</w:t>
      </w:r>
      <w:r w:rsidR="006D0FA9">
        <w:rPr>
          <w:rFonts w:cs="Times New Roman"/>
        </w:rPr>
        <w:t xml:space="preserve"> En la </w:t>
      </w:r>
      <w:fldSimple w:instr=" REF _Ref422666883 \h  \* MERGEFORMAT ">
        <w:r w:rsidR="0044101A" w:rsidRPr="0044101A">
          <w:t>Figura</w:t>
        </w:r>
        <w:r w:rsidR="0044101A" w:rsidRPr="0044101A">
          <w:rPr>
            <w:b/>
          </w:rPr>
          <w:t xml:space="preserve"> </w:t>
        </w:r>
        <w:r w:rsidR="0044101A" w:rsidRPr="0044101A">
          <w:rPr>
            <w:b/>
            <w:noProof/>
          </w:rPr>
          <w:t>1</w:t>
        </w:r>
        <w:r w:rsidR="00C101C7">
          <w:rPr>
            <w:b/>
            <w:noProof/>
          </w:rPr>
          <w:t>5</w:t>
        </w:r>
      </w:fldSimple>
      <w:r w:rsidR="006D0FA9">
        <w:rPr>
          <w:rFonts w:cs="Times New Roman"/>
        </w:rPr>
        <w:t xml:space="preserve">, se presenta la interfaz de usuario obtenida a partir del PIM de la </w:t>
      </w:r>
      <w:fldSimple w:instr=" REF _Ref422666791 \h  \* MERGEFORMAT ">
        <w:r w:rsidR="0044101A" w:rsidRPr="0044101A">
          <w:t>Figura</w:t>
        </w:r>
        <w:r w:rsidR="0044101A" w:rsidRPr="0044101A">
          <w:rPr>
            <w:b/>
          </w:rPr>
          <w:t xml:space="preserve"> </w:t>
        </w:r>
        <w:r w:rsidR="0044101A">
          <w:rPr>
            <w:noProof/>
          </w:rPr>
          <w:t>1</w:t>
        </w:r>
        <w:r w:rsidR="00C101C7">
          <w:rPr>
            <w:noProof/>
          </w:rPr>
          <w:t>4</w:t>
        </w:r>
      </w:fldSimple>
    </w:p>
    <w:p w:rsidR="0044101A" w:rsidRDefault="00353787" w:rsidP="0044101A">
      <w:pPr>
        <w:keepNext/>
        <w:jc w:val="center"/>
      </w:pPr>
      <w:r w:rsidRPr="005D335B">
        <w:rPr>
          <w:rFonts w:cs="Times New Roman"/>
          <w:noProof/>
          <w:lang w:val="es-PY" w:eastAsia="es-PY"/>
        </w:rPr>
        <w:drawing>
          <wp:inline distT="0" distB="0" distL="0" distR="0">
            <wp:extent cx="4759495" cy="3177118"/>
            <wp:effectExtent l="0" t="0" r="0" b="0"/>
            <wp:docPr id="8" name="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rio de ingreso.jp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59495" cy="3177118"/>
                    </a:xfrm>
                    <a:prstGeom prst="rect">
                      <a:avLst/>
                    </a:prstGeom>
                  </pic:spPr>
                </pic:pic>
              </a:graphicData>
            </a:graphic>
          </wp:inline>
        </w:drawing>
      </w:r>
    </w:p>
    <w:p w:rsidR="006D0FA9" w:rsidRPr="00C63A47" w:rsidRDefault="0044101A" w:rsidP="0044101A">
      <w:pPr>
        <w:pStyle w:val="Epgrafe"/>
        <w:jc w:val="center"/>
        <w:rPr>
          <w:b w:val="0"/>
          <w:color w:val="000000" w:themeColor="text1"/>
        </w:rPr>
      </w:pPr>
      <w:bookmarkStart w:id="72" w:name="_Ref422666791"/>
      <w:commentRangeStart w:id="73"/>
      <w:r w:rsidRPr="00C63A47">
        <w:rPr>
          <w:color w:val="000000" w:themeColor="text1"/>
        </w:rPr>
        <w:t xml:space="preserve">Figura </w:t>
      </w:r>
      <w:r w:rsidR="0059672A" w:rsidRPr="00C63A47">
        <w:rPr>
          <w:color w:val="000000" w:themeColor="text1"/>
        </w:rPr>
        <w:fldChar w:fldCharType="begin"/>
      </w:r>
      <w:r w:rsidRPr="00C63A47">
        <w:rPr>
          <w:color w:val="000000" w:themeColor="text1"/>
        </w:rPr>
        <w:instrText xml:space="preserve"> SEQ Figura \* ARABIC </w:instrText>
      </w:r>
      <w:r w:rsidR="0059672A" w:rsidRPr="00C63A47">
        <w:rPr>
          <w:color w:val="000000" w:themeColor="text1"/>
        </w:rPr>
        <w:fldChar w:fldCharType="separate"/>
      </w:r>
      <w:r w:rsidR="002E606B">
        <w:rPr>
          <w:noProof/>
          <w:color w:val="000000" w:themeColor="text1"/>
        </w:rPr>
        <w:t>14</w:t>
      </w:r>
      <w:r w:rsidR="0059672A" w:rsidRPr="00C63A47">
        <w:rPr>
          <w:color w:val="000000" w:themeColor="text1"/>
        </w:rPr>
        <w:fldChar w:fldCharType="end"/>
      </w:r>
      <w:bookmarkEnd w:id="72"/>
      <w:r w:rsidRPr="00C63A47">
        <w:rPr>
          <w:b w:val="0"/>
          <w:color w:val="000000" w:themeColor="text1"/>
        </w:rPr>
        <w:t xml:space="preserve"> PIM modelado con el perfil de contenido de </w:t>
      </w:r>
      <w:proofErr w:type="spellStart"/>
      <w:r w:rsidRPr="00C63A47">
        <w:rPr>
          <w:b w:val="0"/>
          <w:color w:val="000000" w:themeColor="text1"/>
        </w:rPr>
        <w:t>MoWebA</w:t>
      </w:r>
      <w:commentRangeEnd w:id="73"/>
      <w:proofErr w:type="spellEnd"/>
      <w:r w:rsidR="00795C95">
        <w:rPr>
          <w:rStyle w:val="Refdecomentario"/>
          <w:b w:val="0"/>
          <w:bCs w:val="0"/>
          <w:color w:val="auto"/>
        </w:rPr>
        <w:commentReference w:id="73"/>
      </w:r>
    </w:p>
    <w:p w:rsidR="0044101A" w:rsidRDefault="00353787" w:rsidP="0044101A">
      <w:pPr>
        <w:keepNext/>
        <w:jc w:val="center"/>
      </w:pPr>
      <w:r w:rsidRPr="005D335B">
        <w:rPr>
          <w:rFonts w:cs="Times New Roman"/>
          <w:noProof/>
          <w:lang w:val="es-PY" w:eastAsia="es-PY"/>
        </w:rPr>
        <w:lastRenderedPageBreak/>
        <w:drawing>
          <wp:inline distT="0" distB="0" distL="0" distR="0">
            <wp:extent cx="3811793" cy="3337867"/>
            <wp:effectExtent l="0" t="0" r="0" b="0"/>
            <wp:docPr id="18" name="1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6-19 23.41.34.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11793" cy="3337867"/>
                    </a:xfrm>
                    <a:prstGeom prst="rect">
                      <a:avLst/>
                    </a:prstGeom>
                  </pic:spPr>
                </pic:pic>
              </a:graphicData>
            </a:graphic>
          </wp:inline>
        </w:drawing>
      </w:r>
    </w:p>
    <w:p w:rsidR="00255D9F" w:rsidRPr="00C63A47" w:rsidRDefault="0044101A" w:rsidP="0044101A">
      <w:pPr>
        <w:pStyle w:val="Epgrafe"/>
        <w:jc w:val="center"/>
        <w:rPr>
          <w:b w:val="0"/>
          <w:color w:val="000000" w:themeColor="text1"/>
        </w:rPr>
      </w:pPr>
      <w:bookmarkStart w:id="74" w:name="_Ref422666883"/>
      <w:r w:rsidRPr="00C63A47">
        <w:rPr>
          <w:color w:val="000000" w:themeColor="text1"/>
        </w:rPr>
        <w:t xml:space="preserve">Figura </w:t>
      </w:r>
      <w:r w:rsidR="0059672A" w:rsidRPr="00C63A47">
        <w:rPr>
          <w:color w:val="000000" w:themeColor="text1"/>
        </w:rPr>
        <w:fldChar w:fldCharType="begin"/>
      </w:r>
      <w:r w:rsidRPr="00C63A47">
        <w:rPr>
          <w:color w:val="000000" w:themeColor="text1"/>
        </w:rPr>
        <w:instrText xml:space="preserve"> SEQ Figura \* ARABIC </w:instrText>
      </w:r>
      <w:r w:rsidR="0059672A" w:rsidRPr="00C63A47">
        <w:rPr>
          <w:color w:val="000000" w:themeColor="text1"/>
        </w:rPr>
        <w:fldChar w:fldCharType="separate"/>
      </w:r>
      <w:r w:rsidR="002E606B">
        <w:rPr>
          <w:noProof/>
          <w:color w:val="000000" w:themeColor="text1"/>
        </w:rPr>
        <w:t>15</w:t>
      </w:r>
      <w:r w:rsidR="0059672A" w:rsidRPr="00C63A47">
        <w:rPr>
          <w:color w:val="000000" w:themeColor="text1"/>
        </w:rPr>
        <w:fldChar w:fldCharType="end"/>
      </w:r>
      <w:bookmarkEnd w:id="74"/>
      <w:r w:rsidRPr="00C63A47">
        <w:rPr>
          <w:b w:val="0"/>
          <w:color w:val="000000" w:themeColor="text1"/>
        </w:rPr>
        <w:t xml:space="preserve"> Interfaz obtenida a partir del PIM presentado en la Figura 13</w:t>
      </w:r>
    </w:p>
    <w:p w:rsidR="002E606B" w:rsidRPr="001462F3" w:rsidRDefault="002E606B" w:rsidP="002E606B">
      <w:pPr>
        <w:rPr>
          <w:b/>
          <w:caps/>
        </w:rPr>
      </w:pPr>
      <w:commentRangeStart w:id="75"/>
      <w:r w:rsidRPr="001462F3">
        <w:rPr>
          <w:b/>
          <w:caps/>
        </w:rPr>
        <w:t>3</w:t>
      </w:r>
      <w:r w:rsidR="00CB52A9">
        <w:rPr>
          <w:b/>
          <w:caps/>
        </w:rPr>
        <w:t>.3.2</w:t>
      </w:r>
      <w:r w:rsidRPr="001462F3">
        <w:rPr>
          <w:b/>
          <w:caps/>
        </w:rPr>
        <w:t xml:space="preserve"> </w:t>
      </w:r>
      <w:r w:rsidRPr="00CB52A9">
        <w:rPr>
          <w:b/>
        </w:rPr>
        <w:t xml:space="preserve">El </w:t>
      </w:r>
      <w:commentRangeStart w:id="76"/>
      <w:r w:rsidRPr="00CB52A9">
        <w:rPr>
          <w:b/>
        </w:rPr>
        <w:t>enfoque</w:t>
      </w:r>
      <w:commentRangeEnd w:id="76"/>
      <w:r w:rsidR="00CB52A9">
        <w:rPr>
          <w:rStyle w:val="Refdecomentario"/>
        </w:rPr>
        <w:commentReference w:id="76"/>
      </w:r>
      <w:r w:rsidRPr="00CB52A9">
        <w:rPr>
          <w:b/>
        </w:rPr>
        <w:t xml:space="preserve"> utilizado con </w:t>
      </w:r>
      <w:proofErr w:type="spellStart"/>
      <w:r w:rsidRPr="00CB52A9">
        <w:rPr>
          <w:b/>
        </w:rPr>
        <w:t>MoWebA</w:t>
      </w:r>
      <w:proofErr w:type="spellEnd"/>
      <w:r w:rsidRPr="00CB52A9">
        <w:rPr>
          <w:b/>
        </w:rPr>
        <w:t xml:space="preserve"> para la generación de interfaces</w:t>
      </w:r>
      <w:r w:rsidRPr="001462F3">
        <w:rPr>
          <w:b/>
          <w:caps/>
        </w:rPr>
        <w:t xml:space="preserve"> </w:t>
      </w:r>
      <w:commentRangeEnd w:id="75"/>
      <w:r w:rsidR="00795C95">
        <w:rPr>
          <w:rStyle w:val="Refdecomentario"/>
        </w:rPr>
        <w:commentReference w:id="75"/>
      </w:r>
    </w:p>
    <w:p w:rsidR="002E606B" w:rsidRDefault="002E606B" w:rsidP="00795C95">
      <w:pPr>
        <w:jc w:val="both"/>
      </w:pPr>
      <w:r>
        <w:t xml:space="preserve">La </w:t>
      </w:r>
      <w:fldSimple w:instr=" REF _Ref422787227 \h  \* MERGEFORMAT ">
        <w:r w:rsidR="00885C22" w:rsidRPr="00CC6E77">
          <w:rPr>
            <w:color w:val="000000" w:themeColor="text1"/>
          </w:rPr>
          <w:t xml:space="preserve">Figura </w:t>
        </w:r>
        <w:r w:rsidR="00885C22" w:rsidRPr="00CC6E77">
          <w:rPr>
            <w:noProof/>
            <w:color w:val="000000" w:themeColor="text1"/>
          </w:rPr>
          <w:t>16</w:t>
        </w:r>
      </w:fldSimple>
      <w:r w:rsidR="00885C22">
        <w:t xml:space="preserve"> </w:t>
      </w:r>
      <w:r>
        <w:t xml:space="preserve">representa el proceso para el modelado y generación de interfaces. Primeramente se modelan los </w:t>
      </w:r>
      <w:r w:rsidRPr="003C0B0A">
        <w:t>PIM</w:t>
      </w:r>
      <w:r>
        <w:t xml:space="preserve"> que representan a una aplicación en particular utilizando distintos perfiles </w:t>
      </w:r>
      <w:r w:rsidRPr="003C0B0A">
        <w:t>UML</w:t>
      </w:r>
      <w:r>
        <w:t xml:space="preserve"> de </w:t>
      </w:r>
      <w:proofErr w:type="spellStart"/>
      <w:r>
        <w:t>MoWebA</w:t>
      </w:r>
      <w:proofErr w:type="spellEnd"/>
      <w:r>
        <w:t xml:space="preserve">. Estos perfiles representan extensiones a </w:t>
      </w:r>
      <w:r w:rsidRPr="003C0B0A">
        <w:t>UML</w:t>
      </w:r>
      <w:r>
        <w:t xml:space="preserve"> para agregar características específicas de </w:t>
      </w:r>
      <w:proofErr w:type="spellStart"/>
      <w:r>
        <w:t>MoWebA</w:t>
      </w:r>
      <w:proofErr w:type="spellEnd"/>
      <w:r>
        <w:t xml:space="preserve"> a los </w:t>
      </w:r>
      <w:proofErr w:type="spellStart"/>
      <w:r>
        <w:t>metamodelos</w:t>
      </w:r>
      <w:proofErr w:type="spellEnd"/>
      <w:r>
        <w:t xml:space="preserve">, para que de esta forma sea posible representar la sintaxis concreta del </w:t>
      </w:r>
      <w:r w:rsidRPr="003C0B0A">
        <w:t>DSL</w:t>
      </w:r>
      <w:r w:rsidR="00795C95">
        <w:t xml:space="preserve"> </w:t>
      </w:r>
      <w:r>
        <w:t>(</w:t>
      </w:r>
      <w:proofErr w:type="spellStart"/>
      <w:r w:rsidRPr="002E606B">
        <w:rPr>
          <w:i/>
        </w:rPr>
        <w:t>Domain</w:t>
      </w:r>
      <w:proofErr w:type="spellEnd"/>
      <w:r w:rsidRPr="002E606B">
        <w:rPr>
          <w:i/>
        </w:rPr>
        <w:t xml:space="preserve"> </w:t>
      </w:r>
      <w:proofErr w:type="spellStart"/>
      <w:r w:rsidRPr="002E606B">
        <w:rPr>
          <w:i/>
        </w:rPr>
        <w:t>Specific</w:t>
      </w:r>
      <w:proofErr w:type="spellEnd"/>
      <w:r w:rsidRPr="002E606B">
        <w:rPr>
          <w:i/>
        </w:rPr>
        <w:t xml:space="preserve"> </w:t>
      </w:r>
      <w:proofErr w:type="spellStart"/>
      <w:r w:rsidRPr="002E606B">
        <w:rPr>
          <w:i/>
        </w:rPr>
        <w:t>Lenguage</w:t>
      </w:r>
      <w:proofErr w:type="spellEnd"/>
      <w:r>
        <w:t xml:space="preserve">). Los modelos PIM y los perfiles están basados en el estándar MOF que forma parte del enfoque MDA. Los modelos PIM se crean utilizando la herramienta </w:t>
      </w:r>
      <w:proofErr w:type="spellStart"/>
      <w:r>
        <w:t>MagicDraw</w:t>
      </w:r>
      <w:proofErr w:type="spellEnd"/>
      <w:r>
        <w:rPr>
          <w:rStyle w:val="Refdenotaalpie"/>
        </w:rPr>
        <w:footnoteReference w:id="15"/>
      </w:r>
      <w:r>
        <w:t xml:space="preserve">. Posteriormente tanto los PIM como los perfiles son exportados al formato </w:t>
      </w:r>
      <w:proofErr w:type="spellStart"/>
      <w:r>
        <w:t>xmi</w:t>
      </w:r>
      <w:proofErr w:type="spellEnd"/>
      <w:r>
        <w:t xml:space="preserve"> del EMF</w:t>
      </w:r>
      <w:r>
        <w:rPr>
          <w:rStyle w:val="Refdenotaalpie"/>
        </w:rPr>
        <w:footnoteReference w:id="16"/>
      </w:r>
      <w:r>
        <w:t xml:space="preserve">. Esto de por sí es llevado a cabo a fines de tener compatibilidad con la herramienta de transformación M2T </w:t>
      </w:r>
      <w:proofErr w:type="spellStart"/>
      <w:r>
        <w:t>Acceleo</w:t>
      </w:r>
      <w:proofErr w:type="spellEnd"/>
      <w:r>
        <w:rPr>
          <w:rStyle w:val="Refdenotaalpie"/>
        </w:rPr>
        <w:footnoteReference w:id="17"/>
      </w:r>
      <w:r>
        <w:t xml:space="preserve">, que toma como entrada modelos UML que están basados en el </w:t>
      </w:r>
      <w:proofErr w:type="spellStart"/>
      <w:r>
        <w:t>metamodelo</w:t>
      </w:r>
      <w:proofErr w:type="spellEnd"/>
      <w:r>
        <w:t xml:space="preserve"> </w:t>
      </w:r>
      <w:commentRangeStart w:id="84"/>
      <w:commentRangeStart w:id="85"/>
      <w:proofErr w:type="spellStart"/>
      <w:r w:rsidRPr="00CB52A9">
        <w:rPr>
          <w:i/>
        </w:rPr>
        <w:t>Ecore</w:t>
      </w:r>
      <w:commentRangeEnd w:id="84"/>
      <w:proofErr w:type="spellEnd"/>
      <w:r w:rsidR="00E77FE4" w:rsidRPr="00CB52A9">
        <w:rPr>
          <w:rStyle w:val="Refdecomentario"/>
          <w:i/>
        </w:rPr>
        <w:commentReference w:id="84"/>
      </w:r>
      <w:commentRangeEnd w:id="85"/>
      <w:r w:rsidR="00CB52A9">
        <w:rPr>
          <w:rStyle w:val="Refdecomentario"/>
        </w:rPr>
        <w:commentReference w:id="85"/>
      </w:r>
      <w:r>
        <w:rPr>
          <w:rStyle w:val="Refdenotaalpie"/>
        </w:rPr>
        <w:footnoteReference w:id="18"/>
      </w:r>
      <w:r>
        <w:t>.</w:t>
      </w:r>
    </w:p>
    <w:p w:rsidR="00E77FE4" w:rsidRDefault="002E606B" w:rsidP="00795C95">
      <w:pPr>
        <w:keepNext/>
        <w:jc w:val="both"/>
      </w:pPr>
      <w:r>
        <w:t xml:space="preserve">Una vez exportados los modelos (PIM y </w:t>
      </w:r>
      <w:proofErr w:type="spellStart"/>
      <w:r>
        <w:t>profile</w:t>
      </w:r>
      <w:proofErr w:type="spellEnd"/>
      <w:r>
        <w:t xml:space="preserve">) al </w:t>
      </w:r>
      <w:proofErr w:type="spellStart"/>
      <w:r>
        <w:t>Acceleo</w:t>
      </w:r>
      <w:proofErr w:type="spellEnd"/>
      <w:r>
        <w:t>, por medio de las plantillas de transformación y los módulos de servicio en Java (</w:t>
      </w:r>
      <w:r w:rsidRPr="0065625E">
        <w:rPr>
          <w:i/>
        </w:rPr>
        <w:t xml:space="preserve">Java </w:t>
      </w:r>
      <w:proofErr w:type="spellStart"/>
      <w:r w:rsidRPr="0065625E">
        <w:rPr>
          <w:i/>
        </w:rPr>
        <w:t>Service</w:t>
      </w:r>
      <w:proofErr w:type="spellEnd"/>
      <w:r w:rsidRPr="0065625E">
        <w:rPr>
          <w:i/>
        </w:rPr>
        <w:t xml:space="preserve"> </w:t>
      </w:r>
      <w:proofErr w:type="spellStart"/>
      <w:r w:rsidRPr="0065625E">
        <w:rPr>
          <w:i/>
        </w:rPr>
        <w:t>Wrappers</w:t>
      </w:r>
      <w:proofErr w:type="spellEnd"/>
      <w:r>
        <w:t xml:space="preserve">), que forman parte de </w:t>
      </w:r>
      <w:proofErr w:type="spellStart"/>
      <w:r>
        <w:t>Acceleo</w:t>
      </w:r>
      <w:proofErr w:type="spellEnd"/>
      <w:r>
        <w:t>, es posible llevar a cabo las transformaciones necesarias sobre los modelos de entrada para o</w:t>
      </w:r>
      <w:r w:rsidR="008814B5">
        <w:t>btener los archivos fuentes (</w:t>
      </w:r>
      <w:r>
        <w:t>.</w:t>
      </w:r>
      <w:proofErr w:type="spellStart"/>
      <w:r>
        <w:t>html</w:t>
      </w:r>
      <w:proofErr w:type="spellEnd"/>
      <w:r>
        <w:t xml:space="preserve"> y .</w:t>
      </w:r>
      <w:proofErr w:type="spellStart"/>
      <w:r>
        <w:t>css</w:t>
      </w:r>
      <w:proofErr w:type="spellEnd"/>
      <w:r>
        <w:t xml:space="preserve">) que representan a la aplicación en sí. Las plantillas de transformación, permiten establecer la estructura del código fuente que va a generarse, estableciendo las partes estáticas (código que va a generarse en ciertas condiciones y que no cambia) y dinámicas (código que es obtenido a partir de los modelos de entrada). Por medio de los </w:t>
      </w:r>
      <w:proofErr w:type="spellStart"/>
      <w:r>
        <w:t>metamarcadores</w:t>
      </w:r>
      <w:proofErr w:type="spellEnd"/>
      <w:r>
        <w:t xml:space="preserve"> de las plantillas de transformación de </w:t>
      </w:r>
      <w:proofErr w:type="spellStart"/>
      <w:r>
        <w:t>Acceleo</w:t>
      </w:r>
      <w:proofErr w:type="spellEnd"/>
      <w:r>
        <w:t xml:space="preserve">, es posible definir expresiones OCL para la manipulación de los distintos elementos definidos en el modelo de entrada. Los módulos de servicio </w:t>
      </w:r>
      <w:r w:rsidRPr="002E606B">
        <w:rPr>
          <w:i/>
        </w:rPr>
        <w:t>Java</w:t>
      </w:r>
      <w:r>
        <w:t xml:space="preserve">, permiten complementar a las plantillas de </w:t>
      </w:r>
      <w:r>
        <w:lastRenderedPageBreak/>
        <w:t xml:space="preserve">transformación, dando la posibilidad de agregar código </w:t>
      </w:r>
      <w:r w:rsidRPr="002E606B">
        <w:rPr>
          <w:i/>
        </w:rPr>
        <w:t>Java</w:t>
      </w:r>
      <w:r>
        <w:rPr>
          <w:i/>
        </w:rPr>
        <w:t xml:space="preserve"> </w:t>
      </w:r>
      <w:r>
        <w:t xml:space="preserve">para la manipulación de los elementos </w:t>
      </w:r>
      <w:r w:rsidR="008814B5">
        <w:t>pertenecientes a</w:t>
      </w:r>
      <w:r>
        <w:t xml:space="preserve"> los modelos. </w:t>
      </w:r>
    </w:p>
    <w:p w:rsidR="002E606B" w:rsidRDefault="002E606B" w:rsidP="00795C95">
      <w:pPr>
        <w:keepNext/>
        <w:jc w:val="both"/>
      </w:pPr>
      <w:r>
        <w:rPr>
          <w:i/>
        </w:rPr>
        <w:t xml:space="preserve"> </w:t>
      </w:r>
      <w:r>
        <w:rPr>
          <w:noProof/>
          <w:lang w:val="es-PY" w:eastAsia="es-PY"/>
        </w:rPr>
        <w:drawing>
          <wp:inline distT="0" distB="0" distL="0" distR="0">
            <wp:extent cx="5078389" cy="3662775"/>
            <wp:effectExtent l="19050" t="0" r="7961" b="0"/>
            <wp:docPr id="2" name="0 Imagen" descr="metodologiaFinal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iaFinalv2.jpg"/>
                    <pic:cNvPicPr/>
                  </pic:nvPicPr>
                  <pic:blipFill>
                    <a:blip r:embed="rId24" cstate="print"/>
                    <a:stretch>
                      <a:fillRect/>
                    </a:stretch>
                  </pic:blipFill>
                  <pic:spPr>
                    <a:xfrm>
                      <a:off x="0" y="0"/>
                      <a:ext cx="5079263" cy="3663405"/>
                    </a:xfrm>
                    <a:prstGeom prst="rect">
                      <a:avLst/>
                    </a:prstGeom>
                  </pic:spPr>
                </pic:pic>
              </a:graphicData>
            </a:graphic>
          </wp:inline>
        </w:drawing>
      </w:r>
    </w:p>
    <w:p w:rsidR="002E606B" w:rsidRPr="00CC6E77" w:rsidRDefault="002E606B" w:rsidP="00795C95">
      <w:pPr>
        <w:pStyle w:val="Epgrafe"/>
        <w:ind w:left="708" w:firstLine="708"/>
        <w:jc w:val="both"/>
        <w:rPr>
          <w:b w:val="0"/>
          <w:color w:val="000000" w:themeColor="text1"/>
        </w:rPr>
      </w:pPr>
      <w:bookmarkStart w:id="88" w:name="_Ref422787227"/>
      <w:proofErr w:type="gramStart"/>
      <w:r w:rsidRPr="006D5A5C">
        <w:rPr>
          <w:color w:val="000000" w:themeColor="text1"/>
        </w:rPr>
        <w:t>Figura</w:t>
      </w:r>
      <w:proofErr w:type="gramEnd"/>
      <w:r w:rsidRPr="006D5A5C">
        <w:rPr>
          <w:color w:val="000000" w:themeColor="text1"/>
        </w:rPr>
        <w:t xml:space="preserve"> </w:t>
      </w:r>
      <w:r w:rsidR="0059672A" w:rsidRPr="006D5A5C">
        <w:rPr>
          <w:color w:val="000000" w:themeColor="text1"/>
        </w:rPr>
        <w:fldChar w:fldCharType="begin"/>
      </w:r>
      <w:r w:rsidRPr="006D5A5C">
        <w:rPr>
          <w:color w:val="000000" w:themeColor="text1"/>
        </w:rPr>
        <w:instrText xml:space="preserve"> SEQ Figura \* ARABIC </w:instrText>
      </w:r>
      <w:r w:rsidR="0059672A" w:rsidRPr="006D5A5C">
        <w:rPr>
          <w:color w:val="000000" w:themeColor="text1"/>
        </w:rPr>
        <w:fldChar w:fldCharType="separate"/>
      </w:r>
      <w:r w:rsidRPr="006D5A5C">
        <w:rPr>
          <w:noProof/>
          <w:color w:val="000000" w:themeColor="text1"/>
        </w:rPr>
        <w:t>16</w:t>
      </w:r>
      <w:r w:rsidR="0059672A" w:rsidRPr="006D5A5C">
        <w:rPr>
          <w:color w:val="000000" w:themeColor="text1"/>
        </w:rPr>
        <w:fldChar w:fldCharType="end"/>
      </w:r>
      <w:bookmarkEnd w:id="88"/>
      <w:r w:rsidRPr="002E606B">
        <w:rPr>
          <w:b w:val="0"/>
          <w:color w:val="000000" w:themeColor="text1"/>
        </w:rPr>
        <w:t xml:space="preserve"> Fases </w:t>
      </w:r>
      <w:r w:rsidR="00FA0279">
        <w:rPr>
          <w:b w:val="0"/>
          <w:color w:val="000000" w:themeColor="text1"/>
        </w:rPr>
        <w:t xml:space="preserve">para </w:t>
      </w:r>
      <w:r w:rsidR="007547FF">
        <w:rPr>
          <w:b w:val="0"/>
          <w:color w:val="000000" w:themeColor="text1"/>
        </w:rPr>
        <w:t>la generación</w:t>
      </w:r>
      <w:r w:rsidR="00FA0279">
        <w:rPr>
          <w:b w:val="0"/>
          <w:color w:val="000000" w:themeColor="text1"/>
        </w:rPr>
        <w:t xml:space="preserve"> de interfaces con</w:t>
      </w:r>
      <w:r w:rsidRPr="002E606B">
        <w:rPr>
          <w:b w:val="0"/>
          <w:color w:val="000000" w:themeColor="text1"/>
        </w:rPr>
        <w:t xml:space="preserve"> </w:t>
      </w:r>
      <w:proofErr w:type="spellStart"/>
      <w:r w:rsidRPr="002E606B">
        <w:rPr>
          <w:b w:val="0"/>
          <w:color w:val="000000" w:themeColor="text1"/>
        </w:rPr>
        <w:t>MoWebA</w:t>
      </w:r>
      <w:proofErr w:type="spellEnd"/>
    </w:p>
    <w:p w:rsidR="00860ED3" w:rsidRPr="00255D9F" w:rsidRDefault="00353787" w:rsidP="00795C95">
      <w:pPr>
        <w:jc w:val="both"/>
        <w:rPr>
          <w:rFonts w:cs="Times New Roman"/>
          <w:b/>
          <w:caps/>
        </w:rPr>
      </w:pPr>
      <w:r>
        <w:rPr>
          <w:rFonts w:cs="Times New Roman"/>
          <w:b/>
          <w:caps/>
        </w:rPr>
        <w:t>3</w:t>
      </w:r>
      <w:r w:rsidR="00860ED3" w:rsidRPr="00255D9F">
        <w:rPr>
          <w:rFonts w:cs="Times New Roman"/>
          <w:b/>
          <w:caps/>
        </w:rPr>
        <w:t>.</w:t>
      </w:r>
      <w:r>
        <w:rPr>
          <w:rFonts w:cs="Times New Roman"/>
          <w:b/>
          <w:caps/>
        </w:rPr>
        <w:t>7</w:t>
      </w:r>
      <w:r w:rsidR="00860ED3" w:rsidRPr="00255D9F">
        <w:rPr>
          <w:rFonts w:cs="Times New Roman"/>
          <w:b/>
          <w:caps/>
        </w:rPr>
        <w:t xml:space="preserve"> Síntesis del Capítulo</w:t>
      </w:r>
    </w:p>
    <w:p w:rsidR="00D77803" w:rsidRPr="0025442F" w:rsidRDefault="00967515" w:rsidP="00795C95">
      <w:pPr>
        <w:jc w:val="both"/>
      </w:pPr>
      <w:bookmarkStart w:id="89" w:name="BIB__bib"/>
      <w:r>
        <w:rPr>
          <w:lang w:val="es-PY"/>
        </w:rPr>
        <w:t xml:space="preserve">Los modelos hoy en día ocupan un lugar importante en proceso de desarrollo de software, comúnmente para la comunicación entre los desarrolladores y las personas sin conocimientos técnicos </w:t>
      </w:r>
      <w:r w:rsidR="00E77FE4">
        <w:rPr>
          <w:lang w:val="es-PY"/>
        </w:rPr>
        <w:t>o</w:t>
      </w:r>
      <w:r>
        <w:rPr>
          <w:lang w:val="es-PY"/>
        </w:rPr>
        <w:t xml:space="preserve"> bien entre los mismos desarrolladores. Las metodologías de desarrollos enmarcadas en el contexto </w:t>
      </w:r>
      <w:r w:rsidR="00060C44" w:rsidRPr="00060C44">
        <w:rPr>
          <w:lang w:val="es-PY"/>
        </w:rPr>
        <w:t>MDD</w:t>
      </w:r>
      <w:r>
        <w:rPr>
          <w:lang w:val="es-PY"/>
        </w:rPr>
        <w:t xml:space="preserve"> y </w:t>
      </w:r>
      <w:r w:rsidR="00060C44" w:rsidRPr="00060C44">
        <w:rPr>
          <w:lang w:val="es-PY"/>
        </w:rPr>
        <w:t>MDA</w:t>
      </w:r>
      <w:r>
        <w:rPr>
          <w:lang w:val="es-PY"/>
        </w:rPr>
        <w:t xml:space="preserve"> toman estos modelos y por medio de transformaciones sobre </w:t>
      </w:r>
      <w:r w:rsidR="00422BE5">
        <w:rPr>
          <w:lang w:val="es-PY"/>
        </w:rPr>
        <w:t xml:space="preserve">los mismos (aplicando técnicas </w:t>
      </w:r>
      <w:r w:rsidR="001748C7" w:rsidRPr="001748C7">
        <w:rPr>
          <w:i/>
          <w:lang w:val="es-PY"/>
        </w:rPr>
        <w:t>M2M</w:t>
      </w:r>
      <w:r>
        <w:rPr>
          <w:lang w:val="es-PY"/>
        </w:rPr>
        <w:t xml:space="preserve"> o </w:t>
      </w:r>
      <w:r w:rsidR="001748C7" w:rsidRPr="001748C7">
        <w:rPr>
          <w:i/>
          <w:lang w:val="es-PY"/>
        </w:rPr>
        <w:t>M2T</w:t>
      </w:r>
      <w:r w:rsidR="00422BE5">
        <w:rPr>
          <w:i/>
          <w:lang w:val="es-PY"/>
        </w:rPr>
        <w:t>)</w:t>
      </w:r>
      <w:r>
        <w:rPr>
          <w:lang w:val="es-PY"/>
        </w:rPr>
        <w:t xml:space="preserve">, pueden obtener el código fuente </w:t>
      </w:r>
      <w:r w:rsidR="00422BE5">
        <w:rPr>
          <w:lang w:val="es-PY"/>
        </w:rPr>
        <w:t>de</w:t>
      </w:r>
      <w:r w:rsidR="00D77803">
        <w:rPr>
          <w:lang w:val="es-PY"/>
        </w:rPr>
        <w:t xml:space="preserve"> una aplicación </w:t>
      </w:r>
      <w:r>
        <w:rPr>
          <w:lang w:val="es-PY"/>
        </w:rPr>
        <w:t xml:space="preserve">para una plataforma destino en particular. Son varias las </w:t>
      </w:r>
      <w:r w:rsidR="00E77FE4">
        <w:rPr>
          <w:lang w:val="es-PY"/>
        </w:rPr>
        <w:t>propuestas metodológicas</w:t>
      </w:r>
      <w:r>
        <w:rPr>
          <w:lang w:val="es-PY"/>
        </w:rPr>
        <w:t xml:space="preserve"> web existentes en la actualidad en </w:t>
      </w:r>
      <w:r w:rsidR="00422BE5">
        <w:rPr>
          <w:lang w:val="es-PY"/>
        </w:rPr>
        <w:t>donde</w:t>
      </w:r>
      <w:r>
        <w:rPr>
          <w:lang w:val="es-PY"/>
        </w:rPr>
        <w:t xml:space="preserve"> los modelos y las transformaciones sobre estos son </w:t>
      </w:r>
      <w:r w:rsidR="00D77803">
        <w:rPr>
          <w:lang w:val="es-PY"/>
        </w:rPr>
        <w:t>los elementos principales del proceso.</w:t>
      </w:r>
      <w:r w:rsidR="00422BE5">
        <w:rPr>
          <w:lang w:val="es-PY"/>
        </w:rPr>
        <w:t xml:space="preserve"> Algunos ejemplos son:</w:t>
      </w:r>
      <w:r w:rsidR="00E77FE4">
        <w:rPr>
          <w:lang w:val="es-PY"/>
        </w:rPr>
        <w:t xml:space="preserve"> </w:t>
      </w:r>
      <w:r w:rsidR="001748C7" w:rsidRPr="001748C7">
        <w:t xml:space="preserve">OOHDM-RIA, OOH4RIA, </w:t>
      </w:r>
      <w:proofErr w:type="spellStart"/>
      <w:r w:rsidR="001748C7" w:rsidRPr="001748C7">
        <w:t>WebML</w:t>
      </w:r>
      <w:proofErr w:type="spellEnd"/>
      <w:r w:rsidR="001748C7" w:rsidRPr="001748C7">
        <w:t xml:space="preserve">-RIA, Patrones con UWE, Patrones OOWS, </w:t>
      </w:r>
      <w:proofErr w:type="spellStart"/>
      <w:r w:rsidR="001748C7" w:rsidRPr="001748C7">
        <w:t>UsiXML</w:t>
      </w:r>
      <w:proofErr w:type="spellEnd"/>
      <w:r w:rsidR="001748C7" w:rsidRPr="001748C7">
        <w:t>, UWE-R, Espacios interactivos con UML y UWE + RUX</w:t>
      </w:r>
      <w:r w:rsidR="0025442F" w:rsidRPr="00F850EE">
        <w:t>.</w:t>
      </w:r>
      <w:r w:rsidR="0025442F">
        <w:t xml:space="preserve"> </w:t>
      </w:r>
      <w:r w:rsidR="0025442F">
        <w:rPr>
          <w:lang w:val="es-PY"/>
        </w:rPr>
        <w:t>Se ha visto que mucha</w:t>
      </w:r>
      <w:r w:rsidR="00D77803">
        <w:rPr>
          <w:lang w:val="es-PY"/>
        </w:rPr>
        <w:t xml:space="preserve">s de ellas cubren características de las </w:t>
      </w:r>
      <w:proofErr w:type="spellStart"/>
      <w:r w:rsidR="00524FF6" w:rsidRPr="00524FF6">
        <w:rPr>
          <w:lang w:val="es-PY"/>
        </w:rPr>
        <w:t>RIAs</w:t>
      </w:r>
      <w:proofErr w:type="spellEnd"/>
      <w:r w:rsidR="00D77803">
        <w:rPr>
          <w:lang w:val="es-PY"/>
        </w:rPr>
        <w:t xml:space="preserve"> en ciertos aspectos, pero ninguna ofrece cobertura total a todas las características. Es por ese motivo, que resulta necesario extender alguna de las metodologías web existentes o bien crear nuevas metodologías web para satisfacer esta necesidad.</w:t>
      </w:r>
    </w:p>
    <w:p w:rsidR="00C2577F" w:rsidRPr="001457D0" w:rsidRDefault="00730011" w:rsidP="00795C95">
      <w:pPr>
        <w:jc w:val="both"/>
        <w:rPr>
          <w:lang w:val="es-PY"/>
        </w:rPr>
      </w:pPr>
      <w:r>
        <w:rPr>
          <w:lang w:val="es-PY"/>
        </w:rPr>
        <w:t xml:space="preserve">La metodología web </w:t>
      </w:r>
      <w:proofErr w:type="spellStart"/>
      <w:r>
        <w:rPr>
          <w:lang w:val="es-PY"/>
        </w:rPr>
        <w:t>MoWebA</w:t>
      </w:r>
      <w:proofErr w:type="spellEnd"/>
      <w:r>
        <w:rPr>
          <w:lang w:val="es-PY"/>
        </w:rPr>
        <w:t xml:space="preserve">, resulta prometedora para llevar a cabo extensiones y de esta forma dar cobertura a características de las </w:t>
      </w:r>
      <w:proofErr w:type="spellStart"/>
      <w:r w:rsidR="00524FF6" w:rsidRPr="00524FF6">
        <w:rPr>
          <w:lang w:val="es-PY"/>
        </w:rPr>
        <w:t>RIAs</w:t>
      </w:r>
      <w:proofErr w:type="spellEnd"/>
      <w:r>
        <w:rPr>
          <w:lang w:val="es-PY"/>
        </w:rPr>
        <w:t xml:space="preserve">,  debido principalmente a la forma en la que está estructurada la metodología,  en donde existe una  separación adecuada de conceptos y capas para el modelado de una aplicación a la par de contemplar todo el ciclo de desarrollo de una aplicación. </w:t>
      </w:r>
      <w:bookmarkStart w:id="90" w:name="_GoBack"/>
      <w:bookmarkEnd w:id="90"/>
    </w:p>
    <w:p w:rsidR="007D2773" w:rsidRPr="00033500" w:rsidDel="00033500" w:rsidRDefault="007D2773" w:rsidP="000551EF">
      <w:pPr>
        <w:rPr>
          <w:del w:id="91" w:author="marcazal" w:date="2015-05-29T07:48:00Z"/>
          <w:lang w:val="es-PY"/>
        </w:rPr>
      </w:pPr>
    </w:p>
    <w:bookmarkEnd w:id="89"/>
    <w:p w:rsidR="00385B5A" w:rsidRPr="004A4A22" w:rsidDel="006778A3" w:rsidRDefault="00385B5A" w:rsidP="000551EF">
      <w:pPr>
        <w:rPr>
          <w:del w:id="92" w:author="marcazal" w:date="2015-06-21T12:22:00Z"/>
        </w:rPr>
      </w:pPr>
    </w:p>
    <w:p w:rsidR="00C82022" w:rsidRPr="004A4A22" w:rsidDel="006778A3" w:rsidRDefault="00C82022" w:rsidP="000551EF">
      <w:pPr>
        <w:rPr>
          <w:del w:id="93" w:author="marcazal" w:date="2015-06-21T12:22:00Z"/>
        </w:rPr>
      </w:pPr>
    </w:p>
    <w:p w:rsidR="006E1839" w:rsidRPr="004A4A22" w:rsidRDefault="00AA40E8" w:rsidP="000551EF">
      <w:pPr>
        <w:rPr>
          <w:lang w:val="es-PY"/>
        </w:rPr>
      </w:pPr>
      <w:ins w:id="94" w:author="Ivan Lopez" w:date="2015-06-17T18:58:00Z">
        <w:del w:id="95" w:author="marcazal" w:date="2015-06-21T12:22:00Z">
          <w:r w:rsidDel="006778A3">
            <w:rPr>
              <w:lang w:val="es-PY"/>
            </w:rPr>
            <w:delText xml:space="preserve"> </w:delText>
          </w:r>
        </w:del>
      </w:ins>
    </w:p>
    <w:sectPr w:rsidR="006E1839" w:rsidRPr="004A4A22" w:rsidSect="004E4EFE">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gali" w:date="2015-06-30T11:21:00Z" w:initials="m">
    <w:p w:rsidR="00730979" w:rsidRDefault="00730979">
      <w:pPr>
        <w:pStyle w:val="Textocomentario"/>
      </w:pPr>
      <w:r>
        <w:rPr>
          <w:rStyle w:val="Refdecomentario"/>
        </w:rPr>
        <w:annotationRef/>
      </w:r>
      <w:proofErr w:type="spellStart"/>
      <w:r>
        <w:t>Que</w:t>
      </w:r>
      <w:proofErr w:type="spellEnd"/>
      <w:r>
        <w:t xml:space="preserve"> tal? “Enfoques metodológicos MDD para las </w:t>
      </w:r>
      <w:proofErr w:type="spellStart"/>
      <w:r>
        <w:t>RIAs</w:t>
      </w:r>
      <w:proofErr w:type="spellEnd"/>
      <w:r>
        <w:t>”, creo que “Estado del Arte” no es necesario colocar</w:t>
      </w:r>
    </w:p>
  </w:comment>
  <w:comment w:id="4" w:author="magali" w:date="2015-06-30T11:29:00Z" w:initials="m">
    <w:p w:rsidR="00730979" w:rsidRDefault="00730979">
      <w:pPr>
        <w:pStyle w:val="Textocomentario"/>
      </w:pPr>
      <w:r>
        <w:rPr>
          <w:rStyle w:val="Refdecomentario"/>
        </w:rPr>
        <w:annotationRef/>
      </w:r>
      <w:r>
        <w:t>Estos no deberían estar en cursiva?</w:t>
      </w:r>
    </w:p>
  </w:comment>
  <w:comment w:id="5" w:author="magali" w:date="2015-06-30T11:46:00Z" w:initials="m">
    <w:p w:rsidR="00730979" w:rsidRDefault="00730979">
      <w:pPr>
        <w:pStyle w:val="Textocomentario"/>
      </w:pPr>
      <w:r>
        <w:rPr>
          <w:rStyle w:val="Refdecomentario"/>
        </w:rPr>
        <w:annotationRef/>
      </w:r>
      <w:r>
        <w:t>Yo esto colocaría como una subsección de 3.1 ya que tiene que ver con MDD.. ya que el punto principal de este capítulo son los enfoques metodológicos, pero es necesario introducir primero algunos conceptos así como lo estás haciendo.</w:t>
      </w:r>
    </w:p>
    <w:p w:rsidR="00730979" w:rsidRDefault="00730979">
      <w:pPr>
        <w:pStyle w:val="Textocomentario"/>
      </w:pPr>
    </w:p>
    <w:p w:rsidR="00730979" w:rsidRDefault="00730979">
      <w:pPr>
        <w:pStyle w:val="Textocomentario"/>
      </w:pPr>
      <w:r>
        <w:t>Por otro lado, no he visto la referencia al libro de Bambilla, deberías colocarla, ya que la mayoría de los conceptos los estás sacando de ahí.</w:t>
      </w:r>
    </w:p>
  </w:comment>
  <w:comment w:id="6" w:author="marcazal" w:date="2015-07-05T12:02:00Z" w:initials="m">
    <w:p w:rsidR="00730979" w:rsidRDefault="00730979">
      <w:pPr>
        <w:pStyle w:val="Textocomentario"/>
      </w:pPr>
      <w:r>
        <w:rPr>
          <w:rStyle w:val="Refdecomentario"/>
        </w:rPr>
        <w:annotationRef/>
      </w:r>
      <w:r w:rsidRPr="00692FE8">
        <w:t xml:space="preserve">Ok, lo agregué como sub-sección. </w:t>
      </w:r>
      <w:proofErr w:type="spellStart"/>
      <w:r w:rsidRPr="00692FE8">
        <w:t>Mas</w:t>
      </w:r>
      <w:proofErr w:type="spellEnd"/>
      <w:r w:rsidRPr="00692FE8">
        <w:t xml:space="preserve"> arriba está la referencia a </w:t>
      </w:r>
      <w:proofErr w:type="spellStart"/>
      <w:r w:rsidRPr="00692FE8">
        <w:t>Bambrilla</w:t>
      </w:r>
      <w:proofErr w:type="spellEnd"/>
      <w:r w:rsidRPr="00692FE8">
        <w:t xml:space="preserve">  [&lt;m2012&gt;]. Al generarse la bibliografía, [&lt;m2012&gt;] se va a convertir en un numero  entre corchetes Ejemplo [4]…, </w:t>
      </w:r>
      <w:r>
        <w:rPr>
          <w:vanish/>
        </w:rPr>
        <w:t>poa desafon</w:t>
      </w:r>
      <w:r>
        <w:rPr>
          <w:vanish/>
        </w:rPr>
        <w:cr/>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comment>
  <w:comment w:id="7" w:author="magali" w:date="2015-06-30T11:42:00Z" w:initials="m">
    <w:p w:rsidR="00730979" w:rsidRDefault="00730979">
      <w:pPr>
        <w:pStyle w:val="Textocomentario"/>
      </w:pPr>
      <w:r>
        <w:rPr>
          <w:rStyle w:val="Refdecomentario"/>
        </w:rPr>
        <w:annotationRef/>
      </w:r>
      <w:r>
        <w:t xml:space="preserve">Ya que mencionas esto, podrías dar ejemplos de posibles lenguajes.. </w:t>
      </w:r>
    </w:p>
  </w:comment>
  <w:comment w:id="8" w:author="magali" w:date="2015-07-05T12:25:00Z" w:initials="m">
    <w:p w:rsidR="00730979" w:rsidRDefault="00730979" w:rsidP="0063426C">
      <w:pPr>
        <w:pStyle w:val="Textocomentario"/>
      </w:pPr>
      <w:r>
        <w:rPr>
          <w:rStyle w:val="Refdecomentario"/>
        </w:rPr>
        <w:annotationRef/>
      </w:r>
      <w:r>
        <w:t xml:space="preserve">Nuevamente pasaría a ser una </w:t>
      </w:r>
      <w:proofErr w:type="spellStart"/>
      <w:r>
        <w:t>subsección</w:t>
      </w:r>
      <w:proofErr w:type="spellEnd"/>
      <w:r>
        <w:t xml:space="preserve"> de 3.1</w:t>
      </w:r>
    </w:p>
  </w:comment>
  <w:comment w:id="9" w:author="marcazal" w:date="2015-07-05T12:29:00Z" w:initials="m">
    <w:p w:rsidR="00730979" w:rsidRDefault="00730979">
      <w:pPr>
        <w:pStyle w:val="Textocomentario"/>
      </w:pPr>
      <w:r>
        <w:rPr>
          <w:rStyle w:val="Refdecomentario"/>
        </w:rPr>
        <w:annotationRef/>
      </w:r>
      <w:r>
        <w:t>Ok, ahora es parte de la sección 3.1.3</w:t>
      </w:r>
    </w:p>
  </w:comment>
  <w:comment w:id="33" w:author="marcazal" w:date="2015-07-05T12:30:00Z" w:initials="m">
    <w:p w:rsidR="00730979" w:rsidRDefault="00730979">
      <w:pPr>
        <w:pStyle w:val="Textocomentario"/>
      </w:pPr>
      <w:r>
        <w:rPr>
          <w:rStyle w:val="Refdecomentario"/>
        </w:rPr>
        <w:annotationRef/>
      </w:r>
      <w:r>
        <w:t>ok</w:t>
      </w:r>
    </w:p>
  </w:comment>
  <w:comment w:id="32" w:author="magali" w:date="2015-06-30T11:49:00Z" w:initials="m">
    <w:p w:rsidR="00730979" w:rsidRDefault="00730979">
      <w:pPr>
        <w:pStyle w:val="Textocomentario"/>
      </w:pPr>
      <w:r>
        <w:rPr>
          <w:rStyle w:val="Refdecomentario"/>
        </w:rPr>
        <w:annotationRef/>
      </w:r>
      <w:r>
        <w:t>Colocaría como sección 3.2</w:t>
      </w:r>
    </w:p>
  </w:comment>
  <w:comment w:id="35" w:author="magali" w:date="2015-06-30T11:53:00Z" w:initials="m">
    <w:p w:rsidR="00730979" w:rsidRDefault="00730979">
      <w:pPr>
        <w:pStyle w:val="Textocomentario"/>
      </w:pPr>
      <w:r>
        <w:rPr>
          <w:rStyle w:val="Refdecomentario"/>
        </w:rPr>
        <w:annotationRef/>
      </w:r>
      <w:r>
        <w:t>Donde cierra el paréntesis?</w:t>
      </w:r>
    </w:p>
  </w:comment>
  <w:comment w:id="36" w:author="marcazal" w:date="2015-07-05T12:31:00Z" w:initials="m">
    <w:p w:rsidR="00730979" w:rsidRDefault="00730979">
      <w:pPr>
        <w:pStyle w:val="Textocomentario"/>
      </w:pPr>
      <w:r>
        <w:rPr>
          <w:rStyle w:val="Refdecomentario"/>
        </w:rPr>
        <w:annotationRef/>
      </w:r>
      <w:r>
        <w:t>ok</w:t>
      </w:r>
    </w:p>
  </w:comment>
  <w:comment w:id="64" w:author="magali" w:date="2015-06-30T12:05:00Z" w:initials="m">
    <w:p w:rsidR="00730979" w:rsidRDefault="00730979">
      <w:pPr>
        <w:pStyle w:val="Textocomentario"/>
      </w:pPr>
      <w:r>
        <w:rPr>
          <w:rStyle w:val="Refdecomentario"/>
        </w:rPr>
        <w:annotationRef/>
      </w:r>
      <w:r>
        <w:t>Verificar sección</w:t>
      </w:r>
    </w:p>
  </w:comment>
  <w:comment w:id="65" w:author="marcazal" w:date="2015-07-05T12:32:00Z" w:initials="m">
    <w:p w:rsidR="00730979" w:rsidRDefault="00730979">
      <w:pPr>
        <w:pStyle w:val="Textocomentario"/>
      </w:pPr>
      <w:r>
        <w:rPr>
          <w:rStyle w:val="Refdecomentario"/>
        </w:rPr>
        <w:annotationRef/>
      </w:r>
      <w:r>
        <w:t>Ok, ahora sección 3.3</w:t>
      </w:r>
    </w:p>
  </w:comment>
  <w:comment w:id="67" w:author="magali" w:date="2015-06-30T12:05:00Z" w:initials="m">
    <w:p w:rsidR="00730979" w:rsidRDefault="00730979">
      <w:pPr>
        <w:pStyle w:val="Textocomentario"/>
      </w:pPr>
      <w:r>
        <w:rPr>
          <w:rStyle w:val="Refdecomentario"/>
        </w:rPr>
        <w:annotationRef/>
      </w:r>
      <w:r>
        <w:t>Verificar sección</w:t>
      </w:r>
    </w:p>
  </w:comment>
  <w:comment w:id="68" w:author="marcazal" w:date="2015-07-05T12:34:00Z" w:initials="m">
    <w:p w:rsidR="00730979" w:rsidRDefault="00730979">
      <w:pPr>
        <w:pStyle w:val="Textocomentario"/>
      </w:pPr>
      <w:r>
        <w:rPr>
          <w:rStyle w:val="Refdecomentario"/>
        </w:rPr>
        <w:annotationRef/>
      </w:r>
      <w:r>
        <w:t>Ok, ahora pasa a llamarse sección 3.3.1</w:t>
      </w:r>
    </w:p>
  </w:comment>
  <w:comment w:id="73" w:author="magali" w:date="2015-06-30T12:04:00Z" w:initials="m">
    <w:p w:rsidR="00730979" w:rsidRDefault="00730979">
      <w:pPr>
        <w:pStyle w:val="Textocomentario"/>
      </w:pPr>
      <w:r>
        <w:rPr>
          <w:rStyle w:val="Refdecomentario"/>
        </w:rPr>
        <w:annotationRef/>
      </w:r>
      <w:r>
        <w:t xml:space="preserve">Me gustaría analizar contigo este modelo.. no me queda claro los </w:t>
      </w:r>
      <w:proofErr w:type="spellStart"/>
      <w:r>
        <w:t>compositeUIElements</w:t>
      </w:r>
      <w:proofErr w:type="spellEnd"/>
      <w:r>
        <w:t xml:space="preserve"> Cabecera y Pie de pagina</w:t>
      </w:r>
    </w:p>
  </w:comment>
  <w:comment w:id="76" w:author="marcazal" w:date="2015-07-05T12:37:00Z" w:initials="m">
    <w:p w:rsidR="00730979" w:rsidRDefault="00730979">
      <w:pPr>
        <w:pStyle w:val="Textocomentario"/>
      </w:pPr>
      <w:r>
        <w:rPr>
          <w:rStyle w:val="Refdecomentario"/>
        </w:rPr>
        <w:annotationRef/>
      </w:r>
      <w:r>
        <w:t xml:space="preserve">Ok, ahora es una </w:t>
      </w:r>
      <w:proofErr w:type="spellStart"/>
      <w:r>
        <w:t>subsección</w:t>
      </w:r>
      <w:proofErr w:type="spellEnd"/>
      <w:r>
        <w:t xml:space="preserve"> de la sección 3.3. </w:t>
      </w:r>
      <w:proofErr w:type="spellStart"/>
      <w:r>
        <w:t>Especificameente</w:t>
      </w:r>
      <w:proofErr w:type="spellEnd"/>
      <w:r>
        <w:t xml:space="preserve"> la sección 3.3.2</w:t>
      </w:r>
    </w:p>
  </w:comment>
  <w:comment w:id="75" w:author="magali" w:date="2015-06-30T12:05:00Z" w:initials="m">
    <w:p w:rsidR="00730979" w:rsidRDefault="00730979">
      <w:pPr>
        <w:pStyle w:val="Textocomentario"/>
      </w:pPr>
      <w:r>
        <w:rPr>
          <w:rStyle w:val="Refdecomentario"/>
        </w:rPr>
        <w:annotationRef/>
      </w:r>
      <w:r>
        <w:t>Verificar sección</w:t>
      </w:r>
    </w:p>
  </w:comment>
  <w:comment w:id="84" w:author="magali" w:date="2015-06-30T12:07:00Z" w:initials="m">
    <w:p w:rsidR="00730979" w:rsidRDefault="00730979">
      <w:pPr>
        <w:pStyle w:val="Textocomentario"/>
      </w:pPr>
      <w:r>
        <w:rPr>
          <w:rStyle w:val="Refdecomentario"/>
        </w:rPr>
        <w:annotationRef/>
      </w:r>
      <w:r>
        <w:t>No debería tener itálica?</w:t>
      </w:r>
    </w:p>
  </w:comment>
  <w:comment w:id="85" w:author="marcazal" w:date="2015-07-05T12:38:00Z" w:initials="m">
    <w:p w:rsidR="00730979" w:rsidRDefault="00730979">
      <w:pPr>
        <w:pStyle w:val="Textocomentario"/>
      </w:pPr>
      <w:r>
        <w:rPr>
          <w:rStyle w:val="Refdecomentario"/>
        </w:rPr>
        <w:annotationRef/>
      </w:r>
      <w:r>
        <w:t>Agregado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3409" w:rsidRDefault="00AC3409" w:rsidP="00875FB2">
      <w:pPr>
        <w:spacing w:after="0" w:line="240" w:lineRule="auto"/>
      </w:pPr>
      <w:r>
        <w:separator/>
      </w:r>
    </w:p>
  </w:endnote>
  <w:endnote w:type="continuationSeparator" w:id="0">
    <w:p w:rsidR="00AC3409" w:rsidRDefault="00AC3409" w:rsidP="00875F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3409" w:rsidRDefault="00AC3409" w:rsidP="00875FB2">
      <w:pPr>
        <w:spacing w:after="0" w:line="240" w:lineRule="auto"/>
      </w:pPr>
      <w:r>
        <w:separator/>
      </w:r>
    </w:p>
  </w:footnote>
  <w:footnote w:type="continuationSeparator" w:id="0">
    <w:p w:rsidR="00AC3409" w:rsidRDefault="00AC3409" w:rsidP="00875FB2">
      <w:pPr>
        <w:spacing w:after="0" w:line="240" w:lineRule="auto"/>
      </w:pPr>
      <w:r>
        <w:continuationSeparator/>
      </w:r>
    </w:p>
  </w:footnote>
  <w:footnote w:id="1">
    <w:p w:rsidR="00730979" w:rsidRPr="00CD4B4D" w:rsidRDefault="00730979">
      <w:pPr>
        <w:pStyle w:val="Textonotapie"/>
        <w:rPr>
          <w:color w:val="000000" w:themeColor="text1"/>
          <w:sz w:val="14"/>
          <w:szCs w:val="14"/>
          <w:lang w:val="es-PY"/>
        </w:rPr>
      </w:pPr>
      <w:r w:rsidRPr="00CD4B4D">
        <w:rPr>
          <w:rStyle w:val="Refdenotaalpie"/>
          <w:color w:val="000000" w:themeColor="text1"/>
          <w:sz w:val="14"/>
          <w:szCs w:val="14"/>
        </w:rPr>
        <w:footnoteRef/>
      </w:r>
      <w:r w:rsidRPr="00CD4B4D">
        <w:rPr>
          <w:color w:val="000000" w:themeColor="text1"/>
          <w:sz w:val="14"/>
          <w:szCs w:val="14"/>
        </w:rPr>
        <w:t xml:space="preserve"> </w:t>
      </w:r>
      <w:r w:rsidRPr="00CD4B4D">
        <w:rPr>
          <w:b/>
          <w:color w:val="000000" w:themeColor="text1"/>
          <w:sz w:val="14"/>
          <w:szCs w:val="14"/>
          <w:lang w:val="es-PY"/>
        </w:rPr>
        <w:t>MDA</w:t>
      </w:r>
      <w:r w:rsidRPr="00CD4B4D">
        <w:rPr>
          <w:color w:val="000000" w:themeColor="text1"/>
          <w:sz w:val="14"/>
          <w:szCs w:val="14"/>
          <w:lang w:val="es-PY"/>
        </w:rPr>
        <w:t xml:space="preserve"> </w:t>
      </w:r>
      <w:hyperlink r:id="rId1" w:history="1">
        <w:r w:rsidRPr="00CD4B4D">
          <w:rPr>
            <w:rStyle w:val="Hipervnculo"/>
            <w:rFonts w:ascii="Arial" w:hAnsi="Arial" w:cs="Arial"/>
            <w:color w:val="000000" w:themeColor="text1"/>
            <w:sz w:val="14"/>
            <w:szCs w:val="14"/>
            <w:shd w:val="clear" w:color="auto" w:fill="FFFFFF"/>
          </w:rPr>
          <w:t>www.omg.org/mda/</w:t>
        </w:r>
      </w:hyperlink>
      <w:r w:rsidRPr="00CD4B4D">
        <w:rPr>
          <w:rFonts w:ascii="Arial" w:hAnsi="Arial" w:cs="Arial"/>
          <w:color w:val="000000" w:themeColor="text1"/>
          <w:sz w:val="14"/>
          <w:szCs w:val="14"/>
          <w:shd w:val="clear" w:color="auto" w:fill="FFFFFF"/>
        </w:rPr>
        <w:t xml:space="preserve"> 2015</w:t>
      </w:r>
    </w:p>
  </w:footnote>
  <w:footnote w:id="2">
    <w:p w:rsidR="00730979" w:rsidRPr="00CD4B4D" w:rsidRDefault="00730979">
      <w:pPr>
        <w:pStyle w:val="Textonotapie"/>
        <w:rPr>
          <w:color w:val="000000" w:themeColor="text1"/>
          <w:sz w:val="14"/>
          <w:szCs w:val="14"/>
          <w:lang w:val="en-US"/>
        </w:rPr>
      </w:pPr>
      <w:r w:rsidRPr="00127A92">
        <w:rPr>
          <w:rStyle w:val="Refdenotaalpie"/>
          <w:sz w:val="14"/>
          <w:szCs w:val="14"/>
        </w:rPr>
        <w:footnoteRef/>
      </w:r>
      <w:r w:rsidRPr="00127A92">
        <w:rPr>
          <w:b/>
          <w:color w:val="000000" w:themeColor="text1"/>
          <w:sz w:val="14"/>
          <w:szCs w:val="14"/>
          <w:lang w:val="en-US"/>
        </w:rPr>
        <w:t xml:space="preserve"> UML:</w:t>
      </w:r>
      <w:r w:rsidRPr="00127A92">
        <w:rPr>
          <w:color w:val="000000" w:themeColor="text1"/>
          <w:sz w:val="14"/>
          <w:szCs w:val="14"/>
          <w:lang w:val="en-US"/>
        </w:rPr>
        <w:t xml:space="preserve"> </w:t>
      </w:r>
      <w:r>
        <w:fldChar w:fldCharType="begin"/>
      </w:r>
      <w:r w:rsidRPr="00730979">
        <w:rPr>
          <w:lang w:val="en-US"/>
        </w:rPr>
        <w:instrText>HYPERLINK "http://www.omg.org/spec/UML"</w:instrText>
      </w:r>
      <w:r>
        <w:fldChar w:fldCharType="separate"/>
      </w:r>
      <w:r w:rsidRPr="00127A92">
        <w:rPr>
          <w:rStyle w:val="Hipervnculo"/>
          <w:color w:val="000000" w:themeColor="text1"/>
          <w:sz w:val="14"/>
          <w:szCs w:val="14"/>
          <w:lang w:val="en-US"/>
        </w:rPr>
        <w:t>www.omg.org/spec/UML</w:t>
      </w:r>
      <w:r>
        <w:fldChar w:fldCharType="end"/>
      </w:r>
      <w:r w:rsidRPr="00127A92">
        <w:rPr>
          <w:rFonts w:ascii="Arial" w:hAnsi="Arial" w:cs="Arial"/>
          <w:bCs/>
          <w:color w:val="000000" w:themeColor="text1"/>
          <w:sz w:val="14"/>
          <w:szCs w:val="14"/>
          <w:shd w:val="clear" w:color="auto" w:fill="FFFFFF"/>
          <w:lang w:val="en-US"/>
        </w:rPr>
        <w:t xml:space="preserve"> 2015</w:t>
      </w:r>
    </w:p>
  </w:footnote>
  <w:footnote w:id="3">
    <w:p w:rsidR="00730979" w:rsidRPr="00127A92" w:rsidRDefault="00730979">
      <w:pPr>
        <w:pStyle w:val="Textonotapie"/>
        <w:rPr>
          <w:color w:val="000000" w:themeColor="text1"/>
          <w:sz w:val="14"/>
          <w:szCs w:val="14"/>
          <w:lang w:val="es-PY"/>
        </w:rPr>
      </w:pPr>
      <w:r w:rsidRPr="004C2EB9">
        <w:rPr>
          <w:rStyle w:val="Refdenotaalpie"/>
          <w:b/>
          <w:color w:val="000000" w:themeColor="text1"/>
          <w:sz w:val="14"/>
          <w:szCs w:val="14"/>
        </w:rPr>
        <w:footnoteRef/>
      </w:r>
      <w:r w:rsidRPr="00127A92">
        <w:rPr>
          <w:b/>
          <w:color w:val="000000" w:themeColor="text1"/>
          <w:sz w:val="14"/>
          <w:szCs w:val="14"/>
        </w:rPr>
        <w:t xml:space="preserve"> </w:t>
      </w:r>
      <w:r w:rsidRPr="00127A92">
        <w:rPr>
          <w:b/>
          <w:color w:val="000000" w:themeColor="text1"/>
          <w:sz w:val="14"/>
          <w:szCs w:val="14"/>
          <w:lang w:val="es-PY"/>
        </w:rPr>
        <w:t>OCL:</w:t>
      </w:r>
      <w:r w:rsidRPr="00127A92">
        <w:rPr>
          <w:color w:val="000000" w:themeColor="text1"/>
          <w:sz w:val="14"/>
          <w:szCs w:val="14"/>
          <w:lang w:val="es-PY"/>
        </w:rPr>
        <w:t xml:space="preserve"> </w:t>
      </w:r>
      <w:hyperlink r:id="rId2" w:history="1">
        <w:r w:rsidRPr="00127A92">
          <w:rPr>
            <w:rStyle w:val="Hipervnculo"/>
            <w:rFonts w:ascii="Arial" w:hAnsi="Arial" w:cs="Arial"/>
            <w:color w:val="000000" w:themeColor="text1"/>
            <w:sz w:val="14"/>
            <w:szCs w:val="14"/>
            <w:shd w:val="clear" w:color="auto" w:fill="FFFFFF"/>
          </w:rPr>
          <w:t>www.omg.org/spec/</w:t>
        </w:r>
        <w:r w:rsidRPr="00127A92">
          <w:rPr>
            <w:rStyle w:val="Hipervnculo"/>
            <w:rFonts w:ascii="Arial" w:hAnsi="Arial" w:cs="Arial"/>
            <w:bCs/>
            <w:color w:val="000000" w:themeColor="text1"/>
            <w:sz w:val="14"/>
            <w:szCs w:val="14"/>
            <w:shd w:val="clear" w:color="auto" w:fill="FFFFFF"/>
          </w:rPr>
          <w:t>OCL</w:t>
        </w:r>
      </w:hyperlink>
      <w:r w:rsidRPr="00127A92">
        <w:rPr>
          <w:rFonts w:ascii="Arial" w:hAnsi="Arial" w:cs="Arial"/>
          <w:bCs/>
          <w:color w:val="000000" w:themeColor="text1"/>
          <w:sz w:val="14"/>
          <w:szCs w:val="14"/>
          <w:shd w:val="clear" w:color="auto" w:fill="FFFFFF"/>
        </w:rPr>
        <w:t xml:space="preserve"> 2015</w:t>
      </w:r>
    </w:p>
  </w:footnote>
  <w:footnote w:id="4">
    <w:p w:rsidR="00730979" w:rsidRPr="00127A92" w:rsidRDefault="00730979">
      <w:pPr>
        <w:pStyle w:val="Textonotapie"/>
        <w:rPr>
          <w:color w:val="000000" w:themeColor="text1"/>
          <w:sz w:val="14"/>
          <w:szCs w:val="14"/>
          <w:lang w:val="en-US"/>
        </w:rPr>
      </w:pPr>
      <w:r w:rsidRPr="004C2EB9">
        <w:rPr>
          <w:rStyle w:val="Refdenotaalpie"/>
          <w:color w:val="000000" w:themeColor="text1"/>
          <w:sz w:val="14"/>
          <w:szCs w:val="14"/>
        </w:rPr>
        <w:footnoteRef/>
      </w:r>
      <w:r w:rsidRPr="00127A92">
        <w:rPr>
          <w:color w:val="000000" w:themeColor="text1"/>
          <w:sz w:val="14"/>
          <w:szCs w:val="14"/>
          <w:lang w:val="en-US"/>
        </w:rPr>
        <w:t xml:space="preserve"> </w:t>
      </w:r>
      <w:r w:rsidRPr="00127A92">
        <w:rPr>
          <w:b/>
          <w:color w:val="000000" w:themeColor="text1"/>
          <w:sz w:val="14"/>
          <w:szCs w:val="14"/>
          <w:lang w:val="en-US"/>
        </w:rPr>
        <w:t>MOF:</w:t>
      </w:r>
      <w:r w:rsidRPr="00127A92">
        <w:rPr>
          <w:color w:val="000000" w:themeColor="text1"/>
          <w:sz w:val="14"/>
          <w:szCs w:val="14"/>
          <w:lang w:val="en-US"/>
        </w:rPr>
        <w:t xml:space="preserve"> </w:t>
      </w:r>
      <w:r>
        <w:fldChar w:fldCharType="begin"/>
      </w:r>
      <w:r w:rsidRPr="00730979">
        <w:rPr>
          <w:lang w:val="en-US"/>
        </w:rPr>
        <w:instrText>HYPERLINK "http://www.omg.org/mof/"</w:instrText>
      </w:r>
      <w:r>
        <w:fldChar w:fldCharType="separate"/>
      </w:r>
      <w:r w:rsidRPr="00127A92">
        <w:rPr>
          <w:rStyle w:val="Hipervnculo"/>
          <w:rFonts w:ascii="Arial" w:hAnsi="Arial" w:cs="Arial"/>
          <w:color w:val="000000" w:themeColor="text1"/>
          <w:sz w:val="14"/>
          <w:szCs w:val="14"/>
          <w:shd w:val="clear" w:color="auto" w:fill="FFFFFF"/>
          <w:lang w:val="en-US"/>
        </w:rPr>
        <w:t>www.omg.org/</w:t>
      </w:r>
      <w:r w:rsidRPr="00127A92">
        <w:rPr>
          <w:rStyle w:val="Hipervnculo"/>
          <w:rFonts w:ascii="Arial" w:hAnsi="Arial" w:cs="Arial"/>
          <w:bCs/>
          <w:color w:val="000000" w:themeColor="text1"/>
          <w:sz w:val="14"/>
          <w:szCs w:val="14"/>
          <w:shd w:val="clear" w:color="auto" w:fill="FFFFFF"/>
          <w:lang w:val="en-US"/>
        </w:rPr>
        <w:t>mof</w:t>
      </w:r>
      <w:r w:rsidRPr="00127A92">
        <w:rPr>
          <w:rStyle w:val="Hipervnculo"/>
          <w:rFonts w:ascii="Arial" w:hAnsi="Arial" w:cs="Arial"/>
          <w:color w:val="000000" w:themeColor="text1"/>
          <w:sz w:val="14"/>
          <w:szCs w:val="14"/>
          <w:shd w:val="clear" w:color="auto" w:fill="FFFFFF"/>
          <w:lang w:val="en-US"/>
        </w:rPr>
        <w:t>/</w:t>
      </w:r>
      <w:r>
        <w:fldChar w:fldCharType="end"/>
      </w:r>
      <w:r w:rsidRPr="00127A92">
        <w:rPr>
          <w:rFonts w:ascii="Arial" w:hAnsi="Arial" w:cs="Arial"/>
          <w:color w:val="000000" w:themeColor="text1"/>
          <w:sz w:val="14"/>
          <w:szCs w:val="14"/>
          <w:shd w:val="clear" w:color="auto" w:fill="FFFFFF"/>
          <w:lang w:val="en-US"/>
        </w:rPr>
        <w:t xml:space="preserve"> 2015</w:t>
      </w:r>
    </w:p>
  </w:footnote>
  <w:footnote w:id="5">
    <w:p w:rsidR="00730979" w:rsidRPr="00127A92" w:rsidRDefault="00730979">
      <w:pPr>
        <w:pStyle w:val="Textonotapie"/>
        <w:rPr>
          <w:color w:val="000000" w:themeColor="text1"/>
          <w:sz w:val="16"/>
          <w:szCs w:val="16"/>
          <w:lang w:val="en-US"/>
        </w:rPr>
      </w:pPr>
      <w:r w:rsidRPr="004C2EB9">
        <w:rPr>
          <w:rStyle w:val="Refdenotaalpie"/>
          <w:color w:val="000000" w:themeColor="text1"/>
          <w:sz w:val="14"/>
          <w:szCs w:val="14"/>
        </w:rPr>
        <w:footnoteRef/>
      </w:r>
      <w:r w:rsidRPr="00127A92">
        <w:rPr>
          <w:color w:val="000000" w:themeColor="text1"/>
          <w:sz w:val="14"/>
          <w:szCs w:val="14"/>
          <w:lang w:val="en-US"/>
        </w:rPr>
        <w:t xml:space="preserve"> </w:t>
      </w:r>
      <w:r w:rsidRPr="00127A92">
        <w:rPr>
          <w:b/>
          <w:color w:val="000000" w:themeColor="text1"/>
          <w:sz w:val="14"/>
          <w:szCs w:val="14"/>
          <w:lang w:val="en-US"/>
        </w:rPr>
        <w:t>QVT:</w:t>
      </w:r>
      <w:r w:rsidRPr="00127A92">
        <w:rPr>
          <w:color w:val="000000" w:themeColor="text1"/>
          <w:sz w:val="14"/>
          <w:szCs w:val="14"/>
          <w:lang w:val="en-US"/>
        </w:rPr>
        <w:t xml:space="preserve"> </w:t>
      </w:r>
      <w:r>
        <w:fldChar w:fldCharType="begin"/>
      </w:r>
      <w:r w:rsidRPr="00730979">
        <w:rPr>
          <w:lang w:val="en-US"/>
        </w:rPr>
        <w:instrText>HYPERLINK "http://www.omg.org/spec/QVT/1.1/"</w:instrText>
      </w:r>
      <w:r>
        <w:fldChar w:fldCharType="separate"/>
      </w:r>
      <w:r w:rsidRPr="00127A92">
        <w:rPr>
          <w:rStyle w:val="Hipervnculo"/>
          <w:rFonts w:ascii="Arial" w:hAnsi="Arial" w:cs="Arial"/>
          <w:color w:val="000000" w:themeColor="text1"/>
          <w:sz w:val="14"/>
          <w:szCs w:val="14"/>
          <w:shd w:val="clear" w:color="auto" w:fill="FFFFFF"/>
          <w:lang w:val="en-US"/>
        </w:rPr>
        <w:t>www.omg.org/spec/</w:t>
      </w:r>
      <w:r w:rsidRPr="00127A92">
        <w:rPr>
          <w:rStyle w:val="Hipervnculo"/>
          <w:rFonts w:ascii="Arial" w:hAnsi="Arial" w:cs="Arial"/>
          <w:bCs/>
          <w:color w:val="000000" w:themeColor="text1"/>
          <w:sz w:val="14"/>
          <w:szCs w:val="14"/>
          <w:shd w:val="clear" w:color="auto" w:fill="FFFFFF"/>
          <w:lang w:val="en-US"/>
        </w:rPr>
        <w:t>QVT</w:t>
      </w:r>
      <w:r w:rsidRPr="00127A92">
        <w:rPr>
          <w:rStyle w:val="Hipervnculo"/>
          <w:rFonts w:ascii="Arial" w:hAnsi="Arial" w:cs="Arial"/>
          <w:color w:val="000000" w:themeColor="text1"/>
          <w:sz w:val="14"/>
          <w:szCs w:val="14"/>
          <w:shd w:val="clear" w:color="auto" w:fill="FFFFFF"/>
          <w:lang w:val="en-US"/>
        </w:rPr>
        <w:t>/1.1/</w:t>
      </w:r>
      <w:r>
        <w:fldChar w:fldCharType="end"/>
      </w:r>
      <w:r w:rsidRPr="00127A92">
        <w:rPr>
          <w:rFonts w:ascii="Arial" w:hAnsi="Arial" w:cs="Arial"/>
          <w:color w:val="000000" w:themeColor="text1"/>
          <w:sz w:val="14"/>
          <w:szCs w:val="14"/>
          <w:shd w:val="clear" w:color="auto" w:fill="FFFFFF"/>
          <w:lang w:val="en-US"/>
        </w:rPr>
        <w:t xml:space="preserve"> 2015</w:t>
      </w:r>
    </w:p>
  </w:footnote>
  <w:footnote w:id="6">
    <w:p w:rsidR="00730979" w:rsidRPr="00B252FC" w:rsidRDefault="00730979" w:rsidP="0063426C">
      <w:pPr>
        <w:pStyle w:val="Textonotapie"/>
        <w:rPr>
          <w:ins w:id="10" w:author="marcazal" w:date="2015-06-20T01:19:00Z"/>
          <w:color w:val="000000" w:themeColor="text1"/>
          <w:sz w:val="14"/>
          <w:lang w:val="en-US"/>
        </w:rPr>
      </w:pPr>
      <w:ins w:id="11" w:author="marcazal" w:date="2015-06-20T01:19:00Z">
        <w:r w:rsidRPr="00613C0E">
          <w:rPr>
            <w:rStyle w:val="Refdenotaalpie"/>
            <w:color w:val="000000" w:themeColor="text1"/>
            <w:sz w:val="14"/>
          </w:rPr>
          <w:footnoteRef/>
        </w:r>
        <w:r w:rsidRPr="00B252FC">
          <w:rPr>
            <w:color w:val="000000" w:themeColor="text1"/>
            <w:sz w:val="14"/>
            <w:lang w:val="en-US"/>
          </w:rPr>
          <w:t xml:space="preserve"> </w:t>
        </w:r>
      </w:ins>
      <w:ins w:id="12" w:author="marcazal" w:date="2015-06-21T18:55:00Z">
        <w:r w:rsidRPr="009C325C">
          <w:rPr>
            <w:b/>
            <w:color w:val="000000" w:themeColor="text1"/>
            <w:sz w:val="14"/>
            <w:lang w:val="en-US"/>
          </w:rPr>
          <w:t>XSLT:</w:t>
        </w:r>
        <w:r>
          <w:rPr>
            <w:color w:val="000000" w:themeColor="text1"/>
            <w:sz w:val="14"/>
            <w:lang w:val="en-US"/>
          </w:rPr>
          <w:t xml:space="preserve"> </w:t>
        </w:r>
      </w:ins>
      <w:r>
        <w:fldChar w:fldCharType="begin"/>
      </w:r>
      <w:r w:rsidRPr="00B252FC">
        <w:rPr>
          <w:lang w:val="en-US"/>
        </w:rPr>
        <w:instrText>HYPERLINK "http://www.w3.org/TR/xslt20/"</w:instrText>
      </w:r>
      <w:r>
        <w:fldChar w:fldCharType="separate"/>
      </w:r>
      <w:ins w:id="13" w:author="marcazal" w:date="2015-06-20T01:19:00Z">
        <w:r w:rsidRPr="00B252FC">
          <w:rPr>
            <w:rStyle w:val="Hipervnculo"/>
            <w:color w:val="000000" w:themeColor="text1"/>
            <w:sz w:val="14"/>
            <w:lang w:val="en-US"/>
          </w:rPr>
          <w:t>www.w3.org/TR/xslt20/</w:t>
        </w:r>
        <w:r>
          <w:fldChar w:fldCharType="end"/>
        </w:r>
        <w:r w:rsidRPr="00B252FC">
          <w:rPr>
            <w:color w:val="000000" w:themeColor="text1"/>
            <w:sz w:val="14"/>
            <w:lang w:val="en-US"/>
          </w:rPr>
          <w:t xml:space="preserve"> 2015</w:t>
        </w:r>
      </w:ins>
    </w:p>
  </w:footnote>
  <w:footnote w:id="7">
    <w:p w:rsidR="00730979" w:rsidRPr="00B252FC" w:rsidRDefault="00730979" w:rsidP="0063426C">
      <w:pPr>
        <w:pStyle w:val="Textonotapie"/>
        <w:rPr>
          <w:ins w:id="14" w:author="marcazal" w:date="2015-06-20T01:19:00Z"/>
          <w:color w:val="000000" w:themeColor="text1"/>
          <w:sz w:val="14"/>
          <w:lang w:val="en-US"/>
        </w:rPr>
      </w:pPr>
      <w:ins w:id="15" w:author="marcazal" w:date="2015-06-20T01:19:00Z">
        <w:r w:rsidRPr="00613C0E">
          <w:rPr>
            <w:rStyle w:val="Refdenotaalpie"/>
            <w:color w:val="000000" w:themeColor="text1"/>
            <w:sz w:val="14"/>
          </w:rPr>
          <w:footnoteRef/>
        </w:r>
      </w:ins>
      <w:ins w:id="16" w:author="marcazal" w:date="2015-06-21T18:56:00Z">
        <w:r w:rsidRPr="009C325C">
          <w:rPr>
            <w:b/>
            <w:color w:val="000000" w:themeColor="text1"/>
            <w:sz w:val="14"/>
            <w:lang w:val="en-US"/>
          </w:rPr>
          <w:t>JET:</w:t>
        </w:r>
        <w:r>
          <w:rPr>
            <w:color w:val="000000" w:themeColor="text1"/>
            <w:sz w:val="14"/>
            <w:lang w:val="en-US"/>
          </w:rPr>
          <w:t xml:space="preserve"> </w:t>
        </w:r>
      </w:ins>
      <w:ins w:id="17" w:author="marcazal" w:date="2015-06-20T01:19:00Z">
        <w:r w:rsidRPr="00B252FC">
          <w:rPr>
            <w:color w:val="000000" w:themeColor="text1"/>
            <w:sz w:val="14"/>
            <w:lang w:val="en-US"/>
          </w:rPr>
          <w:t xml:space="preserve"> </w:t>
        </w:r>
      </w:ins>
      <w:r>
        <w:fldChar w:fldCharType="begin"/>
      </w:r>
      <w:r w:rsidRPr="00B252FC">
        <w:rPr>
          <w:lang w:val="en-US"/>
        </w:rPr>
        <w:instrText>HYPERLINK "https://projects.eclipse.org/projects/modeling.m2t.jet"</w:instrText>
      </w:r>
      <w:r>
        <w:fldChar w:fldCharType="separate"/>
      </w:r>
      <w:ins w:id="18" w:author="marcazal" w:date="2015-06-20T01:19:00Z">
        <w:r w:rsidRPr="00B252FC">
          <w:rPr>
            <w:rStyle w:val="Hipervnculo"/>
            <w:color w:val="000000" w:themeColor="text1"/>
            <w:sz w:val="14"/>
            <w:lang w:val="en-US"/>
          </w:rPr>
          <w:t>https://projects.eclipse.org/projects/modeling.m2t.jet</w:t>
        </w:r>
        <w:r>
          <w:fldChar w:fldCharType="end"/>
        </w:r>
        <w:r w:rsidRPr="00B252FC">
          <w:rPr>
            <w:color w:val="000000" w:themeColor="text1"/>
            <w:sz w:val="14"/>
            <w:lang w:val="en-US"/>
          </w:rPr>
          <w:t xml:space="preserve"> 2015</w:t>
        </w:r>
      </w:ins>
    </w:p>
  </w:footnote>
  <w:footnote w:id="8">
    <w:p w:rsidR="00730979" w:rsidRPr="00B252FC" w:rsidRDefault="00730979" w:rsidP="0063426C">
      <w:pPr>
        <w:pStyle w:val="Textonotapie"/>
        <w:rPr>
          <w:ins w:id="19" w:author="marcazal" w:date="2015-06-20T01:19:00Z"/>
          <w:color w:val="000000" w:themeColor="text1"/>
          <w:sz w:val="14"/>
          <w:lang w:val="en-US"/>
        </w:rPr>
      </w:pPr>
      <w:ins w:id="20" w:author="marcazal" w:date="2015-06-20T01:19:00Z">
        <w:r w:rsidRPr="00613C0E">
          <w:rPr>
            <w:rStyle w:val="Refdenotaalpie"/>
            <w:color w:val="000000" w:themeColor="text1"/>
            <w:sz w:val="14"/>
          </w:rPr>
          <w:footnoteRef/>
        </w:r>
      </w:ins>
      <w:ins w:id="21" w:author="marcazal" w:date="2015-06-21T18:56:00Z">
        <w:r w:rsidRPr="009C325C">
          <w:rPr>
            <w:b/>
            <w:color w:val="000000" w:themeColor="text1"/>
            <w:sz w:val="14"/>
            <w:lang w:val="en-US"/>
          </w:rPr>
          <w:t>XPAND:</w:t>
        </w:r>
      </w:ins>
      <w:ins w:id="22" w:author="marcazal" w:date="2015-06-20T01:19:00Z">
        <w:r w:rsidRPr="00B252FC">
          <w:rPr>
            <w:color w:val="000000" w:themeColor="text1"/>
            <w:sz w:val="14"/>
            <w:lang w:val="en-US"/>
          </w:rPr>
          <w:t xml:space="preserve"> </w:t>
        </w:r>
      </w:ins>
      <w:r>
        <w:fldChar w:fldCharType="begin"/>
      </w:r>
      <w:r w:rsidRPr="00B252FC">
        <w:rPr>
          <w:lang w:val="en-US"/>
        </w:rPr>
        <w:instrText>HYPERLINK "https://eclipse.org/modeling/m2t/?project=xpand"</w:instrText>
      </w:r>
      <w:r>
        <w:fldChar w:fldCharType="separate"/>
      </w:r>
      <w:ins w:id="23" w:author="marcazal" w:date="2015-06-20T01:19:00Z">
        <w:r w:rsidRPr="00B252FC">
          <w:rPr>
            <w:rStyle w:val="Hipervnculo"/>
            <w:color w:val="000000" w:themeColor="text1"/>
            <w:sz w:val="14"/>
            <w:lang w:val="en-US"/>
          </w:rPr>
          <w:t>https://eclipse.org/modeling/m2t/?project=xpand</w:t>
        </w:r>
        <w:r>
          <w:fldChar w:fldCharType="end"/>
        </w:r>
        <w:r w:rsidRPr="00B252FC">
          <w:rPr>
            <w:color w:val="000000" w:themeColor="text1"/>
            <w:sz w:val="14"/>
            <w:lang w:val="en-US"/>
          </w:rPr>
          <w:t xml:space="preserve"> 2015</w:t>
        </w:r>
      </w:ins>
    </w:p>
  </w:footnote>
  <w:footnote w:id="9">
    <w:p w:rsidR="00730979" w:rsidRPr="00B252FC" w:rsidRDefault="00730979" w:rsidP="0063426C">
      <w:pPr>
        <w:pStyle w:val="Textonotapie"/>
        <w:rPr>
          <w:ins w:id="24" w:author="marcazal" w:date="2015-06-20T01:19:00Z"/>
          <w:color w:val="000000" w:themeColor="text1"/>
          <w:sz w:val="14"/>
          <w:lang w:val="en-US"/>
        </w:rPr>
      </w:pPr>
      <w:ins w:id="25" w:author="marcazal" w:date="2015-06-20T01:19:00Z">
        <w:r w:rsidRPr="00613C0E">
          <w:rPr>
            <w:rStyle w:val="Refdenotaalpie"/>
            <w:color w:val="000000" w:themeColor="text1"/>
            <w:sz w:val="14"/>
          </w:rPr>
          <w:footnoteRef/>
        </w:r>
      </w:ins>
      <w:proofErr w:type="spellStart"/>
      <w:ins w:id="26" w:author="marcazal" w:date="2015-06-21T18:56:00Z">
        <w:r w:rsidRPr="009C325C">
          <w:rPr>
            <w:b/>
            <w:color w:val="000000" w:themeColor="text1"/>
            <w:sz w:val="14"/>
            <w:lang w:val="en-US"/>
          </w:rPr>
          <w:t>MOFScript</w:t>
        </w:r>
        <w:proofErr w:type="spellEnd"/>
        <w:r w:rsidRPr="009C325C">
          <w:rPr>
            <w:b/>
            <w:color w:val="000000" w:themeColor="text1"/>
            <w:sz w:val="14"/>
            <w:lang w:val="en-US"/>
          </w:rPr>
          <w:t>:</w:t>
        </w:r>
      </w:ins>
      <w:ins w:id="27" w:author="marcazal" w:date="2015-06-20T01:19:00Z">
        <w:r w:rsidRPr="00B252FC">
          <w:rPr>
            <w:color w:val="000000" w:themeColor="text1"/>
            <w:sz w:val="14"/>
            <w:lang w:val="en-US"/>
          </w:rPr>
          <w:t xml:space="preserve"> </w:t>
        </w:r>
      </w:ins>
      <w:r>
        <w:fldChar w:fldCharType="begin"/>
      </w:r>
      <w:r w:rsidRPr="00B252FC">
        <w:rPr>
          <w:lang w:val="en-US"/>
        </w:rPr>
        <w:instrText>HYPERLINK "https://eclipse.org/gmt/mofscript/"</w:instrText>
      </w:r>
      <w:r>
        <w:fldChar w:fldCharType="separate"/>
      </w:r>
      <w:ins w:id="28" w:author="marcazal" w:date="2015-06-20T01:19:00Z">
        <w:r w:rsidRPr="00B252FC">
          <w:rPr>
            <w:rStyle w:val="Hipervnculo"/>
            <w:color w:val="000000" w:themeColor="text1"/>
            <w:sz w:val="14"/>
            <w:lang w:val="en-US"/>
          </w:rPr>
          <w:t>https://eclipse.org/gmt/mofscript/</w:t>
        </w:r>
        <w:r>
          <w:fldChar w:fldCharType="end"/>
        </w:r>
        <w:r w:rsidRPr="00B252FC">
          <w:rPr>
            <w:color w:val="000000" w:themeColor="text1"/>
            <w:sz w:val="14"/>
            <w:lang w:val="en-US"/>
          </w:rPr>
          <w:t xml:space="preserve"> 2015</w:t>
        </w:r>
      </w:ins>
    </w:p>
  </w:footnote>
  <w:footnote w:id="10">
    <w:p w:rsidR="00730979" w:rsidRPr="00B252FC" w:rsidRDefault="00730979" w:rsidP="0063426C">
      <w:pPr>
        <w:pStyle w:val="Textonotapie"/>
        <w:rPr>
          <w:color w:val="000000" w:themeColor="text1"/>
          <w:sz w:val="14"/>
          <w:lang w:val="en-US"/>
        </w:rPr>
      </w:pPr>
      <w:ins w:id="29" w:author="marcazal" w:date="2015-06-20T01:19:00Z">
        <w:r w:rsidRPr="00613C0E">
          <w:rPr>
            <w:rStyle w:val="Refdenotaalpie"/>
            <w:color w:val="000000" w:themeColor="text1"/>
            <w:sz w:val="14"/>
          </w:rPr>
          <w:footnoteRef/>
        </w:r>
        <w:r w:rsidRPr="00B252FC">
          <w:rPr>
            <w:color w:val="000000" w:themeColor="text1"/>
            <w:sz w:val="14"/>
            <w:lang w:val="en-US"/>
          </w:rPr>
          <w:t xml:space="preserve"> </w:t>
        </w:r>
      </w:ins>
      <w:proofErr w:type="spellStart"/>
      <w:ins w:id="30" w:author="marcazal" w:date="2015-06-21T18:55:00Z">
        <w:r w:rsidRPr="009C325C">
          <w:rPr>
            <w:b/>
            <w:color w:val="000000" w:themeColor="text1"/>
            <w:sz w:val="14"/>
            <w:lang w:val="en-US"/>
          </w:rPr>
          <w:t>Acceleo</w:t>
        </w:r>
        <w:proofErr w:type="spellEnd"/>
        <w:r w:rsidRPr="009C325C">
          <w:rPr>
            <w:b/>
            <w:color w:val="000000" w:themeColor="text1"/>
            <w:sz w:val="14"/>
            <w:lang w:val="en-US"/>
          </w:rPr>
          <w:t>:</w:t>
        </w:r>
        <w:r>
          <w:rPr>
            <w:color w:val="000000" w:themeColor="text1"/>
            <w:sz w:val="14"/>
            <w:lang w:val="en-US"/>
          </w:rPr>
          <w:t xml:space="preserve"> </w:t>
        </w:r>
      </w:ins>
      <w:r>
        <w:fldChar w:fldCharType="begin"/>
      </w:r>
      <w:r w:rsidRPr="00730979">
        <w:rPr>
          <w:lang w:val="en-US"/>
        </w:rPr>
        <w:instrText>HYPERLINK "http://www.acceleo.org/"</w:instrText>
      </w:r>
      <w:r>
        <w:fldChar w:fldCharType="separate"/>
      </w:r>
      <w:r w:rsidRPr="00B252FC">
        <w:rPr>
          <w:rStyle w:val="Hipervnculo"/>
          <w:color w:val="000000" w:themeColor="text1"/>
          <w:sz w:val="14"/>
          <w:lang w:val="en-US"/>
        </w:rPr>
        <w:t>www.acceleo.org/</w:t>
      </w:r>
      <w:r>
        <w:fldChar w:fldCharType="end"/>
      </w:r>
      <w:r w:rsidRPr="00B252FC">
        <w:rPr>
          <w:color w:val="000000" w:themeColor="text1"/>
          <w:sz w:val="14"/>
          <w:lang w:val="en-US"/>
        </w:rPr>
        <w:t xml:space="preserve"> 2015</w:t>
      </w:r>
    </w:p>
  </w:footnote>
  <w:footnote w:id="11">
    <w:p w:rsidR="00730979" w:rsidRPr="00E17C26" w:rsidRDefault="00730979">
      <w:pPr>
        <w:pStyle w:val="Textonotapie"/>
        <w:rPr>
          <w:color w:val="000000" w:themeColor="text1"/>
          <w:sz w:val="14"/>
          <w:lang w:val="en-US"/>
        </w:rPr>
      </w:pPr>
      <w:r w:rsidRPr="001748C7">
        <w:rPr>
          <w:rStyle w:val="Refdenotaalpie"/>
          <w:color w:val="000000" w:themeColor="text1"/>
          <w:sz w:val="14"/>
        </w:rPr>
        <w:footnoteRef/>
      </w:r>
      <w:r w:rsidRPr="001748C7">
        <w:rPr>
          <w:b/>
          <w:color w:val="000000" w:themeColor="text1"/>
          <w:sz w:val="14"/>
          <w:lang w:val="en-US"/>
        </w:rPr>
        <w:t xml:space="preserve"> Google Web Toolkit: </w:t>
      </w:r>
      <w:r>
        <w:fldChar w:fldCharType="begin"/>
      </w:r>
      <w:r w:rsidRPr="00730979">
        <w:rPr>
          <w:lang w:val="en-US"/>
        </w:rPr>
        <w:instrText>HYPERLINK "http://www.gwtproject.org/"</w:instrText>
      </w:r>
      <w:r>
        <w:fldChar w:fldCharType="separate"/>
      </w:r>
      <w:r w:rsidRPr="001748C7">
        <w:rPr>
          <w:rStyle w:val="Hipervnculo"/>
          <w:color w:val="000000" w:themeColor="text1"/>
          <w:sz w:val="14"/>
          <w:lang w:val="en-US"/>
        </w:rPr>
        <w:t>http://www.gwtproject.org/</w:t>
      </w:r>
      <w:r>
        <w:fldChar w:fldCharType="end"/>
      </w:r>
      <w:r w:rsidRPr="001748C7">
        <w:rPr>
          <w:color w:val="000000" w:themeColor="text1"/>
          <w:sz w:val="14"/>
          <w:lang w:val="en-US"/>
        </w:rPr>
        <w:t xml:space="preserve"> 2015</w:t>
      </w:r>
    </w:p>
  </w:footnote>
  <w:footnote w:id="12">
    <w:p w:rsidR="00730979" w:rsidRPr="00AE4686" w:rsidRDefault="00730979" w:rsidP="00385B5A">
      <w:pPr>
        <w:pStyle w:val="Textonotapie"/>
        <w:rPr>
          <w:rFonts w:ascii="Times New Roman" w:hAnsi="Times New Roman" w:cs="Times New Roman"/>
          <w:sz w:val="14"/>
          <w:szCs w:val="14"/>
          <w:lang w:val="en-US"/>
        </w:rPr>
      </w:pPr>
      <w:r w:rsidRPr="00AE4686">
        <w:rPr>
          <w:rStyle w:val="Refdenotaalpie"/>
          <w:rFonts w:ascii="Times New Roman" w:hAnsi="Times New Roman" w:cs="Times New Roman"/>
          <w:sz w:val="14"/>
          <w:szCs w:val="14"/>
        </w:rPr>
        <w:footnoteRef/>
      </w:r>
      <w:proofErr w:type="spellStart"/>
      <w:r w:rsidRPr="00AE4686">
        <w:rPr>
          <w:rFonts w:ascii="Times New Roman" w:hAnsi="Times New Roman" w:cs="Times New Roman"/>
          <w:b/>
          <w:sz w:val="14"/>
          <w:szCs w:val="14"/>
          <w:lang w:val="en-US"/>
        </w:rPr>
        <w:t>OpenLaszlo</w:t>
      </w:r>
      <w:proofErr w:type="spellEnd"/>
      <w:r w:rsidRPr="00AE4686">
        <w:rPr>
          <w:rFonts w:ascii="Times New Roman" w:hAnsi="Times New Roman" w:cs="Times New Roman"/>
          <w:b/>
          <w:sz w:val="14"/>
          <w:szCs w:val="14"/>
          <w:lang w:val="en-US"/>
        </w:rPr>
        <w:t>:</w:t>
      </w:r>
      <w:r w:rsidRPr="00AE4686">
        <w:rPr>
          <w:rFonts w:ascii="Times New Roman" w:hAnsi="Times New Roman" w:cs="Times New Roman"/>
          <w:sz w:val="14"/>
          <w:szCs w:val="14"/>
          <w:lang w:val="en-US"/>
        </w:rPr>
        <w:t xml:space="preserve">  </w:t>
      </w:r>
      <w:r>
        <w:fldChar w:fldCharType="begin"/>
      </w:r>
      <w:r w:rsidRPr="0059672A">
        <w:rPr>
          <w:lang w:val="en-US"/>
          <w:rPrChange w:id="39" w:author="marcazal" w:date="2015-06-23T00:18:00Z">
            <w:rPr/>
          </w:rPrChange>
        </w:rPr>
        <w:instrText>HYPERLINK "http://www.openlaszlo.org/"</w:instrText>
      </w:r>
      <w:r>
        <w:fldChar w:fldCharType="separate"/>
      </w:r>
      <w:r w:rsidRPr="00AE4686">
        <w:rPr>
          <w:rStyle w:val="Hipervnculo"/>
          <w:rFonts w:ascii="Times New Roman" w:hAnsi="Times New Roman" w:cs="Times New Roman"/>
          <w:color w:val="000000" w:themeColor="text1"/>
          <w:sz w:val="14"/>
          <w:szCs w:val="14"/>
          <w:lang w:val="en-US"/>
        </w:rPr>
        <w:t>http://www.openlaszlo.org/</w:t>
      </w:r>
      <w:r>
        <w:fldChar w:fldCharType="end"/>
      </w:r>
      <w:r w:rsidRPr="00AE4686">
        <w:rPr>
          <w:sz w:val="14"/>
          <w:szCs w:val="14"/>
          <w:lang w:val="en-US"/>
        </w:rPr>
        <w:t xml:space="preserve">  2015</w:t>
      </w:r>
    </w:p>
  </w:footnote>
  <w:footnote w:id="13">
    <w:p w:rsidR="00730979" w:rsidRPr="008A6D12" w:rsidRDefault="00730979" w:rsidP="00385B5A">
      <w:pPr>
        <w:pStyle w:val="Textonotapie"/>
        <w:rPr>
          <w:rFonts w:cstheme="minorHAnsi"/>
          <w:sz w:val="16"/>
          <w:szCs w:val="16"/>
          <w:lang w:val="en-US"/>
        </w:rPr>
      </w:pPr>
      <w:r w:rsidRPr="001748C7">
        <w:rPr>
          <w:rStyle w:val="Refdenotaalpie"/>
          <w:rFonts w:cstheme="minorHAnsi"/>
          <w:b/>
          <w:sz w:val="14"/>
          <w:szCs w:val="16"/>
        </w:rPr>
        <w:footnoteRef/>
      </w:r>
      <w:r w:rsidRPr="001748C7">
        <w:rPr>
          <w:rFonts w:cstheme="minorHAnsi"/>
          <w:b/>
          <w:sz w:val="14"/>
          <w:szCs w:val="16"/>
          <w:lang w:val="en-US"/>
        </w:rPr>
        <w:t xml:space="preserve"> </w:t>
      </w:r>
      <w:r>
        <w:rPr>
          <w:rFonts w:cstheme="minorHAnsi"/>
          <w:b/>
          <w:sz w:val="14"/>
          <w:szCs w:val="16"/>
          <w:lang w:val="en-US"/>
        </w:rPr>
        <w:t>Interaction Design Foundation</w:t>
      </w:r>
      <w:r w:rsidRPr="001748C7">
        <w:rPr>
          <w:rFonts w:cstheme="minorHAnsi"/>
          <w:b/>
          <w:sz w:val="14"/>
          <w:szCs w:val="16"/>
          <w:lang w:val="en-US"/>
        </w:rPr>
        <w:t>:</w:t>
      </w:r>
      <w:r>
        <w:rPr>
          <w:rFonts w:cstheme="minorHAnsi"/>
          <w:b/>
          <w:sz w:val="14"/>
          <w:szCs w:val="16"/>
          <w:lang w:val="en-US"/>
        </w:rPr>
        <w:t xml:space="preserve"> </w:t>
      </w:r>
      <w:r>
        <w:fldChar w:fldCharType="begin"/>
      </w:r>
      <w:r w:rsidRPr="0059672A">
        <w:rPr>
          <w:lang w:val="en-US"/>
          <w:rPrChange w:id="55" w:author="marcazal" w:date="2015-06-23T00:18:00Z">
            <w:rPr/>
          </w:rPrChange>
        </w:rPr>
        <w:instrText>HYPERLINK "http://www.interaction-design.org/encyclopedia/human_computer_interaction_hci.html"</w:instrText>
      </w:r>
      <w:r>
        <w:fldChar w:fldCharType="separate"/>
      </w:r>
      <w:r w:rsidRPr="001748C7">
        <w:rPr>
          <w:rStyle w:val="Hipervnculo"/>
          <w:rFonts w:cstheme="minorHAnsi"/>
          <w:color w:val="000000" w:themeColor="text1"/>
          <w:sz w:val="14"/>
          <w:szCs w:val="16"/>
          <w:lang w:val="en-US"/>
        </w:rPr>
        <w:t>http://www.interaction-design.org/encyclopedia/human_computer_interaction_hci.html</w:t>
      </w:r>
      <w:r>
        <w:fldChar w:fldCharType="end"/>
      </w:r>
      <w:ins w:id="56" w:author="marcazal" w:date="2015-05-29T08:02:00Z">
        <w:r w:rsidRPr="001748C7">
          <w:rPr>
            <w:rFonts w:cstheme="minorHAnsi"/>
            <w:sz w:val="14"/>
            <w:szCs w:val="16"/>
            <w:lang w:val="en-US"/>
          </w:rPr>
          <w:t xml:space="preserve"> 2015</w:t>
        </w:r>
      </w:ins>
    </w:p>
  </w:footnote>
  <w:footnote w:id="14">
    <w:p w:rsidR="00730979" w:rsidRPr="001041DD" w:rsidRDefault="00730979">
      <w:pPr>
        <w:pStyle w:val="Textonotapie"/>
        <w:rPr>
          <w:color w:val="000000" w:themeColor="text1"/>
          <w:sz w:val="14"/>
          <w:lang w:val="en-US"/>
        </w:rPr>
      </w:pPr>
      <w:ins w:id="58" w:author="Ivan Lopez" w:date="2015-06-17T18:54:00Z">
        <w:r w:rsidRPr="001748C7">
          <w:rPr>
            <w:rStyle w:val="Refdenotaalpie"/>
            <w:color w:val="000000" w:themeColor="text1"/>
            <w:sz w:val="14"/>
          </w:rPr>
          <w:footnoteRef/>
        </w:r>
        <w:r w:rsidRPr="001748C7">
          <w:rPr>
            <w:color w:val="000000" w:themeColor="text1"/>
            <w:sz w:val="14"/>
            <w:lang w:val="en-US"/>
          </w:rPr>
          <w:t xml:space="preserve"> </w:t>
        </w:r>
      </w:ins>
      <w:proofErr w:type="spellStart"/>
      <w:ins w:id="59" w:author="Ivan Lopez" w:date="2015-06-17T18:56:00Z">
        <w:r w:rsidRPr="001748C7">
          <w:rPr>
            <w:b/>
            <w:color w:val="000000" w:themeColor="text1"/>
            <w:sz w:val="14"/>
            <w:lang w:val="en-US"/>
          </w:rPr>
          <w:t>WebRatio</w:t>
        </w:r>
        <w:proofErr w:type="spellEnd"/>
        <w:r w:rsidRPr="001748C7">
          <w:rPr>
            <w:b/>
            <w:color w:val="000000" w:themeColor="text1"/>
            <w:sz w:val="14"/>
            <w:lang w:val="en-US"/>
          </w:rPr>
          <w:t>:</w:t>
        </w:r>
        <w:r w:rsidRPr="001748C7">
          <w:rPr>
            <w:color w:val="000000" w:themeColor="text1"/>
            <w:sz w:val="14"/>
            <w:lang w:val="en-US"/>
          </w:rPr>
          <w:t xml:space="preserve"> </w:t>
        </w:r>
        <w:r w:rsidRPr="001748C7">
          <w:rPr>
            <w:color w:val="000000" w:themeColor="text1"/>
            <w:sz w:val="14"/>
          </w:rPr>
          <w:fldChar w:fldCharType="begin"/>
        </w:r>
        <w:r w:rsidRPr="001748C7">
          <w:rPr>
            <w:color w:val="000000" w:themeColor="text1"/>
            <w:sz w:val="14"/>
            <w:lang w:val="en-US"/>
          </w:rPr>
          <w:instrText xml:space="preserve"> HYPERLINK "</w:instrText>
        </w:r>
      </w:ins>
      <w:ins w:id="60" w:author="Ivan Lopez" w:date="2015-06-17T18:54:00Z">
        <w:r w:rsidRPr="001748C7">
          <w:rPr>
            <w:color w:val="000000" w:themeColor="text1"/>
            <w:sz w:val="14"/>
            <w:lang w:val="en-US"/>
          </w:rPr>
          <w:instrText>http://www.webratio.com/site/content/es/home</w:instrText>
        </w:r>
      </w:ins>
      <w:ins w:id="61" w:author="Ivan Lopez" w:date="2015-06-17T18:56:00Z">
        <w:r w:rsidRPr="001748C7">
          <w:rPr>
            <w:color w:val="000000" w:themeColor="text1"/>
            <w:sz w:val="14"/>
            <w:lang w:val="en-US"/>
          </w:rPr>
          <w:instrText xml:space="preserve">" </w:instrText>
        </w:r>
        <w:r w:rsidRPr="001748C7">
          <w:rPr>
            <w:color w:val="000000" w:themeColor="text1"/>
            <w:sz w:val="14"/>
          </w:rPr>
          <w:fldChar w:fldCharType="separate"/>
        </w:r>
      </w:ins>
      <w:ins w:id="62" w:author="Ivan Lopez" w:date="2015-06-17T18:54:00Z">
        <w:r w:rsidRPr="001748C7">
          <w:rPr>
            <w:rStyle w:val="Hipervnculo"/>
            <w:color w:val="000000" w:themeColor="text1"/>
            <w:sz w:val="14"/>
            <w:lang w:val="en-US"/>
          </w:rPr>
          <w:t>http://www.webratio.com/site/content/es/home</w:t>
        </w:r>
      </w:ins>
      <w:ins w:id="63" w:author="Ivan Lopez" w:date="2015-06-17T18:56:00Z">
        <w:r w:rsidRPr="001748C7">
          <w:rPr>
            <w:color w:val="000000" w:themeColor="text1"/>
            <w:sz w:val="14"/>
          </w:rPr>
          <w:fldChar w:fldCharType="end"/>
        </w:r>
        <w:r w:rsidRPr="001748C7">
          <w:rPr>
            <w:color w:val="000000" w:themeColor="text1"/>
            <w:sz w:val="14"/>
            <w:lang w:val="en-US"/>
          </w:rPr>
          <w:t xml:space="preserve"> 2015</w:t>
        </w:r>
      </w:ins>
    </w:p>
  </w:footnote>
  <w:footnote w:id="15">
    <w:p w:rsidR="00730979" w:rsidRPr="008E6977" w:rsidRDefault="00730979" w:rsidP="002E606B">
      <w:pPr>
        <w:pStyle w:val="Textonotapie"/>
        <w:rPr>
          <w:ins w:id="77" w:author="marcazal" w:date="2015-06-23T00:18:00Z"/>
          <w:color w:val="000000" w:themeColor="text1"/>
          <w:sz w:val="14"/>
          <w:lang w:val="es-PY"/>
        </w:rPr>
      </w:pPr>
      <w:ins w:id="78" w:author="marcazal" w:date="2015-06-23T00:18:00Z">
        <w:r w:rsidRPr="008E6977">
          <w:rPr>
            <w:rStyle w:val="Refdenotaalpie"/>
            <w:color w:val="000000" w:themeColor="text1"/>
            <w:sz w:val="14"/>
          </w:rPr>
          <w:footnoteRef/>
        </w:r>
        <w:r w:rsidRPr="008E6977">
          <w:rPr>
            <w:color w:val="000000" w:themeColor="text1"/>
            <w:sz w:val="14"/>
          </w:rPr>
          <w:t xml:space="preserve"> </w:t>
        </w:r>
        <w:r w:rsidRPr="008E6977">
          <w:rPr>
            <w:b/>
            <w:color w:val="000000" w:themeColor="text1"/>
            <w:sz w:val="14"/>
            <w:lang w:val="es-PY"/>
          </w:rPr>
          <w:t xml:space="preserve">No </w:t>
        </w:r>
        <w:proofErr w:type="spellStart"/>
        <w:r w:rsidRPr="008E6977">
          <w:rPr>
            <w:b/>
            <w:color w:val="000000" w:themeColor="text1"/>
            <w:sz w:val="14"/>
            <w:lang w:val="es-PY"/>
          </w:rPr>
          <w:t>Magic</w:t>
        </w:r>
        <w:proofErr w:type="spellEnd"/>
        <w:r w:rsidRPr="008E6977">
          <w:rPr>
            <w:b/>
            <w:color w:val="000000" w:themeColor="text1"/>
            <w:sz w:val="14"/>
            <w:lang w:val="es-PY"/>
          </w:rPr>
          <w:t xml:space="preserve">: </w:t>
        </w:r>
        <w:r>
          <w:fldChar w:fldCharType="begin"/>
        </w:r>
        <w:r>
          <w:instrText>HYPERLINK "http://www.nomagic.com/products/magicdraw.html"</w:instrText>
        </w:r>
        <w:r>
          <w:fldChar w:fldCharType="separate"/>
        </w:r>
        <w:r w:rsidRPr="008E6977">
          <w:rPr>
            <w:rStyle w:val="Hipervnculo"/>
            <w:color w:val="000000" w:themeColor="text1"/>
            <w:sz w:val="14"/>
            <w:lang w:val="es-PY"/>
          </w:rPr>
          <w:t>http://www.nomagic.com/products/magicdraw.html</w:t>
        </w:r>
        <w:r>
          <w:fldChar w:fldCharType="end"/>
        </w:r>
        <w:r w:rsidRPr="008E6977">
          <w:rPr>
            <w:color w:val="000000" w:themeColor="text1"/>
            <w:sz w:val="14"/>
            <w:lang w:val="es-PY"/>
          </w:rPr>
          <w:t xml:space="preserve"> 2015</w:t>
        </w:r>
      </w:ins>
    </w:p>
  </w:footnote>
  <w:footnote w:id="16">
    <w:p w:rsidR="00730979" w:rsidRPr="008E6977" w:rsidRDefault="00730979" w:rsidP="002E606B">
      <w:pPr>
        <w:pStyle w:val="Textonotapie"/>
        <w:rPr>
          <w:ins w:id="79" w:author="marcazal" w:date="2015-06-23T00:18:00Z"/>
          <w:color w:val="000000" w:themeColor="text1"/>
          <w:lang w:val="en-US"/>
        </w:rPr>
      </w:pPr>
      <w:ins w:id="80" w:author="marcazal" w:date="2015-06-23T00:18:00Z">
        <w:r w:rsidRPr="008E6977">
          <w:rPr>
            <w:rStyle w:val="Refdenotaalpie"/>
            <w:b/>
            <w:color w:val="000000" w:themeColor="text1"/>
            <w:sz w:val="14"/>
          </w:rPr>
          <w:footnoteRef/>
        </w:r>
        <w:r w:rsidRPr="008E6977">
          <w:rPr>
            <w:b/>
            <w:color w:val="000000" w:themeColor="text1"/>
            <w:sz w:val="14"/>
            <w:lang w:val="en-US"/>
          </w:rPr>
          <w:t xml:space="preserve"> Eclipse </w:t>
        </w:r>
        <w:proofErr w:type="spellStart"/>
        <w:r w:rsidRPr="008E6977">
          <w:rPr>
            <w:b/>
            <w:color w:val="000000" w:themeColor="text1"/>
            <w:sz w:val="14"/>
            <w:lang w:val="en-US"/>
          </w:rPr>
          <w:t>Modelling</w:t>
        </w:r>
        <w:proofErr w:type="spellEnd"/>
        <w:r w:rsidRPr="008E6977">
          <w:rPr>
            <w:b/>
            <w:color w:val="000000" w:themeColor="text1"/>
            <w:sz w:val="14"/>
            <w:lang w:val="en-US"/>
          </w:rPr>
          <w:t xml:space="preserve"> </w:t>
        </w:r>
        <w:proofErr w:type="spellStart"/>
        <w:r w:rsidRPr="008E6977">
          <w:rPr>
            <w:b/>
            <w:color w:val="000000" w:themeColor="text1"/>
            <w:sz w:val="14"/>
            <w:lang w:val="en-US"/>
          </w:rPr>
          <w:t>Framwwork</w:t>
        </w:r>
        <w:proofErr w:type="spellEnd"/>
        <w:r w:rsidRPr="008E6977">
          <w:rPr>
            <w:b/>
            <w:color w:val="000000" w:themeColor="text1"/>
            <w:sz w:val="14"/>
            <w:lang w:val="en-US"/>
          </w:rPr>
          <w:t xml:space="preserve">: </w:t>
        </w:r>
      </w:ins>
      <w:r>
        <w:fldChar w:fldCharType="begin"/>
      </w:r>
      <w:r w:rsidRPr="002E606B">
        <w:rPr>
          <w:lang w:val="en-US"/>
        </w:rPr>
        <w:instrText>HYPERLINK "https://www.eclipse.org/modeling/emf"</w:instrText>
      </w:r>
      <w:r>
        <w:fldChar w:fldCharType="separate"/>
      </w:r>
      <w:ins w:id="81" w:author="marcazal" w:date="2015-06-23T00:18:00Z">
        <w:r w:rsidRPr="008E6977">
          <w:rPr>
            <w:rStyle w:val="Hipervnculo"/>
            <w:color w:val="000000" w:themeColor="text1"/>
            <w:sz w:val="14"/>
            <w:lang w:val="en-US"/>
          </w:rPr>
          <w:t>https://www.eclipse.org/modeling/emf</w:t>
        </w:r>
        <w:r>
          <w:fldChar w:fldCharType="end"/>
        </w:r>
        <w:r w:rsidRPr="008E6977">
          <w:rPr>
            <w:color w:val="000000" w:themeColor="text1"/>
            <w:sz w:val="14"/>
            <w:lang w:val="en-US"/>
          </w:rPr>
          <w:t xml:space="preserve"> 2015</w:t>
        </w:r>
      </w:ins>
    </w:p>
  </w:footnote>
  <w:footnote w:id="17">
    <w:p w:rsidR="00730979" w:rsidRPr="0065625E" w:rsidRDefault="00730979" w:rsidP="002E606B">
      <w:pPr>
        <w:pStyle w:val="Textonotapie"/>
        <w:rPr>
          <w:ins w:id="82" w:author="marcazal" w:date="2015-06-23T00:18:00Z"/>
          <w:sz w:val="14"/>
          <w:lang w:val="es-PY"/>
        </w:rPr>
      </w:pPr>
      <w:ins w:id="83" w:author="marcazal" w:date="2015-06-23T00:18:00Z">
        <w:r w:rsidRPr="008E6977">
          <w:rPr>
            <w:rStyle w:val="Refdenotaalpie"/>
            <w:color w:val="000000" w:themeColor="text1"/>
            <w:sz w:val="14"/>
          </w:rPr>
          <w:footnoteRef/>
        </w:r>
        <w:r w:rsidRPr="008E6977">
          <w:rPr>
            <w:color w:val="000000" w:themeColor="text1"/>
            <w:sz w:val="14"/>
          </w:rPr>
          <w:t xml:space="preserve"> </w:t>
        </w:r>
        <w:proofErr w:type="spellStart"/>
        <w:r w:rsidRPr="008E6977">
          <w:rPr>
            <w:b/>
            <w:color w:val="000000" w:themeColor="text1"/>
            <w:sz w:val="14"/>
            <w:lang w:val="es-PY"/>
          </w:rPr>
          <w:t>Acceleo</w:t>
        </w:r>
        <w:proofErr w:type="spellEnd"/>
        <w:r w:rsidRPr="008E6977">
          <w:rPr>
            <w:b/>
            <w:color w:val="000000" w:themeColor="text1"/>
            <w:sz w:val="14"/>
            <w:lang w:val="es-PY"/>
          </w:rPr>
          <w:t>:</w:t>
        </w:r>
        <w:r w:rsidRPr="008E6977">
          <w:rPr>
            <w:color w:val="000000" w:themeColor="text1"/>
            <w:sz w:val="14"/>
            <w:lang w:val="es-PY"/>
          </w:rPr>
          <w:t xml:space="preserve"> </w:t>
        </w:r>
        <w:r>
          <w:fldChar w:fldCharType="begin"/>
        </w:r>
        <w:r>
          <w:instrText>HYPERLINK "https://eclipse.org/acceleo"</w:instrText>
        </w:r>
        <w:r>
          <w:fldChar w:fldCharType="separate"/>
        </w:r>
        <w:r w:rsidRPr="008E6977">
          <w:rPr>
            <w:rStyle w:val="Hipervnculo"/>
            <w:color w:val="000000" w:themeColor="text1"/>
            <w:sz w:val="14"/>
            <w:lang w:val="es-PY"/>
          </w:rPr>
          <w:t>https://eclipse.org/acceleo</w:t>
        </w:r>
        <w:r>
          <w:fldChar w:fldCharType="end"/>
        </w:r>
        <w:r w:rsidRPr="008E6977">
          <w:rPr>
            <w:color w:val="000000" w:themeColor="text1"/>
            <w:sz w:val="14"/>
            <w:lang w:val="es-PY"/>
          </w:rPr>
          <w:t xml:space="preserve"> 2015</w:t>
        </w:r>
      </w:ins>
    </w:p>
  </w:footnote>
  <w:footnote w:id="18">
    <w:p w:rsidR="00730979" w:rsidRPr="00B44222" w:rsidRDefault="00730979" w:rsidP="002E606B">
      <w:pPr>
        <w:pStyle w:val="Textonotapie"/>
        <w:rPr>
          <w:ins w:id="86" w:author="marcazal" w:date="2015-06-23T00:18:00Z"/>
          <w:color w:val="000000" w:themeColor="text1"/>
          <w:sz w:val="14"/>
          <w:lang w:val="es-PY"/>
        </w:rPr>
      </w:pPr>
      <w:ins w:id="87" w:author="marcazal" w:date="2015-06-23T00:18:00Z">
        <w:r w:rsidRPr="00B44222">
          <w:rPr>
            <w:rStyle w:val="Refdenotaalpie"/>
            <w:color w:val="000000" w:themeColor="text1"/>
            <w:sz w:val="14"/>
          </w:rPr>
          <w:footnoteRef/>
        </w:r>
        <w:r w:rsidRPr="00B44222">
          <w:rPr>
            <w:color w:val="000000" w:themeColor="text1"/>
            <w:sz w:val="14"/>
          </w:rPr>
          <w:t xml:space="preserve"> </w:t>
        </w:r>
        <w:proofErr w:type="spellStart"/>
        <w:r w:rsidRPr="00B44222">
          <w:rPr>
            <w:b/>
            <w:color w:val="000000" w:themeColor="text1"/>
            <w:sz w:val="14"/>
            <w:lang w:val="es-PY"/>
          </w:rPr>
          <w:t>Ecore</w:t>
        </w:r>
        <w:proofErr w:type="spellEnd"/>
        <w:r w:rsidRPr="00B44222">
          <w:rPr>
            <w:b/>
            <w:color w:val="000000" w:themeColor="text1"/>
            <w:sz w:val="14"/>
            <w:lang w:val="es-PY"/>
          </w:rPr>
          <w:t>:</w:t>
        </w:r>
        <w:r w:rsidRPr="00B44222">
          <w:rPr>
            <w:color w:val="000000" w:themeColor="text1"/>
            <w:sz w:val="14"/>
            <w:lang w:val="es-PY"/>
          </w:rPr>
          <w:t xml:space="preserve"> </w:t>
        </w:r>
        <w:proofErr w:type="spellStart"/>
        <w:r w:rsidRPr="00B44222">
          <w:rPr>
            <w:color w:val="000000" w:themeColor="text1"/>
            <w:sz w:val="14"/>
            <w:lang w:val="es-PY"/>
          </w:rPr>
          <w:t>Metamodelo</w:t>
        </w:r>
        <w:proofErr w:type="spellEnd"/>
        <w:r w:rsidRPr="00B44222">
          <w:rPr>
            <w:color w:val="000000" w:themeColor="text1"/>
            <w:sz w:val="14"/>
            <w:lang w:val="es-PY"/>
          </w:rPr>
          <w:t xml:space="preserve"> nativo que forma parte del  </w:t>
        </w:r>
        <w:proofErr w:type="spellStart"/>
        <w:r w:rsidRPr="00B44222">
          <w:rPr>
            <w:color w:val="000000" w:themeColor="text1"/>
            <w:sz w:val="14"/>
            <w:lang w:val="es-PY"/>
          </w:rPr>
          <w:t>core</w:t>
        </w:r>
        <w:proofErr w:type="spellEnd"/>
        <w:r w:rsidRPr="00B44222">
          <w:rPr>
            <w:color w:val="000000" w:themeColor="text1"/>
            <w:sz w:val="14"/>
            <w:lang w:val="es-PY"/>
          </w:rPr>
          <w:t xml:space="preserve"> del EMF para describir a los modelos</w:t>
        </w:r>
      </w:ins>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558C5"/>
    <w:multiLevelType w:val="hybridMultilevel"/>
    <w:tmpl w:val="53BCE5DC"/>
    <w:lvl w:ilvl="0" w:tplc="0C0A0001">
      <w:start w:val="1"/>
      <w:numFmt w:val="bullet"/>
      <w:lvlText w:val=""/>
      <w:lvlJc w:val="left"/>
      <w:pPr>
        <w:ind w:left="1068"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22443102"/>
    <w:multiLevelType w:val="hybridMultilevel"/>
    <w:tmpl w:val="B844A574"/>
    <w:lvl w:ilvl="0" w:tplc="7C149C90">
      <w:start w:val="2"/>
      <w:numFmt w:val="bullet"/>
      <w:lvlText w:val="-"/>
      <w:lvlJc w:val="left"/>
      <w:pPr>
        <w:ind w:left="360" w:hanging="360"/>
      </w:pPr>
      <w:rPr>
        <w:rFonts w:ascii="Calibri" w:eastAsiaTheme="minorHAnsi" w:hAnsi="Calibri" w:cs="Calibri" w:hint="default"/>
      </w:rPr>
    </w:lvl>
    <w:lvl w:ilvl="1" w:tplc="3C0A0003" w:tentative="1">
      <w:start w:val="1"/>
      <w:numFmt w:val="bullet"/>
      <w:lvlText w:val="o"/>
      <w:lvlJc w:val="left"/>
      <w:pPr>
        <w:ind w:left="1080" w:hanging="360"/>
      </w:pPr>
      <w:rPr>
        <w:rFonts w:ascii="Courier New" w:hAnsi="Courier New" w:cs="Courier New" w:hint="default"/>
      </w:rPr>
    </w:lvl>
    <w:lvl w:ilvl="2" w:tplc="3C0A0005" w:tentative="1">
      <w:start w:val="1"/>
      <w:numFmt w:val="bullet"/>
      <w:lvlText w:val=""/>
      <w:lvlJc w:val="left"/>
      <w:pPr>
        <w:ind w:left="1800" w:hanging="360"/>
      </w:pPr>
      <w:rPr>
        <w:rFonts w:ascii="Wingdings" w:hAnsi="Wingdings" w:hint="default"/>
      </w:rPr>
    </w:lvl>
    <w:lvl w:ilvl="3" w:tplc="3C0A0001" w:tentative="1">
      <w:start w:val="1"/>
      <w:numFmt w:val="bullet"/>
      <w:lvlText w:val=""/>
      <w:lvlJc w:val="left"/>
      <w:pPr>
        <w:ind w:left="2520" w:hanging="360"/>
      </w:pPr>
      <w:rPr>
        <w:rFonts w:ascii="Symbol" w:hAnsi="Symbol" w:hint="default"/>
      </w:rPr>
    </w:lvl>
    <w:lvl w:ilvl="4" w:tplc="3C0A0003" w:tentative="1">
      <w:start w:val="1"/>
      <w:numFmt w:val="bullet"/>
      <w:lvlText w:val="o"/>
      <w:lvlJc w:val="left"/>
      <w:pPr>
        <w:ind w:left="3240" w:hanging="360"/>
      </w:pPr>
      <w:rPr>
        <w:rFonts w:ascii="Courier New" w:hAnsi="Courier New" w:cs="Courier New" w:hint="default"/>
      </w:rPr>
    </w:lvl>
    <w:lvl w:ilvl="5" w:tplc="3C0A0005" w:tentative="1">
      <w:start w:val="1"/>
      <w:numFmt w:val="bullet"/>
      <w:lvlText w:val=""/>
      <w:lvlJc w:val="left"/>
      <w:pPr>
        <w:ind w:left="3960" w:hanging="360"/>
      </w:pPr>
      <w:rPr>
        <w:rFonts w:ascii="Wingdings" w:hAnsi="Wingdings" w:hint="default"/>
      </w:rPr>
    </w:lvl>
    <w:lvl w:ilvl="6" w:tplc="3C0A0001" w:tentative="1">
      <w:start w:val="1"/>
      <w:numFmt w:val="bullet"/>
      <w:lvlText w:val=""/>
      <w:lvlJc w:val="left"/>
      <w:pPr>
        <w:ind w:left="4680" w:hanging="360"/>
      </w:pPr>
      <w:rPr>
        <w:rFonts w:ascii="Symbol" w:hAnsi="Symbol" w:hint="default"/>
      </w:rPr>
    </w:lvl>
    <w:lvl w:ilvl="7" w:tplc="3C0A0003" w:tentative="1">
      <w:start w:val="1"/>
      <w:numFmt w:val="bullet"/>
      <w:lvlText w:val="o"/>
      <w:lvlJc w:val="left"/>
      <w:pPr>
        <w:ind w:left="5400" w:hanging="360"/>
      </w:pPr>
      <w:rPr>
        <w:rFonts w:ascii="Courier New" w:hAnsi="Courier New" w:cs="Courier New" w:hint="default"/>
      </w:rPr>
    </w:lvl>
    <w:lvl w:ilvl="8" w:tplc="3C0A0005" w:tentative="1">
      <w:start w:val="1"/>
      <w:numFmt w:val="bullet"/>
      <w:lvlText w:val=""/>
      <w:lvlJc w:val="left"/>
      <w:pPr>
        <w:ind w:left="6120" w:hanging="360"/>
      </w:pPr>
      <w:rPr>
        <w:rFonts w:ascii="Wingdings" w:hAnsi="Wingdings" w:hint="default"/>
      </w:rPr>
    </w:lvl>
  </w:abstractNum>
  <w:abstractNum w:abstractNumId="2">
    <w:nsid w:val="26C21A75"/>
    <w:multiLevelType w:val="hybridMultilevel"/>
    <w:tmpl w:val="DF42985C"/>
    <w:lvl w:ilvl="0" w:tplc="3C0A0017">
      <w:start w:val="1"/>
      <w:numFmt w:val="lowerLetter"/>
      <w:lvlText w:val="%1)"/>
      <w:lvlJc w:val="left"/>
      <w:pPr>
        <w:ind w:left="360" w:hanging="360"/>
      </w:pPr>
    </w:lvl>
    <w:lvl w:ilvl="1" w:tplc="0C0A0019">
      <w:start w:val="1"/>
      <w:numFmt w:val="decimal"/>
      <w:lvlText w:val="%2."/>
      <w:lvlJc w:val="left"/>
      <w:pPr>
        <w:tabs>
          <w:tab w:val="num" w:pos="1080"/>
        </w:tabs>
        <w:ind w:left="1080" w:hanging="360"/>
      </w:pPr>
    </w:lvl>
    <w:lvl w:ilvl="2" w:tplc="0C0A001B">
      <w:start w:val="1"/>
      <w:numFmt w:val="decimal"/>
      <w:lvlText w:val="%3."/>
      <w:lvlJc w:val="left"/>
      <w:pPr>
        <w:tabs>
          <w:tab w:val="num" w:pos="1800"/>
        </w:tabs>
        <w:ind w:left="1800" w:hanging="360"/>
      </w:pPr>
    </w:lvl>
    <w:lvl w:ilvl="3" w:tplc="0C0A000F">
      <w:start w:val="1"/>
      <w:numFmt w:val="decimal"/>
      <w:lvlText w:val="%4."/>
      <w:lvlJc w:val="left"/>
      <w:pPr>
        <w:tabs>
          <w:tab w:val="num" w:pos="2520"/>
        </w:tabs>
        <w:ind w:left="2520" w:hanging="360"/>
      </w:pPr>
    </w:lvl>
    <w:lvl w:ilvl="4" w:tplc="0C0A0019">
      <w:start w:val="1"/>
      <w:numFmt w:val="decimal"/>
      <w:lvlText w:val="%5."/>
      <w:lvlJc w:val="left"/>
      <w:pPr>
        <w:tabs>
          <w:tab w:val="num" w:pos="3240"/>
        </w:tabs>
        <w:ind w:left="3240" w:hanging="360"/>
      </w:pPr>
    </w:lvl>
    <w:lvl w:ilvl="5" w:tplc="0C0A001B">
      <w:start w:val="1"/>
      <w:numFmt w:val="decimal"/>
      <w:lvlText w:val="%6."/>
      <w:lvlJc w:val="left"/>
      <w:pPr>
        <w:tabs>
          <w:tab w:val="num" w:pos="3960"/>
        </w:tabs>
        <w:ind w:left="3960" w:hanging="360"/>
      </w:pPr>
    </w:lvl>
    <w:lvl w:ilvl="6" w:tplc="0C0A000F">
      <w:start w:val="1"/>
      <w:numFmt w:val="decimal"/>
      <w:lvlText w:val="%7."/>
      <w:lvlJc w:val="left"/>
      <w:pPr>
        <w:tabs>
          <w:tab w:val="num" w:pos="4680"/>
        </w:tabs>
        <w:ind w:left="4680" w:hanging="360"/>
      </w:pPr>
    </w:lvl>
    <w:lvl w:ilvl="7" w:tplc="0C0A0019">
      <w:start w:val="1"/>
      <w:numFmt w:val="decimal"/>
      <w:lvlText w:val="%8."/>
      <w:lvlJc w:val="left"/>
      <w:pPr>
        <w:tabs>
          <w:tab w:val="num" w:pos="5400"/>
        </w:tabs>
        <w:ind w:left="5400" w:hanging="360"/>
      </w:pPr>
    </w:lvl>
    <w:lvl w:ilvl="8" w:tplc="0C0A001B">
      <w:start w:val="1"/>
      <w:numFmt w:val="decimal"/>
      <w:lvlText w:val="%9."/>
      <w:lvlJc w:val="left"/>
      <w:pPr>
        <w:tabs>
          <w:tab w:val="num" w:pos="6120"/>
        </w:tabs>
        <w:ind w:left="6120" w:hanging="360"/>
      </w:pPr>
    </w:lvl>
  </w:abstractNum>
  <w:abstractNum w:abstractNumId="3">
    <w:nsid w:val="407766DD"/>
    <w:multiLevelType w:val="hybridMultilevel"/>
    <w:tmpl w:val="10C0EEA8"/>
    <w:lvl w:ilvl="0" w:tplc="42680DA6">
      <w:start w:val="1"/>
      <w:numFmt w:val="bullet"/>
      <w:lvlText w:val=""/>
      <w:lvlJc w:val="left"/>
      <w:pPr>
        <w:ind w:left="360" w:hanging="360"/>
      </w:pPr>
      <w:rPr>
        <w:rFonts w:ascii="Symbol" w:hAnsi="Symbol" w:hint="default"/>
        <w:lang w:val="es-PY"/>
      </w:rPr>
    </w:lvl>
    <w:lvl w:ilvl="1" w:tplc="0C0A0001">
      <w:start w:val="1"/>
      <w:numFmt w:val="bullet"/>
      <w:lvlText w:val=""/>
      <w:lvlJc w:val="left"/>
      <w:pPr>
        <w:ind w:left="1080" w:hanging="360"/>
      </w:pPr>
      <w:rPr>
        <w:rFonts w:ascii="Symbol" w:hAnsi="Symbol"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
    <w:nsid w:val="649B60EF"/>
    <w:multiLevelType w:val="hybridMultilevel"/>
    <w:tmpl w:val="44062E5E"/>
    <w:lvl w:ilvl="0" w:tplc="7E5ACAD0">
      <w:start w:val="4"/>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6CDF6B8E"/>
    <w:multiLevelType w:val="hybridMultilevel"/>
    <w:tmpl w:val="00703A42"/>
    <w:lvl w:ilvl="0" w:tplc="0C0A0001">
      <w:start w:val="1"/>
      <w:numFmt w:val="bullet"/>
      <w:lvlText w:val=""/>
      <w:lvlJc w:val="left"/>
      <w:pPr>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nsid w:val="7E723520"/>
    <w:multiLevelType w:val="hybridMultilevel"/>
    <w:tmpl w:val="88CC9070"/>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4"/>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990630"/>
    <w:rsid w:val="00000C13"/>
    <w:rsid w:val="00003C95"/>
    <w:rsid w:val="00007E54"/>
    <w:rsid w:val="00012EF9"/>
    <w:rsid w:val="00022C69"/>
    <w:rsid w:val="00033500"/>
    <w:rsid w:val="0004287D"/>
    <w:rsid w:val="00051CA9"/>
    <w:rsid w:val="00052F9D"/>
    <w:rsid w:val="000551EF"/>
    <w:rsid w:val="00060C44"/>
    <w:rsid w:val="000657D1"/>
    <w:rsid w:val="000700BF"/>
    <w:rsid w:val="00095D77"/>
    <w:rsid w:val="000A17BC"/>
    <w:rsid w:val="000A397E"/>
    <w:rsid w:val="000A7A24"/>
    <w:rsid w:val="000B61FD"/>
    <w:rsid w:val="000B6844"/>
    <w:rsid w:val="000C1623"/>
    <w:rsid w:val="000C1FE3"/>
    <w:rsid w:val="000D11B2"/>
    <w:rsid w:val="000D18B7"/>
    <w:rsid w:val="000E0DD5"/>
    <w:rsid w:val="000F1C98"/>
    <w:rsid w:val="001041DD"/>
    <w:rsid w:val="00120501"/>
    <w:rsid w:val="00127A92"/>
    <w:rsid w:val="001408E0"/>
    <w:rsid w:val="001457A7"/>
    <w:rsid w:val="001457D0"/>
    <w:rsid w:val="00153A23"/>
    <w:rsid w:val="001629D2"/>
    <w:rsid w:val="001650E6"/>
    <w:rsid w:val="00173649"/>
    <w:rsid w:val="0017365C"/>
    <w:rsid w:val="001748C7"/>
    <w:rsid w:val="001770C9"/>
    <w:rsid w:val="001806CA"/>
    <w:rsid w:val="001821E1"/>
    <w:rsid w:val="00196071"/>
    <w:rsid w:val="001970FF"/>
    <w:rsid w:val="001A2BCF"/>
    <w:rsid w:val="001A6820"/>
    <w:rsid w:val="001C2030"/>
    <w:rsid w:val="001C308D"/>
    <w:rsid w:val="001C52AC"/>
    <w:rsid w:val="001C6941"/>
    <w:rsid w:val="001D0D86"/>
    <w:rsid w:val="001E5876"/>
    <w:rsid w:val="001E5F77"/>
    <w:rsid w:val="001E6121"/>
    <w:rsid w:val="001E6F09"/>
    <w:rsid w:val="002028CF"/>
    <w:rsid w:val="0020643B"/>
    <w:rsid w:val="00216649"/>
    <w:rsid w:val="00224D54"/>
    <w:rsid w:val="0023289D"/>
    <w:rsid w:val="00240D6D"/>
    <w:rsid w:val="00242D2B"/>
    <w:rsid w:val="0025442F"/>
    <w:rsid w:val="00255D9F"/>
    <w:rsid w:val="00256D56"/>
    <w:rsid w:val="00257AB4"/>
    <w:rsid w:val="00262AFF"/>
    <w:rsid w:val="0027166B"/>
    <w:rsid w:val="00275538"/>
    <w:rsid w:val="00275B9F"/>
    <w:rsid w:val="00281287"/>
    <w:rsid w:val="0029504F"/>
    <w:rsid w:val="0029691E"/>
    <w:rsid w:val="002A0A55"/>
    <w:rsid w:val="002A3678"/>
    <w:rsid w:val="002A7D2F"/>
    <w:rsid w:val="002B2683"/>
    <w:rsid w:val="002C3668"/>
    <w:rsid w:val="002D6937"/>
    <w:rsid w:val="002E5017"/>
    <w:rsid w:val="002E5171"/>
    <w:rsid w:val="002E606B"/>
    <w:rsid w:val="002F1F54"/>
    <w:rsid w:val="002F3835"/>
    <w:rsid w:val="002F4148"/>
    <w:rsid w:val="002F459C"/>
    <w:rsid w:val="002F6337"/>
    <w:rsid w:val="00306200"/>
    <w:rsid w:val="003134E0"/>
    <w:rsid w:val="00316199"/>
    <w:rsid w:val="00323238"/>
    <w:rsid w:val="00325106"/>
    <w:rsid w:val="00333FDE"/>
    <w:rsid w:val="0033582E"/>
    <w:rsid w:val="003377D7"/>
    <w:rsid w:val="0034255B"/>
    <w:rsid w:val="00342DA4"/>
    <w:rsid w:val="00353787"/>
    <w:rsid w:val="00354D20"/>
    <w:rsid w:val="003612A0"/>
    <w:rsid w:val="003707AA"/>
    <w:rsid w:val="003769E0"/>
    <w:rsid w:val="00383AD8"/>
    <w:rsid w:val="00385B5A"/>
    <w:rsid w:val="003B2AED"/>
    <w:rsid w:val="003B2F39"/>
    <w:rsid w:val="003B4884"/>
    <w:rsid w:val="003C2D1E"/>
    <w:rsid w:val="003C35DD"/>
    <w:rsid w:val="003C719B"/>
    <w:rsid w:val="003E36AE"/>
    <w:rsid w:val="003E4F9E"/>
    <w:rsid w:val="003E7DD4"/>
    <w:rsid w:val="00422BE5"/>
    <w:rsid w:val="0043284F"/>
    <w:rsid w:val="004350FB"/>
    <w:rsid w:val="00435995"/>
    <w:rsid w:val="00436565"/>
    <w:rsid w:val="0044101A"/>
    <w:rsid w:val="004514EE"/>
    <w:rsid w:val="004535DD"/>
    <w:rsid w:val="004602DE"/>
    <w:rsid w:val="00461947"/>
    <w:rsid w:val="00463A85"/>
    <w:rsid w:val="00463FA3"/>
    <w:rsid w:val="00465A4B"/>
    <w:rsid w:val="004832E7"/>
    <w:rsid w:val="004879C7"/>
    <w:rsid w:val="00487F4E"/>
    <w:rsid w:val="00493B4D"/>
    <w:rsid w:val="00493CFA"/>
    <w:rsid w:val="004A0E2C"/>
    <w:rsid w:val="004A3604"/>
    <w:rsid w:val="004A4A22"/>
    <w:rsid w:val="004B11DC"/>
    <w:rsid w:val="004C2EB9"/>
    <w:rsid w:val="004C3D22"/>
    <w:rsid w:val="004C4213"/>
    <w:rsid w:val="004D053A"/>
    <w:rsid w:val="004D5297"/>
    <w:rsid w:val="004D678B"/>
    <w:rsid w:val="004E4EFE"/>
    <w:rsid w:val="004E74E0"/>
    <w:rsid w:val="004F3D16"/>
    <w:rsid w:val="005012B0"/>
    <w:rsid w:val="005216AF"/>
    <w:rsid w:val="005230CA"/>
    <w:rsid w:val="00524FF6"/>
    <w:rsid w:val="00560F0C"/>
    <w:rsid w:val="005640CA"/>
    <w:rsid w:val="00564F07"/>
    <w:rsid w:val="005746F5"/>
    <w:rsid w:val="00583643"/>
    <w:rsid w:val="005853B2"/>
    <w:rsid w:val="00586654"/>
    <w:rsid w:val="00587D09"/>
    <w:rsid w:val="005903F0"/>
    <w:rsid w:val="005949D2"/>
    <w:rsid w:val="0059525F"/>
    <w:rsid w:val="0059672A"/>
    <w:rsid w:val="005A711E"/>
    <w:rsid w:val="005B1672"/>
    <w:rsid w:val="005B426F"/>
    <w:rsid w:val="005B4F1F"/>
    <w:rsid w:val="005D335B"/>
    <w:rsid w:val="005D6EA6"/>
    <w:rsid w:val="005E340D"/>
    <w:rsid w:val="005E3E2D"/>
    <w:rsid w:val="005F3B41"/>
    <w:rsid w:val="00604A2D"/>
    <w:rsid w:val="006056C7"/>
    <w:rsid w:val="0060709F"/>
    <w:rsid w:val="00612B19"/>
    <w:rsid w:val="00621C21"/>
    <w:rsid w:val="00633C3D"/>
    <w:rsid w:val="0063426C"/>
    <w:rsid w:val="006374C0"/>
    <w:rsid w:val="00645076"/>
    <w:rsid w:val="00645496"/>
    <w:rsid w:val="00654925"/>
    <w:rsid w:val="00654EB0"/>
    <w:rsid w:val="0066114D"/>
    <w:rsid w:val="00672951"/>
    <w:rsid w:val="0067626B"/>
    <w:rsid w:val="006778A3"/>
    <w:rsid w:val="00683E53"/>
    <w:rsid w:val="00692FE8"/>
    <w:rsid w:val="006934C2"/>
    <w:rsid w:val="0069772B"/>
    <w:rsid w:val="006A342B"/>
    <w:rsid w:val="006B09CF"/>
    <w:rsid w:val="006B3E9D"/>
    <w:rsid w:val="006B4FFC"/>
    <w:rsid w:val="006C7D82"/>
    <w:rsid w:val="006D0FA9"/>
    <w:rsid w:val="006D155D"/>
    <w:rsid w:val="006D5A5C"/>
    <w:rsid w:val="006E1839"/>
    <w:rsid w:val="006E41C7"/>
    <w:rsid w:val="006F1C5D"/>
    <w:rsid w:val="006F79B7"/>
    <w:rsid w:val="00714830"/>
    <w:rsid w:val="00720DDA"/>
    <w:rsid w:val="00730011"/>
    <w:rsid w:val="00730979"/>
    <w:rsid w:val="00744901"/>
    <w:rsid w:val="00746603"/>
    <w:rsid w:val="00753788"/>
    <w:rsid w:val="007547FF"/>
    <w:rsid w:val="00762ABA"/>
    <w:rsid w:val="00770691"/>
    <w:rsid w:val="00774543"/>
    <w:rsid w:val="00777F9F"/>
    <w:rsid w:val="00780A76"/>
    <w:rsid w:val="007824B7"/>
    <w:rsid w:val="00792FCA"/>
    <w:rsid w:val="00795C95"/>
    <w:rsid w:val="007A0930"/>
    <w:rsid w:val="007A0B9F"/>
    <w:rsid w:val="007B274B"/>
    <w:rsid w:val="007B2B89"/>
    <w:rsid w:val="007C1911"/>
    <w:rsid w:val="007D20CB"/>
    <w:rsid w:val="007D2773"/>
    <w:rsid w:val="007D5073"/>
    <w:rsid w:val="007E1C9C"/>
    <w:rsid w:val="007E20F7"/>
    <w:rsid w:val="007F0FE3"/>
    <w:rsid w:val="007F6BB4"/>
    <w:rsid w:val="0080007D"/>
    <w:rsid w:val="00802E77"/>
    <w:rsid w:val="00803944"/>
    <w:rsid w:val="008131C2"/>
    <w:rsid w:val="0082156F"/>
    <w:rsid w:val="008302A4"/>
    <w:rsid w:val="0083135C"/>
    <w:rsid w:val="00851625"/>
    <w:rsid w:val="00855455"/>
    <w:rsid w:val="00857FCF"/>
    <w:rsid w:val="0086090E"/>
    <w:rsid w:val="00860ED3"/>
    <w:rsid w:val="00862534"/>
    <w:rsid w:val="00863ACE"/>
    <w:rsid w:val="00867671"/>
    <w:rsid w:val="00875FB2"/>
    <w:rsid w:val="008814B5"/>
    <w:rsid w:val="00882AFB"/>
    <w:rsid w:val="00885C22"/>
    <w:rsid w:val="00891FCF"/>
    <w:rsid w:val="00893FE4"/>
    <w:rsid w:val="008A5CA7"/>
    <w:rsid w:val="008A5CB3"/>
    <w:rsid w:val="008A6A2B"/>
    <w:rsid w:val="008A6D12"/>
    <w:rsid w:val="008B1909"/>
    <w:rsid w:val="008B299F"/>
    <w:rsid w:val="008D5CE8"/>
    <w:rsid w:val="008E117C"/>
    <w:rsid w:val="008E691B"/>
    <w:rsid w:val="008F1717"/>
    <w:rsid w:val="008F2614"/>
    <w:rsid w:val="008F6CB3"/>
    <w:rsid w:val="00902BB5"/>
    <w:rsid w:val="00912F86"/>
    <w:rsid w:val="00914135"/>
    <w:rsid w:val="009153F2"/>
    <w:rsid w:val="009234A5"/>
    <w:rsid w:val="00930232"/>
    <w:rsid w:val="00933E27"/>
    <w:rsid w:val="00950DD8"/>
    <w:rsid w:val="009534CD"/>
    <w:rsid w:val="00955C9F"/>
    <w:rsid w:val="00961708"/>
    <w:rsid w:val="00967462"/>
    <w:rsid w:val="00967495"/>
    <w:rsid w:val="00967515"/>
    <w:rsid w:val="0096767B"/>
    <w:rsid w:val="00967A23"/>
    <w:rsid w:val="0097527E"/>
    <w:rsid w:val="009809AF"/>
    <w:rsid w:val="00983244"/>
    <w:rsid w:val="00990630"/>
    <w:rsid w:val="00994141"/>
    <w:rsid w:val="009A3C9A"/>
    <w:rsid w:val="009B1646"/>
    <w:rsid w:val="009C325C"/>
    <w:rsid w:val="009D42FB"/>
    <w:rsid w:val="009D54F1"/>
    <w:rsid w:val="009D6541"/>
    <w:rsid w:val="009E023E"/>
    <w:rsid w:val="009E2506"/>
    <w:rsid w:val="009E5161"/>
    <w:rsid w:val="009F3B67"/>
    <w:rsid w:val="009F48FE"/>
    <w:rsid w:val="00A06A01"/>
    <w:rsid w:val="00A127A0"/>
    <w:rsid w:val="00A201B7"/>
    <w:rsid w:val="00A434B1"/>
    <w:rsid w:val="00A441B3"/>
    <w:rsid w:val="00A450A1"/>
    <w:rsid w:val="00A46FDF"/>
    <w:rsid w:val="00A52250"/>
    <w:rsid w:val="00A5516F"/>
    <w:rsid w:val="00A56483"/>
    <w:rsid w:val="00A610AF"/>
    <w:rsid w:val="00A64512"/>
    <w:rsid w:val="00A66627"/>
    <w:rsid w:val="00A9718B"/>
    <w:rsid w:val="00AA0302"/>
    <w:rsid w:val="00AA25C1"/>
    <w:rsid w:val="00AA3496"/>
    <w:rsid w:val="00AA40E8"/>
    <w:rsid w:val="00AA5843"/>
    <w:rsid w:val="00AA5D8B"/>
    <w:rsid w:val="00AC3409"/>
    <w:rsid w:val="00AE29BF"/>
    <w:rsid w:val="00AE4686"/>
    <w:rsid w:val="00B03420"/>
    <w:rsid w:val="00B03A06"/>
    <w:rsid w:val="00B13DD9"/>
    <w:rsid w:val="00B173CF"/>
    <w:rsid w:val="00B1742A"/>
    <w:rsid w:val="00B238CC"/>
    <w:rsid w:val="00B2454B"/>
    <w:rsid w:val="00B252FC"/>
    <w:rsid w:val="00B27059"/>
    <w:rsid w:val="00B34522"/>
    <w:rsid w:val="00B359FC"/>
    <w:rsid w:val="00B40316"/>
    <w:rsid w:val="00B42958"/>
    <w:rsid w:val="00B477AE"/>
    <w:rsid w:val="00B50718"/>
    <w:rsid w:val="00B54412"/>
    <w:rsid w:val="00B6107A"/>
    <w:rsid w:val="00B731F7"/>
    <w:rsid w:val="00B90D31"/>
    <w:rsid w:val="00B9688A"/>
    <w:rsid w:val="00BA06F7"/>
    <w:rsid w:val="00BA1129"/>
    <w:rsid w:val="00BA7456"/>
    <w:rsid w:val="00BB1252"/>
    <w:rsid w:val="00BB3197"/>
    <w:rsid w:val="00BB64FF"/>
    <w:rsid w:val="00BC2D6B"/>
    <w:rsid w:val="00BC355D"/>
    <w:rsid w:val="00BE1F67"/>
    <w:rsid w:val="00BE6805"/>
    <w:rsid w:val="00BE704A"/>
    <w:rsid w:val="00BF0BE7"/>
    <w:rsid w:val="00C04305"/>
    <w:rsid w:val="00C101C7"/>
    <w:rsid w:val="00C13DD2"/>
    <w:rsid w:val="00C24D4F"/>
    <w:rsid w:val="00C2577F"/>
    <w:rsid w:val="00C431A2"/>
    <w:rsid w:val="00C614A3"/>
    <w:rsid w:val="00C63A47"/>
    <w:rsid w:val="00C80673"/>
    <w:rsid w:val="00C80AEC"/>
    <w:rsid w:val="00C82022"/>
    <w:rsid w:val="00C9420A"/>
    <w:rsid w:val="00CA0235"/>
    <w:rsid w:val="00CB0E97"/>
    <w:rsid w:val="00CB2541"/>
    <w:rsid w:val="00CB52A9"/>
    <w:rsid w:val="00CC5721"/>
    <w:rsid w:val="00CC6E77"/>
    <w:rsid w:val="00CC7EBF"/>
    <w:rsid w:val="00CD4B4D"/>
    <w:rsid w:val="00CE73F8"/>
    <w:rsid w:val="00CF05F4"/>
    <w:rsid w:val="00CF0A8F"/>
    <w:rsid w:val="00CF4BAE"/>
    <w:rsid w:val="00D02086"/>
    <w:rsid w:val="00D023A8"/>
    <w:rsid w:val="00D071EA"/>
    <w:rsid w:val="00D21BC6"/>
    <w:rsid w:val="00D22F01"/>
    <w:rsid w:val="00D26A2A"/>
    <w:rsid w:val="00D41CE4"/>
    <w:rsid w:val="00D64A37"/>
    <w:rsid w:val="00D64E9E"/>
    <w:rsid w:val="00D733C7"/>
    <w:rsid w:val="00D77803"/>
    <w:rsid w:val="00D86F61"/>
    <w:rsid w:val="00D96D9A"/>
    <w:rsid w:val="00DA225D"/>
    <w:rsid w:val="00DA7868"/>
    <w:rsid w:val="00DB187D"/>
    <w:rsid w:val="00DB262E"/>
    <w:rsid w:val="00DB2E17"/>
    <w:rsid w:val="00DB3A8A"/>
    <w:rsid w:val="00DB4389"/>
    <w:rsid w:val="00DB70C7"/>
    <w:rsid w:val="00DC142C"/>
    <w:rsid w:val="00DC2E64"/>
    <w:rsid w:val="00DE3445"/>
    <w:rsid w:val="00DF15DD"/>
    <w:rsid w:val="00DF2B36"/>
    <w:rsid w:val="00E00CB2"/>
    <w:rsid w:val="00E0777A"/>
    <w:rsid w:val="00E17C26"/>
    <w:rsid w:val="00E261A7"/>
    <w:rsid w:val="00E3166F"/>
    <w:rsid w:val="00E32A80"/>
    <w:rsid w:val="00E3351D"/>
    <w:rsid w:val="00E371B0"/>
    <w:rsid w:val="00E50499"/>
    <w:rsid w:val="00E51960"/>
    <w:rsid w:val="00E66187"/>
    <w:rsid w:val="00E7625D"/>
    <w:rsid w:val="00E77FE4"/>
    <w:rsid w:val="00E84B4B"/>
    <w:rsid w:val="00E974EB"/>
    <w:rsid w:val="00E97FD9"/>
    <w:rsid w:val="00EE50BD"/>
    <w:rsid w:val="00EF34F2"/>
    <w:rsid w:val="00EF41E8"/>
    <w:rsid w:val="00F011B8"/>
    <w:rsid w:val="00F02DE6"/>
    <w:rsid w:val="00F153EB"/>
    <w:rsid w:val="00F1739B"/>
    <w:rsid w:val="00F23BCF"/>
    <w:rsid w:val="00F34B76"/>
    <w:rsid w:val="00F37106"/>
    <w:rsid w:val="00F55BD8"/>
    <w:rsid w:val="00F55C0A"/>
    <w:rsid w:val="00F60927"/>
    <w:rsid w:val="00F730AD"/>
    <w:rsid w:val="00F8303D"/>
    <w:rsid w:val="00F850EE"/>
    <w:rsid w:val="00F9160B"/>
    <w:rsid w:val="00F94A62"/>
    <w:rsid w:val="00F95F37"/>
    <w:rsid w:val="00F96AEF"/>
    <w:rsid w:val="00FA0279"/>
    <w:rsid w:val="00FB14E8"/>
    <w:rsid w:val="00FB34A4"/>
    <w:rsid w:val="00FC3D14"/>
    <w:rsid w:val="00FC5ACC"/>
    <w:rsid w:val="00FE34FD"/>
    <w:rsid w:val="00FF4E68"/>
    <w:rsid w:val="00FF67E9"/>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2B0"/>
  </w:style>
  <w:style w:type="paragraph" w:styleId="Ttulo1">
    <w:name w:val="heading 1"/>
    <w:basedOn w:val="Normal"/>
    <w:next w:val="Normal"/>
    <w:link w:val="Ttulo1Car"/>
    <w:uiPriority w:val="9"/>
    <w:qFormat/>
    <w:rsid w:val="002328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011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022"/>
    <w:pPr>
      <w:ind w:left="720"/>
      <w:contextualSpacing/>
    </w:pPr>
  </w:style>
  <w:style w:type="character" w:styleId="Hipervnculo">
    <w:name w:val="Hyperlink"/>
    <w:basedOn w:val="Fuentedeprrafopredeter"/>
    <w:uiPriority w:val="99"/>
    <w:unhideWhenUsed/>
    <w:rsid w:val="00875FB2"/>
    <w:rPr>
      <w:color w:val="0000FF"/>
      <w:u w:val="single"/>
    </w:rPr>
  </w:style>
  <w:style w:type="paragraph" w:styleId="Textonotapie">
    <w:name w:val="footnote text"/>
    <w:basedOn w:val="Normal"/>
    <w:link w:val="TextonotapieCar"/>
    <w:uiPriority w:val="99"/>
    <w:semiHidden/>
    <w:unhideWhenUsed/>
    <w:rsid w:val="00875FB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75FB2"/>
    <w:rPr>
      <w:rFonts w:eastAsiaTheme="minorEastAsia"/>
      <w:sz w:val="20"/>
      <w:szCs w:val="20"/>
      <w:lang w:eastAsia="es-ES"/>
    </w:rPr>
  </w:style>
  <w:style w:type="paragraph" w:styleId="Epgrafe">
    <w:name w:val="caption"/>
    <w:basedOn w:val="Normal"/>
    <w:next w:val="Normal"/>
    <w:uiPriority w:val="35"/>
    <w:unhideWhenUsed/>
    <w:qFormat/>
    <w:rsid w:val="00875FB2"/>
    <w:pPr>
      <w:spacing w:line="240" w:lineRule="auto"/>
    </w:pPr>
    <w:rPr>
      <w:b/>
      <w:bCs/>
      <w:color w:val="4F81BD" w:themeColor="accent1"/>
      <w:sz w:val="18"/>
      <w:szCs w:val="18"/>
    </w:rPr>
  </w:style>
  <w:style w:type="character" w:styleId="Refdenotaalpie">
    <w:name w:val="footnote reference"/>
    <w:basedOn w:val="Fuentedeprrafopredeter"/>
    <w:uiPriority w:val="99"/>
    <w:semiHidden/>
    <w:unhideWhenUsed/>
    <w:rsid w:val="00875FB2"/>
    <w:rPr>
      <w:vertAlign w:val="superscript"/>
    </w:rPr>
  </w:style>
  <w:style w:type="character" w:customStyle="1" w:styleId="Ttulo2Car">
    <w:name w:val="Título 2 Car"/>
    <w:basedOn w:val="Fuentedeprrafopredeter"/>
    <w:link w:val="Ttulo2"/>
    <w:uiPriority w:val="9"/>
    <w:rsid w:val="00F011B8"/>
    <w:rPr>
      <w:rFonts w:asciiTheme="majorHAnsi" w:eastAsiaTheme="majorEastAsia" w:hAnsiTheme="majorHAnsi" w:cstheme="majorBidi"/>
      <w:b/>
      <w:bCs/>
      <w:color w:val="4F81BD" w:themeColor="accent1"/>
      <w:sz w:val="26"/>
      <w:szCs w:val="26"/>
      <w:lang w:eastAsia="es-ES"/>
    </w:rPr>
  </w:style>
  <w:style w:type="paragraph" w:styleId="Textocomentario">
    <w:name w:val="annotation text"/>
    <w:basedOn w:val="Normal"/>
    <w:link w:val="TextocomentarioCar"/>
    <w:uiPriority w:val="99"/>
    <w:unhideWhenUsed/>
    <w:rsid w:val="00F011B8"/>
    <w:pPr>
      <w:spacing w:line="240" w:lineRule="auto"/>
    </w:pPr>
    <w:rPr>
      <w:sz w:val="20"/>
      <w:szCs w:val="20"/>
    </w:rPr>
  </w:style>
  <w:style w:type="character" w:customStyle="1" w:styleId="TextocomentarioCar">
    <w:name w:val="Texto comentario Car"/>
    <w:basedOn w:val="Fuentedeprrafopredeter"/>
    <w:link w:val="Textocomentario"/>
    <w:uiPriority w:val="99"/>
    <w:rsid w:val="00F011B8"/>
    <w:rPr>
      <w:rFonts w:eastAsiaTheme="minorEastAsia"/>
      <w:sz w:val="20"/>
      <w:szCs w:val="20"/>
      <w:lang w:eastAsia="es-ES"/>
    </w:rPr>
  </w:style>
  <w:style w:type="character" w:styleId="Refdecomentario">
    <w:name w:val="annotation reference"/>
    <w:basedOn w:val="Fuentedeprrafopredeter"/>
    <w:uiPriority w:val="99"/>
    <w:semiHidden/>
    <w:unhideWhenUsed/>
    <w:rsid w:val="00F011B8"/>
    <w:rPr>
      <w:sz w:val="16"/>
      <w:szCs w:val="16"/>
    </w:rPr>
  </w:style>
  <w:style w:type="character" w:customStyle="1" w:styleId="apple-converted-space">
    <w:name w:val="apple-converted-space"/>
    <w:basedOn w:val="Fuentedeprrafopredeter"/>
    <w:rsid w:val="00F011B8"/>
  </w:style>
  <w:style w:type="table" w:styleId="Tablaconcuadrcula">
    <w:name w:val="Table Grid"/>
    <w:basedOn w:val="Tablanormal"/>
    <w:uiPriority w:val="59"/>
    <w:rsid w:val="00F011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011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1B8"/>
    <w:rPr>
      <w:rFonts w:ascii="Tahoma" w:hAnsi="Tahoma" w:cs="Tahoma"/>
      <w:sz w:val="16"/>
      <w:szCs w:val="16"/>
    </w:rPr>
  </w:style>
  <w:style w:type="character" w:customStyle="1" w:styleId="Ttulo1Car">
    <w:name w:val="Título 1 Car"/>
    <w:basedOn w:val="Fuentedeprrafopredeter"/>
    <w:link w:val="Ttulo1"/>
    <w:uiPriority w:val="9"/>
    <w:rsid w:val="0023289D"/>
    <w:rPr>
      <w:rFonts w:asciiTheme="majorHAnsi" w:eastAsiaTheme="majorEastAsia" w:hAnsiTheme="majorHAnsi" w:cstheme="majorBidi"/>
      <w:b/>
      <w:bCs/>
      <w:color w:val="365F91" w:themeColor="accent1" w:themeShade="BF"/>
      <w:sz w:val="28"/>
      <w:szCs w:val="28"/>
      <w:lang w:eastAsia="es-ES"/>
    </w:rPr>
  </w:style>
  <w:style w:type="character" w:styleId="Hipervnculovisitado">
    <w:name w:val="FollowedHyperlink"/>
    <w:basedOn w:val="Fuentedeprrafopredeter"/>
    <w:uiPriority w:val="99"/>
    <w:semiHidden/>
    <w:unhideWhenUsed/>
    <w:rsid w:val="006934C2"/>
    <w:rPr>
      <w:color w:val="800080" w:themeColor="followedHyperlink"/>
      <w:u w:val="single"/>
    </w:rPr>
  </w:style>
  <w:style w:type="paragraph" w:styleId="Encabezado">
    <w:name w:val="header"/>
    <w:basedOn w:val="Normal"/>
    <w:link w:val="EncabezadoCar"/>
    <w:uiPriority w:val="99"/>
    <w:semiHidden/>
    <w:unhideWhenUsed/>
    <w:rsid w:val="00361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612A0"/>
  </w:style>
  <w:style w:type="paragraph" w:styleId="Piedepgina">
    <w:name w:val="footer"/>
    <w:basedOn w:val="Normal"/>
    <w:link w:val="PiedepginaCar"/>
    <w:uiPriority w:val="99"/>
    <w:semiHidden/>
    <w:unhideWhenUsed/>
    <w:rsid w:val="00361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612A0"/>
  </w:style>
  <w:style w:type="paragraph" w:styleId="Asuntodelcomentario">
    <w:name w:val="annotation subject"/>
    <w:basedOn w:val="Textocomentario"/>
    <w:next w:val="Textocomentario"/>
    <w:link w:val="AsuntodelcomentarioCar"/>
    <w:uiPriority w:val="99"/>
    <w:semiHidden/>
    <w:unhideWhenUsed/>
    <w:rsid w:val="00436565"/>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436565"/>
    <w:rPr>
      <w:rFonts w:eastAsiaTheme="minorEastAsia"/>
      <w:b/>
      <w:bCs/>
      <w:sz w:val="20"/>
      <w:szCs w:val="20"/>
      <w:lang w:eastAsia="es-ES"/>
    </w:rPr>
  </w:style>
  <w:style w:type="paragraph" w:styleId="Revisin">
    <w:name w:val="Revision"/>
    <w:hidden/>
    <w:uiPriority w:val="99"/>
    <w:semiHidden/>
    <w:rsid w:val="005D6EA6"/>
    <w:pPr>
      <w:spacing w:after="0" w:line="240" w:lineRule="auto"/>
    </w:pPr>
  </w:style>
  <w:style w:type="table" w:styleId="Sombreadomedio1-nfasis3">
    <w:name w:val="Medium Shading 1 Accent 3"/>
    <w:basedOn w:val="Tablanormal"/>
    <w:uiPriority w:val="63"/>
    <w:rsid w:val="00257AB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media3-nfasis3">
    <w:name w:val="Medium Grid 3 Accent 3"/>
    <w:basedOn w:val="Tablanormal"/>
    <w:uiPriority w:val="69"/>
    <w:rsid w:val="00257AB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328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011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022"/>
    <w:pPr>
      <w:ind w:left="720"/>
      <w:contextualSpacing/>
    </w:pPr>
  </w:style>
  <w:style w:type="character" w:styleId="Hipervnculo">
    <w:name w:val="Hyperlink"/>
    <w:basedOn w:val="Fuentedeprrafopredeter"/>
    <w:uiPriority w:val="99"/>
    <w:unhideWhenUsed/>
    <w:rsid w:val="00875FB2"/>
    <w:rPr>
      <w:color w:val="0000FF"/>
      <w:u w:val="single"/>
    </w:rPr>
  </w:style>
  <w:style w:type="paragraph" w:styleId="Textonotapie">
    <w:name w:val="footnote text"/>
    <w:basedOn w:val="Normal"/>
    <w:link w:val="TextonotapieCar"/>
    <w:uiPriority w:val="99"/>
    <w:semiHidden/>
    <w:unhideWhenUsed/>
    <w:rsid w:val="00875FB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75FB2"/>
    <w:rPr>
      <w:rFonts w:eastAsiaTheme="minorEastAsia"/>
      <w:sz w:val="20"/>
      <w:szCs w:val="20"/>
      <w:lang w:eastAsia="es-ES"/>
    </w:rPr>
  </w:style>
  <w:style w:type="paragraph" w:styleId="Epgrafe">
    <w:name w:val="caption"/>
    <w:basedOn w:val="Normal"/>
    <w:next w:val="Normal"/>
    <w:uiPriority w:val="35"/>
    <w:unhideWhenUsed/>
    <w:qFormat/>
    <w:rsid w:val="00875FB2"/>
    <w:pPr>
      <w:spacing w:line="240" w:lineRule="auto"/>
    </w:pPr>
    <w:rPr>
      <w:b/>
      <w:bCs/>
      <w:color w:val="4F81BD" w:themeColor="accent1"/>
      <w:sz w:val="18"/>
      <w:szCs w:val="18"/>
    </w:rPr>
  </w:style>
  <w:style w:type="character" w:styleId="Refdenotaalpie">
    <w:name w:val="footnote reference"/>
    <w:basedOn w:val="Fuentedeprrafopredeter"/>
    <w:uiPriority w:val="99"/>
    <w:semiHidden/>
    <w:unhideWhenUsed/>
    <w:rsid w:val="00875FB2"/>
    <w:rPr>
      <w:vertAlign w:val="superscript"/>
    </w:rPr>
  </w:style>
  <w:style w:type="character" w:customStyle="1" w:styleId="Ttulo2Car">
    <w:name w:val="Título 2 Car"/>
    <w:basedOn w:val="Fuentedeprrafopredeter"/>
    <w:link w:val="Ttulo2"/>
    <w:uiPriority w:val="9"/>
    <w:rsid w:val="00F011B8"/>
    <w:rPr>
      <w:rFonts w:asciiTheme="majorHAnsi" w:eastAsiaTheme="majorEastAsia" w:hAnsiTheme="majorHAnsi" w:cstheme="majorBidi"/>
      <w:b/>
      <w:bCs/>
      <w:color w:val="4F81BD" w:themeColor="accent1"/>
      <w:sz w:val="26"/>
      <w:szCs w:val="26"/>
      <w:lang w:eastAsia="es-ES"/>
    </w:rPr>
  </w:style>
  <w:style w:type="paragraph" w:styleId="Textocomentario">
    <w:name w:val="annotation text"/>
    <w:basedOn w:val="Normal"/>
    <w:link w:val="TextocomentarioCar"/>
    <w:uiPriority w:val="99"/>
    <w:unhideWhenUsed/>
    <w:rsid w:val="00F011B8"/>
    <w:pPr>
      <w:spacing w:line="240" w:lineRule="auto"/>
    </w:pPr>
    <w:rPr>
      <w:sz w:val="20"/>
      <w:szCs w:val="20"/>
    </w:rPr>
  </w:style>
  <w:style w:type="character" w:customStyle="1" w:styleId="TextocomentarioCar">
    <w:name w:val="Texto comentario Car"/>
    <w:basedOn w:val="Fuentedeprrafopredeter"/>
    <w:link w:val="Textocomentario"/>
    <w:uiPriority w:val="99"/>
    <w:rsid w:val="00F011B8"/>
    <w:rPr>
      <w:rFonts w:eastAsiaTheme="minorEastAsia"/>
      <w:sz w:val="20"/>
      <w:szCs w:val="20"/>
      <w:lang w:eastAsia="es-ES"/>
    </w:rPr>
  </w:style>
  <w:style w:type="character" w:styleId="Refdecomentario">
    <w:name w:val="annotation reference"/>
    <w:basedOn w:val="Fuentedeprrafopredeter"/>
    <w:uiPriority w:val="99"/>
    <w:semiHidden/>
    <w:unhideWhenUsed/>
    <w:rsid w:val="00F011B8"/>
    <w:rPr>
      <w:sz w:val="16"/>
      <w:szCs w:val="16"/>
    </w:rPr>
  </w:style>
  <w:style w:type="character" w:customStyle="1" w:styleId="apple-converted-space">
    <w:name w:val="apple-converted-space"/>
    <w:basedOn w:val="Fuentedeprrafopredeter"/>
    <w:rsid w:val="00F011B8"/>
  </w:style>
  <w:style w:type="table" w:styleId="Tablaconcuadrcula">
    <w:name w:val="Table Grid"/>
    <w:basedOn w:val="Tablanormal"/>
    <w:uiPriority w:val="59"/>
    <w:rsid w:val="00F011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011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1B8"/>
    <w:rPr>
      <w:rFonts w:ascii="Tahoma" w:hAnsi="Tahoma" w:cs="Tahoma"/>
      <w:sz w:val="16"/>
      <w:szCs w:val="16"/>
    </w:rPr>
  </w:style>
  <w:style w:type="character" w:customStyle="1" w:styleId="Ttulo1Car">
    <w:name w:val="Título 1 Car"/>
    <w:basedOn w:val="Fuentedeprrafopredeter"/>
    <w:link w:val="Ttulo1"/>
    <w:uiPriority w:val="9"/>
    <w:rsid w:val="0023289D"/>
    <w:rPr>
      <w:rFonts w:asciiTheme="majorHAnsi" w:eastAsiaTheme="majorEastAsia" w:hAnsiTheme="majorHAnsi" w:cstheme="majorBidi"/>
      <w:b/>
      <w:bCs/>
      <w:color w:val="365F91" w:themeColor="accent1" w:themeShade="BF"/>
      <w:sz w:val="28"/>
      <w:szCs w:val="28"/>
      <w:lang w:eastAsia="es-ES"/>
    </w:rPr>
  </w:style>
  <w:style w:type="character" w:styleId="Hipervnculovisitado">
    <w:name w:val="FollowedHyperlink"/>
    <w:basedOn w:val="Fuentedeprrafopredeter"/>
    <w:uiPriority w:val="99"/>
    <w:semiHidden/>
    <w:unhideWhenUsed/>
    <w:rsid w:val="006934C2"/>
    <w:rPr>
      <w:color w:val="800080" w:themeColor="followedHyperlink"/>
      <w:u w:val="single"/>
    </w:rPr>
  </w:style>
  <w:style w:type="paragraph" w:styleId="Encabezado">
    <w:name w:val="header"/>
    <w:basedOn w:val="Normal"/>
    <w:link w:val="EncabezadoCar"/>
    <w:uiPriority w:val="99"/>
    <w:semiHidden/>
    <w:unhideWhenUsed/>
    <w:rsid w:val="00361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612A0"/>
  </w:style>
  <w:style w:type="paragraph" w:styleId="Piedepgina">
    <w:name w:val="footer"/>
    <w:basedOn w:val="Normal"/>
    <w:link w:val="PiedepginaCar"/>
    <w:uiPriority w:val="99"/>
    <w:semiHidden/>
    <w:unhideWhenUsed/>
    <w:rsid w:val="00361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612A0"/>
  </w:style>
  <w:style w:type="paragraph" w:styleId="Asuntodelcomentario">
    <w:name w:val="annotation subject"/>
    <w:basedOn w:val="Textocomentario"/>
    <w:next w:val="Textocomentario"/>
    <w:link w:val="AsuntodelcomentarioCar"/>
    <w:uiPriority w:val="99"/>
    <w:semiHidden/>
    <w:unhideWhenUsed/>
    <w:rsid w:val="00436565"/>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436565"/>
    <w:rPr>
      <w:rFonts w:eastAsiaTheme="minorEastAsia"/>
      <w:b/>
      <w:bCs/>
      <w:sz w:val="20"/>
      <w:szCs w:val="20"/>
      <w:lang w:eastAsia="es-ES"/>
    </w:rPr>
  </w:style>
  <w:style w:type="paragraph" w:styleId="Revisin">
    <w:name w:val="Revision"/>
    <w:hidden/>
    <w:uiPriority w:val="99"/>
    <w:semiHidden/>
    <w:rsid w:val="005D6EA6"/>
    <w:pPr>
      <w:spacing w:after="0" w:line="240" w:lineRule="auto"/>
    </w:pPr>
  </w:style>
  <w:style w:type="table" w:styleId="Sombreadomedio1-nfasis3">
    <w:name w:val="Medium Shading 1 Accent 3"/>
    <w:basedOn w:val="Tablanormal"/>
    <w:uiPriority w:val="63"/>
    <w:rsid w:val="00257AB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media3-nfasis3">
    <w:name w:val="Medium Grid 3 Accent 3"/>
    <w:basedOn w:val="Tablanormal"/>
    <w:uiPriority w:val="69"/>
    <w:rsid w:val="00257AB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r="http://schemas.openxmlformats.org/officeDocument/2006/relationships" xmlns:w="http://schemas.openxmlformats.org/wordprocessingml/2006/main">
  <w:divs>
    <w:div w:id="123934950">
      <w:bodyDiv w:val="1"/>
      <w:marLeft w:val="0"/>
      <w:marRight w:val="0"/>
      <w:marTop w:val="0"/>
      <w:marBottom w:val="0"/>
      <w:divBdr>
        <w:top w:val="none" w:sz="0" w:space="0" w:color="auto"/>
        <w:left w:val="none" w:sz="0" w:space="0" w:color="auto"/>
        <w:bottom w:val="none" w:sz="0" w:space="0" w:color="auto"/>
        <w:right w:val="none" w:sz="0" w:space="0" w:color="auto"/>
      </w:divBdr>
    </w:div>
    <w:div w:id="301665970">
      <w:bodyDiv w:val="1"/>
      <w:marLeft w:val="0"/>
      <w:marRight w:val="0"/>
      <w:marTop w:val="0"/>
      <w:marBottom w:val="0"/>
      <w:divBdr>
        <w:top w:val="none" w:sz="0" w:space="0" w:color="auto"/>
        <w:left w:val="none" w:sz="0" w:space="0" w:color="auto"/>
        <w:bottom w:val="none" w:sz="0" w:space="0" w:color="auto"/>
        <w:right w:val="none" w:sz="0" w:space="0" w:color="auto"/>
      </w:divBdr>
    </w:div>
    <w:div w:id="359088165">
      <w:bodyDiv w:val="1"/>
      <w:marLeft w:val="0"/>
      <w:marRight w:val="0"/>
      <w:marTop w:val="0"/>
      <w:marBottom w:val="0"/>
      <w:divBdr>
        <w:top w:val="none" w:sz="0" w:space="0" w:color="auto"/>
        <w:left w:val="none" w:sz="0" w:space="0" w:color="auto"/>
        <w:bottom w:val="none" w:sz="0" w:space="0" w:color="auto"/>
        <w:right w:val="none" w:sz="0" w:space="0" w:color="auto"/>
      </w:divBdr>
    </w:div>
    <w:div w:id="379407329">
      <w:bodyDiv w:val="1"/>
      <w:marLeft w:val="0"/>
      <w:marRight w:val="0"/>
      <w:marTop w:val="0"/>
      <w:marBottom w:val="0"/>
      <w:divBdr>
        <w:top w:val="none" w:sz="0" w:space="0" w:color="auto"/>
        <w:left w:val="none" w:sz="0" w:space="0" w:color="auto"/>
        <w:bottom w:val="none" w:sz="0" w:space="0" w:color="auto"/>
        <w:right w:val="none" w:sz="0" w:space="0" w:color="auto"/>
      </w:divBdr>
    </w:div>
    <w:div w:id="1260018489">
      <w:bodyDiv w:val="1"/>
      <w:marLeft w:val="0"/>
      <w:marRight w:val="0"/>
      <w:marTop w:val="0"/>
      <w:marBottom w:val="0"/>
      <w:divBdr>
        <w:top w:val="none" w:sz="0" w:space="0" w:color="auto"/>
        <w:left w:val="none" w:sz="0" w:space="0" w:color="auto"/>
        <w:bottom w:val="none" w:sz="0" w:space="0" w:color="auto"/>
        <w:right w:val="none" w:sz="0" w:space="0" w:color="auto"/>
      </w:divBdr>
    </w:div>
    <w:div w:id="1388719006">
      <w:bodyDiv w:val="1"/>
      <w:marLeft w:val="0"/>
      <w:marRight w:val="0"/>
      <w:marTop w:val="0"/>
      <w:marBottom w:val="0"/>
      <w:divBdr>
        <w:top w:val="none" w:sz="0" w:space="0" w:color="auto"/>
        <w:left w:val="none" w:sz="0" w:space="0" w:color="auto"/>
        <w:bottom w:val="none" w:sz="0" w:space="0" w:color="auto"/>
        <w:right w:val="none" w:sz="0" w:space="0" w:color="auto"/>
      </w:divBdr>
    </w:div>
    <w:div w:id="1824656683">
      <w:bodyDiv w:val="1"/>
      <w:marLeft w:val="0"/>
      <w:marRight w:val="0"/>
      <w:marTop w:val="0"/>
      <w:marBottom w:val="0"/>
      <w:divBdr>
        <w:top w:val="none" w:sz="0" w:space="0" w:color="auto"/>
        <w:left w:val="none" w:sz="0" w:space="0" w:color="auto"/>
        <w:bottom w:val="none" w:sz="0" w:space="0" w:color="auto"/>
        <w:right w:val="none" w:sz="0" w:space="0" w:color="auto"/>
      </w:divBdr>
    </w:div>
    <w:div w:id="186956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jpeg"/><Relationship Id="rId27" Type="http://schemas.microsoft.com/office/2007/relationships/stylesWithEffects" Target="stylesWithEffects.xml"/></Relationships>
</file>

<file path=word/_rels/footnotes.xml.rels><?xml version="1.0" encoding="UTF-8" standalone="yes"?>
<Relationships xmlns="http://schemas.openxmlformats.org/package/2006/relationships"><Relationship Id="rId2" Type="http://schemas.openxmlformats.org/officeDocument/2006/relationships/hyperlink" Target="http://www.omg.org/spec/OCL" TargetMode="External"/><Relationship Id="rId1" Type="http://schemas.openxmlformats.org/officeDocument/2006/relationships/hyperlink" Target="http://www.omg.org/m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9B4686-D41B-4611-AC01-79270E6AE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2237</TotalTime>
  <Pages>17</Pages>
  <Words>5527</Words>
  <Characters>30399</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35855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marcazal</cp:lastModifiedBy>
  <cp:revision>10</cp:revision>
  <dcterms:created xsi:type="dcterms:W3CDTF">2015-06-30T15:07:00Z</dcterms:created>
  <dcterms:modified xsi:type="dcterms:W3CDTF">2015-08-10T13:11:00Z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key</vt:lpwstr>
  </property>
</Properties>
</file>