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87" w:rsidRPr="006A342B" w:rsidRDefault="006A342B" w:rsidP="006A342B">
      <w:pPr>
        <w:ind w:left="6372"/>
        <w:rPr>
          <w:b/>
          <w:sz w:val="36"/>
        </w:rPr>
      </w:pPr>
      <w:commentRangeStart w:id="0"/>
      <w:r>
        <w:rPr>
          <w:b/>
          <w:sz w:val="36"/>
        </w:rPr>
        <w:t xml:space="preserve">    </w:t>
      </w:r>
      <w:r w:rsidR="00353787" w:rsidRPr="006A342B">
        <w:rPr>
          <w:b/>
          <w:sz w:val="36"/>
        </w:rPr>
        <w:t>CAP</w:t>
      </w:r>
      <w:ins w:id="1" w:author="Vaio" w:date="2015-09-22T07:05:00Z">
        <w:r w:rsidR="00AA3608">
          <w:rPr>
            <w:b/>
            <w:sz w:val="36"/>
          </w:rPr>
          <w:t>Í</w:t>
        </w:r>
      </w:ins>
      <w:del w:id="2" w:author="Vaio" w:date="2015-09-22T07:05:00Z">
        <w:r w:rsidR="00353787" w:rsidRPr="006A342B" w:rsidDel="00AA3608">
          <w:rPr>
            <w:b/>
            <w:sz w:val="36"/>
          </w:rPr>
          <w:delText>I</w:delText>
        </w:r>
      </w:del>
      <w:r w:rsidR="00353787" w:rsidRPr="006A342B">
        <w:rPr>
          <w:b/>
          <w:sz w:val="36"/>
        </w:rPr>
        <w:t>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w:t>
      </w:r>
      <w:ins w:id="3" w:author="Vaio" w:date="2015-09-22T07:06:00Z">
        <w:r w:rsidR="00AA3608">
          <w:rPr>
            <w:b/>
            <w:color w:val="000000" w:themeColor="text1"/>
            <w:sz w:val="36"/>
          </w:rPr>
          <w:t>Ó</w:t>
        </w:r>
      </w:ins>
      <w:del w:id="4" w:author="Vaio" w:date="2015-09-22T07:06:00Z">
        <w:r w:rsidDel="00AA3608">
          <w:rPr>
            <w:b/>
            <w:color w:val="000000" w:themeColor="text1"/>
            <w:sz w:val="36"/>
          </w:rPr>
          <w:delText>O</w:delText>
        </w:r>
      </w:del>
      <w:r>
        <w:rPr>
          <w:b/>
          <w:color w:val="000000" w:themeColor="text1"/>
          <w:sz w:val="36"/>
        </w:rPr>
        <w:t xml:space="preserve">GICOS MDD </w:t>
      </w:r>
      <w:commentRangeStart w:id="5"/>
      <w:r w:rsidR="00353787" w:rsidRPr="006A342B">
        <w:rPr>
          <w:b/>
          <w:color w:val="000000" w:themeColor="text1"/>
          <w:sz w:val="36"/>
        </w:rPr>
        <w:t xml:space="preserve"> PARA LAS RIA</w:t>
      </w:r>
      <w:commentRangeEnd w:id="5"/>
      <w:r w:rsidR="00127A92">
        <w:rPr>
          <w:rStyle w:val="Refdecomentario"/>
        </w:rPr>
        <w:commentReference w:id="5"/>
      </w:r>
      <w:commentRangeEnd w:id="0"/>
      <w:r w:rsidR="00AA3608">
        <w:rPr>
          <w:rStyle w:val="Refdecomentario"/>
        </w:rPr>
        <w:commentReference w:id="0"/>
      </w:r>
    </w:p>
    <w:p w:rsidR="00C24D4F" w:rsidRPr="00DB70C7" w:rsidRDefault="004C2EB9" w:rsidP="003C2D1E">
      <w:pPr>
        <w:jc w:val="both"/>
        <w:rPr>
          <w:color w:val="000000" w:themeColor="text1"/>
        </w:rPr>
      </w:pPr>
      <w:r w:rsidRPr="004C2EB9">
        <w:rPr>
          <w:color w:val="000000" w:themeColor="text1"/>
        </w:rPr>
        <w:t>En el cap</w:t>
      </w:r>
      <w:ins w:id="6" w:author="Vaio" w:date="2015-09-22T07:08:00Z">
        <w:r w:rsidR="00AA3608">
          <w:rPr>
            <w:color w:val="000000" w:themeColor="text1"/>
          </w:rPr>
          <w:t>í</w:t>
        </w:r>
      </w:ins>
      <w:del w:id="7" w:author="Vaio" w:date="2015-09-22T07:08:00Z">
        <w:r w:rsidRPr="004C2EB9" w:rsidDel="00AA3608">
          <w:rPr>
            <w:color w:val="000000" w:themeColor="text1"/>
          </w:rPr>
          <w:delText>i</w:delText>
        </w:r>
      </w:del>
      <w:r w:rsidRPr="004C2EB9">
        <w:rPr>
          <w:color w:val="000000" w:themeColor="text1"/>
        </w:rPr>
        <w:t xml:space="preserve">tulo anterior se presentó una visión general de las </w:t>
      </w:r>
      <w:r w:rsidR="009F0323">
        <w:rPr>
          <w:color w:val="000000" w:themeColor="text1"/>
        </w:rPr>
        <w:t>RIA</w:t>
      </w:r>
      <w:del w:id="8" w:author="Vaio" w:date="2015-09-22T07:08:00Z">
        <w:r w:rsidRPr="004C2EB9" w:rsidDel="00AA3608">
          <w:rPr>
            <w:color w:val="000000" w:themeColor="text1"/>
          </w:rPr>
          <w:delText>,</w:delText>
        </w:r>
      </w:del>
      <w:r w:rsidRPr="004C2EB9">
        <w:rPr>
          <w:color w:val="000000" w:themeColor="text1"/>
        </w:rPr>
        <w:t xml:space="preserve"> con sus características principales y las diferentes tecnologías utilizadas para el desarrollo de las mismas. Se ha</w:t>
      </w:r>
      <w:ins w:id="9" w:author="Vaio" w:date="2015-09-22T07:11:00Z">
        <w:r w:rsidR="00AA3608">
          <w:rPr>
            <w:color w:val="000000" w:themeColor="text1"/>
          </w:rPr>
          <w:t>n</w:t>
        </w:r>
      </w:ins>
      <w:r w:rsidRPr="004C2EB9">
        <w:rPr>
          <w:color w:val="000000" w:themeColor="text1"/>
        </w:rPr>
        <w:t xml:space="preserve">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w:t>
      </w:r>
      <w:ins w:id="10" w:author="Vaio" w:date="2015-09-22T07:11:00Z">
        <w:r w:rsidR="00AA3608">
          <w:rPr>
            <w:color w:val="000000" w:themeColor="text1"/>
          </w:rPr>
          <w:t>,</w:t>
        </w:r>
      </w:ins>
      <w:r w:rsidRPr="004C2EB9">
        <w:rPr>
          <w:color w:val="000000" w:themeColor="text1"/>
        </w:rPr>
        <w:t xml:space="preserve"> y l</w:t>
      </w:r>
      <w:ins w:id="11" w:author="Vaio" w:date="2015-09-22T07:12:00Z">
        <w:r w:rsidR="00AA3608">
          <w:rPr>
            <w:color w:val="000000" w:themeColor="text1"/>
          </w:rPr>
          <w:t>a</w:t>
        </w:r>
      </w:ins>
      <w:del w:id="12" w:author="Vaio" w:date="2015-09-22T07:12:00Z">
        <w:r w:rsidRPr="004C2EB9" w:rsidDel="00AA3608">
          <w:rPr>
            <w:color w:val="000000" w:themeColor="text1"/>
          </w:rPr>
          <w:delText>o</w:delText>
        </w:r>
      </w:del>
      <w:r w:rsidRPr="004C2EB9">
        <w:rPr>
          <w:color w:val="000000" w:themeColor="text1"/>
        </w:rPr>
        <w:t>s basad</w:t>
      </w:r>
      <w:ins w:id="13" w:author="Vaio" w:date="2015-09-22T07:11:00Z">
        <w:r w:rsidR="00AA3608">
          <w:rPr>
            <w:color w:val="000000" w:themeColor="text1"/>
          </w:rPr>
          <w:t>a</w:t>
        </w:r>
      </w:ins>
      <w:del w:id="14" w:author="Vaio" w:date="2015-09-22T07:11:00Z">
        <w:r w:rsidRPr="004C2EB9" w:rsidDel="00AA3608">
          <w:rPr>
            <w:color w:val="000000" w:themeColor="text1"/>
          </w:rPr>
          <w:delText>o</w:delText>
        </w:r>
      </w:del>
      <w:r w:rsidRPr="004C2EB9">
        <w:rPr>
          <w:color w:val="000000" w:themeColor="text1"/>
        </w:rPr>
        <w:t xml:space="preserve">s en ambientes en tiempo de ejecución. Las implementaciones basadas en librerías </w:t>
      </w:r>
      <w:proofErr w:type="spellStart"/>
      <w:r w:rsidRPr="004C2EB9">
        <w:rPr>
          <w:color w:val="000000" w:themeColor="text1"/>
        </w:rPr>
        <w:t>Javascript</w:t>
      </w:r>
      <w:proofErr w:type="spellEnd"/>
      <w:del w:id="15" w:author="Vaio" w:date="2015-09-22T07:12:00Z">
        <w:r w:rsidRPr="004C2EB9" w:rsidDel="00AA3608">
          <w:rPr>
            <w:color w:val="000000" w:themeColor="text1"/>
          </w:rPr>
          <w:delText>,</w:delText>
        </w:r>
      </w:del>
      <w:r w:rsidRPr="004C2EB9">
        <w:rPr>
          <w:color w:val="000000" w:themeColor="text1"/>
        </w:rPr>
        <w:t xml:space="preserve"> son las que presentan el mayor grado de estandarización, he allí que resulta la opción más popular en la comunidad web.</w:t>
      </w:r>
    </w:p>
    <w:p w:rsidR="00893FE4" w:rsidRPr="00893FE4" w:rsidRDefault="004C2EB9" w:rsidP="007B3892">
      <w:pPr>
        <w:jc w:val="both"/>
        <w:rPr>
          <w:caps/>
          <w:lang w:val="es-PY"/>
        </w:rPr>
      </w:pPr>
      <w:r w:rsidRPr="004C2EB9">
        <w:rPr>
          <w:color w:val="000000" w:themeColor="text1"/>
        </w:rPr>
        <w:t>En este capítulo se verá el enfoque de desarrollo de aplicaciones web basad</w:t>
      </w:r>
      <w:ins w:id="16" w:author="Vaio" w:date="2015-09-22T08:29:00Z">
        <w:r w:rsidR="00D522D4">
          <w:rPr>
            <w:color w:val="000000" w:themeColor="text1"/>
          </w:rPr>
          <w:t>o</w:t>
        </w:r>
      </w:ins>
      <w:del w:id="17" w:author="Vaio" w:date="2015-09-22T08:29:00Z">
        <w:r w:rsidRPr="004C2EB9" w:rsidDel="00D522D4">
          <w:rPr>
            <w:color w:val="000000" w:themeColor="text1"/>
          </w:rPr>
          <w:delText>as</w:delText>
        </w:r>
      </w:del>
      <w:r w:rsidRPr="004C2EB9">
        <w:rPr>
          <w:color w:val="000000" w:themeColor="text1"/>
        </w:rPr>
        <w:t xml:space="preserve">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w:t>
      </w:r>
      <w:ins w:id="18" w:author="Vaio" w:date="2015-09-22T08:30:00Z">
        <w:r w:rsidR="00D522D4">
          <w:rPr>
            <w:color w:val="000000" w:themeColor="text1"/>
          </w:rPr>
          <w:t>,</w:t>
        </w:r>
      </w:ins>
      <w:r w:rsidRPr="00CC6E77">
        <w:rPr>
          <w:color w:val="000000" w:themeColor="text1"/>
        </w:rPr>
        <w:t xml:space="preserve"> para posteriormente </w:t>
      </w:r>
      <w:commentRangeStart w:id="19"/>
      <w:r w:rsidRPr="00CC6E77">
        <w:rPr>
          <w:color w:val="000000" w:themeColor="text1"/>
        </w:rPr>
        <w:t>dar p</w:t>
      </w:r>
      <w:ins w:id="20" w:author="Vaio" w:date="2015-09-22T08:32:00Z">
        <w:r w:rsidR="00D522D4">
          <w:rPr>
            <w:color w:val="000000" w:themeColor="text1"/>
          </w:rPr>
          <w:t>i</w:t>
        </w:r>
      </w:ins>
      <w:del w:id="21" w:author="Vaio" w:date="2015-09-22T08:32:00Z">
        <w:r w:rsidRPr="00CC6E77" w:rsidDel="00D522D4">
          <w:rPr>
            <w:color w:val="000000" w:themeColor="text1"/>
          </w:rPr>
          <w:delText>í</w:delText>
        </w:r>
      </w:del>
      <w:r w:rsidRPr="00CC6E77">
        <w:rPr>
          <w:color w:val="000000" w:themeColor="text1"/>
        </w:rPr>
        <w:t xml:space="preserve">e </w:t>
      </w:r>
      <w:commentRangeEnd w:id="19"/>
      <w:r w:rsidR="00D522D4">
        <w:rPr>
          <w:rStyle w:val="Refdecomentario"/>
        </w:rPr>
        <w:commentReference w:id="19"/>
      </w:r>
      <w:r w:rsidRPr="00CC6E77">
        <w:rPr>
          <w:color w:val="000000" w:themeColor="text1"/>
        </w:rPr>
        <w:t>a las metodologías web existentes basadas en modelos</w:t>
      </w:r>
      <w:r w:rsidR="00893FE4">
        <w:rPr>
          <w:color w:val="000000" w:themeColor="text1"/>
        </w:rPr>
        <w:t xml:space="preserve"> que presentan características de las </w:t>
      </w:r>
      <w:r w:rsidR="009F0323">
        <w:rPr>
          <w:color w:val="000000" w:themeColor="text1"/>
        </w:rPr>
        <w:t>RIA</w:t>
      </w:r>
      <w:r w:rsidR="00893FE4">
        <w:rPr>
          <w:color w:val="000000" w:themeColor="text1"/>
        </w:rPr>
        <w:t>. Finalmente se presentará</w:t>
      </w:r>
      <w:del w:id="22" w:author="Vaio" w:date="2015-09-22T08:52:00Z">
        <w:r w:rsidR="00893FE4" w:rsidDel="00803661">
          <w:rPr>
            <w:color w:val="000000" w:themeColor="text1"/>
          </w:rPr>
          <w:delText xml:space="preserve"> a</w:delText>
        </w:r>
      </w:del>
      <w:r w:rsidR="00893FE4">
        <w:rPr>
          <w:color w:val="000000" w:themeColor="text1"/>
        </w:rPr>
        <w:t xml:space="preserve">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w:t>
      </w:r>
      <w:ins w:id="23" w:author="Vaio" w:date="2015-09-22T08:53:00Z">
        <w:r w:rsidR="00803661">
          <w:rPr>
            <w:i/>
            <w:color w:val="000000" w:themeColor="text1"/>
          </w:rPr>
          <w:t>p</w:t>
        </w:r>
      </w:ins>
      <w:r w:rsidRPr="00CC6E77">
        <w:rPr>
          <w:i/>
          <w:color w:val="000000" w:themeColor="text1"/>
        </w:rPr>
        <w:t>roach</w:t>
      </w:r>
      <w:proofErr w:type="spellEnd"/>
      <w:r w:rsidR="00893FE4">
        <w:rPr>
          <w:color w:val="000000" w:themeColor="text1"/>
        </w:rPr>
        <w:t>), una metodología web separada en capas</w:t>
      </w:r>
      <w:del w:id="24" w:author="Vaio" w:date="2015-09-22T08:53:00Z">
        <w:r w:rsidR="00893FE4" w:rsidDel="00803661">
          <w:rPr>
            <w:color w:val="000000" w:themeColor="text1"/>
          </w:rPr>
          <w:delText>,</w:delText>
        </w:r>
      </w:del>
      <w:r w:rsidR="00893FE4">
        <w:rPr>
          <w:color w:val="000000" w:themeColor="text1"/>
        </w:rPr>
        <w:t xml:space="preserve"> que sigue el paradigma MDA</w:t>
      </w:r>
      <w:del w:id="25" w:author="Vaio" w:date="2015-09-22T08:52:00Z">
        <w:r w:rsidR="00893FE4" w:rsidDel="00803661">
          <w:rPr>
            <w:color w:val="000000" w:themeColor="text1"/>
          </w:rPr>
          <w:delText>)</w:delText>
        </w:r>
      </w:del>
      <w:r w:rsidR="00893FE4">
        <w:rPr>
          <w:color w:val="000000" w:themeColor="text1"/>
        </w:rPr>
        <w:t xml:space="preserve"> para el ciclo de </w:t>
      </w:r>
      <w:r w:rsidR="009C325C">
        <w:rPr>
          <w:color w:val="000000" w:themeColor="text1"/>
        </w:rPr>
        <w:t>desarrollo</w:t>
      </w:r>
      <w:r w:rsidR="00893FE4">
        <w:rPr>
          <w:color w:val="000000" w:themeColor="text1"/>
        </w:rPr>
        <w:t xml:space="preserve"> de sus aplicaciones</w:t>
      </w:r>
      <w:ins w:id="26" w:author="Vaio" w:date="2015-09-22T08:53:00Z">
        <w:r w:rsidR="00803661">
          <w:rPr>
            <w:color w:val="000000" w:themeColor="text1"/>
          </w:rPr>
          <w:t xml:space="preserve"> y</w:t>
        </w:r>
      </w:ins>
      <w:del w:id="27" w:author="Vaio" w:date="2015-09-22T08:53:00Z">
        <w:r w:rsidR="00893FE4" w:rsidDel="00803661">
          <w:rPr>
            <w:color w:val="000000" w:themeColor="text1"/>
          </w:rPr>
          <w:delText>,</w:delText>
        </w:r>
      </w:del>
      <w:r w:rsidR="00893FE4">
        <w:rPr>
          <w:color w:val="000000" w:themeColor="text1"/>
        </w:rPr>
        <w:t xml:space="preserve"> que resulta prometedora para </w:t>
      </w:r>
      <w:r w:rsidR="009C325C">
        <w:rPr>
          <w:color w:val="000000" w:themeColor="text1"/>
        </w:rPr>
        <w:t xml:space="preserve">la implementación de características de las </w:t>
      </w:r>
      <w:r w:rsidR="009F0323">
        <w:rPr>
          <w:color w:val="000000" w:themeColor="text1"/>
        </w:rPr>
        <w:t>RIA</w:t>
      </w:r>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para convertir este hecho</w:t>
      </w:r>
      <w:del w:id="28" w:author="Vaio" w:date="2015-09-22T22:53:00Z">
        <w:r w:rsidDel="00BC6E2B">
          <w:rPr>
            <w:lang w:val="es-PY"/>
          </w:rPr>
          <w:delText>,</w:delText>
        </w:r>
      </w:del>
      <w:r>
        <w:rPr>
          <w:lang w:val="es-PY"/>
        </w:rPr>
        <w:t xml:space="preserve">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del w:id="29" w:author="Vaio" w:date="2015-09-22T22:54:00Z">
        <w:r w:rsidR="004E74E0" w:rsidDel="00BC6E2B">
          <w:rPr>
            <w:lang w:val="es-PY"/>
          </w:rPr>
          <w:delText>,</w:delText>
        </w:r>
      </w:del>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w:t>
      </w:r>
      <w:ins w:id="30" w:author="Vaio" w:date="2015-09-22T22:56:00Z">
        <w:r w:rsidR="00BC6E2B">
          <w:rPr>
            <w:lang w:val="es-PY"/>
          </w:rPr>
          <w:t>,</w:t>
        </w:r>
      </w:ins>
      <w:r w:rsidR="00E974EB">
        <w:rPr>
          <w:lang w:val="es-PY"/>
        </w:rPr>
        <w:t xml:space="preserve">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así</w:t>
      </w:r>
      <w:del w:id="31" w:author="Vaio" w:date="2015-09-22T22:56:00Z">
        <w:r w:rsidR="00BA1129" w:rsidDel="00BC6E2B">
          <w:rPr>
            <w:lang w:val="es-PY"/>
          </w:rPr>
          <w:delText>,</w:delText>
        </w:r>
      </w:del>
      <w:r w:rsidR="00BA1129">
        <w:rPr>
          <w:lang w:val="es-PY"/>
        </w:rPr>
        <w:t xml:space="preserve"> </w:t>
      </w:r>
      <w:r w:rsidR="00792FCA">
        <w:rPr>
          <w:lang w:val="es-PY"/>
        </w:rPr>
        <w:t>el software deseado.</w:t>
      </w:r>
    </w:p>
    <w:p w:rsidR="00127A92"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es un estándar</w:t>
      </w:r>
      <w:ins w:id="32" w:author="Vaio" w:date="2015-09-22T22:58:00Z">
        <w:r w:rsidR="00BC6E2B">
          <w:rPr>
            <w:lang w:val="es-PY"/>
          </w:rPr>
          <w:t>,</w:t>
        </w:r>
      </w:ins>
      <w:r w:rsidR="002B2683">
        <w:rPr>
          <w:lang w:val="es-PY"/>
        </w:rPr>
        <w:t xml:space="preserve">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w:t>
      </w:r>
      <w:ins w:id="33" w:author="Vaio" w:date="2015-09-22T22:58:00Z">
        <w:r w:rsidR="00BC6E2B">
          <w:rPr>
            <w:lang w:val="es-PY"/>
          </w:rPr>
          <w:t>,</w:t>
        </w:r>
      </w:ins>
      <w:r w:rsidR="002B2683">
        <w:rPr>
          <w:lang w:val="es-PY"/>
        </w:rPr>
        <w:t xml:space="preserve"> que contiene en s</w:t>
      </w:r>
      <w:ins w:id="34" w:author="Vaio" w:date="2015-09-22T22:58:00Z">
        <w:r w:rsidR="00BC6E2B">
          <w:rPr>
            <w:lang w:val="es-PY"/>
          </w:rPr>
          <w:t>í</w:t>
        </w:r>
      </w:ins>
      <w:del w:id="35" w:author="Vaio" w:date="2015-09-22T22:58:00Z">
        <w:r w:rsidR="002B2683" w:rsidDel="00BC6E2B">
          <w:rPr>
            <w:lang w:val="es-PY"/>
          </w:rPr>
          <w:delText>i</w:delText>
        </w:r>
      </w:del>
      <w:r w:rsidR="002B2683">
        <w:rPr>
          <w:lang w:val="es-PY"/>
        </w:rPr>
        <w:t xml:space="preserve"> mism</w:t>
      </w:r>
      <w:ins w:id="36" w:author="Vaio" w:date="2015-09-22T22:58:00Z">
        <w:r w:rsidR="00BC6E2B">
          <w:rPr>
            <w:lang w:val="es-PY"/>
          </w:rPr>
          <w:t>o</w:t>
        </w:r>
      </w:ins>
      <w:del w:id="37" w:author="Vaio" w:date="2015-09-22T22:58:00Z">
        <w:r w:rsidR="002B2683" w:rsidDel="00BC6E2B">
          <w:rPr>
            <w:lang w:val="es-PY"/>
          </w:rPr>
          <w:delText>a</w:delText>
        </w:r>
      </w:del>
      <w:r w:rsidR="002B2683">
        <w:rPr>
          <w:lang w:val="es-PY"/>
        </w:rPr>
        <w:t xml:space="preserve"> a varios estándares de facto</w:t>
      </w:r>
      <w:del w:id="38" w:author="Vaio" w:date="2015-09-22T22:58:00Z">
        <w:r w:rsidR="002B2683" w:rsidDel="00BC6E2B">
          <w:rPr>
            <w:lang w:val="es-PY"/>
          </w:rPr>
          <w:delText>,</w:delText>
        </w:r>
      </w:del>
      <w:r w:rsidR="002B2683">
        <w:rPr>
          <w:lang w:val="es-PY"/>
        </w:rPr>
        <w:t xml:space="preserve"> tales como</w:t>
      </w:r>
      <w:del w:id="39" w:author="Vaio" w:date="2015-09-22T22:58:00Z">
        <w:r w:rsidR="002B2683" w:rsidDel="00BC6E2B">
          <w:rPr>
            <w:lang w:val="es-PY"/>
          </w:rPr>
          <w:delText xml:space="preserve"> </w:delText>
        </w:r>
      </w:del>
      <w:r w:rsidR="002B2683">
        <w:rPr>
          <w:lang w:val="es-PY"/>
        </w:rPr>
        <w:t xml:space="preserve">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w:t>
      </w:r>
      <w:del w:id="41" w:author="Vaio" w:date="2015-09-22T22:59:00Z">
        <w:r w:rsidR="002B2683" w:rsidDel="00BC6E2B">
          <w:rPr>
            <w:lang w:val="es-PY"/>
          </w:rPr>
          <w:delText xml:space="preserve"> </w:delText>
        </w:r>
      </w:del>
      <w:r w:rsidR="002B2683">
        <w:rPr>
          <w:lang w:val="es-PY"/>
        </w:rPr>
        <w:t xml:space="preserve">,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ins w:id="43" w:author="Vaio" w:date="2015-09-22T22:59:00Z">
        <w:r w:rsidR="00BC6E2B">
          <w:rPr>
            <w:lang w:val="es-PY"/>
          </w:rPr>
          <w:t xml:space="preserve"> </w:t>
        </w:r>
      </w:ins>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ins w:id="45" w:author="Vaio" w:date="2015-09-22T22:59:00Z">
        <w:r w:rsidR="00BC6E2B">
          <w:rPr>
            <w:lang w:val="es-PY"/>
          </w:rPr>
          <w:t xml:space="preserve"> </w:t>
        </w:r>
      </w:ins>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xml:space="preserve">), entre otros; </w:t>
      </w:r>
      <w:commentRangeStart w:id="46"/>
      <w:r w:rsidR="002B2683">
        <w:rPr>
          <w:lang w:val="es-PY"/>
        </w:rPr>
        <w:t xml:space="preserve">con la meta presente </w:t>
      </w:r>
      <w:commentRangeEnd w:id="46"/>
      <w:r w:rsidR="00BC6E2B">
        <w:rPr>
          <w:rStyle w:val="Refdecomentario"/>
        </w:rPr>
        <w:commentReference w:id="46"/>
      </w:r>
      <w:r w:rsidR="002B2683">
        <w:rPr>
          <w:lang w:val="es-PY"/>
        </w:rPr>
        <w:t>de promover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w:t>
      </w:r>
      <w:del w:id="47" w:author="Vaio" w:date="2015-09-22T23:01:00Z">
        <w:r w:rsidR="002B2683" w:rsidDel="00BC6E2B">
          <w:rPr>
            <w:lang w:val="es-PY"/>
          </w:rPr>
          <w:delText xml:space="preserve"> </w:delText>
        </w:r>
      </w:del>
      <w:r w:rsidR="002B2683">
        <w:rPr>
          <w:lang w:val="es-PY"/>
        </w:rPr>
        <w:t>, las telecomunicaciones</w:t>
      </w:r>
      <w:del w:id="48" w:author="Vaio" w:date="2015-09-22T23:01:00Z">
        <w:r w:rsidR="002B2683" w:rsidDel="00BC6E2B">
          <w:rPr>
            <w:lang w:val="es-PY"/>
          </w:rPr>
          <w:delText xml:space="preserve"> </w:delText>
        </w:r>
      </w:del>
      <w:r w:rsidR="002B2683">
        <w:rPr>
          <w:lang w:val="es-PY"/>
        </w:rPr>
        <w:t>, las aplicaciones aeroespaciales, las embe</w:t>
      </w:r>
      <w:ins w:id="49" w:author="Vaio" w:date="2015-09-22T23:01:00Z">
        <w:r w:rsidR="00BC6E2B">
          <w:rPr>
            <w:lang w:val="es-PY"/>
          </w:rPr>
          <w:t>b</w:t>
        </w:r>
      </w:ins>
      <w:del w:id="50" w:author="Vaio" w:date="2015-09-22T23:01:00Z">
        <w:r w:rsidR="002B2683" w:rsidDel="00BC6E2B">
          <w:rPr>
            <w:lang w:val="es-PY"/>
          </w:rPr>
          <w:delText>d</w:delText>
        </w:r>
      </w:del>
      <w:r w:rsidR="002B2683">
        <w:rPr>
          <w:lang w:val="es-PY"/>
        </w:rPr>
        <w:t xml:space="preserve">idas, etc. </w:t>
      </w:r>
      <w:r w:rsidR="001748C7" w:rsidRPr="000D11B2">
        <w:rPr>
          <w:lang w:val="es-PY"/>
        </w:rPr>
        <w:t>MDA</w:t>
      </w:r>
      <w:r w:rsidR="002B2683">
        <w:rPr>
          <w:lang w:val="es-PY"/>
        </w:rPr>
        <w:t xml:space="preserve"> </w:t>
      </w:r>
      <w:del w:id="51" w:author="Vaio" w:date="2015-09-22T23:01:00Z">
        <w:r w:rsidR="00B238CC" w:rsidDel="00BC6E2B">
          <w:rPr>
            <w:lang w:val="es-PY"/>
          </w:rPr>
          <w:delText xml:space="preserve"> </w:delText>
        </w:r>
      </w:del>
      <w:r w:rsidR="00B238CC">
        <w:rPr>
          <w:lang w:val="es-PY"/>
        </w:rPr>
        <w:t xml:space="preserve">es un subconjunto de </w:t>
      </w:r>
      <w:r w:rsidR="00060C44" w:rsidRPr="00060C44">
        <w:rPr>
          <w:lang w:val="es-PY"/>
        </w:rPr>
        <w:t>MDD</w:t>
      </w:r>
      <w:del w:id="52" w:author="Vaio" w:date="2015-09-22T23:01:00Z">
        <w:r w:rsidR="00B238CC" w:rsidDel="008A2407">
          <w:rPr>
            <w:lang w:val="es-PY"/>
          </w:rPr>
          <w:delText>,</w:delText>
        </w:r>
      </w:del>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w:t>
      </w:r>
      <w:del w:id="53" w:author="Vaio" w:date="2015-09-22T23:03:00Z">
        <w:r w:rsidR="00B238CC" w:rsidDel="008A2407">
          <w:rPr>
            <w:lang w:val="es-PY"/>
          </w:rPr>
          <w:delText xml:space="preserve"> </w:delText>
        </w:r>
      </w:del>
      <w:r w:rsidR="00B238CC">
        <w:rPr>
          <w:lang w:val="es-PY"/>
        </w:rPr>
        <w:t xml:space="preserve">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r w:rsidR="00207A93">
        <w:fldChar w:fldCharType="begin"/>
      </w:r>
      <w:r w:rsidR="00207A93">
        <w:instrText xml:space="preserve"> REF _Ref422657524 \h  \* MERGEFORMAT </w:instrText>
      </w:r>
      <w:r w:rsidR="00207A93">
        <w:fldChar w:fldCharType="separate"/>
      </w:r>
      <w:r w:rsidR="007D20CB">
        <w:t>Figura 1</w:t>
      </w:r>
      <w:r w:rsidR="00207A93">
        <w:fldChar w:fldCharType="end"/>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ins w:id="54" w:author="Vaio" w:date="2015-09-22T23:05:00Z">
        <w:r w:rsidR="008A2407">
          <w:rPr>
            <w:lang w:val="es-PY"/>
          </w:rPr>
          <w:t xml:space="preserve"> de</w:t>
        </w:r>
      </w:ins>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w:t>
      </w:r>
      <w:ins w:id="55" w:author="Vaio" w:date="2015-09-22T23:07:00Z">
        <w:r w:rsidR="008A2407">
          <w:rPr>
            <w:lang w:val="es-PY"/>
          </w:rPr>
          <w:t>.</w:t>
        </w:r>
      </w:ins>
      <w:del w:id="56" w:author="Vaio" w:date="2015-09-22T23:07:00Z">
        <w:r w:rsidR="004A3604" w:rsidDel="008A2407">
          <w:rPr>
            <w:lang w:val="es-PY"/>
          </w:rPr>
          <w:delText xml:space="preserve"> </w:delText>
        </w:r>
        <w:r w:rsidR="00B238CC" w:rsidDel="008A2407">
          <w:rPr>
            <w:lang w:val="es-PY"/>
          </w:rPr>
          <w:delText>y</w:delText>
        </w:r>
      </w:del>
      <w:r w:rsidR="00B238CC">
        <w:rPr>
          <w:lang w:val="es-PY"/>
        </w:rPr>
        <w:t xml:space="preserve"> </w:t>
      </w:r>
      <w:del w:id="57" w:author="Vaio" w:date="2015-09-22T23:07:00Z">
        <w:r w:rsidR="00B238CC" w:rsidDel="008A2407">
          <w:rPr>
            <w:lang w:val="es-PY"/>
          </w:rPr>
          <w:delText xml:space="preserve">los </w:delText>
        </w:r>
      </w:del>
      <w:ins w:id="58" w:author="Vaio" w:date="2015-09-22T23:07:00Z">
        <w:r w:rsidR="008A2407">
          <w:rPr>
            <w:lang w:val="es-PY"/>
          </w:rPr>
          <w:t>L</w:t>
        </w:r>
        <w:r w:rsidR="008A2407">
          <w:rPr>
            <w:lang w:val="es-PY"/>
          </w:rPr>
          <w:t xml:space="preserve">os </w:t>
        </w:r>
      </w:ins>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ins w:id="59" w:author="Vaio" w:date="2015-09-22T23:07:00Z">
        <w:r w:rsidR="008A2407" w:rsidRPr="008A2407">
          <w:rPr>
            <w:lang w:val="es-PY"/>
          </w:rPr>
          <w:t xml:space="preserve"> (</w:t>
        </w:r>
      </w:ins>
      <w:del w:id="60" w:author="Vaio" w:date="2015-09-22T23:05:00Z">
        <w:r w:rsidR="00B238CC" w:rsidDel="008A2407">
          <w:rPr>
            <w:lang w:val="es-PY"/>
          </w:rPr>
          <w:delText xml:space="preserve"> </w:delText>
        </w:r>
      </w:del>
      <w:del w:id="61" w:author="Vaio" w:date="2015-09-22T23:07:00Z">
        <w:r w:rsidR="00912F86" w:rsidDel="008A2407">
          <w:rPr>
            <w:lang w:val="es-PY"/>
          </w:rPr>
          <w:delText xml:space="preserve"> que </w:delText>
        </w:r>
      </w:del>
      <w:r w:rsidR="00912F86">
        <w:rPr>
          <w:lang w:val="es-PY"/>
        </w:rPr>
        <w:t>por lo general</w:t>
      </w:r>
      <w:del w:id="62" w:author="Vaio" w:date="2015-09-22T23:08:00Z">
        <w:r w:rsidR="00912F86" w:rsidDel="008A2407">
          <w:rPr>
            <w:lang w:val="es-PY"/>
          </w:rPr>
          <w:delText xml:space="preserve"> es</w:delText>
        </w:r>
      </w:del>
      <w:r w:rsidR="00912F86">
        <w:rPr>
          <w:lang w:val="es-PY"/>
        </w:rPr>
        <w:t xml:space="preserve"> </w:t>
      </w:r>
      <w:r w:rsidR="00B238CC" w:rsidRPr="00060C44">
        <w:rPr>
          <w:lang w:val="es-PY"/>
        </w:rPr>
        <w:t>UML</w:t>
      </w:r>
      <w:ins w:id="63" w:author="Vaio" w:date="2015-09-22T23:08:00Z">
        <w:r w:rsidR="008A2407">
          <w:rPr>
            <w:lang w:val="es-PY"/>
          </w:rPr>
          <w:t>)</w:t>
        </w:r>
      </w:ins>
      <w:del w:id="64" w:author="Vaio" w:date="2015-09-22T23:08:00Z">
        <w:r w:rsidR="00B238CC" w:rsidDel="008A2407">
          <w:rPr>
            <w:lang w:val="es-PY"/>
          </w:rPr>
          <w:delText>,</w:delText>
        </w:r>
      </w:del>
      <w:r w:rsidR="00B238CC">
        <w:rPr>
          <w:lang w:val="es-PY"/>
        </w:rPr>
        <w:t xml:space="preserve"> que cuenta con diversos modelos para representar los comportamientos (estáticos y dinámicos) de una aplicación en particular.</w:t>
      </w:r>
      <w:del w:id="65" w:author="Vaio" w:date="2015-09-22T23:08:00Z">
        <w:r w:rsidR="00BA06F7" w:rsidDel="008A2407">
          <w:rPr>
            <w:lang w:val="es-PY"/>
          </w:rPr>
          <w:delText xml:space="preserve"> </w:delText>
        </w:r>
      </w:del>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 xml:space="preserve">el objeto del mundo real, en </w:t>
      </w:r>
      <w:del w:id="66" w:author="Vaio" w:date="2015-09-22T23:09:00Z">
        <w:r w:rsidR="00BA06F7" w:rsidDel="008A2407">
          <w:rPr>
            <w:lang w:val="es-PY"/>
          </w:rPr>
          <w:delText>este caso</w:delText>
        </w:r>
      </w:del>
      <w:ins w:id="67" w:author="Vaio" w:date="2015-09-22T23:09:00Z">
        <w:r w:rsidR="008A2407">
          <w:rPr>
            <w:lang w:val="es-PY"/>
          </w:rPr>
          <w:t xml:space="preserve">el ejemplo de la </w:t>
        </w:r>
        <w:r w:rsidR="008A2407">
          <w:rPr>
            <w:lang w:val="es-PY"/>
          </w:rPr>
          <w:fldChar w:fldCharType="begin"/>
        </w:r>
        <w:r w:rsidR="008A2407">
          <w:rPr>
            <w:lang w:val="es-PY"/>
          </w:rPr>
          <w:instrText xml:space="preserve"> REF _Ref422657524 \h </w:instrText>
        </w:r>
        <w:r w:rsidR="008A2407">
          <w:rPr>
            <w:lang w:val="es-PY"/>
          </w:rPr>
        </w:r>
      </w:ins>
      <w:r w:rsidR="008A2407">
        <w:rPr>
          <w:lang w:val="es-PY"/>
        </w:rPr>
        <w:fldChar w:fldCharType="separate"/>
      </w:r>
      <w:ins w:id="68" w:author="Vaio" w:date="2015-09-22T23:09:00Z">
        <w:r w:rsidR="008A2407" w:rsidRPr="007D20CB">
          <w:rPr>
            <w:color w:val="000000" w:themeColor="text1"/>
          </w:rPr>
          <w:t xml:space="preserve">Figura </w:t>
        </w:r>
        <w:r w:rsidR="008A2407">
          <w:rPr>
            <w:noProof/>
            <w:color w:val="000000" w:themeColor="text1"/>
          </w:rPr>
          <w:t>1</w:t>
        </w:r>
        <w:r w:rsidR="008A2407">
          <w:rPr>
            <w:lang w:val="es-PY"/>
          </w:rPr>
          <w:fldChar w:fldCharType="end"/>
        </w:r>
      </w:ins>
      <w:r w:rsidR="00BA06F7">
        <w:rPr>
          <w:lang w:val="es-PY"/>
        </w:rPr>
        <w:t xml:space="preserve"> un video, se representa en M0</w:t>
      </w:r>
      <w:r w:rsidR="001970FF">
        <w:rPr>
          <w:lang w:val="es-PY"/>
        </w:rPr>
        <w:t>.</w:t>
      </w:r>
    </w:p>
    <w:p w:rsidR="00B359FC" w:rsidRDefault="00BC6E2B"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BC6E2B" w:rsidRPr="007D20CB" w:rsidRDefault="00BC6E2B" w:rsidP="007D20CB">
                  <w:pPr>
                    <w:pStyle w:val="Epgrafe"/>
                    <w:rPr>
                      <w:rFonts w:eastAsiaTheme="minorHAnsi"/>
                      <w:b w:val="0"/>
                      <w:noProof/>
                      <w:color w:val="000000" w:themeColor="text1"/>
                    </w:rPr>
                  </w:pPr>
                  <w:bookmarkStart w:id="69"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ins w:id="70" w:author="marcazal" w:date="2015-06-23T00:37:00Z">
                    <w:r>
                      <w:rPr>
                        <w:noProof/>
                        <w:color w:val="000000" w:themeColor="text1"/>
                      </w:rPr>
                      <w:t>1</w:t>
                    </w:r>
                  </w:ins>
                  <w:r w:rsidRPr="007D20CB">
                    <w:rPr>
                      <w:color w:val="000000" w:themeColor="text1"/>
                    </w:rPr>
                    <w:fldChar w:fldCharType="end"/>
                  </w:r>
                  <w:bookmarkEnd w:id="69"/>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0"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8A2407" w:rsidP="000551EF">
      <w:pPr>
        <w:rPr>
          <w:lang w:val="es-PY"/>
        </w:rPr>
      </w:pPr>
      <w:r>
        <w:rPr>
          <w:rStyle w:val="Refdecomentario"/>
        </w:rPr>
        <w:commentReference w:id="71"/>
      </w: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r w:rsidR="00207A93">
        <w:fldChar w:fldCharType="begin"/>
      </w:r>
      <w:r w:rsidR="00207A93">
        <w:instrText xml:space="preserve"> REF _Ref422657824 \h  \* MERGEFORMAT </w:instrText>
      </w:r>
      <w:r w:rsidR="00207A93">
        <w:fldChar w:fldCharType="separate"/>
      </w:r>
      <w:r w:rsidR="007D20CB" w:rsidRPr="00095D77">
        <w:rPr>
          <w:color w:val="000000" w:themeColor="text1"/>
        </w:rPr>
        <w:t>Figura</w:t>
      </w:r>
      <w:r w:rsidR="007D20CB" w:rsidRPr="00AA5843">
        <w:rPr>
          <w:b/>
          <w:color w:val="000000" w:themeColor="text1"/>
        </w:rPr>
        <w:t xml:space="preserve"> </w:t>
      </w:r>
      <w:r w:rsidR="007D20CB" w:rsidRPr="000D11B2">
        <w:rPr>
          <w:b/>
          <w:color w:val="000000" w:themeColor="text1"/>
        </w:rPr>
        <w:t>2</w:t>
      </w:r>
      <w:r w:rsidR="00207A93">
        <w:fldChar w:fldCharType="end"/>
      </w:r>
      <w:r>
        <w:rPr>
          <w:lang w:val="es-PY"/>
        </w:rPr>
        <w:t xml:space="preserve">. </w:t>
      </w:r>
      <w:ins w:id="72" w:author="Vaio" w:date="2015-09-22T23:12:00Z">
        <w:r w:rsidR="00027CE9">
          <w:rPr>
            <w:lang w:val="es-PY"/>
          </w:rPr>
          <w:t xml:space="preserve">En la primera </w:t>
        </w:r>
      </w:ins>
      <w:del w:id="73" w:author="Vaio" w:date="2015-09-22T23:12:00Z">
        <w:r w:rsidR="009D6541" w:rsidDel="00027CE9">
          <w:rPr>
            <w:lang w:val="es-PY"/>
          </w:rPr>
          <w:delText xml:space="preserve">La </w:delText>
        </w:r>
      </w:del>
      <w:r w:rsidR="009D6541">
        <w:rPr>
          <w:lang w:val="es-PY"/>
        </w:rPr>
        <w:t>fase</w:t>
      </w:r>
      <w:ins w:id="74" w:author="Vaio" w:date="2015-09-22T23:12:00Z">
        <w:r w:rsidR="00027CE9">
          <w:rPr>
            <w:lang w:val="es-PY"/>
          </w:rPr>
          <w:t xml:space="preserve"> se tiene el</w:t>
        </w:r>
      </w:ins>
      <w:r w:rsidR="009D6541">
        <w:rPr>
          <w:lang w:val="es-PY"/>
        </w:rPr>
        <w:t xml:space="preserve"> </w:t>
      </w:r>
      <w:proofErr w:type="spellStart"/>
      <w:r w:rsidR="003B2AED" w:rsidRPr="00B238CC">
        <w:rPr>
          <w:i/>
          <w:lang w:val="es-PY"/>
        </w:rPr>
        <w:t>Computation</w:t>
      </w:r>
      <w:proofErr w:type="spellEnd"/>
      <w:r w:rsidR="003B2AED" w:rsidRPr="00B238CC">
        <w:rPr>
          <w:i/>
          <w:lang w:val="es-PY"/>
        </w:rPr>
        <w:t xml:space="preserve"> </w:t>
      </w:r>
      <w:proofErr w:type="spellStart"/>
      <w:ins w:id="75" w:author="Vaio" w:date="2015-09-22T23:13:00Z">
        <w:r w:rsidR="00027CE9">
          <w:rPr>
            <w:i/>
            <w:lang w:val="es-PY"/>
          </w:rPr>
          <w:t>I</w:t>
        </w:r>
      </w:ins>
      <w:del w:id="76" w:author="Vaio" w:date="2015-09-22T23:13:00Z">
        <w:r w:rsidR="003B2AED" w:rsidRPr="00B238CC" w:rsidDel="00027CE9">
          <w:rPr>
            <w:i/>
            <w:lang w:val="es-PY"/>
          </w:rPr>
          <w:delText>i</w:delText>
        </w:r>
      </w:del>
      <w:r w:rsidR="003B2AED" w:rsidRPr="00B238CC">
        <w:rPr>
          <w:i/>
          <w:lang w:val="es-PY"/>
        </w:rPr>
        <w:t>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w:t>
      </w:r>
      <w:ins w:id="77" w:author="Vaio" w:date="2015-09-22T23:13:00Z">
        <w:r w:rsidR="00027CE9">
          <w:rPr>
            <w:lang w:val="es-PY"/>
          </w:rPr>
          <w:t xml:space="preserve">, que </w:t>
        </w:r>
      </w:ins>
      <w:del w:id="78" w:author="Vaio" w:date="2015-09-22T23:13:00Z">
        <w:r w:rsidDel="00027CE9">
          <w:rPr>
            <w:lang w:val="es-PY"/>
          </w:rPr>
          <w:delText xml:space="preserve">  </w:delText>
        </w:r>
      </w:del>
      <w:r w:rsidR="009D6541">
        <w:rPr>
          <w:lang w:val="es-PY"/>
        </w:rPr>
        <w:t xml:space="preserve">corresponde a </w:t>
      </w:r>
      <w:r>
        <w:rPr>
          <w:lang w:val="es-PY"/>
        </w:rPr>
        <w:t>los documentos, modelos o diagramas utilizados para la toma de requerimientos</w:t>
      </w:r>
      <w:del w:id="79" w:author="Vaio" w:date="2015-09-22T23:13:00Z">
        <w:r w:rsidDel="00027CE9">
          <w:rPr>
            <w:lang w:val="es-PY"/>
          </w:rPr>
          <w:delText xml:space="preserve"> </w:delText>
        </w:r>
      </w:del>
      <w:r>
        <w:rPr>
          <w:lang w:val="es-PY"/>
        </w:rPr>
        <w:t xml:space="preserve"> </w:t>
      </w:r>
      <w:ins w:id="80" w:author="Vaio" w:date="2015-09-22T23:13:00Z">
        <w:r w:rsidR="00027CE9">
          <w:rPr>
            <w:lang w:val="es-PY"/>
          </w:rPr>
          <w:t>de</w:t>
        </w:r>
      </w:ins>
      <w:del w:id="81" w:author="Vaio" w:date="2015-09-22T23:13:00Z">
        <w:r w:rsidDel="00027CE9">
          <w:rPr>
            <w:lang w:val="es-PY"/>
          </w:rPr>
          <w:delText>en</w:delText>
        </w:r>
      </w:del>
      <w:r>
        <w:rPr>
          <w:lang w:val="es-PY"/>
        </w:rPr>
        <w:t xml:space="preserve"> una aplicación en </w:t>
      </w:r>
      <w:r w:rsidR="003B2AED">
        <w:rPr>
          <w:lang w:val="es-PY"/>
        </w:rPr>
        <w:t xml:space="preserve">particular, independientemente de cómo </w:t>
      </w:r>
      <w:del w:id="82" w:author="Vaio" w:date="2015-09-22T23:13:00Z">
        <w:r w:rsidR="003B2AED" w:rsidDel="00027CE9">
          <w:rPr>
            <w:lang w:val="es-PY"/>
          </w:rPr>
          <w:delText>han sido</w:delText>
        </w:r>
      </w:del>
      <w:ins w:id="83" w:author="Vaio" w:date="2015-09-22T23:13:00Z">
        <w:r w:rsidR="00027CE9">
          <w:rPr>
            <w:lang w:val="es-PY"/>
          </w:rPr>
          <w:t>planean ser</w:t>
        </w:r>
      </w:ins>
      <w:r w:rsidR="003B2AED">
        <w:rPr>
          <w:lang w:val="es-PY"/>
        </w:rPr>
        <w:t xml:space="preserve"> implementados. Representan </w:t>
      </w:r>
      <w:ins w:id="84" w:author="Vaio" w:date="2015-09-22T23:13:00Z">
        <w:r w:rsidR="00027CE9">
          <w:rPr>
            <w:lang w:val="es-PY"/>
          </w:rPr>
          <w:t>e</w:t>
        </w:r>
      </w:ins>
      <w:del w:id="85" w:author="Vaio" w:date="2015-09-22T23:13:00Z">
        <w:r w:rsidR="003B2AED" w:rsidDel="00027CE9">
          <w:rPr>
            <w:lang w:val="es-PY"/>
          </w:rPr>
          <w:delText>a</w:delText>
        </w:r>
      </w:del>
      <w:r w:rsidR="003B2AED">
        <w:rPr>
          <w:lang w:val="es-PY"/>
        </w:rPr>
        <w:t>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1"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86" w:name="_Ref422657824"/>
      <w:r w:rsidRPr="007D20CB">
        <w:rPr>
          <w:color w:val="000000" w:themeColor="text1"/>
        </w:rPr>
        <w:t xml:space="preserve">Figura </w:t>
      </w:r>
      <w:r w:rsidR="009F1B58" w:rsidRPr="007D20CB">
        <w:rPr>
          <w:color w:val="000000" w:themeColor="text1"/>
        </w:rPr>
        <w:fldChar w:fldCharType="begin"/>
      </w:r>
      <w:r w:rsidRPr="007D20CB">
        <w:rPr>
          <w:color w:val="000000" w:themeColor="text1"/>
        </w:rPr>
        <w:instrText xml:space="preserve"> SEQ Figura \* ARABIC </w:instrText>
      </w:r>
      <w:r w:rsidR="009F1B58" w:rsidRPr="007D20CB">
        <w:rPr>
          <w:color w:val="000000" w:themeColor="text1"/>
        </w:rPr>
        <w:fldChar w:fldCharType="separate"/>
      </w:r>
      <w:r w:rsidR="002E606B">
        <w:rPr>
          <w:noProof/>
          <w:color w:val="000000" w:themeColor="text1"/>
        </w:rPr>
        <w:t>2</w:t>
      </w:r>
      <w:r w:rsidR="009F1B58" w:rsidRPr="007D20CB">
        <w:rPr>
          <w:color w:val="000000" w:themeColor="text1"/>
        </w:rPr>
        <w:fldChar w:fldCharType="end"/>
      </w:r>
      <w:bookmarkEnd w:id="86"/>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La fase</w:t>
      </w:r>
      <w:ins w:id="87" w:author="Vaio" w:date="2015-09-22T23:14:00Z">
        <w:r w:rsidR="00027CE9">
          <w:rPr>
            <w:lang w:val="es-PY"/>
          </w:rPr>
          <w:t xml:space="preserve"> del</w:t>
        </w:r>
      </w:ins>
      <w:r w:rsidR="009D6541">
        <w:rPr>
          <w:lang w:val="es-PY"/>
        </w:rPr>
        <w:t xml:space="preserv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w:t>
      </w:r>
      <w:commentRangeStart w:id="88"/>
      <w:r>
        <w:rPr>
          <w:lang w:val="es-PY"/>
        </w:rPr>
        <w:t>QVT</w:t>
      </w:r>
      <w:r w:rsidR="00912F86">
        <w:rPr>
          <w:lang w:val="es-PY"/>
        </w:rPr>
        <w:t xml:space="preserve"> o ATL</w:t>
      </w:r>
      <w:commentRangeEnd w:id="88"/>
      <w:r w:rsidR="00027CE9">
        <w:rPr>
          <w:rStyle w:val="Refdecomentario"/>
        </w:rPr>
        <w:commentReference w:id="88"/>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por medio de una transformación de modelo a texto (M2T)</w:t>
      </w:r>
      <w:ins w:id="89" w:author="Vaio" w:date="2015-09-22T23:15:00Z">
        <w:r w:rsidR="00027CE9">
          <w:rPr>
            <w:lang w:val="es-PY"/>
          </w:rPr>
          <w:t>,</w:t>
        </w:r>
      </w:ins>
      <w:r>
        <w:rPr>
          <w:lang w:val="es-PY"/>
        </w:rPr>
        <w:t xml:space="preserve"> </w:t>
      </w:r>
      <w:r w:rsidR="009D6541">
        <w:rPr>
          <w:lang w:val="es-PY"/>
        </w:rPr>
        <w:t xml:space="preserve">apoyándose </w:t>
      </w:r>
      <w:ins w:id="90" w:author="Vaio" w:date="2015-09-22T23:15:00Z">
        <w:r w:rsidR="00027CE9">
          <w:rPr>
            <w:lang w:val="es-PY"/>
          </w:rPr>
          <w:t>con</w:t>
        </w:r>
      </w:ins>
      <w:del w:id="91" w:author="Vaio" w:date="2015-09-22T23:15:00Z">
        <w:r w:rsidR="009D6541" w:rsidDel="00027CE9">
          <w:rPr>
            <w:lang w:val="es-PY"/>
          </w:rPr>
          <w:delText>por</w:delText>
        </w:r>
      </w:del>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92"/>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92"/>
      <w:r w:rsidR="000A17BC">
        <w:rPr>
          <w:rStyle w:val="Refdecomentario"/>
        </w:rPr>
        <w:commentReference w:id="92"/>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93"/>
      <w:commentRangeStart w:id="94"/>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93"/>
      <w:r w:rsidR="00224D54" w:rsidRPr="000D11B2">
        <w:rPr>
          <w:rStyle w:val="Refdecomentario"/>
        </w:rPr>
        <w:commentReference w:id="93"/>
      </w:r>
      <w:commentRangeEnd w:id="94"/>
      <w:r w:rsidR="00E84B4B">
        <w:rPr>
          <w:rStyle w:val="Refdecomentario"/>
        </w:rPr>
        <w:commentReference w:id="94"/>
      </w:r>
    </w:p>
    <w:p w:rsidR="00B252FC" w:rsidRPr="002E66C3" w:rsidRDefault="00B252FC" w:rsidP="000A17BC">
      <w:pPr>
        <w:jc w:val="both"/>
      </w:pPr>
      <w:r>
        <w:t>Uno de los aportes de MDSE</w:t>
      </w:r>
      <w:del w:id="95" w:author="Vaio" w:date="2015-09-22T23:16:00Z">
        <w:r w:rsidDel="00027CE9">
          <w:delText>,</w:delText>
        </w:r>
      </w:del>
      <w:r>
        <w:t xml:space="preserv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Mientras que en el contexto de los compiladores, la generación de código</w:t>
      </w:r>
      <w:del w:id="96" w:author="Vaio" w:date="2015-09-22T23:19:00Z">
        <w:r w:rsidDel="00027CE9">
          <w:delText>,</w:delText>
        </w:r>
      </w:del>
      <w:r>
        <w:t xml:space="preserve"> es el proceso de transformar el código fuente en código máquina, en el mundo </w:t>
      </w:r>
      <w:commentRangeStart w:id="97"/>
      <w:r>
        <w:t>MDE</w:t>
      </w:r>
      <w:commentRangeEnd w:id="97"/>
      <w:r w:rsidR="00027CE9">
        <w:rPr>
          <w:rStyle w:val="Refdecomentario"/>
        </w:rPr>
        <w:commentReference w:id="97"/>
      </w:r>
      <w:r>
        <w:t xml:space="preserve">, la generación de código es el proceso de transformar modelos en código fuente. </w:t>
      </w:r>
    </w:p>
    <w:p w:rsidR="00B252FC" w:rsidRDefault="00B252FC" w:rsidP="000A17BC">
      <w:pPr>
        <w:jc w:val="both"/>
      </w:pPr>
      <w:del w:id="98" w:author="Vaio" w:date="2015-09-22T23:19:00Z">
        <w:r w:rsidDel="00027CE9">
          <w:delText xml:space="preserve">Dentro </w:delText>
        </w:r>
      </w:del>
      <w:ins w:id="99" w:author="Vaio" w:date="2015-09-22T23:19:00Z">
        <w:r w:rsidR="00027CE9">
          <w:t>Entre</w:t>
        </w:r>
      </w:ins>
      <w:ins w:id="100" w:author="Vaio" w:date="2015-09-22T23:20:00Z">
        <w:r w:rsidR="00027CE9">
          <w:t xml:space="preserve"> </w:t>
        </w:r>
      </w:ins>
      <w:del w:id="101" w:author="Vaio" w:date="2015-09-22T23:20:00Z">
        <w:r w:rsidDel="00027CE9">
          <w:delText xml:space="preserve">de </w:delText>
        </w:r>
      </w:del>
      <w:r>
        <w:t xml:space="preserve">las preguntas esenciales </w:t>
      </w:r>
      <w:del w:id="102" w:author="Vaio" w:date="2015-09-22T23:20:00Z">
        <w:r w:rsidDel="00027CE9">
          <w:delText>cuando uno tiene que</w:delText>
        </w:r>
      </w:del>
      <w:ins w:id="103" w:author="Vaio" w:date="2015-09-22T23:20:00Z">
        <w:r w:rsidR="00027CE9">
          <w:t>que se tienen que tener en cuenta si se va a</w:t>
        </w:r>
      </w:ins>
      <w:r>
        <w:t xml:space="preserve"> desarrollar un generador de código basado en modelos</w:t>
      </w:r>
      <w:ins w:id="104" w:author="Vaio" w:date="2015-09-22T23:21:00Z">
        <w:r w:rsidR="00027CE9">
          <w:t>,</w:t>
        </w:r>
      </w:ins>
      <w:r>
        <w:t xml:space="preserve">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w:t>
      </w:r>
      <w:del w:id="105" w:author="Vaio" w:date="2015-09-22T23:22:00Z">
        <w:r w:rsidDel="00027CE9">
          <w:delText>,</w:delText>
        </w:r>
      </w:del>
      <w:r>
        <w:t xml:space="preserve"> también puede referirse al nivel de modelado, utilizando solamente la generación de código</w:t>
      </w:r>
      <w:del w:id="106" w:author="Vaio" w:date="2015-09-22T23:22:00Z">
        <w:r w:rsidDel="00027CE9">
          <w:delText xml:space="preserve"> </w:delText>
        </w:r>
      </w:del>
      <w:r>
        <w:t xml:space="preserve"> para ciertas partes del modelo, mientras que otras partes no son manipuladas por el generador de código y tiene</w:t>
      </w:r>
      <w:ins w:id="107" w:author="Vaio" w:date="2015-09-22T23:22:00Z">
        <w:r w:rsidR="00027CE9">
          <w:t>n</w:t>
        </w:r>
      </w:ins>
      <w:r>
        <w:t xml:space="preserv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w:t>
      </w:r>
      <w:del w:id="108" w:author="Vaio" w:date="2015-09-22T23:23:00Z">
        <w:r w:rsidDel="00680318">
          <w:delText>,</w:delText>
        </w:r>
      </w:del>
      <w:r>
        <w:t xml:space="preserve"> generar la menor cantidad de código</w:t>
      </w:r>
      <w:ins w:id="109" w:author="Vaio" w:date="2015-09-22T23:23:00Z">
        <w:r w:rsidR="00680318">
          <w:t xml:space="preserve"> que sea</w:t>
        </w:r>
      </w:ins>
      <w:del w:id="110" w:author="Vaio" w:date="2015-09-22T23:23:00Z">
        <w:r w:rsidDel="00680318">
          <w:delText>,</w:delText>
        </w:r>
      </w:del>
      <w:r>
        <w:t xml:space="preserve"> capaz de representar un sistema de la mejor manera.</w:t>
      </w:r>
    </w:p>
    <w:p w:rsidR="00B252FC" w:rsidRDefault="00B252FC" w:rsidP="000A17BC">
      <w:pPr>
        <w:jc w:val="both"/>
      </w:pPr>
      <w:r>
        <w:rPr>
          <w:b/>
        </w:rPr>
        <w:t>¿</w:t>
      </w:r>
      <w:r w:rsidRPr="002328EC">
        <w:rPr>
          <w:b/>
        </w:rPr>
        <w:t>C</w:t>
      </w:r>
      <w:ins w:id="111" w:author="Vaio" w:date="2015-09-22T23:23:00Z">
        <w:r w:rsidR="00680318">
          <w:rPr>
            <w:b/>
          </w:rPr>
          <w:t>ó</w:t>
        </w:r>
      </w:ins>
      <w:del w:id="112" w:author="Vaio" w:date="2015-09-22T23:23:00Z">
        <w:r w:rsidRPr="002328EC" w:rsidDel="00680318">
          <w:rPr>
            <w:b/>
          </w:rPr>
          <w:delText>o</w:delText>
        </w:r>
      </w:del>
      <w:r w:rsidRPr="002328EC">
        <w:rPr>
          <w:b/>
        </w:rPr>
        <w:t>mo</w:t>
      </w:r>
      <w:del w:id="113" w:author="Vaio" w:date="2015-09-22T23:23:00Z">
        <w:r w:rsidRPr="002328EC" w:rsidDel="00680318">
          <w:rPr>
            <w:b/>
          </w:rPr>
          <w:delText xml:space="preserve"> a</w:delText>
        </w:r>
      </w:del>
      <w:r w:rsidRPr="002328EC">
        <w:rPr>
          <w:b/>
        </w:rPr>
        <w:t xml:space="preserve"> va </w:t>
      </w:r>
      <w:ins w:id="114" w:author="Vaio" w:date="2015-09-22T23:23:00Z">
        <w:r w:rsidR="00680318">
          <w:rPr>
            <w:b/>
          </w:rPr>
          <w:t xml:space="preserve">a </w:t>
        </w:r>
      </w:ins>
      <w:r w:rsidRPr="002328EC">
        <w:rPr>
          <w:b/>
        </w:rPr>
        <w:t>generarse?</w:t>
      </w:r>
    </w:p>
    <w:p w:rsidR="00B252FC" w:rsidRDefault="00B252FC" w:rsidP="000A17BC">
      <w:pPr>
        <w:jc w:val="both"/>
      </w:pPr>
      <w:commentRangeStart w:id="115"/>
      <w:r>
        <w:t xml:space="preserve">Muchos lenguajes pueden ser empleados para generar código a partir de los modelos y pueden ser </w:t>
      </w:r>
      <w:commentRangeStart w:id="116"/>
      <w:proofErr w:type="spellStart"/>
      <w:r>
        <w:t>GPLs</w:t>
      </w:r>
      <w:proofErr w:type="spellEnd"/>
      <w:r>
        <w:t xml:space="preserve"> y DSL</w:t>
      </w:r>
      <w:commentRangeEnd w:id="116"/>
      <w:r w:rsidR="00680318">
        <w:rPr>
          <w:rStyle w:val="Refdecomentario"/>
        </w:rPr>
        <w:commentReference w:id="116"/>
      </w:r>
      <w:r>
        <w:t>.</w:t>
      </w:r>
      <w:commentRangeEnd w:id="115"/>
      <w:ins w:id="117" w:author="Vaio" w:date="2015-09-22T23:23:00Z">
        <w:r w:rsidR="00680318">
          <w:t xml:space="preserve"> </w:t>
        </w:r>
      </w:ins>
      <w:ins w:id="118" w:author="Vaio" w:date="2015-09-22T23:25:00Z">
        <w:r w:rsidR="00680318">
          <w:t xml:space="preserve">Actualmente existen varios </w:t>
        </w:r>
      </w:ins>
      <w:del w:id="119" w:author="Vaio" w:date="2015-09-22T23:23:00Z">
        <w:r w:rsidR="0063426C" w:rsidDel="00680318">
          <w:delText xml:space="preserve">Denro </w:delText>
        </w:r>
      </w:del>
      <w:del w:id="120" w:author="Vaio" w:date="2015-09-22T23:24:00Z">
        <w:r w:rsidR="0063426C" w:rsidDel="00680318">
          <w:delText xml:space="preserve">de </w:delText>
        </w:r>
      </w:del>
      <w:del w:id="121" w:author="Vaio" w:date="2015-09-22T23:25:00Z">
        <w:r w:rsidR="0063426C" w:rsidDel="00680318">
          <w:delText xml:space="preserve">los </w:delText>
        </w:r>
      </w:del>
      <w:r w:rsidR="0063426C">
        <w:t xml:space="preserve">lenguajes basados en plantillas </w:t>
      </w:r>
      <w:del w:id="122" w:author="Vaio" w:date="2015-09-22T23:25:00Z">
        <w:r w:rsidR="0063426C" w:rsidDel="00680318">
          <w:delText>existentes en la actualidad</w:delText>
        </w:r>
        <w:r w:rsidR="00224D54" w:rsidDel="00680318">
          <w:rPr>
            <w:rStyle w:val="Refdecomentario"/>
          </w:rPr>
          <w:commentReference w:id="115"/>
        </w:r>
        <w:r w:rsidR="0063426C" w:rsidDel="00680318">
          <w:delText xml:space="preserve"> capaces de</w:delText>
        </w:r>
      </w:del>
      <w:ins w:id="123" w:author="Vaio" w:date="2015-09-22T23:25:00Z">
        <w:r w:rsidR="00680318">
          <w:t>para</w:t>
        </w:r>
      </w:ins>
      <w:r w:rsidR="0063426C">
        <w:t xml:space="preserve"> generar texto a partir de modelos</w:t>
      </w:r>
      <w:ins w:id="124" w:author="Vaio" w:date="2015-09-22T23:25:00Z">
        <w:r w:rsidR="00680318">
          <w:t>, entre los que</w:t>
        </w:r>
      </w:ins>
      <w:r w:rsidR="0063426C">
        <w:t xml:space="preserve"> se puede</w:t>
      </w:r>
      <w:del w:id="125" w:author="Vaio" w:date="2015-09-22T23:25:00Z">
        <w:r w:rsidR="0063426C" w:rsidDel="00680318">
          <w:delText>n</w:delText>
        </w:r>
      </w:del>
      <w:r w:rsidR="0063426C">
        <w:t xml:space="preserve"> citar a </w:t>
      </w:r>
      <w:r w:rsidR="0063426C" w:rsidRPr="0063426C">
        <w:rPr>
          <w:i/>
        </w:rPr>
        <w:t>XSLT</w:t>
      </w:r>
      <w:r w:rsidR="0063426C">
        <w:t xml:space="preserve">, </w:t>
      </w:r>
      <w:r w:rsidR="0063426C" w:rsidRPr="0063426C">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63426C" w:rsidRPr="0063426C">
        <w:rPr>
          <w:i/>
        </w:rPr>
        <w:t>Acceleo</w:t>
      </w:r>
      <w:proofErr w:type="spellEnd"/>
      <w:r w:rsidR="0063426C">
        <w:t>.</w:t>
      </w:r>
    </w:p>
    <w:p w:rsidR="0063426C" w:rsidRPr="002E26B7" w:rsidRDefault="0063426C" w:rsidP="0063426C">
      <w:pPr>
        <w:rPr>
          <w:b/>
          <w:lang w:val="es-PY"/>
        </w:rPr>
      </w:pPr>
      <w:commentRangeStart w:id="126"/>
      <w:commentRangeStart w:id="127"/>
      <w:r>
        <w:rPr>
          <w:b/>
          <w:bCs/>
          <w:lang w:val="es-PY"/>
        </w:rPr>
        <w:t>3.1.3</w:t>
      </w:r>
      <w:r w:rsidRPr="002E26B7">
        <w:rPr>
          <w:b/>
          <w:bCs/>
          <w:lang w:val="es-PY"/>
        </w:rPr>
        <w:t xml:space="preserve"> </w:t>
      </w:r>
      <w:r>
        <w:rPr>
          <w:b/>
          <w:bCs/>
          <w:lang w:val="es-PY"/>
        </w:rPr>
        <w:t xml:space="preserve">Una vista de los lenguajes de transformación basados en </w:t>
      </w:r>
      <w:commentRangeStart w:id="128"/>
      <w:proofErr w:type="spellStart"/>
      <w:r>
        <w:rPr>
          <w:b/>
          <w:bCs/>
          <w:lang w:val="es-PY"/>
        </w:rPr>
        <w:t>templates</w:t>
      </w:r>
      <w:proofErr w:type="spellEnd"/>
      <w:r>
        <w:rPr>
          <w:b/>
          <w:bCs/>
          <w:lang w:val="es-PY"/>
        </w:rPr>
        <w:t xml:space="preserve"> </w:t>
      </w:r>
      <w:commentRangeEnd w:id="126"/>
      <w:r w:rsidRPr="0063426C">
        <w:rPr>
          <w:rStyle w:val="Refdecomentario"/>
        </w:rPr>
        <w:commentReference w:id="126"/>
      </w:r>
      <w:commentRangeEnd w:id="127"/>
      <w:commentRangeEnd w:id="128"/>
      <w:r w:rsidR="00680318">
        <w:rPr>
          <w:rStyle w:val="Refdecomentario"/>
        </w:rPr>
        <w:commentReference w:id="128"/>
      </w:r>
      <w:r>
        <w:rPr>
          <w:rStyle w:val="Refdecomentario"/>
        </w:rPr>
        <w:commentReference w:id="127"/>
      </w:r>
    </w:p>
    <w:p w:rsidR="0063426C" w:rsidRPr="002E26B7" w:rsidRDefault="0063426C" w:rsidP="0063426C">
      <w:pPr>
        <w:jc w:val="both"/>
        <w:rPr>
          <w:lang w:val="es-PY"/>
        </w:rPr>
      </w:pPr>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2E26B7">
        <w:rPr>
          <w:b/>
          <w:bCs/>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w:t>
      </w:r>
      <w:commentRangeStart w:id="133"/>
      <w:r w:rsidRPr="002E26B7">
        <w:rPr>
          <w:lang w:val="es-PY"/>
        </w:rPr>
        <w:t>módulos</w:t>
      </w:r>
      <w:commentRangeEnd w:id="133"/>
      <w:r w:rsidR="00680318">
        <w:rPr>
          <w:rStyle w:val="Refdecomentario"/>
        </w:rPr>
        <w:commentReference w:id="133"/>
      </w:r>
      <w:del w:id="134" w:author="Vaio" w:date="2015-09-22T23:29:00Z">
        <w:r w:rsidRPr="002E26B7" w:rsidDel="00680318">
          <w:rPr>
            <w:lang w:val="es-PY"/>
          </w:rPr>
          <w:delText>,</w:delText>
        </w:r>
      </w:del>
      <w:r w:rsidRPr="002E26B7">
        <w:rPr>
          <w:lang w:val="es-PY"/>
        </w:rPr>
        <w:t xml:space="preserve"> puede</w:t>
      </w:r>
      <w:del w:id="135" w:author="Vaio" w:date="2015-09-22T23:29:00Z">
        <w:r w:rsidRPr="002E26B7" w:rsidDel="00680318">
          <w:rPr>
            <w:lang w:val="es-PY"/>
          </w:rPr>
          <w:delText>n</w:delText>
        </w:r>
      </w:del>
      <w:r w:rsidRPr="002E26B7">
        <w:rPr>
          <w:lang w:val="es-PY"/>
        </w:rPr>
        <w:t xml:space="preserve"> ser procesad</w:t>
      </w:r>
      <w:ins w:id="136" w:author="Vaio" w:date="2015-09-22T23:29:00Z">
        <w:r w:rsidR="00680318">
          <w:rPr>
            <w:lang w:val="es-PY"/>
          </w:rPr>
          <w:t>a</w:t>
        </w:r>
      </w:ins>
      <w:del w:id="137" w:author="Vaio" w:date="2015-09-22T23:29:00Z">
        <w:r w:rsidRPr="002E26B7" w:rsidDel="00680318">
          <w:rPr>
            <w:lang w:val="es-PY"/>
          </w:rPr>
          <w:delText>os</w:delText>
        </w:r>
      </w:del>
      <w:r w:rsidRPr="002E26B7">
        <w:rPr>
          <w:lang w:val="es-PY"/>
        </w:rPr>
        <w:t xml:space="preserve">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w:t>
      </w:r>
      <w:del w:id="138" w:author="Vaio" w:date="2015-09-22T23:30:00Z">
        <w:r w:rsidRPr="002E26B7" w:rsidDel="00680318">
          <w:rPr>
            <w:lang w:val="es-PY"/>
          </w:rPr>
          <w:delText>i</w:delText>
        </w:r>
      </w:del>
      <w:r w:rsidRPr="002E26B7">
        <w:rPr>
          <w:lang w:val="es-PY"/>
        </w:rPr>
        <w:t>ción</w:t>
      </w:r>
      <w:proofErr w:type="spellEnd"/>
      <w:r w:rsidRPr="002E26B7">
        <w:rPr>
          <w:lang w:val="es-PY"/>
        </w:rPr>
        <w:t xml:space="preserve"> XMI, </w:t>
      </w:r>
      <w:ins w:id="139" w:author="Vaio" w:date="2015-09-22T23:30:00Z">
        <w:r w:rsidR="00680318">
          <w:rPr>
            <w:lang w:val="es-PY"/>
          </w:rPr>
          <w:t xml:space="preserve">lo </w:t>
        </w:r>
      </w:ins>
      <w:del w:id="140" w:author="Vaio" w:date="2015-09-22T23:30:00Z">
        <w:r w:rsidRPr="002E26B7" w:rsidDel="00680318">
          <w:rPr>
            <w:lang w:val="es-PY"/>
          </w:rPr>
          <w:delText xml:space="preserve">que </w:delText>
        </w:r>
      </w:del>
      <w:ins w:id="141" w:author="Vaio" w:date="2015-09-22T23:30:00Z">
        <w:r w:rsidR="00680318">
          <w:rPr>
            <w:lang w:val="es-PY"/>
          </w:rPr>
          <w:t>cual</w:t>
        </w:r>
        <w:r w:rsidR="00680318" w:rsidRPr="002E26B7">
          <w:rPr>
            <w:lang w:val="es-PY"/>
          </w:rPr>
          <w:t xml:space="preserve"> </w:t>
        </w:r>
      </w:ins>
      <w:r w:rsidRPr="002E26B7">
        <w:rPr>
          <w:lang w:val="es-PY"/>
        </w:rPr>
        <w:t xml:space="preserve">requiere ciertos conocimientos adicionales </w:t>
      </w:r>
      <w:ins w:id="142" w:author="Vaio" w:date="2015-09-22T23:30:00Z">
        <w:r w:rsidR="00680318">
          <w:rPr>
            <w:lang w:val="es-PY"/>
          </w:rPr>
          <w:t xml:space="preserve">acerca </w:t>
        </w:r>
      </w:ins>
      <w:r w:rsidRPr="002E26B7">
        <w:rPr>
          <w:lang w:val="es-PY"/>
        </w:rPr>
        <w:t>de c</w:t>
      </w:r>
      <w:ins w:id="143" w:author="Vaio" w:date="2015-09-22T23:30:00Z">
        <w:r w:rsidR="00680318">
          <w:rPr>
            <w:lang w:val="es-PY"/>
          </w:rPr>
          <w:t>ó</w:t>
        </w:r>
      </w:ins>
      <w:del w:id="144" w:author="Vaio" w:date="2015-09-22T23:30:00Z">
        <w:r w:rsidRPr="002E26B7" w:rsidDel="00680318">
          <w:rPr>
            <w:lang w:val="es-PY"/>
          </w:rPr>
          <w:delText>o</w:delText>
        </w:r>
      </w:del>
      <w:r w:rsidRPr="002E26B7">
        <w:rPr>
          <w:lang w:val="es-PY"/>
        </w:rPr>
        <w:t>mo los modelos son actualmente codificados como archivos XML. Así, el enfoque opera directamente a nivel de modelo.</w:t>
      </w:r>
    </w:p>
    <w:p w:rsidR="0063426C" w:rsidRPr="002E26B7" w:rsidRDefault="0063426C" w:rsidP="0063426C">
      <w:pPr>
        <w:jc w:val="both"/>
        <w:rPr>
          <w:b/>
          <w:lang w:val="es-PY"/>
        </w:rPr>
      </w:pPr>
      <w:r w:rsidRPr="002E26B7">
        <w:rPr>
          <w:b/>
          <w:bCs/>
          <w:lang w:val="es-PY"/>
        </w:rPr>
        <w:t>JET</w:t>
      </w:r>
      <w:ins w:id="145" w:author="Vaio" w:date="2015-09-22T23:31:00Z">
        <w:r w:rsidR="00680318">
          <w:rPr>
            <w:b/>
            <w:bCs/>
            <w:lang w:val="es-PY"/>
          </w:rPr>
          <w:t xml:space="preserve"> -</w:t>
        </w:r>
      </w:ins>
      <w:r w:rsidRPr="002E26B7">
        <w:rPr>
          <w:b/>
          <w:bCs/>
          <w:lang w:val="es-PY"/>
        </w:rPr>
        <w:t xml:space="preserve">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63426C" w:rsidRPr="002E26B7" w:rsidRDefault="0063426C" w:rsidP="0063426C">
      <w:pPr>
        <w:jc w:val="both"/>
        <w:rPr>
          <w:lang w:val="es-PY"/>
        </w:rPr>
      </w:pPr>
      <w:r w:rsidRPr="002E26B7">
        <w:rPr>
          <w:lang w:val="es-PY"/>
        </w:rPr>
        <w:t xml:space="preserve">Fue uno de los primeros enfoques </w:t>
      </w:r>
      <w:del w:id="151" w:author="Vaio" w:date="2015-09-22T23:31:00Z">
        <w:r w:rsidRPr="002E26B7" w:rsidDel="00680318">
          <w:rPr>
            <w:lang w:val="es-PY"/>
          </w:rPr>
          <w:delText xml:space="preserve">para </w:delText>
        </w:r>
      </w:del>
      <w:r w:rsidRPr="002E26B7">
        <w:rPr>
          <w:lang w:val="es-PY"/>
        </w:rPr>
        <w:t>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proofErr w:type="spellEnd"/>
      <w:ins w:id="152" w:author="Vaio" w:date="2015-09-22T23:31:00Z">
        <w:r w:rsidR="00680318">
          <w:rPr>
            <w:i/>
            <w:iCs/>
            <w:lang w:val="es-PY"/>
          </w:rPr>
          <w:t xml:space="preserve"> </w:t>
        </w:r>
      </w:ins>
      <w:r w:rsidRPr="002E26B7">
        <w:rPr>
          <w:lang w:val="es-PY"/>
        </w:rPr>
        <w:t>JET.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8"/>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w:t>
      </w:r>
      <w:ins w:id="158" w:author="Vaio" w:date="2015-09-22T23:32:00Z">
        <w:r w:rsidR="00680318">
          <w:rPr>
            <w:lang w:val="es-PY"/>
          </w:rPr>
          <w:t>de</w:t>
        </w:r>
      </w:ins>
      <w:del w:id="159" w:author="Vaio" w:date="2015-09-22T23:32:00Z">
        <w:r w:rsidRPr="002E26B7" w:rsidDel="00680318">
          <w:rPr>
            <w:lang w:val="es-PY"/>
          </w:rPr>
          <w:delText>a</w:delText>
        </w:r>
      </w:del>
      <w:r w:rsidRPr="002E26B7">
        <w:rPr>
          <w:lang w:val="es-PY"/>
        </w:rPr>
        <w:t xml:space="preserve"> este proyecto se llama </w:t>
      </w:r>
      <w:proofErr w:type="spellStart"/>
      <w:r w:rsidRPr="002E26B7">
        <w:rPr>
          <w:lang w:val="es-PY"/>
        </w:rPr>
        <w:t>Xtend</w:t>
      </w:r>
      <w:proofErr w:type="spellEnd"/>
      <w:r w:rsidRPr="002E26B7">
        <w:rPr>
          <w:lang w:val="es-PY"/>
        </w:rPr>
        <w:t>, que está basado en Java,</w:t>
      </w:r>
      <w:r w:rsidRPr="002E26B7">
        <w:rPr>
          <w:i/>
          <w:iCs/>
          <w:lang w:val="es-PY"/>
        </w:rPr>
        <w:t> </w:t>
      </w:r>
      <w:del w:id="160" w:author="Vaio" w:date="2015-09-22T23:32:00Z">
        <w:r w:rsidRPr="002E26B7" w:rsidDel="00680318">
          <w:rPr>
            <w:lang w:val="es-PY"/>
          </w:rPr>
          <w:delText xml:space="preserve">pero </w:delText>
        </w:r>
      </w:del>
      <w:ins w:id="161" w:author="Vaio" w:date="2015-09-22T23:32:00Z">
        <w:r w:rsidR="00680318">
          <w:rPr>
            <w:lang w:val="es-PY"/>
          </w:rPr>
          <w:t>y</w:t>
        </w:r>
        <w:r w:rsidR="00680318" w:rsidRPr="002E26B7">
          <w:rPr>
            <w:lang w:val="es-PY"/>
          </w:rPr>
          <w:t xml:space="preserve"> </w:t>
        </w:r>
      </w:ins>
      <w:r w:rsidRPr="002E26B7">
        <w:rPr>
          <w:lang w:val="es-PY"/>
        </w:rPr>
        <w:t>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9"/>
      </w:r>
    </w:p>
    <w:p w:rsidR="0063426C" w:rsidRPr="002E26B7" w:rsidRDefault="0063426C" w:rsidP="0063426C">
      <w:pPr>
        <w:jc w:val="both"/>
        <w:rPr>
          <w:lang w:val="es-PY"/>
        </w:rPr>
      </w:pPr>
      <w:r w:rsidRPr="002E26B7">
        <w:rPr>
          <w:lang w:val="es-PY"/>
        </w:rPr>
        <w:t xml:space="preserve">Este proyecto provee otro lenguaje de transformación M2T proveyendo características </w:t>
      </w:r>
      <w:commentRangeStart w:id="167"/>
      <w:r w:rsidRPr="002E26B7">
        <w:rPr>
          <w:lang w:val="es-PY"/>
        </w:rPr>
        <w:t xml:space="preserve">similares tales como </w:t>
      </w:r>
      <w:proofErr w:type="spellStart"/>
      <w:r w:rsidRPr="009657C0">
        <w:rPr>
          <w:i/>
          <w:lang w:val="es-PY"/>
        </w:rPr>
        <w:t>Xpand</w:t>
      </w:r>
      <w:commentRangeEnd w:id="167"/>
      <w:proofErr w:type="spellEnd"/>
      <w:r w:rsidR="00EC3FD8">
        <w:rPr>
          <w:rStyle w:val="Refdecomentario"/>
        </w:rPr>
        <w:commentReference w:id="167"/>
      </w:r>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w:t>
      </w:r>
      <w:ins w:id="168" w:author="Vaio" w:date="2015-09-22T23:34:00Z">
        <w:r w:rsidR="00EC3FD8">
          <w:rPr>
            <w:lang w:val="es-PY"/>
          </w:rPr>
          <w:t>,</w:t>
        </w:r>
      </w:ins>
      <w:del w:id="169" w:author="Vaio" w:date="2015-09-22T23:34:00Z">
        <w:r w:rsidRPr="002E26B7" w:rsidDel="00EC3FD8">
          <w:rPr>
            <w:lang w:val="es-PY"/>
          </w:rPr>
          <w:delText xml:space="preserve"> y</w:delText>
        </w:r>
      </w:del>
      <w:r w:rsidRPr="002E26B7">
        <w:rPr>
          <w:lang w:val="es-PY"/>
        </w:rPr>
        <w:t xml:space="preserve">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63426C" w:rsidRPr="002E26B7" w:rsidRDefault="0063426C" w:rsidP="0063426C">
      <w:pPr>
        <w:jc w:val="both"/>
        <w:rPr>
          <w:b/>
          <w:lang w:val="es-PY"/>
        </w:rPr>
      </w:pPr>
      <w:proofErr w:type="spellStart"/>
      <w:r w:rsidRPr="002E26B7">
        <w:rPr>
          <w:b/>
          <w:bCs/>
          <w:lang w:val="es-PY"/>
        </w:rPr>
        <w:t>Acceleo</w:t>
      </w:r>
      <w:proofErr w:type="spellEnd"/>
      <w:r>
        <w:rPr>
          <w:rStyle w:val="Refdenotaalpie"/>
          <w:b/>
          <w:bCs/>
          <w:lang w:val="es-PY"/>
        </w:rPr>
        <w:footnoteReference w:id="10"/>
      </w:r>
    </w:p>
    <w:p w:rsidR="0063426C" w:rsidRPr="0063426C" w:rsidRDefault="0063426C" w:rsidP="000A17BC">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B252FC" w:rsidRPr="00FA304B" w:rsidRDefault="00353787" w:rsidP="000A17BC">
      <w:pPr>
        <w:jc w:val="both"/>
        <w:rPr>
          <w:b/>
          <w:caps/>
        </w:rPr>
      </w:pPr>
      <w:commentRangeStart w:id="173"/>
      <w:r>
        <w:rPr>
          <w:b/>
          <w:caps/>
        </w:rPr>
        <w:t>3</w:t>
      </w:r>
      <w:r w:rsidR="00B252FC">
        <w:rPr>
          <w:b/>
          <w:caps/>
        </w:rPr>
        <w:t xml:space="preserve">.3 </w:t>
      </w:r>
      <w:r w:rsidR="00B252FC" w:rsidRPr="00FA304B">
        <w:rPr>
          <w:b/>
          <w:caps/>
        </w:rPr>
        <w:t>Beneficios de los lenguajes de transformación (M2T)</w:t>
      </w:r>
      <w:commentRangeEnd w:id="173"/>
      <w:r w:rsidR="00052AEB">
        <w:rPr>
          <w:rStyle w:val="Refdecomentario"/>
        </w:rPr>
        <w:commentReference w:id="173"/>
      </w:r>
    </w:p>
    <w:p w:rsidR="00B252FC" w:rsidRDefault="00B252FC" w:rsidP="000A17BC">
      <w:pPr>
        <w:jc w:val="both"/>
      </w:pPr>
      <w:commentRangeStart w:id="174"/>
      <w:r w:rsidRPr="00836CD2">
        <w:rPr>
          <w:b/>
        </w:rPr>
        <w:t>Separación de código estático y dinámico</w:t>
      </w:r>
      <w:r>
        <w:t xml:space="preserve">: </w:t>
      </w:r>
      <w:commentRangeEnd w:id="174"/>
      <w:r w:rsidR="00052AEB">
        <w:rPr>
          <w:rStyle w:val="Refdecomentario"/>
        </w:rPr>
        <w:commentReference w:id="174"/>
      </w:r>
    </w:p>
    <w:p w:rsidR="00B252FC" w:rsidRPr="00711BCE" w:rsidRDefault="00B252FC" w:rsidP="000A17BC">
      <w:pPr>
        <w:jc w:val="both"/>
        <w:rPr>
          <w:i/>
        </w:rPr>
      </w:pPr>
      <w:r>
        <w:t>Los lenguajes de transformación M2T separan el código estático y dinámico</w:t>
      </w:r>
      <w:del w:id="175" w:author="Vaio" w:date="2015-09-22T23:39:00Z">
        <w:r w:rsidDel="00052AEB">
          <w:delText>,</w:delText>
        </w:r>
      </w:del>
      <w:r>
        <w:t xml:space="preserve"> utilizando el enfoque de plantillas (</w:t>
      </w:r>
      <w:proofErr w:type="spellStart"/>
      <w:r w:rsidRPr="00472C95">
        <w:rPr>
          <w:i/>
        </w:rPr>
        <w:t>templates</w:t>
      </w:r>
      <w:proofErr w:type="spellEnd"/>
      <w:r>
        <w:rPr>
          <w:i/>
        </w:rPr>
        <w:t>)</w:t>
      </w:r>
      <w:r>
        <w:t xml:space="preserve"> para implementar las transformaciones M2T. Una plantilla puede ser vista como un proyecto</w:t>
      </w:r>
      <w:del w:id="176" w:author="Vaio" w:date="2015-09-22T23:39:00Z">
        <w:r w:rsidDel="00052AEB">
          <w:delText>,</w:delText>
        </w:r>
      </w:del>
      <w:r>
        <w:t xml:space="preserve">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w:t>
      </w:r>
      <w:ins w:id="177" w:author="Vaio" w:date="2015-09-22T23:40:00Z">
        <w:r w:rsidR="00052AEB">
          <w:t>o</w:t>
        </w:r>
      </w:ins>
      <w:del w:id="178" w:author="Vaio" w:date="2015-09-22T23:40:00Z">
        <w:r w:rsidDel="00052AEB">
          <w:delText>a</w:delText>
        </w:r>
      </w:del>
      <w:r>
        <w:t>s por un motor</w:t>
      </w:r>
      <w:del w:id="179" w:author="Vaio" w:date="2015-09-22T23:40:00Z">
        <w:r w:rsidDel="00052AEB">
          <w:delText xml:space="preserve"> de </w:delText>
        </w:r>
        <w:r w:rsidRPr="00CF3A67" w:rsidDel="00052AEB">
          <w:rPr>
            <w:i/>
          </w:rPr>
          <w:delText>temp</w:delText>
        </w:r>
      </w:del>
      <w:ins w:id="180" w:author="Vaio" w:date="2015-09-22T23:40:00Z">
        <w:r w:rsidR="00052AEB">
          <w:t xml:space="preserve"> </w:t>
        </w:r>
      </w:ins>
      <w:del w:id="181" w:author="Vaio" w:date="2015-09-22T23:40:00Z">
        <w:r w:rsidRPr="00CF3A67" w:rsidDel="00052AEB">
          <w:rPr>
            <w:i/>
          </w:rPr>
          <w:delText>lates</w:delText>
        </w:r>
        <w:r w:rsidDel="00052AEB">
          <w:delText xml:space="preserve"> </w:delText>
        </w:r>
      </w:del>
      <w:r>
        <w:t xml:space="preserve">que procesa los </w:t>
      </w:r>
      <w:proofErr w:type="spellStart"/>
      <w:r w:rsidRPr="003911C9">
        <w:rPr>
          <w:i/>
        </w:rPr>
        <w:t>templates</w:t>
      </w:r>
      <w:proofErr w:type="spellEnd"/>
      <w:r>
        <w:t xml:space="preserve"> </w:t>
      </w:r>
      <w:del w:id="182" w:author="Vaio" w:date="2015-09-22T23:40:00Z">
        <w:r w:rsidDel="00052AEB">
          <w:delText xml:space="preserve"> </w:delText>
        </w:r>
      </w:del>
      <w:r>
        <w:t xml:space="preserve">y consulta fuentes de datos adicionales para producir las partes dinámicas. Las fuentes adicionales de datos son los modelos. En la </w:t>
      </w:r>
      <w:r w:rsidR="00207A93">
        <w:fldChar w:fldCharType="begin"/>
      </w:r>
      <w:r w:rsidR="00207A93">
        <w:instrText xml:space="preserve"> REF _Ref422658072 \h  \* MERGEFORMAT </w:instrText>
      </w:r>
      <w:r w:rsidR="00207A93">
        <w:fldChar w:fldCharType="separate"/>
      </w:r>
      <w:r w:rsidR="00AA5843" w:rsidRPr="00AA5843">
        <w:t>Figura</w:t>
      </w:r>
      <w:r w:rsidR="00AA5843" w:rsidRPr="00AA5843">
        <w:rPr>
          <w:b/>
        </w:rPr>
        <w:t xml:space="preserve"> 3</w:t>
      </w:r>
      <w:r w:rsidR="00207A93">
        <w:fldChar w:fldCharType="end"/>
      </w:r>
      <w:del w:id="183" w:author="Vaio" w:date="2015-09-22T23:40:00Z">
        <w:r w:rsidDel="00052AEB">
          <w:delText>,</w:delText>
        </w:r>
      </w:del>
      <w:r>
        <w:t xml:space="preserve"> se presenta el esquema tradicional de transformación basado en </w:t>
      </w:r>
      <w:proofErr w:type="spellStart"/>
      <w:r>
        <w:rPr>
          <w:i/>
        </w:rPr>
        <w:t>templates</w:t>
      </w:r>
      <w:proofErr w:type="spellEnd"/>
      <w:r>
        <w:rPr>
          <w:i/>
        </w:rPr>
        <w:t>.</w:t>
      </w:r>
    </w:p>
    <w:p w:rsidR="00AA5843" w:rsidRDefault="002E606B" w:rsidP="00224D54">
      <w:pPr>
        <w:keepNext/>
        <w:jc w:val="center"/>
      </w:pPr>
      <w:r>
        <w:rPr>
          <w:noProof/>
          <w:lang w:val="es-PY" w:eastAsia="es-PY"/>
        </w:rPr>
        <w:drawing>
          <wp:inline distT="0" distB="0" distL="0" distR="0">
            <wp:extent cx="915821" cy="1808419"/>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2" cstate="print"/>
                    <a:stretch>
                      <a:fillRect/>
                    </a:stretch>
                  </pic:blipFill>
                  <pic:spPr>
                    <a:xfrm>
                      <a:off x="0" y="0"/>
                      <a:ext cx="916685" cy="1810126"/>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184" w:name="_Ref422658072"/>
      <w:r w:rsidRPr="00EF34F2">
        <w:rPr>
          <w:color w:val="000000" w:themeColor="text1"/>
        </w:rPr>
        <w:t xml:space="preserve">Figura </w:t>
      </w:r>
      <w:r w:rsidR="009F1B58" w:rsidRPr="00EF34F2">
        <w:rPr>
          <w:color w:val="000000" w:themeColor="text1"/>
        </w:rPr>
        <w:fldChar w:fldCharType="begin"/>
      </w:r>
      <w:r w:rsidRPr="00EF34F2">
        <w:rPr>
          <w:color w:val="000000" w:themeColor="text1"/>
        </w:rPr>
        <w:instrText xml:space="preserve"> SEQ Figura \* ARABIC </w:instrText>
      </w:r>
      <w:r w:rsidR="009F1B58" w:rsidRPr="00EF34F2">
        <w:rPr>
          <w:color w:val="000000" w:themeColor="text1"/>
        </w:rPr>
        <w:fldChar w:fldCharType="separate"/>
      </w:r>
      <w:r w:rsidR="002E606B">
        <w:rPr>
          <w:noProof/>
          <w:color w:val="000000" w:themeColor="text1"/>
        </w:rPr>
        <w:t>3</w:t>
      </w:r>
      <w:r w:rsidR="009F1B58" w:rsidRPr="00EF34F2">
        <w:rPr>
          <w:color w:val="000000" w:themeColor="text1"/>
        </w:rPr>
        <w:fldChar w:fldCharType="end"/>
      </w:r>
      <w:bookmarkEnd w:id="184"/>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lastRenderedPageBreak/>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B252FC" w:rsidP="000A17BC">
      <w:pPr>
        <w:jc w:val="both"/>
        <w:rPr>
          <w:lang w:val="es-PY"/>
        </w:rPr>
      </w:pPr>
      <w:del w:id="185" w:author="Vaio" w:date="2015-09-22T23:41:00Z">
        <w:r w:rsidRPr="002E26B7" w:rsidDel="00052AEB">
          <w:rPr>
            <w:lang w:val="es-PY"/>
          </w:rPr>
          <w:delText xml:space="preserve">Dentro </w:delText>
        </w:r>
      </w:del>
      <w:ins w:id="186" w:author="Vaio" w:date="2015-09-22T23:41:00Z">
        <w:r w:rsidR="00052AEB">
          <w:rPr>
            <w:lang w:val="es-PY"/>
          </w:rPr>
          <w:t>En</w:t>
        </w:r>
        <w:r w:rsidR="00052AEB" w:rsidRPr="002E26B7">
          <w:rPr>
            <w:lang w:val="es-PY"/>
          </w:rPr>
          <w:t xml:space="preserve"> </w:t>
        </w:r>
      </w:ins>
      <w:del w:id="187" w:author="Vaio" w:date="2015-09-22T23:41:00Z">
        <w:r w:rsidRPr="002E26B7" w:rsidDel="00052AEB">
          <w:rPr>
            <w:lang w:val="es-PY"/>
          </w:rPr>
          <w:delText xml:space="preserve">de </w:delText>
        </w:r>
      </w:del>
      <w:r w:rsidRPr="002E26B7">
        <w:rPr>
          <w:lang w:val="es-PY"/>
        </w:rPr>
        <w:t xml:space="preserve">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w:t>
      </w:r>
      <w:del w:id="188" w:author="Vaio" w:date="2015-09-22T23:41:00Z">
        <w:r w:rsidRPr="002E26B7" w:rsidDel="00052AEB">
          <w:rPr>
            <w:lang w:val="es-PY"/>
          </w:rPr>
          <w:delText>dentro de</w:delText>
        </w:r>
      </w:del>
      <w:ins w:id="189" w:author="Vaio" w:date="2015-09-22T23:41:00Z">
        <w:r w:rsidR="00052AEB">
          <w:rPr>
            <w:lang w:val="es-PY"/>
          </w:rPr>
          <w:t>en</w:t>
        </w:r>
      </w:ins>
      <w:r w:rsidRPr="002E26B7">
        <w:rPr>
          <w:lang w:val="es-PY"/>
        </w:rPr>
        <w:t xml:space="preserv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B252FC" w:rsidRPr="002E26B7" w:rsidRDefault="00B252FC" w:rsidP="000A17BC">
      <w:pPr>
        <w:jc w:val="both"/>
        <w:rPr>
          <w:lang w:val="es-PY"/>
        </w:rPr>
      </w:pPr>
      <w:r w:rsidRPr="002E26B7">
        <w:rPr>
          <w:lang w:val="es-PY"/>
        </w:rPr>
        <w:t>Los lenguajes de transformación M2T actuales</w:t>
      </w:r>
      <w:del w:id="190" w:author="Vaio" w:date="2015-09-22T23:42:00Z">
        <w:r w:rsidRPr="002E26B7" w:rsidDel="00052AEB">
          <w:rPr>
            <w:lang w:val="es-PY"/>
          </w:rPr>
          <w:delText>,</w:delText>
        </w:r>
      </w:del>
      <w:r w:rsidRPr="002E26B7">
        <w:rPr>
          <w:lang w:val="es-PY"/>
        </w:rPr>
        <w:t xml:space="preserve">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191"/>
      <w:r>
        <w:rPr>
          <w:b/>
          <w:caps/>
          <w:lang w:val="es-PY"/>
        </w:rPr>
        <w:t>3</w:t>
      </w:r>
      <w:r w:rsidR="00FF4E68" w:rsidRPr="00FF4E68">
        <w:rPr>
          <w:b/>
          <w:caps/>
          <w:lang w:val="es-PY"/>
        </w:rPr>
        <w:t>.</w:t>
      </w:r>
      <w:commentRangeStart w:id="192"/>
      <w:r w:rsidR="0063426C">
        <w:rPr>
          <w:b/>
          <w:caps/>
          <w:lang w:val="es-PY"/>
        </w:rPr>
        <w:t>2</w:t>
      </w:r>
      <w:commentRangeEnd w:id="192"/>
      <w:r w:rsidR="0063426C">
        <w:rPr>
          <w:rStyle w:val="Refdecomentario"/>
        </w:rPr>
        <w:commentReference w:id="192"/>
      </w:r>
      <w:r w:rsidR="00FF4E68" w:rsidRPr="00FF4E68">
        <w:rPr>
          <w:b/>
          <w:caps/>
          <w:lang w:val="es-PY"/>
        </w:rPr>
        <w:t xml:space="preserve"> </w:t>
      </w:r>
      <w:r w:rsidR="006E1839" w:rsidRPr="00FF4E68">
        <w:rPr>
          <w:b/>
          <w:caps/>
          <w:lang w:val="es-PY"/>
        </w:rPr>
        <w:t xml:space="preserve">Principales enfoques de desarrollo web basado en modelos para las </w:t>
      </w:r>
      <w:r w:rsidR="009F0323">
        <w:rPr>
          <w:b/>
          <w:caps/>
          <w:lang w:val="es-PY"/>
        </w:rPr>
        <w:t>RIA</w:t>
      </w:r>
      <w:commentRangeEnd w:id="191"/>
      <w:r w:rsidR="003377D7">
        <w:rPr>
          <w:rStyle w:val="Refdecomentario"/>
        </w:rPr>
        <w:commentReference w:id="191"/>
      </w:r>
    </w:p>
    <w:p w:rsidR="00385B5A" w:rsidRPr="004A4A22" w:rsidRDefault="00385B5A" w:rsidP="0029691E">
      <w:pPr>
        <w:jc w:val="both"/>
        <w:rPr>
          <w:rFonts w:cs="Times New Roman"/>
        </w:rPr>
      </w:pPr>
      <w:commentRangeStart w:id="193"/>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194" w:author="Vaio" w:date="2015-09-22T23:45:00Z">
        <w:r w:rsidRPr="004A4A22" w:rsidDel="00A83620">
          <w:rPr>
            <w:rFonts w:cs="Times New Roman"/>
          </w:rPr>
          <w:delText>,</w:delText>
        </w:r>
      </w:del>
      <w:r w:rsidRPr="004A4A22">
        <w:rPr>
          <w:rFonts w:cs="Times New Roman"/>
        </w:rPr>
        <w:t xml:space="preserve"> </w:t>
      </w:r>
      <w:commentRangeEnd w:id="193"/>
      <w:r w:rsidR="00A83620">
        <w:rPr>
          <w:rStyle w:val="Refdecomentario"/>
        </w:rPr>
        <w:commentReference w:id="193"/>
      </w:r>
      <w:r w:rsidRPr="004A4A22">
        <w:rPr>
          <w:rFonts w:cs="Times New Roman"/>
        </w:rPr>
        <w:t xml:space="preserve">se identifica la necesidad de metodologías sistemáticas para el desarrollo de las </w:t>
      </w:r>
      <w:r w:rsidR="009F0323">
        <w:rPr>
          <w:rFonts w:cs="Times New Roman"/>
        </w:rPr>
        <w:t>RIA</w:t>
      </w:r>
      <w:r w:rsidRPr="004A4A22">
        <w:rPr>
          <w:rFonts w:cs="Times New Roman"/>
        </w:rPr>
        <w:t xml:space="preserve"> y se llevan a cabo estudios presentando las diversas metodologías web existentes para ese fin. </w:t>
      </w:r>
      <w:commentRangeStart w:id="195"/>
      <w:r w:rsidRPr="004A4A22">
        <w:rPr>
          <w:rFonts w:cs="Times New Roman"/>
        </w:rPr>
        <w:t xml:space="preserve">El estudio más exhaustivo y reciente </w:t>
      </w:r>
      <w:commentRangeEnd w:id="195"/>
      <w:r w:rsidR="00A83620">
        <w:rPr>
          <w:rStyle w:val="Refdecomentario"/>
        </w:rPr>
        <w:commentReference w:id="195"/>
      </w:r>
      <w:r w:rsidRPr="004A4A22">
        <w:rPr>
          <w:rFonts w:cs="Times New Roman"/>
        </w:rPr>
        <w:t xml:space="preserve">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Contribución a la investigación proveniente de la comunidad de ingeniería web, derivada de la evolución de los enfoques dirigidos por modelos concebidos para el diseño y desarrollo de aplicaciones web tradicionales</w:t>
      </w:r>
      <w:ins w:id="196" w:author="Vaio" w:date="2015-09-22T23:48:00Z">
        <w:r w:rsidR="00A83620">
          <w:rPr>
            <w:rFonts w:cs="Times New Roman"/>
          </w:rPr>
          <w:t xml:space="preserve">. </w:t>
        </w:r>
      </w:ins>
      <w:del w:id="197" w:author="Vaio" w:date="2015-09-22T23:48:00Z">
        <w:r w:rsidRPr="004A4A22" w:rsidDel="00A83620">
          <w:rPr>
            <w:rFonts w:cs="Times New Roman"/>
          </w:rPr>
          <w:delText xml:space="preserve"> en las que se</w:delText>
        </w:r>
      </w:del>
      <w:ins w:id="198" w:author="Vaio" w:date="2015-09-22T23:48:00Z">
        <w:r w:rsidR="00A83620">
          <w:rPr>
            <w:rFonts w:cs="Times New Roman"/>
          </w:rPr>
          <w:t>Esta categoría</w:t>
        </w:r>
      </w:ins>
      <w:r w:rsidRPr="004A4A22">
        <w:rPr>
          <w:rFonts w:cs="Times New Roman"/>
        </w:rPr>
        <w:t xml:space="preserve"> incluye</w:t>
      </w:r>
      <w:del w:id="199" w:author="Vaio" w:date="2015-09-22T23:48:00Z">
        <w:r w:rsidRPr="004A4A22" w:rsidDel="00A83620">
          <w:rPr>
            <w:rFonts w:cs="Times New Roman"/>
          </w:rPr>
          <w:delText>n</w:delText>
        </w:r>
      </w:del>
      <w:r w:rsidRPr="004A4A22">
        <w:rPr>
          <w:rFonts w:cs="Times New Roman"/>
        </w:rPr>
        <w:t xml:space="preserve"> a </w:t>
      </w:r>
      <w:proofErr w:type="spellStart"/>
      <w:r w:rsidRPr="004A4A22">
        <w:rPr>
          <w:rFonts w:cs="Times New Roman"/>
        </w:rPr>
        <w:t>WebML</w:t>
      </w:r>
      <w:proofErr w:type="spellEnd"/>
      <w:r w:rsidRPr="004A4A22">
        <w:rPr>
          <w:rFonts w:cs="Times New Roman"/>
        </w:rPr>
        <w:t>-</w:t>
      </w:r>
      <w:proofErr w:type="gramStart"/>
      <w:r w:rsidRPr="004A4A22">
        <w:rPr>
          <w:rFonts w:cs="Times New Roman"/>
        </w:rPr>
        <w:t>RIA</w:t>
      </w:r>
      <w:r w:rsidR="000A7A24" w:rsidRPr="000A7A24">
        <w:rPr>
          <w:rFonts w:ascii="Calibri" w:hAnsi="Calibri" w:cs="Calibri"/>
        </w:rPr>
        <w:t>[</w:t>
      </w:r>
      <w:proofErr w:type="gramEnd"/>
      <w:r w:rsidR="00BC6E2B">
        <w:fldChar w:fldCharType="begin"/>
      </w:r>
      <w:r w:rsidR="00BC6E2B">
        <w:instrText xml:space="preserve"> REF BIB_fraternali2010 \* MERGEFORMAT </w:instrText>
      </w:r>
      <w:r w:rsidR="00BC6E2B">
        <w:fldChar w:fldCharType="separate"/>
      </w:r>
      <w:r w:rsidR="000A7A24" w:rsidRPr="000A7A24">
        <w:rPr>
          <w:rFonts w:ascii="Calibri" w:hAnsi="Calibri" w:cs="Calibri"/>
          <w:lang w:val="es-PY"/>
        </w:rPr>
        <w:t>&lt;fraternali2010&gt;</w:t>
      </w:r>
      <w:r w:rsidR="00BC6E2B">
        <w:rPr>
          <w:rFonts w:ascii="Calibri" w:hAnsi="Calibri" w:cs="Calibri"/>
          <w:lang w:val="es-PY"/>
        </w:rPr>
        <w:fldChar w:fldCharType="end"/>
      </w:r>
      <w:r w:rsidR="000A7A24" w:rsidRPr="000A7A24">
        <w:rPr>
          <w:rFonts w:ascii="Calibri" w:hAnsi="Calibri" w:cs="Calibri"/>
        </w:rPr>
        <w:t>]</w:t>
      </w:r>
      <w:r w:rsidRPr="004A4A22">
        <w:rPr>
          <w:rFonts w:cs="Times New Roman"/>
        </w:rPr>
        <w:t>, OOHDM</w:t>
      </w:r>
      <w:del w:id="200" w:author="Vaio" w:date="2015-09-22T23:48:00Z">
        <w:r w:rsidRPr="004A4A22" w:rsidDel="00A83620">
          <w:rPr>
            <w:rFonts w:cs="Times New Roman"/>
          </w:rPr>
          <w:delText xml:space="preserve"> </w:delText>
        </w:r>
      </w:del>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del w:id="201" w:author="Vaio" w:date="2015-09-22T23:48:00Z">
        <w:r w:rsidRPr="004A4A22" w:rsidDel="00A83620">
          <w:rPr>
            <w:rFonts w:cs="Times New Roman"/>
          </w:rPr>
          <w:delText xml:space="preserve"> </w:delText>
        </w:r>
      </w:del>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ins w:id="202" w:author="Vaio" w:date="2015-09-22T23:48:00Z">
        <w:r w:rsidR="00A83620">
          <w:rPr>
            <w:rFonts w:ascii="Calibri" w:hAnsi="Calibri" w:cs="Calibri"/>
          </w:rPr>
          <w:t xml:space="preserve">, </w:t>
        </w:r>
      </w:ins>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commentRangeStart w:id="203"/>
      <w:r w:rsidRPr="004A4A22">
        <w:rPr>
          <w:rFonts w:cs="Times New Roman"/>
        </w:rPr>
        <w:t>Enfoques de desarrollo sistemáticos provenientes de la comunidad</w:t>
      </w:r>
      <w:ins w:id="204" w:author="Vaio" w:date="2015-09-22T23:49:00Z">
        <w:r w:rsidR="00A83620">
          <w:rPr>
            <w:rFonts w:cs="Times New Roman"/>
          </w:rPr>
          <w:t xml:space="preserve"> de</w:t>
        </w:r>
      </w:ins>
      <w:r w:rsidRPr="004A4A22">
        <w:rPr>
          <w:rFonts w:cs="Times New Roman"/>
        </w:rPr>
        <w:t xml:space="preserve"> </w:t>
      </w:r>
      <w:r w:rsidRPr="004A4A22">
        <w:rPr>
          <w:rFonts w:cs="Times New Roman"/>
          <w:i/>
        </w:rPr>
        <w:t xml:space="preserve">Human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w:t>
      </w:r>
      <w:ins w:id="205" w:author="Vaio" w:date="2015-09-22T23:49:00Z">
        <w:r w:rsidR="00A83620">
          <w:rPr>
            <w:rFonts w:cs="Times New Roman"/>
            <w:i/>
          </w:rPr>
          <w:t>o</w:t>
        </w:r>
      </w:ins>
      <w:del w:id="206" w:author="Vaio" w:date="2015-09-22T23:49:00Z">
        <w:r w:rsidRPr="004A4A22" w:rsidDel="00A83620">
          <w:rPr>
            <w:rFonts w:cs="Times New Roman"/>
            <w:i/>
          </w:rPr>
          <w:delText>ó</w:delText>
        </w:r>
      </w:del>
      <w:r w:rsidRPr="004A4A22">
        <w:rPr>
          <w:rFonts w:cs="Times New Roman"/>
          <w:i/>
        </w:rPr>
        <w:t>n</w:t>
      </w:r>
      <w:proofErr w:type="spellEnd"/>
      <w:r w:rsidRPr="004A4A22">
        <w:rPr>
          <w:rFonts w:cs="Times New Roman"/>
          <w:i/>
        </w:rPr>
        <w:t xml:space="preserve"> (HCI),</w:t>
      </w:r>
      <w:r w:rsidRPr="004A4A22">
        <w:rPr>
          <w:rFonts w:cs="Times New Roman"/>
        </w:rPr>
        <w:t xml:space="preserve"> en donde el diseño RIA es el foco de la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puede ser logrado de igual forma con el enfoque más general </w:t>
      </w:r>
      <w:proofErr w:type="spellStart"/>
      <w:proofErr w:type="gramStart"/>
      <w:r w:rsidRPr="004A4A22">
        <w:rPr>
          <w:rFonts w:cs="Times New Roman"/>
        </w:rPr>
        <w:t>UsiXML</w:t>
      </w:r>
      <w:proofErr w:type="spellEnd"/>
      <w:r w:rsidR="000A7A24" w:rsidRPr="000A7A24">
        <w:rPr>
          <w:rFonts w:ascii="Calibri" w:hAnsi="Calibri" w:cs="Calibri"/>
        </w:rPr>
        <w:t>[</w:t>
      </w:r>
      <w:proofErr w:type="gramEnd"/>
      <w:r w:rsidR="009F1B58">
        <w:fldChar w:fldCharType="begin"/>
      </w:r>
      <w:r w:rsidR="00127A92">
        <w:instrText xml:space="preserve"> REF BIB_martinez_2druiz2010 \* MERGEFORMAT </w:instrText>
      </w:r>
      <w:r w:rsidR="009F1B58">
        <w:fldChar w:fldCharType="separate"/>
      </w:r>
      <w:r w:rsidR="000A7A24" w:rsidRPr="000A7A24">
        <w:rPr>
          <w:rFonts w:ascii="Calibri" w:hAnsi="Calibri" w:cs="Calibri"/>
          <w:lang w:val="es-PY"/>
        </w:rPr>
        <w:t>&lt;martinez-ruiz2010&gt;</w:t>
      </w:r>
      <w:r w:rsidR="009F1B58">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commentRangeEnd w:id="203"/>
      <w:r w:rsidR="00A83620">
        <w:rPr>
          <w:rStyle w:val="Refdecomentario"/>
        </w:rPr>
        <w:commentReference w:id="203"/>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Propuestas recientes de los vendedores de herramientas comerciales que adoptan MDD</w:t>
      </w:r>
      <w:ins w:id="207" w:author="Vaio" w:date="2015-09-22T23:50:00Z">
        <w:r w:rsidR="00A83620">
          <w:rPr>
            <w:rFonts w:cs="Times New Roman"/>
          </w:rPr>
          <w:t>,</w:t>
        </w:r>
      </w:ins>
      <w:r w:rsidRPr="004A4A22">
        <w:rPr>
          <w:rFonts w:cs="Times New Roman"/>
        </w:rPr>
        <w:t xml:space="preserve">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Del="00E93DF0" w:rsidRDefault="00385B5A" w:rsidP="000551EF">
      <w:pPr>
        <w:spacing w:after="0"/>
        <w:jc w:val="both"/>
        <w:rPr>
          <w:del w:id="208" w:author="Vaio" w:date="2015-09-22T23:55:00Z"/>
          <w:rFonts w:cs="Times New Roman"/>
        </w:rPr>
      </w:pPr>
      <w:r w:rsidRPr="004A4A22">
        <w:rPr>
          <w:rFonts w:cs="Times New Roman"/>
        </w:rPr>
        <w:t xml:space="preserve">Con respecto al contexto en el cual </w:t>
      </w:r>
      <w:del w:id="209" w:author="Vaio" w:date="2015-09-22T23:51:00Z">
        <w:r w:rsidRPr="004A4A22" w:rsidDel="00A83620">
          <w:rPr>
            <w:rFonts w:cs="Times New Roman"/>
          </w:rPr>
          <w:delText xml:space="preserve">se </w:delText>
        </w:r>
      </w:del>
      <w:ins w:id="210" w:author="Vaio" w:date="2015-09-22T23:51:00Z">
        <w:r w:rsidR="00A83620">
          <w:rPr>
            <w:rFonts w:cs="Times New Roman"/>
          </w:rPr>
          <w:t>este trabajo</w:t>
        </w:r>
        <w:r w:rsidR="00A83620" w:rsidRPr="004A4A22">
          <w:rPr>
            <w:rFonts w:cs="Times New Roman"/>
          </w:rPr>
          <w:t xml:space="preserve"> </w:t>
        </w:r>
      </w:ins>
      <w:r w:rsidRPr="004A4A22">
        <w:rPr>
          <w:rFonts w:cs="Times New Roman"/>
        </w:rPr>
        <w:t>analiza</w:t>
      </w:r>
      <w:del w:id="211" w:author="Vaio" w:date="2015-09-22T23:51:00Z">
        <w:r w:rsidRPr="004A4A22" w:rsidDel="00A83620">
          <w:rPr>
            <w:rFonts w:cs="Times New Roman"/>
          </w:rPr>
          <w:delText>n</w:delText>
        </w:r>
      </w:del>
      <w:r w:rsidRPr="004A4A22">
        <w:rPr>
          <w:rFonts w:cs="Times New Roman"/>
        </w:rPr>
        <w:t xml:space="preserve"> las metodologías web anteriores, una de las </w:t>
      </w:r>
      <w:r w:rsidR="007B274B">
        <w:rPr>
          <w:rFonts w:cs="Times New Roman"/>
        </w:rPr>
        <w:t>consideraciones</w:t>
      </w:r>
      <w:r w:rsidR="007B274B" w:rsidRPr="004A4A22">
        <w:rPr>
          <w:rFonts w:cs="Times New Roman"/>
        </w:rPr>
        <w:t xml:space="preserve"> </w:t>
      </w:r>
      <w:del w:id="212" w:author="Vaio" w:date="2015-09-22T23:52:00Z">
        <w:r w:rsidRPr="004A4A22" w:rsidDel="00A83620">
          <w:rPr>
            <w:rFonts w:cs="Times New Roman"/>
          </w:rPr>
          <w:delText>a tener</w:delText>
        </w:r>
      </w:del>
      <w:ins w:id="213" w:author="Vaio" w:date="2015-09-22T23:52:00Z">
        <w:r w:rsidR="00A83620">
          <w:rPr>
            <w:rFonts w:cs="Times New Roman"/>
          </w:rPr>
          <w:t>que se ha tenido</w:t>
        </w:r>
      </w:ins>
      <w:r w:rsidRPr="004A4A22">
        <w:rPr>
          <w:rFonts w:cs="Times New Roman"/>
        </w:rPr>
        <w:t xml:space="preserve"> en cuenta</w:t>
      </w:r>
      <w:del w:id="214" w:author="Vaio" w:date="2015-09-22T23:50:00Z">
        <w:r w:rsidRPr="004A4A22" w:rsidDel="00A83620">
          <w:rPr>
            <w:rFonts w:cs="Times New Roman"/>
          </w:rPr>
          <w:delText>,</w:delText>
        </w:r>
      </w:del>
      <w:r w:rsidRPr="004A4A22">
        <w:rPr>
          <w:rFonts w:cs="Times New Roman"/>
        </w:rPr>
        <w:t xml:space="preserve"> es que las </w:t>
      </w:r>
      <w:r w:rsidR="007B274B">
        <w:rPr>
          <w:rFonts w:cs="Times New Roman"/>
        </w:rPr>
        <w:t>mismas adopten estándares (por ejemplo, UML)</w:t>
      </w:r>
      <w:r w:rsidRPr="004A4A22">
        <w:rPr>
          <w:rFonts w:cs="Times New Roman"/>
        </w:rPr>
        <w:t xml:space="preserve">. También se </w:t>
      </w:r>
      <w:ins w:id="215" w:author="Vaio" w:date="2015-09-22T23:52:00Z">
        <w:r w:rsidR="00A83620">
          <w:rPr>
            <w:rFonts w:cs="Times New Roman"/>
          </w:rPr>
          <w:t xml:space="preserve">ha </w:t>
        </w:r>
      </w:ins>
      <w:r w:rsidRPr="004A4A22">
        <w:rPr>
          <w:rFonts w:cs="Times New Roman"/>
        </w:rPr>
        <w:t>busca</w:t>
      </w:r>
      <w:ins w:id="216" w:author="Vaio" w:date="2015-09-22T23:52:00Z">
        <w:r w:rsidR="00A83620">
          <w:rPr>
            <w:rFonts w:cs="Times New Roman"/>
          </w:rPr>
          <w:t>do</w:t>
        </w:r>
      </w:ins>
      <w:r w:rsidRPr="004A4A22">
        <w:rPr>
          <w:rFonts w:cs="Times New Roman"/>
        </w:rPr>
        <w:t xml:space="preserve"> que las metodologías en cuestión</w:t>
      </w:r>
      <w:del w:id="217" w:author="Vaio" w:date="2015-09-22T23:51:00Z">
        <w:r w:rsidRPr="004A4A22" w:rsidDel="00A83620">
          <w:rPr>
            <w:rFonts w:cs="Times New Roman"/>
          </w:rPr>
          <w:delText>,</w:delText>
        </w:r>
      </w:del>
      <w:r w:rsidRPr="004A4A22">
        <w:rPr>
          <w:rFonts w:cs="Times New Roman"/>
        </w:rPr>
        <w:t xml:space="preserve"> sean de uso abierto para la comunidad de desarrolladores y no propietarias. </w:t>
      </w:r>
      <w:ins w:id="218" w:author="Vaio" w:date="2015-09-22T23:56:00Z">
        <w:r w:rsidR="00E93DF0">
          <w:rPr>
            <w:rFonts w:cs="Times New Roman"/>
          </w:rPr>
          <w:t>Un análisis más profundo de las metodologías de l</w:t>
        </w:r>
      </w:ins>
      <w:ins w:id="219" w:author="Vaio" w:date="2015-09-22T23:55:00Z">
        <w:r w:rsidR="00E93DF0">
          <w:rPr>
            <w:rFonts w:cs="Times New Roman"/>
          </w:rPr>
          <w:t>a categoría d)</w:t>
        </w:r>
        <w:r w:rsidR="00E93DF0" w:rsidRPr="004A4A22">
          <w:rPr>
            <w:rFonts w:cs="Times New Roman"/>
          </w:rPr>
          <w:t xml:space="preserve"> del estudio mencionado no se </w:t>
        </w:r>
        <w:r w:rsidR="00E93DF0">
          <w:rPr>
            <w:rFonts w:cs="Times New Roman"/>
          </w:rPr>
          <w:t xml:space="preserve">ha </w:t>
        </w:r>
        <w:r w:rsidR="00E93DF0" w:rsidRPr="004A4A22">
          <w:rPr>
            <w:rFonts w:cs="Times New Roman"/>
          </w:rPr>
          <w:t>considera</w:t>
        </w:r>
        <w:r w:rsidR="00E93DF0">
          <w:rPr>
            <w:rFonts w:cs="Times New Roman"/>
          </w:rPr>
          <w:t>do</w:t>
        </w:r>
        <w:r w:rsidR="00E93DF0" w:rsidRPr="004A4A22">
          <w:rPr>
            <w:rFonts w:cs="Times New Roman"/>
          </w:rPr>
          <w:t xml:space="preserve"> </w:t>
        </w:r>
      </w:ins>
      <w:ins w:id="220" w:author="Vaio" w:date="2015-09-22T23:56:00Z">
        <w:r w:rsidR="00E93DF0">
          <w:rPr>
            <w:rFonts w:cs="Times New Roman"/>
          </w:rPr>
          <w:t xml:space="preserve">en este trabajo </w:t>
        </w:r>
      </w:ins>
      <w:ins w:id="221" w:author="Vaio" w:date="2015-09-22T23:55:00Z">
        <w:r w:rsidR="00E93DF0" w:rsidRPr="004A4A22">
          <w:rPr>
            <w:rFonts w:cs="Times New Roman"/>
          </w:rPr>
          <w:t>debido a que son propuestas cerradas basadas en herramientas comerciales.</w:t>
        </w:r>
        <w:r w:rsidR="00E93DF0">
          <w:rPr>
            <w:rFonts w:cs="Times New Roman"/>
          </w:rPr>
          <w:t xml:space="preserve"> </w:t>
        </w:r>
      </w:ins>
      <w:r w:rsidRPr="004A4A22">
        <w:rPr>
          <w:rFonts w:cs="Times New Roman"/>
        </w:rPr>
        <w:t>He ahí que a continuación se describirán brevemente las metodologías basadas en UML</w:t>
      </w:r>
      <w:ins w:id="222" w:author="Vaio" w:date="2015-09-22T23:53:00Z">
        <w:r w:rsidR="00A83620">
          <w:rPr>
            <w:rFonts w:cs="Times New Roman"/>
          </w:rPr>
          <w:t>:</w:t>
        </w:r>
      </w:ins>
      <w:r w:rsidRPr="004A4A22">
        <w:rPr>
          <w:rFonts w:cs="Times New Roman"/>
        </w:rPr>
        <w:t xml:space="preserve"> </w:t>
      </w:r>
      <w:del w:id="223" w:author="Vaio" w:date="2015-09-22T23:53:00Z">
        <w:r w:rsidRPr="004A4A22" w:rsidDel="00A83620">
          <w:rPr>
            <w:rFonts w:cs="Times New Roman"/>
          </w:rPr>
          <w:delText xml:space="preserve">que son </w:delText>
        </w:r>
      </w:del>
      <w:r w:rsidRPr="004A4A22">
        <w:rPr>
          <w:rFonts w:cs="Times New Roman"/>
        </w:rPr>
        <w:t xml:space="preserve">OOH4RIA, UWE-R, Patrones con UWE, UWE combinado con la herramienta RUX y los patrones de interacción con </w:t>
      </w:r>
      <w:r w:rsidRPr="004A4A22">
        <w:rPr>
          <w:rFonts w:cs="Times New Roman"/>
        </w:rPr>
        <w:lastRenderedPageBreak/>
        <w:t xml:space="preserve">OOWS. </w:t>
      </w:r>
      <w:del w:id="224" w:author="Vaio" w:date="2015-09-22T23:54:00Z">
        <w:r w:rsidRPr="004A4A22" w:rsidDel="00A83620">
          <w:rPr>
            <w:rFonts w:cs="Times New Roman"/>
          </w:rPr>
          <w:delText>El resto de l</w:delText>
        </w:r>
      </w:del>
      <w:ins w:id="225" w:author="Vaio" w:date="2015-09-22T23:54:00Z">
        <w:r w:rsidR="00A83620">
          <w:rPr>
            <w:rFonts w:cs="Times New Roman"/>
          </w:rPr>
          <w:t>L</w:t>
        </w:r>
      </w:ins>
      <w:r w:rsidRPr="004A4A22">
        <w:rPr>
          <w:rFonts w:cs="Times New Roman"/>
        </w:rPr>
        <w:t xml:space="preserve">as </w:t>
      </w:r>
      <w:ins w:id="226" w:author="Vaio" w:date="2015-09-22T23:54:00Z">
        <w:r w:rsidR="00A83620">
          <w:rPr>
            <w:rFonts w:cs="Times New Roman"/>
          </w:rPr>
          <w:t xml:space="preserve">demás </w:t>
        </w:r>
      </w:ins>
      <w:r w:rsidRPr="004A4A22">
        <w:rPr>
          <w:rFonts w:cs="Times New Roman"/>
        </w:rPr>
        <w:t xml:space="preserve">metodologías se presentarán en </w:t>
      </w:r>
      <w:ins w:id="227" w:author="Vaio" w:date="2015-09-22T23:54:00Z">
        <w:r w:rsidR="00A83620">
          <w:rPr>
            <w:rFonts w:cs="Times New Roman"/>
          </w:rPr>
          <w:t>un</w:t>
        </w:r>
      </w:ins>
      <w:del w:id="228" w:author="Vaio" w:date="2015-09-22T23:54:00Z">
        <w:r w:rsidRPr="004A4A22" w:rsidDel="00A83620">
          <w:rPr>
            <w:rFonts w:cs="Times New Roman"/>
          </w:rPr>
          <w:delText>el</w:delText>
        </w:r>
      </w:del>
      <w:r w:rsidRPr="004A4A22">
        <w:rPr>
          <w:rFonts w:cs="Times New Roman"/>
        </w:rPr>
        <w:t xml:space="preserve"> cuadro comparativo con sus respectivos alcances para las </w:t>
      </w:r>
      <w:r w:rsidR="009F0323">
        <w:rPr>
          <w:rFonts w:cs="Times New Roman"/>
        </w:rPr>
        <w:t>RIA</w:t>
      </w:r>
      <w:r w:rsidR="007A0930">
        <w:rPr>
          <w:rFonts w:cs="Times New Roman"/>
        </w:rPr>
        <w:t xml:space="preserve">. </w:t>
      </w:r>
      <w:del w:id="229" w:author="Vaio" w:date="2015-09-22T23:55:00Z">
        <w:r w:rsidR="007A0930" w:rsidDel="00E93DF0">
          <w:rPr>
            <w:rFonts w:cs="Times New Roman"/>
          </w:rPr>
          <w:delText>La categoría d)</w:delText>
        </w:r>
        <w:r w:rsidRPr="004A4A22" w:rsidDel="00E93DF0">
          <w:rPr>
            <w:rFonts w:cs="Times New Roman"/>
          </w:rPr>
          <w:delText xml:space="preserve"> del estudio mencionado no se considera debido a que son propuestas cerradas basadas en herramientas comerciales.</w:delText>
        </w:r>
      </w:del>
    </w:p>
    <w:p w:rsidR="00385B5A" w:rsidRDefault="00385B5A" w:rsidP="000551EF">
      <w:pPr>
        <w:spacing w:after="0"/>
        <w:jc w:val="both"/>
        <w:rPr>
          <w:ins w:id="230" w:author="Vaio" w:date="2015-09-22T23:55:00Z"/>
          <w:rFonts w:cs="Times New Roman"/>
        </w:rPr>
      </w:pPr>
    </w:p>
    <w:p w:rsidR="00E93DF0" w:rsidRPr="004A4A22" w:rsidRDefault="00E93DF0" w:rsidP="000551EF">
      <w:pPr>
        <w:spacing w:after="0"/>
        <w:jc w:val="both"/>
        <w:rPr>
          <w:rFonts w:cs="Times New Roman"/>
        </w:rPr>
      </w:pPr>
    </w:p>
    <w:p w:rsidR="00385B5A" w:rsidRPr="00CC5721" w:rsidRDefault="00CC5721" w:rsidP="000551EF">
      <w:pPr>
        <w:jc w:val="both"/>
        <w:rPr>
          <w:rFonts w:cs="Times New Roman"/>
          <w:b/>
          <w:color w:val="000000" w:themeColor="text1"/>
        </w:rPr>
      </w:pPr>
      <w:commentRangeStart w:id="231"/>
      <w:r>
        <w:rPr>
          <w:rFonts w:cs="Times New Roman"/>
          <w:b/>
          <w:color w:val="000000" w:themeColor="text1"/>
        </w:rPr>
        <w:t xml:space="preserve">a1) </w:t>
      </w:r>
      <w:r w:rsidR="00385B5A" w:rsidRPr="00CC5721">
        <w:rPr>
          <w:rFonts w:cs="Times New Roman"/>
          <w:b/>
          <w:color w:val="000000" w:themeColor="text1"/>
        </w:rPr>
        <w:t xml:space="preserve">Extensión a OO-H (OOH4RIA) </w:t>
      </w:r>
      <w:commentRangeEnd w:id="231"/>
      <w:r w:rsidR="00E93DF0">
        <w:rPr>
          <w:rStyle w:val="Refdecomentario"/>
        </w:rPr>
        <w:commentReference w:id="231"/>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r w:rsidR="00207A93">
        <w:fldChar w:fldCharType="begin"/>
      </w:r>
      <w:r w:rsidR="00207A93">
        <w:instrText xml:space="preserve"> REF _Ref422658196 \h  \* MERGEFORMAT </w:instrText>
      </w:r>
      <w:r w:rsidR="00207A93">
        <w:fldChar w:fldCharType="separate"/>
      </w:r>
      <w:r w:rsidR="00AA5843" w:rsidRPr="00AA5843">
        <w:rPr>
          <w:color w:val="000000" w:themeColor="text1"/>
        </w:rPr>
        <w:t xml:space="preserve">Figura </w:t>
      </w:r>
      <w:r w:rsidR="004C2EB9" w:rsidRPr="00CC6E77">
        <w:rPr>
          <w:color w:val="000000" w:themeColor="text1"/>
        </w:rPr>
        <w:t>4</w:t>
      </w:r>
      <w:r w:rsidR="00207A93">
        <w:fldChar w:fldCharType="end"/>
      </w:r>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r w:rsidR="009F0323">
        <w:rPr>
          <w:rFonts w:cs="Times New Roman"/>
          <w:color w:val="000000" w:themeColor="text1"/>
        </w:rPr>
        <w:t>RIA</w:t>
      </w:r>
      <w:r w:rsidRPr="004A4A22">
        <w:rPr>
          <w:rFonts w:cs="Times New Roman"/>
          <w:color w:val="000000" w:themeColor="text1"/>
        </w:rPr>
        <w:t xml:space="preserve">, como así también, los actores que participan en el ciclo de desarrollo. </w:t>
      </w:r>
      <w:commentRangeStart w:id="232"/>
      <w:r w:rsidR="00BC6E2B">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BC6E2B" w:rsidRPr="00CC5721" w:rsidRDefault="00BC6E2B" w:rsidP="00CC5721">
                  <w:pPr>
                    <w:pStyle w:val="Epgrafe"/>
                    <w:ind w:left="1416" w:firstLine="708"/>
                    <w:rPr>
                      <w:rFonts w:eastAsiaTheme="minorHAnsi"/>
                      <w:b w:val="0"/>
                      <w:noProof/>
                      <w:color w:val="000000" w:themeColor="text1"/>
                    </w:rPr>
                  </w:pPr>
                </w:p>
              </w:txbxContent>
            </v:textbox>
            <w10:wrap type="tight"/>
          </v:shape>
        </w:pict>
      </w:r>
      <w:r w:rsidR="00BC6E2B">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BC6E2B" w:rsidRPr="00AA5843" w:rsidRDefault="00BC6E2B" w:rsidP="00AA5843">
                  <w:pPr>
                    <w:pStyle w:val="Epgrafe"/>
                    <w:ind w:left="1416" w:firstLine="708"/>
                    <w:rPr>
                      <w:rFonts w:eastAsiaTheme="minorHAnsi"/>
                      <w:b w:val="0"/>
                      <w:noProof/>
                      <w:color w:val="000000" w:themeColor="text1"/>
                      <w:lang w:eastAsia="en-US"/>
                    </w:rPr>
                  </w:pPr>
                  <w:bookmarkStart w:id="233" w:name="_Ref422658196"/>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r w:rsidRPr="00AA5843">
                    <w:rPr>
                      <w:color w:val="000000" w:themeColor="text1"/>
                    </w:rPr>
                    <w:fldChar w:fldCharType="separate"/>
                  </w:r>
                  <w:r>
                    <w:rPr>
                      <w:noProof/>
                      <w:color w:val="000000" w:themeColor="text1"/>
                    </w:rPr>
                    <w:t>4</w:t>
                  </w:r>
                  <w:r w:rsidRPr="00AA5843">
                    <w:rPr>
                      <w:color w:val="000000" w:themeColor="text1"/>
                    </w:rPr>
                    <w:fldChar w:fldCharType="end"/>
                  </w:r>
                  <w:bookmarkEnd w:id="233"/>
                  <w:r w:rsidRPr="00AA5843">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14:anchorId="1CCA783D" wp14:editId="1E7373AF">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OOH-RIA</w:t>
      </w:r>
      <w:commentRangeEnd w:id="232"/>
      <w:r w:rsidR="00F61052">
        <w:rPr>
          <w:rStyle w:val="Refdecomentario"/>
        </w:rPr>
        <w:commentReference w:id="232"/>
      </w:r>
      <w:r w:rsidRPr="004A4A22">
        <w:rPr>
          <w:rFonts w:cs="Times New Roman"/>
          <w:color w:val="000000" w:themeColor="text1"/>
        </w:rPr>
        <w:t xml:space="preserve">,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w:t>
      </w:r>
      <w:del w:id="234" w:author="Vaio" w:date="2015-09-23T00:39:00Z">
        <w:r w:rsidRPr="004A4A22" w:rsidDel="00F61052">
          <w:rPr>
            <w:rFonts w:cs="Times New Roman"/>
            <w:color w:val="000000" w:themeColor="text1"/>
          </w:rPr>
          <w:delText>,</w:delText>
        </w:r>
      </w:del>
      <w:r w:rsidRPr="004A4A22">
        <w:rPr>
          <w:rFonts w:cs="Times New Roman"/>
          <w:color w:val="000000" w:themeColor="text1"/>
        </w:rPr>
        <w:t xml:space="preserve">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235"/>
      <w:commentRangeStart w:id="236"/>
      <w:r w:rsidR="00E17C26">
        <w:rPr>
          <w:rFonts w:cs="Times New Roman"/>
          <w:color w:val="000000" w:themeColor="text1"/>
        </w:rPr>
        <w:t>(</w:t>
      </w:r>
      <w:commentRangeEnd w:id="235"/>
      <w:r w:rsidR="003377D7">
        <w:rPr>
          <w:rStyle w:val="Refdecomentario"/>
        </w:rPr>
        <w:commentReference w:id="235"/>
      </w:r>
      <w:commentRangeEnd w:id="236"/>
      <w:r w:rsidR="0063426C">
        <w:rPr>
          <w:rStyle w:val="Refdecomentario"/>
        </w:rPr>
        <w:commentReference w:id="236"/>
      </w:r>
      <w:r w:rsidR="00E17C26">
        <w:rPr>
          <w:rFonts w:cs="Times New Roman"/>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1"/>
      </w:r>
      <w:ins w:id="238" w:author="Vaio" w:date="2015-09-23T00:40:00Z">
        <w:r w:rsidR="00F61052">
          <w:rPr>
            <w:rFonts w:cs="Times New Roman"/>
            <w:color w:val="000000" w:themeColor="text1"/>
          </w:rPr>
          <w:t>.</w:t>
        </w:r>
      </w:ins>
      <w:del w:id="239" w:author="Vaio" w:date="2015-09-23T00:40:00Z">
        <w:r w:rsidRPr="004A4A22" w:rsidDel="00F61052">
          <w:rPr>
            <w:rFonts w:cs="Times New Roman"/>
            <w:color w:val="000000" w:themeColor="text1"/>
          </w:rPr>
          <w:delText>:</w:delText>
        </w:r>
      </w:del>
      <w:r w:rsidRPr="004A4A22">
        <w:rPr>
          <w:rFonts w:cs="Times New Roman"/>
          <w:color w:val="000000" w:themeColor="text1"/>
        </w:rPr>
        <w:t xml:space="preserve"> </w:t>
      </w:r>
      <w:del w:id="240" w:author="Vaio" w:date="2015-09-23T00:40:00Z">
        <w:r w:rsidRPr="004A4A22" w:rsidDel="00F61052">
          <w:rPr>
            <w:rFonts w:cs="Times New Roman"/>
            <w:color w:val="000000" w:themeColor="text1"/>
          </w:rPr>
          <w:delText xml:space="preserve">este </w:delText>
        </w:r>
      </w:del>
      <w:ins w:id="241" w:author="Vaio" w:date="2015-09-23T00:40:00Z">
        <w:r w:rsidR="00F61052">
          <w:rPr>
            <w:rFonts w:cs="Times New Roman"/>
            <w:color w:val="000000" w:themeColor="text1"/>
          </w:rPr>
          <w:t>E</w:t>
        </w:r>
        <w:r w:rsidR="00F61052" w:rsidRPr="004A4A22">
          <w:rPr>
            <w:rFonts w:cs="Times New Roman"/>
            <w:color w:val="000000" w:themeColor="text1"/>
          </w:rPr>
          <w:t xml:space="preserve">ste </w:t>
        </w:r>
      </w:ins>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r w:rsidR="009F0323">
        <w:rPr>
          <w:rFonts w:cs="Times New Roman"/>
          <w:color w:val="000000" w:themeColor="text1"/>
        </w:rPr>
        <w:t>RIA</w:t>
      </w:r>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w:t>
      </w:r>
      <w:ins w:id="242" w:author="Vaio" w:date="2015-09-23T00:40:00Z">
        <w:r w:rsidR="00F61052">
          <w:rPr>
            <w:rFonts w:cs="Times New Roman"/>
            <w:color w:val="000000" w:themeColor="text1"/>
          </w:rPr>
          <w:t>a</w:t>
        </w:r>
      </w:ins>
      <w:r w:rsidRPr="004A4A22">
        <w:rPr>
          <w:rFonts w:cs="Times New Roman"/>
          <w:color w:val="000000" w:themeColor="text1"/>
        </w:rPr>
        <w:t xml:space="preserve"> el lado servidor. </w:t>
      </w:r>
    </w:p>
    <w:p w:rsidR="002E606B" w:rsidRDefault="002E606B" w:rsidP="00CC6E77">
      <w:pPr>
        <w:spacing w:after="0"/>
        <w:jc w:val="both"/>
        <w:rPr>
          <w:rFonts w:cs="Times New Roman"/>
          <w:color w:val="000000" w:themeColor="text1"/>
        </w:rPr>
      </w:pP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Extensi</w:t>
      </w:r>
      <w:ins w:id="243" w:author="Vaio" w:date="2015-09-23T00:40:00Z">
        <w:r w:rsidR="00F61052">
          <w:rPr>
            <w:rFonts w:cs="Times New Roman"/>
            <w:b/>
            <w:color w:val="000000" w:themeColor="text1"/>
          </w:rPr>
          <w:t>o</w:t>
        </w:r>
      </w:ins>
      <w:del w:id="244" w:author="Vaio" w:date="2015-09-23T00:40:00Z">
        <w:r w:rsidR="00385B5A" w:rsidRPr="00CC5721" w:rsidDel="00F61052">
          <w:rPr>
            <w:rFonts w:cs="Times New Roman"/>
            <w:b/>
            <w:color w:val="000000" w:themeColor="text1"/>
          </w:rPr>
          <w:delText>ó</w:delText>
        </w:r>
      </w:del>
      <w:r w:rsidR="00385B5A" w:rsidRPr="00CC5721">
        <w:rPr>
          <w:rFonts w:cs="Times New Roman"/>
          <w:b/>
          <w:color w:val="000000" w:themeColor="text1"/>
        </w:rPr>
        <w:t>n</w:t>
      </w:r>
      <w:r w:rsidR="005949D2">
        <w:rPr>
          <w:rFonts w:cs="Times New Roman"/>
          <w:b/>
          <w:color w:val="000000" w:themeColor="text1"/>
        </w:rPr>
        <w:t>es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9F1B58"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9F1B58"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9F1B58"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w:t>
      </w:r>
      <w:r w:rsidRPr="004A4A22">
        <w:rPr>
          <w:rFonts w:cs="Times New Roman"/>
        </w:rPr>
        <w:lastRenderedPageBreak/>
        <w:t xml:space="preserve">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r w:rsidR="00207A93">
        <w:fldChar w:fldCharType="begin"/>
      </w:r>
      <w:r w:rsidR="00207A93">
        <w:instrText xml:space="preserve"> REF _Ref422665433 \h  \* MERGEFORMAT </w:instrText>
      </w:r>
      <w:r w:rsidR="00207A93">
        <w:fldChar w:fldCharType="separate"/>
      </w:r>
      <w:r w:rsidR="004B11DC" w:rsidRPr="004B11DC">
        <w:rPr>
          <w:color w:val="000000" w:themeColor="text1"/>
        </w:rPr>
        <w:t>Figura</w:t>
      </w:r>
      <w:r w:rsidR="004B11DC" w:rsidRPr="004B11DC">
        <w:rPr>
          <w:b/>
          <w:color w:val="000000" w:themeColor="text1"/>
        </w:rPr>
        <w:t xml:space="preserve"> </w:t>
      </w:r>
      <w:r w:rsidR="004B11DC" w:rsidRPr="00DB3A8A">
        <w:rPr>
          <w:b/>
          <w:color w:val="000000" w:themeColor="text1"/>
        </w:rPr>
        <w:t>5</w:t>
      </w:r>
      <w:r w:rsidR="00207A93">
        <w:fldChar w:fldCharType="end"/>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que a diferencia de UWE clásico</w:t>
      </w:r>
      <w:ins w:id="245" w:author="Vaio" w:date="2015-09-23T00:41:00Z">
        <w:r w:rsidR="00856A8F">
          <w:rPr>
            <w:rFonts w:cs="Times New Roman"/>
          </w:rPr>
          <w:t>,</w:t>
        </w:r>
      </w:ins>
      <w:r w:rsidRPr="004A4A22">
        <w:rPr>
          <w:rFonts w:cs="Times New Roman"/>
        </w:rPr>
        <w:t xml:space="preserve">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del w:id="246" w:author="Vaio" w:date="2015-09-23T00:42:00Z">
        <w:r w:rsidRPr="004A4A22" w:rsidDel="00856A8F">
          <w:rPr>
            <w:rFonts w:cs="Times New Roman"/>
          </w:rPr>
          <w:delText>,</w:delText>
        </w:r>
      </w:del>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que tiene como finalidad modelar la interacción entre la aplicación cliente y servidor</w:t>
      </w:r>
      <w:ins w:id="247" w:author="Vaio" w:date="2015-09-23T00:42:00Z">
        <w:r w:rsidR="00856A8F">
          <w:rPr>
            <w:rFonts w:cs="Times New Roman"/>
          </w:rPr>
          <w:t>,</w:t>
        </w:r>
      </w:ins>
      <w:del w:id="248" w:author="Vaio" w:date="2015-09-23T00:42:00Z">
        <w:r w:rsidRPr="004A4A22" w:rsidDel="00856A8F">
          <w:rPr>
            <w:rFonts w:cs="Times New Roman"/>
          </w:rPr>
          <w:delText>;</w:delText>
        </w:r>
      </w:del>
      <w:r w:rsidRPr="004A4A22">
        <w:rPr>
          <w:rFonts w:cs="Times New Roman"/>
        </w:rPr>
        <w:t xml:space="preserve">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249" w:name="_Ref422665433"/>
      <w:r w:rsidRPr="004B11DC">
        <w:rPr>
          <w:color w:val="000000" w:themeColor="text1"/>
        </w:rPr>
        <w:t xml:space="preserve">Figura </w:t>
      </w:r>
      <w:r w:rsidR="009F1B58" w:rsidRPr="004B11DC">
        <w:rPr>
          <w:color w:val="000000" w:themeColor="text1"/>
        </w:rPr>
        <w:fldChar w:fldCharType="begin"/>
      </w:r>
      <w:r w:rsidRPr="004B11DC">
        <w:rPr>
          <w:color w:val="000000" w:themeColor="text1"/>
        </w:rPr>
        <w:instrText xml:space="preserve"> SEQ Figura \* ARABIC </w:instrText>
      </w:r>
      <w:r w:rsidR="009F1B58" w:rsidRPr="004B11DC">
        <w:rPr>
          <w:color w:val="000000" w:themeColor="text1"/>
        </w:rPr>
        <w:fldChar w:fldCharType="separate"/>
      </w:r>
      <w:r w:rsidR="002E606B">
        <w:rPr>
          <w:noProof/>
          <w:color w:val="000000" w:themeColor="text1"/>
        </w:rPr>
        <w:t>5</w:t>
      </w:r>
      <w:r w:rsidR="009F1B58" w:rsidRPr="004B11DC">
        <w:rPr>
          <w:color w:val="000000" w:themeColor="text1"/>
        </w:rPr>
        <w:fldChar w:fldCharType="end"/>
      </w:r>
      <w:bookmarkEnd w:id="249"/>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9F0323">
        <w:rPr>
          <w:rFonts w:cs="Times New Roman"/>
        </w:rPr>
        <w:t>RIA</w:t>
      </w:r>
      <w:r w:rsidRPr="004A4A22">
        <w:rPr>
          <w:rFonts w:cs="Times New Roman"/>
        </w:rPr>
        <w:t xml:space="preserve"> con respecto al aspecto de la interfaz de usuario, como puede verse en la </w:t>
      </w:r>
      <w:r w:rsidR="00207A93">
        <w:fldChar w:fldCharType="begin"/>
      </w:r>
      <w:r w:rsidR="00207A93">
        <w:instrText xml:space="preserve"> REF _Ref422665594 \h  \* MERGEFORMAT </w:instrText>
      </w:r>
      <w:r w:rsidR="00207A93">
        <w:fldChar w:fldCharType="separate"/>
      </w:r>
      <w:r w:rsidR="004B11DC" w:rsidRPr="004B11DC">
        <w:rPr>
          <w:color w:val="000000" w:themeColor="text1"/>
        </w:rPr>
        <w:t>Figura 6</w:t>
      </w:r>
      <w:r w:rsidR="00207A93">
        <w:fldChar w:fldCharType="end"/>
      </w:r>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250" w:name="_Ref422665594"/>
      <w:proofErr w:type="gramStart"/>
      <w:r w:rsidRPr="004B11DC">
        <w:rPr>
          <w:color w:val="000000" w:themeColor="text1"/>
        </w:rPr>
        <w:t>Figura</w:t>
      </w:r>
      <w:proofErr w:type="gramEnd"/>
      <w:r w:rsidRPr="004B11DC">
        <w:rPr>
          <w:color w:val="000000" w:themeColor="text1"/>
        </w:rPr>
        <w:t xml:space="preserve"> </w:t>
      </w:r>
      <w:r w:rsidR="009F1B58" w:rsidRPr="004B11DC">
        <w:rPr>
          <w:color w:val="000000" w:themeColor="text1"/>
        </w:rPr>
        <w:fldChar w:fldCharType="begin"/>
      </w:r>
      <w:r w:rsidRPr="004B11DC">
        <w:rPr>
          <w:color w:val="000000" w:themeColor="text1"/>
        </w:rPr>
        <w:instrText xml:space="preserve"> SEQ Figura \* ARABIC </w:instrText>
      </w:r>
      <w:r w:rsidR="009F1B58" w:rsidRPr="004B11DC">
        <w:rPr>
          <w:color w:val="000000" w:themeColor="text1"/>
        </w:rPr>
        <w:fldChar w:fldCharType="separate"/>
      </w:r>
      <w:r w:rsidR="002E606B">
        <w:rPr>
          <w:noProof/>
          <w:color w:val="000000" w:themeColor="text1"/>
        </w:rPr>
        <w:t>6</w:t>
      </w:r>
      <w:r w:rsidR="009F1B58" w:rsidRPr="004B11DC">
        <w:rPr>
          <w:color w:val="000000" w:themeColor="text1"/>
        </w:rPr>
        <w:fldChar w:fldCharType="end"/>
      </w:r>
      <w:bookmarkEnd w:id="250"/>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w:t>
      </w:r>
      <w:ins w:id="251" w:author="Vaio" w:date="2015-09-23T00:44:00Z">
        <w:r w:rsidR="00856A8F">
          <w:rPr>
            <w:rFonts w:cs="Times New Roman"/>
          </w:rPr>
          <w:t>con</w:t>
        </w:r>
      </w:ins>
      <w:del w:id="252" w:author="Vaio" w:date="2015-09-23T00:44:00Z">
        <w:r w:rsidRPr="004A4A22" w:rsidDel="00856A8F">
          <w:rPr>
            <w:rFonts w:cs="Times New Roman"/>
          </w:rPr>
          <w:delText>en</w:delText>
        </w:r>
      </w:del>
      <w:r w:rsidRPr="004A4A22">
        <w:rPr>
          <w:rFonts w:cs="Times New Roman"/>
        </w:rPr>
        <w:t xml:space="preserve"> l</w:t>
      </w:r>
      <w:ins w:id="253" w:author="Vaio" w:date="2015-09-23T00:44:00Z">
        <w:r w:rsidR="00856A8F">
          <w:rPr>
            <w:rFonts w:cs="Times New Roman"/>
          </w:rPr>
          <w:t>o</w:t>
        </w:r>
      </w:ins>
      <w:del w:id="254" w:author="Vaio" w:date="2015-09-23T00:44:00Z">
        <w:r w:rsidRPr="004A4A22" w:rsidDel="00856A8F">
          <w:rPr>
            <w:rFonts w:cs="Times New Roman"/>
          </w:rPr>
          <w:delText>a</w:delText>
        </w:r>
      </w:del>
      <w:r w:rsidRPr="004A4A22">
        <w:rPr>
          <w:rFonts w:cs="Times New Roman"/>
        </w:rPr>
        <w:t xml:space="preserve"> cual, se puede</w:t>
      </w:r>
      <w:ins w:id="255" w:author="Vaio" w:date="2015-09-23T00:44:00Z">
        <w:r w:rsidR="00856A8F">
          <w:rPr>
            <w:rFonts w:cs="Times New Roman"/>
          </w:rPr>
          <w:t>n</w:t>
        </w:r>
      </w:ins>
      <w:r w:rsidRPr="004A4A22">
        <w:rPr>
          <w:rFonts w:cs="Times New Roman"/>
        </w:rPr>
        <w:t xml:space="preserv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del w:id="256" w:author="Vaio" w:date="2015-09-23T00:44:00Z">
        <w:r w:rsidRPr="004A4A22" w:rsidDel="00856A8F">
          <w:rPr>
            <w:rFonts w:cs="Times New Roman"/>
            <w:i/>
          </w:rPr>
          <w:delText>,</w:delText>
        </w:r>
      </w:del>
      <w:r w:rsidRPr="004A4A22">
        <w:rPr>
          <w:rFonts w:cs="Times New Roman"/>
        </w:rPr>
        <w:t xml:space="preserve"> se pueden modelar las acciones que deben llevarse a cabo automáticamente en la aplicación, sin la interacción del usuario</w:t>
      </w:r>
      <w:ins w:id="257" w:author="Vaio" w:date="2015-09-23T00:45:00Z">
        <w:r w:rsidR="00856A8F">
          <w:rPr>
            <w:rFonts w:cs="Times New Roman"/>
          </w:rPr>
          <w:t>,</w:t>
        </w:r>
      </w:ins>
      <w:del w:id="258" w:author="Vaio" w:date="2015-09-23T00:45:00Z">
        <w:r w:rsidRPr="004A4A22" w:rsidDel="00856A8F">
          <w:rPr>
            <w:rFonts w:cs="Times New Roman"/>
          </w:rPr>
          <w:delText>;</w:delText>
        </w:r>
      </w:del>
      <w:r w:rsidRPr="004A4A22">
        <w:rPr>
          <w:rFonts w:cs="Times New Roman"/>
        </w:rPr>
        <w:t xml:space="preserve"> por ejemplo</w:t>
      </w:r>
      <w:ins w:id="259" w:author="Vaio" w:date="2015-09-23T00:45:00Z">
        <w:r w:rsidR="00856A8F">
          <w:rPr>
            <w:rFonts w:cs="Times New Roman"/>
          </w:rPr>
          <w:t>, que</w:t>
        </w:r>
      </w:ins>
      <w:r w:rsidRPr="004A4A22">
        <w:rPr>
          <w:rFonts w:cs="Times New Roman"/>
        </w:rPr>
        <w:t xml:space="preserve"> en el caso </w:t>
      </w:r>
      <w:ins w:id="260" w:author="Vaio" w:date="2015-09-23T00:45:00Z">
        <w:r w:rsidR="00856A8F">
          <w:rPr>
            <w:rFonts w:cs="Times New Roman"/>
          </w:rPr>
          <w:t xml:space="preserve">de </w:t>
        </w:r>
      </w:ins>
      <w:r w:rsidRPr="004A4A22">
        <w:rPr>
          <w:rFonts w:cs="Times New Roman"/>
        </w:rPr>
        <w:t>que expire un temporizador</w:t>
      </w:r>
      <w:ins w:id="261" w:author="Vaio" w:date="2015-09-23T00:45:00Z">
        <w:r w:rsidR="00856A8F">
          <w:rPr>
            <w:rFonts w:cs="Times New Roman"/>
          </w:rPr>
          <w:t>,</w:t>
        </w:r>
      </w:ins>
      <w:del w:id="262" w:author="Vaio" w:date="2015-09-23T00:45:00Z">
        <w:r w:rsidRPr="004A4A22" w:rsidDel="00856A8F">
          <w:rPr>
            <w:rFonts w:cs="Times New Roman"/>
          </w:rPr>
          <w:delText>;</w:delText>
        </w:r>
      </w:del>
      <w:r w:rsidRPr="004A4A22">
        <w:rPr>
          <w:rFonts w:cs="Times New Roman"/>
        </w:rPr>
        <w:t xml:space="preserve"> se dispar</w:t>
      </w:r>
      <w:ins w:id="263" w:author="Vaio" w:date="2015-09-23T00:45:00Z">
        <w:r w:rsidR="00856A8F">
          <w:rPr>
            <w:rFonts w:cs="Times New Roman"/>
          </w:rPr>
          <w:t>e</w:t>
        </w:r>
      </w:ins>
      <w:del w:id="264" w:author="Vaio" w:date="2015-09-23T00:45:00Z">
        <w:r w:rsidRPr="004A4A22" w:rsidDel="00856A8F">
          <w:rPr>
            <w:rFonts w:cs="Times New Roman"/>
          </w:rPr>
          <w:delText>a</w:delText>
        </w:r>
      </w:del>
      <w:r w:rsidRPr="004A4A22">
        <w:rPr>
          <w:rFonts w:cs="Times New Roman"/>
        </w:rPr>
        <w:t xml:space="preserve">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lastRenderedPageBreak/>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w:t>
      </w:r>
      <w:ins w:id="265" w:author="Vaio" w:date="2015-09-23T00:46:00Z">
        <w:r w:rsidR="00997335">
          <w:rPr>
            <w:rFonts w:cs="Times New Roman"/>
          </w:rPr>
          <w:t>,</w:t>
        </w:r>
      </w:ins>
      <w:r w:rsidRPr="004A4A22">
        <w:rPr>
          <w:rFonts w:cs="Times New Roman"/>
        </w:rPr>
        <w:t xml:space="preserve">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w:t>
      </w:r>
      <w:ins w:id="266" w:author="Vaio" w:date="2015-09-23T00:47:00Z">
        <w:r w:rsidR="00997335">
          <w:rPr>
            <w:rFonts w:cs="Times New Roman"/>
          </w:rPr>
          <w:t>n</w:t>
        </w:r>
      </w:ins>
      <w:r w:rsidRPr="004A4A22">
        <w:rPr>
          <w:rFonts w:cs="Times New Roman"/>
        </w:rPr>
        <w:t xml:space="preserv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r w:rsidR="009F0323">
        <w:rPr>
          <w:rFonts w:cs="Times New Roman"/>
        </w:rPr>
        <w:t>RIA</w:t>
      </w:r>
      <w:r w:rsidRPr="004A4A22">
        <w:rPr>
          <w:rFonts w:cs="Times New Roman"/>
        </w:rPr>
        <w:t>,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w:t>
      </w:r>
      <w:ins w:id="267" w:author="Vaio" w:date="2015-09-23T00:48:00Z">
        <w:r w:rsidR="00997335">
          <w:rPr>
            <w:rFonts w:cs="Times New Roman"/>
          </w:rPr>
          <w:t>,</w:t>
        </w:r>
      </w:ins>
      <w:del w:id="268" w:author="Vaio" w:date="2015-09-23T00:48:00Z">
        <w:r w:rsidRPr="004A4A22" w:rsidDel="00997335">
          <w:rPr>
            <w:rFonts w:cs="Times New Roman"/>
          </w:rPr>
          <w:delText>;</w:delText>
        </w:r>
      </w:del>
      <w:r w:rsidRPr="004A4A22">
        <w:rPr>
          <w:rFonts w:cs="Times New Roman"/>
        </w:rPr>
        <w:t xml:space="preserve"> los modeladores simplemente necesitan refinar esta agrupación, especificar el arreglo espacial de los componentes y definir sus dimensiones y la estética. La presentación temporal permite la especificación del comportamiento</w:t>
      </w:r>
      <w:ins w:id="269" w:author="Vaio" w:date="2015-09-23T00:49:00Z">
        <w:r w:rsidR="00997335">
          <w:rPr>
            <w:rFonts w:cs="Times New Roman"/>
          </w:rPr>
          <w:t>,</w:t>
        </w:r>
      </w:ins>
      <w:r w:rsidRPr="004A4A22">
        <w:rPr>
          <w:rFonts w:cs="Times New Roman"/>
        </w:rPr>
        <w:t xml:space="preserve"> lo cual requiere </w:t>
      </w:r>
      <w:r w:rsidR="00AE4686">
        <w:rPr>
          <w:rFonts w:cs="Times New Roman"/>
        </w:rPr>
        <w:t>una sincronización temporal</w:t>
      </w:r>
      <w:del w:id="270" w:author="Vaio" w:date="2015-09-23T00:49:00Z">
        <w:r w:rsidR="00AE4686" w:rsidDel="00997335">
          <w:rPr>
            <w:rFonts w:cs="Times New Roman"/>
          </w:rPr>
          <w:delText>.</w:delText>
        </w:r>
      </w:del>
      <w:r w:rsidR="00AE4686">
        <w:rPr>
          <w:rFonts w:cs="Times New Roman"/>
        </w:rPr>
        <w:t xml:space="preserve"> (</w:t>
      </w:r>
      <w:ins w:id="271" w:author="Vaio" w:date="2015-09-23T00:49:00Z">
        <w:r w:rsidR="00997335">
          <w:rPr>
            <w:rFonts w:cs="Times New Roman"/>
          </w:rPr>
          <w:t>p</w:t>
        </w:r>
      </w:ins>
      <w:del w:id="272" w:author="Vaio" w:date="2015-09-23T00:49:00Z">
        <w:r w:rsidR="00AE4686" w:rsidDel="00997335">
          <w:rPr>
            <w:rFonts w:cs="Times New Roman"/>
          </w:rPr>
          <w:delText>P</w:delText>
        </w:r>
      </w:del>
      <w:r w:rsidR="00AE4686">
        <w:rPr>
          <w:rFonts w:cs="Times New Roman"/>
        </w:rPr>
        <w:t>or ejemplo</w:t>
      </w:r>
      <w:ins w:id="273" w:author="Vaio" w:date="2015-09-23T00:49:00Z">
        <w:r w:rsidR="00997335">
          <w:rPr>
            <w:rFonts w:cs="Times New Roman"/>
          </w:rPr>
          <w:t>,</w:t>
        </w:r>
      </w:ins>
      <w:r w:rsidRPr="004A4A22">
        <w:rPr>
          <w:rFonts w:cs="Times New Roman"/>
        </w:rPr>
        <w:t xml:space="preserve"> </w:t>
      </w:r>
      <w:ins w:id="274" w:author="Vaio" w:date="2015-09-23T00:49:00Z">
        <w:r w:rsidR="00997335">
          <w:rPr>
            <w:rFonts w:cs="Times New Roman"/>
          </w:rPr>
          <w:t>a</w:t>
        </w:r>
      </w:ins>
      <w:del w:id="275" w:author="Vaio" w:date="2015-09-23T00:49:00Z">
        <w:r w:rsidR="00AE4686" w:rsidRPr="004A4A22" w:rsidDel="00997335">
          <w:rPr>
            <w:rFonts w:cs="Times New Roman"/>
          </w:rPr>
          <w:delText>A</w:delText>
        </w:r>
      </w:del>
      <w:r w:rsidR="00AE4686" w:rsidRPr="004A4A22">
        <w:rPr>
          <w:rFonts w:cs="Times New Roman"/>
        </w:rPr>
        <w:t>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La interfaz final contiene la información final para la generación de código de la interfaz de usuario, lo cual es específic</w:t>
      </w:r>
      <w:ins w:id="276" w:author="Vaio" w:date="2015-09-23T00:49:00Z">
        <w:r w:rsidR="00997335">
          <w:rPr>
            <w:rFonts w:cs="Times New Roman"/>
          </w:rPr>
          <w:t>o</w:t>
        </w:r>
      </w:ins>
      <w:del w:id="277" w:author="Vaio" w:date="2015-09-23T00:49:00Z">
        <w:r w:rsidRPr="004A4A22" w:rsidDel="00997335">
          <w:rPr>
            <w:rFonts w:cs="Times New Roman"/>
          </w:rPr>
          <w:delText>a</w:delText>
        </w:r>
      </w:del>
      <w:r w:rsidRPr="004A4A22">
        <w:rPr>
          <w:rFonts w:cs="Times New Roman"/>
        </w:rPr>
        <w:t xml:space="preserve"> para un dispositivo o un grupo de dispositivos y para una plataforma de desarrollo RIA tal como Flex, Ajax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C6E2B" w:rsidP="00AE4686">
      <w:pPr>
        <w:jc w:val="both"/>
        <w:rPr>
          <w:rFonts w:cs="Times New Roman"/>
        </w:rPr>
      </w:pPr>
      <w:r>
        <w:rPr>
          <w:noProof/>
          <w:lang w:val="es-PY" w:eastAsia="es-PY"/>
        </w:rPr>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BC6E2B" w:rsidRPr="00EF34F2" w:rsidRDefault="00BC6E2B" w:rsidP="004B11DC">
                  <w:pPr>
                    <w:pStyle w:val="Epgrafe"/>
                    <w:ind w:firstLine="708"/>
                    <w:rPr>
                      <w:rFonts w:eastAsiaTheme="minorHAnsi"/>
                      <w:b w:val="0"/>
                      <w:noProof/>
                      <w:color w:val="000000" w:themeColor="text1"/>
                      <w:lang w:eastAsia="en-US"/>
                    </w:rPr>
                  </w:pPr>
                  <w:bookmarkStart w:id="279" w:name="_Ref422666004"/>
                  <w:ins w:id="280"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281" w:author="marcazal" w:date="2015-06-23T00:37:00Z">
                    <w:r>
                      <w:rPr>
                        <w:noProof/>
                        <w:color w:val="000000" w:themeColor="text1"/>
                      </w:rPr>
                      <w:t>7</w:t>
                    </w:r>
                  </w:ins>
                  <w:ins w:id="282" w:author="Ivan Lopez" w:date="2015-06-22T11:31:00Z">
                    <w:del w:id="283" w:author="marcazal" w:date="2015-06-23T00:37:00Z">
                      <w:r w:rsidDel="002E606B">
                        <w:rPr>
                          <w:noProof/>
                          <w:color w:val="000000" w:themeColor="text1"/>
                        </w:rPr>
                        <w:delText>8</w:delText>
                      </w:r>
                    </w:del>
                  </w:ins>
                  <w:ins w:id="284" w:author="marcazal" w:date="2015-06-21T16:03:00Z">
                    <w:r w:rsidRPr="00EF34F2">
                      <w:rPr>
                        <w:color w:val="000000" w:themeColor="text1"/>
                      </w:rPr>
                      <w:fldChar w:fldCharType="end"/>
                    </w:r>
                    <w:bookmarkEnd w:id="279"/>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BC6E2B" w:rsidRPr="004B11DC" w:rsidRDefault="00BC6E2B" w:rsidP="004B11DC">
                  <w:pPr>
                    <w:pStyle w:val="Epgrafe"/>
                    <w:ind w:firstLine="708"/>
                    <w:rPr>
                      <w:rFonts w:eastAsiaTheme="minorHAnsi" w:cs="Times New Roman"/>
                      <w:b w:val="0"/>
                      <w:noProof/>
                      <w:color w:val="000000" w:themeColor="text1"/>
                    </w:rPr>
                  </w:pPr>
                  <w:bookmarkStart w:id="285" w:name="_Ref422665889"/>
                  <w:ins w:id="286"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287" w:author="marcazal" w:date="2015-06-23T00:37:00Z">
                    <w:r>
                      <w:rPr>
                        <w:noProof/>
                        <w:color w:val="000000" w:themeColor="text1"/>
                      </w:rPr>
                      <w:t>8</w:t>
                    </w:r>
                  </w:ins>
                  <w:ins w:id="288" w:author="Ivan Lopez" w:date="2015-06-22T11:31:00Z">
                    <w:del w:id="289" w:author="marcazal" w:date="2015-06-23T00:37:00Z">
                      <w:r w:rsidDel="002E606B">
                        <w:rPr>
                          <w:noProof/>
                          <w:color w:val="000000" w:themeColor="text1"/>
                        </w:rPr>
                        <w:delText>7</w:delText>
                      </w:r>
                    </w:del>
                  </w:ins>
                  <w:ins w:id="290" w:author="marcazal" w:date="2015-06-21T16:01:00Z">
                    <w:r w:rsidRPr="004B11DC">
                      <w:rPr>
                        <w:color w:val="000000" w:themeColor="text1"/>
                      </w:rPr>
                      <w:fldChar w:fldCharType="end"/>
                    </w:r>
                    <w:bookmarkEnd w:id="285"/>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6"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7"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9F0323">
        <w:rPr>
          <w:rFonts w:cs="Times New Roman"/>
        </w:rPr>
        <w:t>RIA</w:t>
      </w:r>
      <w:del w:id="291" w:author="Vaio" w:date="2015-09-23T00:50:00Z">
        <w:r w:rsidR="00385B5A" w:rsidRPr="004A4A22" w:rsidDel="00707E0B">
          <w:rPr>
            <w:rFonts w:cs="Times New Roman"/>
          </w:rPr>
          <w:delText>,</w:delText>
        </w:r>
      </w:del>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lastRenderedPageBreak/>
        <w:t xml:space="preserve">Este enfoque consiste en el uso de modelos que representan </w:t>
      </w:r>
      <w:r w:rsidRPr="004A4A22">
        <w:rPr>
          <w:rFonts w:cs="Times New Roman"/>
          <w:i/>
        </w:rPr>
        <w:t>widgets</w:t>
      </w:r>
      <w:r w:rsidRPr="004A4A22">
        <w:rPr>
          <w:rFonts w:cs="Times New Roman"/>
        </w:rPr>
        <w:t xml:space="preserve"> </w:t>
      </w:r>
      <w:r w:rsidR="009F0323">
        <w:rPr>
          <w:rFonts w:cs="Times New Roman"/>
        </w:rPr>
        <w:t>RIA</w:t>
      </w:r>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t>En la</w:t>
      </w:r>
      <w:del w:id="292" w:author="Vaio" w:date="2015-09-23T00:51:00Z">
        <w:r w:rsidR="00B9688A" w:rsidDel="00707E0B">
          <w:rPr>
            <w:rFonts w:cs="Times New Roman"/>
            <w:color w:val="000000" w:themeColor="text1"/>
          </w:rPr>
          <w:delText>s</w:delText>
        </w:r>
      </w:del>
      <w:r w:rsidR="00B9688A">
        <w:rPr>
          <w:rFonts w:cs="Times New Roman"/>
          <w:color w:val="000000" w:themeColor="text1"/>
        </w:rPr>
        <w:t xml:space="preserve"> </w:t>
      </w:r>
      <w:r w:rsidR="009F1B58"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9F1B58" w:rsidRPr="004B11DC">
        <w:rPr>
          <w:rFonts w:cs="Times New Roman"/>
          <w:color w:val="000000" w:themeColor="text1"/>
        </w:rPr>
      </w:r>
      <w:r w:rsidR="009F1B58" w:rsidRPr="004B11DC">
        <w:rPr>
          <w:rFonts w:cs="Times New Roman"/>
          <w:color w:val="000000" w:themeColor="text1"/>
        </w:rPr>
        <w:fldChar w:fldCharType="end"/>
      </w:r>
      <w:r w:rsidR="00207A93">
        <w:fldChar w:fldCharType="begin"/>
      </w:r>
      <w:r w:rsidR="00207A93">
        <w:instrText xml:space="preserve"> REF _Ref422665889 \h  \* MERGEFORMAT </w:instrText>
      </w:r>
      <w:r w:rsidR="00207A93">
        <w:fldChar w:fldCharType="separate"/>
      </w:r>
      <w:r w:rsidR="004B11DC" w:rsidRPr="004B11DC">
        <w:rPr>
          <w:color w:val="000000" w:themeColor="text1"/>
        </w:rPr>
        <w:t>Figura 7</w:t>
      </w:r>
      <w:r w:rsidR="00207A93">
        <w:fldChar w:fldCharType="end"/>
      </w:r>
      <w:r w:rsidR="004B11DC">
        <w:rPr>
          <w:rFonts w:cs="Times New Roman"/>
          <w:color w:val="000000" w:themeColor="text1"/>
        </w:rPr>
        <w:t xml:space="preserve"> </w:t>
      </w:r>
      <w:r w:rsidR="00B9688A">
        <w:rPr>
          <w:rFonts w:cs="Times New Roman"/>
          <w:color w:val="000000" w:themeColor="text1"/>
        </w:rPr>
        <w:t>y</w:t>
      </w:r>
      <w:ins w:id="293" w:author="Vaio" w:date="2015-09-23T00:51:00Z">
        <w:r w:rsidR="00707E0B">
          <w:rPr>
            <w:rFonts w:cs="Times New Roman"/>
            <w:color w:val="000000" w:themeColor="text1"/>
          </w:rPr>
          <w:t xml:space="preserve"> la</w:t>
        </w:r>
      </w:ins>
      <w:r w:rsidR="00B9688A">
        <w:rPr>
          <w:rFonts w:cs="Times New Roman"/>
          <w:color w:val="000000" w:themeColor="text1"/>
        </w:rPr>
        <w:t xml:space="preserve"> </w:t>
      </w:r>
      <w:r w:rsidR="00207A93">
        <w:fldChar w:fldCharType="begin"/>
      </w:r>
      <w:r w:rsidR="00207A93">
        <w:instrText xml:space="preserve"> REF _Ref422666004 \h  \* MERGEFORMAT </w:instrText>
      </w:r>
      <w:r w:rsidR="00207A93">
        <w:fldChar w:fldCharType="separate"/>
      </w:r>
      <w:r w:rsidR="00275B9F" w:rsidRPr="00275B9F">
        <w:t>Figura</w:t>
      </w:r>
      <w:r w:rsidR="00275B9F" w:rsidRPr="00275B9F">
        <w:rPr>
          <w:b/>
        </w:rPr>
        <w:t xml:space="preserve"> </w:t>
      </w:r>
      <w:r w:rsidR="004C2EB9" w:rsidRPr="00AA3496">
        <w:rPr>
          <w:b/>
        </w:rPr>
        <w:t>8</w:t>
      </w:r>
      <w:r w:rsidR="00207A93">
        <w:fldChar w:fldCharType="end"/>
      </w:r>
      <w:r w:rsidR="00B9688A">
        <w:rPr>
          <w:rFonts w:cs="Times New Roman"/>
          <w:color w:val="000000" w:themeColor="text1"/>
        </w:rPr>
        <w:t xml:space="preserve"> </w:t>
      </w:r>
      <w:r w:rsidRPr="004A4A22">
        <w:rPr>
          <w:rFonts w:cs="Times New Roman"/>
          <w:color w:val="000000" w:themeColor="text1"/>
        </w:rPr>
        <w:t xml:space="preserve">se muestran los patrones </w:t>
      </w:r>
      <w:commentRangeStart w:id="294"/>
      <w:r w:rsidRPr="004A4A22">
        <w:rPr>
          <w:rFonts w:cs="Times New Roman"/>
          <w:color w:val="000000" w:themeColor="text1"/>
        </w:rPr>
        <w:t xml:space="preserve">definidos en propuesta sugerida </w:t>
      </w:r>
      <w:commentRangeEnd w:id="294"/>
      <w:r w:rsidR="00707E0B">
        <w:rPr>
          <w:rStyle w:val="Refdecomentario"/>
        </w:rPr>
        <w:commentReference w:id="294"/>
      </w:r>
      <w:r w:rsidRPr="004A4A22">
        <w:rPr>
          <w:rFonts w:cs="Times New Roman"/>
          <w:color w:val="000000" w:themeColor="text1"/>
        </w:rPr>
        <w:t>a la metodología UWE.</w:t>
      </w:r>
    </w:p>
    <w:p w:rsidR="00385B5A" w:rsidRPr="007A0930" w:rsidRDefault="00BC6E2B" w:rsidP="000551EF">
      <w:pPr>
        <w:jc w:val="both"/>
        <w:rPr>
          <w:rFonts w:cs="Times New Roman"/>
          <w:b/>
          <w:color w:val="000000" w:themeColor="text1"/>
        </w:rPr>
      </w:pPr>
      <w:r>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BC6E2B" w:rsidRPr="00AE4686" w:rsidRDefault="00BC6E2B" w:rsidP="00B9688A">
                  <w:pPr>
                    <w:pStyle w:val="Epgrafe"/>
                    <w:rPr>
                      <w:rFonts w:eastAsiaTheme="minorHAnsi"/>
                      <w:b w:val="0"/>
                      <w:i/>
                      <w:noProof/>
                      <w:color w:val="000000" w:themeColor="text1"/>
                    </w:rPr>
                  </w:pPr>
                  <w:r>
                    <w:rPr>
                      <w:color w:val="000000" w:themeColor="text1"/>
                    </w:rPr>
                    <w:t xml:space="preserve">        </w:t>
                  </w:r>
                  <w:del w:id="295"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 xml:space="preserve">de </w:t>
      </w:r>
      <w:commentRangeStart w:id="296"/>
      <w:r w:rsidR="0020643B" w:rsidRPr="004A4A22">
        <w:rPr>
          <w:rFonts w:cs="Times New Roman"/>
        </w:rPr>
        <w:t>este</w:t>
      </w:r>
      <w:r w:rsidRPr="004A4A22">
        <w:rPr>
          <w:rFonts w:cs="Times New Roman"/>
        </w:rPr>
        <w:t xml:space="preserve"> trabajo </w:t>
      </w:r>
      <w:commentRangeEnd w:id="296"/>
      <w:r w:rsidR="00707E0B">
        <w:rPr>
          <w:rStyle w:val="Refdecomentario"/>
        </w:rPr>
        <w:commentReference w:id="296"/>
      </w:r>
      <w:r w:rsidRPr="004A4A22">
        <w:rPr>
          <w:rFonts w:cs="Times New Roman"/>
        </w:rPr>
        <w:t xml:space="preserve">es un modelo de interacción para especificar la nueva semántica para hacer frente al desarrollo basado en modelos </w:t>
      </w:r>
      <w:r w:rsidR="009F0323">
        <w:rPr>
          <w:rFonts w:cs="Times New Roman"/>
        </w:rPr>
        <w:t>RIA</w:t>
      </w:r>
      <w:del w:id="297" w:author="Vaio" w:date="2015-09-23T00:53:00Z">
        <w:r w:rsidRPr="004A4A22" w:rsidDel="00707E0B">
          <w:rPr>
            <w:rFonts w:cs="Times New Roman"/>
          </w:rPr>
          <w:delText>.</w:delText>
        </w:r>
      </w:del>
      <w:r w:rsidRPr="004A4A22">
        <w:rPr>
          <w:rFonts w:cs="Times New Roman"/>
        </w:rPr>
        <w:t xml:space="preserve"> </w:t>
      </w:r>
      <w:bookmarkStart w:id="298" w:name="BIB_valverde2008"/>
      <w:bookmarkStart w:id="299" w:name="B4B_valverde2008"/>
      <w:r w:rsidR="00720DDA" w:rsidRPr="00720DDA">
        <w:rPr>
          <w:rFonts w:ascii="Calibri" w:hAnsi="Calibri" w:cs="Calibri"/>
        </w:rPr>
        <w:t>[</w:t>
      </w:r>
      <w:bookmarkEnd w:id="298"/>
      <w:bookmarkEnd w:id="299"/>
      <w:r w:rsidR="009F1B58"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9F1B58" w:rsidRPr="00720DDA">
        <w:rPr>
          <w:rFonts w:ascii="Calibri" w:hAnsi="Calibri" w:cs="Calibri"/>
        </w:rPr>
        <w:fldChar w:fldCharType="separate"/>
      </w:r>
      <w:r w:rsidR="00720DDA" w:rsidRPr="00720DDA">
        <w:rPr>
          <w:rFonts w:ascii="Calibri" w:hAnsi="Calibri" w:cs="Calibri"/>
        </w:rPr>
        <w:t>&lt;valverde2008&gt;</w:t>
      </w:r>
      <w:r w:rsidR="009F1B58" w:rsidRPr="00720DDA">
        <w:rPr>
          <w:rFonts w:ascii="Calibri" w:hAnsi="Calibri" w:cs="Calibri"/>
        </w:rPr>
        <w:fldChar w:fldCharType="end"/>
      </w:r>
      <w:r w:rsidR="00720DDA" w:rsidRPr="00720DDA">
        <w:rPr>
          <w:rFonts w:ascii="Calibri" w:hAnsi="Calibri" w:cs="Calibri"/>
        </w:rPr>
        <w:t>]</w:t>
      </w:r>
      <w:ins w:id="300" w:author="Vaio" w:date="2015-09-23T00:53:00Z">
        <w:r w:rsidR="00707E0B">
          <w:rPr>
            <w:rFonts w:ascii="Calibri" w:hAnsi="Calibri" w:cs="Calibri"/>
          </w:rPr>
          <w:t xml:space="preserve">. </w:t>
        </w:r>
      </w:ins>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r w:rsidR="007A0930">
        <w:rPr>
          <w:rFonts w:cs="Times New Roman"/>
          <w:i/>
        </w:rPr>
        <w:t xml:space="preserve">Human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ins w:id="303" w:author="Vaio" w:date="2015-09-23T00:54:00Z">
        <w:r w:rsidR="00707E0B">
          <w:rPr>
            <w:rFonts w:cs="Times New Roman"/>
          </w:rPr>
          <w:t>.</w:t>
        </w:r>
      </w:ins>
      <w:del w:id="304" w:author="Vaio" w:date="2015-09-23T00:54:00Z">
        <w:r w:rsidRPr="004A4A22" w:rsidDel="00707E0B">
          <w:rPr>
            <w:rFonts w:cs="Times New Roman"/>
          </w:rPr>
          <w:delText>,</w:delText>
        </w:r>
      </w:del>
      <w:r w:rsidRPr="004A4A22">
        <w:rPr>
          <w:rFonts w:cs="Times New Roman"/>
        </w:rPr>
        <w:t xml:space="preserve"> </w:t>
      </w:r>
      <w:del w:id="305" w:author="Vaio" w:date="2015-09-23T00:54:00Z">
        <w:r w:rsidRPr="004A4A22" w:rsidDel="00707E0B">
          <w:rPr>
            <w:rFonts w:cs="Times New Roman"/>
          </w:rPr>
          <w:delText xml:space="preserve">este </w:delText>
        </w:r>
      </w:del>
      <w:ins w:id="306" w:author="Vaio" w:date="2015-09-23T00:54:00Z">
        <w:r w:rsidR="00707E0B">
          <w:rPr>
            <w:rFonts w:cs="Times New Roman"/>
          </w:rPr>
          <w:t>E</w:t>
        </w:r>
        <w:r w:rsidR="00707E0B" w:rsidRPr="004A4A22">
          <w:rPr>
            <w:rFonts w:cs="Times New Roman"/>
          </w:rPr>
          <w:t xml:space="preserve">ste </w:t>
        </w:r>
      </w:ins>
      <w:r w:rsidRPr="004A4A22">
        <w:rPr>
          <w:rFonts w:cs="Times New Roman"/>
        </w:rPr>
        <w:t>modelo se basa en los siguientes aspectos: 1) una vista abstracta, que consta de patrones de interacción abstractos, que describen la interacción sin tener en cuenta los detalles tecnológicos</w:t>
      </w:r>
      <w:ins w:id="307" w:author="Vaio" w:date="2015-09-23T00:54:00Z">
        <w:r w:rsidR="00707E0B">
          <w:rPr>
            <w:rFonts w:cs="Times New Roman"/>
          </w:rPr>
          <w:t>,</w:t>
        </w:r>
      </w:ins>
      <w:r w:rsidRPr="004A4A22">
        <w:rPr>
          <w:rFonts w:cs="Times New Roman"/>
        </w:rPr>
        <w:t xml:space="preserve"> y 2) una vista concreta</w:t>
      </w:r>
      <w:ins w:id="308" w:author="Vaio" w:date="2015-09-23T00:54:00Z">
        <w:r w:rsidR="00707E0B">
          <w:rPr>
            <w:rFonts w:cs="Times New Roman"/>
          </w:rPr>
          <w:t>,</w:t>
        </w:r>
      </w:ins>
      <w:r w:rsidRPr="004A4A22">
        <w:rPr>
          <w:rFonts w:cs="Times New Roman"/>
        </w:rPr>
        <w:t xml:space="preserve">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r w:rsidR="00207A93">
        <w:fldChar w:fldCharType="begin"/>
      </w:r>
      <w:r w:rsidR="00207A93">
        <w:instrText xml:space="preserve"> REF _Ref422666366 \h  \* MERGEFORMAT </w:instrText>
      </w:r>
      <w:r w:rsidR="00207A93">
        <w:fldChar w:fldCharType="separate"/>
      </w:r>
      <w:r w:rsidR="00275B9F" w:rsidRPr="00275B9F">
        <w:rPr>
          <w:color w:val="000000" w:themeColor="text1"/>
        </w:rPr>
        <w:t>Figura</w:t>
      </w:r>
      <w:r w:rsidR="00275B9F" w:rsidRPr="00275B9F">
        <w:rPr>
          <w:b/>
          <w:color w:val="000000" w:themeColor="text1"/>
        </w:rPr>
        <w:t xml:space="preserve"> 9</w:t>
      </w:r>
      <w:r w:rsidR="00207A93">
        <w:fldChar w:fldCharType="end"/>
      </w:r>
      <w:r w:rsidRPr="004A4A22">
        <w:rPr>
          <w:rFonts w:cs="Times New Roman"/>
        </w:rPr>
        <w:t xml:space="preserve"> se puede analizar el proceso de desarrollo para esta propuesta</w:t>
      </w:r>
      <w:ins w:id="309" w:author="Vaio" w:date="2015-09-23T00:54:00Z">
        <w:r w:rsidR="00707E0B">
          <w:rPr>
            <w:rFonts w:cs="Times New Roman"/>
          </w:rPr>
          <w:t xml:space="preserve">. </w:t>
        </w:r>
      </w:ins>
    </w:p>
    <w:p w:rsidR="00275B9F" w:rsidRDefault="00385B5A" w:rsidP="00275B9F">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8"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310" w:name="_Ref422666366"/>
      <w:r w:rsidRPr="00275B9F">
        <w:rPr>
          <w:color w:val="000000" w:themeColor="text1"/>
        </w:rPr>
        <w:t xml:space="preserve">Figura </w:t>
      </w:r>
      <w:r w:rsidR="009F1B58" w:rsidRPr="00275B9F">
        <w:rPr>
          <w:color w:val="000000" w:themeColor="text1"/>
        </w:rPr>
        <w:fldChar w:fldCharType="begin"/>
      </w:r>
      <w:r w:rsidRPr="00275B9F">
        <w:rPr>
          <w:color w:val="000000" w:themeColor="text1"/>
        </w:rPr>
        <w:instrText xml:space="preserve"> SEQ Figura \* ARABIC </w:instrText>
      </w:r>
      <w:r w:rsidR="009F1B58" w:rsidRPr="00275B9F">
        <w:rPr>
          <w:color w:val="000000" w:themeColor="text1"/>
        </w:rPr>
        <w:fldChar w:fldCharType="separate"/>
      </w:r>
      <w:r w:rsidR="002E606B">
        <w:rPr>
          <w:noProof/>
          <w:color w:val="000000" w:themeColor="text1"/>
        </w:rPr>
        <w:t>9</w:t>
      </w:r>
      <w:r w:rsidR="009F1B58" w:rsidRPr="00275B9F">
        <w:rPr>
          <w:color w:val="000000" w:themeColor="text1"/>
        </w:rPr>
        <w:fldChar w:fldCharType="end"/>
      </w:r>
      <w:bookmarkEnd w:id="310"/>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w:t>
      </w:r>
      <w:commentRangeStart w:id="311"/>
      <w:del w:id="312" w:author="Vaio" w:date="2015-09-23T00:55:00Z">
        <w:r w:rsidRPr="004A4A22" w:rsidDel="00707E0B">
          <w:rPr>
            <w:rFonts w:cs="Times New Roman"/>
          </w:rPr>
          <w:delText xml:space="preserve">si </w:delText>
        </w:r>
      </w:del>
      <w:r w:rsidRPr="004A4A22">
        <w:rPr>
          <w:rFonts w:cs="Times New Roman"/>
        </w:rPr>
        <w:t xml:space="preserve">las características </w:t>
      </w:r>
      <w:r w:rsidR="009F0323">
        <w:rPr>
          <w:rFonts w:cs="Times New Roman"/>
        </w:rPr>
        <w:t>RIA</w:t>
      </w:r>
      <w:r w:rsidRPr="004A4A22">
        <w:rPr>
          <w:rFonts w:cs="Times New Roman"/>
        </w:rPr>
        <w:t xml:space="preserve"> contempladas por</w:t>
      </w:r>
      <w:r w:rsidR="00DB187D">
        <w:rPr>
          <w:rFonts w:cs="Times New Roman"/>
        </w:rPr>
        <w:t xml:space="preserve"> las mismas</w:t>
      </w:r>
      <w:commentRangeEnd w:id="311"/>
      <w:r w:rsidR="00707E0B">
        <w:rPr>
          <w:rStyle w:val="Refdecomentario"/>
        </w:rPr>
        <w:commentReference w:id="311"/>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BE0F26" w:rsidRDefault="00BE0F26" w:rsidP="00CD4B4D">
      <w:pPr>
        <w:spacing w:after="0"/>
        <w:jc w:val="both"/>
        <w:rPr>
          <w:rFonts w:cs="Times New Roman"/>
        </w:rPr>
      </w:pPr>
    </w:p>
    <w:p w:rsidR="00BE0F26" w:rsidRDefault="00BE0F26"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firstRow="1" w:lastRow="0" w:firstColumn="1" w:lastColumn="0" w:noHBand="0" w:noVBand="1"/>
      </w:tblPr>
      <w:tblGrid>
        <w:gridCol w:w="1301"/>
        <w:gridCol w:w="1392"/>
        <w:gridCol w:w="690"/>
        <w:gridCol w:w="676"/>
        <w:gridCol w:w="641"/>
        <w:gridCol w:w="728"/>
        <w:gridCol w:w="719"/>
        <w:gridCol w:w="594"/>
        <w:gridCol w:w="510"/>
        <w:gridCol w:w="954"/>
        <w:gridCol w:w="515"/>
      </w:tblGrid>
      <w:tr w:rsidR="0025442F" w:rsidRPr="0080007D" w:rsidTr="00257AB4">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CD4B4D"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CD4B4D"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27166B"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CC6E77"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Pr>
                <w:rFonts w:cs="Times New Roman"/>
                <w:sz w:val="12"/>
              </w:rPr>
              <w:t>UWE + RUX</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25442F" w:rsidRPr="0080007D" w:rsidTr="00257AB4">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9F1B58" w:rsidRPr="00323238">
        <w:rPr>
          <w:color w:val="000000" w:themeColor="text1"/>
        </w:rPr>
        <w:fldChar w:fldCharType="begin"/>
      </w:r>
      <w:r w:rsidRPr="00323238">
        <w:rPr>
          <w:color w:val="000000" w:themeColor="text1"/>
        </w:rPr>
        <w:instrText xml:space="preserve"> SEQ Tabla \* ARABIC </w:instrText>
      </w:r>
      <w:r w:rsidR="009F1B58" w:rsidRPr="00323238">
        <w:rPr>
          <w:color w:val="000000" w:themeColor="text1"/>
        </w:rPr>
        <w:fldChar w:fldCharType="separate"/>
      </w:r>
      <w:r w:rsidRPr="00323238">
        <w:rPr>
          <w:noProof/>
          <w:color w:val="000000" w:themeColor="text1"/>
        </w:rPr>
        <w:t>1</w:t>
      </w:r>
      <w:r w:rsidR="009F1B58"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w:t>
      </w:r>
      <w:del w:id="313" w:author="Vaio" w:date="2015-09-23T00:57:00Z">
        <w:r w:rsidR="00385B5A" w:rsidRPr="004A4A22" w:rsidDel="00DE5633">
          <w:rPr>
            <w:rFonts w:cs="Times New Roman"/>
          </w:rPr>
          <w:delText xml:space="preserve">notamos </w:delText>
        </w:r>
      </w:del>
      <w:proofErr w:type="spellStart"/>
      <w:ins w:id="314" w:author="Vaio" w:date="2015-09-23T00:57:00Z">
        <w:r w:rsidR="00DE5633">
          <w:rPr>
            <w:rFonts w:cs="Times New Roman"/>
          </w:rPr>
          <w:t>se</w:t>
        </w:r>
        <w:proofErr w:type="spellEnd"/>
        <w:r w:rsidR="00DE5633">
          <w:rPr>
            <w:rFonts w:cs="Times New Roman"/>
          </w:rPr>
          <w:t xml:space="preserve"> nota</w:t>
        </w:r>
        <w:r w:rsidR="00DE5633" w:rsidRPr="004A4A22">
          <w:rPr>
            <w:rFonts w:cs="Times New Roman"/>
          </w:rPr>
          <w:t xml:space="preserve"> </w:t>
        </w:r>
      </w:ins>
      <w:r w:rsidR="00385B5A" w:rsidRPr="004A4A22">
        <w:rPr>
          <w:rFonts w:cs="Times New Roman"/>
        </w:rPr>
        <w:t xml:space="preserve">que la metodología que más características de las </w:t>
      </w:r>
      <w:r w:rsidR="009F0323">
        <w:rPr>
          <w:rFonts w:cs="Times New Roman"/>
        </w:rPr>
        <w:t>RIA</w:t>
      </w:r>
      <w:r w:rsidR="00385B5A" w:rsidRPr="004A4A22">
        <w:rPr>
          <w:rFonts w:cs="Times New Roman"/>
        </w:rPr>
        <w:t xml:space="preserve"> abarca es </w:t>
      </w:r>
      <w:proofErr w:type="spellStart"/>
      <w:r w:rsidR="00385B5A" w:rsidRPr="004A4A22">
        <w:rPr>
          <w:rFonts w:cs="Times New Roman"/>
        </w:rPr>
        <w:t>WebML</w:t>
      </w:r>
      <w:proofErr w:type="spellEnd"/>
      <w:ins w:id="315" w:author="Vaio" w:date="2015-09-23T00:58:00Z">
        <w:r w:rsidR="00DE5633">
          <w:rPr>
            <w:rFonts w:cs="Times New Roman"/>
          </w:rPr>
          <w:t>,</w:t>
        </w:r>
      </w:ins>
      <w:del w:id="316" w:author="Vaio" w:date="2015-09-23T00:58:00Z">
        <w:r w:rsidR="00385B5A" w:rsidRPr="004A4A22" w:rsidDel="00DE5633">
          <w:rPr>
            <w:rFonts w:cs="Times New Roman"/>
          </w:rPr>
          <w:delText xml:space="preserve"> </w:delText>
        </w:r>
      </w:del>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w:t>
      </w:r>
      <w:ins w:id="323" w:author="Vaio" w:date="2015-09-23T00:58:00Z">
        <w:r w:rsidR="00DE5633">
          <w:rPr>
            <w:rFonts w:cs="Times New Roman"/>
          </w:rPr>
          <w:t>,</w:t>
        </w:r>
      </w:ins>
      <w:r w:rsidR="00385B5A" w:rsidRPr="004A4A22">
        <w:rPr>
          <w:rFonts w:cs="Times New Roman"/>
        </w:rPr>
        <w:t xml:space="preserve"> que es la que concierne a este trabajo de tesis, la metodología RUX y la combinación de UWE+RUX son las que ofrecen cobertura completa a diferencia de las otras metodologías. Sin embargo, RUX</w:t>
      </w:r>
      <w:del w:id="324" w:author="Vaio" w:date="2015-09-23T00:59:00Z">
        <w:r w:rsidR="00173649" w:rsidDel="00DE5633">
          <w:rPr>
            <w:rFonts w:cs="Times New Roman"/>
          </w:rPr>
          <w:delText>,</w:delText>
        </w:r>
      </w:del>
      <w:r w:rsidR="00173649">
        <w:rPr>
          <w:rFonts w:cs="Times New Roman"/>
        </w:rPr>
        <w:t xml:space="preserve"> no es precisamente una metodología, sino más bien</w:t>
      </w:r>
      <w:del w:id="325" w:author="Vaio" w:date="2015-09-23T00:59:00Z">
        <w:r w:rsidR="00173649" w:rsidDel="00DE5633">
          <w:rPr>
            <w:rFonts w:cs="Times New Roman"/>
          </w:rPr>
          <w:delText xml:space="preserve">, </w:delText>
        </w:r>
      </w:del>
      <w:r w:rsidR="00385B5A" w:rsidRPr="004A4A22">
        <w:rPr>
          <w:rFonts w:cs="Times New Roman"/>
        </w:rPr>
        <w:t xml:space="preserve"> </w:t>
      </w:r>
      <w:r w:rsidR="00173649">
        <w:rPr>
          <w:rFonts w:cs="Times New Roman"/>
        </w:rPr>
        <w:t xml:space="preserve">una herramienta propietaria que sirve para enriquecer con características de las </w:t>
      </w:r>
      <w:r w:rsidR="009F0323">
        <w:rPr>
          <w:rFonts w:cs="Times New Roman"/>
        </w:rPr>
        <w:t>RIA</w:t>
      </w:r>
      <w:r w:rsidR="00173649">
        <w:rPr>
          <w:rFonts w:cs="Times New Roman"/>
        </w:rPr>
        <w:t xml:space="preserve"> a las metodologías web</w:t>
      </w:r>
      <w:ins w:id="326" w:author="Vaio" w:date="2015-09-23T00:59:00Z">
        <w:r w:rsidR="00DE5633">
          <w:rPr>
            <w:rFonts w:cs="Times New Roman"/>
          </w:rPr>
          <w:t>.</w:t>
        </w:r>
      </w:ins>
      <w:r w:rsidR="00173649">
        <w:rPr>
          <w:rFonts w:cs="Times New Roman"/>
        </w:rPr>
        <w:t xml:space="preserve"> </w:t>
      </w:r>
      <w:proofErr w:type="spellStart"/>
      <w:r w:rsidR="00385B5A" w:rsidRPr="004A4A22">
        <w:rPr>
          <w:rFonts w:cs="Times New Roman"/>
        </w:rPr>
        <w:t>UsiXML</w:t>
      </w:r>
      <w:proofErr w:type="spellEnd"/>
      <w:del w:id="327" w:author="Vaio" w:date="2015-09-23T00:59:00Z">
        <w:r w:rsidR="00385B5A" w:rsidRPr="004A4A22" w:rsidDel="00DE5633">
          <w:rPr>
            <w:rFonts w:cs="Times New Roman"/>
          </w:rPr>
          <w:delText>,</w:delText>
        </w:r>
      </w:del>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w:t>
      </w:r>
      <w:r w:rsidRPr="004A4A22">
        <w:rPr>
          <w:rFonts w:cs="Times New Roman"/>
        </w:rPr>
        <w:lastRenderedPageBreak/>
        <w:t>este trabajo son UWE-R, UWE con patrones, los espacios interactivos con UML, OOHDM, OOWS y OOH-4RIA que proponen diagramas interactivos (de estado y de secuencia)</w:t>
      </w:r>
      <w:del w:id="328" w:author="Vaio" w:date="2015-09-23T01:00:00Z">
        <w:r w:rsidRPr="004A4A22" w:rsidDel="00DE5633">
          <w:rPr>
            <w:rFonts w:cs="Times New Roman"/>
          </w:rPr>
          <w:delText xml:space="preserve"> </w:delText>
        </w:r>
      </w:del>
      <w:r w:rsidRPr="004A4A22">
        <w:rPr>
          <w:rFonts w:cs="Times New Roman"/>
        </w:rPr>
        <w:t xml:space="preserve"> para la representación de los elementos interactivos, necesarios en las presentaciones de web 2.0.</w:t>
      </w:r>
    </w:p>
    <w:p w:rsidR="006E1839" w:rsidRPr="00052F9D" w:rsidRDefault="00353787" w:rsidP="000551EF">
      <w:pPr>
        <w:rPr>
          <w:b/>
          <w:caps/>
        </w:rPr>
      </w:pPr>
      <w:commentRangeStart w:id="329"/>
      <w:commentRangeStart w:id="330"/>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329"/>
      <w:r w:rsidR="00795C95">
        <w:rPr>
          <w:rStyle w:val="Refdecomentario"/>
        </w:rPr>
        <w:commentReference w:id="329"/>
      </w:r>
      <w:commentRangeEnd w:id="330"/>
      <w:r w:rsidR="00CB52A9">
        <w:rPr>
          <w:rStyle w:val="Refdecomentario"/>
        </w:rPr>
        <w:commentReference w:id="330"/>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9F1B58">
        <w:fldChar w:fldCharType="begin"/>
      </w:r>
      <w:r w:rsidR="009D6541">
        <w:instrText xml:space="preserve"> REF BIB_gonzalez2011 \* MERGEFORMAT </w:instrText>
      </w:r>
      <w:r w:rsidR="009F1B58">
        <w:fldChar w:fldCharType="separate"/>
      </w:r>
      <w:r w:rsidR="000A7A24" w:rsidRPr="000A7A24">
        <w:rPr>
          <w:rFonts w:ascii="Calibri" w:hAnsi="Calibri" w:cs="Calibri"/>
          <w:lang w:val="es-PY"/>
        </w:rPr>
        <w:t>&lt;gonzalez2011&gt;</w:t>
      </w:r>
      <w:r w:rsidR="009F1B58">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r w:rsidR="00207A93">
        <w:fldChar w:fldCharType="begin"/>
      </w:r>
      <w:r w:rsidR="00207A93">
        <w:instrText xml:space="preserve"> REF _Ref422666505 \h  \* MERGEFORMAT </w:instrText>
      </w:r>
      <w:r w:rsidR="00207A93">
        <w:fldChar w:fldCharType="separate"/>
      </w:r>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r w:rsidR="00207A93">
        <w:fldChar w:fldCharType="end"/>
      </w:r>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w:t>
      </w:r>
      <w:ins w:id="331" w:author="Vaio" w:date="2015-09-23T01:03:00Z">
        <w:r w:rsidR="00C07474">
          <w:rPr>
            <w:rFonts w:cs="Times New Roman"/>
          </w:rPr>
          <w:t>. Las fases y modelos se describen a continuación</w:t>
        </w:r>
      </w:ins>
      <w:del w:id="332" w:author="Vaio" w:date="2015-09-23T01:03:00Z">
        <w:r w:rsidRPr="004A4A22" w:rsidDel="00C07474">
          <w:rPr>
            <w:rFonts w:cs="Times New Roman"/>
          </w:rPr>
          <w:delText xml:space="preserve"> entre los que se citan</w:delText>
        </w:r>
      </w:del>
      <w:r w:rsidRPr="004A4A22">
        <w:rPr>
          <w:rFonts w:cs="Times New Roman"/>
        </w:rPr>
        <w:t>:</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w:t>
      </w:r>
      <w:del w:id="333" w:author="Vaio" w:date="2015-09-23T01:04:00Z">
        <w:r w:rsidRPr="004A4A22" w:rsidDel="00C07474">
          <w:rPr>
            <w:rFonts w:cs="Times New Roman"/>
          </w:rPr>
          <w:delText xml:space="preserve">en el que se </w:delText>
        </w:r>
      </w:del>
      <w:r w:rsidRPr="004A4A22">
        <w:rPr>
          <w:rFonts w:cs="Times New Roman"/>
        </w:rPr>
        <w:t>incluye</w:t>
      </w:r>
      <w:del w:id="334" w:author="Vaio" w:date="2015-09-23T01:04:00Z">
        <w:r w:rsidRPr="004A4A22" w:rsidDel="00C07474">
          <w:rPr>
            <w:rFonts w:cs="Times New Roman"/>
          </w:rPr>
          <w:delText>n</w:delText>
        </w:r>
      </w:del>
      <w:r w:rsidRPr="004A4A22">
        <w:rPr>
          <w:rFonts w:cs="Times New Roman"/>
        </w:rPr>
        <w:t xml:space="preserve">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w:t>
      </w:r>
      <w:ins w:id="335" w:author="Vaio" w:date="2015-09-23T01:04:00Z">
        <w:r w:rsidR="00C07474">
          <w:rPr>
            <w:rFonts w:cs="Times New Roman"/>
          </w:rPr>
          <w:t>,</w:t>
        </w:r>
      </w:ins>
      <w:r w:rsidRPr="004A4A22">
        <w:rPr>
          <w:rFonts w:cs="Times New Roman"/>
        </w:rPr>
        <w:t xml:space="preserve"> orientado al modelado del problema sin considerar aspectos de la arquitectura o plataforma. </w:t>
      </w:r>
      <w:del w:id="336" w:author="Vaio" w:date="2015-09-23T01:04:00Z">
        <w:r w:rsidRPr="004A4A22" w:rsidDel="00C07474">
          <w:rPr>
            <w:rFonts w:cs="Times New Roman"/>
          </w:rPr>
          <w:delText xml:space="preserve">De </w:delText>
        </w:r>
      </w:del>
      <w:ins w:id="337" w:author="Vaio" w:date="2015-09-23T01:04:00Z">
        <w:r w:rsidR="00C07474">
          <w:rPr>
            <w:rFonts w:cs="Times New Roman"/>
          </w:rPr>
          <w:t>A partir de</w:t>
        </w:r>
        <w:r w:rsidR="00C07474" w:rsidRPr="004A4A22">
          <w:rPr>
            <w:rFonts w:cs="Times New Roman"/>
          </w:rPr>
          <w:t xml:space="preserve"> </w:t>
        </w:r>
      </w:ins>
      <w:r w:rsidRPr="004A4A22">
        <w:rPr>
          <w:rFonts w:cs="Times New Roman"/>
        </w:rPr>
        <w:t xml:space="preserve">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ins w:id="338" w:author="Vaio" w:date="2015-09-23T01:04:00Z">
        <w:r w:rsidR="00C07474">
          <w:rPr>
            <w:rFonts w:cs="Times New Roman"/>
          </w:rPr>
          <w:t xml:space="preserve"> de transformación</w:t>
        </w:r>
      </w:ins>
      <w:r w:rsidRPr="004A4A22">
        <w:rPr>
          <w:rFonts w:cs="Times New Roman"/>
        </w:rPr>
        <w:t>.</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xml:space="preserve">: </w:t>
      </w:r>
      <w:del w:id="339" w:author="Vaio" w:date="2015-09-23T01:05:00Z">
        <w:r w:rsidRPr="004A4A22" w:rsidDel="00C07474">
          <w:rPr>
            <w:rFonts w:cs="Times New Roman"/>
          </w:rPr>
          <w:delText>en donde forman parte el</w:delText>
        </w:r>
      </w:del>
      <w:ins w:id="340" w:author="Vaio" w:date="2015-09-23T01:05:00Z">
        <w:r w:rsidR="00C07474">
          <w:rPr>
            <w:rFonts w:cs="Times New Roman"/>
          </w:rPr>
          <w:t>incluye al</w:t>
        </w:r>
      </w:ins>
      <w:r w:rsidRPr="004A4A22">
        <w:rPr>
          <w:rFonts w:cs="Times New Roman"/>
        </w:rPr>
        <w:t xml:space="preserve">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y </w:t>
      </w:r>
      <w:ins w:id="341" w:author="Vaio" w:date="2015-09-23T01:05:00Z">
        <w:r w:rsidR="00C07474">
          <w:rPr>
            <w:rFonts w:cs="Times New Roman"/>
          </w:rPr>
          <w:t>a</w:t>
        </w:r>
      </w:ins>
      <w:del w:id="342" w:author="Vaio" w:date="2015-09-23T01:05:00Z">
        <w:r w:rsidRPr="004A4A22" w:rsidDel="00C07474">
          <w:rPr>
            <w:rFonts w:cs="Times New Roman"/>
          </w:rPr>
          <w:delText>e</w:delText>
        </w:r>
      </w:del>
      <w:r w:rsidRPr="004A4A22">
        <w:rPr>
          <w:rFonts w:cs="Times New Roman"/>
        </w:rPr>
        <w:t>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Es en esta fase</w:t>
      </w:r>
      <w:del w:id="343" w:author="Vaio" w:date="2015-09-23T01:05:00Z">
        <w:r w:rsidRPr="004A4A22" w:rsidDel="00C07474">
          <w:rPr>
            <w:rFonts w:cs="Times New Roman"/>
          </w:rPr>
          <w:delText>,</w:delText>
        </w:r>
      </w:del>
      <w:r w:rsidRPr="004A4A22">
        <w:rPr>
          <w:rFonts w:cs="Times New Roman"/>
        </w:rPr>
        <w:t xml:space="preserv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9F0323">
        <w:rPr>
          <w:rFonts w:cs="Times New Roman"/>
        </w:rPr>
        <w:t>RIA</w:t>
      </w:r>
      <w:r w:rsidRPr="004A4A22">
        <w:rPr>
          <w:rFonts w:cs="Times New Roman"/>
        </w:rPr>
        <w:t xml:space="preserve">, debido a que existen numerosas plataformas destino para desplegarlas. En las aproximaciones estudiadas, por lo general las extensiones </w:t>
      </w:r>
      <w:r w:rsidR="009F0323">
        <w:rPr>
          <w:rFonts w:cs="Times New Roman"/>
        </w:rPr>
        <w:t>RIA</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BC6E2B" w:rsidP="00052F9D">
      <w:pPr>
        <w:jc w:val="both"/>
        <w:rPr>
          <w:rFonts w:cs="Times New Roman"/>
        </w:rPr>
      </w:pPr>
      <w:r>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BC6E2B" w:rsidRPr="00275B9F" w:rsidRDefault="00BC6E2B" w:rsidP="00275B9F">
                  <w:pPr>
                    <w:pStyle w:val="Epgrafe"/>
                    <w:ind w:firstLine="708"/>
                    <w:rPr>
                      <w:rFonts w:eastAsiaTheme="minorHAnsi" w:cs="Times New Roman"/>
                      <w:b w:val="0"/>
                      <w:noProof/>
                      <w:color w:val="000000" w:themeColor="text1"/>
                    </w:rPr>
                  </w:pPr>
                  <w:bookmarkStart w:id="344" w:name="_Ref422666505"/>
                  <w:proofErr w:type="gramStart"/>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r w:rsidRPr="00275B9F">
                    <w:rPr>
                      <w:color w:val="000000" w:themeColor="text1"/>
                    </w:rPr>
                    <w:fldChar w:fldCharType="separate"/>
                  </w:r>
                  <w:r>
                    <w:rPr>
                      <w:noProof/>
                      <w:color w:val="000000" w:themeColor="text1"/>
                    </w:rPr>
                    <w:t>10</w:t>
                  </w:r>
                  <w:r w:rsidRPr="00275B9F">
                    <w:rPr>
                      <w:color w:val="000000" w:themeColor="text1"/>
                    </w:rPr>
                    <w:fldChar w:fldCharType="end"/>
                  </w:r>
                  <w:bookmarkEnd w:id="344"/>
                  <w:r w:rsidRPr="00275B9F">
                    <w:rPr>
                      <w:b w:val="0"/>
                      <w:color w:val="000000" w:themeColor="text1"/>
                    </w:rPr>
                    <w:t xml:space="preserve"> </w:t>
                  </w:r>
                  <w:ins w:id="345" w:author="Vaio" w:date="2015-09-23T01:01:00Z">
                    <w:r w:rsidR="00C07474">
                      <w:rPr>
                        <w:b w:val="0"/>
                        <w:color w:val="000000" w:themeColor="text1"/>
                      </w:rPr>
                      <w:t xml:space="preserve">Fases, </w:t>
                    </w:r>
                  </w:ins>
                  <w:ins w:id="346" w:author="Vaio" w:date="2015-09-23T01:02:00Z">
                    <w:r w:rsidR="00C07474">
                      <w:rPr>
                        <w:b w:val="0"/>
                        <w:color w:val="000000" w:themeColor="text1"/>
                      </w:rPr>
                      <w:t>n</w:t>
                    </w:r>
                  </w:ins>
                  <w:del w:id="347" w:author="Vaio" w:date="2015-09-23T01:02:00Z">
                    <w:r w:rsidRPr="00275B9F" w:rsidDel="00C07474">
                      <w:rPr>
                        <w:b w:val="0"/>
                        <w:color w:val="000000" w:themeColor="text1"/>
                      </w:rPr>
                      <w:delText>N</w:delText>
                    </w:r>
                  </w:del>
                  <w:r w:rsidRPr="00275B9F">
                    <w:rPr>
                      <w:b w:val="0"/>
                      <w:color w:val="000000" w:themeColor="text1"/>
                    </w:rPr>
                    <w:t xml:space="preserve">iveles y </w:t>
                  </w:r>
                  <w:del w:id="348" w:author="Vaio" w:date="2015-09-23T01:02:00Z">
                    <w:r w:rsidRPr="00275B9F" w:rsidDel="00C07474">
                      <w:rPr>
                        <w:b w:val="0"/>
                        <w:color w:val="000000" w:themeColor="text1"/>
                      </w:rPr>
                      <w:delText xml:space="preserve">fases </w:delText>
                    </w:r>
                  </w:del>
                  <w:ins w:id="349" w:author="Vaio" w:date="2015-09-23T01:02:00Z">
                    <w:r w:rsidR="00C07474">
                      <w:rPr>
                        <w:b w:val="0"/>
                        <w:color w:val="000000" w:themeColor="text1"/>
                      </w:rPr>
                      <w:t>aspectos</w:t>
                    </w:r>
                    <w:r w:rsidR="00C07474" w:rsidRPr="00275B9F">
                      <w:rPr>
                        <w:b w:val="0"/>
                        <w:color w:val="000000" w:themeColor="text1"/>
                      </w:rPr>
                      <w:t xml:space="preserve"> </w:t>
                    </w:r>
                  </w:ins>
                  <w:r w:rsidRPr="00275B9F">
                    <w:rPr>
                      <w:b w:val="0"/>
                      <w:color w:val="000000" w:themeColor="text1"/>
                    </w:rPr>
                    <w:t>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9"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lastRenderedPageBreak/>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w:t>
      </w:r>
      <w:ins w:id="350" w:author="Vaio" w:date="2015-09-23T01:06:00Z">
        <w:r w:rsidR="00C07474">
          <w:rPr>
            <w:rFonts w:cs="Times New Roman"/>
          </w:rPr>
          <w:t>,</w:t>
        </w:r>
      </w:ins>
      <w:r w:rsidRPr="004A4A22">
        <w:rPr>
          <w:rFonts w:cs="Times New Roman"/>
        </w:rPr>
        <w:t xml:space="preserve">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w:t>
      </w:r>
      <w:del w:id="351" w:author="Vaio" w:date="2015-09-23T01:06:00Z">
        <w:r w:rsidRPr="004A4A22" w:rsidDel="007C4AB7">
          <w:rPr>
            <w:rFonts w:cs="Times New Roman"/>
          </w:rPr>
          <w:delText>,</w:delText>
        </w:r>
      </w:del>
      <w:r w:rsidRPr="004A4A22">
        <w:rPr>
          <w:rFonts w:cs="Times New Roman"/>
        </w:rPr>
        <w:t xml:space="preserve"> y los usuarios. Los aspectos están relacionados con la estructura y el comportamiento de la aplicación. Cada modelo es visto desde dos puntos de vista (estructura y comportamiento)</w:t>
      </w:r>
      <w:ins w:id="352" w:author="Vaio" w:date="2015-09-23T01:07:00Z">
        <w:r w:rsidR="007C4AB7">
          <w:rPr>
            <w:rFonts w:cs="Times New Roman"/>
          </w:rPr>
          <w:t>,</w:t>
        </w:r>
      </w:ins>
      <w:r w:rsidRPr="004A4A22">
        <w:rPr>
          <w:rFonts w:cs="Times New Roman"/>
        </w:rPr>
        <w:t xml:space="preserve">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commentRangeStart w:id="353"/>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w:t>
      </w:r>
      <w:ins w:id="354" w:author="Vaio" w:date="2015-09-23T01:07:00Z">
        <w:r w:rsidR="007C4AB7">
          <w:rPr>
            <w:rFonts w:cs="Times New Roman"/>
          </w:rPr>
          <w:t xml:space="preserve">aspecto </w:t>
        </w:r>
      </w:ins>
      <w:r w:rsidRPr="004A4A22">
        <w:rPr>
          <w:rFonts w:cs="Times New Roman"/>
        </w:rPr>
        <w:t>no contemplado</w:t>
      </w:r>
      <w:del w:id="355" w:author="Vaio" w:date="2015-09-23T01:07:00Z">
        <w:r w:rsidRPr="004A4A22" w:rsidDel="007C4AB7">
          <w:rPr>
            <w:rFonts w:cs="Times New Roman"/>
          </w:rPr>
          <w:delText>s</w:delText>
        </w:r>
      </w:del>
      <w:r w:rsidRPr="004A4A22">
        <w:rPr>
          <w:rFonts w:cs="Times New Roman"/>
        </w:rPr>
        <w:t xml:space="preserve"> en otras metodologías. Esto hace que al definir los modelos propios de las </w:t>
      </w:r>
      <w:r w:rsidR="009F0323">
        <w:rPr>
          <w:rFonts w:cs="Times New Roman"/>
        </w:rPr>
        <w:t>RIA</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commentRangeEnd w:id="353"/>
      <w:r w:rsidR="007C4AB7">
        <w:rPr>
          <w:rStyle w:val="Refdecomentario"/>
        </w:rPr>
        <w:commentReference w:id="353"/>
      </w:r>
    </w:p>
    <w:p w:rsidR="000D18B7" w:rsidRPr="002F3835" w:rsidRDefault="00353787" w:rsidP="002E5171">
      <w:pPr>
        <w:jc w:val="both"/>
        <w:rPr>
          <w:rFonts w:cs="Times New Roman"/>
          <w:b/>
        </w:rPr>
      </w:pPr>
      <w:commentRangeStart w:id="356"/>
      <w:commentRangeStart w:id="357"/>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0700BF" w:rsidRPr="000700BF">
        <w:rPr>
          <w:rFonts w:cs="Times New Roman"/>
          <w:b/>
        </w:rPr>
        <w:t>MoWebA</w:t>
      </w:r>
      <w:commentRangeEnd w:id="356"/>
      <w:proofErr w:type="spellEnd"/>
      <w:r w:rsidR="00795C95">
        <w:rPr>
          <w:rStyle w:val="Refdecomentario"/>
        </w:rPr>
        <w:commentReference w:id="356"/>
      </w:r>
      <w:commentRangeEnd w:id="357"/>
      <w:r w:rsidR="00CB52A9">
        <w:rPr>
          <w:rStyle w:val="Refdecomentario"/>
        </w:rPr>
        <w:commentReference w:id="357"/>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w:t>
      </w:r>
      <w:ins w:id="358" w:author="Vaio" w:date="2015-09-23T01:11:00Z">
        <w:r w:rsidR="00205C2A">
          <w:rPr>
            <w:rFonts w:cs="Times New Roman"/>
          </w:rPr>
          <w:t xml:space="preserve"> </w:t>
        </w:r>
        <w:r w:rsidR="00205C2A">
          <w:rPr>
            <w:rFonts w:cs="Times New Roman"/>
          </w:rPr>
          <w:t xml:space="preserve"> (ver </w:t>
        </w:r>
        <w:r w:rsidR="00205C2A">
          <w:rPr>
            <w:rFonts w:cs="Times New Roman"/>
          </w:rPr>
          <w:fldChar w:fldCharType="begin"/>
        </w:r>
        <w:r w:rsidR="00205C2A">
          <w:rPr>
            <w:rFonts w:cs="Times New Roman"/>
          </w:rPr>
          <w:instrText xml:space="preserve"> REF _Ref422666622 \h </w:instrText>
        </w:r>
        <w:r w:rsidR="00205C2A">
          <w:rPr>
            <w:rFonts w:cs="Times New Roman"/>
          </w:rPr>
        </w:r>
        <w:r w:rsidR="00205C2A">
          <w:rPr>
            <w:rFonts w:cs="Times New Roman"/>
          </w:rPr>
          <w:fldChar w:fldCharType="separate"/>
        </w:r>
        <w:r w:rsidR="00205C2A" w:rsidRPr="00C63A47">
          <w:rPr>
            <w:color w:val="000000" w:themeColor="text1"/>
          </w:rPr>
          <w:t xml:space="preserve">Figura </w:t>
        </w:r>
        <w:r w:rsidR="00205C2A">
          <w:rPr>
            <w:noProof/>
            <w:color w:val="000000" w:themeColor="text1"/>
          </w:rPr>
          <w:t>11</w:t>
        </w:r>
        <w:r w:rsidR="00205C2A">
          <w:rPr>
            <w:rFonts w:cs="Times New Roman"/>
          </w:rPr>
          <w:fldChar w:fldCharType="end"/>
        </w:r>
        <w:r w:rsidR="00205C2A">
          <w:rPr>
            <w:rFonts w:cs="Times New Roman"/>
          </w:rPr>
          <w:t>)</w:t>
        </w:r>
      </w:ins>
      <w:r w:rsidR="000D18B7">
        <w:rPr>
          <w:rFonts w:cs="Times New Roman"/>
        </w:rPr>
        <w:t>.</w:t>
      </w:r>
      <w:ins w:id="359" w:author="Vaio" w:date="2015-09-23T01:11:00Z">
        <w:r w:rsidR="00205C2A">
          <w:rPr>
            <w:rFonts w:cs="Times New Roman"/>
          </w:rPr>
          <w:t xml:space="preserve"> </w:t>
        </w:r>
      </w:ins>
      <w:del w:id="360" w:author="Vaio" w:date="2015-09-23T01:11:00Z">
        <w:r w:rsidR="000D18B7" w:rsidDel="00205C2A">
          <w:rPr>
            <w:rFonts w:cs="Times New Roman"/>
          </w:rPr>
          <w:delText xml:space="preserve"> </w:delText>
        </w:r>
      </w:del>
      <w:r w:rsidR="000D18B7">
        <w:rPr>
          <w:rFonts w:cs="Times New Roman"/>
        </w:rPr>
        <w:t xml:space="preserve">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del w:id="361" w:author="Vaio" w:date="2015-09-23T01:12:00Z">
        <w:r w:rsidR="00E51960" w:rsidDel="00205C2A">
          <w:rPr>
            <w:rFonts w:cs="Times New Roman"/>
          </w:rPr>
          <w:delText>,</w:delText>
        </w:r>
      </w:del>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w:t>
      </w:r>
      <w:ins w:id="362" w:author="Vaio" w:date="2015-09-23T01:12:00Z">
        <w:r w:rsidR="00205C2A">
          <w:rPr>
            <w:rFonts w:cs="Times New Roman"/>
          </w:rPr>
          <w:t>.</w:t>
        </w:r>
      </w:ins>
      <w:del w:id="363" w:author="Vaio" w:date="2015-09-23T01:12:00Z">
        <w:r w:rsidR="000D18B7" w:rsidDel="00205C2A">
          <w:rPr>
            <w:rFonts w:cs="Times New Roman"/>
          </w:rPr>
          <w:delText>,</w:delText>
        </w:r>
      </w:del>
      <w:r w:rsidR="000D18B7">
        <w:rPr>
          <w:rFonts w:cs="Times New Roman"/>
        </w:rPr>
        <w:t xml:space="preserve"> </w:t>
      </w:r>
      <w:del w:id="364" w:author="Vaio" w:date="2015-09-23T01:12:00Z">
        <w:r w:rsidR="000D18B7" w:rsidDel="00205C2A">
          <w:rPr>
            <w:rFonts w:cs="Times New Roman"/>
          </w:rPr>
          <w:delText>en la que se tienen a</w:delText>
        </w:r>
      </w:del>
      <w:ins w:id="365" w:author="Vaio" w:date="2015-09-23T01:12:00Z">
        <w:r w:rsidR="00205C2A">
          <w:rPr>
            <w:rFonts w:cs="Times New Roman"/>
          </w:rPr>
          <w:t>Entre estos elementos están</w:t>
        </w:r>
      </w:ins>
      <w:r w:rsidR="000D18B7">
        <w:rPr>
          <w:rFonts w:cs="Times New Roman"/>
        </w:rPr>
        <w:t xml:space="preserve"> los </w:t>
      </w:r>
      <w:proofErr w:type="spellStart"/>
      <w:r w:rsidR="000700BF" w:rsidRPr="000700BF">
        <w:rPr>
          <w:rFonts w:cs="Times New Roman"/>
          <w:i/>
        </w:rPr>
        <w:t>textI</w:t>
      </w:r>
      <w:ins w:id="366" w:author="Vaio" w:date="2015-09-23T01:09:00Z">
        <w:r w:rsidR="00205C2A">
          <w:rPr>
            <w:rFonts w:cs="Times New Roman"/>
            <w:i/>
          </w:rPr>
          <w:t>n</w:t>
        </w:r>
      </w:ins>
      <w:del w:id="367" w:author="Vaio" w:date="2015-09-23T01:09:00Z">
        <w:r w:rsidR="000700BF" w:rsidRPr="000700BF" w:rsidDel="00205C2A">
          <w:rPr>
            <w:rFonts w:cs="Times New Roman"/>
            <w:i/>
          </w:rPr>
          <w:delText>m</w:delText>
        </w:r>
      </w:del>
      <w:r w:rsidR="000700BF" w:rsidRPr="000700BF">
        <w:rPr>
          <w:rFonts w:cs="Times New Roman"/>
          <w:i/>
        </w:rPr>
        <w:t>put</w:t>
      </w:r>
      <w:proofErr w:type="spellEnd"/>
      <w:ins w:id="368" w:author="Vaio" w:date="2015-09-23T01:12:00Z">
        <w:r w:rsidR="00205C2A">
          <w:rPr>
            <w:rFonts w:cs="Times New Roman"/>
          </w:rPr>
          <w:t>;</w:t>
        </w:r>
      </w:ins>
      <w:del w:id="369" w:author="Vaio" w:date="2015-09-23T01:12:00Z">
        <w:r w:rsidR="000D18B7" w:rsidDel="00205C2A">
          <w:rPr>
            <w:rFonts w:cs="Times New Roman"/>
          </w:rPr>
          <w:delText>, a</w:delText>
        </w:r>
      </w:del>
      <w:r w:rsidR="000D18B7">
        <w:rPr>
          <w:rFonts w:cs="Times New Roman"/>
        </w:rPr>
        <w:t xml:space="preserve"> los </w:t>
      </w:r>
      <w:r w:rsidR="000700BF" w:rsidRPr="000700BF">
        <w:rPr>
          <w:rFonts w:cs="Times New Roman"/>
        </w:rPr>
        <w:t>enlaces</w:t>
      </w:r>
      <w:ins w:id="370" w:author="Vaio" w:date="2015-09-23T01:13:00Z">
        <w:r w:rsidR="00205C2A">
          <w:rPr>
            <w:rFonts w:cs="Times New Roman"/>
          </w:rPr>
          <w:t>,</w:t>
        </w:r>
      </w:ins>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w:t>
      </w:r>
      <w:ins w:id="371" w:author="Vaio" w:date="2015-09-23T01:13:00Z">
        <w:r w:rsidR="00205C2A">
          <w:rPr>
            <w:rFonts w:cs="Times New Roman"/>
          </w:rPr>
          <w:t>,</w:t>
        </w:r>
      </w:ins>
      <w:r w:rsidR="000D18B7">
        <w:rPr>
          <w:rFonts w:cs="Times New Roman"/>
        </w:rPr>
        <w:t xml:space="preserve"> o bien a navegaciones externas (</w:t>
      </w:r>
      <w:proofErr w:type="spellStart"/>
      <w:r w:rsidR="000700BF" w:rsidRPr="000700BF">
        <w:rPr>
          <w:rFonts w:cs="Times New Roman"/>
          <w:i/>
        </w:rPr>
        <w:t>externalLink</w:t>
      </w:r>
      <w:proofErr w:type="spellEnd"/>
      <w:r w:rsidR="000D18B7">
        <w:rPr>
          <w:rFonts w:cs="Times New Roman"/>
        </w:rPr>
        <w:t>)</w:t>
      </w:r>
      <w:ins w:id="372" w:author="Vaio" w:date="2015-09-23T01:13:00Z">
        <w:r w:rsidR="00205C2A">
          <w:rPr>
            <w:rFonts w:cs="Times New Roman"/>
          </w:rPr>
          <w:t>;</w:t>
        </w:r>
      </w:ins>
      <w:del w:id="373" w:author="Vaio" w:date="2015-09-23T01:13:00Z">
        <w:r w:rsidR="000D18B7" w:rsidDel="00205C2A">
          <w:rPr>
            <w:rFonts w:cs="Times New Roman"/>
          </w:rPr>
          <w:delText>,</w:delText>
        </w:r>
      </w:del>
      <w:r w:rsidR="000D18B7">
        <w:rPr>
          <w:rFonts w:cs="Times New Roman"/>
        </w:rPr>
        <w:t xml:space="preserve"> </w:t>
      </w:r>
      <w:del w:id="374" w:author="Vaio" w:date="2015-09-23T01:13:00Z">
        <w:r w:rsidR="000D18B7" w:rsidDel="00205C2A">
          <w:rPr>
            <w:rFonts w:cs="Times New Roman"/>
          </w:rPr>
          <w:delText xml:space="preserve">a </w:delText>
        </w:r>
      </w:del>
      <w:r w:rsidR="000D18B7">
        <w:rPr>
          <w:rFonts w:cs="Times New Roman"/>
        </w:rPr>
        <w:t xml:space="preserve">los </w:t>
      </w:r>
      <w:proofErr w:type="spellStart"/>
      <w:r w:rsidR="000700BF" w:rsidRPr="000700BF">
        <w:rPr>
          <w:rFonts w:cs="Times New Roman"/>
          <w:i/>
        </w:rPr>
        <w:t>button</w:t>
      </w:r>
      <w:proofErr w:type="spellEnd"/>
      <w:ins w:id="375" w:author="Vaio" w:date="2015-09-23T01:13:00Z">
        <w:r w:rsidR="00205C2A">
          <w:rPr>
            <w:rFonts w:cs="Times New Roman"/>
            <w:i/>
          </w:rPr>
          <w:t>;</w:t>
        </w:r>
      </w:ins>
      <w:del w:id="376" w:author="Vaio" w:date="2015-09-23T01:13:00Z">
        <w:r w:rsidR="000D18B7" w:rsidDel="00205C2A">
          <w:rPr>
            <w:rFonts w:cs="Times New Roman"/>
            <w:i/>
          </w:rPr>
          <w:delText>,</w:delText>
        </w:r>
        <w:r w:rsidR="000D18B7" w:rsidDel="00205C2A">
          <w:rPr>
            <w:rFonts w:cs="Times New Roman"/>
          </w:rPr>
          <w:delText xml:space="preserve"> a</w:delText>
        </w:r>
      </w:del>
      <w:r w:rsidR="000D18B7">
        <w:rPr>
          <w:rFonts w:cs="Times New Roman"/>
        </w:rPr>
        <w:t xml:space="preserve"> los elementos del tipo </w:t>
      </w:r>
      <w:r>
        <w:rPr>
          <w:rFonts w:cs="Times New Roman"/>
        </w:rPr>
        <w:t>selección</w:t>
      </w:r>
      <w:r w:rsidR="000D18B7">
        <w:rPr>
          <w:rFonts w:cs="Times New Roman"/>
        </w:rPr>
        <w:t xml:space="preserve"> que corresponde</w:t>
      </w:r>
      <w:ins w:id="377" w:author="Vaio" w:date="2015-09-23T01:13:00Z">
        <w:r w:rsidR="00205C2A">
          <w:rPr>
            <w:rFonts w:cs="Times New Roman"/>
          </w:rPr>
          <w:t>n</w:t>
        </w:r>
      </w:ins>
      <w:r w:rsidR="000D18B7">
        <w:rPr>
          <w:rFonts w:cs="Times New Roman"/>
        </w:rPr>
        <w:t xml:space="preserv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ins w:id="378" w:author="Vaio" w:date="2015-09-23T01:13:00Z">
        <w:r w:rsidR="00205C2A">
          <w:rPr>
            <w:rFonts w:cs="Times New Roman"/>
          </w:rPr>
          <w:t>;</w:t>
        </w:r>
      </w:ins>
      <w:del w:id="379" w:author="Vaio" w:date="2015-09-23T01:13:00Z">
        <w:r w:rsidDel="00205C2A">
          <w:rPr>
            <w:rFonts w:cs="Times New Roman"/>
          </w:rPr>
          <w:delText>,</w:delText>
        </w:r>
      </w:del>
      <w:r>
        <w:rPr>
          <w:rFonts w:cs="Times New Roman"/>
        </w:rPr>
        <w:t xml:space="preserve"> </w:t>
      </w:r>
      <w:del w:id="380" w:author="Vaio" w:date="2015-09-23T01:13:00Z">
        <w:r w:rsidDel="00205C2A">
          <w:rPr>
            <w:rFonts w:cs="Times New Roman"/>
          </w:rPr>
          <w:delText xml:space="preserve">a </w:delText>
        </w:r>
      </w:del>
      <w:r>
        <w:rPr>
          <w:rFonts w:cs="Times New Roman"/>
        </w:rPr>
        <w:t xml:space="preserve">los </w:t>
      </w:r>
      <w:proofErr w:type="spellStart"/>
      <w:r w:rsidR="000700BF" w:rsidRPr="000700BF">
        <w:rPr>
          <w:rFonts w:cs="Times New Roman"/>
          <w:i/>
        </w:rPr>
        <w:t>text</w:t>
      </w:r>
      <w:proofErr w:type="spellEnd"/>
      <w:ins w:id="381" w:author="Vaio" w:date="2015-09-23T01:13:00Z">
        <w:r w:rsidR="00205C2A">
          <w:rPr>
            <w:rFonts w:cs="Times New Roman"/>
            <w:i/>
          </w:rPr>
          <w:t>,</w:t>
        </w:r>
      </w:ins>
      <w:r>
        <w:rPr>
          <w:rFonts w:cs="Times New Roman"/>
          <w:i/>
        </w:rPr>
        <w:t xml:space="preserve"> </w:t>
      </w:r>
      <w:r>
        <w:rPr>
          <w:rFonts w:cs="Times New Roman"/>
        </w:rPr>
        <w:t>para texto plano en las páginas</w:t>
      </w:r>
      <w:ins w:id="382" w:author="Vaio" w:date="2015-09-23T01:13:00Z">
        <w:r w:rsidR="00205C2A">
          <w:rPr>
            <w:rFonts w:cs="Times New Roman"/>
          </w:rPr>
          <w:t>;</w:t>
        </w:r>
      </w:ins>
      <w:del w:id="383" w:author="Vaio" w:date="2015-09-23T01:13:00Z">
        <w:r w:rsidDel="00205C2A">
          <w:rPr>
            <w:rFonts w:cs="Times New Roman"/>
          </w:rPr>
          <w:delText>,</w:delText>
        </w:r>
      </w:del>
      <w:r>
        <w:rPr>
          <w:rFonts w:cs="Times New Roman"/>
        </w:rPr>
        <w:t xml:space="preserve"> </w:t>
      </w:r>
      <w:del w:id="384" w:author="Vaio" w:date="2015-09-23T01:13:00Z">
        <w:r w:rsidDel="00205C2A">
          <w:rPr>
            <w:rFonts w:cs="Times New Roman"/>
          </w:rPr>
          <w:delText xml:space="preserve">al </w:delText>
        </w:r>
      </w:del>
      <w:proofErr w:type="spellStart"/>
      <w:r w:rsidR="000700BF" w:rsidRPr="000700BF">
        <w:rPr>
          <w:rFonts w:cs="Times New Roman"/>
          <w:i/>
        </w:rPr>
        <w:t>htmlText</w:t>
      </w:r>
      <w:proofErr w:type="spellEnd"/>
      <w:ins w:id="385" w:author="Vaio" w:date="2015-09-23T01:13:00Z">
        <w:r w:rsidR="00205C2A">
          <w:rPr>
            <w:rFonts w:cs="Times New Roman"/>
            <w:i/>
          </w:rPr>
          <w:t>,</w:t>
        </w:r>
      </w:ins>
      <w:r>
        <w:rPr>
          <w:rFonts w:cs="Times New Roman"/>
          <w:i/>
        </w:rPr>
        <w:t xml:space="preserve"> </w:t>
      </w:r>
      <w:r>
        <w:rPr>
          <w:rFonts w:cs="Times New Roman"/>
        </w:rPr>
        <w:t>para el despliegue de cualquier texto HTML</w:t>
      </w:r>
      <w:ins w:id="386" w:author="Vaio" w:date="2015-09-23T01:13:00Z">
        <w:r w:rsidR="00205C2A">
          <w:rPr>
            <w:rFonts w:cs="Times New Roman"/>
          </w:rPr>
          <w:t>;</w:t>
        </w:r>
      </w:ins>
      <w:del w:id="387" w:author="Vaio" w:date="2015-09-23T01:13:00Z">
        <w:r w:rsidDel="00205C2A">
          <w:rPr>
            <w:rFonts w:cs="Times New Roman"/>
          </w:rPr>
          <w:delText>,</w:delText>
        </w:r>
      </w:del>
      <w:r>
        <w:rPr>
          <w:rFonts w:cs="Times New Roman"/>
        </w:rPr>
        <w:t xml:space="preserve"> </w:t>
      </w:r>
      <w:r w:rsidR="00051CA9">
        <w:rPr>
          <w:rFonts w:cs="Times New Roman"/>
        </w:rPr>
        <w:t xml:space="preserve">y </w:t>
      </w:r>
      <w:del w:id="388" w:author="Vaio" w:date="2015-09-23T01:13:00Z">
        <w:r w:rsidDel="00205C2A">
          <w:rPr>
            <w:rFonts w:cs="Times New Roman"/>
          </w:rPr>
          <w:delText xml:space="preserve">al </w:delText>
        </w:r>
      </w:del>
      <w:ins w:id="389" w:author="Vaio" w:date="2015-09-23T01:13:00Z">
        <w:r w:rsidR="00205C2A">
          <w:rPr>
            <w:rFonts w:cs="Times New Roman"/>
          </w:rPr>
          <w:t>e</w:t>
        </w:r>
        <w:r w:rsidR="00205C2A">
          <w:rPr>
            <w:rFonts w:cs="Times New Roman"/>
          </w:rPr>
          <w:t xml:space="preserve">l </w:t>
        </w:r>
      </w:ins>
      <w:r>
        <w:rPr>
          <w:rFonts w:cs="Times New Roman"/>
        </w:rPr>
        <w:t xml:space="preserve">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intrínsecas</w:t>
      </w:r>
      <w:del w:id="390" w:author="Vaio" w:date="2015-09-23T01:14:00Z">
        <w:r w:rsidR="00F1739B" w:rsidDel="00205C2A">
          <w:rPr>
            <w:rFonts w:cs="Times New Roman"/>
          </w:rPr>
          <w:delText xml:space="preserve"> </w:delText>
        </w:r>
        <w:r w:rsidR="002F3835" w:rsidDel="00205C2A">
          <w:rPr>
            <w:rFonts w:cs="Times New Roman"/>
          </w:rPr>
          <w:delText xml:space="preserve">como puede apreciarse en la </w:delText>
        </w:r>
        <w:r w:rsidR="00207A93" w:rsidDel="00205C2A">
          <w:fldChar w:fldCharType="begin"/>
        </w:r>
        <w:r w:rsidR="00207A93" w:rsidDel="00205C2A">
          <w:delInstrText xml:space="preserve"> REF _Ref422666622 \h  \* MERGEFORMAT </w:delInstrText>
        </w:r>
        <w:r w:rsidR="00207A93" w:rsidDel="00205C2A">
          <w:fldChar w:fldCharType="separate"/>
        </w:r>
        <w:r w:rsidR="0044101A" w:rsidRPr="0044101A" w:rsidDel="00205C2A">
          <w:delText>Figura</w:delText>
        </w:r>
        <w:r w:rsidR="0044101A" w:rsidRPr="009F0323" w:rsidDel="00205C2A">
          <w:delText xml:space="preserve"> </w:delText>
        </w:r>
        <w:r w:rsidR="0044101A" w:rsidRPr="009F0323" w:rsidDel="00205C2A">
          <w:rPr>
            <w:noProof/>
          </w:rPr>
          <w:delText>11</w:delText>
        </w:r>
        <w:r w:rsidR="00207A93" w:rsidDel="00205C2A">
          <w:fldChar w:fldCharType="end"/>
        </w:r>
      </w:del>
      <w:r w:rsidR="00F1739B">
        <w:rPr>
          <w:rFonts w:cs="Times New Roman"/>
        </w:rPr>
        <w:t xml:space="preserve">.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ins w:id="391" w:author="Vaio" w:date="2015-09-23T01:14:00Z">
        <w:r w:rsidR="00205C2A">
          <w:rPr>
            <w:rFonts w:cs="Times New Roman"/>
          </w:rPr>
          <w:t xml:space="preserve"> </w:t>
        </w:r>
      </w:ins>
      <w:del w:id="392" w:author="Vaio" w:date="2015-09-23T01:14:00Z">
        <w:r w:rsidR="000A397E" w:rsidDel="00205C2A">
          <w:rPr>
            <w:rFonts w:cs="Times New Roman"/>
          </w:rPr>
          <w:delText>,</w:delText>
        </w:r>
        <w:r w:rsidR="00F1739B" w:rsidDel="00205C2A">
          <w:rPr>
            <w:rFonts w:cs="Times New Roman"/>
          </w:rPr>
          <w:delText xml:space="preserve"> </w:delText>
        </w:r>
      </w:del>
      <w:r w:rsidR="00F1739B">
        <w:rPr>
          <w:rFonts w:cs="Times New Roman"/>
        </w:rPr>
        <w:t xml:space="preserve">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ins w:id="393" w:author="Vaio" w:date="2015-09-23T01:14:00Z">
        <w:r w:rsidR="00205C2A">
          <w:rPr>
            <w:rFonts w:cs="Times New Roman"/>
            <w:i/>
          </w:rPr>
          <w:t>,</w:t>
        </w:r>
      </w:ins>
      <w:del w:id="394" w:author="Vaio" w:date="2015-09-23T01:14:00Z">
        <w:r w:rsidR="00F1739B" w:rsidDel="00205C2A">
          <w:rPr>
            <w:rFonts w:cs="Times New Roman"/>
            <w:i/>
          </w:rPr>
          <w:delText>,</w:delText>
        </w:r>
      </w:del>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del w:id="395" w:author="Vaio" w:date="2015-09-23T01:14:00Z">
        <w:r w:rsidR="007A0B9F" w:rsidDel="00205C2A">
          <w:rPr>
            <w:rFonts w:cs="Times New Roman"/>
          </w:rPr>
          <w:delText>,</w:delText>
        </w:r>
      </w:del>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del w:id="396" w:author="Vaio" w:date="2015-09-23T01:15:00Z">
        <w:r w:rsidR="005D335B" w:rsidDel="00205C2A">
          <w:rPr>
            <w:rFonts w:cs="Times New Roman"/>
          </w:rPr>
          <w:delText>,</w:delText>
        </w:r>
      </w:del>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397" w:name="_Ref422666622"/>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11</w:t>
      </w:r>
      <w:r w:rsidR="009F1B58" w:rsidRPr="00C63A47">
        <w:rPr>
          <w:color w:val="000000" w:themeColor="text1"/>
        </w:rPr>
        <w:fldChar w:fldCharType="end"/>
      </w:r>
      <w:bookmarkEnd w:id="397"/>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w:t>
      </w:r>
      <w:del w:id="398" w:author="Vaio" w:date="2015-09-23T01:15:00Z">
        <w:r w:rsidDel="00205C2A">
          <w:rPr>
            <w:rFonts w:cs="Times New Roman"/>
          </w:rPr>
          <w:delText>,</w:delText>
        </w:r>
      </w:del>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del w:id="399" w:author="Vaio" w:date="2015-09-23T01:16:00Z">
        <w:r w:rsidDel="00205C2A">
          <w:rPr>
            <w:rFonts w:cs="Times New Roman"/>
          </w:rPr>
          <w:delText>,</w:delText>
        </w:r>
      </w:del>
      <w:r>
        <w:rPr>
          <w:rFonts w:cs="Times New Roman"/>
        </w:rPr>
        <w:t xml:space="preserve">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del w:id="400" w:author="Vaio" w:date="2015-09-23T01:16:00Z">
        <w:r w:rsidDel="008D4A21">
          <w:rPr>
            <w:rFonts w:cs="Times New Roman"/>
          </w:rPr>
          <w:delText>,</w:delText>
        </w:r>
      </w:del>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que permite agregar a UML</w:t>
      </w:r>
      <w:del w:id="401" w:author="Vaio" w:date="2015-09-23T01:16:00Z">
        <w:r w:rsidR="003C35DD" w:rsidDel="008D4A21">
          <w:rPr>
            <w:rFonts w:cs="Times New Roman"/>
          </w:rPr>
          <w:delText>,</w:delText>
        </w:r>
      </w:del>
      <w:r w:rsidR="003C35DD">
        <w:rPr>
          <w:rFonts w:cs="Times New Roman"/>
        </w:rPr>
        <w:t xml:space="preserve">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del w:id="402" w:author="Vaio" w:date="2015-09-23T01:17:00Z">
        <w:r w:rsidR="006B3E9D" w:rsidDel="008D4A21">
          <w:rPr>
            <w:rFonts w:cs="Times New Roman"/>
          </w:rPr>
          <w:delText>,</w:delText>
        </w:r>
      </w:del>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r w:rsidR="00207A93">
        <w:fldChar w:fldCharType="begin"/>
      </w:r>
      <w:r w:rsidR="00207A93">
        <w:instrText xml:space="preserve"> REF _Ref422666722 \h  \* MERGEFORMAT </w:instrText>
      </w:r>
      <w:r w:rsidR="00207A93">
        <w:fldChar w:fldCharType="separate"/>
      </w:r>
      <w:r w:rsidR="0044101A" w:rsidRPr="0044101A">
        <w:t>Figura</w:t>
      </w:r>
      <w:r w:rsidR="0044101A" w:rsidRPr="0044101A">
        <w:rPr>
          <w:b/>
        </w:rPr>
        <w:t xml:space="preserve"> </w:t>
      </w:r>
      <w:r w:rsidR="0044101A" w:rsidRPr="002E5017">
        <w:rPr>
          <w:noProof/>
        </w:rPr>
        <w:t>12</w:t>
      </w:r>
      <w:r w:rsidR="00207A93">
        <w:fldChar w:fldCharType="end"/>
      </w:r>
      <w:r w:rsidR="00A127A0">
        <w:t xml:space="preserve"> y en la </w:t>
      </w:r>
      <w:r w:rsidR="00207A93">
        <w:fldChar w:fldCharType="begin"/>
      </w:r>
      <w:r w:rsidR="00207A93">
        <w:instrText xml:space="preserve"> REF _Ref422736146 \h  \* MERGEFORMAT </w:instrText>
      </w:r>
      <w:r w:rsidR="00207A93">
        <w:fldChar w:fldCharType="separate"/>
      </w:r>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r w:rsidR="00207A93">
        <w:fldChar w:fldCharType="end"/>
      </w:r>
      <w:r w:rsidR="006B3E9D">
        <w:rPr>
          <w:rFonts w:cs="Times New Roman"/>
        </w:rPr>
        <w:t>.</w:t>
      </w:r>
    </w:p>
    <w:p w:rsidR="0044101A" w:rsidRDefault="002E606B" w:rsidP="0044101A">
      <w:pPr>
        <w:keepNext/>
        <w:jc w:val="center"/>
      </w:pPr>
      <w:r w:rsidRPr="00AA3496">
        <w:rPr>
          <w:rFonts w:cs="Times New Roman"/>
          <w:noProof/>
          <w:lang w:val="es-PY" w:eastAsia="es-PY"/>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403" w:name="_Ref422666722"/>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12</w:t>
      </w:r>
      <w:r w:rsidR="009F1B58" w:rsidRPr="00C63A47">
        <w:rPr>
          <w:color w:val="000000" w:themeColor="text1"/>
        </w:rPr>
        <w:fldChar w:fldCharType="end"/>
      </w:r>
      <w:bookmarkEnd w:id="403"/>
      <w:r w:rsidRPr="00C63A47">
        <w:rPr>
          <w:b w:val="0"/>
          <w:color w:val="000000" w:themeColor="text1"/>
        </w:rPr>
        <w:t xml:space="preserve"> Perfil</w:t>
      </w:r>
      <w:del w:id="404" w:author="Vaio" w:date="2015-09-23T01:17:00Z">
        <w:r w:rsidRPr="00C63A47" w:rsidDel="008D4A21">
          <w:rPr>
            <w:b w:val="0"/>
            <w:color w:val="000000" w:themeColor="text1"/>
          </w:rPr>
          <w:delText>e</w:delText>
        </w:r>
      </w:del>
      <w:r w:rsidRPr="00C63A47">
        <w:rPr>
          <w:b w:val="0"/>
          <w:color w:val="000000" w:themeColor="text1"/>
        </w:rPr>
        <w:t xml:space="preserve">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lang w:val="es-PY" w:eastAsia="es-PY"/>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405" w:name="_Ref422736146"/>
      <w:r w:rsidRPr="00A127A0">
        <w:rPr>
          <w:color w:val="000000" w:themeColor="text1"/>
        </w:rPr>
        <w:t xml:space="preserve">Figura </w:t>
      </w:r>
      <w:r w:rsidR="009F1B58" w:rsidRPr="00A127A0">
        <w:rPr>
          <w:color w:val="000000" w:themeColor="text1"/>
        </w:rPr>
        <w:fldChar w:fldCharType="begin"/>
      </w:r>
      <w:r w:rsidRPr="00A127A0">
        <w:rPr>
          <w:color w:val="000000" w:themeColor="text1"/>
        </w:rPr>
        <w:instrText xml:space="preserve"> SEQ Figura \* ARABIC </w:instrText>
      </w:r>
      <w:r w:rsidR="009F1B58" w:rsidRPr="00A127A0">
        <w:rPr>
          <w:color w:val="000000" w:themeColor="text1"/>
        </w:rPr>
        <w:fldChar w:fldCharType="separate"/>
      </w:r>
      <w:r w:rsidR="002E606B">
        <w:rPr>
          <w:noProof/>
          <w:color w:val="000000" w:themeColor="text1"/>
        </w:rPr>
        <w:t>13</w:t>
      </w:r>
      <w:r w:rsidR="009F1B58" w:rsidRPr="00A127A0">
        <w:rPr>
          <w:color w:val="000000" w:themeColor="text1"/>
        </w:rPr>
        <w:fldChar w:fldCharType="end"/>
      </w:r>
      <w:bookmarkEnd w:id="405"/>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r w:rsidR="00207A93">
        <w:fldChar w:fldCharType="begin"/>
      </w:r>
      <w:r w:rsidR="00207A93">
        <w:instrText xml:space="preserve"> REF _Ref422666791 \h  \* MERGEFORMAT </w:instrText>
      </w:r>
      <w:r w:rsidR="00207A93">
        <w:fldChar w:fldCharType="separate"/>
      </w:r>
      <w:r w:rsidR="0044101A" w:rsidRPr="0044101A">
        <w:t>Figura</w:t>
      </w:r>
      <w:r w:rsidR="0044101A" w:rsidRPr="0044101A">
        <w:rPr>
          <w:b/>
        </w:rPr>
        <w:t xml:space="preserve"> </w:t>
      </w:r>
      <w:r w:rsidR="0044101A" w:rsidRPr="002E5017">
        <w:rPr>
          <w:noProof/>
        </w:rPr>
        <w:t>1</w:t>
      </w:r>
      <w:r w:rsidR="00C101C7" w:rsidRPr="002E5017">
        <w:rPr>
          <w:noProof/>
        </w:rPr>
        <w:t>4</w:t>
      </w:r>
      <w:r w:rsidR="00207A93">
        <w:fldChar w:fldCharType="end"/>
      </w:r>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xml:space="preserve">, en la que se </w:t>
      </w:r>
      <w:r w:rsidR="006B5DD5">
        <w:rPr>
          <w:rFonts w:cs="Times New Roman"/>
        </w:rPr>
        <w:t>solicita</w:t>
      </w:r>
      <w:r w:rsidR="00E00CB2">
        <w:rPr>
          <w:rFonts w:cs="Times New Roman"/>
        </w:rPr>
        <w:t xml:space="preserve"> el ingreso de datos personales, utilizando  para el modelado</w:t>
      </w:r>
      <w:r w:rsidR="00255D9F">
        <w:rPr>
          <w:rFonts w:cs="Times New Roman"/>
        </w:rPr>
        <w:t>,</w:t>
      </w:r>
      <w:r w:rsidR="00E00CB2">
        <w:rPr>
          <w:rFonts w:cs="Times New Roman"/>
        </w:rPr>
        <w:t xml:space="preserve"> el perfil de Contenido</w:t>
      </w:r>
      <w:r w:rsidR="006B5DD5">
        <w:rPr>
          <w:rFonts w:cs="Times New Roman"/>
        </w:rPr>
        <w:t xml:space="preserve"> y el de Estructura</w:t>
      </w:r>
      <w:r w:rsidR="00E00CB2">
        <w:rPr>
          <w:rFonts w:cs="Times New Roman"/>
        </w:rPr>
        <w:t>.</w:t>
      </w:r>
      <w:r w:rsidR="006D0FA9">
        <w:rPr>
          <w:rFonts w:cs="Times New Roman"/>
        </w:rPr>
        <w:t xml:space="preserve"> En la </w:t>
      </w:r>
      <w:r w:rsidR="00207A93">
        <w:fldChar w:fldCharType="begin"/>
      </w:r>
      <w:r w:rsidR="00207A93">
        <w:instrText xml:space="preserve"> REF _Ref422666883 \h  \* MERGEFORMAT </w:instrText>
      </w:r>
      <w:r w:rsidR="00207A93">
        <w:fldChar w:fldCharType="separate"/>
      </w:r>
      <w:r w:rsidR="0044101A" w:rsidRPr="0044101A">
        <w:t>Figura</w:t>
      </w:r>
      <w:r w:rsidR="0044101A" w:rsidRPr="0044101A">
        <w:rPr>
          <w:b/>
        </w:rPr>
        <w:t xml:space="preserve"> </w:t>
      </w:r>
      <w:r w:rsidR="0044101A" w:rsidRPr="0044101A">
        <w:rPr>
          <w:b/>
          <w:noProof/>
        </w:rPr>
        <w:t>1</w:t>
      </w:r>
      <w:r w:rsidR="00C101C7">
        <w:rPr>
          <w:b/>
          <w:noProof/>
        </w:rPr>
        <w:t>5</w:t>
      </w:r>
      <w:r w:rsidR="00207A93">
        <w:fldChar w:fldCharType="end"/>
      </w:r>
      <w:r w:rsidR="006D0FA9">
        <w:rPr>
          <w:rFonts w:cs="Times New Roman"/>
        </w:rPr>
        <w:t xml:space="preserve">, se presenta la interfaz de usuario obtenida a partir del PIM de la </w:t>
      </w:r>
      <w:r w:rsidR="00207A93">
        <w:fldChar w:fldCharType="begin"/>
      </w:r>
      <w:r w:rsidR="00207A93">
        <w:instrText xml:space="preserve"> REF _Ref422666791 \h  \* MERGEFORMAT </w:instrText>
      </w:r>
      <w:r w:rsidR="00207A93">
        <w:fldChar w:fldCharType="separate"/>
      </w:r>
      <w:r w:rsidR="0044101A" w:rsidRPr="0044101A">
        <w:t>Figura</w:t>
      </w:r>
      <w:r w:rsidR="0044101A" w:rsidRPr="0044101A">
        <w:rPr>
          <w:b/>
        </w:rPr>
        <w:t xml:space="preserve"> </w:t>
      </w:r>
      <w:r w:rsidR="0044101A">
        <w:rPr>
          <w:noProof/>
        </w:rPr>
        <w:t>1</w:t>
      </w:r>
      <w:r w:rsidR="00C101C7">
        <w:rPr>
          <w:noProof/>
        </w:rPr>
        <w:t>4</w:t>
      </w:r>
      <w:r w:rsidR="00207A93">
        <w:fldChar w:fldCharType="end"/>
      </w:r>
      <w:ins w:id="406" w:author="Vaio" w:date="2015-09-23T01:18:00Z">
        <w:r w:rsidR="008D4A21">
          <w:t xml:space="preserve">. </w:t>
        </w:r>
      </w:ins>
    </w:p>
    <w:p w:rsidR="0044101A" w:rsidRDefault="00353787" w:rsidP="0044101A">
      <w:pPr>
        <w:keepNext/>
        <w:jc w:val="center"/>
      </w:pPr>
      <w:r w:rsidRPr="005D335B">
        <w:rPr>
          <w:rFonts w:cs="Times New Roman"/>
          <w:noProof/>
          <w:lang w:val="es-PY" w:eastAsia="es-PY"/>
        </w:rPr>
        <w:drawing>
          <wp:inline distT="0" distB="0" distL="0" distR="0">
            <wp:extent cx="5355839" cy="3275463"/>
            <wp:effectExtent l="1905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3" cstate="print"/>
                    <a:stretch>
                      <a:fillRect/>
                    </a:stretch>
                  </pic:blipFill>
                  <pic:spPr>
                    <a:xfrm>
                      <a:off x="0" y="0"/>
                      <a:ext cx="5359924" cy="3277961"/>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407" w:name="_Ref422666791"/>
      <w:commentRangeStart w:id="408"/>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14</w:t>
      </w:r>
      <w:r w:rsidR="009F1B58" w:rsidRPr="00C63A47">
        <w:rPr>
          <w:color w:val="000000" w:themeColor="text1"/>
        </w:rPr>
        <w:fldChar w:fldCharType="end"/>
      </w:r>
      <w:bookmarkEnd w:id="407"/>
      <w:r w:rsidRPr="00C63A47">
        <w:rPr>
          <w:b w:val="0"/>
          <w:color w:val="000000" w:themeColor="text1"/>
        </w:rPr>
        <w:t xml:space="preserve"> </w:t>
      </w:r>
      <w:commentRangeStart w:id="409"/>
      <w:r w:rsidRPr="00C63A47">
        <w:rPr>
          <w:b w:val="0"/>
          <w:color w:val="000000" w:themeColor="text1"/>
        </w:rPr>
        <w:t>PIM</w:t>
      </w:r>
      <w:commentRangeEnd w:id="409"/>
      <w:r w:rsidR="00185018">
        <w:rPr>
          <w:rStyle w:val="Refdecomentario"/>
          <w:b w:val="0"/>
          <w:bCs w:val="0"/>
          <w:color w:val="auto"/>
        </w:rPr>
        <w:commentReference w:id="409"/>
      </w:r>
      <w:r w:rsidRPr="00C63A47">
        <w:rPr>
          <w:b w:val="0"/>
          <w:color w:val="000000" w:themeColor="text1"/>
        </w:rPr>
        <w:t xml:space="preserve"> modelado con el perfil de contenido de </w:t>
      </w:r>
      <w:proofErr w:type="spellStart"/>
      <w:r w:rsidRPr="00C63A47">
        <w:rPr>
          <w:b w:val="0"/>
          <w:color w:val="000000" w:themeColor="text1"/>
        </w:rPr>
        <w:t>MoWebA</w:t>
      </w:r>
      <w:commentRangeEnd w:id="408"/>
      <w:proofErr w:type="spellEnd"/>
      <w:r w:rsidR="00795C95">
        <w:rPr>
          <w:rStyle w:val="Refdecomentario"/>
          <w:b w:val="0"/>
          <w:bCs w:val="0"/>
          <w:color w:val="auto"/>
        </w:rPr>
        <w:commentReference w:id="408"/>
      </w:r>
    </w:p>
    <w:p w:rsidR="0044101A" w:rsidRDefault="00353787" w:rsidP="0044101A">
      <w:pPr>
        <w:keepNext/>
        <w:jc w:val="center"/>
      </w:pPr>
      <w:r w:rsidRPr="005D335B">
        <w:rPr>
          <w:rFonts w:cs="Times New Roman"/>
          <w:noProof/>
          <w:lang w:val="es-PY" w:eastAsia="es-PY"/>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410" w:name="_Ref422666883"/>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15</w:t>
      </w:r>
      <w:r w:rsidR="009F1B58" w:rsidRPr="00C63A47">
        <w:rPr>
          <w:color w:val="000000" w:themeColor="text1"/>
        </w:rPr>
        <w:fldChar w:fldCharType="end"/>
      </w:r>
      <w:bookmarkEnd w:id="410"/>
      <w:r w:rsidRPr="00C63A47">
        <w:rPr>
          <w:b w:val="0"/>
          <w:color w:val="000000" w:themeColor="text1"/>
        </w:rPr>
        <w:t xml:space="preserve"> Interfaz obtenida a partir del PIM presentado en la Figura 1</w:t>
      </w:r>
      <w:ins w:id="411" w:author="Vaio" w:date="2015-09-23T01:18:00Z">
        <w:r w:rsidR="008D4A21">
          <w:rPr>
            <w:b w:val="0"/>
            <w:color w:val="000000" w:themeColor="text1"/>
          </w:rPr>
          <w:t>4</w:t>
        </w:r>
      </w:ins>
      <w:del w:id="412" w:author="Vaio" w:date="2015-09-23T01:18:00Z">
        <w:r w:rsidRPr="00C63A47" w:rsidDel="008D4A21">
          <w:rPr>
            <w:b w:val="0"/>
            <w:color w:val="000000" w:themeColor="text1"/>
          </w:rPr>
          <w:delText>3</w:delText>
        </w:r>
      </w:del>
    </w:p>
    <w:p w:rsidR="002E606B" w:rsidRPr="001462F3" w:rsidRDefault="002E606B" w:rsidP="002E606B">
      <w:pPr>
        <w:rPr>
          <w:b/>
          <w:caps/>
        </w:rPr>
      </w:pPr>
      <w:commentRangeStart w:id="413"/>
      <w:r w:rsidRPr="001462F3">
        <w:rPr>
          <w:b/>
          <w:caps/>
        </w:rPr>
        <w:t>3</w:t>
      </w:r>
      <w:r w:rsidR="00CB52A9">
        <w:rPr>
          <w:b/>
          <w:caps/>
        </w:rPr>
        <w:t>.3.2</w:t>
      </w:r>
      <w:r w:rsidRPr="001462F3">
        <w:rPr>
          <w:b/>
          <w:caps/>
        </w:rPr>
        <w:t xml:space="preserve"> </w:t>
      </w:r>
      <w:r w:rsidRPr="00CB52A9">
        <w:rPr>
          <w:b/>
        </w:rPr>
        <w:t xml:space="preserve">El </w:t>
      </w:r>
      <w:commentRangeStart w:id="414"/>
      <w:r w:rsidRPr="00CB52A9">
        <w:rPr>
          <w:b/>
        </w:rPr>
        <w:t>enfoque</w:t>
      </w:r>
      <w:commentRangeEnd w:id="414"/>
      <w:r w:rsidR="00CB52A9">
        <w:rPr>
          <w:rStyle w:val="Refdecomentario"/>
        </w:rPr>
        <w:commentReference w:id="414"/>
      </w:r>
      <w:r w:rsidRPr="00CB52A9">
        <w:rPr>
          <w:b/>
        </w:rPr>
        <w:t xml:space="preserve"> utilizado con </w:t>
      </w:r>
      <w:proofErr w:type="spellStart"/>
      <w:r w:rsidRPr="00CB52A9">
        <w:rPr>
          <w:b/>
        </w:rPr>
        <w:t>MoWebA</w:t>
      </w:r>
      <w:proofErr w:type="spellEnd"/>
      <w:r w:rsidRPr="00CB52A9">
        <w:rPr>
          <w:b/>
        </w:rPr>
        <w:t xml:space="preserve"> para la generación de interfaces</w:t>
      </w:r>
      <w:r w:rsidRPr="001462F3">
        <w:rPr>
          <w:b/>
          <w:caps/>
        </w:rPr>
        <w:t xml:space="preserve"> </w:t>
      </w:r>
      <w:commentRangeEnd w:id="413"/>
      <w:r w:rsidR="00795C95">
        <w:rPr>
          <w:rStyle w:val="Refdecomentario"/>
        </w:rPr>
        <w:commentReference w:id="413"/>
      </w:r>
    </w:p>
    <w:p w:rsidR="002E606B" w:rsidRDefault="002E606B" w:rsidP="00795C95">
      <w:pPr>
        <w:jc w:val="both"/>
      </w:pPr>
      <w:r>
        <w:t xml:space="preserve">La </w:t>
      </w:r>
      <w:r w:rsidR="00207A93">
        <w:fldChar w:fldCharType="begin"/>
      </w:r>
      <w:r w:rsidR="00207A93">
        <w:instrText xml:space="preserve"> REF _Ref422787227 \h  \* MERGEFORMAT </w:instrText>
      </w:r>
      <w:r w:rsidR="00207A93">
        <w:fldChar w:fldCharType="separate"/>
      </w:r>
      <w:r w:rsidR="00885C22" w:rsidRPr="00CC6E77">
        <w:rPr>
          <w:color w:val="000000" w:themeColor="text1"/>
        </w:rPr>
        <w:t xml:space="preserve">Figura </w:t>
      </w:r>
      <w:r w:rsidR="00885C22" w:rsidRPr="00CC6E77">
        <w:rPr>
          <w:noProof/>
          <w:color w:val="000000" w:themeColor="text1"/>
        </w:rPr>
        <w:t>16</w:t>
      </w:r>
      <w:r w:rsidR="00207A93">
        <w:fldChar w:fldCharType="end"/>
      </w:r>
      <w:r w:rsidR="00885C22">
        <w:t xml:space="preserve"> </w:t>
      </w:r>
      <w:r>
        <w:t>representa el proceso para el modelado y generación de interfaces</w:t>
      </w:r>
      <w:ins w:id="415" w:author="Vaio" w:date="2015-09-23T01:19:00Z">
        <w:r w:rsidR="008D4A21">
          <w:t xml:space="preserve"> con </w:t>
        </w:r>
        <w:proofErr w:type="spellStart"/>
        <w:r w:rsidR="008D4A21">
          <w:t>MoWebA</w:t>
        </w:r>
      </w:ins>
      <w:proofErr w:type="spellEnd"/>
      <w:r>
        <w:t>. Primeramente</w:t>
      </w:r>
      <w:ins w:id="416" w:author="Vaio" w:date="2015-09-23T01:19:00Z">
        <w:r w:rsidR="008D4A21">
          <w:t>,</w:t>
        </w:r>
      </w:ins>
      <w:r>
        <w:t xml:space="preserv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Posteriormente</w:t>
      </w:r>
      <w:ins w:id="419" w:author="Vaio" w:date="2015-09-23T01:19:00Z">
        <w:r w:rsidR="008D4A21">
          <w:t>,</w:t>
        </w:r>
      </w:ins>
      <w:r>
        <w:t xml:space="preserve"> tanto los PIM como los perfiles son exportados al formato </w:t>
      </w:r>
      <w:del w:id="420" w:author="Vaio" w:date="2015-09-23T01:20:00Z">
        <w:r w:rsidDel="008D4A21">
          <w:delText xml:space="preserve">xmi </w:delText>
        </w:r>
      </w:del>
      <w:ins w:id="421" w:author="Vaio" w:date="2015-09-23T01:20:00Z">
        <w:r w:rsidR="008D4A21">
          <w:t>XMI</w:t>
        </w:r>
        <w:r w:rsidR="008D4A21">
          <w:t xml:space="preserve"> </w:t>
        </w:r>
      </w:ins>
      <w:r>
        <w:t>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427"/>
      <w:commentRangeStart w:id="428"/>
      <w:proofErr w:type="spellStart"/>
      <w:r w:rsidRPr="00CB52A9">
        <w:rPr>
          <w:i/>
        </w:rPr>
        <w:t>Ecore</w:t>
      </w:r>
      <w:commentRangeEnd w:id="427"/>
      <w:proofErr w:type="spellEnd"/>
      <w:r w:rsidR="00E77FE4" w:rsidRPr="00CB52A9">
        <w:rPr>
          <w:rStyle w:val="Refdecomentario"/>
          <w:i/>
        </w:rPr>
        <w:commentReference w:id="427"/>
      </w:r>
      <w:commentRangeEnd w:id="428"/>
      <w:r w:rsidR="00CB52A9">
        <w:rPr>
          <w:rStyle w:val="Refdecomentario"/>
        </w:rPr>
        <w:commentReference w:id="428"/>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que representan a la aplicación en sí. Las plantillas de transformación</w:t>
      </w:r>
      <w:del w:id="431" w:author="Vaio" w:date="2015-09-23T01:20:00Z">
        <w:r w:rsidDel="008D4A21">
          <w:delText>,</w:delText>
        </w:r>
      </w:del>
      <w:r>
        <w:t xml:space="preserve">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del w:id="432" w:author="Vaio" w:date="2015-09-23T01:21:00Z">
        <w:r w:rsidDel="008D4A21">
          <w:delText>,</w:delText>
        </w:r>
      </w:del>
      <w:r>
        <w:t xml:space="preserve"> permiten complementar a las plantillas de </w:t>
      </w:r>
      <w:proofErr w:type="gramStart"/>
      <w:r>
        <w:lastRenderedPageBreak/>
        <w:t>transformación</w:t>
      </w:r>
      <w:proofErr w:type="gramEnd"/>
      <w:r>
        <w:t xml:space="preserve">,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5"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433" w:name="_Ref422787227"/>
      <w:proofErr w:type="gramStart"/>
      <w:r w:rsidRPr="006D5A5C">
        <w:rPr>
          <w:color w:val="000000" w:themeColor="text1"/>
        </w:rPr>
        <w:t>Figura</w:t>
      </w:r>
      <w:proofErr w:type="gramEnd"/>
      <w:r w:rsidRPr="006D5A5C">
        <w:rPr>
          <w:color w:val="000000" w:themeColor="text1"/>
        </w:rPr>
        <w:t xml:space="preserve"> </w:t>
      </w:r>
      <w:r w:rsidR="009F1B58" w:rsidRPr="006D5A5C">
        <w:rPr>
          <w:color w:val="000000" w:themeColor="text1"/>
        </w:rPr>
        <w:fldChar w:fldCharType="begin"/>
      </w:r>
      <w:r w:rsidRPr="006D5A5C">
        <w:rPr>
          <w:color w:val="000000" w:themeColor="text1"/>
        </w:rPr>
        <w:instrText xml:space="preserve"> SEQ Figura \* ARABIC </w:instrText>
      </w:r>
      <w:r w:rsidR="009F1B58" w:rsidRPr="006D5A5C">
        <w:rPr>
          <w:color w:val="000000" w:themeColor="text1"/>
        </w:rPr>
        <w:fldChar w:fldCharType="separate"/>
      </w:r>
      <w:r w:rsidRPr="006D5A5C">
        <w:rPr>
          <w:noProof/>
          <w:color w:val="000000" w:themeColor="text1"/>
        </w:rPr>
        <w:t>16</w:t>
      </w:r>
      <w:r w:rsidR="009F1B58" w:rsidRPr="006D5A5C">
        <w:rPr>
          <w:color w:val="000000" w:themeColor="text1"/>
        </w:rPr>
        <w:fldChar w:fldCharType="end"/>
      </w:r>
      <w:bookmarkEnd w:id="433"/>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w:t>
      </w:r>
      <w:r w:rsidR="00F4070D">
        <w:rPr>
          <w:rFonts w:cs="Times New Roman"/>
          <w:b/>
          <w:caps/>
        </w:rPr>
        <w:t>Resumen</w:t>
      </w:r>
      <w:r w:rsidR="00F4070D" w:rsidRPr="00255D9F">
        <w:rPr>
          <w:rFonts w:cs="Times New Roman"/>
          <w:b/>
          <w:caps/>
        </w:rPr>
        <w:t xml:space="preserve"> del Capítulo</w:t>
      </w:r>
    </w:p>
    <w:p w:rsidR="00D77803" w:rsidRPr="0025442F" w:rsidRDefault="00967515" w:rsidP="00795C95">
      <w:pPr>
        <w:jc w:val="both"/>
      </w:pPr>
      <w:bookmarkStart w:id="434" w:name="BIB__bib"/>
      <w:r>
        <w:rPr>
          <w:lang w:val="es-PY"/>
        </w:rPr>
        <w:t xml:space="preserve">Los modelos hoy en día ocupan un lugar importante en </w:t>
      </w:r>
      <w:ins w:id="435" w:author="Vaio" w:date="2015-09-23T01:28:00Z">
        <w:r w:rsidR="00E712E3">
          <w:rPr>
            <w:lang w:val="es-PY"/>
          </w:rPr>
          <w:t xml:space="preserve">el </w:t>
        </w:r>
      </w:ins>
      <w:r>
        <w:rPr>
          <w:lang w:val="es-PY"/>
        </w:rPr>
        <w:t>proceso de desarrollo de software, comúnmente para la comunicación entre los desarrolladores y las personas sin conocimientos técnicos</w:t>
      </w:r>
      <w:ins w:id="436" w:author="Vaio" w:date="2015-09-23T01:28:00Z">
        <w:r w:rsidR="00E712E3">
          <w:rPr>
            <w:lang w:val="es-PY"/>
          </w:rPr>
          <w:t>,</w:t>
        </w:r>
      </w:ins>
      <w:r>
        <w:rPr>
          <w:lang w:val="es-PY"/>
        </w:rPr>
        <w:t xml:space="preserve"> </w:t>
      </w:r>
      <w:r w:rsidR="00E77FE4">
        <w:rPr>
          <w:lang w:val="es-PY"/>
        </w:rPr>
        <w:t>o</w:t>
      </w:r>
      <w:r>
        <w:rPr>
          <w:lang w:val="es-PY"/>
        </w:rPr>
        <w:t xml:space="preserve"> bien entre los mismos desarrolladores. Las metodologías de desarrollo</w:t>
      </w:r>
      <w:del w:id="437" w:author="Vaio" w:date="2015-09-23T01:28:00Z">
        <w:r w:rsidDel="00E712E3">
          <w:rPr>
            <w:lang w:val="es-PY"/>
          </w:rPr>
          <w:delText>s</w:delText>
        </w:r>
      </w:del>
      <w:r>
        <w:rPr>
          <w:lang w:val="es-PY"/>
        </w:rPr>
        <w:t xml:space="preserve">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r w:rsidR="009F0323">
        <w:rPr>
          <w:lang w:val="es-PY"/>
        </w:rPr>
        <w:t>RIA</w:t>
      </w:r>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r w:rsidR="009F0323">
        <w:rPr>
          <w:lang w:val="es-PY"/>
        </w:rPr>
        <w:t>RIA</w:t>
      </w:r>
      <w:r>
        <w:rPr>
          <w:lang w:val="es-PY"/>
        </w:rPr>
        <w:t xml:space="preserve">, </w:t>
      </w:r>
      <w:del w:id="438" w:author="Vaio" w:date="2015-09-23T01:30:00Z">
        <w:r w:rsidDel="00E712E3">
          <w:rPr>
            <w:lang w:val="es-PY"/>
          </w:rPr>
          <w:delText xml:space="preserve"> </w:delText>
        </w:r>
      </w:del>
      <w:r>
        <w:rPr>
          <w:lang w:val="es-PY"/>
        </w:rPr>
        <w:t>debido principalmente a la forma en la que está estructurada la metodología,</w:t>
      </w:r>
      <w:del w:id="439" w:author="Vaio" w:date="2015-09-23T01:29:00Z">
        <w:r w:rsidDel="00E712E3">
          <w:rPr>
            <w:lang w:val="es-PY"/>
          </w:rPr>
          <w:delText xml:space="preserve"> </w:delText>
        </w:r>
      </w:del>
      <w:r>
        <w:rPr>
          <w:lang w:val="es-PY"/>
        </w:rPr>
        <w:t xml:space="preserve"> en donde existe una</w:t>
      </w:r>
      <w:del w:id="440" w:author="Vaio" w:date="2015-09-23T01:30:00Z">
        <w:r w:rsidDel="00E712E3">
          <w:rPr>
            <w:lang w:val="es-PY"/>
          </w:rPr>
          <w:delText xml:space="preserve"> </w:delText>
        </w:r>
      </w:del>
      <w:r>
        <w:rPr>
          <w:lang w:val="es-PY"/>
        </w:rPr>
        <w:t xml:space="preserve"> separación adecuada de conceptos y capas para el modelado de una aplicación</w:t>
      </w:r>
      <w:ins w:id="441" w:author="Vaio" w:date="2015-09-23T01:30:00Z">
        <w:r w:rsidR="00E712E3">
          <w:rPr>
            <w:lang w:val="es-PY"/>
          </w:rPr>
          <w:t>,</w:t>
        </w:r>
      </w:ins>
      <w:r>
        <w:rPr>
          <w:lang w:val="es-PY"/>
        </w:rPr>
        <w:t xml:space="preserve"> a la par de contemplar todo el ciclo de desarrollo de una aplicación. </w:t>
      </w:r>
    </w:p>
    <w:p w:rsidR="006E1839" w:rsidRPr="004A4A22" w:rsidRDefault="006E1839" w:rsidP="000551EF">
      <w:pPr>
        <w:rPr>
          <w:lang w:val="es-PY"/>
        </w:rPr>
      </w:pPr>
      <w:bookmarkStart w:id="442" w:name="_GoBack"/>
      <w:bookmarkEnd w:id="434"/>
      <w:bookmarkEnd w:id="442"/>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gali" w:date="2015-09-01T16:59:00Z" w:initials="m">
    <w:p w:rsidR="00BC6E2B" w:rsidRDefault="00BC6E2B">
      <w:pPr>
        <w:pStyle w:val="Textocomentario"/>
      </w:pPr>
      <w:r>
        <w:rPr>
          <w:rStyle w:val="Refdecomentario"/>
        </w:rPr>
        <w:annotationRef/>
      </w:r>
      <w:proofErr w:type="spellStart"/>
      <w:r>
        <w:t>Que</w:t>
      </w:r>
      <w:proofErr w:type="spellEnd"/>
      <w:r>
        <w:t xml:space="preserve"> tal? “Enfoques metodológicos MDD para las RIA”, creo que “Estado del Arte” no es necesario colocar</w:t>
      </w:r>
    </w:p>
  </w:comment>
  <w:comment w:id="0" w:author="Vaio" w:date="2015-09-22T07:07:00Z" w:initials="V">
    <w:p w:rsidR="00BC6E2B" w:rsidRDefault="00BC6E2B">
      <w:pPr>
        <w:pStyle w:val="Textocomentario"/>
      </w:pPr>
      <w:r>
        <w:rPr>
          <w:rStyle w:val="Refdecomentario"/>
        </w:rPr>
        <w:annotationRef/>
      </w:r>
      <w:r>
        <w:t xml:space="preserve">Las mayúsculas también deben llevar acentos: </w:t>
      </w:r>
      <w:hyperlink r:id="rId1" w:history="1">
        <w:r w:rsidRPr="002668EC">
          <w:rPr>
            <w:rStyle w:val="Hipervnculo"/>
          </w:rPr>
          <w:t>http://www.rae.es/consultas/tilde-en-las-mayusculas</w:t>
        </w:r>
      </w:hyperlink>
      <w:r>
        <w:t xml:space="preserve"> </w:t>
      </w:r>
    </w:p>
    <w:p w:rsidR="00BC6E2B" w:rsidRDefault="00BC6E2B">
      <w:pPr>
        <w:pStyle w:val="Textocomentario"/>
      </w:pPr>
      <w:r>
        <w:t xml:space="preserve">Corregir en todo el libro. </w:t>
      </w:r>
    </w:p>
  </w:comment>
  <w:comment w:id="19" w:author="Vaio" w:date="2015-09-22T08:32:00Z" w:initials="V">
    <w:p w:rsidR="00BC6E2B" w:rsidRDefault="00BC6E2B">
      <w:pPr>
        <w:pStyle w:val="Textocomentario"/>
      </w:pPr>
      <w:r>
        <w:rPr>
          <w:rStyle w:val="Refdecomentario"/>
        </w:rPr>
        <w:annotationRef/>
      </w:r>
      <w:r>
        <w:t>Cambiaría la expresión dar pie</w:t>
      </w:r>
    </w:p>
  </w:comment>
  <w:comment w:id="46" w:author="Vaio" w:date="2015-09-22T23:01:00Z" w:initials="V">
    <w:p w:rsidR="00BC6E2B" w:rsidRDefault="00BC6E2B">
      <w:pPr>
        <w:pStyle w:val="Textocomentario"/>
      </w:pPr>
      <w:r>
        <w:rPr>
          <w:rStyle w:val="Refdecomentario"/>
        </w:rPr>
        <w:annotationRef/>
      </w:r>
      <w:r>
        <w:t xml:space="preserve">Aquí ya se pierde el hilo … de quién es la meta? De MDA o de alguno de sus estándares? Mejor poner un punto seguido y volver a poner el sujeto. Por ejemplo: La meta de MDA (o de X) es promover … </w:t>
      </w:r>
    </w:p>
  </w:comment>
  <w:comment w:id="71" w:author="Vaio" w:date="2015-09-22T23:05:00Z" w:initials="V">
    <w:p w:rsidR="008A2407" w:rsidRDefault="008A2407">
      <w:pPr>
        <w:pStyle w:val="Textocomentario"/>
      </w:pPr>
      <w:r>
        <w:rPr>
          <w:rStyle w:val="Refdecomentario"/>
        </w:rPr>
        <w:annotationRef/>
      </w:r>
      <w:r>
        <w:t>En el título de la figura, poner : Arquitectura dividida en capas de MDA: objetos del mundo real (M0), modelos … Así queda más claro de qué es la figura. Tener en cuenta el comentario para las demás figuras de la tesis.</w:t>
      </w:r>
    </w:p>
  </w:comment>
  <w:comment w:id="88" w:author="Vaio" w:date="2015-09-22T23:16:00Z" w:initials="V">
    <w:p w:rsidR="00027CE9" w:rsidRDefault="00027CE9">
      <w:pPr>
        <w:pStyle w:val="Textocomentario"/>
      </w:pPr>
      <w:r>
        <w:rPr>
          <w:rStyle w:val="Refdecomentario"/>
        </w:rPr>
        <w:annotationRef/>
      </w:r>
      <w:r>
        <w:t>Dar los significados de las siglas al usarlas por primera vez.</w:t>
      </w:r>
    </w:p>
  </w:comment>
  <w:comment w:id="92" w:author="magali" w:date="2015-06-30T11:29:00Z" w:initials="m">
    <w:p w:rsidR="00BC6E2B" w:rsidRDefault="00BC6E2B">
      <w:pPr>
        <w:pStyle w:val="Textocomentario"/>
      </w:pPr>
      <w:r>
        <w:rPr>
          <w:rStyle w:val="Refdecomentario"/>
        </w:rPr>
        <w:annotationRef/>
      </w:r>
      <w:r>
        <w:t>Estos no deberían estar en cursiva?</w:t>
      </w:r>
    </w:p>
  </w:comment>
  <w:comment w:id="93" w:author="magali" w:date="2015-06-30T11:46:00Z" w:initials="m">
    <w:p w:rsidR="00BC6E2B" w:rsidRDefault="00BC6E2B">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BC6E2B" w:rsidRDefault="00BC6E2B">
      <w:pPr>
        <w:pStyle w:val="Textocomentario"/>
      </w:pPr>
    </w:p>
    <w:p w:rsidR="00BC6E2B" w:rsidRDefault="00BC6E2B">
      <w:pPr>
        <w:pStyle w:val="Textocomentario"/>
      </w:pPr>
      <w:r>
        <w:t>Por otro lado, no he visto la referencia al libro de Bambilla, deberías colocarla, ya que la mayoría de los conceptos los estás sacando de ahí.</w:t>
      </w:r>
    </w:p>
  </w:comment>
  <w:comment w:id="94" w:author="marcazal" w:date="2015-07-05T12:02:00Z" w:initials="m">
    <w:p w:rsidR="00BC6E2B" w:rsidRDefault="00BC6E2B">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97" w:author="Vaio" w:date="2015-09-22T23:18:00Z" w:initials="V">
    <w:p w:rsidR="00027CE9" w:rsidRDefault="00027CE9">
      <w:pPr>
        <w:pStyle w:val="Textocomentario"/>
      </w:pPr>
      <w:r>
        <w:rPr>
          <w:rStyle w:val="Refdecomentario"/>
        </w:rPr>
        <w:annotationRef/>
      </w:r>
      <w:r>
        <w:t xml:space="preserve">MDE o MDSE? MDE aparece aquí por primera vez. </w:t>
      </w:r>
    </w:p>
  </w:comment>
  <w:comment w:id="116" w:author="Vaio" w:date="2015-09-22T23:24:00Z" w:initials="V">
    <w:p w:rsidR="00680318" w:rsidRDefault="00680318">
      <w:pPr>
        <w:pStyle w:val="Textocomentario"/>
      </w:pPr>
      <w:r>
        <w:rPr>
          <w:rStyle w:val="Refdecomentario"/>
        </w:rPr>
        <w:annotationRef/>
      </w:r>
      <w:r>
        <w:t xml:space="preserve">Explicar las siglas. </w:t>
      </w:r>
    </w:p>
  </w:comment>
  <w:comment w:id="115" w:author="magali" w:date="2015-06-30T11:42:00Z" w:initials="m">
    <w:p w:rsidR="00BC6E2B" w:rsidRDefault="00BC6E2B">
      <w:pPr>
        <w:pStyle w:val="Textocomentario"/>
      </w:pPr>
      <w:r>
        <w:rPr>
          <w:rStyle w:val="Refdecomentario"/>
        </w:rPr>
        <w:annotationRef/>
      </w:r>
      <w:r>
        <w:t xml:space="preserve">Ya que mencionas esto, podrías dar ejemplos de posibles lenguajes.. </w:t>
      </w:r>
    </w:p>
  </w:comment>
  <w:comment w:id="126" w:author="magali" w:date="2015-07-05T12:25:00Z" w:initials="m">
    <w:p w:rsidR="00BC6E2B" w:rsidRDefault="00BC6E2B" w:rsidP="0063426C">
      <w:pPr>
        <w:pStyle w:val="Textocomentario"/>
      </w:pPr>
      <w:r>
        <w:rPr>
          <w:rStyle w:val="Refdecomentario"/>
        </w:rPr>
        <w:annotationRef/>
      </w:r>
      <w:r>
        <w:t>Nuevamente pasaría a ser una subsección de 3.1</w:t>
      </w:r>
    </w:p>
  </w:comment>
  <w:comment w:id="128" w:author="Vaio" w:date="2015-09-22T23:27:00Z" w:initials="V">
    <w:p w:rsidR="00680318" w:rsidRDefault="00680318">
      <w:pPr>
        <w:pStyle w:val="Textocomentario"/>
      </w:pPr>
      <w:r>
        <w:rPr>
          <w:rStyle w:val="Refdecomentario"/>
        </w:rPr>
        <w:annotationRef/>
      </w:r>
      <w:r>
        <w:rPr>
          <w:rStyle w:val="Refdecomentario"/>
        </w:rPr>
        <w:t xml:space="preserve">En el párrafo anterior dice plantillas, aquí dice </w:t>
      </w:r>
      <w:proofErr w:type="spellStart"/>
      <w:r>
        <w:rPr>
          <w:rStyle w:val="Refdecomentario"/>
        </w:rPr>
        <w:t>templates</w:t>
      </w:r>
      <w:proofErr w:type="spellEnd"/>
      <w:r>
        <w:rPr>
          <w:rStyle w:val="Refdecomentario"/>
        </w:rPr>
        <w:t xml:space="preserve">. Mejor adoptar una forma y usar siempre la misma. </w:t>
      </w:r>
    </w:p>
  </w:comment>
  <w:comment w:id="127" w:author="marcazal" w:date="2015-07-05T12:29:00Z" w:initials="m">
    <w:p w:rsidR="00BC6E2B" w:rsidRDefault="00BC6E2B">
      <w:pPr>
        <w:pStyle w:val="Textocomentario"/>
      </w:pPr>
      <w:r>
        <w:rPr>
          <w:rStyle w:val="Refdecomentario"/>
        </w:rPr>
        <w:annotationRef/>
      </w:r>
      <w:r>
        <w:t>Ok, ahora es parte de la sección 3.1.3</w:t>
      </w:r>
    </w:p>
  </w:comment>
  <w:comment w:id="133" w:author="Vaio" w:date="2015-09-22T23:29:00Z" w:initials="V">
    <w:p w:rsidR="00680318" w:rsidRDefault="00680318">
      <w:pPr>
        <w:pStyle w:val="Textocomentario"/>
      </w:pPr>
      <w:r>
        <w:rPr>
          <w:rStyle w:val="Refdecomentario"/>
        </w:rPr>
        <w:annotationRef/>
      </w:r>
      <w:r>
        <w:t>No queda claro a qué se refiere lo de módulos.</w:t>
      </w:r>
    </w:p>
  </w:comment>
  <w:comment w:id="167" w:author="Vaio" w:date="2015-09-22T23:33:00Z" w:initials="V">
    <w:p w:rsidR="00EC3FD8" w:rsidRDefault="00EC3FD8">
      <w:pPr>
        <w:pStyle w:val="Textocomentario"/>
      </w:pPr>
      <w:r>
        <w:rPr>
          <w:rStyle w:val="Refdecomentario"/>
        </w:rPr>
        <w:annotationRef/>
      </w:r>
      <w:r>
        <w:t xml:space="preserve">Similares a las de </w:t>
      </w:r>
      <w:proofErr w:type="spellStart"/>
      <w:r>
        <w:t>Xpand</w:t>
      </w:r>
      <w:proofErr w:type="spellEnd"/>
      <w:r>
        <w:t>?</w:t>
      </w:r>
    </w:p>
  </w:comment>
  <w:comment w:id="173" w:author="Vaio" w:date="2015-09-22T23:37:00Z" w:initials="V">
    <w:p w:rsidR="00052AEB" w:rsidRDefault="00052AEB">
      <w:pPr>
        <w:pStyle w:val="Textocomentario"/>
      </w:pPr>
      <w:r>
        <w:rPr>
          <w:rStyle w:val="Refdecomentario"/>
        </w:rPr>
        <w:annotationRef/>
      </w:r>
      <w:r>
        <w:t xml:space="preserve">Ojo con la numeración… creo que debería ser 3.1.4. </w:t>
      </w:r>
    </w:p>
    <w:p w:rsidR="00052AEB" w:rsidRDefault="00052AEB">
      <w:pPr>
        <w:pStyle w:val="Textocomentario"/>
      </w:pPr>
      <w:r>
        <w:t xml:space="preserve">Otra cosa, la sigla entre paréntesis crea confusión … parece que M2T es la sigla de </w:t>
      </w:r>
      <w:proofErr w:type="spellStart"/>
      <w:r>
        <w:t>Lenagujes</w:t>
      </w:r>
      <w:proofErr w:type="spellEnd"/>
      <w:r>
        <w:t xml:space="preserve"> de Transformación y no es así (es sigla de Modelo a Texto)</w:t>
      </w:r>
    </w:p>
  </w:comment>
  <w:comment w:id="174" w:author="Vaio" w:date="2015-09-22T23:38:00Z" w:initials="V">
    <w:p w:rsidR="00052AEB" w:rsidRDefault="00052AEB">
      <w:pPr>
        <w:pStyle w:val="Textocomentario"/>
      </w:pPr>
      <w:r>
        <w:rPr>
          <w:rStyle w:val="Refdecomentario"/>
        </w:rPr>
        <w:annotationRef/>
      </w:r>
      <w:r>
        <w:t xml:space="preserve">Esta sección no tiene otros subtítulos … así que a lo mejor este se puede quitar nomás … </w:t>
      </w:r>
    </w:p>
  </w:comment>
  <w:comment w:id="192" w:author="marcazal" w:date="2015-07-05T12:30:00Z" w:initials="m">
    <w:p w:rsidR="00BC6E2B" w:rsidRDefault="00BC6E2B">
      <w:pPr>
        <w:pStyle w:val="Textocomentario"/>
      </w:pPr>
      <w:r>
        <w:rPr>
          <w:rStyle w:val="Refdecomentario"/>
        </w:rPr>
        <w:annotationRef/>
      </w:r>
      <w:r>
        <w:t>ok</w:t>
      </w:r>
    </w:p>
  </w:comment>
  <w:comment w:id="191" w:author="magali" w:date="2015-06-30T11:49:00Z" w:initials="m">
    <w:p w:rsidR="00BC6E2B" w:rsidRDefault="00BC6E2B">
      <w:pPr>
        <w:pStyle w:val="Textocomentario"/>
      </w:pPr>
      <w:r>
        <w:rPr>
          <w:rStyle w:val="Refdecomentario"/>
        </w:rPr>
        <w:annotationRef/>
      </w:r>
      <w:r>
        <w:t>Colocaría como sección 3.2</w:t>
      </w:r>
    </w:p>
  </w:comment>
  <w:comment w:id="193" w:author="Vaio" w:date="2015-09-22T23:44:00Z" w:initials="V">
    <w:p w:rsidR="00A83620" w:rsidRDefault="00A83620">
      <w:pPr>
        <w:pStyle w:val="Textocomentario"/>
      </w:pPr>
      <w:r>
        <w:rPr>
          <w:rStyle w:val="Refdecomentario"/>
        </w:rPr>
        <w:annotationRef/>
      </w:r>
      <w:r>
        <w:t>No te olvides de generar después las referencias ¡!!</w:t>
      </w:r>
    </w:p>
  </w:comment>
  <w:comment w:id="195" w:author="Vaio" w:date="2015-09-22T23:47:00Z" w:initials="V">
    <w:p w:rsidR="00A83620" w:rsidRDefault="00A83620">
      <w:pPr>
        <w:pStyle w:val="Textocomentario"/>
      </w:pPr>
      <w:r>
        <w:rPr>
          <w:rStyle w:val="Refdecomentario"/>
        </w:rPr>
        <w:annotationRef/>
      </w:r>
      <w:r>
        <w:t xml:space="preserve">Lo cambiaría a : un estudio exhaustivo y reciente … es mejor evitar expresiones muy absolutas, aunque no es incorrecto si estás bien </w:t>
      </w:r>
      <w:proofErr w:type="spellStart"/>
      <w:r>
        <w:t>bien</w:t>
      </w:r>
      <w:proofErr w:type="spellEnd"/>
      <w:r>
        <w:t xml:space="preserve"> seguro de lo que estás afirmando. </w:t>
      </w:r>
    </w:p>
  </w:comment>
  <w:comment w:id="203" w:author="Vaio" w:date="2015-09-22T23:50:00Z" w:initials="V">
    <w:p w:rsidR="00A83620" w:rsidRDefault="00A83620">
      <w:pPr>
        <w:pStyle w:val="Textocomentario"/>
      </w:pPr>
      <w:r>
        <w:rPr>
          <w:rStyle w:val="Refdecomentario"/>
        </w:rPr>
        <w:annotationRef/>
      </w:r>
      <w:r>
        <w:t xml:space="preserve">Esto es confuso al leer … tratar de reformular. </w:t>
      </w:r>
    </w:p>
  </w:comment>
  <w:comment w:id="231" w:author="Vaio" w:date="2015-09-22T23:58:00Z" w:initials="V">
    <w:p w:rsidR="00E93DF0" w:rsidRDefault="00E93DF0">
      <w:pPr>
        <w:pStyle w:val="Textocomentario"/>
      </w:pPr>
      <w:r>
        <w:rPr>
          <w:rStyle w:val="Refdecomentario"/>
        </w:rPr>
        <w:annotationRef/>
      </w:r>
      <w:r>
        <w:t xml:space="preserve">En vez de a1, a2, </w:t>
      </w:r>
      <w:proofErr w:type="spellStart"/>
      <w:r>
        <w:t>etc</w:t>
      </w:r>
      <w:proofErr w:type="spellEnd"/>
      <w:r>
        <w:t xml:space="preserve">, poner 3.2.1, 3.2.2 … </w:t>
      </w:r>
    </w:p>
  </w:comment>
  <w:comment w:id="232" w:author="Vaio" w:date="2015-09-23T00:39:00Z" w:initials="V">
    <w:p w:rsidR="00F61052" w:rsidRDefault="00F61052">
      <w:pPr>
        <w:pStyle w:val="Textocomentario"/>
      </w:pPr>
      <w:r>
        <w:rPr>
          <w:rStyle w:val="Refdecomentario"/>
        </w:rPr>
        <w:annotationRef/>
      </w:r>
      <w:r>
        <w:t>OOH-RIA o OOH-4RIA?</w:t>
      </w:r>
    </w:p>
  </w:comment>
  <w:comment w:id="235" w:author="magali" w:date="2015-06-30T11:53:00Z" w:initials="m">
    <w:p w:rsidR="00BC6E2B" w:rsidRDefault="00BC6E2B">
      <w:pPr>
        <w:pStyle w:val="Textocomentario"/>
      </w:pPr>
      <w:r>
        <w:rPr>
          <w:rStyle w:val="Refdecomentario"/>
        </w:rPr>
        <w:annotationRef/>
      </w:r>
      <w:r>
        <w:t>Donde cierra el paréntesis?</w:t>
      </w:r>
    </w:p>
  </w:comment>
  <w:comment w:id="236" w:author="marcazal" w:date="2015-07-05T12:31:00Z" w:initials="m">
    <w:p w:rsidR="00BC6E2B" w:rsidRDefault="00BC6E2B">
      <w:pPr>
        <w:pStyle w:val="Textocomentario"/>
      </w:pPr>
      <w:r>
        <w:rPr>
          <w:rStyle w:val="Refdecomentario"/>
        </w:rPr>
        <w:annotationRef/>
      </w:r>
      <w:r>
        <w:t>ok</w:t>
      </w:r>
    </w:p>
  </w:comment>
  <w:comment w:id="294" w:author="Vaio" w:date="2015-09-23T00:51:00Z" w:initials="V">
    <w:p w:rsidR="00707E0B" w:rsidRDefault="00707E0B">
      <w:pPr>
        <w:pStyle w:val="Textocomentario"/>
      </w:pPr>
      <w:r>
        <w:rPr>
          <w:rStyle w:val="Refdecomentario"/>
        </w:rPr>
        <w:annotationRef/>
      </w:r>
      <w:r>
        <w:t>esto no se entiende … reformular.</w:t>
      </w:r>
    </w:p>
  </w:comment>
  <w:comment w:id="296" w:author="Vaio" w:date="2015-09-23T00:53:00Z" w:initials="V">
    <w:p w:rsidR="00707E0B" w:rsidRDefault="00707E0B">
      <w:pPr>
        <w:pStyle w:val="Textocomentario"/>
      </w:pPr>
      <w:r>
        <w:rPr>
          <w:rStyle w:val="Refdecomentario"/>
        </w:rPr>
        <w:annotationRef/>
      </w:r>
      <w:r>
        <w:t xml:space="preserve">Al decir este trabajo, no queda claro si </w:t>
      </w:r>
      <w:proofErr w:type="spellStart"/>
      <w:r>
        <w:t>hablás</w:t>
      </w:r>
      <w:proofErr w:type="spellEnd"/>
      <w:r>
        <w:t xml:space="preserve"> de tu trabajo o del de Valverde … mejor decir este trabajo para referirte sólo a tu trabajo. Y para referirte al trabajo de otros </w:t>
      </w:r>
      <w:proofErr w:type="spellStart"/>
      <w:r>
        <w:t>decí</w:t>
      </w:r>
      <w:proofErr w:type="spellEnd"/>
      <w:r>
        <w:t>: en el trabajo de NNN (NNN sería el nombre del autor o de su propuesta)</w:t>
      </w:r>
    </w:p>
  </w:comment>
  <w:comment w:id="311" w:author="Vaio" w:date="2015-09-23T00:56:00Z" w:initials="V">
    <w:p w:rsidR="00707E0B" w:rsidRDefault="00707E0B">
      <w:pPr>
        <w:pStyle w:val="Textocomentario"/>
      </w:pPr>
      <w:r>
        <w:rPr>
          <w:rStyle w:val="Refdecomentario"/>
        </w:rPr>
        <w:annotationRef/>
      </w:r>
      <w:r>
        <w:t xml:space="preserve">Sería bueno mencionar que estas características son las que se habían presentado en la sección NNN del capítulo MMM. </w:t>
      </w:r>
    </w:p>
  </w:comment>
  <w:comment w:id="329" w:author="magali" w:date="2015-06-30T12:05:00Z" w:initials="m">
    <w:p w:rsidR="00BC6E2B" w:rsidRDefault="00BC6E2B">
      <w:pPr>
        <w:pStyle w:val="Textocomentario"/>
      </w:pPr>
      <w:r>
        <w:rPr>
          <w:rStyle w:val="Refdecomentario"/>
        </w:rPr>
        <w:annotationRef/>
      </w:r>
      <w:r>
        <w:t>Verificar sección</w:t>
      </w:r>
    </w:p>
  </w:comment>
  <w:comment w:id="330" w:author="marcazal" w:date="2015-07-05T12:32:00Z" w:initials="m">
    <w:p w:rsidR="00BC6E2B" w:rsidRDefault="00BC6E2B">
      <w:pPr>
        <w:pStyle w:val="Textocomentario"/>
      </w:pPr>
      <w:r>
        <w:rPr>
          <w:rStyle w:val="Refdecomentario"/>
        </w:rPr>
        <w:annotationRef/>
      </w:r>
      <w:r>
        <w:t>Ok, ahora sección 3.3</w:t>
      </w:r>
    </w:p>
  </w:comment>
  <w:comment w:id="353" w:author="Vaio" w:date="2015-09-23T01:09:00Z" w:initials="V">
    <w:p w:rsidR="007C4AB7" w:rsidRDefault="007C4AB7">
      <w:pPr>
        <w:pStyle w:val="Textocomentario"/>
      </w:pPr>
      <w:r>
        <w:rPr>
          <w:rStyle w:val="Refdecomentario"/>
        </w:rPr>
        <w:annotationRef/>
      </w:r>
      <w:r>
        <w:t xml:space="preserve">En las conclusiones se debería volver a hablar sobre este tema, explicando ya el análisis y si realmente se consiguió hacer esto. </w:t>
      </w:r>
    </w:p>
  </w:comment>
  <w:comment w:id="356" w:author="magali" w:date="2015-06-30T12:05:00Z" w:initials="m">
    <w:p w:rsidR="00BC6E2B" w:rsidRDefault="00BC6E2B">
      <w:pPr>
        <w:pStyle w:val="Textocomentario"/>
      </w:pPr>
      <w:r>
        <w:rPr>
          <w:rStyle w:val="Refdecomentario"/>
        </w:rPr>
        <w:annotationRef/>
      </w:r>
      <w:r>
        <w:t>Verificar sección</w:t>
      </w:r>
    </w:p>
  </w:comment>
  <w:comment w:id="357" w:author="marcazal" w:date="2015-07-05T12:34:00Z" w:initials="m">
    <w:p w:rsidR="00BC6E2B" w:rsidRDefault="00BC6E2B">
      <w:pPr>
        <w:pStyle w:val="Textocomentario"/>
      </w:pPr>
      <w:r>
        <w:rPr>
          <w:rStyle w:val="Refdecomentario"/>
        </w:rPr>
        <w:annotationRef/>
      </w:r>
      <w:r>
        <w:t>Ok, ahora pasa a llamarse sección 3.3.1</w:t>
      </w:r>
    </w:p>
  </w:comment>
  <w:comment w:id="409" w:author="Ivan Lopez" w:date="2015-09-03T19:09:00Z" w:initials="IL">
    <w:p w:rsidR="00BC6E2B" w:rsidRDefault="00BC6E2B">
      <w:pPr>
        <w:pStyle w:val="Textocomentario"/>
      </w:pPr>
      <w:r>
        <w:rPr>
          <w:rStyle w:val="Refdecomentario"/>
        </w:rPr>
        <w:annotationRef/>
      </w:r>
      <w:r>
        <w:t>Listo</w:t>
      </w:r>
    </w:p>
  </w:comment>
  <w:comment w:id="408" w:author="magali" w:date="2015-06-30T12:04:00Z" w:initials="m">
    <w:p w:rsidR="00BC6E2B" w:rsidRDefault="00BC6E2B">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414" w:author="marcazal" w:date="2015-07-05T12:37:00Z" w:initials="m">
    <w:p w:rsidR="00BC6E2B" w:rsidRDefault="00BC6E2B">
      <w:pPr>
        <w:pStyle w:val="Textocomentario"/>
      </w:pPr>
      <w:r>
        <w:rPr>
          <w:rStyle w:val="Refdecomentario"/>
        </w:rPr>
        <w:annotationRef/>
      </w:r>
      <w:r>
        <w:t xml:space="preserve">Ok, ahora es una subsección de la sección 3.3. </w:t>
      </w:r>
      <w:proofErr w:type="spellStart"/>
      <w:r>
        <w:t>Especificameente</w:t>
      </w:r>
      <w:proofErr w:type="spellEnd"/>
      <w:r>
        <w:t xml:space="preserve"> la sección 3.3.2</w:t>
      </w:r>
    </w:p>
  </w:comment>
  <w:comment w:id="413" w:author="magali" w:date="2015-06-30T12:05:00Z" w:initials="m">
    <w:p w:rsidR="00BC6E2B" w:rsidRDefault="00BC6E2B">
      <w:pPr>
        <w:pStyle w:val="Textocomentario"/>
      </w:pPr>
      <w:r>
        <w:rPr>
          <w:rStyle w:val="Refdecomentario"/>
        </w:rPr>
        <w:annotationRef/>
      </w:r>
      <w:r>
        <w:t>Verificar sección</w:t>
      </w:r>
    </w:p>
  </w:comment>
  <w:comment w:id="427" w:author="magali" w:date="2015-06-30T12:07:00Z" w:initials="m">
    <w:p w:rsidR="00BC6E2B" w:rsidRDefault="00BC6E2B">
      <w:pPr>
        <w:pStyle w:val="Textocomentario"/>
      </w:pPr>
      <w:r>
        <w:rPr>
          <w:rStyle w:val="Refdecomentario"/>
        </w:rPr>
        <w:annotationRef/>
      </w:r>
      <w:r>
        <w:t>No debería tener itálica?</w:t>
      </w:r>
    </w:p>
  </w:comment>
  <w:comment w:id="428" w:author="marcazal" w:date="2015-07-05T12:38:00Z" w:initials="m">
    <w:p w:rsidR="00BC6E2B" w:rsidRDefault="00BC6E2B">
      <w:pPr>
        <w:pStyle w:val="Textocomentario"/>
      </w:pPr>
      <w:r>
        <w:rPr>
          <w:rStyle w:val="Refdecomentario"/>
        </w:rPr>
        <w:annotationRef/>
      </w:r>
      <w:r>
        <w:t>Agregado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A48" w:rsidRDefault="000A6A48" w:rsidP="00875FB2">
      <w:pPr>
        <w:spacing w:after="0" w:line="240" w:lineRule="auto"/>
      </w:pPr>
      <w:r>
        <w:separator/>
      </w:r>
    </w:p>
  </w:endnote>
  <w:endnote w:type="continuationSeparator" w:id="0">
    <w:p w:rsidR="000A6A48" w:rsidRDefault="000A6A48"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A48" w:rsidRDefault="000A6A48" w:rsidP="00875FB2">
      <w:pPr>
        <w:spacing w:after="0" w:line="240" w:lineRule="auto"/>
      </w:pPr>
      <w:r>
        <w:separator/>
      </w:r>
    </w:p>
  </w:footnote>
  <w:footnote w:type="continuationSeparator" w:id="0">
    <w:p w:rsidR="000A6A48" w:rsidRDefault="000A6A48" w:rsidP="00875FB2">
      <w:pPr>
        <w:spacing w:after="0" w:line="240" w:lineRule="auto"/>
      </w:pPr>
      <w:r>
        <w:continuationSeparator/>
      </w:r>
    </w:p>
  </w:footnote>
  <w:footnote w:id="1">
    <w:p w:rsidR="00BC6E2B" w:rsidRPr="00CD4B4D" w:rsidRDefault="00BC6E2B">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BC6E2B" w:rsidRPr="00CD4B4D" w:rsidRDefault="00BC6E2B">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r>
        <w:fldChar w:fldCharType="begin"/>
      </w:r>
      <w:r w:rsidRPr="00AA3608">
        <w:rPr>
          <w:lang w:val="en-US"/>
          <w:rPrChange w:id="40" w:author="Vaio" w:date="2015-09-22T07:05:00Z">
            <w:rPr/>
          </w:rPrChange>
        </w:rPr>
        <w:instrText xml:space="preserve"> HYPERLINK "http://www.omg.org/spec/UML" </w:instrText>
      </w:r>
      <w:r>
        <w:fldChar w:fldCharType="separate"/>
      </w:r>
      <w:r w:rsidRPr="00127A92">
        <w:rPr>
          <w:rStyle w:val="Hipervnculo"/>
          <w:color w:val="000000" w:themeColor="text1"/>
          <w:sz w:val="14"/>
          <w:szCs w:val="14"/>
          <w:lang w:val="en-US"/>
        </w:rPr>
        <w:t>www.omg.org/spec/UML</w:t>
      </w:r>
      <w:r>
        <w:rPr>
          <w:rStyle w:val="Hipervnculo"/>
          <w:color w:val="000000" w:themeColor="text1"/>
          <w:sz w:val="14"/>
          <w:szCs w:val="14"/>
          <w:lang w:val="en-US"/>
        </w:rPr>
        <w:fldChar w:fldCharType="end"/>
      </w:r>
      <w:r w:rsidRPr="00127A92">
        <w:rPr>
          <w:rFonts w:ascii="Arial" w:hAnsi="Arial" w:cs="Arial"/>
          <w:bCs/>
          <w:color w:val="000000" w:themeColor="text1"/>
          <w:sz w:val="14"/>
          <w:szCs w:val="14"/>
          <w:shd w:val="clear" w:color="auto" w:fill="FFFFFF"/>
          <w:lang w:val="en-US"/>
        </w:rPr>
        <w:t xml:space="preserve"> 2015</w:t>
      </w:r>
    </w:p>
  </w:footnote>
  <w:footnote w:id="3">
    <w:p w:rsidR="00BC6E2B" w:rsidRPr="00127A92" w:rsidRDefault="00BC6E2B">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2"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BC6E2B" w:rsidRPr="00127A92" w:rsidRDefault="00BC6E2B">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r>
        <w:fldChar w:fldCharType="begin"/>
      </w:r>
      <w:r w:rsidRPr="00AA3608">
        <w:rPr>
          <w:lang w:val="en-US"/>
          <w:rPrChange w:id="42" w:author="Vaio" w:date="2015-09-22T07:05:00Z">
            <w:rPr/>
          </w:rPrChange>
        </w:rPr>
        <w:instrText xml:space="preserve"> HYPERLINK "http://www.omg.org/mof/" </w:instrText>
      </w:r>
      <w:r>
        <w:fldChar w:fldCharType="separate"/>
      </w:r>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r>
        <w:rPr>
          <w:rStyle w:val="Hipervnculo"/>
          <w:rFonts w:ascii="Arial" w:hAnsi="Arial" w:cs="Arial"/>
          <w:color w:val="000000" w:themeColor="text1"/>
          <w:sz w:val="14"/>
          <w:szCs w:val="14"/>
          <w:shd w:val="clear" w:color="auto" w:fill="FFFFFF"/>
          <w:lang w:val="en-US"/>
        </w:rPr>
        <w:fldChar w:fldCharType="end"/>
      </w:r>
      <w:r w:rsidRPr="00127A92">
        <w:rPr>
          <w:rFonts w:ascii="Arial" w:hAnsi="Arial" w:cs="Arial"/>
          <w:color w:val="000000" w:themeColor="text1"/>
          <w:sz w:val="14"/>
          <w:szCs w:val="14"/>
          <w:shd w:val="clear" w:color="auto" w:fill="FFFFFF"/>
          <w:lang w:val="en-US"/>
        </w:rPr>
        <w:t xml:space="preserve"> 2015</w:t>
      </w:r>
    </w:p>
  </w:footnote>
  <w:footnote w:id="5">
    <w:p w:rsidR="00BC6E2B" w:rsidRPr="00127A92" w:rsidRDefault="00BC6E2B">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r>
        <w:fldChar w:fldCharType="begin"/>
      </w:r>
      <w:r w:rsidRPr="00AA3608">
        <w:rPr>
          <w:lang w:val="en-US"/>
          <w:rPrChange w:id="44" w:author="Vaio" w:date="2015-09-22T07:05:00Z">
            <w:rPr/>
          </w:rPrChange>
        </w:rPr>
        <w:instrText xml:space="preserve"> HYPERLINK "http://www.omg.org/spec/QVT/1.1/" </w:instrText>
      </w:r>
      <w:r>
        <w:fldChar w:fldCharType="separate"/>
      </w:r>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r>
        <w:rPr>
          <w:rStyle w:val="Hipervnculo"/>
          <w:rFonts w:ascii="Arial" w:hAnsi="Arial" w:cs="Arial"/>
          <w:color w:val="000000" w:themeColor="text1"/>
          <w:sz w:val="14"/>
          <w:szCs w:val="14"/>
          <w:shd w:val="clear" w:color="auto" w:fill="FFFFFF"/>
          <w:lang w:val="en-US"/>
        </w:rPr>
        <w:fldChar w:fldCharType="end"/>
      </w:r>
      <w:r w:rsidRPr="00127A92">
        <w:rPr>
          <w:rFonts w:ascii="Arial" w:hAnsi="Arial" w:cs="Arial"/>
          <w:color w:val="000000" w:themeColor="text1"/>
          <w:sz w:val="14"/>
          <w:szCs w:val="14"/>
          <w:shd w:val="clear" w:color="auto" w:fill="FFFFFF"/>
          <w:lang w:val="en-US"/>
        </w:rPr>
        <w:t xml:space="preserve"> 2015</w:t>
      </w:r>
    </w:p>
  </w:footnote>
  <w:footnote w:id="6">
    <w:p w:rsidR="00BC6E2B" w:rsidRPr="00B252FC" w:rsidRDefault="00BC6E2B" w:rsidP="0063426C">
      <w:pPr>
        <w:pStyle w:val="Textonotapie"/>
        <w:rPr>
          <w:ins w:id="129" w:author="marcazal" w:date="2015-06-20T01:19:00Z"/>
          <w:color w:val="000000" w:themeColor="text1"/>
          <w:sz w:val="14"/>
          <w:lang w:val="en-US"/>
        </w:rPr>
      </w:pPr>
      <w:ins w:id="130"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131" w:author="marcazal" w:date="2015-06-21T18:55:00Z">
        <w:r w:rsidRPr="009C325C">
          <w:rPr>
            <w:b/>
            <w:color w:val="000000" w:themeColor="text1"/>
            <w:sz w:val="14"/>
            <w:lang w:val="en-US"/>
          </w:rPr>
          <w:t>XSLT:</w:t>
        </w:r>
        <w:r>
          <w:rPr>
            <w:color w:val="000000" w:themeColor="text1"/>
            <w:sz w:val="14"/>
            <w:lang w:val="en-US"/>
          </w:rPr>
          <w:t xml:space="preserve"> </w:t>
        </w:r>
      </w:ins>
      <w:r>
        <w:fldChar w:fldCharType="begin"/>
      </w:r>
      <w:r w:rsidRPr="00B252FC">
        <w:rPr>
          <w:lang w:val="en-US"/>
        </w:rPr>
        <w:instrText>HYPERLINK "http://www.w3.org/TR/xslt20/"</w:instrText>
      </w:r>
      <w:r>
        <w:fldChar w:fldCharType="separate"/>
      </w:r>
      <w:ins w:id="132"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7">
    <w:p w:rsidR="00BC6E2B" w:rsidRPr="00B252FC" w:rsidRDefault="00BC6E2B" w:rsidP="0063426C">
      <w:pPr>
        <w:pStyle w:val="Textonotapie"/>
        <w:rPr>
          <w:ins w:id="146" w:author="marcazal" w:date="2015-06-20T01:19:00Z"/>
          <w:color w:val="000000" w:themeColor="text1"/>
          <w:sz w:val="14"/>
          <w:lang w:val="en-US"/>
        </w:rPr>
      </w:pPr>
      <w:ins w:id="147" w:author="marcazal" w:date="2015-06-20T01:19:00Z">
        <w:r w:rsidRPr="00613C0E">
          <w:rPr>
            <w:rStyle w:val="Refdenotaalpie"/>
            <w:color w:val="000000" w:themeColor="text1"/>
            <w:sz w:val="14"/>
          </w:rPr>
          <w:footnoteRef/>
        </w:r>
      </w:ins>
      <w:ins w:id="148" w:author="marcazal" w:date="2015-06-21T18:56:00Z">
        <w:r w:rsidRPr="009C325C">
          <w:rPr>
            <w:b/>
            <w:color w:val="000000" w:themeColor="text1"/>
            <w:sz w:val="14"/>
            <w:lang w:val="en-US"/>
          </w:rPr>
          <w:t>JET:</w:t>
        </w:r>
        <w:r>
          <w:rPr>
            <w:color w:val="000000" w:themeColor="text1"/>
            <w:sz w:val="14"/>
            <w:lang w:val="en-US"/>
          </w:rPr>
          <w:t xml:space="preserve"> </w:t>
        </w:r>
      </w:ins>
      <w:ins w:id="149" w:author="marcazal" w:date="2015-06-20T01:19:00Z">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150"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8">
    <w:p w:rsidR="00BC6E2B" w:rsidRPr="00B252FC" w:rsidRDefault="00BC6E2B" w:rsidP="0063426C">
      <w:pPr>
        <w:pStyle w:val="Textonotapie"/>
        <w:rPr>
          <w:ins w:id="153" w:author="marcazal" w:date="2015-06-20T01:19:00Z"/>
          <w:color w:val="000000" w:themeColor="text1"/>
          <w:sz w:val="14"/>
          <w:lang w:val="en-US"/>
        </w:rPr>
      </w:pPr>
      <w:ins w:id="154" w:author="marcazal" w:date="2015-06-20T01:19:00Z">
        <w:r w:rsidRPr="00613C0E">
          <w:rPr>
            <w:rStyle w:val="Refdenotaalpie"/>
            <w:color w:val="000000" w:themeColor="text1"/>
            <w:sz w:val="14"/>
          </w:rPr>
          <w:footnoteRef/>
        </w:r>
      </w:ins>
      <w:ins w:id="155" w:author="marcazal" w:date="2015-06-21T18:56:00Z">
        <w:r w:rsidRPr="009C325C">
          <w:rPr>
            <w:b/>
            <w:color w:val="000000" w:themeColor="text1"/>
            <w:sz w:val="14"/>
            <w:lang w:val="en-US"/>
          </w:rPr>
          <w:t>XPAND:</w:t>
        </w:r>
      </w:ins>
      <w:ins w:id="156" w:author="marcazal" w:date="2015-06-20T01:19:00Z">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157"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9">
    <w:p w:rsidR="00BC6E2B" w:rsidRPr="00B252FC" w:rsidRDefault="00BC6E2B" w:rsidP="0063426C">
      <w:pPr>
        <w:pStyle w:val="Textonotapie"/>
        <w:rPr>
          <w:ins w:id="162" w:author="marcazal" w:date="2015-06-20T01:19:00Z"/>
          <w:color w:val="000000" w:themeColor="text1"/>
          <w:sz w:val="14"/>
          <w:lang w:val="en-US"/>
        </w:rPr>
      </w:pPr>
      <w:ins w:id="163" w:author="marcazal" w:date="2015-06-20T01:19:00Z">
        <w:r w:rsidRPr="00613C0E">
          <w:rPr>
            <w:rStyle w:val="Refdenotaalpie"/>
            <w:color w:val="000000" w:themeColor="text1"/>
            <w:sz w:val="14"/>
          </w:rPr>
          <w:footnoteRef/>
        </w:r>
      </w:ins>
      <w:proofErr w:type="spellStart"/>
      <w:ins w:id="164"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165" w:author="marcazal" w:date="2015-06-20T01:19:00Z">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166"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10">
    <w:p w:rsidR="00BC6E2B" w:rsidRPr="00B252FC" w:rsidRDefault="00BC6E2B" w:rsidP="0063426C">
      <w:pPr>
        <w:pStyle w:val="Textonotapie"/>
        <w:rPr>
          <w:color w:val="000000" w:themeColor="text1"/>
          <w:sz w:val="14"/>
          <w:lang w:val="en-US"/>
        </w:rPr>
      </w:pPr>
      <w:ins w:id="170"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171"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r>
        <w:fldChar w:fldCharType="begin"/>
      </w:r>
      <w:r w:rsidRPr="00AA3608">
        <w:rPr>
          <w:lang w:val="en-US"/>
          <w:rPrChange w:id="172" w:author="Vaio" w:date="2015-09-22T07:05:00Z">
            <w:rPr/>
          </w:rPrChange>
        </w:rPr>
        <w:instrText xml:space="preserve"> HYPERLINK "http://www.acceleo.org/" </w:instrText>
      </w:r>
      <w:r>
        <w:fldChar w:fldCharType="separate"/>
      </w:r>
      <w:r w:rsidRPr="00B252FC">
        <w:rPr>
          <w:rStyle w:val="Hipervnculo"/>
          <w:color w:val="000000" w:themeColor="text1"/>
          <w:sz w:val="14"/>
          <w:lang w:val="en-US"/>
        </w:rPr>
        <w:t>www.acceleo.org/</w:t>
      </w:r>
      <w:r>
        <w:rPr>
          <w:rStyle w:val="Hipervnculo"/>
          <w:color w:val="000000" w:themeColor="text1"/>
          <w:sz w:val="14"/>
          <w:lang w:val="en-US"/>
        </w:rPr>
        <w:fldChar w:fldCharType="end"/>
      </w:r>
      <w:r w:rsidRPr="00B252FC">
        <w:rPr>
          <w:color w:val="000000" w:themeColor="text1"/>
          <w:sz w:val="14"/>
          <w:lang w:val="en-US"/>
        </w:rPr>
        <w:t xml:space="preserve"> 2015</w:t>
      </w:r>
    </w:p>
  </w:footnote>
  <w:footnote w:id="11">
    <w:p w:rsidR="00BC6E2B" w:rsidRPr="00E17C26" w:rsidRDefault="00BC6E2B">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r>
        <w:fldChar w:fldCharType="begin"/>
      </w:r>
      <w:r w:rsidRPr="00AA3608">
        <w:rPr>
          <w:lang w:val="en-US"/>
          <w:rPrChange w:id="237" w:author="Vaio" w:date="2015-09-22T07:05:00Z">
            <w:rPr/>
          </w:rPrChange>
        </w:rPr>
        <w:instrText xml:space="preserve"> HYPERLINK "http://www.gwtproject.org/" </w:instrText>
      </w:r>
      <w:r>
        <w:fldChar w:fldCharType="separate"/>
      </w:r>
      <w:r w:rsidRPr="001748C7">
        <w:rPr>
          <w:rStyle w:val="Hipervnculo"/>
          <w:color w:val="000000" w:themeColor="text1"/>
          <w:sz w:val="14"/>
          <w:lang w:val="en-US"/>
        </w:rPr>
        <w:t>http://www.gwtproject.org/</w:t>
      </w:r>
      <w:r>
        <w:rPr>
          <w:rStyle w:val="Hipervnculo"/>
          <w:color w:val="000000" w:themeColor="text1"/>
          <w:sz w:val="14"/>
          <w:lang w:val="en-US"/>
        </w:rPr>
        <w:fldChar w:fldCharType="end"/>
      </w:r>
      <w:r w:rsidRPr="001748C7">
        <w:rPr>
          <w:color w:val="000000" w:themeColor="text1"/>
          <w:sz w:val="14"/>
          <w:lang w:val="en-US"/>
        </w:rPr>
        <w:t xml:space="preserve"> 2015</w:t>
      </w:r>
    </w:p>
  </w:footnote>
  <w:footnote w:id="12">
    <w:p w:rsidR="00BC6E2B" w:rsidRPr="00AE4686" w:rsidRDefault="00BC6E2B"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AA3608">
        <w:rPr>
          <w:lang w:val="en-US"/>
          <w:rPrChange w:id="278" w:author="Vaio" w:date="2015-09-22T07:05:00Z">
            <w:rPr/>
          </w:rPrChange>
        </w:rPr>
        <w:instrText xml:space="preserve"> HYPERLINK "http://www.openlaszlo.org/" </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rPr>
          <w:rStyle w:val="Hipervnculo"/>
          <w:rFonts w:ascii="Times New Roman" w:hAnsi="Times New Roman" w:cs="Times New Roman"/>
          <w:color w:val="000000" w:themeColor="text1"/>
          <w:sz w:val="14"/>
          <w:szCs w:val="14"/>
          <w:lang w:val="en-US"/>
        </w:rPr>
        <w:fldChar w:fldCharType="end"/>
      </w:r>
      <w:r w:rsidRPr="00AE4686">
        <w:rPr>
          <w:sz w:val="14"/>
          <w:szCs w:val="14"/>
          <w:lang w:val="en-US"/>
        </w:rPr>
        <w:t xml:space="preserve">  2015</w:t>
      </w:r>
    </w:p>
  </w:footnote>
  <w:footnote w:id="13">
    <w:p w:rsidR="00BC6E2B" w:rsidRPr="008A6D12" w:rsidRDefault="00BC6E2B"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r>
        <w:fldChar w:fldCharType="begin"/>
      </w:r>
      <w:r w:rsidRPr="00AA3608">
        <w:rPr>
          <w:lang w:val="en-US"/>
          <w:rPrChange w:id="301" w:author="Vaio" w:date="2015-09-22T07:05:00Z">
            <w:rPr/>
          </w:rPrChange>
        </w:rPr>
        <w:instrText xml:space="preserve"> HYPERLINK "http://www.interaction-design.org/encyclopedia/human_computer_interaction_hci.html" </w:instrText>
      </w:r>
      <w:r>
        <w:fldChar w:fldCharType="separate"/>
      </w:r>
      <w:r w:rsidRPr="001748C7">
        <w:rPr>
          <w:rStyle w:val="Hipervnculo"/>
          <w:rFonts w:cstheme="minorHAnsi"/>
          <w:color w:val="000000" w:themeColor="text1"/>
          <w:sz w:val="14"/>
          <w:szCs w:val="16"/>
          <w:lang w:val="en-US"/>
        </w:rPr>
        <w:t>http://www.interaction-design.org/encyclopedia/human_computer_interaction_hci.html</w:t>
      </w:r>
      <w:r>
        <w:rPr>
          <w:rStyle w:val="Hipervnculo"/>
          <w:rFonts w:cstheme="minorHAnsi"/>
          <w:color w:val="000000" w:themeColor="text1"/>
          <w:sz w:val="14"/>
          <w:szCs w:val="16"/>
          <w:lang w:val="en-US"/>
        </w:rPr>
        <w:fldChar w:fldCharType="end"/>
      </w:r>
      <w:ins w:id="302" w:author="marcazal" w:date="2015-05-29T08:02:00Z">
        <w:r w:rsidRPr="001748C7">
          <w:rPr>
            <w:rFonts w:cstheme="minorHAnsi"/>
            <w:sz w:val="14"/>
            <w:szCs w:val="16"/>
            <w:lang w:val="en-US"/>
          </w:rPr>
          <w:t xml:space="preserve"> 2015</w:t>
        </w:r>
      </w:ins>
    </w:p>
  </w:footnote>
  <w:footnote w:id="14">
    <w:p w:rsidR="00BC6E2B" w:rsidRPr="001041DD" w:rsidRDefault="00BC6E2B">
      <w:pPr>
        <w:pStyle w:val="Textonotapie"/>
        <w:rPr>
          <w:color w:val="000000" w:themeColor="text1"/>
          <w:sz w:val="14"/>
          <w:lang w:val="en-US"/>
        </w:rPr>
      </w:pPr>
      <w:ins w:id="317"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318"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319" w:author="Ivan Lopez" w:date="2015-06-17T18:54:00Z">
        <w:r w:rsidRPr="001748C7">
          <w:rPr>
            <w:color w:val="000000" w:themeColor="text1"/>
            <w:sz w:val="14"/>
            <w:lang w:val="en-US"/>
          </w:rPr>
          <w:instrText>http://www.webratio.com/site/content/es/home</w:instrText>
        </w:r>
      </w:ins>
      <w:ins w:id="320"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321" w:author="Ivan Lopez" w:date="2015-06-17T18:54:00Z">
        <w:r w:rsidRPr="001748C7">
          <w:rPr>
            <w:rStyle w:val="Hipervnculo"/>
            <w:color w:val="000000" w:themeColor="text1"/>
            <w:sz w:val="14"/>
            <w:lang w:val="en-US"/>
          </w:rPr>
          <w:t>http://www.webratio.com/site/content/es/home</w:t>
        </w:r>
      </w:ins>
      <w:ins w:id="322"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 w:id="15">
    <w:p w:rsidR="00BC6E2B" w:rsidRPr="008E6977" w:rsidRDefault="00BC6E2B" w:rsidP="002E606B">
      <w:pPr>
        <w:pStyle w:val="Textonotapie"/>
        <w:rPr>
          <w:ins w:id="417" w:author="marcazal" w:date="2015-06-23T00:18:00Z"/>
          <w:color w:val="000000" w:themeColor="text1"/>
          <w:sz w:val="14"/>
          <w:lang w:val="es-PY"/>
        </w:rPr>
      </w:pPr>
      <w:ins w:id="418"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fldChar w:fldCharType="begin"/>
        </w:r>
        <w:r>
          <w:instrText>HYPERLINK "http://www.nomagic.com/products/magicdraw.html"</w:instrText>
        </w:r>
        <w:r>
          <w:fldChar w:fldCharType="separate"/>
        </w:r>
        <w:r w:rsidRPr="008E6977">
          <w:rPr>
            <w:rStyle w:val="Hipervnculo"/>
            <w:color w:val="000000" w:themeColor="text1"/>
            <w:sz w:val="14"/>
            <w:lang w:val="es-PY"/>
          </w:rPr>
          <w:t>http://www.nomagic.com/products/magicdraw.html</w:t>
        </w:r>
        <w:r>
          <w:fldChar w:fldCharType="end"/>
        </w:r>
        <w:r w:rsidRPr="008E6977">
          <w:rPr>
            <w:color w:val="000000" w:themeColor="text1"/>
            <w:sz w:val="14"/>
            <w:lang w:val="es-PY"/>
          </w:rPr>
          <w:t xml:space="preserve"> 2015</w:t>
        </w:r>
      </w:ins>
    </w:p>
  </w:footnote>
  <w:footnote w:id="16">
    <w:p w:rsidR="00BC6E2B" w:rsidRPr="008E6977" w:rsidRDefault="00BC6E2B" w:rsidP="002E606B">
      <w:pPr>
        <w:pStyle w:val="Textonotapie"/>
        <w:rPr>
          <w:ins w:id="422" w:author="marcazal" w:date="2015-06-23T00:18:00Z"/>
          <w:color w:val="000000" w:themeColor="text1"/>
          <w:lang w:val="en-US"/>
        </w:rPr>
      </w:pPr>
      <w:ins w:id="423"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Modelling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fldChar w:fldCharType="begin"/>
      </w:r>
      <w:r w:rsidRPr="002E606B">
        <w:rPr>
          <w:lang w:val="en-US"/>
        </w:rPr>
        <w:instrText>HYPERLINK "https://www.eclipse.org/modeling/emf"</w:instrText>
      </w:r>
      <w:r>
        <w:fldChar w:fldCharType="separate"/>
      </w:r>
      <w:ins w:id="424" w:author="marcazal" w:date="2015-06-23T00:18:00Z">
        <w:r w:rsidRPr="008E6977">
          <w:rPr>
            <w:rStyle w:val="Hipervnculo"/>
            <w:color w:val="000000" w:themeColor="text1"/>
            <w:sz w:val="14"/>
            <w:lang w:val="en-US"/>
          </w:rPr>
          <w:t>https://www.eclipse.org/modeling/emf</w:t>
        </w:r>
        <w:r>
          <w:fldChar w:fldCharType="end"/>
        </w:r>
        <w:r w:rsidRPr="008E6977">
          <w:rPr>
            <w:color w:val="000000" w:themeColor="text1"/>
            <w:sz w:val="14"/>
            <w:lang w:val="en-US"/>
          </w:rPr>
          <w:t xml:space="preserve"> 2015</w:t>
        </w:r>
      </w:ins>
    </w:p>
  </w:footnote>
  <w:footnote w:id="17">
    <w:p w:rsidR="00BC6E2B" w:rsidRPr="0065625E" w:rsidRDefault="00BC6E2B" w:rsidP="002E606B">
      <w:pPr>
        <w:pStyle w:val="Textonotapie"/>
        <w:rPr>
          <w:ins w:id="425" w:author="marcazal" w:date="2015-06-23T00:18:00Z"/>
          <w:sz w:val="14"/>
          <w:lang w:val="es-PY"/>
        </w:rPr>
      </w:pPr>
      <w:ins w:id="426"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fldChar w:fldCharType="begin"/>
        </w:r>
        <w:r>
          <w:instrText>HYPERLINK "https://eclipse.org/acceleo"</w:instrText>
        </w:r>
        <w:r>
          <w:fldChar w:fldCharType="separate"/>
        </w:r>
        <w:r w:rsidRPr="008E6977">
          <w:rPr>
            <w:rStyle w:val="Hipervnculo"/>
            <w:color w:val="000000" w:themeColor="text1"/>
            <w:sz w:val="14"/>
            <w:lang w:val="es-PY"/>
          </w:rPr>
          <w:t>https://eclipse.org/acceleo</w:t>
        </w:r>
        <w:r>
          <w:fldChar w:fldCharType="end"/>
        </w:r>
        <w:r w:rsidRPr="008E6977">
          <w:rPr>
            <w:color w:val="000000" w:themeColor="text1"/>
            <w:sz w:val="14"/>
            <w:lang w:val="es-PY"/>
          </w:rPr>
          <w:t xml:space="preserve"> 2015</w:t>
        </w:r>
      </w:ins>
    </w:p>
  </w:footnote>
  <w:footnote w:id="18">
    <w:p w:rsidR="00BC6E2B" w:rsidRPr="00B44222" w:rsidRDefault="00BC6E2B" w:rsidP="002E606B">
      <w:pPr>
        <w:pStyle w:val="Textonotapie"/>
        <w:rPr>
          <w:ins w:id="429" w:author="marcazal" w:date="2015-06-23T00:18:00Z"/>
          <w:color w:val="000000" w:themeColor="text1"/>
          <w:sz w:val="14"/>
          <w:lang w:val="es-PY"/>
        </w:rPr>
      </w:pPr>
      <w:ins w:id="430"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0630"/>
    <w:rsid w:val="00000C13"/>
    <w:rsid w:val="00003C95"/>
    <w:rsid w:val="00007E54"/>
    <w:rsid w:val="00012EF9"/>
    <w:rsid w:val="00022C69"/>
    <w:rsid w:val="00027CE9"/>
    <w:rsid w:val="00033500"/>
    <w:rsid w:val="0004287D"/>
    <w:rsid w:val="00051CA9"/>
    <w:rsid w:val="00052AEB"/>
    <w:rsid w:val="00052F9D"/>
    <w:rsid w:val="000551EF"/>
    <w:rsid w:val="00060C44"/>
    <w:rsid w:val="000657D1"/>
    <w:rsid w:val="000700BF"/>
    <w:rsid w:val="00087DEC"/>
    <w:rsid w:val="00095D77"/>
    <w:rsid w:val="000A17BC"/>
    <w:rsid w:val="000A397E"/>
    <w:rsid w:val="000A6A48"/>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85018"/>
    <w:rsid w:val="00196071"/>
    <w:rsid w:val="001970FF"/>
    <w:rsid w:val="001A2BCF"/>
    <w:rsid w:val="001A6820"/>
    <w:rsid w:val="001C2030"/>
    <w:rsid w:val="001C308D"/>
    <w:rsid w:val="001C52AC"/>
    <w:rsid w:val="001C6941"/>
    <w:rsid w:val="001D0D86"/>
    <w:rsid w:val="001D63B3"/>
    <w:rsid w:val="001E5876"/>
    <w:rsid w:val="001E5F77"/>
    <w:rsid w:val="001E6121"/>
    <w:rsid w:val="001E6F09"/>
    <w:rsid w:val="002028CF"/>
    <w:rsid w:val="00205C2A"/>
    <w:rsid w:val="0020643B"/>
    <w:rsid w:val="00207A93"/>
    <w:rsid w:val="00216649"/>
    <w:rsid w:val="00224D54"/>
    <w:rsid w:val="0023289D"/>
    <w:rsid w:val="00240D6D"/>
    <w:rsid w:val="00242D2B"/>
    <w:rsid w:val="0025442F"/>
    <w:rsid w:val="00255D9F"/>
    <w:rsid w:val="00256D56"/>
    <w:rsid w:val="00256D5D"/>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14C8"/>
    <w:rsid w:val="003134E0"/>
    <w:rsid w:val="00316199"/>
    <w:rsid w:val="00323238"/>
    <w:rsid w:val="00325106"/>
    <w:rsid w:val="00333FDE"/>
    <w:rsid w:val="0033582E"/>
    <w:rsid w:val="003377D7"/>
    <w:rsid w:val="0034255B"/>
    <w:rsid w:val="00342DA4"/>
    <w:rsid w:val="00353787"/>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3A49"/>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9672A"/>
    <w:rsid w:val="005A711E"/>
    <w:rsid w:val="005B1672"/>
    <w:rsid w:val="005B426F"/>
    <w:rsid w:val="005B4F1F"/>
    <w:rsid w:val="005D335B"/>
    <w:rsid w:val="005D6EA6"/>
    <w:rsid w:val="005E340D"/>
    <w:rsid w:val="005E3E2D"/>
    <w:rsid w:val="005F3B41"/>
    <w:rsid w:val="00604A2D"/>
    <w:rsid w:val="006056C7"/>
    <w:rsid w:val="0060655D"/>
    <w:rsid w:val="0060709F"/>
    <w:rsid w:val="00612B19"/>
    <w:rsid w:val="00621C21"/>
    <w:rsid w:val="00633C3D"/>
    <w:rsid w:val="0063426C"/>
    <w:rsid w:val="006374C0"/>
    <w:rsid w:val="00645076"/>
    <w:rsid w:val="00645496"/>
    <w:rsid w:val="00654925"/>
    <w:rsid w:val="00654EB0"/>
    <w:rsid w:val="0066114D"/>
    <w:rsid w:val="00672951"/>
    <w:rsid w:val="0067626B"/>
    <w:rsid w:val="006778A3"/>
    <w:rsid w:val="00680318"/>
    <w:rsid w:val="00683E53"/>
    <w:rsid w:val="00692FE8"/>
    <w:rsid w:val="006934C2"/>
    <w:rsid w:val="0069772B"/>
    <w:rsid w:val="006A342B"/>
    <w:rsid w:val="006B09CF"/>
    <w:rsid w:val="006B3E9D"/>
    <w:rsid w:val="006B4FFC"/>
    <w:rsid w:val="006B5DD5"/>
    <w:rsid w:val="006C7D82"/>
    <w:rsid w:val="006D0FA9"/>
    <w:rsid w:val="006D155D"/>
    <w:rsid w:val="006D5A5C"/>
    <w:rsid w:val="006E1839"/>
    <w:rsid w:val="006E41C7"/>
    <w:rsid w:val="006F1C5D"/>
    <w:rsid w:val="006F79B7"/>
    <w:rsid w:val="00707E0B"/>
    <w:rsid w:val="00714830"/>
    <w:rsid w:val="00720DDA"/>
    <w:rsid w:val="00730011"/>
    <w:rsid w:val="00730979"/>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B3892"/>
    <w:rsid w:val="007C1911"/>
    <w:rsid w:val="007C4AB7"/>
    <w:rsid w:val="007D20CB"/>
    <w:rsid w:val="007D2773"/>
    <w:rsid w:val="007D5073"/>
    <w:rsid w:val="007E1C9C"/>
    <w:rsid w:val="007E20F7"/>
    <w:rsid w:val="007F0FE3"/>
    <w:rsid w:val="007F6BB4"/>
    <w:rsid w:val="0080007D"/>
    <w:rsid w:val="00802E77"/>
    <w:rsid w:val="00803661"/>
    <w:rsid w:val="00803944"/>
    <w:rsid w:val="008131C2"/>
    <w:rsid w:val="0082156F"/>
    <w:rsid w:val="008302A4"/>
    <w:rsid w:val="0083135C"/>
    <w:rsid w:val="00851625"/>
    <w:rsid w:val="00855455"/>
    <w:rsid w:val="00856A8F"/>
    <w:rsid w:val="00857FCF"/>
    <w:rsid w:val="0086090E"/>
    <w:rsid w:val="00860ED3"/>
    <w:rsid w:val="00862534"/>
    <w:rsid w:val="00863ACE"/>
    <w:rsid w:val="00867671"/>
    <w:rsid w:val="00875FB2"/>
    <w:rsid w:val="008814B5"/>
    <w:rsid w:val="00882AFB"/>
    <w:rsid w:val="00885C22"/>
    <w:rsid w:val="00891FCF"/>
    <w:rsid w:val="00893FE4"/>
    <w:rsid w:val="008A2407"/>
    <w:rsid w:val="008A5CA7"/>
    <w:rsid w:val="008A5CB3"/>
    <w:rsid w:val="008A6A2B"/>
    <w:rsid w:val="008A6D12"/>
    <w:rsid w:val="008B1909"/>
    <w:rsid w:val="008B299F"/>
    <w:rsid w:val="008D4A21"/>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97335"/>
    <w:rsid w:val="009A3C9A"/>
    <w:rsid w:val="009B1646"/>
    <w:rsid w:val="009C325C"/>
    <w:rsid w:val="009D42FB"/>
    <w:rsid w:val="009D54F1"/>
    <w:rsid w:val="009D6541"/>
    <w:rsid w:val="009E023E"/>
    <w:rsid w:val="009E2506"/>
    <w:rsid w:val="009E5161"/>
    <w:rsid w:val="009F0323"/>
    <w:rsid w:val="009F1B58"/>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745AD"/>
    <w:rsid w:val="00A83620"/>
    <w:rsid w:val="00A9718B"/>
    <w:rsid w:val="00AA0302"/>
    <w:rsid w:val="00AA25C1"/>
    <w:rsid w:val="00AA3496"/>
    <w:rsid w:val="00AA3608"/>
    <w:rsid w:val="00AA40E8"/>
    <w:rsid w:val="00AA5843"/>
    <w:rsid w:val="00AA5D8B"/>
    <w:rsid w:val="00AC3409"/>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C6E2B"/>
    <w:rsid w:val="00BE0F26"/>
    <w:rsid w:val="00BE1F67"/>
    <w:rsid w:val="00BE6805"/>
    <w:rsid w:val="00BE704A"/>
    <w:rsid w:val="00BF0BE7"/>
    <w:rsid w:val="00C04305"/>
    <w:rsid w:val="00C07474"/>
    <w:rsid w:val="00C101C7"/>
    <w:rsid w:val="00C13DD2"/>
    <w:rsid w:val="00C24D4F"/>
    <w:rsid w:val="00C2577F"/>
    <w:rsid w:val="00C431A2"/>
    <w:rsid w:val="00C614A3"/>
    <w:rsid w:val="00C63A47"/>
    <w:rsid w:val="00C80673"/>
    <w:rsid w:val="00C80AEC"/>
    <w:rsid w:val="00C82022"/>
    <w:rsid w:val="00C9420A"/>
    <w:rsid w:val="00CA0235"/>
    <w:rsid w:val="00CA63A7"/>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522D4"/>
    <w:rsid w:val="00D64A37"/>
    <w:rsid w:val="00D64E9E"/>
    <w:rsid w:val="00D733C7"/>
    <w:rsid w:val="00D77803"/>
    <w:rsid w:val="00D86F61"/>
    <w:rsid w:val="00D96D9A"/>
    <w:rsid w:val="00DA225D"/>
    <w:rsid w:val="00DA7868"/>
    <w:rsid w:val="00DB187D"/>
    <w:rsid w:val="00DB262E"/>
    <w:rsid w:val="00DB2E17"/>
    <w:rsid w:val="00DB3A8A"/>
    <w:rsid w:val="00DB3C27"/>
    <w:rsid w:val="00DB4389"/>
    <w:rsid w:val="00DB70C7"/>
    <w:rsid w:val="00DC142C"/>
    <w:rsid w:val="00DC2E64"/>
    <w:rsid w:val="00DE3445"/>
    <w:rsid w:val="00DE5633"/>
    <w:rsid w:val="00DF15DD"/>
    <w:rsid w:val="00DF2B36"/>
    <w:rsid w:val="00E00CB2"/>
    <w:rsid w:val="00E0777A"/>
    <w:rsid w:val="00E17C26"/>
    <w:rsid w:val="00E261A7"/>
    <w:rsid w:val="00E3166F"/>
    <w:rsid w:val="00E32A80"/>
    <w:rsid w:val="00E3351D"/>
    <w:rsid w:val="00E371B0"/>
    <w:rsid w:val="00E50499"/>
    <w:rsid w:val="00E51960"/>
    <w:rsid w:val="00E66187"/>
    <w:rsid w:val="00E712E3"/>
    <w:rsid w:val="00E7625D"/>
    <w:rsid w:val="00E77FE4"/>
    <w:rsid w:val="00E84B4B"/>
    <w:rsid w:val="00E93DF0"/>
    <w:rsid w:val="00E974EB"/>
    <w:rsid w:val="00E97FD9"/>
    <w:rsid w:val="00EC3FD8"/>
    <w:rsid w:val="00EE50BD"/>
    <w:rsid w:val="00EF34F2"/>
    <w:rsid w:val="00EF41E8"/>
    <w:rsid w:val="00F011B8"/>
    <w:rsid w:val="00F02DE6"/>
    <w:rsid w:val="00F153EB"/>
    <w:rsid w:val="00F1739B"/>
    <w:rsid w:val="00F23BCF"/>
    <w:rsid w:val="00F34B76"/>
    <w:rsid w:val="00F37106"/>
    <w:rsid w:val="00F4070D"/>
    <w:rsid w:val="00F55BD8"/>
    <w:rsid w:val="00F55C0A"/>
    <w:rsid w:val="00F60927"/>
    <w:rsid w:val="00F61052"/>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ae.es/consultas/tilde-en-las-mayuscula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gi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OCL" TargetMode="External"/><Relationship Id="rId1" Type="http://schemas.openxmlformats.org/officeDocument/2006/relationships/hyperlink" Target="http://www.omg.org/m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2FC94D-B15F-45B6-8EC9-1E5AD851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Pages>
  <Words>5655</Words>
  <Characters>31107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Vaio</cp:lastModifiedBy>
  <cp:revision>23</cp:revision>
  <dcterms:created xsi:type="dcterms:W3CDTF">2015-09-22T11:02:00Z</dcterms:created>
  <dcterms:modified xsi:type="dcterms:W3CDTF">2015-09-23T05:30:00Z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