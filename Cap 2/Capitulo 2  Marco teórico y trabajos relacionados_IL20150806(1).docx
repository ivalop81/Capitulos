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Change w:id="0" w:author="marcazal" w:date="2015-06-21T12:08:00Z">
            <w:rPr>
              <w:b/>
              <w:sz w:val="28"/>
            </w:rPr>
          </w:rPrChange>
        </w:rPr>
        <w:pPrChange w:id="1" w:author="marcazal" w:date="2015-06-21T12:08:00Z">
          <w:pPr>
            <w:ind w:left="6372" w:firstLine="708"/>
          </w:pPr>
        </w:pPrChange>
      </w:pPr>
      <w:ins w:id="2" w:author="marcazal" w:date="2015-06-21T12:08:00Z">
        <w:r>
          <w:rPr>
            <w:b/>
            <w:sz w:val="36"/>
          </w:rPr>
          <w:t xml:space="preserve">    </w:t>
        </w:r>
      </w:ins>
      <w:r w:rsidR="00353787" w:rsidRPr="006A342B">
        <w:rPr>
          <w:b/>
          <w:sz w:val="36"/>
          <w:rPrChange w:id="3" w:author="marcazal" w:date="2015-06-21T12:08:00Z">
            <w:rPr>
              <w:b/>
              <w:sz w:val="28"/>
            </w:rPr>
          </w:rPrChange>
        </w:rPr>
        <w:t>CAPITULO 3</w:t>
      </w:r>
    </w:p>
    <w:p w:rsidR="00353787" w:rsidRPr="006A342B" w:rsidRDefault="00353787" w:rsidP="00353787">
      <w:pPr>
        <w:rPr>
          <w:b/>
          <w:color w:val="000000" w:themeColor="text1"/>
          <w:sz w:val="36"/>
          <w:rPrChange w:id="4" w:author="marcazal" w:date="2015-06-21T12:08:00Z">
            <w:rPr>
              <w:b/>
              <w:color w:val="000000" w:themeColor="text1"/>
              <w:sz w:val="28"/>
            </w:rPr>
          </w:rPrChange>
        </w:rPr>
      </w:pPr>
      <w:r w:rsidRPr="006A342B">
        <w:rPr>
          <w:b/>
          <w:color w:val="000000" w:themeColor="text1"/>
          <w:sz w:val="36"/>
          <w:rPrChange w:id="5" w:author="marcazal" w:date="2015-06-21T12:08:00Z">
            <w:rPr>
              <w:b/>
              <w:color w:val="000000" w:themeColor="text1"/>
              <w:sz w:val="28"/>
            </w:rPr>
          </w:rPrChange>
        </w:rPr>
        <w:t>ESTADO DEL ARTE DE LAS METODOLOGÍAS WEB BASADA EN MODELOS PARA LAS RIAS</w:t>
      </w:r>
    </w:p>
    <w:p w:rsidR="006E1839" w:rsidDel="009153F2" w:rsidRDefault="00353787" w:rsidP="000551EF">
      <w:pPr>
        <w:rPr>
          <w:del w:id="6" w:author="marcazal" w:date="2015-05-28T04:37:00Z"/>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9153F2" w:rsidRPr="008F6CB3" w:rsidRDefault="009153F2" w:rsidP="000551EF">
      <w:pPr>
        <w:rPr>
          <w:ins w:id="7" w:author="marcazal" w:date="2015-06-21T12:09:00Z"/>
          <w:b/>
          <w:caps/>
          <w:lang w:val="en-US"/>
        </w:rPr>
      </w:pPr>
    </w:p>
    <w:p w:rsidR="00A52250" w:rsidRPr="00AA0302" w:rsidDel="006A342B" w:rsidRDefault="00A52250" w:rsidP="000551EF">
      <w:pPr>
        <w:rPr>
          <w:del w:id="8" w:author="marcazal" w:date="2015-06-21T12:07:00Z"/>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0551EF">
      <w:pPr>
        <w:rPr>
          <w:lang w:val="es-PY"/>
        </w:rPr>
      </w:pPr>
      <w:proofErr w:type="gramStart"/>
      <w:r w:rsidRPr="00060C44">
        <w:rPr>
          <w:lang w:val="es-PY"/>
        </w:rPr>
        <w:t>MDSE</w:t>
      </w:r>
      <w:r w:rsidR="004E74E0">
        <w:rPr>
          <w:lang w:val="es-PY"/>
        </w:rPr>
        <w:t xml:space="preserve"> ,</w:t>
      </w:r>
      <w:proofErr w:type="gramEnd"/>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w:t>
      </w:r>
      <w:del w:id="9" w:author="magali" w:date="2015-06-09T13:10:00Z">
        <w:r w:rsidR="001E6121" w:rsidDel="009D6541">
          <w:rPr>
            <w:lang w:val="es-PY"/>
          </w:rPr>
          <w:delText xml:space="preserve">así </w:delText>
        </w:r>
      </w:del>
      <w:r w:rsidR="001E6121">
        <w:rPr>
          <w:lang w:val="es-PY"/>
        </w:rPr>
        <w:t xml:space="preserve">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ins w:id="10" w:author="marcazal" w:date="2015-06-21T11:51:00Z">
        <w:r>
          <w:rPr>
            <w:b/>
            <w:lang w:val="en-US"/>
          </w:rPr>
          <w:t>3</w:t>
        </w:r>
      </w:ins>
      <w:del w:id="11" w:author="marcazal" w:date="2015-06-21T11:51:00Z">
        <w:r w:rsidR="00BA1129" w:rsidRPr="00CC5721" w:rsidDel="00353787">
          <w:rPr>
            <w:b/>
            <w:lang w:val="en-US"/>
          </w:rPr>
          <w:delText>2</w:delText>
        </w:r>
      </w:del>
      <w:r w:rsidR="00BA1129" w:rsidRPr="00CC5721">
        <w:rPr>
          <w:b/>
          <w:lang w:val="en-US"/>
        </w:rPr>
        <w:t>.</w:t>
      </w:r>
      <w:ins w:id="12" w:author="marcazal" w:date="2015-06-21T11:51:00Z">
        <w:r>
          <w:rPr>
            <w:b/>
            <w:lang w:val="en-US"/>
          </w:rPr>
          <w:t>1</w:t>
        </w:r>
      </w:ins>
      <w:del w:id="13" w:author="marcazal" w:date="2015-06-21T11:51:00Z">
        <w:r w:rsidR="00BA1129" w:rsidRPr="00CC5721" w:rsidDel="00353787">
          <w:rPr>
            <w:b/>
            <w:lang w:val="en-US"/>
          </w:rPr>
          <w:delText>5</w:delText>
        </w:r>
      </w:del>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3134E0" w:rsidDel="006C7D82" w:rsidRDefault="00BA1129" w:rsidP="000551EF">
      <w:pPr>
        <w:rPr>
          <w:del w:id="14" w:author="marcazal" w:date="2015-06-03T23:54:00Z"/>
          <w:lang w:val="es-PY"/>
        </w:rPr>
      </w:pPr>
      <w:r w:rsidRPr="00BA1129">
        <w:rPr>
          <w:lang w:val="es-PY"/>
        </w:rPr>
        <w:t xml:space="preserve">En </w:t>
      </w:r>
      <w:r w:rsidR="000E0DD5" w:rsidRPr="00060C44">
        <w:rPr>
          <w:lang w:val="es-PY"/>
        </w:rPr>
        <w:t>MDSE</w:t>
      </w:r>
      <w:ins w:id="15" w:author="Ivan Lopez" w:date="2015-06-17T16:57:00Z">
        <w:r w:rsidR="00882AFB">
          <w:rPr>
            <w:lang w:val="es-PY"/>
          </w:rPr>
          <w:t>, es posible adoptar</w:t>
        </w:r>
      </w:ins>
      <w:del w:id="16" w:author="Ivan Lopez" w:date="2015-06-17T16:57:00Z">
        <w:r w:rsidRPr="00BA1129" w:rsidDel="00882AFB">
          <w:rPr>
            <w:lang w:val="es-PY"/>
          </w:rPr>
          <w:delText xml:space="preserve"> pueden tomarse los</w:delText>
        </w:r>
      </w:del>
      <w:ins w:id="17" w:author="Ivan Lopez" w:date="2015-06-17T16:57:00Z">
        <w:r w:rsidR="00882AFB">
          <w:rPr>
            <w:lang w:val="es-PY"/>
          </w:rPr>
          <w:t xml:space="preserve"> un</w:t>
        </w:r>
      </w:ins>
      <w:r w:rsidRPr="00BA1129">
        <w:rPr>
          <w:lang w:val="es-PY"/>
        </w:rPr>
        <w:t xml:space="preserve"> enfoque</w:t>
      </w:r>
      <w:del w:id="18" w:author="Ivan Lopez" w:date="2015-06-17T16:57:00Z">
        <w:r w:rsidRPr="00BA1129" w:rsidDel="00882AFB">
          <w:rPr>
            <w:lang w:val="es-PY"/>
          </w:rPr>
          <w:delText>s</w:delText>
        </w:r>
      </w:del>
      <w:r w:rsidRPr="00BA1129">
        <w:rPr>
          <w:lang w:val="es-PY"/>
        </w:rPr>
        <w:t xml:space="preserve"> </w:t>
      </w:r>
      <w:commentRangeStart w:id="19"/>
      <w:r w:rsidR="000E0DD5" w:rsidRPr="00060C44">
        <w:rPr>
          <w:lang w:val="es-PY"/>
        </w:rPr>
        <w:t>MDD</w:t>
      </w:r>
      <w:ins w:id="20" w:author="Ivan Lopez" w:date="2015-06-17T16:57:00Z">
        <w:r w:rsidR="00524FF6">
          <w:rPr>
            <w:i/>
            <w:lang w:val="es-PY"/>
          </w:rPr>
          <w:t xml:space="preserve"> </w:t>
        </w:r>
        <w:r w:rsidR="001748C7" w:rsidRPr="001748C7">
          <w:rPr>
            <w:lang w:val="es-PY"/>
          </w:rPr>
          <w:t xml:space="preserve">para el </w:t>
        </w:r>
      </w:ins>
      <w:ins w:id="21" w:author="Ivan Lopez" w:date="2015-06-17T16:58:00Z">
        <w:r w:rsidR="001748C7" w:rsidRPr="001748C7">
          <w:rPr>
            <w:lang w:val="es-PY"/>
          </w:rPr>
          <w:t xml:space="preserve">ciclo de desarrollo de una </w:t>
        </w:r>
        <w:proofErr w:type="spellStart"/>
        <w:r w:rsidR="001748C7" w:rsidRPr="001748C7">
          <w:rPr>
            <w:lang w:val="es-PY"/>
          </w:rPr>
          <w:t>aplicación</w:t>
        </w:r>
      </w:ins>
      <w:del w:id="22" w:author="Ivan Lopez" w:date="2015-06-17T16:57:00Z">
        <w:r w:rsidRPr="00BA1129" w:rsidDel="00882AFB">
          <w:rPr>
            <w:lang w:val="es-PY"/>
          </w:rPr>
          <w:delText xml:space="preserve"> o </w:delText>
        </w:r>
        <w:r w:rsidR="001748C7" w:rsidRPr="001748C7">
          <w:rPr>
            <w:i/>
            <w:lang w:val="es-PY"/>
          </w:rPr>
          <w:delText>MDA</w:delText>
        </w:r>
      </w:del>
      <w:commentRangeEnd w:id="19"/>
      <w:ins w:id="23" w:author="Ivan Lopez" w:date="2015-06-17T17:13:00Z">
        <w:r w:rsidR="00060C44" w:rsidRPr="00060C44">
          <w:rPr>
            <w:lang w:val="es-PY"/>
          </w:rPr>
          <w:t>MDA</w:t>
        </w:r>
      </w:ins>
      <w:proofErr w:type="spellEnd"/>
      <w:del w:id="24" w:author="Ivan Lopez" w:date="2015-06-17T16:57:00Z">
        <w:r w:rsidR="009D6541" w:rsidDel="00882AFB">
          <w:rPr>
            <w:rStyle w:val="Refdecomentario"/>
            <w:rFonts w:eastAsiaTheme="minorEastAsia"/>
            <w:lang w:eastAsia="es-ES"/>
          </w:rPr>
          <w:commentReference w:id="19"/>
        </w:r>
        <w:r w:rsidDel="00882AFB">
          <w:rPr>
            <w:lang w:val="es-PY"/>
          </w:rPr>
          <w:delText>.</w:delText>
        </w:r>
      </w:del>
      <w:r w:rsidR="00AA0302" w:rsidRPr="00BA1129">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1748C7">
        <w:rPr>
          <w:i/>
          <w:lang w:val="es-PY"/>
        </w:rPr>
        <w:t>QVT</w:t>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w:t>
      </w:r>
      <w:ins w:id="25" w:author="magali" w:date="2015-06-09T13:12:00Z">
        <w:r w:rsidR="009D6541">
          <w:rPr>
            <w:lang w:val="es-PY"/>
          </w:rPr>
          <w:t>s</w:t>
        </w:r>
      </w:ins>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1748C7">
        <w:rPr>
          <w:i/>
          <w:lang w:val="es-PY"/>
        </w:rPr>
        <w:t>MDA</w:t>
      </w:r>
      <w:r w:rsidR="002B2683">
        <w:rPr>
          <w:lang w:val="es-PY"/>
        </w:rPr>
        <w:t xml:space="preserve"> </w:t>
      </w:r>
      <w:r w:rsidR="00B238CC">
        <w:rPr>
          <w:lang w:val="es-PY"/>
        </w:rPr>
        <w:t xml:space="preserve"> es un subconjunto de </w:t>
      </w:r>
      <w:del w:id="26" w:author="Ivan Lopez" w:date="2015-06-17T17:12:00Z">
        <w:r w:rsidR="001748C7" w:rsidRPr="001748C7">
          <w:rPr>
            <w:i/>
            <w:lang w:val="es-PY"/>
          </w:rPr>
          <w:delText>MDD</w:delText>
        </w:r>
      </w:del>
      <w:ins w:id="27" w:author="Ivan Lopez" w:date="2015-06-17T17:12:00Z">
        <w:r w:rsidR="00060C44" w:rsidRPr="00060C44">
          <w:rPr>
            <w:lang w:val="es-PY"/>
          </w:rPr>
          <w:t>MDD</w:t>
        </w:r>
      </w:ins>
      <w:r w:rsidR="00B238CC">
        <w:rPr>
          <w:lang w:val="es-PY"/>
        </w:rPr>
        <w:t xml:space="preserve">, </w:t>
      </w:r>
      <w:del w:id="28" w:author="magali" w:date="2015-06-09T13:13:00Z">
        <w:r w:rsidR="00B238CC" w:rsidDel="009D6541">
          <w:rPr>
            <w:lang w:val="es-PY"/>
          </w:rPr>
          <w:delText>pero con la salvedad que se basa en</w:delText>
        </w:r>
      </w:del>
      <w:ins w:id="29" w:author="magali" w:date="2015-06-09T13:13:00Z">
        <w:r w:rsidR="009D6541">
          <w:rPr>
            <w:lang w:val="es-PY"/>
          </w:rPr>
          <w:t>que propone</w:t>
        </w:r>
      </w:ins>
      <w:r w:rsidR="00B238CC">
        <w:rPr>
          <w:lang w:val="es-PY"/>
        </w:rPr>
        <w:t xml:space="preserve"> estándares para cada paso en el proceso de desarrollo de las aplicaciones.  Utiliza un esquema de arquitectura  dividida </w:t>
      </w:r>
      <w:r w:rsidR="004A3604">
        <w:rPr>
          <w:lang w:val="es-PY"/>
        </w:rPr>
        <w:t>en capas co</w:t>
      </w:r>
      <w:ins w:id="30" w:author="magali" w:date="2015-06-09T13:13:00Z">
        <w:r w:rsidR="009D6541">
          <w:rPr>
            <w:lang w:val="es-PY"/>
          </w:rPr>
          <w:t>m</w:t>
        </w:r>
      </w:ins>
      <w:del w:id="31" w:author="magali" w:date="2015-06-09T13:13:00Z">
        <w:r w:rsidR="004A3604" w:rsidDel="009D6541">
          <w:rPr>
            <w:lang w:val="es-PY"/>
          </w:rPr>
          <w:delText>n</w:delText>
        </w:r>
      </w:del>
      <w:r w:rsidR="004A3604">
        <w:rPr>
          <w:lang w:val="es-PY"/>
        </w:rPr>
        <w:t xml:space="preserve">o </w:t>
      </w:r>
      <w:del w:id="32" w:author="magali" w:date="2015-06-09T13:13:00Z">
        <w:r w:rsidR="004A3604" w:rsidDel="009D6541">
          <w:rPr>
            <w:lang w:val="es-PY"/>
          </w:rPr>
          <w:delText>se aprecia</w:delText>
        </w:r>
      </w:del>
      <w:ins w:id="33" w:author="magali" w:date="2015-06-09T13:13:00Z">
        <w:r w:rsidR="009D6541">
          <w:rPr>
            <w:lang w:val="es-PY"/>
          </w:rPr>
          <w:t>puede apreciarse</w:t>
        </w:r>
      </w:ins>
      <w:r w:rsidR="004A3604">
        <w:rPr>
          <w:lang w:val="es-PY"/>
        </w:rPr>
        <w:t xml:space="preserve">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ins w:id="34" w:author="magali" w:date="2015-06-09T13:14:00Z">
        <w:r w:rsidR="009D6541">
          <w:rPr>
            <w:lang w:val="es-PY"/>
          </w:rPr>
          <w:t xml:space="preserve"> </w:t>
        </w:r>
      </w:ins>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xml:space="preserve">, que cuenta con diversos modelos para representar los comportamientos (estáticos y dinámicos) de </w:t>
      </w:r>
      <w:r w:rsidR="00B238CC">
        <w:rPr>
          <w:lang w:val="es-PY"/>
        </w:rPr>
        <w:lastRenderedPageBreak/>
        <w:t>una aplicación en particular.</w:t>
      </w:r>
      <w:r w:rsidR="00BA06F7">
        <w:rPr>
          <w:lang w:val="es-PY"/>
        </w:rPr>
        <w:t xml:space="preserve">  </w:t>
      </w:r>
      <w:ins w:id="35" w:author="magali" w:date="2015-06-09T13:14:00Z">
        <w:r w:rsidR="009D6541">
          <w:rPr>
            <w:lang w:val="es-PY"/>
          </w:rPr>
          <w:t xml:space="preserve">La capa </w:t>
        </w:r>
      </w:ins>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Del="009D6541" w:rsidRDefault="00B238CC" w:rsidP="000551EF">
      <w:pPr>
        <w:rPr>
          <w:del w:id="36" w:author="magali" w:date="2015-06-09T13:14:00Z"/>
          <w:lang w:val="es-PY"/>
        </w:rPr>
      </w:pPr>
    </w:p>
    <w:p w:rsidR="0060709F" w:rsidDel="009D6541" w:rsidRDefault="0060709F" w:rsidP="000551EF">
      <w:pPr>
        <w:rPr>
          <w:del w:id="37" w:author="magali" w:date="2015-06-09T13:14:00Z"/>
          <w:lang w:val="es-PY"/>
        </w:rPr>
      </w:pPr>
    </w:p>
    <w:p w:rsidR="0060709F" w:rsidDel="009D6541" w:rsidRDefault="0060709F" w:rsidP="000551EF">
      <w:pPr>
        <w:rPr>
          <w:del w:id="38" w:author="magali" w:date="2015-06-09T13:14:00Z"/>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0700BF" w:rsidRPr="00B359FC">
        <w:rPr>
          <w:color w:val="000000" w:themeColor="text1"/>
        </w:rPr>
        <w:fldChar w:fldCharType="begin"/>
      </w:r>
      <w:r w:rsidRPr="00B359FC">
        <w:rPr>
          <w:color w:val="000000" w:themeColor="text1"/>
        </w:rPr>
        <w:instrText xml:space="preserve"> SEQ Figura \* ARABIC </w:instrText>
      </w:r>
      <w:r w:rsidR="000700BF" w:rsidRPr="00B359FC">
        <w:rPr>
          <w:color w:val="000000" w:themeColor="text1"/>
        </w:rPr>
        <w:fldChar w:fldCharType="separate"/>
      </w:r>
      <w:r w:rsidR="00255D9F">
        <w:rPr>
          <w:noProof/>
          <w:color w:val="000000" w:themeColor="text1"/>
        </w:rPr>
        <w:t>6</w:t>
      </w:r>
      <w:r w:rsidR="000700BF"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w:t>
      </w:r>
      <w:del w:id="39" w:author="magali" w:date="2015-06-09T13:15:00Z">
        <w:r w:rsidDel="009D6541">
          <w:rPr>
            <w:lang w:val="es-PY"/>
          </w:rPr>
          <w:delText xml:space="preserve">Los </w:delText>
        </w:r>
      </w:del>
      <w:ins w:id="40" w:author="magali" w:date="2015-06-09T13:15:00Z">
        <w:r w:rsidR="009D6541">
          <w:rPr>
            <w:lang w:val="es-PY"/>
          </w:rPr>
          <w:t xml:space="preserve">La fase </w:t>
        </w:r>
      </w:ins>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del w:id="41" w:author="magali" w:date="2015-06-09T13:15:00Z">
        <w:r w:rsidDel="009D6541">
          <w:rPr>
            <w:lang w:val="es-PY"/>
          </w:rPr>
          <w:delText xml:space="preserve">son </w:delText>
        </w:r>
      </w:del>
      <w:ins w:id="42" w:author="magali" w:date="2015-06-09T13:15:00Z">
        <w:r w:rsidR="009D6541">
          <w:rPr>
            <w:lang w:val="es-PY"/>
          </w:rPr>
          <w:t xml:space="preserve">corresponde a </w:t>
        </w:r>
      </w:ins>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0700BF" w:rsidRPr="008F6CB3">
        <w:rPr>
          <w:color w:val="000000" w:themeColor="text1"/>
        </w:rPr>
        <w:fldChar w:fldCharType="begin"/>
      </w:r>
      <w:r w:rsidRPr="008F6CB3">
        <w:rPr>
          <w:color w:val="000000" w:themeColor="text1"/>
        </w:rPr>
        <w:instrText xml:space="preserve"> SEQ Figura \* ARABIC </w:instrText>
      </w:r>
      <w:r w:rsidR="000700BF" w:rsidRPr="008F6CB3">
        <w:rPr>
          <w:color w:val="000000" w:themeColor="text1"/>
        </w:rPr>
        <w:fldChar w:fldCharType="separate"/>
      </w:r>
      <w:r w:rsidR="00255D9F">
        <w:rPr>
          <w:noProof/>
          <w:color w:val="000000" w:themeColor="text1"/>
        </w:rPr>
        <w:t>7</w:t>
      </w:r>
      <w:r w:rsidR="000700BF"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ins w:id="43" w:author="marcazal" w:date="2015-06-20T00:25:00Z"/>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del w:id="44" w:author="magali" w:date="2015-06-09T13:16:00Z">
        <w:r w:rsidDel="009D6541">
          <w:rPr>
            <w:lang w:val="es-PY"/>
          </w:rPr>
          <w:delText xml:space="preserve">Los </w:delText>
        </w:r>
      </w:del>
      <w:ins w:id="45" w:author="magali" w:date="2015-06-09T13:16:00Z">
        <w:r w:rsidR="009D6541">
          <w:rPr>
            <w:lang w:val="es-PY"/>
          </w:rPr>
          <w:t xml:space="preserve">La fase </w:t>
        </w:r>
      </w:ins>
      <w:r>
        <w:rPr>
          <w:lang w:val="es-PY"/>
        </w:rPr>
        <w:t xml:space="preserve">PIM </w:t>
      </w:r>
      <w:del w:id="46" w:author="magali" w:date="2015-06-09T13:16:00Z">
        <w:r w:rsidDel="009D6541">
          <w:rPr>
            <w:lang w:val="es-PY"/>
          </w:rPr>
          <w:delText xml:space="preserve">son </w:delText>
        </w:r>
        <w:r w:rsidR="00FE34FD" w:rsidDel="009D6541">
          <w:rPr>
            <w:lang w:val="es-PY"/>
          </w:rPr>
          <w:delText>la</w:delText>
        </w:r>
      </w:del>
      <w:ins w:id="47" w:author="magali" w:date="2015-06-09T13:16:00Z">
        <w:r w:rsidR="009D6541">
          <w:rPr>
            <w:lang w:val="es-PY"/>
          </w:rPr>
          <w:t>contempla la</w:t>
        </w:r>
      </w:ins>
      <w:r w:rsidR="00FE34FD">
        <w:rPr>
          <w:lang w:val="es-PY"/>
        </w:rPr>
        <w:t xml:space="preserve"> representación del sistema por medio de </w:t>
      </w:r>
      <w:del w:id="48" w:author="magali" w:date="2015-06-09T13:16:00Z">
        <w:r w:rsidR="00FE34FD" w:rsidDel="009D6541">
          <w:rPr>
            <w:lang w:val="es-PY"/>
          </w:rPr>
          <w:delText>algoritmos o informaciones</w:delText>
        </w:r>
      </w:del>
      <w:ins w:id="49" w:author="magali" w:date="2015-06-09T13:16:00Z">
        <w:r w:rsidR="009D6541">
          <w:rPr>
            <w:lang w:val="es-PY"/>
          </w:rPr>
          <w:t>modelos</w:t>
        </w:r>
      </w:ins>
      <w:r w:rsidR="00FE34FD">
        <w:rPr>
          <w:lang w:val="es-PY"/>
        </w:rPr>
        <w:t xml:space="preserve"> que son independientes de la tecnología de implementación. </w:t>
      </w:r>
      <w:r>
        <w:rPr>
          <w:lang w:val="es-PY"/>
        </w:rPr>
        <w:t xml:space="preserve"> Los PIM </w:t>
      </w:r>
      <w:del w:id="50" w:author="magali" w:date="2015-06-09T13:17:00Z">
        <w:r w:rsidDel="009D6541">
          <w:rPr>
            <w:lang w:val="es-PY"/>
          </w:rPr>
          <w:delText xml:space="preserve">son los elementos principales de la aplicación y estos </w:delText>
        </w:r>
      </w:del>
      <w:r>
        <w:rPr>
          <w:lang w:val="es-PY"/>
        </w:rPr>
        <w:t>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xml:space="preserve">) </w:t>
      </w:r>
      <w:del w:id="51" w:author="magali" w:date="2015-06-09T13:17:00Z">
        <w:r w:rsidDel="009D6541">
          <w:rPr>
            <w:lang w:val="es-PY"/>
          </w:rPr>
          <w:delText>siendo esta</w:delText>
        </w:r>
      </w:del>
      <w:ins w:id="52" w:author="magali" w:date="2015-06-09T13:17:00Z">
        <w:r w:rsidR="009D6541">
          <w:rPr>
            <w:lang w:val="es-PY"/>
          </w:rPr>
          <w:t>a través de</w:t>
        </w:r>
      </w:ins>
      <w:r>
        <w:rPr>
          <w:lang w:val="es-PY"/>
        </w:rPr>
        <w:t xml:space="preserve"> una transformación modelo a modelo (M2M)</w:t>
      </w:r>
      <w:r w:rsidR="00FE34FD">
        <w:rPr>
          <w:lang w:val="es-PY"/>
        </w:rPr>
        <w:t>,</w:t>
      </w:r>
      <w:r>
        <w:rPr>
          <w:lang w:val="es-PY"/>
        </w:rPr>
        <w:t xml:space="preserve"> </w:t>
      </w:r>
      <w:del w:id="53" w:author="magali" w:date="2015-06-09T13:17:00Z">
        <w:r w:rsidDel="009D6541">
          <w:rPr>
            <w:lang w:val="es-PY"/>
          </w:rPr>
          <w:delText>utilizando</w:delText>
        </w:r>
      </w:del>
      <w:ins w:id="54" w:author="magali" w:date="2015-06-09T13:17:00Z">
        <w:r w:rsidR="009D6541">
          <w:rPr>
            <w:lang w:val="es-PY"/>
          </w:rPr>
          <w:t xml:space="preserve"> y en muchos casos soportados por</w:t>
        </w:r>
      </w:ins>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del w:id="55" w:author="magali" w:date="2015-06-09T13:18:00Z">
        <w:r w:rsidDel="009D6541">
          <w:rPr>
            <w:lang w:val="es-PY"/>
          </w:rPr>
          <w:delText>utilizando</w:delText>
        </w:r>
      </w:del>
      <w:ins w:id="56" w:author="magali" w:date="2015-06-09T13:18:00Z">
        <w:r w:rsidR="009D6541">
          <w:rPr>
            <w:lang w:val="es-PY"/>
          </w:rPr>
          <w:t>apoyándose por</w:t>
        </w:r>
      </w:ins>
      <w:r>
        <w:rPr>
          <w:lang w:val="es-PY"/>
        </w:rPr>
        <w:t xml:space="preserve"> herramientas</w:t>
      </w:r>
      <w:ins w:id="57" w:author="magali" w:date="2015-06-09T13:18:00Z">
        <w:r w:rsidR="009D6541">
          <w:rPr>
            <w:lang w:val="es-PY"/>
          </w:rPr>
          <w:t xml:space="preserve"> de </w:t>
        </w:r>
        <w:proofErr w:type="spellStart"/>
        <w:r w:rsidR="009D6541">
          <w:rPr>
            <w:lang w:val="es-PY"/>
          </w:rPr>
          <w:t>trasnformación</w:t>
        </w:r>
        <w:proofErr w:type="spellEnd"/>
        <w:r w:rsidR="009D6541">
          <w:rPr>
            <w:lang w:val="es-PY"/>
          </w:rPr>
          <w:t xml:space="preserve"> M2T</w:t>
        </w:r>
      </w:ins>
      <w:r>
        <w:rPr>
          <w:lang w:val="es-PY"/>
        </w:rPr>
        <w:t xml:space="preserve">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ins w:id="58" w:author="marcazal" w:date="2015-06-20T01:17:00Z"/>
          <w:b/>
          <w:caps/>
        </w:rPr>
      </w:pPr>
      <w:ins w:id="59" w:author="marcazal" w:date="2015-06-21T11:51:00Z">
        <w:r>
          <w:rPr>
            <w:b/>
            <w:caps/>
            <w:lang w:val="es-PY"/>
          </w:rPr>
          <w:t>3</w:t>
        </w:r>
      </w:ins>
      <w:commentRangeStart w:id="60"/>
      <w:ins w:id="61" w:author="marcazal" w:date="2015-06-20T01:17:00Z">
        <w:r w:rsidR="00B252FC" w:rsidRPr="004027ED">
          <w:rPr>
            <w:b/>
            <w:caps/>
          </w:rPr>
          <w:t>.2 Conceptos básicos de la generación de código a partir de los modelos</w:t>
        </w:r>
        <w:commentRangeEnd w:id="60"/>
        <w:r w:rsidR="00B252FC">
          <w:rPr>
            <w:rStyle w:val="Refdecomentario"/>
          </w:rPr>
          <w:commentReference w:id="60"/>
        </w:r>
      </w:ins>
    </w:p>
    <w:p w:rsidR="00B252FC" w:rsidRPr="002E66C3" w:rsidRDefault="00B252FC" w:rsidP="00B252FC">
      <w:pPr>
        <w:rPr>
          <w:ins w:id="62" w:author="marcazal" w:date="2015-06-20T01:17:00Z"/>
        </w:rPr>
      </w:pPr>
      <w:ins w:id="63" w:author="marcazal" w:date="2015-06-20T01:17:00Z">
        <w:r>
          <w:lastRenderedPageBreak/>
          <w:t xml:space="preserve">Uno de los aportes </w:t>
        </w:r>
        <w:r>
          <w:rPr>
            <w:rStyle w:val="Refdecomentario"/>
          </w:rPr>
          <w:commentReference w:id="64"/>
        </w:r>
        <w:r>
          <w:t>de MDSE (</w:t>
        </w:r>
        <w:proofErr w:type="spellStart"/>
        <w:r w:rsidRPr="00C13387">
          <w:rPr>
            <w:i/>
          </w:rPr>
          <w:t>Model</w:t>
        </w:r>
        <w:proofErr w:type="spellEnd"/>
        <w:r w:rsidRPr="00C13387">
          <w:rPr>
            <w:i/>
          </w:rPr>
          <w:t xml:space="preserve"> </w:t>
        </w:r>
        <w:proofErr w:type="spellStart"/>
        <w:r w:rsidRPr="00C13387">
          <w:rPr>
            <w:i/>
          </w:rPr>
          <w:t>Driven</w:t>
        </w:r>
        <w:proofErr w:type="spellEnd"/>
        <w:r w:rsidRPr="00C13387">
          <w:rPr>
            <w:i/>
          </w:rPr>
          <w:t xml:space="preserve"> Software </w:t>
        </w:r>
        <w:proofErr w:type="spellStart"/>
        <w:r w:rsidRPr="00C13387">
          <w:rPr>
            <w:i/>
          </w:rPr>
          <w:t>Engineering</w:t>
        </w:r>
        <w:proofErr w:type="spellEnd"/>
        <w:r>
          <w:t xml:space="preserv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ins>
    </w:p>
    <w:p w:rsidR="00B252FC" w:rsidRDefault="00B252FC" w:rsidP="00B252FC">
      <w:pPr>
        <w:rPr>
          <w:ins w:id="65" w:author="marcazal" w:date="2015-06-20T01:17:00Z"/>
        </w:rPr>
      </w:pPr>
      <w:ins w:id="66" w:author="marcazal" w:date="2015-06-20T01:17:00Z">
        <w:r>
          <w:t xml:space="preserve">Mientras que en el contexto de los compiladores, la generación de código, es el proceso de transformar el código fuente en código máquina, en el mundo MDE, la generación de código es el proceso de transformar modelos en código fuente. </w:t>
        </w:r>
      </w:ins>
    </w:p>
    <w:p w:rsidR="00B252FC" w:rsidRDefault="00B252FC" w:rsidP="00B252FC">
      <w:pPr>
        <w:rPr>
          <w:ins w:id="67" w:author="marcazal" w:date="2015-06-20T01:17:00Z"/>
        </w:rPr>
      </w:pPr>
      <w:ins w:id="68" w:author="marcazal" w:date="2015-06-20T01:17:00Z">
        <w:r>
          <w:t>Dentro de las preguntas esenciales cuando uno tiene que desarrollar un generador de código basado en modelos se encuentran las siguientes:</w:t>
        </w:r>
      </w:ins>
    </w:p>
    <w:p w:rsidR="00B252FC" w:rsidRDefault="00B252FC" w:rsidP="00B252FC">
      <w:pPr>
        <w:rPr>
          <w:ins w:id="69" w:author="marcazal" w:date="2015-06-20T01:17:00Z"/>
          <w:b/>
        </w:rPr>
      </w:pPr>
      <w:ins w:id="70" w:author="marcazal" w:date="2015-06-20T01:17:00Z">
        <w:r>
          <w:rPr>
            <w:b/>
          </w:rPr>
          <w:t>¿Qué</w:t>
        </w:r>
        <w:r w:rsidRPr="002328EC">
          <w:rPr>
            <w:b/>
          </w:rPr>
          <w:t xml:space="preserve"> tanto </w:t>
        </w:r>
        <w:r>
          <w:rPr>
            <w:b/>
          </w:rPr>
          <w:t xml:space="preserve">código </w:t>
        </w:r>
        <w:r w:rsidRPr="002328EC">
          <w:rPr>
            <w:b/>
          </w:rPr>
          <w:t>va a generarse?</w:t>
        </w:r>
      </w:ins>
    </w:p>
    <w:p w:rsidR="00CA0235" w:rsidRDefault="00B252FC" w:rsidP="00B252FC">
      <w:pPr>
        <w:rPr>
          <w:ins w:id="71" w:author="marcazal" w:date="2015-06-20T01:17:00Z"/>
        </w:rPr>
      </w:pPr>
      <w:ins w:id="72" w:author="marcazal" w:date="2015-06-20T01:17:00Z">
        <w:r>
          <w:t>La pregunta principal aquí es que partes del código puede ser automáticamente generada a partir de los modelos. ¿Es posible llevar a cabo una generación de código parcial o total</w:t>
        </w:r>
        <w:proofErr w:type="gramStart"/>
        <w:r>
          <w:t>?.</w:t>
        </w:r>
        <w:proofErr w:type="gramEnd"/>
        <w:r>
          <w:t xml:space="preserve">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ins>
    </w:p>
    <w:p w:rsidR="00B252FC" w:rsidRDefault="00B252FC" w:rsidP="00B252FC">
      <w:pPr>
        <w:rPr>
          <w:ins w:id="73" w:author="marcazal" w:date="2015-06-20T01:17:00Z"/>
          <w:b/>
        </w:rPr>
      </w:pPr>
      <w:ins w:id="74" w:author="marcazal" w:date="2015-06-20T01:17:00Z">
        <w:r>
          <w:rPr>
            <w:b/>
          </w:rPr>
          <w:t>¿</w:t>
        </w:r>
        <w:r w:rsidRPr="002328EC">
          <w:rPr>
            <w:b/>
          </w:rPr>
          <w:t>Qué</w:t>
        </w:r>
        <w:r>
          <w:rPr>
            <w:b/>
          </w:rPr>
          <w:t xml:space="preserve"> código</w:t>
        </w:r>
        <w:r w:rsidRPr="002328EC">
          <w:rPr>
            <w:b/>
          </w:rPr>
          <w:t xml:space="preserve"> va a generarse?</w:t>
        </w:r>
      </w:ins>
    </w:p>
    <w:p w:rsidR="00B252FC" w:rsidRDefault="00B252FC" w:rsidP="00B252FC">
      <w:pPr>
        <w:rPr>
          <w:ins w:id="75" w:author="marcazal" w:date="2015-06-20T01:17:00Z"/>
        </w:rPr>
      </w:pPr>
      <w:ins w:id="76" w:author="marcazal" w:date="2015-06-20T01:17:00Z">
        <w:r>
          <w:t xml:space="preserve"> Implica que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ins>
    </w:p>
    <w:p w:rsidR="00B252FC" w:rsidRDefault="00B252FC" w:rsidP="00B252FC">
      <w:pPr>
        <w:rPr>
          <w:ins w:id="77" w:author="marcazal" w:date="2015-06-20T01:18:00Z"/>
        </w:rPr>
      </w:pPr>
      <w:ins w:id="78" w:author="marcazal" w:date="2015-06-20T01:18:00Z">
        <w:r>
          <w:rPr>
            <w:b/>
          </w:rPr>
          <w:t>¿</w:t>
        </w:r>
        <w:r w:rsidRPr="002328EC">
          <w:rPr>
            <w:b/>
          </w:rPr>
          <w:t>Como a va generarse?</w:t>
        </w:r>
      </w:ins>
    </w:p>
    <w:p w:rsidR="00B252FC" w:rsidRDefault="00B252FC" w:rsidP="00B252FC">
      <w:pPr>
        <w:rPr>
          <w:ins w:id="79" w:author="marcazal" w:date="2015-06-20T01:18:00Z"/>
        </w:rPr>
      </w:pPr>
      <w:ins w:id="80" w:author="marcazal" w:date="2015-06-20T01:18:00Z">
        <w:r>
          <w:t xml:space="preserve">Muchos lenguajes pueden ser empleados para generar código a partir de los modelos y pueden ser </w:t>
        </w:r>
        <w:proofErr w:type="spellStart"/>
        <w:r>
          <w:t>GPLs</w:t>
        </w:r>
        <w:proofErr w:type="spellEnd"/>
        <w:r>
          <w:t xml:space="preserve"> y DSL.</w:t>
        </w:r>
      </w:ins>
    </w:p>
    <w:p w:rsidR="00B252FC" w:rsidRPr="00FA304B" w:rsidRDefault="00353787" w:rsidP="00B252FC">
      <w:pPr>
        <w:rPr>
          <w:ins w:id="81" w:author="marcazal" w:date="2015-06-20T01:18:00Z"/>
          <w:b/>
          <w:caps/>
        </w:rPr>
      </w:pPr>
      <w:ins w:id="82" w:author="marcazal" w:date="2015-06-21T11:51:00Z">
        <w:r>
          <w:rPr>
            <w:b/>
            <w:caps/>
          </w:rPr>
          <w:t>3</w:t>
        </w:r>
      </w:ins>
      <w:ins w:id="83" w:author="marcazal" w:date="2015-06-20T01:18:00Z">
        <w:r w:rsidR="00B252FC">
          <w:rPr>
            <w:b/>
            <w:caps/>
          </w:rPr>
          <w:t xml:space="preserve">.3 </w:t>
        </w:r>
        <w:r w:rsidR="00B252FC" w:rsidRPr="00FA304B">
          <w:rPr>
            <w:b/>
            <w:caps/>
          </w:rPr>
          <w:t>Beneficios de los lenguajes de transformación (M2T)</w:t>
        </w:r>
      </w:ins>
    </w:p>
    <w:p w:rsidR="00B252FC" w:rsidRDefault="00B252FC" w:rsidP="00B252FC">
      <w:pPr>
        <w:rPr>
          <w:ins w:id="84" w:author="marcazal" w:date="2015-06-20T01:18:00Z"/>
        </w:rPr>
      </w:pPr>
      <w:ins w:id="85" w:author="marcazal" w:date="2015-06-20T01:18:00Z">
        <w:r w:rsidRPr="00836CD2">
          <w:rPr>
            <w:b/>
          </w:rPr>
          <w:t>Separación de código estático y dinámico</w:t>
        </w:r>
        <w:r>
          <w:t xml:space="preserve">: </w:t>
        </w:r>
      </w:ins>
    </w:p>
    <w:p w:rsidR="00B252FC" w:rsidRPr="00711BCE" w:rsidRDefault="00B252FC" w:rsidP="00B252FC">
      <w:pPr>
        <w:rPr>
          <w:ins w:id="86" w:author="marcazal" w:date="2015-06-20T01:18:00Z"/>
          <w:i/>
        </w:rPr>
      </w:pPr>
      <w:ins w:id="87" w:author="marcazal" w:date="2015-06-20T01:18:00Z">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w:t>
        </w:r>
        <w:r>
          <w:lastRenderedPageBreak/>
          <w:t xml:space="preserve">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figura 1, se presenta el esquema tradicional de transformación basado en </w:t>
        </w:r>
        <w:proofErr w:type="spellStart"/>
        <w:r>
          <w:rPr>
            <w:i/>
          </w:rPr>
          <w:t>templates</w:t>
        </w:r>
        <w:proofErr w:type="spellEnd"/>
        <w:r>
          <w:rPr>
            <w:i/>
          </w:rPr>
          <w:t>.</w:t>
        </w:r>
      </w:ins>
    </w:p>
    <w:p w:rsidR="00B252FC" w:rsidRDefault="00353787" w:rsidP="00B252FC">
      <w:pPr>
        <w:keepNext/>
        <w:jc w:val="center"/>
        <w:rPr>
          <w:ins w:id="88" w:author="marcazal" w:date="2015-06-20T01:18:00Z"/>
        </w:rPr>
      </w:pPr>
      <w:ins w:id="89" w:author="marcazal" w:date="2015-06-20T01:18:00Z">
        <w:r>
          <w:rPr>
            <w:noProof/>
            <w:lang w:val="es-PY" w:eastAsia="es-PY"/>
          </w:rPr>
          <w:drawing>
            <wp:inline distT="0" distB="0" distL="0" distR="0">
              <wp:extent cx="1207197" cy="2383913"/>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1207197" cy="2383783"/>
                      </a:xfrm>
                      <a:prstGeom prst="rect">
                        <a:avLst/>
                      </a:prstGeom>
                    </pic:spPr>
                  </pic:pic>
                </a:graphicData>
              </a:graphic>
            </wp:inline>
          </w:drawing>
        </w:r>
      </w:ins>
    </w:p>
    <w:p w:rsidR="00B252FC" w:rsidRPr="0022365A" w:rsidRDefault="00B252FC" w:rsidP="00B252FC">
      <w:pPr>
        <w:pStyle w:val="Epgrafe"/>
        <w:jc w:val="center"/>
        <w:rPr>
          <w:ins w:id="90" w:author="marcazal" w:date="2015-06-20T01:18:00Z"/>
          <w:b w:val="0"/>
          <w:color w:val="000000" w:themeColor="text1"/>
        </w:rPr>
      </w:pPr>
      <w:ins w:id="91" w:author="marcazal" w:date="2015-06-20T01:18:00Z">
        <w:r w:rsidRPr="0022365A">
          <w:rPr>
            <w:color w:val="000000" w:themeColor="text1"/>
          </w:rPr>
          <w:t xml:space="preserve">Figura </w:t>
        </w:r>
        <w:r w:rsidR="000700BF" w:rsidRPr="0022365A">
          <w:rPr>
            <w:color w:val="000000" w:themeColor="text1"/>
          </w:rPr>
          <w:fldChar w:fldCharType="begin"/>
        </w:r>
        <w:r w:rsidRPr="0022365A">
          <w:rPr>
            <w:color w:val="000000" w:themeColor="text1"/>
          </w:rPr>
          <w:instrText xml:space="preserve"> SEQ Figura \* ARABIC </w:instrText>
        </w:r>
        <w:r w:rsidR="000700BF" w:rsidRPr="0022365A">
          <w:rPr>
            <w:color w:val="000000" w:themeColor="text1"/>
          </w:rPr>
          <w:fldChar w:fldCharType="separate"/>
        </w:r>
        <w:r>
          <w:rPr>
            <w:noProof/>
            <w:color w:val="000000" w:themeColor="text1"/>
          </w:rPr>
          <w:t>1</w:t>
        </w:r>
        <w:r w:rsidR="000700BF" w:rsidRPr="0022365A">
          <w:rPr>
            <w:color w:val="000000" w:themeColor="text1"/>
          </w:rPr>
          <w:fldChar w:fldCharType="end"/>
        </w:r>
        <w:r w:rsidRPr="0022365A">
          <w:rPr>
            <w:b w:val="0"/>
            <w:color w:val="000000" w:themeColor="text1"/>
          </w:rPr>
          <w:t xml:space="preserve"> Plantilla, motor de plantillas y modelos de entrada para producir texto</w:t>
        </w:r>
      </w:ins>
    </w:p>
    <w:p w:rsidR="00B252FC" w:rsidRPr="002E26B7" w:rsidRDefault="00B252FC" w:rsidP="00B252FC">
      <w:pPr>
        <w:rPr>
          <w:ins w:id="92" w:author="marcazal" w:date="2015-06-20T01:18:00Z"/>
          <w:lang w:val="es-PY"/>
        </w:rPr>
      </w:pPr>
      <w:ins w:id="93" w:author="marcazal" w:date="2015-06-20T01:18:00Z">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xml:space="preserve">. Esto permite una especificación de la generación de código más entendible y </w:t>
        </w:r>
        <w:proofErr w:type="spellStart"/>
        <w:r w:rsidRPr="002E26B7">
          <w:rPr>
            <w:lang w:val="es-PY"/>
          </w:rPr>
          <w:t>leíble</w:t>
        </w:r>
        <w:proofErr w:type="spellEnd"/>
        <w:r w:rsidRPr="002E26B7">
          <w:rPr>
            <w:lang w:val="es-PY"/>
          </w:rPr>
          <w:t>.</w:t>
        </w:r>
      </w:ins>
    </w:p>
    <w:p w:rsidR="00B252FC" w:rsidRPr="002E26B7" w:rsidRDefault="00B252FC" w:rsidP="00B252FC">
      <w:pPr>
        <w:rPr>
          <w:ins w:id="94" w:author="marcazal" w:date="2015-06-20T01:18:00Z"/>
          <w:lang w:val="es-PY"/>
        </w:rPr>
      </w:pPr>
      <w:ins w:id="95" w:author="marcazal" w:date="2015-06-20T01:18:00Z">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ins>
    </w:p>
    <w:p w:rsidR="00B252FC" w:rsidRPr="002E26B7" w:rsidRDefault="00B252FC" w:rsidP="00B252FC">
      <w:pPr>
        <w:rPr>
          <w:ins w:id="96" w:author="marcazal" w:date="2015-06-20T01:18:00Z"/>
          <w:lang w:val="es-PY"/>
        </w:rPr>
      </w:pPr>
      <w:ins w:id="97" w:author="marcazal" w:date="2015-06-20T01:18:00Z">
        <w:r w:rsidRPr="002E26B7">
          <w:rPr>
            <w:lang w:val="es-PY"/>
          </w:rPr>
          <w:t>Los lenguajes de transformación M2T actuales, vienen con soporte de herramienta, lo cual permite leer directamente los modelos y serializar texto en archivos, definiendo solamente archivos de configuración.</w:t>
        </w:r>
      </w:ins>
    </w:p>
    <w:p w:rsidR="00B252FC" w:rsidRPr="002E26B7" w:rsidRDefault="00353787" w:rsidP="00B252FC">
      <w:pPr>
        <w:rPr>
          <w:ins w:id="98" w:author="marcazal" w:date="2015-06-20T01:19:00Z"/>
          <w:b/>
          <w:lang w:val="es-PY"/>
        </w:rPr>
      </w:pPr>
      <w:ins w:id="99" w:author="marcazal" w:date="2015-06-21T11:51:00Z">
        <w:r>
          <w:rPr>
            <w:b/>
            <w:bCs/>
            <w:lang w:val="es-PY"/>
          </w:rPr>
          <w:t>3</w:t>
        </w:r>
      </w:ins>
      <w:ins w:id="100" w:author="marcazal" w:date="2015-06-20T01:19:00Z">
        <w:r w:rsidR="00B252FC" w:rsidRPr="002E26B7">
          <w:rPr>
            <w:b/>
            <w:bCs/>
            <w:lang w:val="es-PY"/>
          </w:rPr>
          <w:t>.4 UNA VISTA DE LOS LENGUAJES DE TRANSFORMACIÓN BASADOS EN TEMPLATES</w:t>
        </w:r>
      </w:ins>
    </w:p>
    <w:p w:rsidR="00B252FC" w:rsidRPr="002E26B7" w:rsidRDefault="00B252FC" w:rsidP="00B252FC">
      <w:pPr>
        <w:rPr>
          <w:ins w:id="101" w:author="marcazal" w:date="2015-06-20T01:19:00Z"/>
          <w:lang w:val="es-PY"/>
        </w:rPr>
      </w:pPr>
      <w:ins w:id="102" w:author="marcazal" w:date="2015-06-20T01:19:00Z">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ins>
    </w:p>
    <w:p w:rsidR="00B252FC" w:rsidRPr="002E26B7" w:rsidRDefault="00B252FC" w:rsidP="00B252FC">
      <w:pPr>
        <w:rPr>
          <w:ins w:id="103" w:author="marcazal" w:date="2015-06-20T01:19:00Z"/>
          <w:b/>
          <w:lang w:val="es-PY"/>
        </w:rPr>
      </w:pPr>
      <w:ins w:id="104" w:author="marcazal" w:date="2015-06-20T01:19:00Z">
        <w:r w:rsidRPr="002E26B7">
          <w:rPr>
            <w:b/>
            <w:bCs/>
            <w:lang w:val="es-PY"/>
          </w:rPr>
          <w:t>XSLT</w:t>
        </w:r>
        <w:r>
          <w:rPr>
            <w:rStyle w:val="Refdenotaalpie"/>
            <w:b/>
            <w:bCs/>
            <w:lang w:val="es-PY"/>
          </w:rPr>
          <w:footnoteReference w:id="1"/>
        </w:r>
      </w:ins>
    </w:p>
    <w:p w:rsidR="00B252FC" w:rsidRPr="002E26B7" w:rsidRDefault="00B252FC" w:rsidP="00B252FC">
      <w:pPr>
        <w:rPr>
          <w:ins w:id="108" w:author="marcazal" w:date="2015-06-20T01:19:00Z"/>
          <w:lang w:val="es-PY"/>
        </w:rPr>
      </w:pPr>
      <w:ins w:id="109" w:author="marcazal" w:date="2015-06-20T01:19:00Z">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ins>
    </w:p>
    <w:p w:rsidR="00B252FC" w:rsidRPr="002E26B7" w:rsidRDefault="00B252FC" w:rsidP="00B252FC">
      <w:pPr>
        <w:rPr>
          <w:ins w:id="110" w:author="marcazal" w:date="2015-06-20T01:19:00Z"/>
          <w:b/>
          <w:lang w:val="es-PY"/>
        </w:rPr>
      </w:pPr>
      <w:ins w:id="111" w:author="marcazal" w:date="2015-06-20T01:19:00Z">
        <w:r w:rsidRPr="002E26B7">
          <w:rPr>
            <w:b/>
            <w:bCs/>
            <w:lang w:val="es-PY"/>
          </w:rPr>
          <w:lastRenderedPageBreak/>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2"/>
        </w:r>
      </w:ins>
    </w:p>
    <w:p w:rsidR="00B252FC" w:rsidRPr="002E26B7" w:rsidRDefault="00B252FC" w:rsidP="00B252FC">
      <w:pPr>
        <w:rPr>
          <w:ins w:id="115" w:author="marcazal" w:date="2015-06-20T01:19:00Z"/>
          <w:lang w:val="es-PY"/>
        </w:rPr>
      </w:pPr>
      <w:ins w:id="116" w:author="marcazal" w:date="2015-06-20T01:19:00Z">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ins>
    </w:p>
    <w:p w:rsidR="00B252FC" w:rsidRPr="002E26B7" w:rsidRDefault="00B252FC" w:rsidP="00B252FC">
      <w:pPr>
        <w:rPr>
          <w:ins w:id="117" w:author="marcazal" w:date="2015-06-20T01:19:00Z"/>
          <w:b/>
          <w:lang w:val="es-PY"/>
        </w:rPr>
      </w:pPr>
      <w:proofErr w:type="spellStart"/>
      <w:ins w:id="118" w:author="marcazal" w:date="2015-06-20T01:19:00Z">
        <w:r w:rsidRPr="002E26B7">
          <w:rPr>
            <w:b/>
            <w:bCs/>
            <w:lang w:val="es-PY"/>
          </w:rPr>
          <w:t>Xpand</w:t>
        </w:r>
        <w:proofErr w:type="spellEnd"/>
        <w:r>
          <w:rPr>
            <w:rStyle w:val="Refdenotaalpie"/>
            <w:b/>
            <w:bCs/>
            <w:lang w:val="es-PY"/>
          </w:rPr>
          <w:footnoteReference w:id="3"/>
        </w:r>
      </w:ins>
    </w:p>
    <w:p w:rsidR="00B252FC" w:rsidRPr="002E26B7" w:rsidRDefault="00B252FC" w:rsidP="00B252FC">
      <w:pPr>
        <w:rPr>
          <w:ins w:id="122" w:author="marcazal" w:date="2015-06-20T01:19:00Z"/>
          <w:lang w:val="es-PY"/>
        </w:rPr>
      </w:pPr>
      <w:ins w:id="123" w:author="marcazal" w:date="2015-06-20T01:19:00Z">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ins>
    </w:p>
    <w:p w:rsidR="00B252FC" w:rsidRPr="002E26B7" w:rsidRDefault="00B252FC" w:rsidP="00B252FC">
      <w:pPr>
        <w:rPr>
          <w:ins w:id="124" w:author="marcazal" w:date="2015-06-20T01:19:00Z"/>
          <w:b/>
          <w:lang w:val="es-PY"/>
        </w:rPr>
      </w:pPr>
      <w:proofErr w:type="spellStart"/>
      <w:ins w:id="125" w:author="marcazal" w:date="2015-06-20T01:19:00Z">
        <w:r w:rsidRPr="002E26B7">
          <w:rPr>
            <w:b/>
            <w:bCs/>
            <w:lang w:val="es-PY"/>
          </w:rPr>
          <w:t>MOFScript</w:t>
        </w:r>
        <w:proofErr w:type="spellEnd"/>
        <w:r>
          <w:rPr>
            <w:rStyle w:val="Refdenotaalpie"/>
            <w:b/>
            <w:lang w:val="es-PY"/>
          </w:rPr>
          <w:footnoteReference w:id="4"/>
        </w:r>
      </w:ins>
    </w:p>
    <w:p w:rsidR="00B252FC" w:rsidRPr="002E26B7" w:rsidRDefault="00B252FC" w:rsidP="00B252FC">
      <w:pPr>
        <w:rPr>
          <w:ins w:id="129" w:author="marcazal" w:date="2015-06-20T01:19:00Z"/>
          <w:lang w:val="es-PY"/>
        </w:rPr>
      </w:pPr>
      <w:ins w:id="130" w:author="marcazal" w:date="2015-06-20T01:19:00Z">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ins>
    </w:p>
    <w:p w:rsidR="00B252FC" w:rsidRPr="002E26B7" w:rsidRDefault="00B252FC" w:rsidP="00B252FC">
      <w:pPr>
        <w:rPr>
          <w:ins w:id="131" w:author="marcazal" w:date="2015-06-20T01:19:00Z"/>
          <w:b/>
          <w:lang w:val="es-PY"/>
        </w:rPr>
      </w:pPr>
      <w:proofErr w:type="spellStart"/>
      <w:ins w:id="132" w:author="marcazal" w:date="2015-06-20T01:19:00Z">
        <w:r w:rsidRPr="002E26B7">
          <w:rPr>
            <w:b/>
            <w:bCs/>
            <w:lang w:val="es-PY"/>
          </w:rPr>
          <w:t>Acceleo</w:t>
        </w:r>
        <w:proofErr w:type="spellEnd"/>
        <w:r>
          <w:rPr>
            <w:rStyle w:val="Refdenotaalpie"/>
            <w:b/>
            <w:bCs/>
            <w:lang w:val="es-PY"/>
          </w:rPr>
          <w:footnoteReference w:id="5"/>
        </w:r>
      </w:ins>
    </w:p>
    <w:p w:rsidR="001E6F09" w:rsidRPr="00B252FC" w:rsidRDefault="00B252FC" w:rsidP="00B252FC">
      <w:pPr>
        <w:rPr>
          <w:lang w:val="es-PY"/>
        </w:rPr>
      </w:pPr>
      <w:proofErr w:type="spellStart"/>
      <w:ins w:id="136" w:author="marcazal" w:date="2015-06-20T01:19:00Z">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ins>
    </w:p>
    <w:p w:rsidR="006E1839" w:rsidRPr="00FF4E68" w:rsidRDefault="00353787" w:rsidP="000551EF">
      <w:pPr>
        <w:rPr>
          <w:b/>
          <w:caps/>
          <w:lang w:val="es-PY"/>
        </w:rPr>
      </w:pPr>
      <w:ins w:id="137" w:author="marcazal" w:date="2015-06-21T11:51:00Z">
        <w:r>
          <w:rPr>
            <w:b/>
            <w:caps/>
            <w:lang w:val="es-PY"/>
          </w:rPr>
          <w:t>3</w:t>
        </w:r>
      </w:ins>
      <w:del w:id="138" w:author="marcazal" w:date="2015-06-21T11:51:00Z">
        <w:r w:rsidR="00FF4E68" w:rsidRPr="00FF4E68" w:rsidDel="00353787">
          <w:rPr>
            <w:b/>
            <w:caps/>
            <w:lang w:val="es-PY"/>
          </w:rPr>
          <w:delText>2</w:delText>
        </w:r>
      </w:del>
      <w:r w:rsidR="00FF4E68" w:rsidRPr="00FF4E68">
        <w:rPr>
          <w:b/>
          <w:caps/>
          <w:lang w:val="es-PY"/>
        </w:rPr>
        <w:t>.</w:t>
      </w:r>
      <w:ins w:id="139" w:author="marcazal" w:date="2015-06-21T11:51:00Z">
        <w:r>
          <w:rPr>
            <w:b/>
            <w:caps/>
            <w:lang w:val="es-PY"/>
          </w:rPr>
          <w:t>5</w:t>
        </w:r>
      </w:ins>
      <w:del w:id="140" w:author="marcazal" w:date="2015-06-21T11:51:00Z">
        <w:r w:rsidR="00FF4E68" w:rsidRPr="00FF4E68" w:rsidDel="00353787">
          <w:rPr>
            <w:b/>
            <w:caps/>
            <w:lang w:val="es-PY"/>
          </w:rPr>
          <w:delText>6</w:delText>
        </w:r>
      </w:del>
      <w:r w:rsidR="00FF4E68" w:rsidRPr="00FF4E68">
        <w:rPr>
          <w:b/>
          <w:caps/>
          <w:lang w:val="es-PY"/>
        </w:rPr>
        <w:t xml:space="preserve"> </w:t>
      </w:r>
      <w:r w:rsidR="006E1839" w:rsidRPr="00FF4E68">
        <w:rPr>
          <w:b/>
          <w:caps/>
          <w:lang w:val="es-PY"/>
        </w:rPr>
        <w:t xml:space="preserve">Principales enfoques de desarrollo web basado en modelos para las </w:t>
      </w:r>
      <w:del w:id="141" w:author="Ivan Lopez" w:date="2015-06-17T17:07:00Z">
        <w:r w:rsidR="00BC355D" w:rsidRPr="00FF4E68" w:rsidDel="00524FF6">
          <w:rPr>
            <w:b/>
            <w:caps/>
            <w:lang w:val="es-PY"/>
          </w:rPr>
          <w:delText>RIAS</w:delText>
        </w:r>
      </w:del>
      <w:ins w:id="142" w:author="Ivan Lopez" w:date="2015-06-17T17:07:00Z">
        <w:r w:rsidR="00524FF6" w:rsidRPr="00524FF6">
          <w:rPr>
            <w:b/>
            <w:caps/>
            <w:lang w:val="es-PY"/>
          </w:rPr>
          <w:t>RIAs</w:t>
        </w:r>
      </w:ins>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143" w:author="magali" w:date="2015-06-09T13:18:00Z">
        <w:r w:rsidRPr="004A4A22" w:rsidDel="007B274B">
          <w:rPr>
            <w:rFonts w:cs="Times New Roman"/>
            <w:lang w:val="es-PY"/>
          </w:rPr>
          <w:delText xml:space="preserve"> </w:delText>
        </w:r>
      </w:del>
      <w:r w:rsidRPr="004A4A22">
        <w:rPr>
          <w:rFonts w:cs="Times New Roman"/>
        </w:rPr>
        <w:t xml:space="preserve">, se identifica la necesidad de metodologías sistemáticas para el desarrollo de las </w:t>
      </w:r>
      <w:proofErr w:type="spellStart"/>
      <w:r w:rsidR="00BC355D">
        <w:rPr>
          <w:rFonts w:cs="Times New Roman"/>
        </w:rPr>
        <w:t>RIA</w:t>
      </w:r>
      <w:ins w:id="144" w:author="magali" w:date="2015-06-09T13:18:00Z">
        <w:r w:rsidR="007B274B">
          <w:rPr>
            <w:rFonts w:cs="Times New Roman"/>
          </w:rPr>
          <w:t>s</w:t>
        </w:r>
      </w:ins>
      <w:proofErr w:type="spellEnd"/>
      <w:del w:id="145" w:author="magali" w:date="2015-06-09T13:18:00Z">
        <w:r w:rsidR="00BC355D" w:rsidDel="007B274B">
          <w:rPr>
            <w:rFonts w:cs="Times New Roman"/>
          </w:rPr>
          <w:delText>S</w:delText>
        </w:r>
      </w:del>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lastRenderedPageBreak/>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ins w:id="146" w:author="marcazal" w:date="2015-06-18T08:22:00Z">
        <w:r w:rsidR="00F850EE">
          <w:rPr>
            <w:rFonts w:cs="Times New Roman"/>
          </w:rPr>
          <w:t>-</w:t>
        </w:r>
      </w:ins>
      <w:del w:id="147" w:author="marcazal" w:date="2015-06-18T08:22:00Z">
        <w:r w:rsidRPr="004A4A22" w:rsidDel="00F850EE">
          <w:rPr>
            <w:rFonts w:cs="Times New Roman"/>
          </w:rPr>
          <w:delText>for</w:delText>
        </w:r>
      </w:del>
      <w:del w:id="148" w:author="marcazal" w:date="2015-06-18T08:23:00Z">
        <w:r w:rsidRPr="004A4A22" w:rsidDel="00F850EE">
          <w:rPr>
            <w:rFonts w:cs="Times New Roman"/>
          </w:rPr>
          <w:delText xml:space="preserve"> </w:delText>
        </w:r>
      </w:del>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ins w:id="149" w:author="marcazal" w:date="2015-06-18T08:24:00Z">
        <w:r w:rsidR="00F850EE">
          <w:rPr>
            <w:rFonts w:cs="Times New Roman"/>
          </w:rPr>
          <w:t>,</w:t>
        </w:r>
      </w:ins>
      <w:del w:id="150" w:author="marcazal" w:date="2015-06-18T08:24:00Z">
        <w:r w:rsidRPr="004A4A22" w:rsidDel="00F850EE">
          <w:rPr>
            <w:rFonts w:cs="Times New Roman"/>
          </w:rPr>
          <w:delText>y</w:delText>
        </w:r>
      </w:del>
      <w:r w:rsidRPr="004A4A22">
        <w:rPr>
          <w:rFonts w:cs="Times New Roman"/>
        </w:rPr>
        <w:t xml:space="preserve"> </w:t>
      </w:r>
      <w:del w:id="151" w:author="marcazal" w:date="2015-06-18T08:25:00Z">
        <w:r w:rsidRPr="004A4A22" w:rsidDel="00F850EE">
          <w:rPr>
            <w:rFonts w:cs="Times New Roman"/>
          </w:rPr>
          <w:delText>UWE</w:delText>
        </w:r>
      </w:del>
      <w:del w:id="152" w:author="marcazal" w:date="2015-06-18T07:02:00Z">
        <w:r w:rsidRPr="004A4A22" w:rsidDel="00E17C26">
          <w:rPr>
            <w:rFonts w:cs="Times New Roman"/>
          </w:rPr>
          <w:delText xml:space="preserve"> </w:delText>
        </w:r>
      </w:del>
      <w:del w:id="153" w:author="marcazal" w:date="2015-06-18T07:01:00Z">
        <w:r w:rsidRPr="004A4A22" w:rsidDel="00E17C26">
          <w:rPr>
            <w:rFonts w:cs="Times New Roman"/>
          </w:rPr>
          <w:delText>for</w:delText>
        </w:r>
      </w:del>
      <w:del w:id="154" w:author="marcazal" w:date="2015-06-18T08:25:00Z">
        <w:r w:rsidRPr="004A4A22" w:rsidDel="00F850EE">
          <w:rPr>
            <w:rFonts w:cs="Times New Roman"/>
          </w:rPr>
          <w:delText xml:space="preserve"> RIA</w:delText>
        </w:r>
      </w:del>
      <w:ins w:id="155" w:author="marcazal" w:date="2015-06-18T07:04:00Z">
        <w:r w:rsidR="00E17C26">
          <w:rPr>
            <w:rFonts w:cs="Times New Roman"/>
          </w:rPr>
          <w:t>(</w:t>
        </w:r>
      </w:ins>
      <w:ins w:id="156" w:author="marcazal" w:date="2015-06-18T07:02:00Z">
        <w:r w:rsidR="00E17C26">
          <w:rPr>
            <w:rFonts w:cs="Times New Roman"/>
          </w:rPr>
          <w:t>UWE</w:t>
        </w:r>
      </w:ins>
      <w:ins w:id="157" w:author="marcazal" w:date="2015-06-18T07:03:00Z">
        <w:r w:rsidR="00E17C26">
          <w:rPr>
            <w:rFonts w:cs="Times New Roman"/>
            <w:lang w:val="es-PY"/>
          </w:rPr>
          <w:t>-R</w:t>
        </w:r>
      </w:ins>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ins w:id="158" w:author="marcazal" w:date="2015-06-18T08:24:00Z">
        <w:r w:rsidR="00F850EE">
          <w:t>Patrones</w:t>
        </w:r>
      </w:ins>
      <w:ins w:id="159" w:author="marcazal" w:date="2015-06-18T08:25:00Z">
        <w:r w:rsidR="00F850EE">
          <w:t xml:space="preserve"> </w:t>
        </w:r>
      </w:ins>
      <w:ins w:id="160" w:author="marcazal" w:date="2015-06-18T08:24:00Z">
        <w:r w:rsidR="00F850EE">
          <w:t>con</w:t>
        </w:r>
      </w:ins>
      <w:ins w:id="161" w:author="marcazal" w:date="2015-06-18T08:25:00Z">
        <w:r w:rsidR="00F850EE">
          <w:t xml:space="preserve"> </w:t>
        </w:r>
      </w:ins>
      <w:ins w:id="162" w:author="marcazal" w:date="2015-06-18T08:24:00Z">
        <w:r w:rsidR="00F850EE" w:rsidRPr="00F850EE">
          <w:t>UWE</w:t>
        </w:r>
      </w:ins>
      <w:del w:id="163" w:author="marcazal" w:date="2015-06-18T08:24:00Z">
        <w:r w:rsidRPr="004A4A22" w:rsidDel="00F850EE">
          <w:rPr>
            <w:rFonts w:cs="Times New Roman"/>
          </w:rPr>
          <w:delText xml:space="preserve"> </w:delText>
        </w:r>
      </w:del>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ins w:id="164" w:author="marcazal" w:date="2015-06-18T08:26:00Z">
        <w:r w:rsidR="00F850EE">
          <w:rPr>
            <w:rFonts w:ascii="Calibri" w:hAnsi="Calibri" w:cs="Calibri"/>
          </w:rPr>
          <w:t xml:space="preserve"> y</w:t>
        </w:r>
      </w:ins>
      <w:ins w:id="165" w:author="marcazal" w:date="2015-06-18T07:04:00Z">
        <w:r w:rsidR="00E17C26">
          <w:rPr>
            <w:rFonts w:ascii="Calibri" w:hAnsi="Calibri" w:cs="Calibri"/>
          </w:rPr>
          <w:t xml:space="preserve"> UWE+RUX</w:t>
        </w:r>
      </w:ins>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ins w:id="166" w:author="marcazal" w:date="2015-06-18T07:04:00Z">
        <w:r w:rsidR="00E17C26">
          <w:rPr>
            <w:rFonts w:ascii="Calibri" w:hAnsi="Calibri" w:cs="Calibri"/>
          </w:rPr>
          <w:t>)</w:t>
        </w:r>
      </w:ins>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0700BF"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0700BF" w:rsidRPr="000A7A24">
        <w:rPr>
          <w:rFonts w:ascii="Calibri" w:hAnsi="Calibri" w:cs="Calibri"/>
        </w:rPr>
        <w:fldChar w:fldCharType="separate"/>
      </w:r>
      <w:r w:rsidR="000A7A24" w:rsidRPr="000A7A24">
        <w:rPr>
          <w:rFonts w:ascii="Calibri" w:hAnsi="Calibri" w:cs="Calibri"/>
          <w:lang w:val="es-PY"/>
        </w:rPr>
        <w:t>&lt;trigueros2007&gt;</w:t>
      </w:r>
      <w:r w:rsidR="000700BF"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ins w:id="167" w:author="magali" w:date="2015-06-09T13:19:00Z">
        <w:r w:rsidR="007B274B">
          <w:rPr>
            <w:rFonts w:cs="Times New Roman"/>
          </w:rPr>
          <w:t>s</w:t>
        </w:r>
      </w:ins>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del w:id="168" w:author="magali" w:date="2015-06-09T13:21:00Z">
        <w:r w:rsidRPr="004A4A22" w:rsidDel="007B274B">
          <w:rPr>
            <w:rFonts w:cs="Times New Roman"/>
          </w:rPr>
          <w:delText xml:space="preserve">cualidades </w:delText>
        </w:r>
      </w:del>
      <w:ins w:id="169" w:author="magali" w:date="2015-06-09T13:21:00Z">
        <w:r w:rsidR="007B274B">
          <w:rPr>
            <w:rFonts w:cs="Times New Roman"/>
          </w:rPr>
          <w:t>consideraciones</w:t>
        </w:r>
        <w:r w:rsidR="007B274B" w:rsidRPr="004A4A22">
          <w:rPr>
            <w:rFonts w:cs="Times New Roman"/>
          </w:rPr>
          <w:t xml:space="preserve"> </w:t>
        </w:r>
      </w:ins>
      <w:r w:rsidRPr="004A4A22">
        <w:rPr>
          <w:rFonts w:cs="Times New Roman"/>
        </w:rPr>
        <w:t>a tener en cuenta</w:t>
      </w:r>
      <w:del w:id="170" w:author="magali" w:date="2015-06-09T13:22:00Z">
        <w:r w:rsidRPr="004A4A22" w:rsidDel="007B274B">
          <w:rPr>
            <w:rFonts w:cs="Times New Roman"/>
          </w:rPr>
          <w:delText xml:space="preserve"> en este trabajo de fin de carrera</w:delText>
        </w:r>
      </w:del>
      <w:r w:rsidRPr="004A4A22">
        <w:rPr>
          <w:rFonts w:cs="Times New Roman"/>
        </w:rPr>
        <w:t xml:space="preserve">, es que las </w:t>
      </w:r>
      <w:del w:id="171" w:author="magali" w:date="2015-06-09T13:22:00Z">
        <w:r w:rsidRPr="004A4A22" w:rsidDel="007B274B">
          <w:rPr>
            <w:rFonts w:cs="Times New Roman"/>
          </w:rPr>
          <w:delText>notaciones utilizadas para el modelado de las aplicaciones sea el estándar UML</w:delText>
        </w:r>
      </w:del>
      <w:ins w:id="172" w:author="magali" w:date="2015-06-09T13:22:00Z">
        <w:r w:rsidR="007B274B">
          <w:rPr>
            <w:rFonts w:cs="Times New Roman"/>
          </w:rPr>
          <w:t>mismas adopten estándares (por ejemplo, UML)</w:t>
        </w:r>
      </w:ins>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del w:id="173" w:author="magali" w:date="2015-06-09T13:20:00Z">
        <w:r w:rsidR="00BC355D" w:rsidDel="007B274B">
          <w:rPr>
            <w:rFonts w:cs="Times New Roman"/>
          </w:rPr>
          <w:delText>S</w:delText>
        </w:r>
      </w:del>
      <w:ins w:id="174" w:author="magali" w:date="2015-06-09T13:20:00Z">
        <w:r w:rsidR="007B274B">
          <w:rPr>
            <w:rFonts w:cs="Times New Roman"/>
          </w:rPr>
          <w:t>s</w:t>
        </w:r>
      </w:ins>
      <w:proofErr w:type="spellEnd"/>
      <w:r w:rsidR="007A0930">
        <w:rPr>
          <w:rFonts w:cs="Times New Roman"/>
        </w:rPr>
        <w:t>. La categoría d)</w:t>
      </w:r>
      <w:r w:rsidRPr="004A4A22">
        <w:rPr>
          <w:rFonts w:cs="Times New Roman"/>
        </w:rPr>
        <w:t xml:space="preserve"> del estudio mencionado no se considera</w:t>
      </w:r>
      <w:del w:id="175" w:author="magali" w:date="2015-06-09T13:20:00Z">
        <w:r w:rsidRPr="004A4A22" w:rsidDel="007B274B">
          <w:rPr>
            <w:rFonts w:cs="Times New Roman"/>
          </w:rPr>
          <w:delText>n</w:delText>
        </w:r>
      </w:del>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del w:id="176" w:author="Ivan Lopez" w:date="2015-06-17T17:03:00Z">
        <w:r w:rsidR="00BC355D" w:rsidDel="00524FF6">
          <w:rPr>
            <w:rFonts w:cs="Times New Roman"/>
            <w:color w:val="000000" w:themeColor="text1"/>
          </w:rPr>
          <w:delText>RIAS</w:delText>
        </w:r>
      </w:del>
      <w:proofErr w:type="spellStart"/>
      <w:ins w:id="177" w:author="Ivan Lopez" w:date="2015-06-17T17:03:00Z">
        <w:r w:rsidR="00524FF6" w:rsidRPr="00524FF6">
          <w:rPr>
            <w:rFonts w:cs="Times New Roman"/>
            <w:color w:val="000000" w:themeColor="text1"/>
          </w:rPr>
          <w:t>RIA</w:t>
        </w:r>
      </w:ins>
      <w:ins w:id="178" w:author="Ivan Lopez" w:date="2015-06-17T17:15:00Z">
        <w:r w:rsidR="000657D1">
          <w:rPr>
            <w:rFonts w:cs="Times New Roman"/>
            <w:color w:val="000000" w:themeColor="text1"/>
          </w:rPr>
          <w:t>s</w:t>
        </w:r>
      </w:ins>
      <w:proofErr w:type="spellEnd"/>
      <w:r w:rsidRPr="004A4A22">
        <w:rPr>
          <w:rFonts w:cs="Times New Roman"/>
          <w:color w:val="000000" w:themeColor="text1"/>
        </w:rPr>
        <w:t xml:space="preserve">, </w:t>
      </w:r>
      <w:proofErr w:type="gramStart"/>
      <w:r w:rsidRPr="004A4A22">
        <w:rPr>
          <w:rFonts w:cs="Times New Roman"/>
          <w:color w:val="000000" w:themeColor="text1"/>
        </w:rPr>
        <w:t>como</w:t>
      </w:r>
      <w:proofErr w:type="gramEnd"/>
      <w:r w:rsidRPr="004A4A22">
        <w:rPr>
          <w:rFonts w:cs="Times New Roman"/>
          <w:color w:val="000000" w:themeColor="text1"/>
        </w:rPr>
        <w:t xml:space="preserve"> así también, los actores que participan en el ciclo de desarrollo. </w:t>
      </w:r>
    </w:p>
    <w:p w:rsidR="00385B5A" w:rsidRPr="004A4A22" w:rsidRDefault="000700BF" w:rsidP="009F3B67">
      <w:pPr>
        <w:jc w:val="both"/>
        <w:rPr>
          <w:rFonts w:cs="Times New Roman"/>
          <w:color w:val="000000" w:themeColor="text1"/>
        </w:rPr>
      </w:pPr>
      <w:r w:rsidRPr="000700BF">
        <w:rPr>
          <w:noProof/>
        </w:rPr>
        <w:lastRenderedPageBreak/>
        <w:pict>
          <v:shapetype id="_x0000_t202" coordsize="21600,21600" o:spt="202" path="m,l,21600r21600,l21600,xe">
            <v:stroke joinstyle="miter"/>
            <v:path gradientshapeok="t" o:connecttype="rect"/>
          </v:shapetype>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353787" w:rsidRPr="00CC5721" w:rsidRDefault="00353787"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t>
      </w:r>
      <w:proofErr w:type="spellStart"/>
      <w:r w:rsidR="001748C7" w:rsidRPr="001748C7">
        <w:rPr>
          <w:rFonts w:cs="Times New Roman"/>
          <w:i/>
          <w:color w:val="000000" w:themeColor="text1"/>
        </w:rPr>
        <w:t>widgets</w:t>
      </w:r>
      <w:proofErr w:type="spellEnd"/>
      <w:r w:rsidR="00385B5A" w:rsidRPr="004A4A22">
        <w:rPr>
          <w:rFonts w:cs="Times New Roman"/>
          <w:color w:val="000000" w:themeColor="text1"/>
        </w:rPr>
        <w:t xml:space="preserve"> proveídos por una plataforma </w:t>
      </w:r>
      <w:proofErr w:type="spellStart"/>
      <w:r w:rsidR="00385B5A" w:rsidRPr="004A4A22">
        <w:rPr>
          <w:rFonts w:cs="Times New Roman"/>
          <w:color w:val="000000" w:themeColor="text1"/>
        </w:rPr>
        <w:t>específica</w:t>
      </w:r>
      <w:ins w:id="179" w:author="marcazal" w:date="2015-06-18T07:06:00Z">
        <w:r w:rsidR="00E17C26">
          <w:rPr>
            <w:rFonts w:cs="Times New Roman"/>
            <w:color w:val="000000" w:themeColor="text1"/>
          </w:rPr>
          <w:t>,</w:t>
        </w:r>
      </w:ins>
      <w:del w:id="180" w:author="marcazal" w:date="2015-06-18T07:05:00Z">
        <w:r w:rsidR="00385B5A" w:rsidRPr="004A4A22" w:rsidDel="00E17C26">
          <w:rPr>
            <w:rFonts w:cs="Times New Roman"/>
            <w:color w:val="000000" w:themeColor="text1"/>
          </w:rPr>
          <w:delText xml:space="preserve"> (</w:delText>
        </w:r>
      </w:del>
      <w:r w:rsidR="00385B5A" w:rsidRPr="004A4A22">
        <w:rPr>
          <w:rFonts w:cs="Times New Roman"/>
          <w:color w:val="000000" w:themeColor="text1"/>
        </w:rPr>
        <w:t>en</w:t>
      </w:r>
      <w:proofErr w:type="spellEnd"/>
      <w:r w:rsidR="00385B5A" w:rsidRPr="004A4A22">
        <w:rPr>
          <w:rFonts w:cs="Times New Roman"/>
          <w:color w:val="000000" w:themeColor="text1"/>
        </w:rPr>
        <w:t xml:space="preserve"> este caso</w:t>
      </w:r>
      <w:del w:id="181"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ins w:id="182" w:author="marcazal" w:date="2015-06-18T07:06:00Z">
        <w:r w:rsidR="00E17C26">
          <w:rPr>
            <w:rFonts w:cs="Times New Roman"/>
            <w:color w:val="000000" w:themeColor="text1"/>
          </w:rPr>
          <w:t xml:space="preserve"> (GWT</w:t>
        </w:r>
      </w:ins>
      <w:ins w:id="183" w:author="marcazal" w:date="2015-06-18T07:07:00Z">
        <w:r w:rsidR="00E17C26">
          <w:rPr>
            <w:rStyle w:val="Refdenotaalpie"/>
            <w:rFonts w:cs="Times New Roman"/>
            <w:color w:val="000000" w:themeColor="text1"/>
          </w:rPr>
          <w:footnoteReference w:id="6"/>
        </w:r>
      </w:ins>
      <w:del w:id="187"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commentRangeStart w:id="188"/>
      <w:commentRangeStart w:id="189"/>
      <w:proofErr w:type="spellStart"/>
      <w:r w:rsidR="00BC355D">
        <w:rPr>
          <w:rFonts w:cs="Times New Roman"/>
          <w:color w:val="000000" w:themeColor="text1"/>
        </w:rPr>
        <w:t>RIA</w:t>
      </w:r>
      <w:ins w:id="190" w:author="magali" w:date="2015-06-09T13:24:00Z">
        <w:r w:rsidR="007B274B">
          <w:rPr>
            <w:rFonts w:cs="Times New Roman"/>
            <w:color w:val="000000" w:themeColor="text1"/>
          </w:rPr>
          <w:t>s</w:t>
        </w:r>
        <w:commentRangeEnd w:id="188"/>
        <w:proofErr w:type="spellEnd"/>
        <w:r w:rsidR="007B274B">
          <w:rPr>
            <w:rStyle w:val="Refdecomentario"/>
            <w:rFonts w:eastAsiaTheme="minorEastAsia"/>
            <w:lang w:eastAsia="es-ES"/>
          </w:rPr>
          <w:commentReference w:id="188"/>
        </w:r>
      </w:ins>
      <w:commentRangeEnd w:id="189"/>
      <w:r w:rsidR="001E6F09">
        <w:rPr>
          <w:rStyle w:val="Refdecomentario"/>
          <w:rFonts w:eastAsiaTheme="minorEastAsia"/>
          <w:lang w:eastAsia="es-ES"/>
        </w:rPr>
        <w:commentReference w:id="189"/>
      </w:r>
      <w:del w:id="191" w:author="magali" w:date="2015-06-09T13:24:00Z">
        <w:r w:rsidR="00BC355D" w:rsidDel="007B274B">
          <w:rPr>
            <w:rFonts w:cs="Times New Roman"/>
            <w:color w:val="000000" w:themeColor="text1"/>
          </w:rPr>
          <w:delText>S</w:delText>
        </w:r>
      </w:del>
      <w:r w:rsidR="00385B5A" w:rsidRPr="004A4A22">
        <w:rPr>
          <w:rFonts w:cs="Times New Roman"/>
          <w:color w:val="000000" w:themeColor="text1"/>
        </w:rPr>
        <w:t xml:space="preserve">. Los </w:t>
      </w:r>
      <w:proofErr w:type="spellStart"/>
      <w:r w:rsidR="00385B5A" w:rsidRPr="004A4A22">
        <w:rPr>
          <w:rFonts w:cs="Times New Roman"/>
          <w:i/>
          <w:color w:val="000000" w:themeColor="text1"/>
        </w:rPr>
        <w:t>widgets</w:t>
      </w:r>
      <w:proofErr w:type="spellEnd"/>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ins w:id="192" w:author="marcazal" w:date="2015-06-18T07:10:00Z">
        <w:r w:rsidR="005949D2">
          <w:rPr>
            <w:rFonts w:cs="Times New Roman"/>
            <w:b/>
            <w:color w:val="000000" w:themeColor="text1"/>
          </w:rPr>
          <w:t>es</w:t>
        </w:r>
        <w:proofErr w:type="spellEnd"/>
        <w:r w:rsidR="005949D2">
          <w:rPr>
            <w:rFonts w:cs="Times New Roman"/>
            <w:b/>
            <w:color w:val="000000" w:themeColor="text1"/>
          </w:rPr>
          <w:t xml:space="preserve"> RIA</w:t>
        </w:r>
      </w:ins>
      <w:r w:rsidR="00385B5A" w:rsidRPr="00CC5721">
        <w:rPr>
          <w:rFonts w:cs="Times New Roman"/>
          <w:b/>
          <w:color w:val="000000" w:themeColor="text1"/>
        </w:rPr>
        <w:t xml:space="preserve"> a UWE (UWE-R</w:t>
      </w:r>
      <w:del w:id="193" w:author="marcazal" w:date="2015-06-18T07:10:00Z">
        <w:r w:rsidR="00385B5A" w:rsidRPr="00CC5721" w:rsidDel="005949D2">
          <w:rPr>
            <w:rFonts w:cs="Times New Roman"/>
            <w:b/>
            <w:color w:val="000000" w:themeColor="text1"/>
          </w:rPr>
          <w:delText>IA</w:delText>
        </w:r>
      </w:del>
      <w:r w:rsidR="00385B5A" w:rsidRPr="00CC5721">
        <w:rPr>
          <w:rFonts w:cs="Times New Roman"/>
          <w:b/>
          <w:color w:val="000000" w:themeColor="text1"/>
        </w:rPr>
        <w:t xml:space="preserve">)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0700BF"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0700BF"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0700BF"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0700BF" w:rsidRPr="009F3B67">
        <w:rPr>
          <w:color w:val="000000" w:themeColor="text1"/>
        </w:rPr>
        <w:fldChar w:fldCharType="begin"/>
      </w:r>
      <w:r w:rsidRPr="009F3B67">
        <w:rPr>
          <w:color w:val="000000" w:themeColor="text1"/>
        </w:rPr>
        <w:instrText xml:space="preserve"> SEQ Figura \* ARABIC </w:instrText>
      </w:r>
      <w:r w:rsidR="000700BF" w:rsidRPr="009F3B67">
        <w:rPr>
          <w:color w:val="000000" w:themeColor="text1"/>
        </w:rPr>
        <w:fldChar w:fldCharType="separate"/>
      </w:r>
      <w:r w:rsidR="00255D9F">
        <w:rPr>
          <w:noProof/>
          <w:color w:val="000000" w:themeColor="text1"/>
        </w:rPr>
        <w:t>9</w:t>
      </w:r>
      <w:r w:rsidR="000700BF"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del w:id="194" w:author="Ivan Lopez" w:date="2015-06-17T17:03:00Z">
        <w:r w:rsidR="00BC355D" w:rsidDel="00524FF6">
          <w:rPr>
            <w:rFonts w:cs="Times New Roman"/>
          </w:rPr>
          <w:delText>RIAS</w:delText>
        </w:r>
      </w:del>
      <w:proofErr w:type="spellStart"/>
      <w:ins w:id="195" w:author="Ivan Lopez" w:date="2015-06-17T17:03:00Z">
        <w:r w:rsidR="00524FF6" w:rsidRPr="00524FF6">
          <w:rPr>
            <w:rFonts w:cs="Times New Roman"/>
          </w:rPr>
          <w:t>RIA</w:t>
        </w:r>
      </w:ins>
      <w:ins w:id="196" w:author="Ivan Lopez" w:date="2015-06-17T17:08:00Z">
        <w:r w:rsidR="00060C44">
          <w:rPr>
            <w:rFonts w:cs="Times New Roman"/>
          </w:rPr>
          <w:t>s</w:t>
        </w:r>
      </w:ins>
      <w:proofErr w:type="spellEnd"/>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0700BF" w:rsidRPr="009F3B67">
        <w:rPr>
          <w:color w:val="000000" w:themeColor="text1"/>
        </w:rPr>
        <w:fldChar w:fldCharType="begin"/>
      </w:r>
      <w:r w:rsidRPr="009F3B67">
        <w:rPr>
          <w:color w:val="000000" w:themeColor="text1"/>
        </w:rPr>
        <w:instrText xml:space="preserve"> SEQ Figura \* ARABIC </w:instrText>
      </w:r>
      <w:r w:rsidR="000700BF" w:rsidRPr="009F3B67">
        <w:rPr>
          <w:color w:val="000000" w:themeColor="text1"/>
        </w:rPr>
        <w:fldChar w:fldCharType="separate"/>
      </w:r>
      <w:r w:rsidR="00255D9F">
        <w:rPr>
          <w:noProof/>
          <w:color w:val="000000" w:themeColor="text1"/>
        </w:rPr>
        <w:t>10</w:t>
      </w:r>
      <w:r w:rsidR="000700BF"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del w:id="197" w:author="marcazal" w:date="2015-06-20T01:31:00Z">
        <w:r w:rsidRPr="004A4A22" w:rsidDel="001E6F09">
          <w:rPr>
            <w:rFonts w:cs="Times New Roman"/>
          </w:rPr>
          <w:delText xml:space="preserve">La </w:delText>
        </w:r>
      </w:del>
      <w:ins w:id="198" w:author="marcazal" w:date="2015-06-20T01:31:00Z">
        <w:r w:rsidR="001E6F09">
          <w:rPr>
            <w:rFonts w:cs="Times New Roman"/>
          </w:rPr>
          <w:t>En esta</w:t>
        </w:r>
        <w:r w:rsidR="001E6F09" w:rsidRPr="004A4A22">
          <w:rPr>
            <w:rFonts w:cs="Times New Roman"/>
          </w:rPr>
          <w:t xml:space="preserve"> </w:t>
        </w:r>
      </w:ins>
      <w:r w:rsidRPr="004A4A22">
        <w:rPr>
          <w:rFonts w:cs="Times New Roman"/>
        </w:rPr>
        <w:t xml:space="preserve">propuesta </w:t>
      </w:r>
      <w:del w:id="199" w:author="marcazal" w:date="2015-06-20T01:30:00Z">
        <w:r w:rsidRPr="004A4A22" w:rsidDel="001E6F09">
          <w:rPr>
            <w:rFonts w:cs="Times New Roman"/>
          </w:rPr>
          <w:delText xml:space="preserve">presentada </w:delText>
        </w:r>
      </w:del>
      <w:del w:id="200" w:author="magali" w:date="2015-06-09T13:30:00Z">
        <w:r w:rsidRPr="004A4A22" w:rsidDel="00DB187D">
          <w:rPr>
            <w:rFonts w:cs="Times New Roman"/>
          </w:rPr>
          <w:delText>en</w:delText>
        </w:r>
      </w:del>
      <w:del w:id="201" w:author="Ivan Lopez" w:date="2015-06-17T17:37:00Z">
        <w:r w:rsidRPr="004A4A22" w:rsidDel="00FC3D14">
          <w:rPr>
            <w:rFonts w:cs="Times New Roman"/>
          </w:rPr>
          <w:delText xml:space="preserve"> </w:delText>
        </w:r>
      </w:del>
      <w:commentRangeStart w:id="202"/>
      <w:ins w:id="203" w:author="magali" w:date="2015-06-09T13:30:00Z">
        <w:r w:rsidR="00DB187D">
          <w:rPr>
            <w:rFonts w:cs="Times New Roman"/>
          </w:rPr>
          <w:t>por</w:t>
        </w:r>
        <w:r w:rsidR="00DB187D" w:rsidRPr="004A4A22">
          <w:rPr>
            <w:rFonts w:cs="Times New Roman"/>
          </w:rPr>
          <w:t xml:space="preserve"> </w:t>
        </w:r>
        <w:commentRangeEnd w:id="202"/>
        <w:r w:rsidR="00DB187D">
          <w:rPr>
            <w:rStyle w:val="Refdecomentario"/>
            <w:rFonts w:eastAsiaTheme="minorEastAsia"/>
            <w:lang w:eastAsia="es-ES"/>
          </w:rPr>
          <w:commentReference w:id="202"/>
        </w:r>
      </w:ins>
      <w:del w:id="204" w:author="magali" w:date="2015-06-09T13:30:00Z">
        <w:r w:rsidRPr="004A4A22" w:rsidDel="00DB187D">
          <w:rPr>
            <w:rFonts w:cs="Times New Roman"/>
          </w:rPr>
          <w:delText xml:space="preserve">[13] </w:delText>
        </w:r>
      </w:del>
      <w:ins w:id="205" w:author="marcazal" w:date="2015-06-20T01:31:00Z">
        <w:r w:rsidR="001E6F09">
          <w:rPr>
            <w:rFonts w:cs="Times New Roman"/>
          </w:rPr>
          <w:t xml:space="preserve">se </w:t>
        </w:r>
      </w:ins>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ins w:id="206" w:author="magali" w:date="2015-06-09T13:30:00Z">
        <w:r w:rsidR="00DB187D">
          <w:rPr>
            <w:rFonts w:cs="Times New Roman"/>
          </w:rPr>
          <w:t xml:space="preserve"> </w:t>
        </w:r>
        <w:r w:rsidR="00DB187D" w:rsidRPr="004A4A22">
          <w:rPr>
            <w:rFonts w:cs="Times New Roman"/>
          </w:rPr>
          <w:t>[13]</w:t>
        </w:r>
      </w:ins>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del w:id="207" w:author="Ivan Lopez" w:date="2015-06-17T17:03:00Z">
        <w:r w:rsidR="00BC355D" w:rsidDel="00524FF6">
          <w:rPr>
            <w:rFonts w:cs="Times New Roman"/>
          </w:rPr>
          <w:delText>RIAS</w:delText>
        </w:r>
      </w:del>
      <w:proofErr w:type="spellStart"/>
      <w:ins w:id="208" w:author="Ivan Lopez" w:date="2015-06-17T17:03:00Z">
        <w:r w:rsidR="00524FF6" w:rsidRPr="00524FF6">
          <w:rPr>
            <w:rFonts w:cs="Times New Roman"/>
          </w:rPr>
          <w:t>RIA</w:t>
        </w:r>
      </w:ins>
      <w:ins w:id="209" w:author="Ivan Lopez" w:date="2015-06-17T17:39:00Z">
        <w:r w:rsidR="0020643B">
          <w:rPr>
            <w:rFonts w:cs="Times New Roman"/>
          </w:rPr>
          <w:t>s</w:t>
        </w:r>
      </w:ins>
      <w:proofErr w:type="spellEnd"/>
      <w:r w:rsidRPr="004A4A22">
        <w:rPr>
          <w:rFonts w:cs="Times New Roman"/>
        </w:rPr>
        <w:t xml:space="preserve">, sin ningún tipo de dependencia espacial, de estética ni de comportamiento. La interfaz concreta es independiente de la plataforma, pero </w:t>
      </w:r>
      <w:proofErr w:type="gramStart"/>
      <w:r w:rsidRPr="004A4A22">
        <w:rPr>
          <w:rFonts w:cs="Times New Roman"/>
        </w:rPr>
        <w:t>específica</w:t>
      </w:r>
      <w:proofErr w:type="gramEnd"/>
      <w:r w:rsidRPr="004A4A22">
        <w:rPr>
          <w:rFonts w:cs="Times New Roman"/>
        </w:rPr>
        <w:t xml:space="preserve">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7"/>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del w:id="211" w:author="Ivan Lopez" w:date="2015-06-17T17:04:00Z">
        <w:r w:rsidR="00BC355D" w:rsidDel="00524FF6">
          <w:rPr>
            <w:rFonts w:cs="Times New Roman"/>
          </w:rPr>
          <w:delText>RIAS</w:delText>
        </w:r>
      </w:del>
      <w:proofErr w:type="spellStart"/>
      <w:ins w:id="212" w:author="Ivan Lopez" w:date="2015-06-17T17:04:00Z">
        <w:r w:rsidR="00524FF6" w:rsidRPr="00524FF6">
          <w:rPr>
            <w:rFonts w:cs="Times New Roman"/>
          </w:rPr>
          <w:t>RIA</w:t>
        </w:r>
        <w:r w:rsidR="00524FF6">
          <w:rPr>
            <w:rFonts w:cs="Times New Roman"/>
          </w:rPr>
          <w:t>s</w:t>
        </w:r>
      </w:ins>
      <w:proofErr w:type="spellEnd"/>
      <w:r w:rsidR="00385B5A" w:rsidRPr="004A4A22">
        <w:rPr>
          <w:rFonts w:cs="Times New Roman"/>
        </w:rPr>
        <w:t xml:space="preserve">, describen la interacción, la operación y la presentación de un </w:t>
      </w:r>
      <w:proofErr w:type="spellStart"/>
      <w:r w:rsidR="00385B5A" w:rsidRPr="004A4A22">
        <w:rPr>
          <w:rFonts w:cs="Times New Roman"/>
          <w:i/>
        </w:rPr>
        <w:t>widget</w:t>
      </w:r>
      <w:proofErr w:type="spellEnd"/>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0700BF" w:rsidP="000551EF">
      <w:pPr>
        <w:jc w:val="both"/>
        <w:rPr>
          <w:rFonts w:cs="Times New Roman"/>
        </w:rPr>
      </w:pPr>
      <w:r w:rsidRPr="000700BF">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353787" w:rsidRPr="00AE4686" w:rsidRDefault="00353787"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0700BF">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353787" w:rsidRPr="00B9688A" w:rsidRDefault="00353787"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proofErr w:type="spellStart"/>
      <w:r w:rsidR="00385B5A" w:rsidRPr="004A4A22">
        <w:rPr>
          <w:rFonts w:cs="Times New Roman"/>
          <w:i/>
        </w:rPr>
        <w:t>widgets</w:t>
      </w:r>
      <w:proofErr w:type="spellEnd"/>
      <w:r w:rsidR="00385B5A" w:rsidRPr="004A4A22">
        <w:rPr>
          <w:rFonts w:cs="Times New Roman"/>
        </w:rPr>
        <w:t xml:space="preserve"> </w:t>
      </w:r>
      <w:del w:id="213" w:author="Ivan Lopez" w:date="2015-06-17T17:05:00Z">
        <w:r w:rsidR="00BC355D" w:rsidDel="00524FF6">
          <w:rPr>
            <w:rFonts w:cs="Times New Roman"/>
          </w:rPr>
          <w:delText>RIAS</w:delText>
        </w:r>
      </w:del>
      <w:proofErr w:type="spellStart"/>
      <w:ins w:id="214" w:author="Ivan Lopez" w:date="2015-06-17T17:05:00Z">
        <w:r w:rsidR="00524FF6" w:rsidRPr="00524FF6">
          <w:rPr>
            <w:rFonts w:cs="Times New Roman"/>
          </w:rPr>
          <w:t>RIAs</w:t>
        </w:r>
      </w:ins>
      <w:proofErr w:type="spellEnd"/>
      <w:r w:rsidR="00385B5A" w:rsidRPr="004A4A22">
        <w:rPr>
          <w:rFonts w:cs="Times New Roman"/>
        </w:rPr>
        <w:t xml:space="preserve">, y la inclusión de estos modelos dentro de metodologías de desarrollo web existentes. Cada </w:t>
      </w:r>
      <w:proofErr w:type="spellStart"/>
      <w:r w:rsidR="00385B5A" w:rsidRPr="004A4A22">
        <w:rPr>
          <w:rFonts w:cs="Times New Roman"/>
          <w:i/>
        </w:rPr>
        <w:t>widget</w:t>
      </w:r>
      <w:proofErr w:type="spellEnd"/>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del w:id="215" w:author="Ivan Lopez" w:date="2015-06-17T17:48:00Z">
        <w:r w:rsidRPr="004A4A22" w:rsidDel="0020643B">
          <w:rPr>
            <w:rFonts w:cs="Times New Roman"/>
          </w:rPr>
          <w:delText>de este</w:delText>
        </w:r>
      </w:del>
      <w:ins w:id="216" w:author="Ivan Lopez" w:date="2015-06-17T17:48:00Z">
        <w:r w:rsidR="0020643B" w:rsidRPr="004A4A22">
          <w:rPr>
            <w:rFonts w:cs="Times New Roman"/>
          </w:rPr>
          <w:t>de este</w:t>
        </w:r>
      </w:ins>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ins w:id="217" w:author="Ivan Lopez" w:date="2015-06-17T17:05:00Z">
        <w:r w:rsidR="00524FF6">
          <w:rPr>
            <w:rFonts w:cs="Times New Roman"/>
          </w:rPr>
          <w:t>s</w:t>
        </w:r>
      </w:ins>
      <w:commentRangeStart w:id="218"/>
      <w:proofErr w:type="spellEnd"/>
      <w:r w:rsidRPr="004A4A22">
        <w:rPr>
          <w:rFonts w:cs="Times New Roman"/>
        </w:rPr>
        <w:t>.</w:t>
      </w:r>
      <w:ins w:id="219" w:author="Ivan Lopez" w:date="2015-06-17T17:50:00Z">
        <w:r w:rsidR="00564F07">
          <w:rPr>
            <w:rFonts w:cs="Times New Roman"/>
          </w:rPr>
          <w:t xml:space="preserve">[Valverde y </w:t>
        </w:r>
        <w:commentRangeStart w:id="220"/>
        <w:r w:rsidR="00564F07">
          <w:rPr>
            <w:rFonts w:cs="Times New Roman"/>
          </w:rPr>
          <w:t>pastor</w:t>
        </w:r>
      </w:ins>
      <w:commentRangeEnd w:id="220"/>
      <w:r w:rsidR="001E6F09">
        <w:rPr>
          <w:rStyle w:val="Refdecomentario"/>
          <w:rFonts w:eastAsiaTheme="minorEastAsia"/>
          <w:lang w:eastAsia="es-ES"/>
        </w:rPr>
        <w:commentReference w:id="220"/>
      </w:r>
      <w:ins w:id="221" w:author="Ivan Lopez" w:date="2015-06-17T17:50:00Z">
        <w:r w:rsidR="00564F07">
          <w:rPr>
            <w:rFonts w:cs="Times New Roman"/>
          </w:rPr>
          <w:t>]</w:t>
        </w:r>
      </w:ins>
      <w:r w:rsidRPr="004A4A22">
        <w:rPr>
          <w:rFonts w:cs="Times New Roman"/>
        </w:rPr>
        <w:t xml:space="preserve"> </w:t>
      </w:r>
      <w:commentRangeEnd w:id="218"/>
      <w:r w:rsidR="00564F07">
        <w:rPr>
          <w:rStyle w:val="Refdecomentario"/>
          <w:rFonts w:eastAsiaTheme="minorEastAsia"/>
          <w:lang w:eastAsia="es-ES"/>
        </w:rPr>
        <w:commentReference w:id="218"/>
      </w:r>
      <w:r w:rsidRPr="004A4A22">
        <w:rPr>
          <w:rFonts w:cs="Times New Roman"/>
        </w:rPr>
        <w:t xml:space="preserve">El modelo se compone de patrones de interacción que describen, desde el punto de vista conceptual, una solución genérica para la interacción común de un usuario con un sistema </w:t>
      </w:r>
      <w:r w:rsidRPr="004A4A22">
        <w:rPr>
          <w:rFonts w:cs="Times New Roman"/>
        </w:rPr>
        <w:lastRenderedPageBreak/>
        <w:t xml:space="preserve">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8"/>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proofErr w:type="spellStart"/>
      <w:r w:rsidR="001748C7" w:rsidRPr="001748C7">
        <w:rPr>
          <w:rFonts w:cs="Times New Roman"/>
          <w:i/>
        </w:rPr>
        <w:t>widgets</w:t>
      </w:r>
      <w:proofErr w:type="spellEnd"/>
      <w:r w:rsidRPr="004A4A22">
        <w:rPr>
          <w:rFonts w:cs="Times New Roman"/>
        </w:rPr>
        <w:t xml:space="preserve">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commentRangeStart w:id="225"/>
      <w:commentRangeStart w:id="226"/>
      <w:commentRangeStart w:id="227"/>
      <w:r w:rsidRPr="00BE704A">
        <w:rPr>
          <w:color w:val="000000" w:themeColor="text1"/>
        </w:rPr>
        <w:t xml:space="preserve">Figura </w:t>
      </w:r>
      <w:r w:rsidR="000700BF" w:rsidRPr="00BE704A">
        <w:rPr>
          <w:color w:val="000000" w:themeColor="text1"/>
        </w:rPr>
        <w:fldChar w:fldCharType="begin"/>
      </w:r>
      <w:r w:rsidRPr="00BE704A">
        <w:rPr>
          <w:color w:val="000000" w:themeColor="text1"/>
        </w:rPr>
        <w:instrText xml:space="preserve"> SEQ Figura \* ARABIC </w:instrText>
      </w:r>
      <w:r w:rsidR="000700BF" w:rsidRPr="00BE704A">
        <w:rPr>
          <w:color w:val="000000" w:themeColor="text1"/>
        </w:rPr>
        <w:fldChar w:fldCharType="separate"/>
      </w:r>
      <w:r w:rsidR="00255D9F">
        <w:rPr>
          <w:noProof/>
          <w:color w:val="000000" w:themeColor="text1"/>
        </w:rPr>
        <w:t>13</w:t>
      </w:r>
      <w:r w:rsidR="000700BF" w:rsidRPr="00BE704A">
        <w:rPr>
          <w:color w:val="000000" w:themeColor="text1"/>
        </w:rPr>
        <w:fldChar w:fldCharType="end"/>
      </w:r>
      <w:r w:rsidRPr="00BE704A">
        <w:rPr>
          <w:b w:val="0"/>
          <w:color w:val="000000" w:themeColor="text1"/>
        </w:rPr>
        <w:t xml:space="preserve">   Un resumen del enfoque MDD con patrones para OOWS</w:t>
      </w:r>
      <w:commentRangeEnd w:id="225"/>
      <w:r w:rsidR="00DB187D">
        <w:rPr>
          <w:rStyle w:val="Refdecomentario"/>
          <w:b w:val="0"/>
          <w:bCs w:val="0"/>
          <w:color w:val="auto"/>
        </w:rPr>
        <w:commentReference w:id="225"/>
      </w:r>
      <w:commentRangeEnd w:id="226"/>
      <w:commentRangeEnd w:id="227"/>
      <w:r w:rsidR="001E6F09">
        <w:rPr>
          <w:rStyle w:val="Refdecomentario"/>
          <w:b w:val="0"/>
          <w:bCs w:val="0"/>
          <w:color w:val="auto"/>
        </w:rPr>
        <w:commentReference w:id="226"/>
      </w:r>
      <w:ins w:id="228" w:author="Ivan Lopez" w:date="2015-06-17T17:54:00Z">
        <w:r w:rsidR="00564F07">
          <w:rPr>
            <w:b w:val="0"/>
            <w:color w:val="000000" w:themeColor="text1"/>
          </w:rPr>
          <w:t xml:space="preserve"> de Valverde y Pastor</w:t>
        </w:r>
      </w:ins>
      <w:r w:rsidR="00564F07">
        <w:rPr>
          <w:rStyle w:val="Refdecomentario"/>
          <w:b w:val="0"/>
          <w:bCs w:val="0"/>
          <w:color w:val="auto"/>
        </w:rPr>
        <w:commentReference w:id="227"/>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del w:id="229" w:author="Ivan Lopez" w:date="2015-06-17T17:06:00Z">
        <w:r w:rsidR="00BC355D" w:rsidDel="00524FF6">
          <w:rPr>
            <w:rFonts w:cs="Times New Roman"/>
          </w:rPr>
          <w:delText>RIAS</w:delText>
        </w:r>
      </w:del>
      <w:proofErr w:type="spellStart"/>
      <w:ins w:id="230" w:author="Ivan Lopez" w:date="2015-06-17T17:06:00Z">
        <w:r w:rsidR="00524FF6" w:rsidRPr="00524FF6">
          <w:rPr>
            <w:rFonts w:cs="Times New Roman"/>
          </w:rPr>
          <w:t>RIAs</w:t>
        </w:r>
      </w:ins>
      <w:proofErr w:type="spellEnd"/>
      <w:r w:rsidRPr="004A4A22">
        <w:rPr>
          <w:rFonts w:cs="Times New Roman"/>
        </w:rPr>
        <w:t xml:space="preserve"> </w:t>
      </w:r>
      <w:del w:id="231" w:author="magali" w:date="2015-06-09T13:37:00Z">
        <w:r w:rsidRPr="004A4A22" w:rsidDel="00DB187D">
          <w:rPr>
            <w:rFonts w:cs="Times New Roman"/>
          </w:rPr>
          <w:delText xml:space="preserve">identificadas son </w:delText>
        </w:r>
      </w:del>
      <w:r w:rsidRPr="004A4A22">
        <w:rPr>
          <w:rFonts w:cs="Times New Roman"/>
        </w:rPr>
        <w:t>contempladas por</w:t>
      </w:r>
      <w:ins w:id="232" w:author="magali" w:date="2015-06-09T13:37:00Z">
        <w:r w:rsidR="00DB187D">
          <w:rPr>
            <w:rFonts w:cs="Times New Roman"/>
          </w:rPr>
          <w:t xml:space="preserve"> </w:t>
        </w:r>
      </w:ins>
      <w:del w:id="233" w:author="magali" w:date="2015-06-09T13:37:00Z">
        <w:r w:rsidRPr="004A4A22" w:rsidDel="00DB187D">
          <w:rPr>
            <w:rFonts w:cs="Times New Roman"/>
          </w:rPr>
          <w:delText xml:space="preserve"> </w:delText>
        </w:r>
      </w:del>
      <w:ins w:id="234" w:author="magali" w:date="2015-06-09T13:37:00Z">
        <w:r w:rsidR="00DB187D">
          <w:rPr>
            <w:rFonts w:cs="Times New Roman"/>
          </w:rPr>
          <w:t>las mismas</w:t>
        </w:r>
      </w:ins>
      <w:del w:id="235" w:author="magali" w:date="2015-06-09T13:37:00Z">
        <w:r w:rsidRPr="004A4A22" w:rsidDel="00DB187D">
          <w:rPr>
            <w:rFonts w:cs="Times New Roman"/>
          </w:rPr>
          <w:delText>dichas propuestas</w:delText>
        </w:r>
      </w:del>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Del="0025442F" w:rsidRDefault="002F4148" w:rsidP="000551EF">
      <w:pPr>
        <w:spacing w:after="0"/>
        <w:ind w:firstLine="360"/>
        <w:jc w:val="both"/>
        <w:rPr>
          <w:del w:id="236" w:author="marcazal" w:date="2015-06-18T08:06:00Z"/>
          <w:rFonts w:cs="Times New Roman"/>
        </w:rPr>
      </w:pPr>
    </w:p>
    <w:tbl>
      <w:tblPr>
        <w:tblStyle w:val="Cuadrculamedia3-nfasis3"/>
        <w:tblW w:w="0" w:type="auto"/>
        <w:tblLook w:val="04A0"/>
      </w:tblPr>
      <w:tblGrid>
        <w:gridCol w:w="1309"/>
        <w:gridCol w:w="1430"/>
        <w:gridCol w:w="691"/>
        <w:gridCol w:w="676"/>
        <w:gridCol w:w="610"/>
        <w:gridCol w:w="731"/>
        <w:gridCol w:w="710"/>
        <w:gridCol w:w="583"/>
        <w:gridCol w:w="507"/>
        <w:gridCol w:w="960"/>
        <w:gridCol w:w="513"/>
      </w:tblGrid>
      <w:tr w:rsidR="0025442F" w:rsidRPr="0080007D" w:rsidTr="00257AB4">
        <w:trPr>
          <w:cnfStyle w:val="100000000000"/>
          <w:trHeight w:val="407"/>
        </w:trPr>
        <w:tc>
          <w:tcPr>
            <w:cnfStyle w:val="001000000000"/>
            <w:tcW w:w="0" w:type="auto"/>
            <w:gridSpan w:val="2"/>
            <w:hideMark/>
          </w:tcPr>
          <w:p w:rsidR="0025442F" w:rsidRPr="001041DD" w:rsidRDefault="0025442F" w:rsidP="006374C0">
            <w:pPr>
              <w:spacing w:after="200" w:line="276" w:lineRule="auto"/>
              <w:jc w:val="center"/>
              <w:rPr>
                <w:rFonts w:cs="Times New Roman"/>
                <w:b w:val="0"/>
                <w:sz w:val="14"/>
              </w:rPr>
            </w:pPr>
          </w:p>
          <w:p w:rsidR="0025442F" w:rsidRPr="001041DD" w:rsidRDefault="001748C7" w:rsidP="006374C0">
            <w:pPr>
              <w:spacing w:after="200" w:line="276" w:lineRule="auto"/>
              <w:jc w:val="center"/>
              <w:rPr>
                <w:rFonts w:cs="Times New Roman"/>
                <w:b w:val="0"/>
                <w:sz w:val="14"/>
              </w:rPr>
            </w:pPr>
            <w:r w:rsidRPr="001748C7">
              <w:rPr>
                <w:rFonts w:cs="Times New Roman"/>
                <w:color w:val="auto"/>
                <w:sz w:val="14"/>
              </w:rPr>
              <w:t>Características versus metodologías</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6374C0">
            <w:pPr>
              <w:spacing w:after="200" w:line="276" w:lineRule="auto"/>
              <w:cnfStyle w:val="100000000000"/>
              <w:rPr>
                <w:rFonts w:cs="Times New Roman"/>
                <w:b w:val="0"/>
                <w:bCs w:val="0"/>
                <w:sz w:val="12"/>
              </w:rPr>
            </w:pPr>
            <w:r w:rsidRPr="006374C0">
              <w:rPr>
                <w:rFonts w:cs="Times New Roman"/>
                <w:b w:val="0"/>
                <w:sz w:val="12"/>
              </w:rPr>
              <w:t>OOHDM-RIA</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6374C0">
            <w:pPr>
              <w:spacing w:after="200" w:line="276" w:lineRule="auto"/>
              <w:cnfStyle w:val="100000000000"/>
              <w:rPr>
                <w:rFonts w:cs="Times New Roman"/>
                <w:b w:val="0"/>
                <w:bCs w:val="0"/>
                <w:sz w:val="12"/>
              </w:rPr>
            </w:pPr>
            <w:r w:rsidRPr="006374C0">
              <w:rPr>
                <w:rFonts w:cs="Times New Roman"/>
                <w:b w:val="0"/>
                <w:sz w:val="12"/>
              </w:rPr>
              <w:t>OOH4RIA</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B477AE">
            <w:pPr>
              <w:spacing w:after="200" w:line="276" w:lineRule="auto"/>
              <w:cnfStyle w:val="100000000000"/>
              <w:rPr>
                <w:rFonts w:cs="Times New Roman"/>
                <w:b w:val="0"/>
                <w:bCs w:val="0"/>
                <w:sz w:val="12"/>
              </w:rPr>
            </w:pPr>
            <w:proofErr w:type="spellStart"/>
            <w:r w:rsidRPr="006374C0">
              <w:rPr>
                <w:rFonts w:cs="Times New Roman"/>
                <w:b w:val="0"/>
                <w:sz w:val="12"/>
              </w:rPr>
              <w:t>WebML</w:t>
            </w:r>
            <w:proofErr w:type="spellEnd"/>
            <w:ins w:id="237" w:author="marcazal" w:date="2015-06-18T20:00:00Z">
              <w:r w:rsidR="0097527E">
                <w:rPr>
                  <w:rFonts w:cs="Times New Roman"/>
                  <w:b w:val="0"/>
                  <w:sz w:val="12"/>
                </w:rPr>
                <w:t xml:space="preserve"> -</w:t>
              </w:r>
            </w:ins>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Patrones con UWE</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 xml:space="preserve">Patrones OOWS </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proofErr w:type="spellStart"/>
            <w:r w:rsidRPr="006374C0">
              <w:rPr>
                <w:rFonts w:cs="Times New Roman"/>
                <w:b w:val="0"/>
                <w:sz w:val="12"/>
              </w:rPr>
              <w:t>UsiXML</w:t>
            </w:r>
            <w:proofErr w:type="spellEnd"/>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UWE-R</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sz w:val="12"/>
              </w:rPr>
            </w:pPr>
            <w:r w:rsidRPr="006374C0">
              <w:rPr>
                <w:rFonts w:cs="Times New Roman"/>
                <w:b w:val="0"/>
                <w:sz w:val="12"/>
              </w:rPr>
              <w:t>Espacio</w:t>
            </w:r>
            <w:ins w:id="238" w:author="marcazal" w:date="2015-06-18T08:06:00Z">
              <w:r>
                <w:rPr>
                  <w:rFonts w:cs="Times New Roman"/>
                  <w:b w:val="0"/>
                  <w:sz w:val="12"/>
                </w:rPr>
                <w:t>s</w:t>
              </w:r>
            </w:ins>
            <w:del w:id="239" w:author="marcazal" w:date="2015-06-18T08:06:00Z">
              <w:r w:rsidRPr="006374C0" w:rsidDel="0025442F">
                <w:rPr>
                  <w:rFonts w:cs="Times New Roman"/>
                  <w:b w:val="0"/>
                  <w:sz w:val="12"/>
                </w:rPr>
                <w:delText>ns</w:delText>
              </w:r>
            </w:del>
            <w:r w:rsidRPr="006374C0">
              <w:rPr>
                <w:rFonts w:cs="Times New Roman"/>
                <w:b w:val="0"/>
                <w:sz w:val="12"/>
              </w:rPr>
              <w:t xml:space="preserve"> interactivos con UML</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sz w:val="12"/>
              </w:rPr>
            </w:pPr>
            <w:r w:rsidRPr="006374C0">
              <w:rPr>
                <w:rFonts w:cs="Times New Roman"/>
                <w:b w:val="0"/>
                <w:sz w:val="12"/>
              </w:rPr>
              <w:t>UWE + RUX</w:t>
            </w:r>
          </w:p>
        </w:tc>
      </w:tr>
      <w:tr w:rsidR="0025442F" w:rsidRPr="0080007D" w:rsidTr="00257AB4">
        <w:trPr>
          <w:cnfStyle w:val="000000100000"/>
          <w:trHeight w:val="541"/>
        </w:trPr>
        <w:tc>
          <w:tcPr>
            <w:cnfStyle w:val="001000000000"/>
            <w:tcW w:w="0" w:type="auto"/>
            <w:gridSpan w:val="2"/>
            <w:hideMark/>
          </w:tcPr>
          <w:p w:rsidR="0025442F" w:rsidRPr="0080007D" w:rsidRDefault="0025442F" w:rsidP="000551EF">
            <w:pPr>
              <w:spacing w:after="200" w:line="276" w:lineRule="auto"/>
              <w:jc w:val="center"/>
              <w:rPr>
                <w:rFonts w:cs="Times New Roman"/>
                <w:b w:val="0"/>
                <w:sz w:val="14"/>
              </w:rPr>
            </w:pPr>
            <w:r w:rsidRPr="0080007D">
              <w:rPr>
                <w:rFonts w:cs="Times New Roman"/>
                <w:b w:val="0"/>
                <w:sz w:val="14"/>
              </w:rPr>
              <w:t>Almacenamiento en el lado del cliente</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tcPr>
          <w:p w:rsidR="0025442F" w:rsidRPr="0080007D" w:rsidRDefault="0025442F" w:rsidP="000551EF">
            <w:pPr>
              <w:spacing w:line="276" w:lineRule="auto"/>
              <w:jc w:val="center"/>
              <w:cnfStyle w:val="000000100000"/>
              <w:rPr>
                <w:rFonts w:cs="Times New Roman"/>
                <w:sz w:val="14"/>
              </w:rPr>
            </w:pP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r>
      <w:tr w:rsidR="0025442F" w:rsidRPr="0080007D" w:rsidTr="00257AB4">
        <w:trPr>
          <w:trHeight w:val="265"/>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Lógica de negocio en el lado del cliente</w:t>
            </w: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Operaciones complejas</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Operaciones específicas del dominio</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Validación local</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541"/>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Presentaciones enriquecidas</w:t>
            </w: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Manejo de eventos en el lado cliente</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proofErr w:type="spellStart"/>
            <w:r w:rsidRPr="0080007D">
              <w:rPr>
                <w:rFonts w:cs="Times New Roman"/>
                <w:b/>
                <w:sz w:val="14"/>
              </w:rPr>
              <w:t>Widgets</w:t>
            </w:r>
            <w:proofErr w:type="spellEnd"/>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Paradigma de página única</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Contenido multimedia</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275"/>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Comunicación cliente servidor</w:t>
            </w: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Sincronización de datos</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Obtención de actualizaciones parciales de página</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B477AE">
            <w:pPr>
              <w:keepNext/>
              <w:spacing w:line="276" w:lineRule="auto"/>
              <w:jc w:val="center"/>
              <w:cnfStyle w:val="000000100000"/>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commentRangeStart w:id="240"/>
      <w:r w:rsidRPr="00B477AE">
        <w:rPr>
          <w:color w:val="000000" w:themeColor="text1"/>
        </w:rPr>
        <w:t xml:space="preserve">Tabla </w:t>
      </w:r>
      <w:r w:rsidR="000700BF" w:rsidRPr="00B477AE">
        <w:rPr>
          <w:color w:val="000000" w:themeColor="text1"/>
        </w:rPr>
        <w:fldChar w:fldCharType="begin"/>
      </w:r>
      <w:r w:rsidRPr="00B477AE">
        <w:rPr>
          <w:color w:val="000000" w:themeColor="text1"/>
        </w:rPr>
        <w:instrText xml:space="preserve"> SEQ Tabla \* ARABIC </w:instrText>
      </w:r>
      <w:r w:rsidR="000700BF" w:rsidRPr="00B477AE">
        <w:rPr>
          <w:color w:val="000000" w:themeColor="text1"/>
        </w:rPr>
        <w:fldChar w:fldCharType="separate"/>
      </w:r>
      <w:r w:rsidRPr="00B477AE">
        <w:rPr>
          <w:noProof/>
          <w:color w:val="000000" w:themeColor="text1"/>
        </w:rPr>
        <w:t>6</w:t>
      </w:r>
      <w:r w:rsidR="000700BF" w:rsidRPr="00B477AE">
        <w:rPr>
          <w:color w:val="000000" w:themeColor="text1"/>
        </w:rPr>
        <w:fldChar w:fldCharType="end"/>
      </w:r>
      <w:r w:rsidRPr="00B477AE">
        <w:rPr>
          <w:b w:val="0"/>
          <w:color w:val="000000" w:themeColor="text1"/>
        </w:rPr>
        <w:t xml:space="preserve">   Metodologías web y sus alcances para RIA</w:t>
      </w:r>
      <w:commentRangeEnd w:id="240"/>
      <w:r w:rsidR="00860ED3">
        <w:rPr>
          <w:rStyle w:val="Refdecomentario"/>
          <w:b w:val="0"/>
          <w:bCs w:val="0"/>
          <w:color w:val="auto"/>
        </w:rPr>
        <w:commentReference w:id="240"/>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del w:id="241" w:author="Ivan Lopez" w:date="2015-06-17T17:06:00Z">
        <w:r w:rsidR="00BC355D" w:rsidDel="00524FF6">
          <w:rPr>
            <w:rFonts w:cs="Times New Roman"/>
          </w:rPr>
          <w:delText>RIAS</w:delText>
        </w:r>
      </w:del>
      <w:proofErr w:type="spellStart"/>
      <w:ins w:id="242" w:author="Ivan Lopez" w:date="2015-06-17T17:06:00Z">
        <w:r w:rsidR="00524FF6" w:rsidRPr="00524FF6">
          <w:rPr>
            <w:rFonts w:cs="Times New Roman"/>
          </w:rPr>
          <w:t>RIAs</w:t>
        </w:r>
      </w:ins>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ins w:id="243" w:author="Ivan Lopez" w:date="2015-06-17T18:54:00Z">
        <w:r w:rsidR="00AA40E8">
          <w:rPr>
            <w:rStyle w:val="Refdenotaalpie"/>
            <w:rFonts w:cs="Times New Roman"/>
          </w:rPr>
          <w:footnoteReference w:id="9"/>
        </w:r>
      </w:ins>
      <w:r w:rsidR="00385B5A" w:rsidRPr="004A4A22">
        <w:rPr>
          <w:rFonts w:cs="Times New Roman"/>
        </w:rPr>
        <w:t xml:space="preserve">, se basa en un DSL gráfico propio,  no utiliza UML y no cubre </w:t>
      </w:r>
      <w:proofErr w:type="spellStart"/>
      <w:r w:rsidR="00385B5A" w:rsidRPr="004A4A22">
        <w:rPr>
          <w:rFonts w:cs="Times New Roman"/>
        </w:rPr>
        <w:t>widgets</w:t>
      </w:r>
      <w:proofErr w:type="spellEnd"/>
      <w:r w:rsidR="00385B5A" w:rsidRPr="004A4A22">
        <w:rPr>
          <w:rFonts w:cs="Times New Roman"/>
        </w:rPr>
        <w:t>. Con respecto a la característica de presentaciones enriquecidas que es la que concierne a este trabajo de tesis, la metodología RUX y la combinación de UWE+RUX son las que ofrecen cobertura completa a diferencia de las otras metodologías. Sin embargo, RUX</w:t>
      </w:r>
      <w:ins w:id="250" w:author="Ivan Lopez" w:date="2015-06-17T18:45:00Z">
        <w:r w:rsidR="00173649">
          <w:rPr>
            <w:rFonts w:cs="Times New Roman"/>
          </w:rPr>
          <w:t>, no es precisamente una metodolog</w:t>
        </w:r>
      </w:ins>
      <w:ins w:id="251" w:author="Ivan Lopez" w:date="2015-06-17T18:46:00Z">
        <w:r w:rsidR="00173649">
          <w:rPr>
            <w:rFonts w:cs="Times New Roman"/>
          </w:rPr>
          <w:t xml:space="preserve">ía, sino más bien, </w:t>
        </w:r>
      </w:ins>
      <w:r w:rsidR="00385B5A" w:rsidRPr="004A4A22">
        <w:rPr>
          <w:rFonts w:cs="Times New Roman"/>
        </w:rPr>
        <w:t xml:space="preserve"> </w:t>
      </w:r>
      <w:ins w:id="252" w:author="Ivan Lopez" w:date="2015-06-17T18:44:00Z">
        <w:r w:rsidR="00173649">
          <w:rPr>
            <w:rFonts w:cs="Times New Roman"/>
          </w:rPr>
          <w:t>una herramienta</w:t>
        </w:r>
      </w:ins>
      <w:ins w:id="253" w:author="Ivan Lopez" w:date="2015-06-17T18:46:00Z">
        <w:r w:rsidR="00173649">
          <w:rPr>
            <w:rFonts w:cs="Times New Roman"/>
          </w:rPr>
          <w:t xml:space="preserve"> propietaria</w:t>
        </w:r>
      </w:ins>
      <w:ins w:id="254" w:author="Ivan Lopez" w:date="2015-06-17T18:44:00Z">
        <w:r w:rsidR="00173649">
          <w:rPr>
            <w:rFonts w:cs="Times New Roman"/>
          </w:rPr>
          <w:t xml:space="preserve"> que sirve para enriquecer</w:t>
        </w:r>
      </w:ins>
      <w:ins w:id="255" w:author="Ivan Lopez" w:date="2015-06-17T18:47:00Z">
        <w:r w:rsidR="00173649">
          <w:rPr>
            <w:rFonts w:cs="Times New Roman"/>
          </w:rPr>
          <w:t xml:space="preserve"> con características de las </w:t>
        </w:r>
        <w:proofErr w:type="spellStart"/>
        <w:r w:rsidR="00173649">
          <w:rPr>
            <w:rFonts w:cs="Times New Roman"/>
          </w:rPr>
          <w:t>RIAs</w:t>
        </w:r>
      </w:ins>
      <w:proofErr w:type="spellEnd"/>
      <w:ins w:id="256" w:author="Ivan Lopez" w:date="2015-06-17T18:44:00Z">
        <w:r w:rsidR="00173649">
          <w:rPr>
            <w:rFonts w:cs="Times New Roman"/>
          </w:rPr>
          <w:t xml:space="preserve"> a las metodologías web</w:t>
        </w:r>
      </w:ins>
      <w:ins w:id="257" w:author="Ivan Lopez" w:date="2015-06-17T18:45:00Z">
        <w:r w:rsidR="00173649">
          <w:rPr>
            <w:rFonts w:cs="Times New Roman"/>
          </w:rPr>
          <w:t xml:space="preserve"> </w:t>
        </w:r>
      </w:ins>
      <w:del w:id="258" w:author="Ivan Lopez" w:date="2015-06-17T18:48:00Z">
        <w:r w:rsidR="00385B5A" w:rsidRPr="004A4A22" w:rsidDel="00173649">
          <w:rPr>
            <w:rFonts w:cs="Times New Roman"/>
          </w:rPr>
          <w:delText xml:space="preserve">no está basada en modelos </w:delText>
        </w:r>
      </w:del>
      <w:commentRangeStart w:id="259"/>
      <w:del w:id="260" w:author="Ivan Lopez" w:date="2015-06-17T18:37:00Z">
        <w:r w:rsidR="00385B5A" w:rsidRPr="004A4A22" w:rsidDel="00A441B3">
          <w:rPr>
            <w:rFonts w:cs="Times New Roman"/>
          </w:rPr>
          <w:delText xml:space="preserve">no </w:delText>
        </w:r>
      </w:del>
      <w:del w:id="261" w:author="Ivan Lopez" w:date="2015-06-17T18:48:00Z">
        <w:r w:rsidR="00385B5A" w:rsidRPr="004A4A22" w:rsidDel="00173649">
          <w:rPr>
            <w:rFonts w:cs="Times New Roman"/>
          </w:rPr>
          <w:delText xml:space="preserve">estandar </w:delText>
        </w:r>
        <w:commentRangeEnd w:id="259"/>
        <w:r w:rsidR="00860ED3" w:rsidDel="00173649">
          <w:rPr>
            <w:rStyle w:val="Refdecomentario"/>
            <w:rFonts w:eastAsiaTheme="minorEastAsia"/>
            <w:lang w:eastAsia="es-ES"/>
          </w:rPr>
          <w:commentReference w:id="259"/>
        </w:r>
        <w:r w:rsidR="00385B5A" w:rsidRPr="004A4A22" w:rsidDel="00173649">
          <w:rPr>
            <w:rFonts w:cs="Times New Roman"/>
          </w:rPr>
          <w:delText xml:space="preserve">y </w:delText>
        </w:r>
        <w:commentRangeStart w:id="262"/>
        <w:r w:rsidR="00385B5A" w:rsidRPr="004A4A22" w:rsidDel="00173649">
          <w:rPr>
            <w:rFonts w:cs="Times New Roman"/>
          </w:rPr>
          <w:delText>su metodología implica un trabajo a un nivel de abstracción bajo en la cual, la curva de aprendizaje se extiende demasiado</w:delText>
        </w:r>
        <w:commentRangeEnd w:id="262"/>
        <w:r w:rsidR="00860ED3" w:rsidDel="00173649">
          <w:rPr>
            <w:rStyle w:val="Refdecomentario"/>
            <w:rFonts w:eastAsiaTheme="minorEastAsia"/>
            <w:lang w:eastAsia="es-ES"/>
          </w:rPr>
          <w:commentReference w:id="262"/>
        </w:r>
        <w:r w:rsidR="00385B5A" w:rsidRPr="004A4A22" w:rsidDel="00173649">
          <w:rPr>
            <w:rFonts w:cs="Times New Roman"/>
          </w:rPr>
          <w:delText xml:space="preserve">. </w:delText>
        </w:r>
      </w:del>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del w:id="263" w:author="Ivan Lopez" w:date="2015-06-17T18:34:00Z">
        <w:r w:rsidR="00385B5A" w:rsidRPr="004A4A22" w:rsidDel="00A441B3">
          <w:rPr>
            <w:rFonts w:cs="Times New Roman"/>
          </w:rPr>
          <w:delText xml:space="preserve">no está basada en </w:delText>
        </w:r>
        <w:commentRangeStart w:id="264"/>
        <w:r w:rsidR="00385B5A" w:rsidRPr="004A4A22" w:rsidDel="00A441B3">
          <w:rPr>
            <w:rFonts w:cs="Times New Roman"/>
          </w:rPr>
          <w:delText>UML en su totalidad.</w:delText>
        </w:r>
        <w:commentRangeEnd w:id="264"/>
        <w:r w:rsidR="00860ED3" w:rsidDel="00A441B3">
          <w:rPr>
            <w:rStyle w:val="Refdecomentario"/>
            <w:rFonts w:eastAsiaTheme="minorEastAsia"/>
            <w:lang w:eastAsia="es-ES"/>
          </w:rPr>
          <w:commentReference w:id="264"/>
        </w:r>
      </w:del>
      <w:ins w:id="265" w:author="Ivan Lopez" w:date="2015-06-17T18:34:00Z">
        <w:r w:rsidR="00A441B3">
          <w:rPr>
            <w:rFonts w:cs="Times New Roman"/>
          </w:rPr>
          <w:t>está ab</w:t>
        </w:r>
      </w:ins>
      <w:ins w:id="266" w:author="Ivan Lopez" w:date="2015-06-17T18:35:00Z">
        <w:r w:rsidR="00A441B3">
          <w:rPr>
            <w:rFonts w:cs="Times New Roman"/>
          </w:rPr>
          <w:t>o</w:t>
        </w:r>
      </w:ins>
      <w:ins w:id="267" w:author="Ivan Lopez" w:date="2015-06-17T18:34:00Z">
        <w:r w:rsidR="00A441B3">
          <w:rPr>
            <w:rFonts w:cs="Times New Roman"/>
          </w:rPr>
          <w:t xml:space="preserve">cada específicamente </w:t>
        </w:r>
      </w:ins>
      <w:ins w:id="268" w:author="Ivan Lopez" w:date="2015-06-17T18:35:00Z">
        <w:r w:rsidR="00A441B3">
          <w:rPr>
            <w:rFonts w:cs="Times New Roman"/>
          </w:rPr>
          <w:t>al desarrollo de interfaces y no es una metodología que abarque todo el ciclo de vida de una aplicación web.</w:t>
        </w:r>
      </w:ins>
    </w:p>
    <w:p w:rsidR="005853B2" w:rsidRPr="004A4A22" w:rsidRDefault="00385B5A" w:rsidP="000551EF">
      <w:pPr>
        <w:jc w:val="both"/>
        <w:rPr>
          <w:rFonts w:cs="Times New Roman"/>
        </w:rPr>
      </w:pPr>
      <w:r w:rsidRPr="004A4A22">
        <w:rPr>
          <w:rFonts w:cs="Times New Roman"/>
        </w:rPr>
        <w:t xml:space="preserve">Dado el comportamiento dinámico y reactivo de los </w:t>
      </w:r>
      <w:proofErr w:type="spellStart"/>
      <w:r w:rsidR="001748C7" w:rsidRPr="001748C7">
        <w:rPr>
          <w:rFonts w:cs="Times New Roman"/>
          <w:i/>
        </w:rPr>
        <w:t>widgets</w:t>
      </w:r>
      <w:proofErr w:type="spellEnd"/>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ins w:id="269" w:author="marcazal" w:date="2015-06-21T11:52:00Z">
        <w:r>
          <w:rPr>
            <w:b/>
            <w:caps/>
          </w:rPr>
          <w:t>3</w:t>
        </w:r>
      </w:ins>
      <w:del w:id="270" w:author="marcazal" w:date="2015-06-21T11:52:00Z">
        <w:r w:rsidR="00052F9D" w:rsidDel="00353787">
          <w:rPr>
            <w:b/>
            <w:caps/>
          </w:rPr>
          <w:delText>2</w:delText>
        </w:r>
      </w:del>
      <w:r w:rsidR="00052F9D">
        <w:rPr>
          <w:b/>
          <w:caps/>
        </w:rPr>
        <w:t>.</w:t>
      </w:r>
      <w:ins w:id="271" w:author="marcazal" w:date="2015-06-21T11:52:00Z">
        <w:r>
          <w:rPr>
            <w:b/>
            <w:caps/>
          </w:rPr>
          <w:t>6</w:t>
        </w:r>
      </w:ins>
      <w:del w:id="272" w:author="marcazal" w:date="2015-06-21T11:52:00Z">
        <w:r w:rsidR="00052F9D" w:rsidDel="00353787">
          <w:rPr>
            <w:b/>
            <w:caps/>
          </w:rPr>
          <w:delText>7</w:delText>
        </w:r>
      </w:del>
      <w:r w:rsidR="00052F9D">
        <w:rPr>
          <w:b/>
          <w:caps/>
        </w:rPr>
        <w:t xml:space="preserve"> </w:t>
      </w:r>
      <w:r w:rsidR="006E1839" w:rsidRPr="00052F9D">
        <w:rPr>
          <w:b/>
          <w:caps/>
        </w:rPr>
        <w:t xml:space="preserve">La </w:t>
      </w:r>
      <w:del w:id="273" w:author="magali" w:date="2015-06-09T13:45:00Z">
        <w:r w:rsidR="006E1839" w:rsidRPr="00052F9D" w:rsidDel="00860ED3">
          <w:rPr>
            <w:b/>
            <w:caps/>
          </w:rPr>
          <w:delText>metodología</w:delText>
        </w:r>
      </w:del>
      <w:ins w:id="274" w:author="marcazal" w:date="2015-05-30T14:06:00Z">
        <w:del w:id="275" w:author="magali" w:date="2015-06-09T13:45:00Z">
          <w:r w:rsidR="004A0E2C" w:rsidDel="00860ED3">
            <w:rPr>
              <w:b/>
              <w:caps/>
            </w:rPr>
            <w:delText xml:space="preserve"> WEB</w:delText>
          </w:r>
        </w:del>
      </w:ins>
      <w:ins w:id="276" w:author="magali" w:date="2015-06-09T13:45:00Z">
        <w:r w:rsidR="00860ED3">
          <w:rPr>
            <w:b/>
            <w:caps/>
          </w:rPr>
          <w:t>Aproximación</w:t>
        </w:r>
      </w:ins>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0700BF" w:rsidRPr="000700BF">
        <w:fldChar w:fldCharType="begin"/>
      </w:r>
      <w:r w:rsidR="009D6541">
        <w:instrText xml:space="preserve"> REF BIB_gonzalez2011 \* MERGEFORMAT </w:instrText>
      </w:r>
      <w:r w:rsidR="000700BF" w:rsidRPr="000700BF">
        <w:fldChar w:fldCharType="separate"/>
      </w:r>
      <w:r w:rsidR="000A7A24" w:rsidRPr="000A7A24">
        <w:rPr>
          <w:rFonts w:ascii="Calibri" w:hAnsi="Calibri" w:cs="Calibri"/>
          <w:lang w:val="es-PY"/>
        </w:rPr>
        <w:t>&lt;gonzalez2011&gt;</w:t>
      </w:r>
      <w:r w:rsidR="000700BF">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ins w:id="277" w:author="magali" w:date="2015-06-09T13:46:00Z">
        <w:r w:rsidR="00860ED3">
          <w:rPr>
            <w:rFonts w:cs="Times New Roman"/>
          </w:rPr>
          <w:t xml:space="preserve">propuesta </w:t>
        </w:r>
      </w:ins>
      <w:del w:id="278" w:author="magali" w:date="2015-06-09T13:46:00Z">
        <w:r w:rsidRPr="004A4A22" w:rsidDel="00860ED3">
          <w:rPr>
            <w:rFonts w:cs="Times New Roman"/>
          </w:rPr>
          <w:delText xml:space="preserve">metodología web </w:delText>
        </w:r>
      </w:del>
      <w:r w:rsidRPr="004A4A22">
        <w:rPr>
          <w:rFonts w:cs="Times New Roman"/>
        </w:rPr>
        <w:t xml:space="preserve">creada en el DEI </w:t>
      </w:r>
      <w:ins w:id="279" w:author="magali" w:date="2015-06-09T13:46:00Z">
        <w:r w:rsidR="00860ED3">
          <w:rPr>
            <w:rFonts w:cs="Times New Roman"/>
          </w:rPr>
          <w:t xml:space="preserve">(Departamento de Electrónica e Informática) </w:t>
        </w:r>
      </w:ins>
      <w:del w:id="280" w:author="magali" w:date="2015-06-09T13:46:00Z">
        <w:r w:rsidRPr="004A4A22" w:rsidDel="00860ED3">
          <w:rPr>
            <w:rFonts w:cs="Times New Roman"/>
          </w:rPr>
          <w:delText>fundamentada en</w:delText>
        </w:r>
      </w:del>
      <w:ins w:id="281" w:author="magali" w:date="2015-06-09T13:46:00Z">
        <w:r w:rsidR="00860ED3">
          <w:rPr>
            <w:rFonts w:cs="Times New Roman"/>
          </w:rPr>
          <w:t>que adopta</w:t>
        </w:r>
      </w:ins>
      <w:r w:rsidRPr="004A4A22">
        <w:rPr>
          <w:rFonts w:cs="Times New Roman"/>
        </w:rPr>
        <w:t xml:space="preserve"> los principios</w:t>
      </w:r>
      <w:ins w:id="282" w:author="magali" w:date="2015-06-09T13:46:00Z">
        <w:r w:rsidR="00860ED3">
          <w:rPr>
            <w:rFonts w:cs="Times New Roman"/>
          </w:rPr>
          <w:t xml:space="preserve"> de</w:t>
        </w:r>
      </w:ins>
      <w:r w:rsidRPr="004A4A22">
        <w:rPr>
          <w:rFonts w:cs="Times New Roman"/>
        </w:rPr>
        <w:t xml:space="preserve"> MDA</w:t>
      </w:r>
      <w:del w:id="283" w:author="magali" w:date="2015-06-09T13:46:00Z">
        <w:r w:rsidRPr="004A4A22" w:rsidDel="00860ED3">
          <w:rPr>
            <w:rFonts w:cs="Times New Roman"/>
          </w:rPr>
          <w:delText>, en la que se lleva a cabo una detallada separación en capas de los distintos aspectos de una aplicación web</w:delText>
        </w:r>
      </w:del>
      <w:r w:rsidRPr="004A4A22">
        <w:rPr>
          <w:rFonts w:cs="Times New Roman"/>
        </w:rPr>
        <w:t xml:space="preserve">. En la figura 12 se muestran las dimensiones de </w:t>
      </w:r>
      <w:proofErr w:type="spellStart"/>
      <w:r w:rsidRPr="004A4A22">
        <w:rPr>
          <w:rFonts w:cs="Times New Roman"/>
        </w:rPr>
        <w:t>MoWebA</w:t>
      </w:r>
      <w:proofErr w:type="spellEnd"/>
      <w:ins w:id="284" w:author="magali" w:date="2015-06-09T13:47:00Z">
        <w:r w:rsidR="00860ED3">
          <w:rPr>
            <w:rFonts w:cs="Times New Roman"/>
          </w:rPr>
          <w:t>.</w:t>
        </w:r>
      </w:ins>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del w:id="285" w:author="magali" w:date="2015-06-09T13:47:00Z">
        <w:r w:rsidRPr="004A4A22" w:rsidDel="00860ED3">
          <w:rPr>
            <w:rFonts w:cs="Times New Roman"/>
          </w:rPr>
          <w:delText>requerimientos</w:delText>
        </w:r>
      </w:del>
      <w:ins w:id="286" w:author="magali" w:date="2015-06-09T13:47:00Z">
        <w:r w:rsidR="00860ED3">
          <w:rPr>
            <w:rFonts w:cs="Times New Roman"/>
          </w:rPr>
          <w:t>requisitos funcionales</w:t>
        </w:r>
      </w:ins>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del w:id="287" w:author="Ivan Lopez" w:date="2015-06-17T17:06:00Z">
        <w:r w:rsidR="00BC355D" w:rsidDel="00524FF6">
          <w:rPr>
            <w:rFonts w:cs="Times New Roman"/>
          </w:rPr>
          <w:delText>RIAS</w:delText>
        </w:r>
      </w:del>
      <w:proofErr w:type="spellStart"/>
      <w:ins w:id="288" w:author="Ivan Lopez" w:date="2015-06-17T17:06:00Z">
        <w:r w:rsidR="00524FF6" w:rsidRPr="00524FF6">
          <w:rPr>
            <w:rFonts w:cs="Times New Roman"/>
          </w:rPr>
          <w:t>RIAs</w:t>
        </w:r>
      </w:ins>
      <w:proofErr w:type="spellEnd"/>
      <w:r w:rsidRPr="004A4A22">
        <w:rPr>
          <w:rFonts w:cs="Times New Roman"/>
        </w:rPr>
        <w:t xml:space="preserve">, debido a que existen numerosas plataformas destino para desplegarlas. En las aproximaciones estudiadas, por lo general las extensiones </w:t>
      </w:r>
      <w:del w:id="289" w:author="Ivan Lopez" w:date="2015-06-17T17:06:00Z">
        <w:r w:rsidR="00BC355D" w:rsidDel="00524FF6">
          <w:rPr>
            <w:rFonts w:cs="Times New Roman"/>
          </w:rPr>
          <w:delText>RIAS</w:delText>
        </w:r>
      </w:del>
      <w:proofErr w:type="spellStart"/>
      <w:ins w:id="290" w:author="Ivan Lopez" w:date="2015-06-17T17:06:00Z">
        <w:r w:rsidR="00524FF6" w:rsidRPr="00524FF6">
          <w:rPr>
            <w:rFonts w:cs="Times New Roman"/>
          </w:rPr>
          <w:t>RIAs</w:t>
        </w:r>
      </w:ins>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0700BF" w:rsidP="00052F9D">
      <w:pPr>
        <w:jc w:val="both"/>
        <w:rPr>
          <w:ins w:id="291" w:author="marcazal" w:date="2015-06-03T23:59:00Z"/>
          <w:rFonts w:cs="Times New Roman"/>
        </w:rPr>
      </w:pPr>
      <w:r w:rsidRPr="000700BF">
        <w:rPr>
          <w:noProof/>
        </w:rPr>
        <w:pict>
          <v:shape id="_x0000_s1038" type="#_x0000_t202" style="position:absolute;left:0;text-align:left;margin-left:28.55pt;margin-top:207.9pt;width:325.7pt;height:21pt;z-index:251687936" wrapcoords="-50 0 -50 20965 21600 20965 21600 0 -50 0" stroked="f">
            <v:textbox style="mso-next-textbox:#_x0000_s1038;mso-fit-shape-to-text:t" inset="0,0,0,0">
              <w:txbxContent>
                <w:p w:rsidR="00353787" w:rsidRPr="00052F9D" w:rsidRDefault="00353787"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ins w:id="292" w:author="marcazal" w:date="2015-06-03T23:59:00Z"/>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que corresponde al código generado y el código manual a ser agregado (en caso de ser necesario) para generar la </w:t>
      </w:r>
      <w:r w:rsidRPr="004A4A22">
        <w:rPr>
          <w:rFonts w:cs="Times New Roman"/>
        </w:rPr>
        <w:lastRenderedPageBreak/>
        <w:t>aplicación final. La aplicación puede refinarse, dado que todas las fases son iterativas e incrementales.</w:t>
      </w:r>
      <w:r w:rsidRPr="004A4A22">
        <w:rPr>
          <w:rFonts w:cs="Times New Roman"/>
          <w:b/>
          <w:bCs/>
          <w:color w:val="000000" w:themeColor="text1"/>
        </w:rPr>
        <w:t xml:space="preserve"> </w:t>
      </w:r>
    </w:p>
    <w:p w:rsidR="004A4A22" w:rsidRPr="004A4A22" w:rsidDel="00E7625D" w:rsidRDefault="004A4A22" w:rsidP="000551EF">
      <w:pPr>
        <w:ind w:firstLine="709"/>
        <w:jc w:val="both"/>
        <w:rPr>
          <w:del w:id="293" w:author="marcazal" w:date="2015-06-03T23:59:00Z"/>
          <w:rFonts w:cs="Times New Roman"/>
        </w:rPr>
      </w:pPr>
    </w:p>
    <w:p w:rsidR="004A4A22" w:rsidRPr="004A4A22" w:rsidDel="00E7625D" w:rsidRDefault="004A4A22" w:rsidP="000551EF">
      <w:pPr>
        <w:ind w:firstLine="709"/>
        <w:jc w:val="both"/>
        <w:rPr>
          <w:del w:id="294" w:author="marcazal" w:date="2015-06-03T23:59:00Z"/>
          <w:rFonts w:cs="Times New Roman"/>
        </w:rPr>
      </w:pPr>
    </w:p>
    <w:p w:rsidR="00052F9D" w:rsidDel="00E7625D" w:rsidRDefault="00052F9D" w:rsidP="000551EF">
      <w:pPr>
        <w:ind w:left="708" w:firstLine="708"/>
        <w:jc w:val="both"/>
        <w:rPr>
          <w:del w:id="295" w:author="marcazal" w:date="2015-06-03T23:59:00Z"/>
          <w:rFonts w:cs="Times New Roman"/>
          <w:b/>
          <w:color w:val="000000" w:themeColor="text1"/>
        </w:rPr>
      </w:pPr>
    </w:p>
    <w:p w:rsidR="00052F9D" w:rsidDel="00E7625D" w:rsidRDefault="00052F9D" w:rsidP="000551EF">
      <w:pPr>
        <w:ind w:left="708" w:firstLine="708"/>
        <w:jc w:val="both"/>
        <w:rPr>
          <w:del w:id="296" w:author="marcazal" w:date="2015-06-03T23:59:00Z"/>
          <w:rFonts w:cs="Times New Roman"/>
          <w:b/>
          <w:color w:val="000000" w:themeColor="text1"/>
        </w:rPr>
      </w:pPr>
    </w:p>
    <w:p w:rsidR="00052F9D" w:rsidDel="00E7625D" w:rsidRDefault="00052F9D" w:rsidP="000551EF">
      <w:pPr>
        <w:ind w:left="708" w:firstLine="708"/>
        <w:jc w:val="both"/>
        <w:rPr>
          <w:del w:id="297" w:author="marcazal" w:date="2015-06-03T23:59:00Z"/>
          <w:rFonts w:cs="Times New Roman"/>
          <w:b/>
          <w:color w:val="000000" w:themeColor="text1"/>
        </w:rPr>
      </w:pPr>
    </w:p>
    <w:p w:rsidR="00052F9D" w:rsidDel="00E7625D" w:rsidRDefault="00052F9D" w:rsidP="000551EF">
      <w:pPr>
        <w:ind w:left="708" w:firstLine="708"/>
        <w:jc w:val="both"/>
        <w:rPr>
          <w:del w:id="298" w:author="marcazal" w:date="2015-06-03T23:59:00Z"/>
          <w:rFonts w:cs="Times New Roman"/>
          <w:b/>
          <w:color w:val="000000" w:themeColor="text1"/>
        </w:rPr>
      </w:pPr>
    </w:p>
    <w:p w:rsidR="00052F9D" w:rsidDel="00E7625D" w:rsidRDefault="00052F9D" w:rsidP="000551EF">
      <w:pPr>
        <w:ind w:left="708" w:firstLine="708"/>
        <w:jc w:val="both"/>
        <w:rPr>
          <w:del w:id="299" w:author="marcazal" w:date="2015-06-03T23:59:00Z"/>
          <w:rFonts w:cs="Times New Roman"/>
          <w:b/>
          <w:color w:val="000000" w:themeColor="text1"/>
        </w:rPr>
      </w:pPr>
    </w:p>
    <w:p w:rsidR="00052F9D" w:rsidDel="00E7625D" w:rsidRDefault="00052F9D" w:rsidP="000551EF">
      <w:pPr>
        <w:ind w:left="708" w:firstLine="708"/>
        <w:jc w:val="both"/>
        <w:rPr>
          <w:del w:id="300" w:author="marcazal" w:date="2015-06-03T23:59:00Z"/>
          <w:rFonts w:cs="Times New Roman"/>
          <w:b/>
          <w:color w:val="000000" w:themeColor="text1"/>
        </w:rPr>
      </w:pPr>
    </w:p>
    <w:p w:rsidR="00052F9D" w:rsidDel="003134E0" w:rsidRDefault="00052F9D" w:rsidP="00052F9D">
      <w:pPr>
        <w:jc w:val="both"/>
        <w:rPr>
          <w:del w:id="301" w:author="marcazal" w:date="2015-06-03T23:46:00Z"/>
          <w:rFonts w:cs="Times New Roman"/>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ins w:id="302" w:author="magali" w:date="2015-06-09T13:49:00Z">
        <w:r w:rsidR="00860ED3">
          <w:rPr>
            <w:rFonts w:cs="Times New Roman"/>
          </w:rPr>
          <w:t>los</w:t>
        </w:r>
      </w:ins>
      <w:del w:id="303" w:author="magali" w:date="2015-06-09T13:49:00Z">
        <w:r w:rsidRPr="004A4A22" w:rsidDel="00860ED3">
          <w:rPr>
            <w:rFonts w:cs="Times New Roman"/>
          </w:rPr>
          <w:delText xml:space="preserve"> ambos elementos</w:delText>
        </w:r>
      </w:del>
      <w:r w:rsidRPr="004A4A22">
        <w:rPr>
          <w:rFonts w:cs="Times New Roman"/>
        </w:rPr>
        <w:t>. </w:t>
      </w:r>
    </w:p>
    <w:p w:rsidR="004A4A22" w:rsidRDefault="004A4A22" w:rsidP="002E5171">
      <w:pPr>
        <w:jc w:val="both"/>
        <w:rPr>
          <w:ins w:id="304" w:author="magali" w:date="2015-06-09T13:50:00Z"/>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del w:id="305" w:author="Ivan Lopez" w:date="2015-06-17T17:06:00Z">
        <w:r w:rsidR="00BC355D" w:rsidDel="00524FF6">
          <w:rPr>
            <w:rFonts w:cs="Times New Roman"/>
          </w:rPr>
          <w:delText>RIAS</w:delText>
        </w:r>
      </w:del>
      <w:proofErr w:type="spellStart"/>
      <w:ins w:id="306" w:author="Ivan Lopez" w:date="2015-06-17T17:06:00Z">
        <w:r w:rsidR="00524FF6" w:rsidRPr="00524FF6">
          <w:rPr>
            <w:rFonts w:cs="Times New Roman"/>
          </w:rPr>
          <w:t>RIAs</w:t>
        </w:r>
      </w:ins>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ins w:id="307" w:author="Ivan Lopez" w:date="2015-06-18T15:19:00Z"/>
          <w:rFonts w:cs="Times New Roman"/>
          <w:b/>
          <w:rPrChange w:id="308" w:author="Ivan Lopez" w:date="2015-06-18T17:28:00Z">
            <w:rPr>
              <w:ins w:id="309" w:author="Ivan Lopez" w:date="2015-06-18T15:19:00Z"/>
              <w:rFonts w:cs="Times New Roman"/>
            </w:rPr>
          </w:rPrChange>
        </w:rPr>
      </w:pPr>
      <w:ins w:id="310" w:author="marcazal" w:date="2015-06-21T11:52:00Z">
        <w:r>
          <w:rPr>
            <w:rFonts w:cs="Times New Roman"/>
            <w:b/>
          </w:rPr>
          <w:t>3</w:t>
        </w:r>
      </w:ins>
      <w:ins w:id="311" w:author="Ivan Lopez" w:date="2015-06-18T17:28:00Z">
        <w:del w:id="312" w:author="marcazal" w:date="2015-06-21T11:52:00Z">
          <w:r w:rsidR="002F3835" w:rsidDel="00353787">
            <w:rPr>
              <w:rFonts w:cs="Times New Roman"/>
              <w:b/>
            </w:rPr>
            <w:delText>2</w:delText>
          </w:r>
        </w:del>
        <w:r w:rsidR="002F3835">
          <w:rPr>
            <w:rFonts w:cs="Times New Roman"/>
            <w:b/>
          </w:rPr>
          <w:t>.</w:t>
        </w:r>
      </w:ins>
      <w:ins w:id="313" w:author="marcazal" w:date="2015-06-21T11:52:00Z">
        <w:r>
          <w:rPr>
            <w:rFonts w:cs="Times New Roman"/>
            <w:b/>
          </w:rPr>
          <w:t>6</w:t>
        </w:r>
      </w:ins>
      <w:ins w:id="314" w:author="Ivan Lopez" w:date="2015-06-18T17:28:00Z">
        <w:del w:id="315" w:author="marcazal" w:date="2015-06-21T11:52:00Z">
          <w:r w:rsidR="002F3835" w:rsidDel="00353787">
            <w:rPr>
              <w:rFonts w:cs="Times New Roman"/>
              <w:b/>
            </w:rPr>
            <w:delText>7</w:delText>
          </w:r>
        </w:del>
        <w:r w:rsidR="002F3835">
          <w:rPr>
            <w:rFonts w:cs="Times New Roman"/>
            <w:b/>
          </w:rPr>
          <w:t xml:space="preserve">.1 </w:t>
        </w:r>
      </w:ins>
      <w:ins w:id="316" w:author="Ivan Lopez" w:date="2015-06-18T15:18:00Z">
        <w:r w:rsidR="000700BF" w:rsidRPr="000700BF">
          <w:rPr>
            <w:rFonts w:cs="Times New Roman"/>
            <w:b/>
            <w:rPrChange w:id="317" w:author="Ivan Lopez" w:date="2015-06-18T17:28:00Z">
              <w:rPr>
                <w:rFonts w:cs="Times New Roman"/>
              </w:rPr>
            </w:rPrChange>
          </w:rPr>
          <w:t>La capa de presentaci</w:t>
        </w:r>
      </w:ins>
      <w:ins w:id="318" w:author="Ivan Lopez" w:date="2015-06-18T15:19:00Z">
        <w:r w:rsidR="000700BF" w:rsidRPr="000700BF">
          <w:rPr>
            <w:rFonts w:cs="Times New Roman"/>
            <w:b/>
            <w:rPrChange w:id="319" w:author="Ivan Lopez" w:date="2015-06-18T17:28:00Z">
              <w:rPr>
                <w:rFonts w:cs="Times New Roman"/>
              </w:rPr>
            </w:rPrChange>
          </w:rPr>
          <w:t xml:space="preserve">ón de </w:t>
        </w:r>
        <w:proofErr w:type="spellStart"/>
        <w:r w:rsidR="000700BF" w:rsidRPr="000700BF">
          <w:rPr>
            <w:rFonts w:cs="Times New Roman"/>
            <w:b/>
            <w:rPrChange w:id="320" w:author="Ivan Lopez" w:date="2015-06-18T17:28:00Z">
              <w:rPr>
                <w:rFonts w:cs="Times New Roman"/>
              </w:rPr>
            </w:rPrChange>
          </w:rPr>
          <w:t>MoWebA</w:t>
        </w:r>
        <w:proofErr w:type="spellEnd"/>
      </w:ins>
    </w:p>
    <w:p w:rsidR="000D18B7" w:rsidRDefault="00A06A01" w:rsidP="002E5171">
      <w:pPr>
        <w:jc w:val="both"/>
        <w:rPr>
          <w:ins w:id="321" w:author="Ivan Lopez" w:date="2015-06-18T17:24:00Z"/>
          <w:rFonts w:cs="Times New Roman"/>
        </w:rPr>
      </w:pPr>
      <w:ins w:id="322" w:author="Ivan Lopez" w:date="2015-06-18T15:19:00Z">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ins>
      <w:ins w:id="323" w:author="Ivan Lopez" w:date="2015-06-18T16:22:00Z">
        <w:r w:rsidR="00E51960">
          <w:rPr>
            <w:rFonts w:cs="Times New Roman"/>
          </w:rPr>
          <w:t xml:space="preserve"> (</w:t>
        </w:r>
        <w:r w:rsidR="000700BF" w:rsidRPr="000700BF">
          <w:rPr>
            <w:rFonts w:cs="Times New Roman"/>
            <w:i/>
            <w:rPrChange w:id="324" w:author="Ivan Lopez" w:date="2015-06-18T16:22:00Z">
              <w:rPr>
                <w:rFonts w:cs="Times New Roman"/>
              </w:rPr>
            </w:rPrChange>
          </w:rPr>
          <w:t>Content</w:t>
        </w:r>
        <w:r w:rsidR="00E51960">
          <w:rPr>
            <w:rFonts w:cs="Times New Roman"/>
          </w:rPr>
          <w:t>),</w:t>
        </w:r>
      </w:ins>
      <w:ins w:id="325" w:author="Ivan Lopez" w:date="2015-06-18T15:19:00Z">
        <w:r w:rsidR="000D18B7">
          <w:rPr>
            <w:rFonts w:cs="Times New Roman"/>
          </w:rPr>
          <w:t xml:space="preserve"> se tienen los diversos elementos de interfaz</w:t>
        </w:r>
      </w:ins>
      <w:ins w:id="326" w:author="Ivan Lopez" w:date="2015-06-18T15:50:00Z">
        <w:r w:rsidR="00F1739B">
          <w:rPr>
            <w:rFonts w:cs="Times New Roman"/>
          </w:rPr>
          <w:t xml:space="preserve"> (</w:t>
        </w:r>
        <w:proofErr w:type="spellStart"/>
        <w:r w:rsidR="000700BF" w:rsidRPr="000700BF">
          <w:rPr>
            <w:rFonts w:cs="Times New Roman"/>
            <w:i/>
            <w:rPrChange w:id="327" w:author="Ivan Lopez" w:date="2015-06-18T15:50:00Z">
              <w:rPr>
                <w:rFonts w:cs="Times New Roman"/>
              </w:rPr>
            </w:rPrChange>
          </w:rPr>
          <w:t>UIElements</w:t>
        </w:r>
        <w:proofErr w:type="spellEnd"/>
        <w:r w:rsidR="00F1739B">
          <w:rPr>
            <w:rFonts w:cs="Times New Roman"/>
          </w:rPr>
          <w:t>)</w:t>
        </w:r>
      </w:ins>
      <w:ins w:id="328" w:author="Ivan Lopez" w:date="2015-06-18T15:19:00Z">
        <w:r w:rsidR="000D18B7">
          <w:rPr>
            <w:rFonts w:cs="Times New Roman"/>
          </w:rPr>
          <w:t xml:space="preserve"> correspondientes a la web 1.0, en la que se tienen a los </w:t>
        </w:r>
        <w:proofErr w:type="spellStart"/>
        <w:r w:rsidR="000700BF" w:rsidRPr="000700BF">
          <w:rPr>
            <w:rFonts w:cs="Times New Roman"/>
            <w:i/>
            <w:rPrChange w:id="329" w:author="Ivan Lopez" w:date="2015-06-18T15:21:00Z">
              <w:rPr>
                <w:rFonts w:cs="Times New Roman"/>
              </w:rPr>
            </w:rPrChange>
          </w:rPr>
          <w:t>textImput</w:t>
        </w:r>
        <w:proofErr w:type="spellEnd"/>
        <w:r w:rsidR="000D18B7">
          <w:rPr>
            <w:rFonts w:cs="Times New Roman"/>
          </w:rPr>
          <w:t xml:space="preserve">, </w:t>
        </w:r>
      </w:ins>
      <w:ins w:id="330" w:author="Ivan Lopez" w:date="2015-06-18T15:21:00Z">
        <w:r w:rsidR="000D18B7">
          <w:rPr>
            <w:rFonts w:cs="Times New Roman"/>
          </w:rPr>
          <w:t xml:space="preserve">a los </w:t>
        </w:r>
      </w:ins>
      <w:ins w:id="331" w:author="Ivan Lopez" w:date="2015-06-18T15:25:00Z">
        <w:r w:rsidR="000700BF" w:rsidRPr="000700BF">
          <w:rPr>
            <w:rFonts w:cs="Times New Roman"/>
            <w:rPrChange w:id="332" w:author="Ivan Lopez" w:date="2015-06-18T15:25:00Z">
              <w:rPr>
                <w:rFonts w:cs="Times New Roman"/>
                <w:i/>
              </w:rPr>
            </w:rPrChange>
          </w:rPr>
          <w:t>enlaces</w:t>
        </w:r>
      </w:ins>
      <w:ins w:id="333" w:author="Ivan Lopez" w:date="2015-06-18T15:23:00Z">
        <w:r w:rsidR="000D18B7">
          <w:rPr>
            <w:rFonts w:cs="Times New Roman"/>
          </w:rPr>
          <w:t xml:space="preserve"> </w:t>
        </w:r>
      </w:ins>
      <w:ins w:id="334" w:author="Ivan Lopez" w:date="2015-06-18T15:21:00Z">
        <w:r w:rsidR="000D18B7">
          <w:rPr>
            <w:rFonts w:cs="Times New Roman"/>
          </w:rPr>
          <w:t>que podr</w:t>
        </w:r>
      </w:ins>
      <w:ins w:id="335" w:author="Ivan Lopez" w:date="2015-06-18T15:22:00Z">
        <w:r w:rsidR="000D18B7">
          <w:rPr>
            <w:rFonts w:cs="Times New Roman"/>
          </w:rPr>
          <w:t>ían corresponder a navegaciones internas de la aplicación</w:t>
        </w:r>
      </w:ins>
      <w:ins w:id="336" w:author="Ivan Lopez" w:date="2015-06-18T15:23:00Z">
        <w:r w:rsidR="000D18B7">
          <w:rPr>
            <w:rFonts w:cs="Times New Roman"/>
          </w:rPr>
          <w:t xml:space="preserve"> (</w:t>
        </w:r>
        <w:proofErr w:type="spellStart"/>
        <w:r w:rsidR="000700BF" w:rsidRPr="000700BF">
          <w:rPr>
            <w:rFonts w:cs="Times New Roman"/>
            <w:i/>
            <w:rPrChange w:id="337" w:author="Ivan Lopez" w:date="2015-06-18T15:23:00Z">
              <w:rPr>
                <w:rFonts w:cs="Times New Roman"/>
              </w:rPr>
            </w:rPrChange>
          </w:rPr>
          <w:t>anchor</w:t>
        </w:r>
        <w:proofErr w:type="spellEnd"/>
        <w:r w:rsidR="000D18B7">
          <w:rPr>
            <w:rFonts w:cs="Times New Roman"/>
          </w:rPr>
          <w:t>) o bien a navegaci</w:t>
        </w:r>
      </w:ins>
      <w:ins w:id="338" w:author="Ivan Lopez" w:date="2015-06-18T15:24:00Z">
        <w:r w:rsidR="000D18B7">
          <w:rPr>
            <w:rFonts w:cs="Times New Roman"/>
          </w:rPr>
          <w:t>ones externas (</w:t>
        </w:r>
        <w:proofErr w:type="spellStart"/>
        <w:r w:rsidR="000700BF" w:rsidRPr="000700BF">
          <w:rPr>
            <w:rFonts w:cs="Times New Roman"/>
            <w:i/>
            <w:rPrChange w:id="339" w:author="Ivan Lopez" w:date="2015-06-18T15:24:00Z">
              <w:rPr>
                <w:rFonts w:cs="Times New Roman"/>
              </w:rPr>
            </w:rPrChange>
          </w:rPr>
          <w:t>externalLink</w:t>
        </w:r>
        <w:proofErr w:type="spellEnd"/>
        <w:r w:rsidR="000D18B7">
          <w:rPr>
            <w:rFonts w:cs="Times New Roman"/>
          </w:rPr>
          <w:t xml:space="preserve">), </w:t>
        </w:r>
      </w:ins>
      <w:ins w:id="340" w:author="Ivan Lopez" w:date="2015-06-18T15:25:00Z">
        <w:r w:rsidR="000D18B7">
          <w:rPr>
            <w:rFonts w:cs="Times New Roman"/>
          </w:rPr>
          <w:t xml:space="preserve">a los </w:t>
        </w:r>
        <w:proofErr w:type="spellStart"/>
        <w:r w:rsidR="000700BF" w:rsidRPr="000700BF">
          <w:rPr>
            <w:rFonts w:cs="Times New Roman"/>
            <w:i/>
            <w:rPrChange w:id="341" w:author="Ivan Lopez" w:date="2015-06-18T15:25:00Z">
              <w:rPr>
                <w:rFonts w:cs="Times New Roman"/>
              </w:rPr>
            </w:rPrChange>
          </w:rPr>
          <w:t>button</w:t>
        </w:r>
      </w:ins>
      <w:proofErr w:type="spellEnd"/>
      <w:ins w:id="342" w:author="Ivan Lopez" w:date="2015-06-18T15:26:00Z">
        <w:r w:rsidR="000D18B7">
          <w:rPr>
            <w:rFonts w:cs="Times New Roman"/>
            <w:i/>
          </w:rPr>
          <w:t>,</w:t>
        </w:r>
        <w:r w:rsidR="000D18B7">
          <w:rPr>
            <w:rFonts w:cs="Times New Roman"/>
          </w:rPr>
          <w:t xml:space="preserve"> a los elementos del tipo </w:t>
        </w:r>
      </w:ins>
      <w:ins w:id="343" w:author="Ivan Lopez" w:date="2015-06-18T15:29:00Z">
        <w:r>
          <w:rPr>
            <w:rFonts w:cs="Times New Roman"/>
          </w:rPr>
          <w:t>selección</w:t>
        </w:r>
      </w:ins>
      <w:ins w:id="344" w:author="Ivan Lopez" w:date="2015-06-18T15:26:00Z">
        <w:r w:rsidR="000D18B7">
          <w:rPr>
            <w:rFonts w:cs="Times New Roman"/>
          </w:rPr>
          <w:t xml:space="preserve"> que</w:t>
        </w:r>
      </w:ins>
      <w:ins w:id="345" w:author="Ivan Lopez" w:date="2015-06-18T15:28:00Z">
        <w:r w:rsidR="000D18B7">
          <w:rPr>
            <w:rFonts w:cs="Times New Roman"/>
          </w:rPr>
          <w:t xml:space="preserve"> corresponde a los </w:t>
        </w:r>
        <w:proofErr w:type="spellStart"/>
        <w:r w:rsidR="000700BF" w:rsidRPr="000700BF">
          <w:rPr>
            <w:rFonts w:cs="Times New Roman"/>
            <w:i/>
            <w:rPrChange w:id="346" w:author="Ivan Lopez" w:date="2015-06-18T15:29:00Z">
              <w:rPr>
                <w:rFonts w:cs="Times New Roman"/>
              </w:rPr>
            </w:rPrChange>
          </w:rPr>
          <w:t>choice</w:t>
        </w:r>
      </w:ins>
      <w:proofErr w:type="spellEnd"/>
      <w:ins w:id="347" w:author="Ivan Lopez" w:date="2015-06-18T15:29:00Z">
        <w:r>
          <w:rPr>
            <w:rFonts w:cs="Times New Roman"/>
            <w:i/>
          </w:rPr>
          <w:t xml:space="preserve"> </w:t>
        </w:r>
        <w:r>
          <w:rPr>
            <w:rFonts w:cs="Times New Roman"/>
          </w:rPr>
          <w:t xml:space="preserve"> y a los </w:t>
        </w:r>
        <w:proofErr w:type="spellStart"/>
        <w:r w:rsidR="000700BF" w:rsidRPr="000700BF">
          <w:rPr>
            <w:rFonts w:cs="Times New Roman"/>
            <w:i/>
            <w:rPrChange w:id="348" w:author="Ivan Lopez" w:date="2015-06-18T15:29:00Z">
              <w:rPr>
                <w:rFonts w:cs="Times New Roman"/>
              </w:rPr>
            </w:rPrChange>
          </w:rPr>
          <w:t>dropBox</w:t>
        </w:r>
        <w:proofErr w:type="spellEnd"/>
        <w:r>
          <w:rPr>
            <w:rFonts w:cs="Times New Roman"/>
          </w:rPr>
          <w:t xml:space="preserve">, </w:t>
        </w:r>
      </w:ins>
      <w:ins w:id="349" w:author="Ivan Lopez" w:date="2015-06-18T15:31:00Z">
        <w:r>
          <w:rPr>
            <w:rFonts w:cs="Times New Roman"/>
          </w:rPr>
          <w:t xml:space="preserve">a los </w:t>
        </w:r>
        <w:proofErr w:type="spellStart"/>
        <w:r w:rsidR="000700BF" w:rsidRPr="000700BF">
          <w:rPr>
            <w:rFonts w:cs="Times New Roman"/>
            <w:i/>
            <w:rPrChange w:id="350" w:author="Ivan Lopez" w:date="2015-06-18T15:32:00Z">
              <w:rPr>
                <w:rFonts w:cs="Times New Roman"/>
              </w:rPr>
            </w:rPrChange>
          </w:rPr>
          <w:t>text</w:t>
        </w:r>
      </w:ins>
      <w:proofErr w:type="spellEnd"/>
      <w:ins w:id="351" w:author="Ivan Lopez" w:date="2015-06-18T15:32:00Z">
        <w:r>
          <w:rPr>
            <w:rFonts w:cs="Times New Roman"/>
            <w:i/>
          </w:rPr>
          <w:t xml:space="preserve"> </w:t>
        </w:r>
        <w:r>
          <w:rPr>
            <w:rFonts w:cs="Times New Roman"/>
          </w:rPr>
          <w:t>para texto plano en las p</w:t>
        </w:r>
      </w:ins>
      <w:ins w:id="352" w:author="Ivan Lopez" w:date="2015-06-18T15:33:00Z">
        <w:r>
          <w:rPr>
            <w:rFonts w:cs="Times New Roman"/>
          </w:rPr>
          <w:t xml:space="preserve">áginas, al </w:t>
        </w:r>
        <w:proofErr w:type="spellStart"/>
        <w:r w:rsidR="000700BF" w:rsidRPr="000700BF">
          <w:rPr>
            <w:rFonts w:cs="Times New Roman"/>
            <w:i/>
            <w:rPrChange w:id="353" w:author="Ivan Lopez" w:date="2015-06-18T15:33:00Z">
              <w:rPr>
                <w:rFonts w:cs="Times New Roman"/>
              </w:rPr>
            </w:rPrChange>
          </w:rPr>
          <w:t>htmlText</w:t>
        </w:r>
        <w:proofErr w:type="spellEnd"/>
        <w:r>
          <w:rPr>
            <w:rFonts w:cs="Times New Roman"/>
            <w:i/>
          </w:rPr>
          <w:t xml:space="preserve"> </w:t>
        </w:r>
        <w:r>
          <w:rPr>
            <w:rFonts w:cs="Times New Roman"/>
          </w:rPr>
          <w:t xml:space="preserve">para el despliegue de cualquier texto HTML, </w:t>
        </w:r>
      </w:ins>
      <w:ins w:id="354" w:author="Ivan Lopez" w:date="2015-06-18T15:39:00Z">
        <w:r w:rsidR="00051CA9">
          <w:rPr>
            <w:rFonts w:cs="Times New Roman"/>
          </w:rPr>
          <w:t xml:space="preserve">y </w:t>
        </w:r>
      </w:ins>
      <w:ins w:id="355" w:author="Ivan Lopez" w:date="2015-06-18T15:33:00Z">
        <w:r>
          <w:rPr>
            <w:rFonts w:cs="Times New Roman"/>
          </w:rPr>
          <w:t xml:space="preserve">al elemento del tipo </w:t>
        </w:r>
        <w:r w:rsidR="000700BF" w:rsidRPr="000700BF">
          <w:rPr>
            <w:rFonts w:cs="Times New Roman"/>
            <w:i/>
            <w:rPrChange w:id="356" w:author="Ivan Lopez" w:date="2015-06-18T15:35:00Z">
              <w:rPr>
                <w:rFonts w:cs="Times New Roman"/>
              </w:rPr>
            </w:rPrChange>
          </w:rPr>
          <w:t>multimedia</w:t>
        </w:r>
      </w:ins>
      <w:ins w:id="357" w:author="Ivan Lopez" w:date="2015-06-18T15:35:00Z">
        <w:r>
          <w:rPr>
            <w:rFonts w:cs="Times New Roman"/>
            <w:i/>
          </w:rPr>
          <w:t xml:space="preserve"> </w:t>
        </w:r>
        <w:r>
          <w:rPr>
            <w:rFonts w:cs="Times New Roman"/>
          </w:rPr>
          <w:t>para audio y video</w:t>
        </w:r>
      </w:ins>
      <w:ins w:id="358" w:author="Ivan Lopez" w:date="2015-06-18T15:36:00Z">
        <w:r>
          <w:rPr>
            <w:rFonts w:cs="Times New Roman"/>
          </w:rPr>
          <w:t>.</w:t>
        </w:r>
      </w:ins>
      <w:ins w:id="359" w:author="Ivan Lopez" w:date="2015-06-18T15:39:00Z">
        <w:r w:rsidR="00051CA9">
          <w:rPr>
            <w:rFonts w:cs="Times New Roman"/>
          </w:rPr>
          <w:t xml:space="preserve"> </w:t>
        </w:r>
      </w:ins>
      <w:ins w:id="360" w:author="Ivan Lopez" w:date="2015-06-18T15:48:00Z">
        <w:r w:rsidR="00051CA9">
          <w:rPr>
            <w:rFonts w:cs="Times New Roman"/>
          </w:rPr>
          <w:t xml:space="preserve">Cada uno de estos elementos cuenta con sus respectivos </w:t>
        </w:r>
        <w:del w:id="361" w:author="marcazal" w:date="2015-06-18T21:20:00Z">
          <w:r w:rsidR="000700BF" w:rsidRPr="000700BF">
            <w:rPr>
              <w:rFonts w:cs="Times New Roman"/>
              <w:i/>
              <w:rPrChange w:id="362" w:author="Ivan Lopez" w:date="2015-06-18T15:48:00Z">
                <w:rPr>
                  <w:rFonts w:cs="Times New Roman"/>
                </w:rPr>
              </w:rPrChange>
            </w:rPr>
            <w:delText>tagged values</w:delText>
          </w:r>
        </w:del>
      </w:ins>
      <w:ins w:id="363" w:author="marcazal" w:date="2015-06-18T21:20:00Z">
        <w:r w:rsidR="001D0D86">
          <w:rPr>
            <w:rFonts w:cs="Times New Roman"/>
            <w:i/>
          </w:rPr>
          <w:t>atributos</w:t>
        </w:r>
      </w:ins>
      <w:ins w:id="364" w:author="Ivan Lopez" w:date="2015-06-18T15:48:00Z">
        <w:r w:rsidR="00051CA9">
          <w:rPr>
            <w:rFonts w:cs="Times New Roman"/>
            <w:i/>
          </w:rPr>
          <w:t xml:space="preserve"> </w:t>
        </w:r>
        <w:r w:rsidR="00051CA9">
          <w:rPr>
            <w:rFonts w:cs="Times New Roman"/>
          </w:rPr>
          <w:t xml:space="preserve">para identificar a sus propiedades </w:t>
        </w:r>
      </w:ins>
      <w:ins w:id="365" w:author="Ivan Lopez" w:date="2015-06-18T15:49:00Z">
        <w:r w:rsidR="00F1739B">
          <w:rPr>
            <w:rFonts w:cs="Times New Roman"/>
          </w:rPr>
          <w:t xml:space="preserve">intrínsecas </w:t>
        </w:r>
        <w:r w:rsidR="002F3835">
          <w:rPr>
            <w:rFonts w:cs="Times New Roman"/>
          </w:rPr>
          <w:t xml:space="preserve">como puede apreciarse en la </w:t>
        </w:r>
      </w:ins>
      <w:ins w:id="366" w:author="Ivan Lopez" w:date="2015-06-18T17:28:00Z">
        <w:r w:rsidR="002F3835">
          <w:rPr>
            <w:rFonts w:cs="Times New Roman"/>
          </w:rPr>
          <w:t>F</w:t>
        </w:r>
      </w:ins>
      <w:ins w:id="367" w:author="Ivan Lopez" w:date="2015-06-18T15:49:00Z">
        <w:r w:rsidR="00F1739B">
          <w:rPr>
            <w:rFonts w:cs="Times New Roman"/>
          </w:rPr>
          <w:t>igura</w:t>
        </w:r>
      </w:ins>
      <w:ins w:id="368" w:author="Ivan Lopez" w:date="2015-06-18T17:28:00Z">
        <w:r w:rsidR="002F3835">
          <w:rPr>
            <w:rFonts w:cs="Times New Roman"/>
          </w:rPr>
          <w:t xml:space="preserve"> 15</w:t>
        </w:r>
      </w:ins>
      <w:ins w:id="369" w:author="Ivan Lopez" w:date="2015-06-18T15:49:00Z">
        <w:r w:rsidR="00F1739B">
          <w:rPr>
            <w:rFonts w:cs="Times New Roman"/>
          </w:rPr>
          <w:t xml:space="preserve">. </w:t>
        </w:r>
      </w:ins>
      <w:ins w:id="370" w:author="Ivan Lopez" w:date="2015-06-18T15:51:00Z">
        <w:r w:rsidR="00F1739B">
          <w:rPr>
            <w:rFonts w:cs="Times New Roman"/>
          </w:rPr>
          <w:t xml:space="preserve"> </w:t>
        </w:r>
      </w:ins>
      <w:ins w:id="371" w:author="Ivan Lopez" w:date="2015-06-18T16:27:00Z">
        <w:r w:rsidR="000A397E">
          <w:rPr>
            <w:rFonts w:cs="Times New Roman"/>
          </w:rPr>
          <w:t>El</w:t>
        </w:r>
      </w:ins>
      <w:ins w:id="372" w:author="Ivan Lopez" w:date="2015-06-18T15:51:00Z">
        <w:r w:rsidR="00F1739B">
          <w:rPr>
            <w:rFonts w:cs="Times New Roman"/>
          </w:rPr>
          <w:t xml:space="preserve"> </w:t>
        </w:r>
        <w:proofErr w:type="spellStart"/>
        <w:r w:rsidR="000700BF" w:rsidRPr="000700BF">
          <w:rPr>
            <w:rFonts w:cs="Times New Roman"/>
            <w:i/>
            <w:rPrChange w:id="373" w:author="Ivan Lopez" w:date="2015-06-18T15:51:00Z">
              <w:rPr>
                <w:rFonts w:cs="Times New Roman"/>
              </w:rPr>
            </w:rPrChange>
          </w:rPr>
          <w:t>compositeUIElement</w:t>
        </w:r>
        <w:proofErr w:type="spellEnd"/>
        <w:r w:rsidR="00F1739B">
          <w:rPr>
            <w:rFonts w:cs="Times New Roman"/>
            <w:i/>
          </w:rPr>
          <w:t xml:space="preserve"> </w:t>
        </w:r>
        <w:r w:rsidR="00F1739B">
          <w:rPr>
            <w:rFonts w:cs="Times New Roman"/>
          </w:rPr>
          <w:t xml:space="preserve">contiene a los </w:t>
        </w:r>
      </w:ins>
      <w:ins w:id="374" w:author="Ivan Lopez" w:date="2015-06-18T15:52:00Z">
        <w:r w:rsidR="00F1739B">
          <w:rPr>
            <w:rFonts w:cs="Times New Roman"/>
          </w:rPr>
          <w:t xml:space="preserve">distintos </w:t>
        </w:r>
      </w:ins>
      <w:proofErr w:type="spellStart"/>
      <w:ins w:id="375" w:author="Ivan Lopez" w:date="2015-06-18T15:51:00Z">
        <w:r w:rsidR="000700BF" w:rsidRPr="000700BF">
          <w:rPr>
            <w:rFonts w:cs="Times New Roman"/>
            <w:i/>
            <w:rPrChange w:id="376" w:author="Ivan Lopez" w:date="2015-06-18T15:51:00Z">
              <w:rPr>
                <w:rFonts w:cs="Times New Roman"/>
              </w:rPr>
            </w:rPrChange>
          </w:rPr>
          <w:t>UIElements</w:t>
        </w:r>
      </w:ins>
      <w:proofErr w:type="spellEnd"/>
      <w:ins w:id="377" w:author="Ivan Lopez" w:date="2015-06-18T15:52:00Z">
        <w:r w:rsidR="00F1739B">
          <w:rPr>
            <w:rFonts w:cs="Times New Roman"/>
            <w:i/>
          </w:rPr>
          <w:t xml:space="preserve"> </w:t>
        </w:r>
      </w:ins>
      <w:ins w:id="378" w:author="Ivan Lopez" w:date="2015-06-18T15:53:00Z">
        <w:r w:rsidR="00F1739B">
          <w:rPr>
            <w:rFonts w:cs="Times New Roman"/>
          </w:rPr>
          <w:t>y en él</w:t>
        </w:r>
      </w:ins>
      <w:ins w:id="379" w:author="Ivan Lopez" w:date="2015-06-18T16:28:00Z">
        <w:r w:rsidR="000A397E">
          <w:rPr>
            <w:rFonts w:cs="Times New Roman"/>
          </w:rPr>
          <w:t>,</w:t>
        </w:r>
      </w:ins>
      <w:ins w:id="380" w:author="Ivan Lopez" w:date="2015-06-18T15:53:00Z">
        <w:r w:rsidR="00F1739B">
          <w:rPr>
            <w:rFonts w:cs="Times New Roman"/>
          </w:rPr>
          <w:t xml:space="preserve"> pueden definirse condiciones</w:t>
        </w:r>
      </w:ins>
      <w:ins w:id="381" w:author="Ivan Lopez" w:date="2015-06-18T15:54:00Z">
        <w:r w:rsidR="00F1739B">
          <w:rPr>
            <w:rFonts w:cs="Times New Roman"/>
          </w:rPr>
          <w:t xml:space="preserve"> de tipo</w:t>
        </w:r>
      </w:ins>
      <w:ins w:id="382" w:author="Ivan Lopez" w:date="2015-06-18T15:53:00Z">
        <w:r w:rsidR="00F1739B">
          <w:rPr>
            <w:rFonts w:cs="Times New Roman"/>
          </w:rPr>
          <w:t xml:space="preserve"> </w:t>
        </w:r>
        <w:proofErr w:type="spellStart"/>
        <w:r w:rsidR="000700BF" w:rsidRPr="000700BF">
          <w:rPr>
            <w:rFonts w:cs="Times New Roman"/>
            <w:i/>
            <w:rPrChange w:id="383" w:author="Ivan Lopez" w:date="2015-06-18T15:54:00Z">
              <w:rPr>
                <w:rFonts w:cs="Times New Roman"/>
              </w:rPr>
            </w:rPrChange>
          </w:rPr>
          <w:t>orderBy</w:t>
        </w:r>
        <w:proofErr w:type="spellEnd"/>
        <w:r w:rsidR="00F1739B">
          <w:rPr>
            <w:rFonts w:cs="Times New Roman"/>
          </w:rPr>
          <w:t xml:space="preserve"> y </w:t>
        </w:r>
        <w:proofErr w:type="spellStart"/>
        <w:r w:rsidR="000700BF" w:rsidRPr="000700BF">
          <w:rPr>
            <w:rFonts w:cs="Times New Roman"/>
            <w:i/>
            <w:rPrChange w:id="384" w:author="Ivan Lopez" w:date="2015-06-18T15:53:00Z">
              <w:rPr>
                <w:rFonts w:cs="Times New Roman"/>
              </w:rPr>
            </w:rPrChange>
          </w:rPr>
          <w:t>groupBy</w:t>
        </w:r>
      </w:ins>
      <w:proofErr w:type="spellEnd"/>
      <w:ins w:id="385" w:author="Ivan Lopez" w:date="2015-06-18T15:55:00Z">
        <w:r w:rsidR="00F1739B">
          <w:rPr>
            <w:rFonts w:cs="Times New Roman"/>
            <w:i/>
          </w:rPr>
          <w:t xml:space="preserve">, </w:t>
        </w:r>
        <w:r w:rsidR="00F1739B">
          <w:rPr>
            <w:rFonts w:cs="Times New Roman"/>
          </w:rPr>
          <w:t>en caso que sea necesari</w:t>
        </w:r>
      </w:ins>
      <w:ins w:id="386" w:author="Ivan Lopez" w:date="2015-06-18T15:56:00Z">
        <w:r w:rsidR="00F1739B">
          <w:rPr>
            <w:rFonts w:cs="Times New Roman"/>
          </w:rPr>
          <w:t>o obtener datos del modelo de dominio</w:t>
        </w:r>
      </w:ins>
      <w:ins w:id="387" w:author="Ivan Lopez" w:date="2015-06-18T15:57:00Z">
        <w:r w:rsidR="00F1739B">
          <w:rPr>
            <w:rFonts w:cs="Times New Roman"/>
          </w:rPr>
          <w:t xml:space="preserve">. </w:t>
        </w:r>
      </w:ins>
      <w:ins w:id="388" w:author="Ivan Lopez" w:date="2015-06-18T16:01:00Z">
        <w:r w:rsidR="007A0B9F">
          <w:rPr>
            <w:rFonts w:cs="Times New Roman"/>
          </w:rPr>
          <w:t xml:space="preserve">El elemento de interfaz </w:t>
        </w:r>
        <w:proofErr w:type="spellStart"/>
        <w:r w:rsidR="007A0B9F">
          <w:rPr>
            <w:rFonts w:cs="Times New Roman"/>
            <w:i/>
          </w:rPr>
          <w:t>f</w:t>
        </w:r>
        <w:r w:rsidR="000700BF" w:rsidRPr="000700BF">
          <w:rPr>
            <w:rFonts w:cs="Times New Roman"/>
            <w:i/>
            <w:rPrChange w:id="389" w:author="Ivan Lopez" w:date="2015-06-18T16:01:00Z">
              <w:rPr>
                <w:rFonts w:cs="Times New Roman"/>
              </w:rPr>
            </w:rPrChange>
          </w:rPr>
          <w:t>orm</w:t>
        </w:r>
      </w:ins>
      <w:proofErr w:type="spellEnd"/>
      <w:ins w:id="390" w:author="Ivan Lopez" w:date="2015-06-18T16:02:00Z">
        <w:r w:rsidR="007A0B9F">
          <w:rPr>
            <w:rFonts w:cs="Times New Roman"/>
          </w:rPr>
          <w:t xml:space="preserve">, extiende al </w:t>
        </w:r>
        <w:proofErr w:type="spellStart"/>
        <w:r w:rsidR="000700BF" w:rsidRPr="000700BF">
          <w:rPr>
            <w:rFonts w:cs="Times New Roman"/>
            <w:i/>
            <w:rPrChange w:id="391" w:author="Ivan Lopez" w:date="2015-06-18T16:02:00Z">
              <w:rPr>
                <w:rFonts w:cs="Times New Roman"/>
              </w:rPr>
            </w:rPrChange>
          </w:rPr>
          <w:t>compositeUIElement</w:t>
        </w:r>
        <w:proofErr w:type="spellEnd"/>
        <w:r w:rsidR="007A0B9F">
          <w:rPr>
            <w:rFonts w:cs="Times New Roman"/>
          </w:rPr>
          <w:t xml:space="preserve">, permitiendo definir a los distintos </w:t>
        </w:r>
        <w:proofErr w:type="spellStart"/>
        <w:r w:rsidR="000700BF" w:rsidRPr="000700BF">
          <w:rPr>
            <w:rFonts w:cs="Times New Roman"/>
            <w:i/>
            <w:rPrChange w:id="392" w:author="Ivan Lopez" w:date="2015-06-18T16:02:00Z">
              <w:rPr>
                <w:rFonts w:cs="Times New Roman"/>
              </w:rPr>
            </w:rPrChange>
          </w:rPr>
          <w:t>UIElements</w:t>
        </w:r>
        <w:proofErr w:type="spellEnd"/>
        <w:r w:rsidR="007A0B9F">
          <w:rPr>
            <w:rFonts w:cs="Times New Roman"/>
            <w:i/>
          </w:rPr>
          <w:t xml:space="preserve"> </w:t>
        </w:r>
        <w:r w:rsidR="007A0B9F">
          <w:rPr>
            <w:rFonts w:cs="Times New Roman"/>
          </w:rPr>
          <w:t>dentro de un formulario de entrada.</w:t>
        </w:r>
      </w:ins>
    </w:p>
    <w:p w:rsidR="00353787" w:rsidRDefault="00353787">
      <w:pPr>
        <w:keepNext/>
        <w:jc w:val="center"/>
        <w:rPr>
          <w:ins w:id="393" w:author="Ivan Lopez" w:date="2015-06-18T17:26:00Z"/>
        </w:rPr>
        <w:pPrChange w:id="394" w:author="marcazal" w:date="2015-06-18T22:16:00Z">
          <w:pPr>
            <w:jc w:val="both"/>
          </w:pPr>
        </w:pPrChange>
      </w:pPr>
      <w:ins w:id="395" w:author="Ivan Lopez" w:date="2015-06-18T17:25:00Z">
        <w:r>
          <w:rPr>
            <w:rFonts w:cs="Times New Roman"/>
            <w:noProof/>
            <w:lang w:val="es-PY" w:eastAsia="es-PY"/>
          </w:rPr>
          <w:lastRenderedPageBreak/>
          <w:drawing>
            <wp:inline distT="0" distB="0" distL="0" distR="0">
              <wp:extent cx="4392947" cy="2952750"/>
              <wp:effectExtent l="19050" t="0" r="7603"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stretch>
                        <a:fillRect/>
                      </a:stretch>
                    </pic:blipFill>
                    <pic:spPr>
                      <a:xfrm>
                        <a:off x="0" y="0"/>
                        <a:ext cx="4393719" cy="2953269"/>
                      </a:xfrm>
                      <a:prstGeom prst="rect">
                        <a:avLst/>
                      </a:prstGeom>
                    </pic:spPr>
                  </pic:pic>
                </a:graphicData>
              </a:graphic>
            </wp:inline>
          </w:drawing>
        </w:r>
      </w:ins>
    </w:p>
    <w:p w:rsidR="00E00CB2" w:rsidRDefault="001748C7">
      <w:pPr>
        <w:pStyle w:val="Epgrafe"/>
        <w:ind w:left="2124" w:firstLine="708"/>
        <w:jc w:val="both"/>
        <w:rPr>
          <w:ins w:id="396" w:author="Ivan Lopez" w:date="2015-06-18T17:24:00Z"/>
          <w:rFonts w:cs="Times New Roman"/>
          <w:color w:val="000000" w:themeColor="text1"/>
        </w:rPr>
      </w:pPr>
      <w:ins w:id="397" w:author="Ivan Lopez" w:date="2015-06-18T17:26:00Z">
        <w:r w:rsidRPr="001748C7">
          <w:rPr>
            <w:color w:val="000000" w:themeColor="text1"/>
          </w:rPr>
          <w:t xml:space="preserve">Figura </w:t>
        </w:r>
        <w:r w:rsidR="000700BF" w:rsidRPr="001748C7">
          <w:rPr>
            <w:color w:val="000000" w:themeColor="text1"/>
          </w:rPr>
          <w:fldChar w:fldCharType="begin"/>
        </w:r>
        <w:r w:rsidRPr="001748C7">
          <w:rPr>
            <w:color w:val="000000" w:themeColor="text1"/>
          </w:rPr>
          <w:instrText xml:space="preserve"> SEQ Figura \* ARABIC </w:instrText>
        </w:r>
      </w:ins>
      <w:r w:rsidR="000700BF" w:rsidRPr="001748C7">
        <w:rPr>
          <w:color w:val="000000" w:themeColor="text1"/>
        </w:rPr>
        <w:fldChar w:fldCharType="separate"/>
      </w:r>
      <w:ins w:id="398" w:author="marcazal" w:date="2015-06-19T23:57:00Z">
        <w:r w:rsidR="00255D9F">
          <w:rPr>
            <w:noProof/>
            <w:color w:val="000000" w:themeColor="text1"/>
          </w:rPr>
          <w:t>15</w:t>
        </w:r>
      </w:ins>
      <w:ins w:id="399" w:author="Ivan Lopez" w:date="2015-06-18T17:26:00Z">
        <w:del w:id="400" w:author="marcazal" w:date="2015-06-18T22:10:00Z">
          <w:r w:rsidRPr="001748C7">
            <w:rPr>
              <w:noProof/>
              <w:color w:val="000000" w:themeColor="text1"/>
            </w:rPr>
            <w:delText>15</w:delText>
          </w:r>
        </w:del>
        <w:r w:rsidR="000700BF" w:rsidRPr="001748C7">
          <w:rPr>
            <w:color w:val="000000" w:themeColor="text1"/>
          </w:rPr>
          <w:fldChar w:fldCharType="end"/>
        </w:r>
        <w:r w:rsidRPr="001748C7">
          <w:rPr>
            <w:b w:val="0"/>
            <w:color w:val="000000" w:themeColor="text1"/>
          </w:rPr>
          <w:t xml:space="preserve"> </w:t>
        </w:r>
        <w:proofErr w:type="spellStart"/>
        <w:r w:rsidRPr="001748C7">
          <w:rPr>
            <w:b w:val="0"/>
            <w:color w:val="000000" w:themeColor="text1"/>
          </w:rPr>
          <w:t>Metamodelo</w:t>
        </w:r>
        <w:proofErr w:type="spellEnd"/>
        <w:r w:rsidRPr="001748C7">
          <w:rPr>
            <w:b w:val="0"/>
            <w:color w:val="000000" w:themeColor="text1"/>
          </w:rPr>
          <w:t xml:space="preserve"> de Contenido y Estructura de </w:t>
        </w:r>
        <w:proofErr w:type="spellStart"/>
        <w:r w:rsidRPr="001748C7">
          <w:rPr>
            <w:b w:val="0"/>
            <w:color w:val="000000" w:themeColor="text1"/>
          </w:rPr>
          <w:t>MoWebA</w:t>
        </w:r>
      </w:ins>
      <w:proofErr w:type="spellEnd"/>
    </w:p>
    <w:p w:rsidR="007A0B9F" w:rsidRDefault="00E51960" w:rsidP="002E5171">
      <w:pPr>
        <w:jc w:val="both"/>
        <w:rPr>
          <w:ins w:id="401" w:author="Ivan Lopez" w:date="2015-06-18T16:33:00Z"/>
          <w:rFonts w:cs="Times New Roman"/>
        </w:rPr>
      </w:pPr>
      <w:ins w:id="402" w:author="Ivan Lopez" w:date="2015-06-18T16:16:00Z">
        <w:r>
          <w:rPr>
            <w:rFonts w:cs="Times New Roman"/>
          </w:rPr>
          <w:t>E</w:t>
        </w:r>
      </w:ins>
      <w:ins w:id="403" w:author="Ivan Lopez" w:date="2015-06-18T16:13:00Z">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w:t>
        </w:r>
      </w:ins>
      <w:ins w:id="404" w:author="Ivan Lopez" w:date="2015-06-18T16:16:00Z">
        <w:r>
          <w:rPr>
            <w:rFonts w:cs="Times New Roman"/>
          </w:rPr>
          <w:t>permite</w:t>
        </w:r>
      </w:ins>
      <w:ins w:id="405" w:author="Ivan Lopez" w:date="2015-06-18T16:13:00Z">
        <w:r>
          <w:rPr>
            <w:rFonts w:cs="Times New Roman"/>
          </w:rPr>
          <w:t xml:space="preserve"> </w:t>
        </w:r>
      </w:ins>
      <w:ins w:id="406" w:author="Ivan Lopez" w:date="2015-06-18T16:23:00Z">
        <w:r w:rsidR="000A397E">
          <w:rPr>
            <w:rFonts w:cs="Times New Roman"/>
          </w:rPr>
          <w:t>establecer</w:t>
        </w:r>
      </w:ins>
      <w:ins w:id="407" w:author="Ivan Lopez" w:date="2015-06-18T16:15:00Z">
        <w:r>
          <w:rPr>
            <w:rFonts w:cs="Times New Roman"/>
          </w:rPr>
          <w:t xml:space="preserve"> a </w:t>
        </w:r>
      </w:ins>
      <w:ins w:id="408" w:author="Ivan Lopez" w:date="2015-06-18T16:13:00Z">
        <w:r>
          <w:rPr>
            <w:rFonts w:cs="Times New Roman"/>
          </w:rPr>
          <w:t xml:space="preserve">cada uno de los </w:t>
        </w:r>
        <w:proofErr w:type="spellStart"/>
        <w:r w:rsidR="001748C7" w:rsidRPr="001748C7">
          <w:rPr>
            <w:rFonts w:cs="Times New Roman"/>
            <w:i/>
          </w:rPr>
          <w:t>compositeUIElement</w:t>
        </w:r>
      </w:ins>
      <w:proofErr w:type="spellEnd"/>
      <w:ins w:id="409" w:author="Ivan Lopez" w:date="2015-06-18T16:21:00Z">
        <w:r>
          <w:rPr>
            <w:rFonts w:cs="Times New Roman"/>
          </w:rPr>
          <w:t xml:space="preserve"> definidos en el </w:t>
        </w:r>
        <w:proofErr w:type="spellStart"/>
        <w:r>
          <w:rPr>
            <w:rFonts w:cs="Times New Roman"/>
          </w:rPr>
          <w:t>metamodelo</w:t>
        </w:r>
        <w:proofErr w:type="spellEnd"/>
        <w:r>
          <w:rPr>
            <w:rFonts w:cs="Times New Roman"/>
          </w:rPr>
          <w:t xml:space="preserve"> de contenido</w:t>
        </w:r>
      </w:ins>
      <w:ins w:id="410" w:author="Ivan Lopez" w:date="2015-06-18T16:23:00Z">
        <w:r w:rsidR="000A397E">
          <w:rPr>
            <w:rFonts w:cs="Times New Roman"/>
          </w:rPr>
          <w:t>,</w:t>
        </w:r>
      </w:ins>
      <w:ins w:id="411" w:author="Ivan Lopez" w:date="2015-06-18T16:15:00Z">
        <w:r>
          <w:rPr>
            <w:rFonts w:cs="Times New Roman"/>
            <w:i/>
          </w:rPr>
          <w:t xml:space="preserve"> </w:t>
        </w:r>
      </w:ins>
      <w:ins w:id="412" w:author="Ivan Lopez" w:date="2015-06-18T16:17:00Z">
        <w:r>
          <w:rPr>
            <w:rFonts w:cs="Times New Roman"/>
          </w:rPr>
          <w:t>una posición específica dentro de las páginas</w:t>
        </w:r>
      </w:ins>
      <w:ins w:id="413" w:author="Ivan Lopez" w:date="2015-06-18T16:19:00Z">
        <w:r>
          <w:rPr>
            <w:rFonts w:cs="Times New Roman"/>
          </w:rPr>
          <w:t xml:space="preserve">. Un </w:t>
        </w:r>
      </w:ins>
      <w:proofErr w:type="spellStart"/>
      <w:ins w:id="414" w:author="Ivan Lopez" w:date="2015-06-18T16:20:00Z">
        <w:r w:rsidR="001748C7" w:rsidRPr="001748C7">
          <w:rPr>
            <w:rFonts w:cs="Times New Roman"/>
            <w:i/>
          </w:rPr>
          <w:t>Layout</w:t>
        </w:r>
      </w:ins>
      <w:proofErr w:type="spellEnd"/>
      <w:ins w:id="415" w:author="Ivan Lopez" w:date="2015-06-18T16:25:00Z">
        <w:r w:rsidR="000A397E">
          <w:rPr>
            <w:rFonts w:cs="Times New Roman"/>
            <w:i/>
          </w:rPr>
          <w:t xml:space="preserve"> </w:t>
        </w:r>
        <w:r w:rsidR="000A397E">
          <w:rPr>
            <w:rFonts w:cs="Times New Roman"/>
          </w:rPr>
          <w:t xml:space="preserve">está compuesto de uno o muchos </w:t>
        </w:r>
      </w:ins>
      <w:proofErr w:type="spellStart"/>
      <w:ins w:id="416" w:author="Ivan Lopez" w:date="2015-06-18T16:20:00Z">
        <w:r w:rsidR="001748C7" w:rsidRPr="001748C7">
          <w:rPr>
            <w:rFonts w:cs="Times New Roman"/>
            <w:i/>
          </w:rPr>
          <w:t>Layout</w:t>
        </w:r>
      </w:ins>
      <w:proofErr w:type="spellEnd"/>
      <w:ins w:id="417" w:author="Ivan Lopez" w:date="2015-06-18T16:26:00Z">
        <w:r w:rsidR="000A397E">
          <w:rPr>
            <w:rFonts w:cs="Times New Roman"/>
          </w:rPr>
          <w:t>, y cada uno de ellos a la vez puede tener una o varias propiedades definidas</w:t>
        </w:r>
      </w:ins>
      <w:ins w:id="418" w:author="Ivan Lopez" w:date="2015-06-18T16:29:00Z">
        <w:r w:rsidR="000A397E">
          <w:rPr>
            <w:rFonts w:cs="Times New Roman"/>
          </w:rPr>
          <w:t xml:space="preserve">, </w:t>
        </w:r>
      </w:ins>
      <w:ins w:id="419" w:author="Ivan Lopez" w:date="2015-06-18T16:32:00Z">
        <w:r w:rsidR="000A397E">
          <w:rPr>
            <w:rFonts w:cs="Times New Roman"/>
          </w:rPr>
          <w:t xml:space="preserve">que </w:t>
        </w:r>
      </w:ins>
      <w:ins w:id="420" w:author="Ivan Lopez" w:date="2015-06-18T16:29:00Z">
        <w:r w:rsidR="000A397E">
          <w:rPr>
            <w:rFonts w:cs="Times New Roman"/>
          </w:rPr>
          <w:t>correspond</w:t>
        </w:r>
      </w:ins>
      <w:ins w:id="421" w:author="Ivan Lopez" w:date="2015-06-18T16:32:00Z">
        <w:r w:rsidR="000A397E">
          <w:rPr>
            <w:rFonts w:cs="Times New Roman"/>
          </w:rPr>
          <w:t>en</w:t>
        </w:r>
      </w:ins>
      <w:ins w:id="422" w:author="Ivan Lopez" w:date="2015-06-18T16:29:00Z">
        <w:r w:rsidR="000A397E">
          <w:rPr>
            <w:rFonts w:cs="Times New Roman"/>
          </w:rPr>
          <w:t xml:space="preserve"> a </w:t>
        </w:r>
      </w:ins>
      <w:ins w:id="423" w:author="Ivan Lopez" w:date="2015-06-18T16:33:00Z">
        <w:r w:rsidR="00967462">
          <w:rPr>
            <w:rFonts w:cs="Times New Roman"/>
          </w:rPr>
          <w:t>sus</w:t>
        </w:r>
      </w:ins>
      <w:ins w:id="424" w:author="Ivan Lopez" w:date="2015-06-18T16:29:00Z">
        <w:r w:rsidR="000A397E">
          <w:rPr>
            <w:rFonts w:cs="Times New Roman"/>
          </w:rPr>
          <w:t xml:space="preserve"> coordenadas posicionales</w:t>
        </w:r>
      </w:ins>
      <w:ins w:id="425" w:author="Ivan Lopez" w:date="2015-06-18T16:26:00Z">
        <w:r w:rsidR="000A397E">
          <w:rPr>
            <w:rFonts w:cs="Times New Roman"/>
          </w:rPr>
          <w:t>.</w:t>
        </w:r>
      </w:ins>
    </w:p>
    <w:p w:rsidR="00967462" w:rsidRDefault="00967462" w:rsidP="002E5171">
      <w:pPr>
        <w:jc w:val="both"/>
        <w:rPr>
          <w:ins w:id="426" w:author="Ivan Lopez" w:date="2015-06-18T17:29:00Z"/>
          <w:rFonts w:cs="Times New Roman"/>
        </w:rPr>
      </w:pPr>
      <w:ins w:id="427" w:author="Ivan Lopez" w:date="2015-06-18T16:34:00Z">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ins>
      <w:ins w:id="428" w:author="Ivan Lopez" w:date="2015-06-18T16:35:00Z">
        <w:r>
          <w:rPr>
            <w:rFonts w:cs="Times New Roman"/>
          </w:rPr>
          <w:t xml:space="preserve">definen la sintaxis abstracta de la capa de presentación de </w:t>
        </w:r>
        <w:proofErr w:type="spellStart"/>
        <w:r>
          <w:rPr>
            <w:rFonts w:cs="Times New Roman"/>
          </w:rPr>
          <w:t>MoWebA</w:t>
        </w:r>
      </w:ins>
      <w:proofErr w:type="spellEnd"/>
      <w:ins w:id="429" w:author="Ivan Lopez" w:date="2015-06-18T16:36:00Z">
        <w:r>
          <w:rPr>
            <w:rFonts w:cs="Times New Roman"/>
          </w:rPr>
          <w:t>,</w:t>
        </w:r>
      </w:ins>
      <w:ins w:id="430" w:author="Ivan Lopez" w:date="2015-06-18T16:35:00Z">
        <w:r>
          <w:rPr>
            <w:rFonts w:cs="Times New Roman"/>
          </w:rPr>
          <w:t xml:space="preserve"> por medio de</w:t>
        </w:r>
      </w:ins>
      <w:ins w:id="431" w:author="Ivan Lopez" w:date="2015-06-18T16:36:00Z">
        <w:r>
          <w:rPr>
            <w:rFonts w:cs="Times New Roman"/>
          </w:rPr>
          <w:t>l estándar</w:t>
        </w:r>
      </w:ins>
      <w:ins w:id="432" w:author="Ivan Lopez" w:date="2015-06-18T16:35:00Z">
        <w:r>
          <w:rPr>
            <w:rFonts w:cs="Times New Roman"/>
          </w:rPr>
          <w:t xml:space="preserve">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w:t>
        </w:r>
      </w:ins>
      <w:ins w:id="433" w:author="Ivan Lopez" w:date="2015-06-18T16:36:00Z">
        <w:r w:rsidR="001748C7" w:rsidRPr="001748C7">
          <w:rPr>
            <w:rFonts w:cs="Times New Roman"/>
            <w:i/>
          </w:rPr>
          <w:t>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ins>
      <w:ins w:id="434" w:author="Ivan Lopez" w:date="2015-06-18T16:45:00Z">
        <w:r w:rsidR="003C35DD">
          <w:rPr>
            <w:rFonts w:cs="Times New Roman"/>
          </w:rPr>
          <w:t xml:space="preserve">la técnica de </w:t>
        </w:r>
      </w:ins>
      <w:proofErr w:type="gramStart"/>
      <w:ins w:id="435" w:author="Ivan Lopez" w:date="2015-06-18T16:47:00Z">
        <w:r w:rsidR="003C35DD">
          <w:rPr>
            <w:rFonts w:cs="Times New Roman"/>
          </w:rPr>
          <w:t>perfil</w:t>
        </w:r>
      </w:ins>
      <w:ins w:id="436" w:author="Ivan Lopez" w:date="2015-06-18T16:40:00Z">
        <w:r>
          <w:rPr>
            <w:rFonts w:cs="Times New Roman"/>
          </w:rPr>
          <w:t>(</w:t>
        </w:r>
        <w:proofErr w:type="spellStart"/>
        <w:proofErr w:type="gramEnd"/>
        <w:r w:rsidR="001748C7" w:rsidRPr="001748C7">
          <w:rPr>
            <w:rFonts w:cs="Times New Roman"/>
            <w:i/>
          </w:rPr>
          <w:t>profiling</w:t>
        </w:r>
        <w:proofErr w:type="spellEnd"/>
        <w:r>
          <w:rPr>
            <w:rFonts w:cs="Times New Roman"/>
          </w:rPr>
          <w:t>)</w:t>
        </w:r>
      </w:ins>
      <w:ins w:id="437" w:author="Ivan Lopez" w:date="2015-06-18T16:45:00Z">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w:t>
        </w:r>
      </w:ins>
      <w:ins w:id="438" w:author="Ivan Lopez" w:date="2015-06-18T16:46:00Z">
        <w:r w:rsidR="003C35DD">
          <w:rPr>
            <w:rFonts w:cs="Times New Roman"/>
          </w:rPr>
          <w:t>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ins>
      <w:ins w:id="439" w:author="Ivan Lopez" w:date="2015-06-18T16:58:00Z">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ins>
      <w:proofErr w:type="spellEnd"/>
      <w:ins w:id="440" w:author="Ivan Lopez" w:date="2015-06-18T16:59:00Z">
        <w:r w:rsidR="006B3E9D">
          <w:rPr>
            <w:rFonts w:cs="Times New Roman"/>
          </w:rPr>
          <w:t>, permiten definir los PIM de presentaci</w:t>
        </w:r>
      </w:ins>
      <w:ins w:id="441" w:author="Ivan Lopez" w:date="2015-06-18T17:00:00Z">
        <w:r w:rsidR="006B3E9D">
          <w:rPr>
            <w:rFonts w:cs="Times New Roman"/>
          </w:rPr>
          <w:t xml:space="preserve">ón de una aplicación modelada con </w:t>
        </w:r>
        <w:proofErr w:type="spellStart"/>
        <w:r w:rsidR="006B3E9D">
          <w:rPr>
            <w:rFonts w:cs="Times New Roman"/>
          </w:rPr>
          <w:t>MoWebA</w:t>
        </w:r>
        <w:proofErr w:type="spellEnd"/>
        <w:r w:rsidR="006B3E9D">
          <w:rPr>
            <w:rFonts w:cs="Times New Roman"/>
          </w:rPr>
          <w:t>. Los perfiles de p</w:t>
        </w:r>
        <w:r w:rsidR="00654925">
          <w:rPr>
            <w:rFonts w:cs="Times New Roman"/>
          </w:rPr>
          <w:t xml:space="preserve">resentación se presentan en la </w:t>
        </w:r>
      </w:ins>
      <w:ins w:id="442" w:author="Ivan Lopez" w:date="2015-06-18T17:29:00Z">
        <w:r w:rsidR="00654925">
          <w:rPr>
            <w:rFonts w:cs="Times New Roman"/>
          </w:rPr>
          <w:t>F</w:t>
        </w:r>
      </w:ins>
      <w:ins w:id="443" w:author="Ivan Lopez" w:date="2015-06-18T17:00:00Z">
        <w:r w:rsidR="006B3E9D">
          <w:rPr>
            <w:rFonts w:cs="Times New Roman"/>
          </w:rPr>
          <w:t>igura</w:t>
        </w:r>
      </w:ins>
      <w:ins w:id="444" w:author="Ivan Lopez" w:date="2015-06-18T17:29:00Z">
        <w:r w:rsidR="00654925">
          <w:rPr>
            <w:rFonts w:cs="Times New Roman"/>
          </w:rPr>
          <w:t xml:space="preserve"> 16</w:t>
        </w:r>
      </w:ins>
      <w:ins w:id="445" w:author="Ivan Lopez" w:date="2015-06-18T17:00:00Z">
        <w:r w:rsidR="006B3E9D">
          <w:rPr>
            <w:rFonts w:cs="Times New Roman"/>
          </w:rPr>
          <w:t>.</w:t>
        </w:r>
      </w:ins>
    </w:p>
    <w:p w:rsidR="00E00CB2" w:rsidRDefault="00353787">
      <w:pPr>
        <w:keepNext/>
        <w:jc w:val="center"/>
        <w:rPr>
          <w:ins w:id="446" w:author="marcazal" w:date="2015-06-18T22:10:00Z"/>
        </w:rPr>
      </w:pPr>
      <w:bookmarkStart w:id="447" w:name="_GoBack"/>
      <w:bookmarkEnd w:id="447"/>
      <w:ins w:id="448" w:author="marcazal" w:date="2015-06-18T21:39:00Z">
        <w:r>
          <w:rPr>
            <w:rFonts w:cs="Times New Roman"/>
            <w:noProof/>
            <w:lang w:val="es-PY" w:eastAsia="es-PY"/>
          </w:rPr>
          <w:lastRenderedPageBreak/>
          <w:drawing>
            <wp:inline distT="0" distB="0" distL="0" distR="0">
              <wp:extent cx="3823125" cy="3689350"/>
              <wp:effectExtent l="19050" t="0" r="5925" b="0"/>
              <wp:docPr id="15" name="14 Imagen" descr="PerfilesDeContenidoY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stretch>
                        <a:fillRect/>
                      </a:stretch>
                    </pic:blipFill>
                    <pic:spPr>
                      <a:xfrm>
                        <a:off x="0" y="0"/>
                        <a:ext cx="3824057" cy="3690249"/>
                      </a:xfrm>
                      <a:prstGeom prst="rect">
                        <a:avLst/>
                      </a:prstGeom>
                    </pic:spPr>
                  </pic:pic>
                </a:graphicData>
              </a:graphic>
            </wp:inline>
          </w:drawing>
        </w:r>
      </w:ins>
    </w:p>
    <w:p w:rsidR="00E00CB2" w:rsidRDefault="001748C7">
      <w:pPr>
        <w:pStyle w:val="Epgrafe"/>
        <w:ind w:left="1416" w:firstLine="708"/>
        <w:jc w:val="both"/>
        <w:rPr>
          <w:ins w:id="449" w:author="Ivan Lopez" w:date="2015-06-18T17:01:00Z"/>
          <w:del w:id="450" w:author="marcazal" w:date="2015-06-18T22:16:00Z"/>
          <w:rFonts w:cs="Times New Roman"/>
          <w:color w:val="000000" w:themeColor="text1"/>
        </w:rPr>
      </w:pPr>
      <w:ins w:id="451" w:author="marcazal" w:date="2015-06-18T22:10:00Z">
        <w:r w:rsidRPr="001748C7">
          <w:rPr>
            <w:color w:val="000000" w:themeColor="text1"/>
          </w:rPr>
          <w:t xml:space="preserve">Figura </w:t>
        </w:r>
        <w:r w:rsidR="000700BF" w:rsidRPr="001748C7">
          <w:rPr>
            <w:b w:val="0"/>
            <w:bCs w:val="0"/>
            <w:color w:val="000000" w:themeColor="text1"/>
          </w:rPr>
          <w:fldChar w:fldCharType="begin"/>
        </w:r>
        <w:r w:rsidRPr="001748C7">
          <w:rPr>
            <w:color w:val="000000" w:themeColor="text1"/>
          </w:rPr>
          <w:instrText xml:space="preserve"> SEQ Figura \* ARABIC </w:instrText>
        </w:r>
      </w:ins>
      <w:r w:rsidR="000700BF" w:rsidRPr="001748C7">
        <w:rPr>
          <w:b w:val="0"/>
          <w:bCs w:val="0"/>
          <w:color w:val="000000" w:themeColor="text1"/>
        </w:rPr>
        <w:fldChar w:fldCharType="separate"/>
      </w:r>
      <w:ins w:id="452" w:author="marcazal" w:date="2015-06-19T23:57:00Z">
        <w:r w:rsidR="00255D9F">
          <w:rPr>
            <w:noProof/>
            <w:color w:val="000000" w:themeColor="text1"/>
          </w:rPr>
          <w:t>16</w:t>
        </w:r>
      </w:ins>
      <w:ins w:id="453" w:author="marcazal" w:date="2015-06-18T22:10:00Z">
        <w:r w:rsidR="000700BF" w:rsidRPr="001748C7">
          <w:rPr>
            <w:b w:val="0"/>
            <w:bCs w:val="0"/>
            <w:color w:val="000000" w:themeColor="text1"/>
          </w:rPr>
          <w:fldChar w:fldCharType="end"/>
        </w:r>
        <w:r w:rsidRPr="001748C7">
          <w:rPr>
            <w:b w:val="0"/>
            <w:color w:val="000000" w:themeColor="text1"/>
          </w:rPr>
          <w:t>:</w:t>
        </w:r>
        <w:r w:rsidRPr="001748C7">
          <w:rPr>
            <w:color w:val="000000" w:themeColor="text1"/>
          </w:rPr>
          <w:t xml:space="preserve"> Perfiles de Contenido y Estructura de </w:t>
        </w:r>
        <w:proofErr w:type="spellStart"/>
        <w:r w:rsidRPr="001748C7">
          <w:rPr>
            <w:color w:val="000000" w:themeColor="text1"/>
          </w:rPr>
          <w:t>MoWeba</w:t>
        </w:r>
      </w:ins>
      <w:proofErr w:type="spellEnd"/>
    </w:p>
    <w:p w:rsidR="00E00CB2" w:rsidRDefault="00E00CB2">
      <w:pPr>
        <w:pStyle w:val="Epgrafe"/>
        <w:ind w:left="1416" w:firstLine="708"/>
        <w:jc w:val="both"/>
        <w:rPr>
          <w:ins w:id="454" w:author="Ivan Lopez" w:date="2015-06-18T15:18:00Z"/>
        </w:rPr>
      </w:pPr>
    </w:p>
    <w:p w:rsidR="001041DD" w:rsidRDefault="001041DD" w:rsidP="002E5171">
      <w:pPr>
        <w:jc w:val="both"/>
        <w:rPr>
          <w:ins w:id="455" w:author="marcazal" w:date="2015-06-19T23:42:00Z"/>
          <w:rFonts w:cs="Times New Roman"/>
        </w:rPr>
      </w:pPr>
      <w:ins w:id="456" w:author="marcazal" w:date="2015-06-18T22:18:00Z">
        <w:r>
          <w:rPr>
            <w:rFonts w:cs="Times New Roman"/>
          </w:rPr>
          <w:t>A modo de ejemplo</w:t>
        </w:r>
      </w:ins>
      <w:ins w:id="457" w:author="marcazal" w:date="2015-06-19T23:26:00Z">
        <w:r w:rsidR="00E00CB2">
          <w:rPr>
            <w:rFonts w:cs="Times New Roman"/>
          </w:rPr>
          <w:t>,</w:t>
        </w:r>
      </w:ins>
      <w:ins w:id="458" w:author="marcazal" w:date="2015-06-18T22:18:00Z">
        <w:r>
          <w:rPr>
            <w:rFonts w:cs="Times New Roman"/>
          </w:rPr>
          <w:t xml:space="preserve"> se presenta </w:t>
        </w:r>
      </w:ins>
      <w:ins w:id="459" w:author="marcazal" w:date="2015-06-19T23:33:00Z">
        <w:r w:rsidR="00E00CB2">
          <w:rPr>
            <w:rFonts w:cs="Times New Roman"/>
          </w:rPr>
          <w:t>en la Figura 17, el</w:t>
        </w:r>
      </w:ins>
      <w:ins w:id="460" w:author="marcazal" w:date="2015-06-18T22:18:00Z">
        <w:r>
          <w:rPr>
            <w:rFonts w:cs="Times New Roman"/>
          </w:rPr>
          <w:t xml:space="preserve"> PIM</w:t>
        </w:r>
      </w:ins>
      <w:ins w:id="461" w:author="marcazal" w:date="2015-06-18T22:20:00Z">
        <w:r>
          <w:rPr>
            <w:rFonts w:cs="Times New Roman"/>
          </w:rPr>
          <w:t xml:space="preserve"> correspondiente a la presentación de una aplicación con </w:t>
        </w:r>
        <w:proofErr w:type="spellStart"/>
        <w:r>
          <w:rPr>
            <w:rFonts w:cs="Times New Roman"/>
          </w:rPr>
          <w:t>MoWebA</w:t>
        </w:r>
      </w:ins>
      <w:proofErr w:type="spellEnd"/>
      <w:ins w:id="462" w:author="marcazal" w:date="2015-06-19T23:33:00Z">
        <w:r w:rsidR="00E00CB2">
          <w:rPr>
            <w:rFonts w:cs="Times New Roman"/>
          </w:rPr>
          <w:t>, en la que se requiere el ingreso de datos personales,</w:t>
        </w:r>
      </w:ins>
      <w:ins w:id="463" w:author="marcazal" w:date="2015-06-19T23:26:00Z">
        <w:r w:rsidR="00E00CB2">
          <w:rPr>
            <w:rFonts w:cs="Times New Roman"/>
          </w:rPr>
          <w:t xml:space="preserve"> utilizando </w:t>
        </w:r>
      </w:ins>
      <w:ins w:id="464" w:author="marcazal" w:date="2015-06-19T23:35:00Z">
        <w:r w:rsidR="00E00CB2">
          <w:rPr>
            <w:rFonts w:cs="Times New Roman"/>
          </w:rPr>
          <w:t xml:space="preserve"> para el modelado</w:t>
        </w:r>
      </w:ins>
      <w:ins w:id="465" w:author="marcazal" w:date="2015-06-20T00:01:00Z">
        <w:r w:rsidR="00255D9F">
          <w:rPr>
            <w:rFonts w:cs="Times New Roman"/>
          </w:rPr>
          <w:t>,</w:t>
        </w:r>
      </w:ins>
      <w:ins w:id="466" w:author="marcazal" w:date="2015-06-19T23:35:00Z">
        <w:r w:rsidR="00E00CB2">
          <w:rPr>
            <w:rFonts w:cs="Times New Roman"/>
          </w:rPr>
          <w:t xml:space="preserve"> </w:t>
        </w:r>
      </w:ins>
      <w:ins w:id="467" w:author="marcazal" w:date="2015-06-19T23:32:00Z">
        <w:r w:rsidR="00E00CB2">
          <w:rPr>
            <w:rFonts w:cs="Times New Roman"/>
          </w:rPr>
          <w:t>el</w:t>
        </w:r>
      </w:ins>
      <w:ins w:id="468" w:author="marcazal" w:date="2015-06-19T23:26:00Z">
        <w:r w:rsidR="00E00CB2">
          <w:rPr>
            <w:rFonts w:cs="Times New Roman"/>
          </w:rPr>
          <w:t xml:space="preserve"> perfil de Contenido.</w:t>
        </w:r>
      </w:ins>
      <w:ins w:id="469" w:author="marcazal" w:date="2015-06-19T23:51:00Z">
        <w:r w:rsidR="006D0FA9">
          <w:rPr>
            <w:rFonts w:cs="Times New Roman"/>
          </w:rPr>
          <w:t xml:space="preserve"> En la figura 18, se presenta la interfaz de usuario obtenida a partir del PIM de la </w:t>
        </w:r>
      </w:ins>
      <w:ins w:id="470" w:author="marcazal" w:date="2015-06-19T23:52:00Z">
        <w:r w:rsidR="006D0FA9">
          <w:rPr>
            <w:rFonts w:cs="Times New Roman"/>
          </w:rPr>
          <w:t>Figura 17</w:t>
        </w:r>
      </w:ins>
    </w:p>
    <w:p w:rsidR="006D0FA9" w:rsidRDefault="00353787" w:rsidP="006D0FA9">
      <w:pPr>
        <w:keepNext/>
        <w:jc w:val="center"/>
        <w:rPr>
          <w:ins w:id="471" w:author="marcazal" w:date="2015-06-19T23:46:00Z"/>
        </w:rPr>
      </w:pPr>
      <w:ins w:id="472" w:author="marcazal" w:date="2015-06-19T23:43:00Z">
        <w:r>
          <w:rPr>
            <w:rFonts w:cs="Times New Roman"/>
            <w:noProof/>
            <w:lang w:val="es-PY" w:eastAsia="es-PY"/>
          </w:rPr>
          <w:drawing>
            <wp:inline distT="0" distB="0" distL="0" distR="0">
              <wp:extent cx="4797835" cy="3177118"/>
              <wp:effectExtent l="19050" t="0" r="2765" b="0"/>
              <wp:docPr id="8" name="7 Imagen" descr="Formulario de ingr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1" cstate="print"/>
                      <a:stretch>
                        <a:fillRect/>
                      </a:stretch>
                    </pic:blipFill>
                    <pic:spPr>
                      <a:xfrm>
                        <a:off x="0" y="0"/>
                        <a:ext cx="4797835" cy="3177118"/>
                      </a:xfrm>
                      <a:prstGeom prst="rect">
                        <a:avLst/>
                      </a:prstGeom>
                    </pic:spPr>
                  </pic:pic>
                </a:graphicData>
              </a:graphic>
            </wp:inline>
          </w:drawing>
        </w:r>
      </w:ins>
    </w:p>
    <w:p w:rsidR="00E00CB2" w:rsidRPr="00255D9F" w:rsidRDefault="006D0FA9" w:rsidP="006D0FA9">
      <w:pPr>
        <w:pStyle w:val="Epgrafe"/>
        <w:jc w:val="center"/>
        <w:rPr>
          <w:ins w:id="473" w:author="marcazal" w:date="2015-06-19T23:35:00Z"/>
          <w:rFonts w:cs="Times New Roman"/>
          <w:b w:val="0"/>
          <w:color w:val="000000" w:themeColor="text1"/>
        </w:rPr>
      </w:pPr>
      <w:ins w:id="474" w:author="marcazal" w:date="2015-06-19T23:46:00Z">
        <w:r w:rsidRPr="00255D9F">
          <w:rPr>
            <w:color w:val="000000" w:themeColor="text1"/>
          </w:rPr>
          <w:t xml:space="preserve">Figura </w:t>
        </w:r>
        <w:r w:rsidR="000700BF" w:rsidRPr="00255D9F">
          <w:rPr>
            <w:color w:val="000000" w:themeColor="text1"/>
          </w:rPr>
          <w:fldChar w:fldCharType="begin"/>
        </w:r>
        <w:r w:rsidRPr="00255D9F">
          <w:rPr>
            <w:color w:val="000000" w:themeColor="text1"/>
          </w:rPr>
          <w:instrText xml:space="preserve"> SEQ Figura \* ARABIC </w:instrText>
        </w:r>
      </w:ins>
      <w:r w:rsidR="000700BF" w:rsidRPr="00255D9F">
        <w:rPr>
          <w:color w:val="000000" w:themeColor="text1"/>
        </w:rPr>
        <w:fldChar w:fldCharType="separate"/>
      </w:r>
      <w:ins w:id="475" w:author="marcazal" w:date="2015-06-19T23:57:00Z">
        <w:r w:rsidR="00255D9F" w:rsidRPr="00255D9F">
          <w:rPr>
            <w:noProof/>
            <w:color w:val="000000" w:themeColor="text1"/>
          </w:rPr>
          <w:t>17</w:t>
        </w:r>
      </w:ins>
      <w:ins w:id="476" w:author="marcazal" w:date="2015-06-19T23:46:00Z">
        <w:r w:rsidR="000700BF" w:rsidRPr="00255D9F">
          <w:rPr>
            <w:color w:val="000000" w:themeColor="text1"/>
          </w:rPr>
          <w:fldChar w:fldCharType="end"/>
        </w:r>
        <w:r w:rsidRPr="00255D9F">
          <w:rPr>
            <w:b w:val="0"/>
            <w:color w:val="000000" w:themeColor="text1"/>
          </w:rPr>
          <w:t xml:space="preserve"> PIM modelado con el perfil de contenido de </w:t>
        </w:r>
        <w:proofErr w:type="spellStart"/>
        <w:r w:rsidRPr="00255D9F">
          <w:rPr>
            <w:b w:val="0"/>
            <w:color w:val="000000" w:themeColor="text1"/>
          </w:rPr>
          <w:t>MoWebA</w:t>
        </w:r>
      </w:ins>
      <w:proofErr w:type="spellEnd"/>
    </w:p>
    <w:p w:rsidR="00255D9F" w:rsidRDefault="00353787" w:rsidP="00255D9F">
      <w:pPr>
        <w:keepNext/>
        <w:jc w:val="center"/>
        <w:rPr>
          <w:ins w:id="477" w:author="marcazal" w:date="2015-06-19T23:57:00Z"/>
        </w:rPr>
      </w:pPr>
      <w:ins w:id="478" w:author="marcazal" w:date="2015-06-19T23:54:00Z">
        <w:r>
          <w:rPr>
            <w:rFonts w:cs="Times New Roman"/>
            <w:noProof/>
            <w:lang w:val="es-PY" w:eastAsia="es-PY"/>
          </w:rPr>
          <w:lastRenderedPageBreak/>
          <w:drawing>
            <wp:inline distT="0" distB="0" distL="0" distR="0">
              <wp:extent cx="3810000" cy="3537154"/>
              <wp:effectExtent l="19050" t="0" r="0" b="0"/>
              <wp:docPr id="18" name="17 Imagen" descr="Captura de pantalla 2015-06-19 23.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2" cstate="print"/>
                      <a:stretch>
                        <a:fillRect/>
                      </a:stretch>
                    </pic:blipFill>
                    <pic:spPr>
                      <a:xfrm>
                        <a:off x="0" y="0"/>
                        <a:ext cx="3811793" cy="3538818"/>
                      </a:xfrm>
                      <a:prstGeom prst="rect">
                        <a:avLst/>
                      </a:prstGeom>
                    </pic:spPr>
                  </pic:pic>
                </a:graphicData>
              </a:graphic>
            </wp:inline>
          </w:drawing>
        </w:r>
      </w:ins>
    </w:p>
    <w:p w:rsidR="00E00CB2" w:rsidRPr="00255D9F" w:rsidRDefault="00255D9F" w:rsidP="00255D9F">
      <w:pPr>
        <w:pStyle w:val="Epgrafe"/>
        <w:jc w:val="center"/>
        <w:rPr>
          <w:ins w:id="479" w:author="marcazal" w:date="2015-06-18T22:17:00Z"/>
          <w:rFonts w:cs="Times New Roman"/>
          <w:b w:val="0"/>
          <w:color w:val="000000" w:themeColor="text1"/>
        </w:rPr>
      </w:pPr>
      <w:ins w:id="480" w:author="marcazal" w:date="2015-06-19T23:57:00Z">
        <w:r w:rsidRPr="00255D9F">
          <w:rPr>
            <w:color w:val="000000" w:themeColor="text1"/>
          </w:rPr>
          <w:t xml:space="preserve">Figura </w:t>
        </w:r>
        <w:r w:rsidR="000700BF" w:rsidRPr="00255D9F">
          <w:rPr>
            <w:color w:val="000000" w:themeColor="text1"/>
          </w:rPr>
          <w:fldChar w:fldCharType="begin"/>
        </w:r>
        <w:r w:rsidRPr="00255D9F">
          <w:rPr>
            <w:color w:val="000000" w:themeColor="text1"/>
          </w:rPr>
          <w:instrText xml:space="preserve"> SEQ Figura \* ARABIC </w:instrText>
        </w:r>
      </w:ins>
      <w:r w:rsidR="000700BF" w:rsidRPr="00255D9F">
        <w:rPr>
          <w:color w:val="000000" w:themeColor="text1"/>
        </w:rPr>
        <w:fldChar w:fldCharType="separate"/>
      </w:r>
      <w:ins w:id="481" w:author="marcazal" w:date="2015-06-19T23:57:00Z">
        <w:r w:rsidRPr="00255D9F">
          <w:rPr>
            <w:noProof/>
            <w:color w:val="000000" w:themeColor="text1"/>
          </w:rPr>
          <w:t>18</w:t>
        </w:r>
        <w:r w:rsidR="000700BF" w:rsidRPr="00255D9F">
          <w:rPr>
            <w:color w:val="000000" w:themeColor="text1"/>
          </w:rPr>
          <w:fldChar w:fldCharType="end"/>
        </w:r>
        <w:r w:rsidRPr="00255D9F">
          <w:rPr>
            <w:b w:val="0"/>
            <w:color w:val="000000" w:themeColor="text1"/>
          </w:rPr>
          <w:t xml:space="preserve"> Interfaz obtenida a partir del PIM presentado en la Figura 17</w:t>
        </w:r>
      </w:ins>
      <w:ins w:id="482" w:author="marcazal" w:date="2015-06-19T23:58:00Z">
        <w:r w:rsidRPr="00255D9F">
          <w:rPr>
            <w:b w:val="0"/>
            <w:color w:val="000000" w:themeColor="text1"/>
          </w:rPr>
          <w:t>.</w:t>
        </w:r>
      </w:ins>
    </w:p>
    <w:p w:rsidR="00422BE5" w:rsidRPr="00255D9F" w:rsidDel="000D18B7" w:rsidRDefault="00422BE5" w:rsidP="002E5171">
      <w:pPr>
        <w:jc w:val="both"/>
        <w:rPr>
          <w:ins w:id="483" w:author="magali" w:date="2015-06-09T13:50:00Z"/>
          <w:del w:id="484" w:author="Ivan Lopez" w:date="2015-06-18T15:28:00Z"/>
          <w:rFonts w:cs="Times New Roman"/>
          <w:b/>
          <w:caps/>
        </w:rPr>
      </w:pPr>
      <w:commentRangeStart w:id="485"/>
      <w:ins w:id="486" w:author="magali" w:date="2015-06-09T13:50:00Z">
        <w:del w:id="487" w:author="Ivan Lopez" w:date="2015-06-18T15:28:00Z">
          <w:r w:rsidRPr="00255D9F" w:rsidDel="000D18B7">
            <w:rPr>
              <w:rFonts w:cs="Times New Roman"/>
              <w:b/>
              <w:caps/>
            </w:rPr>
            <w:delText>comentario</w:delText>
          </w:r>
        </w:del>
      </w:ins>
      <w:commentRangeEnd w:id="485"/>
      <w:ins w:id="488" w:author="magali" w:date="2015-06-09T13:51:00Z">
        <w:del w:id="489" w:author="Ivan Lopez" w:date="2015-06-18T15:28:00Z">
          <w:r w:rsidRPr="00255D9F" w:rsidDel="000D18B7">
            <w:rPr>
              <w:rStyle w:val="Refdecomentario"/>
              <w:rFonts w:eastAsiaTheme="minorEastAsia"/>
              <w:b/>
              <w:caps/>
              <w:lang w:eastAsia="es-ES"/>
            </w:rPr>
            <w:commentReference w:id="485"/>
          </w:r>
        </w:del>
      </w:ins>
    </w:p>
    <w:p w:rsidR="00860ED3" w:rsidRPr="00255D9F" w:rsidRDefault="00353787" w:rsidP="002E5171">
      <w:pPr>
        <w:jc w:val="both"/>
        <w:rPr>
          <w:rFonts w:cs="Times New Roman"/>
          <w:b/>
          <w:caps/>
        </w:rPr>
      </w:pPr>
      <w:ins w:id="490" w:author="marcazal" w:date="2015-06-21T11:52:00Z">
        <w:r>
          <w:rPr>
            <w:rFonts w:cs="Times New Roman"/>
            <w:b/>
            <w:caps/>
          </w:rPr>
          <w:t>3</w:t>
        </w:r>
      </w:ins>
      <w:ins w:id="491" w:author="magali" w:date="2015-06-09T13:50:00Z">
        <w:del w:id="492" w:author="marcazal" w:date="2015-06-21T11:52:00Z">
          <w:r w:rsidR="00860ED3" w:rsidRPr="00255D9F" w:rsidDel="00353787">
            <w:rPr>
              <w:rFonts w:cs="Times New Roman"/>
              <w:b/>
              <w:caps/>
            </w:rPr>
            <w:delText>2</w:delText>
          </w:r>
        </w:del>
        <w:r w:rsidR="00860ED3" w:rsidRPr="00255D9F">
          <w:rPr>
            <w:rFonts w:cs="Times New Roman"/>
            <w:b/>
            <w:caps/>
          </w:rPr>
          <w:t>.</w:t>
        </w:r>
      </w:ins>
      <w:ins w:id="493" w:author="marcazal" w:date="2015-06-21T11:52:00Z">
        <w:r>
          <w:rPr>
            <w:rFonts w:cs="Times New Roman"/>
            <w:b/>
            <w:caps/>
          </w:rPr>
          <w:t>7</w:t>
        </w:r>
      </w:ins>
      <w:ins w:id="494" w:author="magali" w:date="2015-06-09T13:50:00Z">
        <w:del w:id="495" w:author="marcazal" w:date="2015-06-21T11:52:00Z">
          <w:r w:rsidR="00860ED3" w:rsidRPr="00255D9F" w:rsidDel="00353787">
            <w:rPr>
              <w:rFonts w:cs="Times New Roman"/>
              <w:b/>
              <w:caps/>
            </w:rPr>
            <w:delText>8</w:delText>
          </w:r>
        </w:del>
        <w:r w:rsidR="00860ED3" w:rsidRPr="00255D9F">
          <w:rPr>
            <w:rFonts w:cs="Times New Roman"/>
            <w:b/>
            <w:caps/>
          </w:rPr>
          <w:t xml:space="preserve"> Síntesis del Capítulo</w:t>
        </w:r>
      </w:ins>
    </w:p>
    <w:p w:rsidR="000A7A24" w:rsidRDefault="003B4884" w:rsidP="00342DA4">
      <w:pPr>
        <w:jc w:val="both"/>
        <w:rPr>
          <w:ins w:id="496" w:author="marcazal" w:date="2015-05-29T06:31:00Z"/>
          <w:lang w:val="es-PY"/>
        </w:rPr>
      </w:pPr>
      <w:bookmarkStart w:id="497" w:name="BIB__bib"/>
      <w:ins w:id="498" w:author="marcazal" w:date="2015-05-29T05:42:00Z">
        <w:r>
          <w:rPr>
            <w:lang w:val="es-PY"/>
          </w:rPr>
          <w:t>En este capítulo se ha</w:t>
        </w:r>
      </w:ins>
      <w:ins w:id="499" w:author="marcazal" w:date="2015-05-29T05:51:00Z">
        <w:r>
          <w:rPr>
            <w:lang w:val="es-PY"/>
          </w:rPr>
          <w:t>n</w:t>
        </w:r>
      </w:ins>
      <w:ins w:id="500" w:author="marcazal" w:date="2015-05-29T05:42:00Z">
        <w:r>
          <w:rPr>
            <w:lang w:val="es-PY"/>
          </w:rPr>
          <w:t xml:space="preserve"> visto las diversas caracter</w:t>
        </w:r>
      </w:ins>
      <w:ins w:id="501" w:author="marcazal" w:date="2015-05-29T05:43:00Z">
        <w:r>
          <w:rPr>
            <w:lang w:val="es-PY"/>
          </w:rPr>
          <w:t xml:space="preserve">ísticas que ofrecen las </w:t>
        </w:r>
        <w:del w:id="502" w:author="Ivan Lopez" w:date="2015-06-17T17:06:00Z">
          <w:r w:rsidDel="00524FF6">
            <w:rPr>
              <w:lang w:val="es-PY"/>
            </w:rPr>
            <w:delText>RIAS</w:delText>
          </w:r>
        </w:del>
      </w:ins>
      <w:proofErr w:type="spellStart"/>
      <w:ins w:id="503" w:author="Ivan Lopez" w:date="2015-06-17T17:06:00Z">
        <w:r w:rsidR="00524FF6" w:rsidRPr="00524FF6">
          <w:rPr>
            <w:lang w:val="es-PY"/>
          </w:rPr>
          <w:t>RIAs</w:t>
        </w:r>
      </w:ins>
      <w:proofErr w:type="spellEnd"/>
      <w:ins w:id="504" w:author="marcazal" w:date="2015-05-29T05:43:00Z">
        <w:r>
          <w:rPr>
            <w:lang w:val="es-PY"/>
          </w:rPr>
          <w:t xml:space="preserve">, como así también los enfoques </w:t>
        </w:r>
      </w:ins>
      <w:ins w:id="505" w:author="marcazal" w:date="2015-05-29T06:10:00Z">
        <w:r w:rsidR="001E5F77">
          <w:rPr>
            <w:lang w:val="es-PY"/>
          </w:rPr>
          <w:t>tecnológicos</w:t>
        </w:r>
      </w:ins>
      <w:ins w:id="506" w:author="marcazal" w:date="2015-05-29T05:58:00Z">
        <w:r w:rsidR="00F23BCF">
          <w:rPr>
            <w:lang w:val="es-PY"/>
          </w:rPr>
          <w:t xml:space="preserve"> </w:t>
        </w:r>
      </w:ins>
      <w:ins w:id="507" w:author="marcazal" w:date="2015-05-29T05:43:00Z">
        <w:r>
          <w:rPr>
            <w:lang w:val="es-PY"/>
          </w:rPr>
          <w:t xml:space="preserve">para explotar el lado del cliente en este tipo de aplicaciones. </w:t>
        </w:r>
      </w:ins>
      <w:ins w:id="508" w:author="marcazal" w:date="2015-05-29T05:58:00Z">
        <w:r w:rsidR="00F23BCF">
          <w:rPr>
            <w:lang w:val="es-PY"/>
          </w:rPr>
          <w:t>Estos enfoques son</w:t>
        </w:r>
      </w:ins>
      <w:ins w:id="509" w:author="marcazal" w:date="2015-05-29T05:46:00Z">
        <w:r>
          <w:rPr>
            <w:lang w:val="es-PY"/>
          </w:rPr>
          <w:t xml:space="preserve">: </w:t>
        </w:r>
      </w:ins>
      <w:ins w:id="510" w:author="marcazal" w:date="2015-05-29T05:47:00Z">
        <w:r>
          <w:rPr>
            <w:lang w:val="es-PY"/>
          </w:rPr>
          <w:t xml:space="preserve">las implementaciones basadas en librerías </w:t>
        </w:r>
      </w:ins>
      <w:proofErr w:type="spellStart"/>
      <w:ins w:id="511" w:author="marcazal" w:date="2015-06-18T07:28:00Z">
        <w:r w:rsidR="00342DA4" w:rsidRPr="00342DA4">
          <w:rPr>
            <w:i/>
            <w:lang w:val="es-PY"/>
          </w:rPr>
          <w:t>Javascript</w:t>
        </w:r>
      </w:ins>
      <w:proofErr w:type="spellEnd"/>
      <w:ins w:id="512" w:author="marcazal" w:date="2015-05-29T05:48:00Z">
        <w:r>
          <w:rPr>
            <w:i/>
            <w:lang w:val="es-PY"/>
          </w:rPr>
          <w:t>,</w:t>
        </w:r>
        <w:r>
          <w:rPr>
            <w:lang w:val="es-PY"/>
          </w:rPr>
          <w:t xml:space="preserve"> las basadas</w:t>
        </w:r>
      </w:ins>
      <w:ins w:id="513" w:author="marcazal" w:date="2015-05-29T05:49:00Z">
        <w:r>
          <w:rPr>
            <w:lang w:val="es-PY"/>
          </w:rPr>
          <w:t xml:space="preserve"> en la instalación de </w:t>
        </w:r>
        <w:proofErr w:type="spellStart"/>
        <w:r w:rsidR="001748C7" w:rsidRPr="001748C7">
          <w:rPr>
            <w:i/>
            <w:lang w:val="es-PY"/>
          </w:rPr>
          <w:t>plug-ins</w:t>
        </w:r>
        <w:proofErr w:type="spellEnd"/>
        <w:r>
          <w:rPr>
            <w:lang w:val="es-PY"/>
          </w:rPr>
          <w:t xml:space="preserve"> o las que se enfocan en ambientes en tiempo de ejecuci</w:t>
        </w:r>
      </w:ins>
      <w:ins w:id="514" w:author="marcazal" w:date="2015-05-29T05:50:00Z">
        <w:r>
          <w:rPr>
            <w:lang w:val="es-PY"/>
          </w:rPr>
          <w:t>ón.</w:t>
        </w:r>
      </w:ins>
      <w:ins w:id="515" w:author="marcazal" w:date="2015-05-29T05:53:00Z">
        <w:r w:rsidR="00F23BCF">
          <w:rPr>
            <w:lang w:val="es-PY"/>
          </w:rPr>
          <w:t xml:space="preserve"> La</w:t>
        </w:r>
      </w:ins>
      <w:ins w:id="516" w:author="marcazal" w:date="2015-05-29T05:59:00Z">
        <w:r w:rsidR="00F23BCF">
          <w:rPr>
            <w:lang w:val="es-PY"/>
          </w:rPr>
          <w:t xml:space="preserve"> primera de ellas es la más utilizada en la comunidad web, debido a que</w:t>
        </w:r>
      </w:ins>
      <w:ins w:id="517" w:author="marcazal" w:date="2015-05-29T06:12:00Z">
        <w:r w:rsidR="006D155D">
          <w:rPr>
            <w:lang w:val="es-PY"/>
          </w:rPr>
          <w:t xml:space="preserve"> la aplicación </w:t>
        </w:r>
      </w:ins>
      <w:ins w:id="518" w:author="marcazal" w:date="2015-05-29T06:13:00Z">
        <w:r w:rsidR="006D155D">
          <w:rPr>
            <w:lang w:val="es-PY"/>
          </w:rPr>
          <w:t xml:space="preserve">web </w:t>
        </w:r>
      </w:ins>
      <w:ins w:id="519" w:author="marcazal" w:date="2015-05-29T06:12:00Z">
        <w:r w:rsidR="006D155D">
          <w:rPr>
            <w:lang w:val="es-PY"/>
          </w:rPr>
          <w:t>se implementa</w:t>
        </w:r>
      </w:ins>
      <w:ins w:id="520" w:author="marcazal" w:date="2015-05-29T06:03:00Z">
        <w:r w:rsidR="001E5F77">
          <w:rPr>
            <w:lang w:val="es-PY"/>
          </w:rPr>
          <w:t xml:space="preserve"> </w:t>
        </w:r>
      </w:ins>
      <w:ins w:id="521" w:author="marcazal" w:date="2015-05-29T06:04:00Z">
        <w:r w:rsidR="001E5F77">
          <w:rPr>
            <w:lang w:val="es-PY"/>
          </w:rPr>
          <w:t xml:space="preserve">por medio de un compendio de </w:t>
        </w:r>
      </w:ins>
      <w:ins w:id="522" w:author="marcazal" w:date="2015-05-30T08:21:00Z">
        <w:r w:rsidR="00C2577F">
          <w:rPr>
            <w:lang w:val="es-PY"/>
          </w:rPr>
          <w:t>estándares</w:t>
        </w:r>
      </w:ins>
      <w:ins w:id="523" w:author="marcazal" w:date="2015-05-29T06:07:00Z">
        <w:del w:id="524" w:author="magali" w:date="2015-06-09T13:50:00Z">
          <w:r w:rsidR="001E5F77" w:rsidDel="00422BE5">
            <w:rPr>
              <w:lang w:val="es-PY"/>
            </w:rPr>
            <w:delText xml:space="preserve"> de uso</w:delText>
          </w:r>
        </w:del>
      </w:ins>
      <w:ins w:id="525" w:author="marcazal" w:date="2015-05-29T06:04:00Z">
        <w:r w:rsidR="001E5F77">
          <w:rPr>
            <w:lang w:val="es-PY"/>
          </w:rPr>
          <w:t xml:space="preserve"> abiertos trabajando conjuntamente como lo son </w:t>
        </w:r>
        <w:r w:rsidR="000E0DD5" w:rsidRPr="003134E0">
          <w:rPr>
            <w:lang w:val="es-PY"/>
          </w:rPr>
          <w:t>HTML</w:t>
        </w:r>
      </w:ins>
      <w:ins w:id="526" w:author="marcazal" w:date="2015-05-29T06:08:00Z">
        <w:r w:rsidR="001E5F77">
          <w:rPr>
            <w:lang w:val="es-PY"/>
          </w:rPr>
          <w:t xml:space="preserve"> y </w:t>
        </w:r>
      </w:ins>
      <w:ins w:id="527" w:author="marcazal" w:date="2015-05-29T06:04:00Z">
        <w:r w:rsidR="001E5F77">
          <w:rPr>
            <w:lang w:val="es-PY"/>
          </w:rPr>
          <w:t xml:space="preserve"> </w:t>
        </w:r>
        <w:r w:rsidR="000E0DD5" w:rsidRPr="003134E0">
          <w:rPr>
            <w:lang w:val="es-PY"/>
          </w:rPr>
          <w:t>CSS</w:t>
        </w:r>
      </w:ins>
      <w:ins w:id="528" w:author="marcazal" w:date="2015-05-29T06:09:00Z">
        <w:r w:rsidR="001E5F77">
          <w:rPr>
            <w:i/>
            <w:lang w:val="es-PY"/>
          </w:rPr>
          <w:t xml:space="preserve"> (para la representación de los elementos y el posicionamiento)</w:t>
        </w:r>
      </w:ins>
      <w:ins w:id="529" w:author="marcazal" w:date="2015-05-29T06:04:00Z">
        <w:r w:rsidR="001E5F77">
          <w:rPr>
            <w:lang w:val="es-PY"/>
          </w:rPr>
          <w:t xml:space="preserve">, </w:t>
        </w:r>
      </w:ins>
      <w:proofErr w:type="spellStart"/>
      <w:ins w:id="530" w:author="marcazal" w:date="2015-06-18T07:28:00Z">
        <w:r w:rsidR="00342DA4" w:rsidRPr="00342DA4">
          <w:rPr>
            <w:i/>
            <w:lang w:val="es-PY"/>
          </w:rPr>
          <w:t>Javascript</w:t>
        </w:r>
      </w:ins>
      <w:proofErr w:type="spellEnd"/>
      <w:ins w:id="531" w:author="marcazal" w:date="2015-05-29T06:09:00Z">
        <w:r w:rsidR="001E5F77">
          <w:rPr>
            <w:i/>
            <w:lang w:val="es-PY"/>
          </w:rPr>
          <w:t xml:space="preserve"> (para la lógica de la aplicación</w:t>
        </w:r>
      </w:ins>
      <w:ins w:id="532" w:author="marcazal" w:date="2015-05-29T06:13:00Z">
        <w:r w:rsidR="006D155D">
          <w:rPr>
            <w:i/>
            <w:lang w:val="es-PY"/>
          </w:rPr>
          <w:t xml:space="preserve"> en el lado cliente</w:t>
        </w:r>
      </w:ins>
      <w:ins w:id="533" w:author="marcazal" w:date="2015-05-29T06:09:00Z">
        <w:r w:rsidR="001E5F77">
          <w:rPr>
            <w:i/>
            <w:lang w:val="es-PY"/>
          </w:rPr>
          <w:t>)</w:t>
        </w:r>
      </w:ins>
      <w:ins w:id="534" w:author="marcazal" w:date="2015-05-29T06:06:00Z">
        <w:r w:rsidR="001E5F77">
          <w:rPr>
            <w:lang w:val="es-PY"/>
          </w:rPr>
          <w:t xml:space="preserve"> y</w:t>
        </w:r>
      </w:ins>
      <w:ins w:id="535" w:author="marcazal" w:date="2015-05-29T06:04:00Z">
        <w:r w:rsidR="001E5F77">
          <w:rPr>
            <w:lang w:val="es-PY"/>
          </w:rPr>
          <w:t xml:space="preserve"> </w:t>
        </w:r>
        <w:r w:rsidR="001748C7" w:rsidRPr="001748C7">
          <w:rPr>
            <w:i/>
            <w:lang w:val="es-PY"/>
          </w:rPr>
          <w:t>XML</w:t>
        </w:r>
        <w:r w:rsidR="001E5F77">
          <w:rPr>
            <w:lang w:val="es-PY"/>
          </w:rPr>
          <w:t xml:space="preserve"> o </w:t>
        </w:r>
        <w:proofErr w:type="gramStart"/>
        <w:r w:rsidR="000E0DD5" w:rsidRPr="003134E0">
          <w:rPr>
            <w:lang w:val="es-PY"/>
          </w:rPr>
          <w:t>JSON</w:t>
        </w:r>
      </w:ins>
      <w:ins w:id="536" w:author="marcazal" w:date="2015-05-29T06:09:00Z">
        <w:r w:rsidR="001E5F77">
          <w:rPr>
            <w:i/>
            <w:lang w:val="es-PY"/>
          </w:rPr>
          <w:t>(</w:t>
        </w:r>
        <w:proofErr w:type="gramEnd"/>
        <w:r w:rsidR="001E5F77">
          <w:rPr>
            <w:i/>
            <w:lang w:val="es-PY"/>
          </w:rPr>
          <w:t>para la comunicaci</w:t>
        </w:r>
      </w:ins>
      <w:ins w:id="537" w:author="marcazal" w:date="2015-05-29T06:10:00Z">
        <w:r w:rsidR="001E5F77">
          <w:rPr>
            <w:i/>
            <w:lang w:val="es-PY"/>
          </w:rPr>
          <w:t>ón entre el cliente y el servidor)</w:t>
        </w:r>
      </w:ins>
      <w:ins w:id="538" w:author="marcazal" w:date="2015-05-29T06:14:00Z">
        <w:r w:rsidR="006D155D">
          <w:rPr>
            <w:lang w:val="es-PY"/>
          </w:rPr>
          <w:t xml:space="preserve">. </w:t>
        </w:r>
        <w:commentRangeStart w:id="539"/>
        <w:r w:rsidR="006D155D">
          <w:rPr>
            <w:lang w:val="es-PY"/>
          </w:rPr>
          <w:t>También resulta importante resaltar el hecho que este enfoque es el m</w:t>
        </w:r>
      </w:ins>
      <w:ins w:id="540" w:author="marcazal" w:date="2015-05-29T06:15:00Z">
        <w:r w:rsidR="006D155D">
          <w:rPr>
            <w:lang w:val="es-PY"/>
          </w:rPr>
          <w:t>ás cercano a</w:t>
        </w:r>
      </w:ins>
      <w:ins w:id="541" w:author="marcazal" w:date="2015-05-29T06:16:00Z">
        <w:r w:rsidR="006D155D">
          <w:rPr>
            <w:lang w:val="es-PY"/>
          </w:rPr>
          <w:t xml:space="preserve">l último </w:t>
        </w:r>
      </w:ins>
      <w:ins w:id="542" w:author="marcazal" w:date="2015-05-30T08:22:00Z">
        <w:r w:rsidR="00C2577F">
          <w:rPr>
            <w:lang w:val="es-PY"/>
          </w:rPr>
          <w:t>estándar</w:t>
        </w:r>
      </w:ins>
      <w:ins w:id="543" w:author="marcazal" w:date="2015-05-29T06:15:00Z">
        <w:r w:rsidR="006D155D">
          <w:rPr>
            <w:lang w:val="es-PY"/>
          </w:rPr>
          <w:t xml:space="preserve"> </w:t>
        </w:r>
        <w:r w:rsidR="000E0DD5" w:rsidRPr="003134E0">
          <w:rPr>
            <w:lang w:val="es-PY"/>
          </w:rPr>
          <w:t>HTML5</w:t>
        </w:r>
      </w:ins>
      <w:commentRangeEnd w:id="539"/>
      <w:r w:rsidR="00422BE5">
        <w:rPr>
          <w:rStyle w:val="Refdecomentario"/>
          <w:rFonts w:eastAsiaTheme="minorEastAsia"/>
          <w:lang w:eastAsia="es-ES"/>
        </w:rPr>
        <w:commentReference w:id="539"/>
      </w:r>
      <w:ins w:id="544" w:author="marcazal" w:date="2015-05-29T06:17:00Z">
        <w:r w:rsidR="006D155D">
          <w:rPr>
            <w:lang w:val="es-PY"/>
          </w:rPr>
          <w:t xml:space="preserve">. </w:t>
        </w:r>
        <w:commentRangeStart w:id="545"/>
        <w:r w:rsidR="006D155D">
          <w:rPr>
            <w:lang w:val="es-PY"/>
          </w:rPr>
          <w:t>P</w:t>
        </w:r>
      </w:ins>
      <w:ins w:id="546" w:author="marcazal" w:date="2015-05-29T06:19:00Z">
        <w:r w:rsidR="006D155D">
          <w:rPr>
            <w:lang w:val="es-PY"/>
          </w:rPr>
          <w:t>ara este trabajo de fin de carrera,</w:t>
        </w:r>
      </w:ins>
      <w:ins w:id="547" w:author="marcazal" w:date="2015-05-29T06:23:00Z">
        <w:r w:rsidR="006D155D">
          <w:rPr>
            <w:lang w:val="es-PY"/>
          </w:rPr>
          <w:t xml:space="preserve"> la plataforma destino</w:t>
        </w:r>
      </w:ins>
      <w:ins w:id="548" w:author="marcazal" w:date="2015-05-29T06:28:00Z">
        <w:r w:rsidR="007D2773">
          <w:rPr>
            <w:lang w:val="es-PY"/>
          </w:rPr>
          <w:t xml:space="preserve"> en el dominio web,</w:t>
        </w:r>
      </w:ins>
      <w:ins w:id="549" w:author="marcazal" w:date="2015-05-29T06:24:00Z">
        <w:r w:rsidR="007D2773">
          <w:rPr>
            <w:lang w:val="es-PY"/>
          </w:rPr>
          <w:t xml:space="preserve"> se basa en el conjunto </w:t>
        </w:r>
      </w:ins>
      <w:ins w:id="550" w:author="marcazal" w:date="2015-05-29T06:25:00Z">
        <w:r w:rsidR="007D2773">
          <w:rPr>
            <w:lang w:val="es-PY"/>
          </w:rPr>
          <w:t xml:space="preserve">de estándares </w:t>
        </w:r>
      </w:ins>
      <w:ins w:id="551" w:author="marcazal" w:date="2015-05-29T06:26:00Z">
        <w:r w:rsidR="007D2773">
          <w:rPr>
            <w:lang w:val="es-PY"/>
          </w:rPr>
          <w:t xml:space="preserve">abiertos </w:t>
        </w:r>
      </w:ins>
      <w:ins w:id="552" w:author="marcazal" w:date="2015-05-29T06:25:00Z">
        <w:r w:rsidR="007D2773">
          <w:rPr>
            <w:lang w:val="es-PY"/>
          </w:rPr>
          <w:t>citados anteriormente</w:t>
        </w:r>
      </w:ins>
      <w:ins w:id="553" w:author="marcazal" w:date="2015-05-29T06:26:00Z">
        <w:r w:rsidR="007D2773">
          <w:rPr>
            <w:lang w:val="es-PY"/>
          </w:rPr>
          <w:t xml:space="preserve">, por lo </w:t>
        </w:r>
      </w:ins>
      <w:ins w:id="554" w:author="marcazal" w:date="2015-05-29T06:30:00Z">
        <w:r w:rsidR="007D2773">
          <w:rPr>
            <w:lang w:val="es-PY"/>
          </w:rPr>
          <w:t>tanto,</w:t>
        </w:r>
      </w:ins>
      <w:ins w:id="555" w:author="marcazal" w:date="2015-05-29T06:26:00Z">
        <w:r w:rsidR="007D2773">
          <w:rPr>
            <w:lang w:val="es-PY"/>
          </w:rPr>
          <w:t xml:space="preserve"> el enfoque </w:t>
        </w:r>
      </w:ins>
      <w:ins w:id="556" w:author="marcazal" w:date="2015-05-29T06:27:00Z">
        <w:r w:rsidR="007D2773">
          <w:rPr>
            <w:lang w:val="es-PY"/>
          </w:rPr>
          <w:t xml:space="preserve">elegido es el </w:t>
        </w:r>
      </w:ins>
      <w:ins w:id="557" w:author="marcazal" w:date="2015-05-29T06:26:00Z">
        <w:r w:rsidR="007D2773">
          <w:rPr>
            <w:lang w:val="es-PY"/>
          </w:rPr>
          <w:t xml:space="preserve">basado en librerías </w:t>
        </w:r>
      </w:ins>
      <w:proofErr w:type="spellStart"/>
      <w:ins w:id="558" w:author="marcazal" w:date="2015-06-18T07:28:00Z">
        <w:r w:rsidR="00342DA4" w:rsidRPr="00342DA4">
          <w:rPr>
            <w:i/>
            <w:lang w:val="es-PY"/>
          </w:rPr>
          <w:t>Javascript</w:t>
        </w:r>
      </w:ins>
      <w:proofErr w:type="spellEnd"/>
      <w:ins w:id="559" w:author="marcazal" w:date="2015-05-29T06:26:00Z">
        <w:r w:rsidR="007D2773">
          <w:rPr>
            <w:lang w:val="es-PY"/>
          </w:rPr>
          <w:t>.</w:t>
        </w:r>
      </w:ins>
      <w:commentRangeEnd w:id="545"/>
      <w:r w:rsidR="00422BE5">
        <w:rPr>
          <w:rStyle w:val="Refdecomentario"/>
          <w:rFonts w:eastAsiaTheme="minorEastAsia"/>
          <w:lang w:eastAsia="es-ES"/>
        </w:rPr>
        <w:commentReference w:id="545"/>
      </w:r>
    </w:p>
    <w:p w:rsidR="00E00CB2" w:rsidRDefault="00033500">
      <w:pPr>
        <w:jc w:val="both"/>
        <w:rPr>
          <w:ins w:id="560" w:author="marcazal" w:date="2015-05-30T08:24:00Z"/>
          <w:lang w:val="es-PY"/>
        </w:rPr>
      </w:pPr>
      <w:ins w:id="561" w:author="marcazal" w:date="2015-05-29T07:46:00Z">
        <w:r>
          <w:rPr>
            <w:lang w:val="es-PY"/>
          </w:rPr>
          <w:t xml:space="preserve">Son varias las librerías </w:t>
        </w:r>
      </w:ins>
      <w:proofErr w:type="spellStart"/>
      <w:ins w:id="562" w:author="marcazal" w:date="2015-06-18T07:23:00Z">
        <w:r w:rsidR="00342DA4" w:rsidRPr="00342DA4">
          <w:rPr>
            <w:i/>
            <w:lang w:val="es-PY"/>
          </w:rPr>
          <w:t>Javascript</w:t>
        </w:r>
      </w:ins>
      <w:proofErr w:type="spellEnd"/>
      <w:ins w:id="563" w:author="marcazal" w:date="2015-05-29T07:46:00Z">
        <w:r>
          <w:rPr>
            <w:lang w:val="es-PY"/>
          </w:rPr>
          <w:t xml:space="preserve"> existentes en la </w:t>
        </w:r>
      </w:ins>
      <w:ins w:id="564" w:author="marcazal" w:date="2015-06-03T23:32:00Z">
        <w:r w:rsidR="003134E0">
          <w:rPr>
            <w:lang w:val="es-PY"/>
          </w:rPr>
          <w:t>actualidad</w:t>
        </w:r>
      </w:ins>
      <w:ins w:id="565" w:author="marcazal" w:date="2015-05-29T07:57:00Z">
        <w:r w:rsidR="008A6D12">
          <w:rPr>
            <w:rStyle w:val="Refdenotaalpie"/>
            <w:lang w:val="es-PY"/>
          </w:rPr>
          <w:footnoteReference w:id="10"/>
        </w:r>
      </w:ins>
      <w:ins w:id="567" w:author="marcazal" w:date="2015-05-29T08:05:00Z">
        <w:r w:rsidR="001457D0">
          <w:rPr>
            <w:lang w:val="es-PY"/>
          </w:rPr>
          <w:t>.</w:t>
        </w:r>
      </w:ins>
      <w:ins w:id="568" w:author="marcazal" w:date="2015-05-29T08:10:00Z">
        <w:r w:rsidR="001457D0">
          <w:rPr>
            <w:lang w:val="es-PY"/>
          </w:rPr>
          <w:t xml:space="preserve"> </w:t>
        </w:r>
      </w:ins>
      <w:ins w:id="569" w:author="marcazal" w:date="2015-05-29T08:20:00Z">
        <w:r w:rsidR="007F6BB4">
          <w:rPr>
            <w:lang w:val="es-PY"/>
          </w:rPr>
          <w:t>Algunas de ellas</w:t>
        </w:r>
      </w:ins>
      <w:ins w:id="570" w:author="marcazal" w:date="2015-05-29T08:10:00Z">
        <w:r w:rsidR="001457D0">
          <w:rPr>
            <w:lang w:val="es-PY"/>
          </w:rPr>
          <w:t xml:space="preserve"> permiten la representaci</w:t>
        </w:r>
      </w:ins>
      <w:ins w:id="571" w:author="marcazal" w:date="2015-05-29T08:11:00Z">
        <w:r w:rsidR="001457D0">
          <w:rPr>
            <w:lang w:val="es-PY"/>
          </w:rPr>
          <w:t xml:space="preserve">ón de </w:t>
        </w:r>
      </w:ins>
      <w:ins w:id="572" w:author="marcazal" w:date="2015-05-29T08:12:00Z">
        <w:r w:rsidR="001457D0">
          <w:rPr>
            <w:lang w:val="es-PY"/>
          </w:rPr>
          <w:t xml:space="preserve">ciertos </w:t>
        </w:r>
      </w:ins>
      <w:ins w:id="573" w:author="marcazal" w:date="2015-05-29T08:11:00Z">
        <w:r w:rsidR="001457D0">
          <w:rPr>
            <w:lang w:val="es-PY"/>
          </w:rPr>
          <w:t>elementos de interfaz interactivos (</w:t>
        </w:r>
        <w:proofErr w:type="spellStart"/>
        <w:r w:rsidR="001748C7" w:rsidRPr="001748C7">
          <w:rPr>
            <w:i/>
            <w:lang w:val="es-PY"/>
          </w:rPr>
          <w:t>widgets</w:t>
        </w:r>
        <w:proofErr w:type="spellEnd"/>
        <w:r w:rsidR="001457D0">
          <w:rPr>
            <w:lang w:val="es-PY"/>
          </w:rPr>
          <w:t xml:space="preserve">) </w:t>
        </w:r>
      </w:ins>
      <w:ins w:id="574" w:author="marcazal" w:date="2015-05-29T08:12:00Z">
        <w:r w:rsidR="001457D0">
          <w:rPr>
            <w:lang w:val="es-PY"/>
          </w:rPr>
          <w:t>que son comunes en las interfaces enriquecidas actuales</w:t>
        </w:r>
      </w:ins>
      <w:ins w:id="575" w:author="marcazal" w:date="2015-05-29T08:19:00Z">
        <w:r w:rsidR="007F6BB4">
          <w:rPr>
            <w:lang w:val="es-PY"/>
          </w:rPr>
          <w:t xml:space="preserve"> y </w:t>
        </w:r>
      </w:ins>
      <w:ins w:id="576" w:author="marcazal" w:date="2015-05-29T08:21:00Z">
        <w:r w:rsidR="007F6BB4">
          <w:rPr>
            <w:lang w:val="es-PY"/>
          </w:rPr>
          <w:t>a la vez ofrecen la posibilidad de agregar cierta lógica en el lado cliente, como validaciones locales de campos de entrada en los formularios</w:t>
        </w:r>
      </w:ins>
      <w:ins w:id="577" w:author="marcazal" w:date="2015-05-29T08:12:00Z">
        <w:r w:rsidR="001457D0">
          <w:rPr>
            <w:lang w:val="es-PY"/>
          </w:rPr>
          <w:t xml:space="preserve">. </w:t>
        </w:r>
      </w:ins>
      <w:ins w:id="578" w:author="marcazal" w:date="2015-05-29T08:33:00Z">
        <w:r w:rsidR="0096767B">
          <w:rPr>
            <w:lang w:val="es-PY"/>
          </w:rPr>
          <w:t xml:space="preserve">Según el </w:t>
        </w:r>
      </w:ins>
      <w:ins w:id="579" w:author="marcazal" w:date="2015-05-30T08:23:00Z">
        <w:r w:rsidR="00C2577F">
          <w:rPr>
            <w:lang w:val="es-PY"/>
          </w:rPr>
          <w:t>análisis llevado a cabo</w:t>
        </w:r>
      </w:ins>
      <w:ins w:id="580" w:author="marcazal" w:date="2015-05-29T08:33:00Z">
        <w:r w:rsidR="0096767B">
          <w:rPr>
            <w:lang w:val="es-PY"/>
          </w:rPr>
          <w:t xml:space="preserve"> a principales portales web, d</w:t>
        </w:r>
      </w:ins>
      <w:ins w:id="581" w:author="marcazal" w:date="2015-05-29T08:13:00Z">
        <w:r w:rsidR="001457D0">
          <w:rPr>
            <w:lang w:val="es-PY"/>
          </w:rPr>
          <w:t xml:space="preserve">entro de los </w:t>
        </w:r>
        <w:proofErr w:type="spellStart"/>
        <w:r w:rsidR="001748C7" w:rsidRPr="001748C7">
          <w:rPr>
            <w:i/>
            <w:lang w:val="es-PY"/>
          </w:rPr>
          <w:t>widgets</w:t>
        </w:r>
      </w:ins>
      <w:proofErr w:type="spellEnd"/>
      <w:ins w:id="582" w:author="marcazal" w:date="2015-05-29T08:14:00Z">
        <w:r w:rsidR="001457D0">
          <w:rPr>
            <w:i/>
            <w:lang w:val="es-PY"/>
          </w:rPr>
          <w:t xml:space="preserve"> </w:t>
        </w:r>
        <w:r w:rsidR="001457D0">
          <w:rPr>
            <w:lang w:val="es-PY"/>
          </w:rPr>
          <w:t xml:space="preserve">más utilizados se ven a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583" w:author="marcazal" w:date="2015-05-29T08:26:00Z">
        <w:r w:rsidR="0096767B">
          <w:rPr>
            <w:i/>
            <w:lang w:val="es-PY"/>
          </w:rPr>
          <w:t xml:space="preserve"> y </w:t>
        </w:r>
      </w:ins>
      <w:ins w:id="584" w:author="marcazal" w:date="2015-05-29T08:14:00Z">
        <w:r w:rsidR="007F6BB4">
          <w:rPr>
            <w:i/>
            <w:lang w:val="es-PY"/>
          </w:rPr>
          <w:t>autocomplete</w:t>
        </w:r>
      </w:ins>
      <w:ins w:id="585" w:author="marcazal" w:date="2015-05-29T08:26:00Z">
        <w:r w:rsidR="0096767B">
          <w:rPr>
            <w:i/>
            <w:lang w:val="es-PY"/>
          </w:rPr>
          <w:t xml:space="preserve">, </w:t>
        </w:r>
        <w:r w:rsidR="0096767B">
          <w:rPr>
            <w:lang w:val="es-PY"/>
          </w:rPr>
          <w:t>como así también</w:t>
        </w:r>
      </w:ins>
      <w:ins w:id="586" w:author="marcazal" w:date="2015-05-29T08:25:00Z">
        <w:r w:rsidR="0096767B">
          <w:rPr>
            <w:lang w:val="es-PY"/>
          </w:rPr>
          <w:t xml:space="preserve"> </w:t>
        </w:r>
      </w:ins>
      <w:ins w:id="587" w:author="marcazal" w:date="2015-05-29T08:29:00Z">
        <w:r w:rsidR="0096767B">
          <w:rPr>
            <w:lang w:val="es-PY"/>
          </w:rPr>
          <w:t>diversas</w:t>
        </w:r>
      </w:ins>
      <w:ins w:id="588" w:author="marcazal" w:date="2015-05-29T08:16:00Z">
        <w:r w:rsidR="007F6BB4">
          <w:rPr>
            <w:lang w:val="es-PY"/>
          </w:rPr>
          <w:t xml:space="preserve"> validaciones locales</w:t>
        </w:r>
      </w:ins>
      <w:ins w:id="589" w:author="marcazal" w:date="2015-05-29T08:14:00Z">
        <w:r w:rsidR="001457D0">
          <w:rPr>
            <w:lang w:val="es-PY"/>
          </w:rPr>
          <w:t xml:space="preserve"> </w:t>
        </w:r>
      </w:ins>
      <w:ins w:id="590" w:author="marcazal" w:date="2015-05-29T08:28:00Z">
        <w:r w:rsidR="0096767B">
          <w:rPr>
            <w:lang w:val="es-PY"/>
          </w:rPr>
          <w:t>en los</w:t>
        </w:r>
      </w:ins>
      <w:ins w:id="591" w:author="marcazal" w:date="2015-05-29T08:26:00Z">
        <w:r w:rsidR="0096767B">
          <w:rPr>
            <w:lang w:val="es-PY"/>
          </w:rPr>
          <w:t xml:space="preserve"> campos </w:t>
        </w:r>
      </w:ins>
      <w:ins w:id="592" w:author="marcazal" w:date="2015-05-29T08:28:00Z">
        <w:r w:rsidR="0096767B">
          <w:rPr>
            <w:lang w:val="es-PY"/>
          </w:rPr>
          <w:t xml:space="preserve">de entrada </w:t>
        </w:r>
      </w:ins>
      <w:ins w:id="593" w:author="marcazal" w:date="2015-05-29T08:29:00Z">
        <w:r w:rsidR="0096767B">
          <w:rPr>
            <w:lang w:val="es-PY"/>
          </w:rPr>
          <w:t xml:space="preserve">como </w:t>
        </w:r>
      </w:ins>
      <w:ins w:id="594" w:author="marcazal" w:date="2015-05-29T08:30:00Z">
        <w:r w:rsidR="0096767B">
          <w:rPr>
            <w:lang w:val="es-PY"/>
          </w:rPr>
          <w:t>validaciones</w:t>
        </w:r>
      </w:ins>
      <w:ins w:id="595" w:author="marcazal" w:date="2015-05-29T08:29:00Z">
        <w:r w:rsidR="0096767B">
          <w:rPr>
            <w:lang w:val="es-PY"/>
          </w:rPr>
          <w:t xml:space="preserve"> de tipo numérico, ema</w:t>
        </w:r>
      </w:ins>
      <w:ins w:id="596" w:author="marcazal" w:date="2015-05-29T08:30:00Z">
        <w:r w:rsidR="0096767B">
          <w:rPr>
            <w:lang w:val="es-PY"/>
          </w:rPr>
          <w:t>i</w:t>
        </w:r>
      </w:ins>
      <w:ins w:id="597"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598" w:author="marcazal" w:date="2015-05-29T08:30:00Z">
        <w:r w:rsidR="0096767B">
          <w:rPr>
            <w:lang w:val="es-PY"/>
          </w:rPr>
          <w:t xml:space="preserve">. </w:t>
        </w:r>
        <w:del w:id="599" w:author="Ivan Lopez" w:date="2015-06-17T16:43:00Z">
          <w:r w:rsidR="001748C7" w:rsidRPr="001748C7">
            <w:rPr>
              <w:i/>
              <w:lang w:val="es-PY"/>
            </w:rPr>
            <w:delText>jQuery</w:delText>
          </w:r>
        </w:del>
      </w:ins>
      <w:proofErr w:type="spellStart"/>
      <w:ins w:id="600" w:author="Ivan Lopez" w:date="2015-06-17T16:43:00Z">
        <w:r w:rsidR="00914135" w:rsidRPr="00914135">
          <w:rPr>
            <w:i/>
            <w:lang w:val="es-PY"/>
          </w:rPr>
          <w:t>jQuery</w:t>
        </w:r>
      </w:ins>
      <w:proofErr w:type="spellEnd"/>
      <w:ins w:id="601" w:author="marcazal" w:date="2015-05-29T08:30:00Z">
        <w:r w:rsidR="0096767B">
          <w:rPr>
            <w:lang w:val="es-PY"/>
          </w:rPr>
          <w:t xml:space="preserve"> a la par de ser la librer</w:t>
        </w:r>
      </w:ins>
      <w:ins w:id="602" w:author="marcazal" w:date="2015-05-29T08:31:00Z">
        <w:r w:rsidR="0096767B">
          <w:rPr>
            <w:lang w:val="es-PY"/>
          </w:rPr>
          <w:t xml:space="preserve">ía </w:t>
        </w:r>
      </w:ins>
      <w:proofErr w:type="spellStart"/>
      <w:ins w:id="603" w:author="marcazal" w:date="2015-06-18T07:23:00Z">
        <w:r w:rsidR="00342DA4" w:rsidRPr="00342DA4">
          <w:rPr>
            <w:i/>
            <w:lang w:val="es-PY"/>
          </w:rPr>
          <w:t>Javascript</w:t>
        </w:r>
      </w:ins>
      <w:proofErr w:type="spellEnd"/>
      <w:ins w:id="604" w:author="marcazal" w:date="2015-05-29T08:31:00Z">
        <w:r w:rsidR="0096767B">
          <w:rPr>
            <w:lang w:val="es-PY"/>
          </w:rPr>
          <w:t xml:space="preserve"> más popular actualmente</w:t>
        </w:r>
      </w:ins>
      <w:ins w:id="605" w:author="marcazal" w:date="2015-05-29T08:32:00Z">
        <w:r w:rsidR="0096767B">
          <w:rPr>
            <w:lang w:val="es-PY"/>
          </w:rPr>
          <w:t>,</w:t>
        </w:r>
      </w:ins>
      <w:ins w:id="606" w:author="marcazal" w:date="2015-05-29T08:31:00Z">
        <w:r w:rsidR="0096767B">
          <w:rPr>
            <w:lang w:val="es-PY"/>
          </w:rPr>
          <w:t xml:space="preserve"> ofrece en </w:t>
        </w:r>
        <w:r w:rsidR="0096767B">
          <w:rPr>
            <w:lang w:val="es-PY"/>
          </w:rPr>
          <w:lastRenderedPageBreak/>
          <w:t xml:space="preserve">sus versiones </w:t>
        </w:r>
        <w:del w:id="607" w:author="Ivan Lopez" w:date="2015-06-17T16:43:00Z">
          <w:r w:rsidR="001748C7" w:rsidRPr="001748C7">
            <w:rPr>
              <w:i/>
              <w:lang w:val="es-PY"/>
            </w:rPr>
            <w:delText>jQuery</w:delText>
          </w:r>
        </w:del>
      </w:ins>
      <w:proofErr w:type="spellStart"/>
      <w:ins w:id="608" w:author="Ivan Lopez" w:date="2015-06-17T16:43:00Z">
        <w:r w:rsidR="00914135" w:rsidRPr="00914135">
          <w:rPr>
            <w:i/>
            <w:lang w:val="es-PY"/>
          </w:rPr>
          <w:t>jQuery</w:t>
        </w:r>
      </w:ins>
      <w:ins w:id="609" w:author="marcazal" w:date="2015-05-29T08:31:00Z">
        <w:r w:rsidR="001748C7" w:rsidRPr="001748C7">
          <w:rPr>
            <w:i/>
            <w:lang w:val="es-PY"/>
          </w:rPr>
          <w:t>UI</w:t>
        </w:r>
        <w:proofErr w:type="spellEnd"/>
        <w:r w:rsidR="0096767B">
          <w:rPr>
            <w:lang w:val="es-PY"/>
          </w:rPr>
          <w:t xml:space="preserve"> y </w:t>
        </w:r>
        <w:del w:id="610" w:author="Ivan Lopez" w:date="2015-06-17T16:43:00Z">
          <w:r w:rsidR="001748C7" w:rsidRPr="001748C7">
            <w:rPr>
              <w:i/>
              <w:lang w:val="es-PY"/>
            </w:rPr>
            <w:delText>jQuery</w:delText>
          </w:r>
        </w:del>
      </w:ins>
      <w:proofErr w:type="spellStart"/>
      <w:ins w:id="611"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612"/>
        </w:r>
      </w:ins>
      <w:ins w:id="613" w:author="marcazal" w:date="2015-06-18T07:47:00Z">
        <w:r w:rsidR="001770C9">
          <w:rPr>
            <w:i/>
            <w:lang w:val="es-PY"/>
          </w:rPr>
          <w:t>,</w:t>
        </w:r>
      </w:ins>
      <w:ins w:id="614" w:author="marcazal" w:date="2015-06-20T00:04:00Z">
        <w:r w:rsidR="0059525F">
          <w:rPr>
            <w:i/>
            <w:lang w:val="es-PY"/>
          </w:rPr>
          <w:t xml:space="preserve"> </w:t>
        </w:r>
      </w:ins>
      <w:ins w:id="615" w:author="Ivan Lopez" w:date="2015-06-17T16:43:00Z">
        <w:del w:id="616" w:author="marcazal" w:date="2015-06-18T07:46:00Z">
          <w:r w:rsidR="00914135" w:rsidRPr="00914135" w:rsidDel="001770C9">
            <w:rPr>
              <w:i/>
              <w:lang w:val="es-PY"/>
            </w:rPr>
            <w:delText>jQuery</w:delText>
          </w:r>
        </w:del>
      </w:ins>
      <w:ins w:id="617" w:author="marcazal" w:date="2015-05-29T08:32:00Z">
        <w:r w:rsidR="0096767B">
          <w:rPr>
            <w:lang w:val="es-PY"/>
          </w:rPr>
          <w:t>cobertura a todas estas características enriquecidas</w:t>
        </w:r>
      </w:ins>
      <w:ins w:id="618" w:author="marcazal" w:date="2015-05-29T08:34:00Z">
        <w:r w:rsidR="0096767B">
          <w:rPr>
            <w:lang w:val="es-PY"/>
          </w:rPr>
          <w:t>.</w:t>
        </w:r>
      </w:ins>
    </w:p>
    <w:p w:rsidR="00D77803" w:rsidRPr="0025442F" w:rsidRDefault="00967515" w:rsidP="000551EF">
      <w:pPr>
        <w:rPr>
          <w:ins w:id="619" w:author="marcazal" w:date="2015-05-30T09:09:00Z"/>
        </w:rPr>
      </w:pPr>
      <w:ins w:id="620" w:author="marcazal" w:date="2015-05-30T08:50:00Z">
        <w:r>
          <w:rPr>
            <w:lang w:val="es-PY"/>
          </w:rPr>
          <w:t>Los modelos hoy en d</w:t>
        </w:r>
      </w:ins>
      <w:ins w:id="621" w:author="marcazal" w:date="2015-05-30T08:51:00Z">
        <w:r>
          <w:rPr>
            <w:lang w:val="es-PY"/>
          </w:rPr>
          <w:t xml:space="preserve">ía ocupan un lugar importante en proceso de desarrollo de software, </w:t>
        </w:r>
      </w:ins>
      <w:ins w:id="622" w:author="marcazal" w:date="2015-05-30T08:52:00Z">
        <w:r>
          <w:rPr>
            <w:lang w:val="es-PY"/>
          </w:rPr>
          <w:t>comúnmente</w:t>
        </w:r>
      </w:ins>
      <w:ins w:id="623" w:author="marcazal" w:date="2015-05-30T08:51:00Z">
        <w:r>
          <w:rPr>
            <w:lang w:val="es-PY"/>
          </w:rPr>
          <w:t xml:space="preserve"> </w:t>
        </w:r>
      </w:ins>
      <w:ins w:id="624" w:author="marcazal" w:date="2015-05-30T08:52:00Z">
        <w:r>
          <w:rPr>
            <w:lang w:val="es-PY"/>
          </w:rPr>
          <w:t>para la comunicación entre los desarrolladores y las personas sin conocimientos t</w:t>
        </w:r>
      </w:ins>
      <w:ins w:id="625" w:author="marcazal" w:date="2015-05-30T08:53:00Z">
        <w:r>
          <w:rPr>
            <w:lang w:val="es-PY"/>
          </w:rPr>
          <w:t xml:space="preserve">écnicos u bien entre los mismos desarrolladores. Las metodologías de desarrollos enmarcadas en el contexto </w:t>
        </w:r>
        <w:del w:id="626" w:author="Ivan Lopez" w:date="2015-06-17T17:12:00Z">
          <w:r w:rsidR="001748C7" w:rsidRPr="001748C7">
            <w:rPr>
              <w:i/>
              <w:lang w:val="es-PY"/>
            </w:rPr>
            <w:delText>MDD</w:delText>
          </w:r>
        </w:del>
      </w:ins>
      <w:ins w:id="627" w:author="Ivan Lopez" w:date="2015-06-17T17:12:00Z">
        <w:r w:rsidR="00060C44" w:rsidRPr="00060C44">
          <w:rPr>
            <w:lang w:val="es-PY"/>
          </w:rPr>
          <w:t>MDD</w:t>
        </w:r>
      </w:ins>
      <w:ins w:id="628" w:author="marcazal" w:date="2015-05-30T08:53:00Z">
        <w:r>
          <w:rPr>
            <w:lang w:val="es-PY"/>
          </w:rPr>
          <w:t xml:space="preserve"> y </w:t>
        </w:r>
        <w:del w:id="629" w:author="Ivan Lopez" w:date="2015-06-17T17:13:00Z">
          <w:r w:rsidR="001748C7" w:rsidRPr="001748C7">
            <w:rPr>
              <w:i/>
              <w:lang w:val="es-PY"/>
            </w:rPr>
            <w:delText>MDA</w:delText>
          </w:r>
        </w:del>
      </w:ins>
      <w:ins w:id="630" w:author="Ivan Lopez" w:date="2015-06-17T17:13:00Z">
        <w:r w:rsidR="00060C44" w:rsidRPr="00060C44">
          <w:rPr>
            <w:lang w:val="es-PY"/>
          </w:rPr>
          <w:t>MDA</w:t>
        </w:r>
      </w:ins>
      <w:ins w:id="631" w:author="marcazal" w:date="2015-05-30T08:53:00Z">
        <w:r>
          <w:rPr>
            <w:lang w:val="es-PY"/>
          </w:rPr>
          <w:t xml:space="preserve"> toma</w:t>
        </w:r>
      </w:ins>
      <w:ins w:id="632" w:author="marcazal" w:date="2015-05-30T08:56:00Z">
        <w:r>
          <w:rPr>
            <w:lang w:val="es-PY"/>
          </w:rPr>
          <w:t>n</w:t>
        </w:r>
      </w:ins>
      <w:ins w:id="633" w:author="marcazal" w:date="2015-05-30T08:53:00Z">
        <w:r>
          <w:rPr>
            <w:lang w:val="es-PY"/>
          </w:rPr>
          <w:t xml:space="preserve"> estos modelos y por medio de transformaci</w:t>
        </w:r>
      </w:ins>
      <w:ins w:id="634" w:author="marcazal" w:date="2015-05-30T08:54:00Z">
        <w:r>
          <w:rPr>
            <w:lang w:val="es-PY"/>
          </w:rPr>
          <w:t xml:space="preserve">ones sobre </w:t>
        </w:r>
      </w:ins>
      <w:ins w:id="635" w:author="magali" w:date="2015-06-09T13:54:00Z">
        <w:r w:rsidR="00422BE5">
          <w:rPr>
            <w:lang w:val="es-PY"/>
          </w:rPr>
          <w:t xml:space="preserve">los mismos </w:t>
        </w:r>
      </w:ins>
      <w:ins w:id="636" w:author="marcazal" w:date="2015-05-30T08:54:00Z">
        <w:del w:id="637" w:author="magali" w:date="2015-06-09T13:54:00Z">
          <w:r w:rsidDel="00422BE5">
            <w:rPr>
              <w:lang w:val="es-PY"/>
            </w:rPr>
            <w:delText>estos que pueden ser</w:delText>
          </w:r>
        </w:del>
      </w:ins>
      <w:ins w:id="638" w:author="marcazal" w:date="2015-05-30T08:56:00Z">
        <w:del w:id="639" w:author="magali" w:date="2015-06-09T13:54:00Z">
          <w:r w:rsidDel="00422BE5">
            <w:rPr>
              <w:lang w:val="es-PY"/>
            </w:rPr>
            <w:delText xml:space="preserve"> transformaciones</w:delText>
          </w:r>
        </w:del>
      </w:ins>
      <w:ins w:id="640" w:author="marcazal" w:date="2015-05-30T08:54:00Z">
        <w:del w:id="641" w:author="magali" w:date="2015-06-09T13:54:00Z">
          <w:r w:rsidDel="00422BE5">
            <w:rPr>
              <w:lang w:val="es-PY"/>
            </w:rPr>
            <w:delText xml:space="preserve"> </w:delText>
          </w:r>
        </w:del>
      </w:ins>
      <w:ins w:id="642" w:author="magali" w:date="2015-06-09T13:54:00Z">
        <w:r w:rsidR="00422BE5">
          <w:rPr>
            <w:lang w:val="es-PY"/>
          </w:rPr>
          <w:t xml:space="preserve">(aplicando técnicas </w:t>
        </w:r>
      </w:ins>
      <w:commentRangeStart w:id="643"/>
      <w:ins w:id="644" w:author="marcazal" w:date="2015-05-30T08:54:00Z">
        <w:r w:rsidR="001748C7" w:rsidRPr="001748C7">
          <w:rPr>
            <w:i/>
            <w:lang w:val="es-PY"/>
          </w:rPr>
          <w:t>M</w:t>
        </w:r>
      </w:ins>
      <w:ins w:id="645" w:author="marcazal" w:date="2015-05-30T08:55:00Z">
        <w:r w:rsidR="001748C7" w:rsidRPr="001748C7">
          <w:rPr>
            <w:i/>
            <w:lang w:val="es-PY"/>
          </w:rPr>
          <w:t>2M</w:t>
        </w:r>
        <w:r>
          <w:rPr>
            <w:lang w:val="es-PY"/>
          </w:rPr>
          <w:t xml:space="preserve"> o </w:t>
        </w:r>
        <w:r w:rsidR="001748C7" w:rsidRPr="001748C7">
          <w:rPr>
            <w:i/>
            <w:lang w:val="es-PY"/>
          </w:rPr>
          <w:t>M2T</w:t>
        </w:r>
      </w:ins>
      <w:commentRangeEnd w:id="643"/>
      <w:r w:rsidR="00422BE5">
        <w:rPr>
          <w:rStyle w:val="Refdecomentario"/>
          <w:rFonts w:eastAsiaTheme="minorEastAsia"/>
          <w:lang w:eastAsia="es-ES"/>
        </w:rPr>
        <w:commentReference w:id="643"/>
      </w:r>
      <w:ins w:id="646" w:author="magali" w:date="2015-06-09T13:54:00Z">
        <w:r w:rsidR="00422BE5">
          <w:rPr>
            <w:i/>
            <w:lang w:val="es-PY"/>
          </w:rPr>
          <w:t>)</w:t>
        </w:r>
      </w:ins>
      <w:ins w:id="647" w:author="marcazal" w:date="2015-05-30T08:57:00Z">
        <w:r>
          <w:rPr>
            <w:lang w:val="es-PY"/>
          </w:rPr>
          <w:t xml:space="preserve">, pueden obtener el código fuente </w:t>
        </w:r>
      </w:ins>
      <w:ins w:id="648" w:author="marcazal" w:date="2015-05-30T09:03:00Z">
        <w:del w:id="649" w:author="magali" w:date="2015-06-09T13:55:00Z">
          <w:r w:rsidR="00D77803" w:rsidDel="00422BE5">
            <w:rPr>
              <w:lang w:val="es-PY"/>
            </w:rPr>
            <w:delText>para</w:delText>
          </w:r>
        </w:del>
      </w:ins>
      <w:ins w:id="650" w:author="magali" w:date="2015-06-09T13:55:00Z">
        <w:r w:rsidR="00422BE5">
          <w:rPr>
            <w:lang w:val="es-PY"/>
          </w:rPr>
          <w:t>de</w:t>
        </w:r>
      </w:ins>
      <w:ins w:id="651" w:author="marcazal" w:date="2015-05-30T09:03:00Z">
        <w:r w:rsidR="00D77803">
          <w:rPr>
            <w:lang w:val="es-PY"/>
          </w:rPr>
          <w:t xml:space="preserve"> una aplicación </w:t>
        </w:r>
      </w:ins>
      <w:ins w:id="652" w:author="marcazal" w:date="2015-05-30T08:57:00Z">
        <w:r>
          <w:rPr>
            <w:lang w:val="es-PY"/>
          </w:rPr>
          <w:t xml:space="preserve">para una plataforma destino en particular. </w:t>
        </w:r>
      </w:ins>
      <w:ins w:id="653" w:author="marcazal" w:date="2015-05-30T08:58:00Z">
        <w:r>
          <w:rPr>
            <w:lang w:val="es-PY"/>
          </w:rPr>
          <w:t xml:space="preserve">Son varias las metodologías web existentes en la actualidad en </w:t>
        </w:r>
        <w:del w:id="654" w:author="magali" w:date="2015-06-09T13:55:00Z">
          <w:r w:rsidDel="00422BE5">
            <w:rPr>
              <w:lang w:val="es-PY"/>
            </w:rPr>
            <w:delText>la que</w:delText>
          </w:r>
        </w:del>
      </w:ins>
      <w:ins w:id="655" w:author="magali" w:date="2015-06-09T13:55:00Z">
        <w:r w:rsidR="00422BE5">
          <w:rPr>
            <w:lang w:val="es-PY"/>
          </w:rPr>
          <w:t>donde</w:t>
        </w:r>
      </w:ins>
      <w:ins w:id="656" w:author="marcazal" w:date="2015-05-30T08:58:00Z">
        <w:r>
          <w:rPr>
            <w:lang w:val="es-PY"/>
          </w:rPr>
          <w:t xml:space="preserve"> los modelos y las transformaciones sobre estos son </w:t>
        </w:r>
      </w:ins>
      <w:ins w:id="657" w:author="marcazal" w:date="2015-05-30T08:59:00Z">
        <w:r w:rsidR="00D77803">
          <w:rPr>
            <w:lang w:val="es-PY"/>
          </w:rPr>
          <w:t>los elementos principales de</w:t>
        </w:r>
      </w:ins>
      <w:ins w:id="658" w:author="marcazal" w:date="2015-05-30T09:00:00Z">
        <w:r w:rsidR="00D77803">
          <w:rPr>
            <w:lang w:val="es-PY"/>
          </w:rPr>
          <w:t>l proceso</w:t>
        </w:r>
        <w:del w:id="659" w:author="magali" w:date="2015-06-09T13:55:00Z">
          <w:r w:rsidR="00D77803" w:rsidDel="00422BE5">
            <w:rPr>
              <w:lang w:val="es-PY"/>
            </w:rPr>
            <w:delText xml:space="preserve"> de</w:delText>
          </w:r>
        </w:del>
      </w:ins>
      <w:ins w:id="660" w:author="marcazal" w:date="2015-05-30T08:59:00Z">
        <w:del w:id="661" w:author="magali" w:date="2015-06-09T13:55:00Z">
          <w:r w:rsidR="00D77803" w:rsidDel="00422BE5">
            <w:rPr>
              <w:lang w:val="es-PY"/>
            </w:rPr>
            <w:delText xml:space="preserve"> desarrollo y </w:delText>
          </w:r>
        </w:del>
      </w:ins>
      <w:ins w:id="662" w:author="marcazal" w:date="2015-05-30T09:00:00Z">
        <w:del w:id="663" w:author="magali" w:date="2015-06-09T13:55:00Z">
          <w:r w:rsidR="00D77803" w:rsidDel="00422BE5">
            <w:rPr>
              <w:lang w:val="es-PY"/>
            </w:rPr>
            <w:delText xml:space="preserve">varios </w:delText>
          </w:r>
        </w:del>
      </w:ins>
      <w:ins w:id="664" w:author="marcazal" w:date="2015-05-30T08:59:00Z">
        <w:del w:id="665" w:author="magali" w:date="2015-06-09T13:55:00Z">
          <w:r w:rsidR="00D77803" w:rsidDel="00422BE5">
            <w:rPr>
              <w:lang w:val="es-PY"/>
            </w:rPr>
            <w:delText xml:space="preserve">fueron presentadas en este </w:delText>
          </w:r>
        </w:del>
      </w:ins>
      <w:ins w:id="666" w:author="marcazal" w:date="2015-06-03T23:33:00Z">
        <w:del w:id="667" w:author="magali" w:date="2015-06-09T13:55:00Z">
          <w:r w:rsidR="003134E0" w:rsidDel="00422BE5">
            <w:rPr>
              <w:lang w:val="es-PY"/>
            </w:rPr>
            <w:delText>capítulo</w:delText>
          </w:r>
        </w:del>
      </w:ins>
      <w:ins w:id="668" w:author="marcazal" w:date="2015-05-30T08:59:00Z">
        <w:r w:rsidR="00D77803">
          <w:rPr>
            <w:lang w:val="es-PY"/>
          </w:rPr>
          <w:t>.</w:t>
        </w:r>
      </w:ins>
      <w:ins w:id="669" w:author="magali" w:date="2015-06-09T13:56:00Z">
        <w:r w:rsidR="00422BE5">
          <w:rPr>
            <w:lang w:val="es-PY"/>
          </w:rPr>
          <w:t xml:space="preserve"> Algunos ejemplos son</w:t>
        </w:r>
        <w:proofErr w:type="gramStart"/>
        <w:r w:rsidR="00422BE5">
          <w:rPr>
            <w:lang w:val="es-PY"/>
          </w:rPr>
          <w:t>:</w:t>
        </w:r>
      </w:ins>
      <w:ins w:id="670" w:author="marcazal" w:date="2015-06-18T08:07:00Z">
        <w:r w:rsidR="001748C7" w:rsidRPr="001748C7">
          <w:t>OOHDM</w:t>
        </w:r>
        <w:proofErr w:type="gramEnd"/>
        <w:r w:rsidR="001748C7" w:rsidRPr="001748C7">
          <w:t xml:space="preserve">-RIA,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ins>
      <w:commentRangeStart w:id="671"/>
      <w:ins w:id="672" w:author="magali" w:date="2015-06-09T13:56:00Z">
        <w:del w:id="673" w:author="marcazal" w:date="2015-06-18T08:07:00Z">
          <w:r w:rsidR="00422BE5" w:rsidDel="0025442F">
            <w:rPr>
              <w:lang w:val="es-PY"/>
            </w:rPr>
            <w:delText xml:space="preserve"> </w:delText>
          </w:r>
          <w:commentRangeEnd w:id="671"/>
          <w:r w:rsidR="00422BE5" w:rsidDel="0025442F">
            <w:rPr>
              <w:rStyle w:val="Refdecomentario"/>
              <w:rFonts w:eastAsiaTheme="minorEastAsia"/>
              <w:lang w:eastAsia="es-ES"/>
            </w:rPr>
            <w:commentReference w:id="671"/>
          </w:r>
        </w:del>
      </w:ins>
      <w:ins w:id="674" w:author="marcazal" w:date="2015-05-30T09:06:00Z">
        <w:r w:rsidR="0025442F">
          <w:rPr>
            <w:lang w:val="es-PY"/>
          </w:rPr>
          <w:t>Se ha visto que much</w:t>
        </w:r>
      </w:ins>
      <w:ins w:id="675" w:author="marcazal" w:date="2015-06-18T08:08:00Z">
        <w:r w:rsidR="0025442F">
          <w:rPr>
            <w:lang w:val="es-PY"/>
          </w:rPr>
          <w:t>a</w:t>
        </w:r>
      </w:ins>
      <w:ins w:id="676" w:author="marcazal" w:date="2015-05-30T09:06:00Z">
        <w:r w:rsidR="00D77803">
          <w:rPr>
            <w:lang w:val="es-PY"/>
          </w:rPr>
          <w:t xml:space="preserve">s de ellas cubren características de las </w:t>
        </w:r>
        <w:del w:id="677" w:author="Ivan Lopez" w:date="2015-06-17T17:06:00Z">
          <w:r w:rsidR="00D77803" w:rsidDel="00524FF6">
            <w:rPr>
              <w:lang w:val="es-PY"/>
            </w:rPr>
            <w:delText>RIAS</w:delText>
          </w:r>
        </w:del>
      </w:ins>
      <w:proofErr w:type="spellStart"/>
      <w:ins w:id="678" w:author="Ivan Lopez" w:date="2015-06-17T17:06:00Z">
        <w:r w:rsidR="00524FF6" w:rsidRPr="00524FF6">
          <w:rPr>
            <w:lang w:val="es-PY"/>
          </w:rPr>
          <w:t>RIAs</w:t>
        </w:r>
      </w:ins>
      <w:proofErr w:type="spellEnd"/>
      <w:ins w:id="679" w:author="marcazal" w:date="2015-05-30T09:06:00Z">
        <w:r w:rsidR="00D77803">
          <w:rPr>
            <w:lang w:val="es-PY"/>
          </w:rPr>
          <w:t xml:space="preserve"> en ciertos aspectos, pero ninguna ofrece cobertura total a todas las caracter</w:t>
        </w:r>
      </w:ins>
      <w:ins w:id="680" w:author="marcazal" w:date="2015-05-30T09:07:00Z">
        <w:r w:rsidR="00D77803">
          <w:rPr>
            <w:lang w:val="es-PY"/>
          </w:rPr>
          <w:t>ísticas. Es por ese motivo, que resulta necesario extender alguna de las metodologías web existentes</w:t>
        </w:r>
      </w:ins>
      <w:ins w:id="681" w:author="marcazal" w:date="2015-05-30T09:08:00Z">
        <w:r w:rsidR="00D77803">
          <w:rPr>
            <w:lang w:val="es-PY"/>
          </w:rPr>
          <w:t xml:space="preserve"> o bien crear nuevas metodologías web para satisfacer esta necesidad.</w:t>
        </w:r>
      </w:ins>
    </w:p>
    <w:p w:rsidR="00C2577F" w:rsidRPr="001457D0" w:rsidRDefault="00730011" w:rsidP="000551EF">
      <w:pPr>
        <w:rPr>
          <w:ins w:id="682" w:author="marcazal" w:date="2015-05-29T08:10:00Z"/>
          <w:lang w:val="es-PY"/>
        </w:rPr>
      </w:pPr>
      <w:ins w:id="683"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684" w:author="marcazal" w:date="2015-05-30T09:11:00Z">
        <w:r>
          <w:rPr>
            <w:lang w:val="es-PY"/>
          </w:rPr>
          <w:t xml:space="preserve">a cabo extensiones </w:t>
        </w:r>
      </w:ins>
      <w:ins w:id="685" w:author="marcazal" w:date="2015-05-30T09:13:00Z">
        <w:r>
          <w:rPr>
            <w:lang w:val="es-PY"/>
          </w:rPr>
          <w:t xml:space="preserve">y de esta forma </w:t>
        </w:r>
      </w:ins>
      <w:ins w:id="686" w:author="marcazal" w:date="2015-05-30T09:11:00Z">
        <w:r>
          <w:rPr>
            <w:lang w:val="es-PY"/>
          </w:rPr>
          <w:t>dar cobertura a</w:t>
        </w:r>
      </w:ins>
      <w:ins w:id="687" w:author="marcazal" w:date="2015-05-30T09:13:00Z">
        <w:r>
          <w:rPr>
            <w:lang w:val="es-PY"/>
          </w:rPr>
          <w:t xml:space="preserve"> características de</w:t>
        </w:r>
      </w:ins>
      <w:ins w:id="688" w:author="marcazal" w:date="2015-05-30T09:11:00Z">
        <w:r>
          <w:rPr>
            <w:lang w:val="es-PY"/>
          </w:rPr>
          <w:t xml:space="preserve"> las </w:t>
        </w:r>
        <w:del w:id="689" w:author="Ivan Lopez" w:date="2015-06-17T17:06:00Z">
          <w:r w:rsidDel="00524FF6">
            <w:rPr>
              <w:lang w:val="es-PY"/>
            </w:rPr>
            <w:delText>RIAS</w:delText>
          </w:r>
        </w:del>
      </w:ins>
      <w:proofErr w:type="spellStart"/>
      <w:ins w:id="690" w:author="Ivan Lopez" w:date="2015-06-17T17:06:00Z">
        <w:r w:rsidR="00524FF6" w:rsidRPr="00524FF6">
          <w:rPr>
            <w:lang w:val="es-PY"/>
          </w:rPr>
          <w:t>RIAs</w:t>
        </w:r>
      </w:ins>
      <w:proofErr w:type="spellEnd"/>
      <w:ins w:id="691" w:author="marcazal" w:date="2015-05-30T09:11:00Z">
        <w:r>
          <w:rPr>
            <w:lang w:val="es-PY"/>
          </w:rPr>
          <w:t xml:space="preserve">,  </w:t>
        </w:r>
      </w:ins>
      <w:ins w:id="692" w:author="marcazal" w:date="2015-05-30T09:12:00Z">
        <w:r>
          <w:rPr>
            <w:lang w:val="es-PY"/>
          </w:rPr>
          <w:t xml:space="preserve">debido principalmente a la forma en la que está estructurada la metodología, </w:t>
        </w:r>
      </w:ins>
      <w:ins w:id="693" w:author="marcazal" w:date="2015-05-30T09:11:00Z">
        <w:r>
          <w:rPr>
            <w:lang w:val="es-PY"/>
          </w:rPr>
          <w:t xml:space="preserve"> </w:t>
        </w:r>
      </w:ins>
      <w:ins w:id="694" w:author="marcazal" w:date="2015-05-30T09:13:00Z">
        <w:r>
          <w:rPr>
            <w:lang w:val="es-PY"/>
          </w:rPr>
          <w:t>en donde existe una  separación</w:t>
        </w:r>
      </w:ins>
      <w:ins w:id="695" w:author="marcazal" w:date="2015-05-30T09:14:00Z">
        <w:r>
          <w:rPr>
            <w:lang w:val="es-PY"/>
          </w:rPr>
          <w:t xml:space="preserve"> adecuada</w:t>
        </w:r>
      </w:ins>
      <w:ins w:id="696" w:author="marcazal" w:date="2015-05-30T09:13:00Z">
        <w:r>
          <w:rPr>
            <w:lang w:val="es-PY"/>
          </w:rPr>
          <w:t xml:space="preserve"> de conceptos</w:t>
        </w:r>
      </w:ins>
      <w:ins w:id="697" w:author="marcazal" w:date="2015-05-30T09:14:00Z">
        <w:r>
          <w:rPr>
            <w:lang w:val="es-PY"/>
          </w:rPr>
          <w:t xml:space="preserve"> y capas para el modelado de una aplicación</w:t>
        </w:r>
      </w:ins>
      <w:ins w:id="698" w:author="marcazal" w:date="2015-05-30T09:15:00Z">
        <w:r>
          <w:rPr>
            <w:lang w:val="es-PY"/>
          </w:rPr>
          <w:t xml:space="preserve"> a la par de contemplar todo el ciclo de desarrollo de una aplicación.</w:t>
        </w:r>
      </w:ins>
      <w:ins w:id="699" w:author="marcazal" w:date="2015-05-30T09:16:00Z">
        <w:r>
          <w:rPr>
            <w:lang w:val="es-PY"/>
          </w:rPr>
          <w:t xml:space="preserve"> </w:t>
        </w:r>
      </w:ins>
      <w:commentRangeStart w:id="700"/>
      <w:ins w:id="701" w:author="marcazal" w:date="2015-05-30T09:23:00Z">
        <w:r w:rsidR="001748C7" w:rsidRPr="001748C7">
          <w:rPr>
            <w:i/>
            <w:lang w:val="es-PY"/>
          </w:rPr>
          <w:t>.</w:t>
        </w:r>
      </w:ins>
      <w:commentRangeEnd w:id="700"/>
      <w:r w:rsidR="00422BE5">
        <w:rPr>
          <w:rStyle w:val="Refdecomentario"/>
          <w:rFonts w:eastAsiaTheme="minorEastAsia"/>
          <w:lang w:eastAsia="es-ES"/>
        </w:rPr>
        <w:commentReference w:id="700"/>
      </w:r>
    </w:p>
    <w:p w:rsidR="007D2773" w:rsidRPr="00033500" w:rsidDel="00033500" w:rsidRDefault="007D2773" w:rsidP="000551EF">
      <w:pPr>
        <w:rPr>
          <w:del w:id="702" w:author="marcazal" w:date="2015-05-29T07:48:00Z"/>
          <w:lang w:val="es-PY"/>
        </w:rPr>
      </w:pPr>
    </w:p>
    <w:bookmarkEnd w:id="497"/>
    <w:p w:rsidR="00385B5A" w:rsidRPr="004A4A22" w:rsidRDefault="00385B5A" w:rsidP="000551EF"/>
    <w:p w:rsidR="00C82022" w:rsidRPr="004A4A22" w:rsidRDefault="00C82022" w:rsidP="000551EF"/>
    <w:p w:rsidR="006E1839" w:rsidRPr="004A4A22" w:rsidRDefault="00AA40E8" w:rsidP="000551EF">
      <w:pPr>
        <w:rPr>
          <w:lang w:val="es-PY"/>
        </w:rPr>
      </w:pPr>
      <w:ins w:id="703"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magali" w:date="2015-06-09T13:58:00Z" w:initials="m">
    <w:p w:rsidR="00353787" w:rsidRDefault="00353787">
      <w:pPr>
        <w:pStyle w:val="Textocomentario"/>
      </w:pPr>
      <w:r>
        <w:rPr>
          <w:rStyle w:val="Refdecomentario"/>
        </w:rPr>
        <w:annotationRef/>
      </w:r>
      <w:r>
        <w:t>Aquí creo que no está muy bien decir que pueden tomarse los enfoques MDD o MDA, ya que parecen como dos caminos diferentes, sin embargo, podemos decir que MDA es una especificación para MDD, es decir MDD contiene a MDA.. (se entiende?)..</w:t>
      </w:r>
    </w:p>
  </w:comment>
  <w:comment w:id="60" w:author="magali" w:date="2015-06-20T01:17:00Z" w:initials="m">
    <w:p w:rsidR="00353787" w:rsidRDefault="00353787" w:rsidP="00B252FC">
      <w:pPr>
        <w:pStyle w:val="Textocomentario"/>
      </w:pPr>
      <w:r>
        <w:rPr>
          <w:rStyle w:val="Refdecomentario"/>
        </w:rPr>
        <w:annotationRef/>
      </w:r>
      <w:r>
        <w:t>Mi primera observación es que quizás quede mejor que todo lo referente a marco teórico vaya al capítulo correspondiente, y en este capítulo centrarse exclusivamente en tu implementación… de todas formas seguiré leyendo para analizar un poco más</w:t>
      </w:r>
    </w:p>
  </w:comment>
  <w:comment w:id="64" w:author="magali" w:date="2015-06-20T01:17:00Z" w:initials="m">
    <w:p w:rsidR="00353787" w:rsidRDefault="00353787" w:rsidP="00B252FC">
      <w:pPr>
        <w:pStyle w:val="Textocomentario"/>
      </w:pPr>
      <w:r>
        <w:rPr>
          <w:rStyle w:val="Refdecomentario"/>
        </w:rPr>
        <w:annotationRef/>
      </w:r>
      <w:r>
        <w:t>No sé si llamar objetivo principal.. es uno de los aportes, pero quizás sea mucho decir que es el principal</w:t>
      </w:r>
    </w:p>
  </w:comment>
  <w:comment w:id="188" w:author="magali" w:date="2015-06-17T17:07:00Z" w:initials="m">
    <w:p w:rsidR="00353787" w:rsidRDefault="00353787">
      <w:pPr>
        <w:pStyle w:val="Textocomentario"/>
      </w:pPr>
      <w:r>
        <w:rPr>
          <w:rStyle w:val="Refdecomentario"/>
        </w:rPr>
        <w:annotationRef/>
      </w:r>
      <w:r>
        <w:t xml:space="preserve">Iván.. no estoy segura si en todo el documento escribes </w:t>
      </w:r>
      <w:proofErr w:type="spellStart"/>
      <w:r w:rsidRPr="00524FF6">
        <w:t>RIAs</w:t>
      </w:r>
      <w:proofErr w:type="spellEnd"/>
      <w:r>
        <w:t xml:space="preserve"> (todo con mayúscula) o </w:t>
      </w:r>
      <w:proofErr w:type="spellStart"/>
      <w:r>
        <w:t>RIAs</w:t>
      </w:r>
      <w:proofErr w:type="spellEnd"/>
      <w:r>
        <w:t xml:space="preserve"> (la s con minúscula), estuve cambiando al segundo formato pero te pido que verifiques en todo el documento y lo unifiques.</w:t>
      </w:r>
    </w:p>
  </w:comment>
  <w:comment w:id="189" w:author="marcazal" w:date="2015-06-20T01:29:00Z" w:initials="m">
    <w:p w:rsidR="00353787" w:rsidRDefault="00353787">
      <w:pPr>
        <w:pStyle w:val="Textocomentario"/>
      </w:pPr>
      <w:r>
        <w:rPr>
          <w:rStyle w:val="Refdecomentario"/>
        </w:rPr>
        <w:annotationRef/>
      </w:r>
      <w:r>
        <w:t xml:space="preserve">Se unificó todo a </w:t>
      </w:r>
      <w:proofErr w:type="spellStart"/>
      <w:r>
        <w:t>RIAs</w:t>
      </w:r>
      <w:proofErr w:type="spellEnd"/>
    </w:p>
  </w:comment>
  <w:comment w:id="202" w:author="magali" w:date="2015-06-09T13:58:00Z" w:initials="m">
    <w:p w:rsidR="00353787" w:rsidRDefault="00353787">
      <w:pPr>
        <w:pStyle w:val="Textocomentario"/>
      </w:pPr>
      <w:r>
        <w:rPr>
          <w:rStyle w:val="Refdecomentario"/>
        </w:rPr>
        <w:annotationRef/>
      </w:r>
      <w:r>
        <w:t xml:space="preserve">Mejor colocas el o los apellidos de los autores de la propuesta y la cita bibliográfica </w:t>
      </w:r>
      <w:proofErr w:type="spellStart"/>
      <w:r>
        <w:t>podés</w:t>
      </w:r>
      <w:proofErr w:type="spellEnd"/>
      <w:r>
        <w:t xml:space="preserve"> llevar al final de la oración</w:t>
      </w:r>
    </w:p>
  </w:comment>
  <w:comment w:id="220" w:author="marcazal" w:date="2015-06-20T01:33:00Z" w:initials="m">
    <w:p w:rsidR="00353787" w:rsidRDefault="00353787">
      <w:pPr>
        <w:pStyle w:val="Textocomentario"/>
      </w:pPr>
      <w:r>
        <w:rPr>
          <w:rStyle w:val="Refdecomentario"/>
        </w:rPr>
        <w:annotationRef/>
      </w:r>
      <w:r>
        <w:t>Por algún motivo se borro la bibliografía de este trabajo, ya le agregué</w:t>
      </w:r>
    </w:p>
  </w:comment>
  <w:comment w:id="218" w:author="Ivan Lopez" w:date="2015-06-17T17:54:00Z" w:initials="IL">
    <w:p w:rsidR="00353787" w:rsidRDefault="00353787">
      <w:pPr>
        <w:pStyle w:val="Textocomentario"/>
      </w:pPr>
      <w:r>
        <w:rPr>
          <w:rStyle w:val="Refdecomentario"/>
        </w:rPr>
        <w:annotationRef/>
      </w:r>
      <w:r>
        <w:t>Agregar fuente</w:t>
      </w:r>
    </w:p>
  </w:comment>
  <w:comment w:id="225" w:author="magali" w:date="2015-06-09T13:58:00Z" w:initials="m">
    <w:p w:rsidR="00353787" w:rsidRDefault="00353787">
      <w:pPr>
        <w:pStyle w:val="Textocomentario"/>
      </w:pPr>
      <w:r>
        <w:rPr>
          <w:rStyle w:val="Refdecomentario"/>
        </w:rPr>
        <w:annotationRef/>
      </w:r>
      <w:r>
        <w:t xml:space="preserve">Entiendo que si es una figura copiada de algún </w:t>
      </w:r>
      <w:proofErr w:type="spellStart"/>
      <w:r>
        <w:t>paper</w:t>
      </w:r>
      <w:proofErr w:type="spellEnd"/>
      <w:r>
        <w:t>, se debe indicar de donde se sacó</w:t>
      </w:r>
    </w:p>
  </w:comment>
  <w:comment w:id="226" w:author="marcazal" w:date="2015-06-20T01:36:00Z" w:initials="m">
    <w:p w:rsidR="00353787" w:rsidRDefault="00353787">
      <w:pPr>
        <w:pStyle w:val="Textocomentario"/>
      </w:pPr>
      <w:r>
        <w:rPr>
          <w:rStyle w:val="Refdecomentario"/>
        </w:rPr>
        <w:annotationRef/>
      </w:r>
      <w:r>
        <w:t>Todas las imágenes son copiadas del los autores referenciados en cada metodología web presentada.</w:t>
      </w:r>
    </w:p>
  </w:comment>
  <w:comment w:id="227" w:author="Ivan Lopez" w:date="2015-06-17T17:54:00Z" w:initials="IL">
    <w:p w:rsidR="00353787" w:rsidRDefault="00353787">
      <w:pPr>
        <w:pStyle w:val="Textocomentario"/>
      </w:pPr>
      <w:r>
        <w:rPr>
          <w:rStyle w:val="Refdecomentario"/>
        </w:rPr>
        <w:annotationRef/>
      </w:r>
      <w:r>
        <w:t xml:space="preserve">Efectivamente es una imagen de un </w:t>
      </w:r>
      <w:proofErr w:type="spellStart"/>
      <w:r>
        <w:t>paper</w:t>
      </w:r>
      <w:proofErr w:type="spellEnd"/>
      <w:r>
        <w:t>, más arriba agregue la fuente del trabajo</w:t>
      </w:r>
    </w:p>
  </w:comment>
  <w:comment w:id="240" w:author="magali" w:date="2015-06-17T17:55:00Z" w:initials="m">
    <w:p w:rsidR="00353787" w:rsidRDefault="00353787">
      <w:pPr>
        <w:pStyle w:val="Textocomentario"/>
      </w:pPr>
      <w:r>
        <w:rPr>
          <w:rStyle w:val="Refdecomentario"/>
        </w:rPr>
        <w:annotationRef/>
      </w:r>
      <w:r>
        <w:t>Trataría de mejorar un poco la tabla comparativa si es que se puede.. y no sé si colocar todas las metodologías, ya que has justificado el motivo por el cual te centrarías sólo en algunas.. a ver qué opina Nati.</w:t>
      </w:r>
    </w:p>
    <w:p w:rsidR="00353787" w:rsidRDefault="00353787">
      <w:pPr>
        <w:pStyle w:val="Textocomentario"/>
      </w:pPr>
    </w:p>
    <w:p w:rsidR="00353787" w:rsidRDefault="00353787">
      <w:pPr>
        <w:pStyle w:val="Textocomentario"/>
      </w:pPr>
      <w:r>
        <w:t>Pondría viñeta o algún dibujito en lugar de sí.. para que quede más lindo.. y podrías hacer el cuadro con alguna otra herramienta y luego insertarlo aquí como imagen, te ayudará a manipularla mejor</w:t>
      </w:r>
    </w:p>
  </w:comment>
  <w:comment w:id="259" w:author="magali" w:date="2015-06-09T13:58:00Z" w:initials="m">
    <w:p w:rsidR="00353787" w:rsidRDefault="00353787">
      <w:pPr>
        <w:pStyle w:val="Textocomentario"/>
      </w:pPr>
      <w:r>
        <w:rPr>
          <w:rStyle w:val="Refdecomentario"/>
        </w:rPr>
        <w:annotationRef/>
      </w:r>
      <w:r>
        <w:t xml:space="preserve">Modelos estándares quisiste decir? .. (doble negación implica una afirmación </w:t>
      </w:r>
      <w:r>
        <w:sym w:font="Wingdings" w:char="F04A"/>
      </w:r>
      <w:r>
        <w:t>)</w:t>
      </w:r>
    </w:p>
  </w:comment>
  <w:comment w:id="262" w:author="magali" w:date="2015-06-09T13:58:00Z" w:initials="m">
    <w:p w:rsidR="00353787" w:rsidRDefault="00353787">
      <w:pPr>
        <w:pStyle w:val="Textocomentario"/>
      </w:pPr>
      <w:r>
        <w:rPr>
          <w:rStyle w:val="Refdecomentario"/>
        </w:rPr>
        <w:annotationRef/>
      </w:r>
      <w:r>
        <w:t>No colocaría esto como justificación a no ser de que efectivamente exista evidencia para afirmarlo</w:t>
      </w:r>
    </w:p>
  </w:comment>
  <w:comment w:id="264" w:author="magali" w:date="2015-06-09T13:58:00Z" w:initials="m">
    <w:p w:rsidR="00353787" w:rsidRDefault="00353787">
      <w:pPr>
        <w:pStyle w:val="Textocomentario"/>
      </w:pPr>
      <w:r>
        <w:rPr>
          <w:rStyle w:val="Refdecomentario"/>
        </w:rPr>
        <w:annotationRef/>
      </w:r>
      <w:r>
        <w:t>Por qué es importante que esté basado en UML? Esta justificación hay que reforzarla, porque se menciona mucho este punto.</w:t>
      </w:r>
    </w:p>
  </w:comment>
  <w:comment w:id="485" w:author="magali" w:date="2015-06-09T13:58:00Z" w:initials="m">
    <w:p w:rsidR="00353787" w:rsidRDefault="00353787">
      <w:pPr>
        <w:pStyle w:val="Textocomentario"/>
      </w:pPr>
      <w:r>
        <w:rPr>
          <w:rStyle w:val="Refdecomentario"/>
        </w:rPr>
        <w:annotationRef/>
      </w:r>
      <w:r>
        <w:t xml:space="preserve">Aquí habría que agregar una subsección explicando la capa de presentación de </w:t>
      </w:r>
      <w:proofErr w:type="spellStart"/>
      <w:r>
        <w:t>MoWebA</w:t>
      </w:r>
      <w:proofErr w:type="spellEnd"/>
      <w:r>
        <w:t xml:space="preserve">, según estuvimos conversando esta mañana con Nathalie, y utilizando algún ejemplo que permita comprender mejor los elementos de presentación de </w:t>
      </w:r>
      <w:proofErr w:type="spellStart"/>
      <w:r>
        <w:t>MoWebA</w:t>
      </w:r>
      <w:proofErr w:type="spellEnd"/>
    </w:p>
  </w:comment>
  <w:comment w:id="539" w:author="magali" w:date="2015-06-09T13:58:00Z" w:initials="m">
    <w:p w:rsidR="00353787" w:rsidRDefault="00353787">
      <w:pPr>
        <w:pStyle w:val="Textocomentario"/>
      </w:pPr>
      <w:r>
        <w:rPr>
          <w:rStyle w:val="Refdecomentario"/>
        </w:rPr>
        <w:annotationRef/>
      </w:r>
      <w:r>
        <w:t>No está claro qué se quiso indicar con esta frase</w:t>
      </w:r>
    </w:p>
  </w:comment>
  <w:comment w:id="545" w:author="magali" w:date="2015-06-09T13:58:00Z" w:initials="m">
    <w:p w:rsidR="00353787" w:rsidRDefault="00353787">
      <w:pPr>
        <w:pStyle w:val="Textocomentario"/>
      </w:pPr>
      <w:r>
        <w:rPr>
          <w:rStyle w:val="Refdecomentario"/>
        </w:rPr>
        <w:annotationRef/>
      </w:r>
      <w:r>
        <w:t>Revisar frase y mejorarla</w:t>
      </w:r>
    </w:p>
  </w:comment>
  <w:comment w:id="612" w:author="magali" w:date="2015-06-18T07:46:00Z" w:initials="m">
    <w:p w:rsidR="00353787" w:rsidRDefault="00353787" w:rsidP="001770C9">
      <w:pPr>
        <w:pStyle w:val="Textocomentario"/>
      </w:pPr>
      <w:r>
        <w:rPr>
          <w:rStyle w:val="Refdecomentario"/>
        </w:rPr>
        <w:annotationRef/>
      </w:r>
      <w:r>
        <w:t>Unificar las cursivas a los nombres en inglés, o lenguajes/herramientas/técnicas</w:t>
      </w:r>
    </w:p>
  </w:comment>
  <w:comment w:id="643" w:author="magali" w:date="2015-06-09T13:58:00Z" w:initials="m">
    <w:p w:rsidR="00353787" w:rsidRDefault="00353787">
      <w:pPr>
        <w:pStyle w:val="Textocomentario"/>
      </w:pPr>
      <w:r>
        <w:rPr>
          <w:rStyle w:val="Refdecomentario"/>
        </w:rPr>
        <w:annotationRef/>
      </w:r>
      <w:r>
        <w:t>Aclaraste en algún lugar qué significan estas siglas?</w:t>
      </w:r>
    </w:p>
  </w:comment>
  <w:comment w:id="671" w:author="magali" w:date="2015-06-09T13:58:00Z" w:initials="m">
    <w:p w:rsidR="00353787" w:rsidRDefault="00353787">
      <w:pPr>
        <w:pStyle w:val="Textocomentario"/>
      </w:pPr>
      <w:r>
        <w:rPr>
          <w:rStyle w:val="Refdecomentario"/>
        </w:rPr>
        <w:annotationRef/>
      </w:r>
      <w:r>
        <w:t>Mencionar las propuestas que estuviste presentando en el capítulo</w:t>
      </w:r>
    </w:p>
  </w:comment>
  <w:comment w:id="700" w:author="magali" w:date="2015-06-09T13:58:00Z" w:initials="m">
    <w:p w:rsidR="00353787" w:rsidRDefault="00353787">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BC8" w:rsidRDefault="00151BC8" w:rsidP="00875FB2">
      <w:pPr>
        <w:spacing w:after="0" w:line="240" w:lineRule="auto"/>
      </w:pPr>
      <w:r>
        <w:separator/>
      </w:r>
    </w:p>
  </w:endnote>
  <w:endnote w:type="continuationSeparator" w:id="0">
    <w:p w:rsidR="00151BC8" w:rsidRDefault="00151BC8"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BC8" w:rsidRDefault="00151BC8" w:rsidP="00875FB2">
      <w:pPr>
        <w:spacing w:after="0" w:line="240" w:lineRule="auto"/>
      </w:pPr>
      <w:r>
        <w:separator/>
      </w:r>
    </w:p>
  </w:footnote>
  <w:footnote w:type="continuationSeparator" w:id="0">
    <w:p w:rsidR="00151BC8" w:rsidRDefault="00151BC8" w:rsidP="00875FB2">
      <w:pPr>
        <w:spacing w:after="0" w:line="240" w:lineRule="auto"/>
      </w:pPr>
      <w:r>
        <w:continuationSeparator/>
      </w:r>
    </w:p>
  </w:footnote>
  <w:footnote w:id="1">
    <w:p w:rsidR="00353787" w:rsidRPr="00B252FC" w:rsidRDefault="00353787" w:rsidP="00B252FC">
      <w:pPr>
        <w:pStyle w:val="Textonotapie"/>
        <w:rPr>
          <w:ins w:id="105" w:author="marcazal" w:date="2015-06-20T01:19:00Z"/>
          <w:color w:val="000000" w:themeColor="text1"/>
          <w:sz w:val="14"/>
          <w:lang w:val="en-US"/>
        </w:rPr>
      </w:pPr>
      <w:ins w:id="106"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r>
        <w:fldChar w:fldCharType="begin"/>
      </w:r>
      <w:r w:rsidRPr="00B252FC">
        <w:rPr>
          <w:lang w:val="en-US"/>
        </w:rPr>
        <w:instrText>HYPERLINK "http://www.w3.org/TR/xslt20/"</w:instrText>
      </w:r>
      <w:r>
        <w:fldChar w:fldCharType="separate"/>
      </w:r>
      <w:ins w:id="107"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2">
    <w:p w:rsidR="00353787" w:rsidRPr="00B252FC" w:rsidRDefault="00353787" w:rsidP="00B252FC">
      <w:pPr>
        <w:pStyle w:val="Textonotapie"/>
        <w:rPr>
          <w:ins w:id="112" w:author="marcazal" w:date="2015-06-20T01:19:00Z"/>
          <w:color w:val="000000" w:themeColor="text1"/>
          <w:sz w:val="14"/>
          <w:lang w:val="en-US"/>
        </w:rPr>
      </w:pPr>
      <w:ins w:id="113"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114"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3">
    <w:p w:rsidR="00353787" w:rsidRPr="00B252FC" w:rsidRDefault="00353787" w:rsidP="00B252FC">
      <w:pPr>
        <w:pStyle w:val="Textonotapie"/>
        <w:rPr>
          <w:ins w:id="119" w:author="marcazal" w:date="2015-06-20T01:19:00Z"/>
          <w:color w:val="000000" w:themeColor="text1"/>
          <w:sz w:val="14"/>
          <w:lang w:val="en-US"/>
        </w:rPr>
      </w:pPr>
      <w:ins w:id="120"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121"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4">
    <w:p w:rsidR="00353787" w:rsidRPr="00B252FC" w:rsidRDefault="00353787" w:rsidP="00B252FC">
      <w:pPr>
        <w:pStyle w:val="Textonotapie"/>
        <w:rPr>
          <w:ins w:id="126" w:author="marcazal" w:date="2015-06-20T01:19:00Z"/>
          <w:color w:val="000000" w:themeColor="text1"/>
          <w:sz w:val="14"/>
          <w:lang w:val="en-US"/>
        </w:rPr>
      </w:pPr>
      <w:ins w:id="127"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128"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5">
    <w:p w:rsidR="00353787" w:rsidRPr="00B252FC" w:rsidRDefault="00353787" w:rsidP="00B252FC">
      <w:pPr>
        <w:pStyle w:val="Textonotapie"/>
        <w:rPr>
          <w:ins w:id="133" w:author="marcazal" w:date="2015-06-20T01:19:00Z"/>
          <w:color w:val="000000" w:themeColor="text1"/>
          <w:sz w:val="14"/>
          <w:lang w:val="en-US"/>
        </w:rPr>
      </w:pPr>
      <w:ins w:id="134"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r>
        <w:fldChar w:fldCharType="begin"/>
      </w:r>
      <w:r w:rsidRPr="00B252FC">
        <w:rPr>
          <w:lang w:val="en-US"/>
        </w:rPr>
        <w:instrText>HYPERLINK "http://www.acceleo.org/"</w:instrText>
      </w:r>
      <w:r>
        <w:fldChar w:fldCharType="separate"/>
      </w:r>
      <w:ins w:id="135" w:author="marcazal" w:date="2015-06-20T01:19:00Z">
        <w:r w:rsidRPr="00B252FC">
          <w:rPr>
            <w:rStyle w:val="Hipervnculo"/>
            <w:color w:val="000000" w:themeColor="text1"/>
            <w:sz w:val="14"/>
            <w:lang w:val="en-US"/>
          </w:rPr>
          <w:t>www.acceleo.org/</w:t>
        </w:r>
        <w:r>
          <w:fldChar w:fldCharType="end"/>
        </w:r>
        <w:r w:rsidRPr="00B252FC">
          <w:rPr>
            <w:color w:val="000000" w:themeColor="text1"/>
            <w:sz w:val="14"/>
            <w:lang w:val="en-US"/>
          </w:rPr>
          <w:t xml:space="preserve"> 2015</w:t>
        </w:r>
      </w:ins>
    </w:p>
  </w:footnote>
  <w:footnote w:id="6">
    <w:p w:rsidR="00353787" w:rsidRPr="00E17C26" w:rsidRDefault="00353787">
      <w:pPr>
        <w:pStyle w:val="Textonotapie"/>
        <w:rPr>
          <w:color w:val="000000" w:themeColor="text1"/>
          <w:sz w:val="14"/>
          <w:lang w:val="en-US"/>
        </w:rPr>
      </w:pPr>
      <w:ins w:id="184" w:author="marcazal" w:date="2015-06-18T07:07:00Z">
        <w:r w:rsidRPr="001748C7">
          <w:rPr>
            <w:rStyle w:val="Refdenotaalpie"/>
            <w:color w:val="000000" w:themeColor="text1"/>
            <w:sz w:val="14"/>
          </w:rPr>
          <w:footnoteRef/>
        </w:r>
        <w:r w:rsidRPr="001748C7">
          <w:rPr>
            <w:b/>
            <w:color w:val="000000" w:themeColor="text1"/>
            <w:sz w:val="14"/>
            <w:lang w:val="en-US"/>
          </w:rPr>
          <w:t xml:space="preserve"> </w:t>
        </w:r>
      </w:ins>
      <w:ins w:id="185" w:author="marcazal" w:date="2015-06-18T07:08:00Z">
        <w:r w:rsidRPr="001748C7">
          <w:rPr>
            <w:b/>
            <w:color w:val="000000" w:themeColor="text1"/>
            <w:sz w:val="14"/>
            <w:lang w:val="en-US"/>
          </w:rPr>
          <w:t xml:space="preserve">Google Web Toolkit: </w:t>
        </w:r>
      </w:ins>
      <w:r w:rsidRPr="001748C7">
        <w:rPr>
          <w:color w:val="000000" w:themeColor="text1"/>
          <w:sz w:val="14"/>
          <w:lang w:val="en-US"/>
        </w:rPr>
        <w:fldChar w:fldCharType="begin"/>
      </w:r>
      <w:r w:rsidRPr="001748C7">
        <w:rPr>
          <w:color w:val="000000" w:themeColor="text1"/>
          <w:sz w:val="14"/>
          <w:lang w:val="en-US"/>
        </w:rPr>
        <w:instrText xml:space="preserve"> HYPERLINK "http://www.gwtproject.org/" </w:instrText>
      </w:r>
      <w:r w:rsidRPr="001748C7">
        <w:rPr>
          <w:color w:val="000000" w:themeColor="text1"/>
          <w:sz w:val="14"/>
          <w:lang w:val="en-US"/>
        </w:rPr>
        <w:fldChar w:fldCharType="separate"/>
      </w:r>
      <w:ins w:id="186" w:author="marcazal" w:date="2015-06-18T07:08:00Z">
        <w:r w:rsidRPr="001748C7">
          <w:rPr>
            <w:rStyle w:val="Hipervnculo"/>
            <w:color w:val="000000" w:themeColor="text1"/>
            <w:sz w:val="14"/>
            <w:lang w:val="en-US"/>
          </w:rPr>
          <w:t>http://www.gwtproject.org/</w:t>
        </w:r>
        <w:r w:rsidRPr="001748C7">
          <w:rPr>
            <w:color w:val="000000" w:themeColor="text1"/>
            <w:sz w:val="14"/>
            <w:lang w:val="en-US"/>
          </w:rPr>
          <w:fldChar w:fldCharType="end"/>
        </w:r>
        <w:r w:rsidRPr="001748C7">
          <w:rPr>
            <w:color w:val="000000" w:themeColor="text1"/>
            <w:sz w:val="14"/>
            <w:lang w:val="en-US"/>
          </w:rPr>
          <w:t xml:space="preserve"> 2015</w:t>
        </w:r>
      </w:ins>
    </w:p>
  </w:footnote>
  <w:footnote w:id="7">
    <w:p w:rsidR="00353787" w:rsidRPr="00AE4686" w:rsidRDefault="00353787"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353787">
        <w:rPr>
          <w:lang w:val="en-US"/>
          <w:rPrChange w:id="210" w:author="marcazal" w:date="2015-06-21T11:44: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8">
    <w:p w:rsidR="00353787" w:rsidRPr="008A6D12" w:rsidRDefault="00353787"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ins w:id="222" w:author="marcazal" w:date="2015-05-29T08:02:00Z">
        <w:r w:rsidRPr="001748C7">
          <w:rPr>
            <w:rFonts w:cstheme="minorHAnsi"/>
            <w:b/>
            <w:sz w:val="14"/>
            <w:szCs w:val="16"/>
            <w:lang w:val="en-US"/>
          </w:rPr>
          <w:t>INTERACTION DESIGN FOUNDATION:</w:t>
        </w:r>
      </w:ins>
      <w:r>
        <w:fldChar w:fldCharType="begin"/>
      </w:r>
      <w:r w:rsidRPr="00353787">
        <w:rPr>
          <w:lang w:val="en-US"/>
          <w:rPrChange w:id="223" w:author="marcazal" w:date="2015-06-21T11:44:00Z">
            <w:rPr/>
          </w:rPrChange>
        </w:rPr>
        <w:instrText>HYPERLINK "http://www.interaction-design.org/encyclopedia/human_computer_interaction_hci.html"</w:instrText>
      </w:r>
      <w:r>
        <w:fldChar w:fldCharType="separate"/>
      </w:r>
      <w:r w:rsidRPr="001748C7">
        <w:rPr>
          <w:rStyle w:val="Hipervnculo"/>
          <w:rFonts w:cstheme="minorHAnsi"/>
          <w:color w:val="000000" w:themeColor="text1"/>
          <w:sz w:val="14"/>
          <w:szCs w:val="16"/>
          <w:lang w:val="en-US"/>
        </w:rPr>
        <w:t>http://www.interaction-design.org/encyclopedia/human_computer_interaction_hci.html</w:t>
      </w:r>
      <w:r>
        <w:fldChar w:fldCharType="end"/>
      </w:r>
      <w:ins w:id="224" w:author="marcazal" w:date="2015-05-29T08:02:00Z">
        <w:r w:rsidRPr="001748C7">
          <w:rPr>
            <w:rFonts w:cstheme="minorHAnsi"/>
            <w:sz w:val="14"/>
            <w:szCs w:val="16"/>
            <w:lang w:val="en-US"/>
          </w:rPr>
          <w:t xml:space="preserve"> 2015</w:t>
        </w:r>
      </w:ins>
    </w:p>
  </w:footnote>
  <w:footnote w:id="9">
    <w:p w:rsidR="00353787" w:rsidRPr="001041DD" w:rsidRDefault="00353787">
      <w:pPr>
        <w:pStyle w:val="Textonotapie"/>
        <w:rPr>
          <w:color w:val="000000" w:themeColor="text1"/>
          <w:sz w:val="14"/>
          <w:lang w:val="en-US"/>
        </w:rPr>
      </w:pPr>
      <w:ins w:id="244"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245"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246" w:author="Ivan Lopez" w:date="2015-06-17T18:54:00Z">
        <w:r w:rsidRPr="001748C7">
          <w:rPr>
            <w:color w:val="000000" w:themeColor="text1"/>
            <w:sz w:val="14"/>
            <w:lang w:val="en-US"/>
          </w:rPr>
          <w:instrText>http://www.webratio.com/site/content/es/home</w:instrText>
        </w:r>
      </w:ins>
      <w:ins w:id="247"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248" w:author="Ivan Lopez" w:date="2015-06-17T18:54:00Z">
        <w:r w:rsidRPr="001748C7">
          <w:rPr>
            <w:rStyle w:val="Hipervnculo"/>
            <w:color w:val="000000" w:themeColor="text1"/>
            <w:sz w:val="14"/>
            <w:lang w:val="en-US"/>
          </w:rPr>
          <w:t>http://www.webratio.com/site/content/es/home</w:t>
        </w:r>
      </w:ins>
      <w:ins w:id="249"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 w:id="10">
    <w:p w:rsidR="00353787" w:rsidRPr="00AA40E8" w:rsidRDefault="00353787">
      <w:pPr>
        <w:pStyle w:val="Textonotapie"/>
        <w:rPr>
          <w:color w:val="000000" w:themeColor="text1"/>
          <w:sz w:val="14"/>
          <w:lang w:val="en-US"/>
        </w:rPr>
      </w:pPr>
      <w:ins w:id="566"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A397E"/>
    <w:rsid w:val="000A7A24"/>
    <w:rsid w:val="000B61FD"/>
    <w:rsid w:val="000B6844"/>
    <w:rsid w:val="000C1623"/>
    <w:rsid w:val="000C1FE3"/>
    <w:rsid w:val="000D18B7"/>
    <w:rsid w:val="000E0DD5"/>
    <w:rsid w:val="000F1C98"/>
    <w:rsid w:val="001041DD"/>
    <w:rsid w:val="00120501"/>
    <w:rsid w:val="001408E0"/>
    <w:rsid w:val="001457A7"/>
    <w:rsid w:val="001457D0"/>
    <w:rsid w:val="00151BC8"/>
    <w:rsid w:val="00153A23"/>
    <w:rsid w:val="001629D2"/>
    <w:rsid w:val="001650E6"/>
    <w:rsid w:val="00173649"/>
    <w:rsid w:val="001748C7"/>
    <w:rsid w:val="001770C9"/>
    <w:rsid w:val="001806CA"/>
    <w:rsid w:val="001821E1"/>
    <w:rsid w:val="00196071"/>
    <w:rsid w:val="001970FF"/>
    <w:rsid w:val="001A2BCF"/>
    <w:rsid w:val="001A6820"/>
    <w:rsid w:val="001C2030"/>
    <w:rsid w:val="001C308D"/>
    <w:rsid w:val="001C52AC"/>
    <w:rsid w:val="001D0D86"/>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81287"/>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3582E"/>
    <w:rsid w:val="0034255B"/>
    <w:rsid w:val="00342DA4"/>
    <w:rsid w:val="00353787"/>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514EE"/>
    <w:rsid w:val="004535DD"/>
    <w:rsid w:val="004602DE"/>
    <w:rsid w:val="00461947"/>
    <w:rsid w:val="00463A85"/>
    <w:rsid w:val="00463FA3"/>
    <w:rsid w:val="00465A4B"/>
    <w:rsid w:val="004832E7"/>
    <w:rsid w:val="004879C7"/>
    <w:rsid w:val="00493B4D"/>
    <w:rsid w:val="004A0E2C"/>
    <w:rsid w:val="004A3604"/>
    <w:rsid w:val="004A4A22"/>
    <w:rsid w:val="004C3D22"/>
    <w:rsid w:val="004D053A"/>
    <w:rsid w:val="004D5297"/>
    <w:rsid w:val="004D678B"/>
    <w:rsid w:val="004E4EFE"/>
    <w:rsid w:val="004E74E0"/>
    <w:rsid w:val="004F3D16"/>
    <w:rsid w:val="005216AF"/>
    <w:rsid w:val="005230CA"/>
    <w:rsid w:val="00524FF6"/>
    <w:rsid w:val="00560F0C"/>
    <w:rsid w:val="005640CA"/>
    <w:rsid w:val="00564F07"/>
    <w:rsid w:val="005746F5"/>
    <w:rsid w:val="00583643"/>
    <w:rsid w:val="005853B2"/>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83E53"/>
    <w:rsid w:val="006934C2"/>
    <w:rsid w:val="0069772B"/>
    <w:rsid w:val="006A342B"/>
    <w:rsid w:val="006B09CF"/>
    <w:rsid w:val="006B3E9D"/>
    <w:rsid w:val="006B4FFC"/>
    <w:rsid w:val="006C7D82"/>
    <w:rsid w:val="006D0FA9"/>
    <w:rsid w:val="006D155D"/>
    <w:rsid w:val="006E1839"/>
    <w:rsid w:val="006E41C7"/>
    <w:rsid w:val="006F1C5D"/>
    <w:rsid w:val="006F79B7"/>
    <w:rsid w:val="00714830"/>
    <w:rsid w:val="00730011"/>
    <w:rsid w:val="00746603"/>
    <w:rsid w:val="00753788"/>
    <w:rsid w:val="00762ABA"/>
    <w:rsid w:val="00770691"/>
    <w:rsid w:val="00774543"/>
    <w:rsid w:val="00777F9F"/>
    <w:rsid w:val="00780A76"/>
    <w:rsid w:val="00792FCA"/>
    <w:rsid w:val="007A0930"/>
    <w:rsid w:val="007A0B9F"/>
    <w:rsid w:val="007B274B"/>
    <w:rsid w:val="007B2B89"/>
    <w:rsid w:val="007C1911"/>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2AFB"/>
    <w:rsid w:val="00891FCF"/>
    <w:rsid w:val="008A5CA7"/>
    <w:rsid w:val="008A5CB3"/>
    <w:rsid w:val="008A6A2B"/>
    <w:rsid w:val="008A6D12"/>
    <w:rsid w:val="008B1909"/>
    <w:rsid w:val="008B299F"/>
    <w:rsid w:val="008D5CE8"/>
    <w:rsid w:val="008E117C"/>
    <w:rsid w:val="008F1717"/>
    <w:rsid w:val="008F2614"/>
    <w:rsid w:val="008F6CB3"/>
    <w:rsid w:val="00902BB5"/>
    <w:rsid w:val="00912F86"/>
    <w:rsid w:val="00914135"/>
    <w:rsid w:val="009153F2"/>
    <w:rsid w:val="009234A5"/>
    <w:rsid w:val="00933E27"/>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D42FB"/>
    <w:rsid w:val="009D54F1"/>
    <w:rsid w:val="009D6541"/>
    <w:rsid w:val="009E023E"/>
    <w:rsid w:val="009E2506"/>
    <w:rsid w:val="009E5161"/>
    <w:rsid w:val="009F3B67"/>
    <w:rsid w:val="009F48FE"/>
    <w:rsid w:val="00A06A01"/>
    <w:rsid w:val="00A441B3"/>
    <w:rsid w:val="00A450A1"/>
    <w:rsid w:val="00A46FDF"/>
    <w:rsid w:val="00A52250"/>
    <w:rsid w:val="00A5516F"/>
    <w:rsid w:val="00A56483"/>
    <w:rsid w:val="00A610AF"/>
    <w:rsid w:val="00A64512"/>
    <w:rsid w:val="00A66627"/>
    <w:rsid w:val="00A9718B"/>
    <w:rsid w:val="00AA0302"/>
    <w:rsid w:val="00AA25C1"/>
    <w:rsid w:val="00AA40E8"/>
    <w:rsid w:val="00AA5D8B"/>
    <w:rsid w:val="00AE29BF"/>
    <w:rsid w:val="00AE4686"/>
    <w:rsid w:val="00B03420"/>
    <w:rsid w:val="00B03A06"/>
    <w:rsid w:val="00B13DD9"/>
    <w:rsid w:val="00B173CF"/>
    <w:rsid w:val="00B1742A"/>
    <w:rsid w:val="00B238CC"/>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C142C"/>
    <w:rsid w:val="00DC2E64"/>
    <w:rsid w:val="00DE3445"/>
    <w:rsid w:val="00DF2B36"/>
    <w:rsid w:val="00E00CB2"/>
    <w:rsid w:val="00E0777A"/>
    <w:rsid w:val="00E17C26"/>
    <w:rsid w:val="00E261A7"/>
    <w:rsid w:val="00E3166F"/>
    <w:rsid w:val="00E32A80"/>
    <w:rsid w:val="00E371B0"/>
    <w:rsid w:val="00E50499"/>
    <w:rsid w:val="00E51960"/>
    <w:rsid w:val="00E66187"/>
    <w:rsid w:val="00E7625D"/>
    <w:rsid w:val="00E974EB"/>
    <w:rsid w:val="00E97FD9"/>
    <w:rsid w:val="00EE50BD"/>
    <w:rsid w:val="00EF41E8"/>
    <w:rsid w:val="00F011B8"/>
    <w:rsid w:val="00F02DE6"/>
    <w:rsid w:val="00F153EB"/>
    <w:rsid w:val="00F1739B"/>
    <w:rsid w:val="00F23BCF"/>
    <w:rsid w:val="00F34B76"/>
    <w:rsid w:val="00F37106"/>
    <w:rsid w:val="00F55BD8"/>
    <w:rsid w:val="00F55C0A"/>
    <w:rsid w:val="00F60927"/>
    <w:rsid w:val="00F730AD"/>
    <w:rsid w:val="00F850EE"/>
    <w:rsid w:val="00F9160B"/>
    <w:rsid w:val="00F94A62"/>
    <w:rsid w:val="00F95F37"/>
    <w:rsid w:val="00F96AEF"/>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30"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84533-DBD0-4B1D-A2FF-0F105740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17</Pages>
  <Words>5307</Words>
  <Characters>29189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Iván López</dc:creator>
  <cp:lastModifiedBy>marcazal</cp:lastModifiedBy>
  <cp:revision>11</cp:revision>
  <dcterms:created xsi:type="dcterms:W3CDTF">2015-06-18T23:58:00Z</dcterms:created>
  <dcterms:modified xsi:type="dcterms:W3CDTF">2015-06-21T16:09:00Z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