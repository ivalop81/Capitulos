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D22F01" w:rsidRPr="000A7A24">
        <w:rPr>
          <w:rFonts w:ascii="Calibri" w:hAnsi="Calibri" w:cs="Calibri"/>
        </w:rPr>
        <w:fldChar w:fldCharType="begin"/>
      </w:r>
      <w:r w:rsidR="000A7A24" w:rsidRPr="000A7A24">
        <w:rPr>
          <w:rFonts w:ascii="Calibri" w:hAnsi="Calibri" w:cs="Calibri"/>
        </w:rPr>
        <w:instrText xml:space="preserve"> REF BIB_garrett \* MERGEFORMAT </w:instrText>
      </w:r>
      <w:r w:rsidR="00D22F01"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D22F01"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2" w:author="marcazal" w:date="2015-05-28T01:09:00Z"/>
          <w:rFonts w:cs="Times New Roman"/>
        </w:rPr>
      </w:pPr>
      <w:commentRangeStart w:id="3"/>
      <w:del w:id="4"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r w:rsidR="00BC355D" w:rsidDel="001A6820">
          <w:rPr>
            <w:rFonts w:cs="Times New Roman"/>
            <w:lang w:val="es-PY"/>
          </w:rPr>
          <w:delText>RIAS</w:delText>
        </w:r>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D22F01" w:rsidRPr="00D22F01" w:rsidDel="001A6820">
          <w:fldChar w:fldCharType="begin"/>
        </w:r>
        <w:r w:rsidR="006F1C5D" w:rsidDel="001A6820">
          <w:delInstrText xml:space="preserve"> REF BIB_koch2009 \* MERGEFORMAT </w:delInstrText>
        </w:r>
        <w:r w:rsidR="00D22F01" w:rsidRPr="00D22F01" w:rsidDel="001A6820">
          <w:fldChar w:fldCharType="separate"/>
        </w:r>
        <w:r w:rsidR="000A7A24" w:rsidRPr="000A7A24" w:rsidDel="001A6820">
          <w:rPr>
            <w:rFonts w:ascii="Calibri" w:hAnsi="Calibri" w:cs="Calibri"/>
            <w:lang w:val="es-PY"/>
          </w:rPr>
          <w:delText>&lt;koch2009&gt;</w:delText>
        </w:r>
        <w:r w:rsidR="00D22F01"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r w:rsidR="00875FB2" w:rsidRPr="00672951">
        <w:rPr>
          <w:rFonts w:cs="Times New Roman"/>
          <w:color w:val="000000"/>
        </w:rPr>
        <w:lastRenderedPageBreak/>
        <w:t>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5" w:author="marcazal" w:date="2015-05-28T01:09:00Z"/>
          <w:rFonts w:cs="Times New Roman"/>
        </w:rPr>
      </w:pPr>
      <w:del w:id="6" w:author="marcazal" w:date="2015-05-28T01:09:00Z">
        <w:r w:rsidRPr="00672951" w:rsidDel="001A6820">
          <w:rPr>
            <w:rFonts w:cs="Times New Roman"/>
          </w:rPr>
          <w:delText>“</w:delText>
        </w:r>
        <w:r w:rsidR="00875FB2" w:rsidRPr="00672951" w:rsidDel="001A6820">
          <w:rPr>
            <w:rFonts w:cs="Times New Roman"/>
          </w:rPr>
          <w:delText xml:space="preserve">Las </w:delText>
        </w:r>
        <w:r w:rsidR="00BC355D" w:rsidDel="001A6820">
          <w:rPr>
            <w:rFonts w:cs="Times New Roman"/>
          </w:rPr>
          <w:delText>RIAS</w:delText>
        </w:r>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D22F01" w:rsidRPr="00D22F01" w:rsidDel="001A6820">
          <w:fldChar w:fldCharType="begin"/>
        </w:r>
        <w:r w:rsidR="006F1C5D" w:rsidDel="001A6820">
          <w:delInstrText xml:space="preserve"> REF BIB_fraternali2010 \* MERGEFORMAT </w:delInstrText>
        </w:r>
        <w:r w:rsidR="00D22F01" w:rsidRPr="00D22F01" w:rsidDel="001A6820">
          <w:fldChar w:fldCharType="separate"/>
        </w:r>
        <w:r w:rsidR="000A7A24" w:rsidRPr="000A7A24" w:rsidDel="001A6820">
          <w:rPr>
            <w:rFonts w:ascii="Calibri" w:hAnsi="Calibri" w:cs="Calibri"/>
            <w:lang w:val="es-PY"/>
          </w:rPr>
          <w:delText>&lt;fraternali2010&gt;</w:delText>
        </w:r>
        <w:r w:rsidR="00D22F01"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3"/>
      <w:r w:rsidR="00E32A80">
        <w:rPr>
          <w:rStyle w:val="Refdecomentario"/>
          <w:rFonts w:eastAsiaTheme="minorEastAsia"/>
          <w:lang w:eastAsia="es-ES"/>
        </w:rPr>
        <w:commentReference w:id="3"/>
      </w:r>
    </w:p>
    <w:p w:rsidR="00153A23" w:rsidRDefault="00153A23" w:rsidP="000551EF">
      <w:pPr>
        <w:spacing w:after="0"/>
        <w:jc w:val="both"/>
        <w:rPr>
          <w:ins w:id="8" w:author="marcazal" w:date="2015-05-28T02:00:00Z"/>
          <w:rFonts w:cs="Times New Roman"/>
        </w:rPr>
      </w:pPr>
      <w:ins w:id="9" w:author="marcazal" w:date="2015-05-28T01:17:00Z">
        <w:r>
          <w:rPr>
            <w:rFonts w:cs="Times New Roman"/>
          </w:rPr>
          <w:t>De las definiciones anteriores</w:t>
        </w:r>
      </w:ins>
      <w:ins w:id="10" w:author="marcazal" w:date="2015-05-28T01:21:00Z">
        <w:r>
          <w:rPr>
            <w:rFonts w:cs="Times New Roman"/>
          </w:rPr>
          <w:t>,</w:t>
        </w:r>
      </w:ins>
      <w:ins w:id="11" w:author="marcazal" w:date="2015-05-28T01:17:00Z">
        <w:r>
          <w:rPr>
            <w:rFonts w:cs="Times New Roman"/>
          </w:rPr>
          <w:t xml:space="preserve"> puede notarse el hecho de que</w:t>
        </w:r>
      </w:ins>
      <w:ins w:id="12" w:author="marcazal" w:date="2015-05-28T01:18:00Z">
        <w:r>
          <w:rPr>
            <w:rFonts w:cs="Times New Roman"/>
          </w:rPr>
          <w:t xml:space="preserve"> </w:t>
        </w:r>
      </w:ins>
      <w:ins w:id="13" w:author="marcazal" w:date="2015-05-28T01:20:00Z">
        <w:r>
          <w:rPr>
            <w:rFonts w:cs="Times New Roman"/>
          </w:rPr>
          <w:t>en</w:t>
        </w:r>
      </w:ins>
      <w:ins w:id="14" w:author="marcazal" w:date="2015-05-28T01:18:00Z">
        <w:r>
          <w:rPr>
            <w:rFonts w:cs="Times New Roman"/>
          </w:rPr>
          <w:t xml:space="preserve"> </w:t>
        </w:r>
      </w:ins>
      <w:ins w:id="15" w:author="marcazal" w:date="2015-05-28T01:17:00Z">
        <w:r>
          <w:rPr>
            <w:rFonts w:cs="Times New Roman"/>
          </w:rPr>
          <w:t>las RIA</w:t>
        </w:r>
      </w:ins>
      <w:ins w:id="16" w:author="marcazal" w:date="2015-05-28T01:18:00Z">
        <w:r>
          <w:rPr>
            <w:rFonts w:cs="Times New Roman"/>
          </w:rPr>
          <w:t>S</w:t>
        </w:r>
      </w:ins>
      <w:ins w:id="17" w:author="marcazal" w:date="2015-05-28T01:19:00Z">
        <w:r>
          <w:rPr>
            <w:rFonts w:cs="Times New Roman"/>
          </w:rPr>
          <w:t xml:space="preserve"> </w:t>
        </w:r>
      </w:ins>
      <w:ins w:id="18" w:author="marcazal" w:date="2015-05-28T01:20:00Z">
        <w:r>
          <w:rPr>
            <w:rFonts w:cs="Times New Roman"/>
          </w:rPr>
          <w:t>se busca que las aplicaciones tiendan a comportarse lo más similarmente a las aplicaciones de escritorio</w:t>
        </w:r>
      </w:ins>
      <w:ins w:id="19" w:author="marcazal" w:date="2015-05-28T01:21:00Z">
        <w:r w:rsidR="007E20F7">
          <w:rPr>
            <w:rFonts w:cs="Times New Roman"/>
          </w:rPr>
          <w:t xml:space="preserve">, evitando el refrescado </w:t>
        </w:r>
        <w:r w:rsidR="007E20F7">
          <w:rPr>
            <w:rFonts w:cs="Times New Roman"/>
          </w:rPr>
          <w:t>excesivo</w:t>
        </w:r>
        <w:r w:rsidR="007E20F7">
          <w:rPr>
            <w:rFonts w:cs="Times New Roman"/>
          </w:rPr>
          <w:t xml:space="preserve"> de las páginas, más precisamente, permitiendo el refrescado parcial de ciertas zonas que son relevantes o que necesitan actualizarse dado un cambio de estado</w:t>
        </w:r>
      </w:ins>
      <w:ins w:id="20" w:author="marcazal" w:date="2015-05-28T01:23:00Z">
        <w:r w:rsidR="007E20F7">
          <w:rPr>
            <w:rFonts w:cs="Times New Roman"/>
          </w:rPr>
          <w:t xml:space="preserve"> o debido a una actualizaci</w:t>
        </w:r>
      </w:ins>
      <w:ins w:id="21" w:author="marcazal" w:date="2015-05-28T01:24:00Z">
        <w:r w:rsidR="007E20F7">
          <w:rPr>
            <w:rFonts w:cs="Times New Roman"/>
          </w:rPr>
          <w:t xml:space="preserve">ón </w:t>
        </w:r>
      </w:ins>
      <w:ins w:id="22" w:author="marcazal" w:date="2015-05-28T01:25:00Z">
        <w:r w:rsidR="007E20F7">
          <w:rPr>
            <w:rFonts w:cs="Times New Roman"/>
          </w:rPr>
          <w:t>en</w:t>
        </w:r>
      </w:ins>
      <w:ins w:id="23" w:author="marcazal" w:date="2015-05-28T01:24:00Z">
        <w:r w:rsidR="007E20F7">
          <w:rPr>
            <w:rFonts w:cs="Times New Roman"/>
          </w:rPr>
          <w:t xml:space="preserve"> la fuente de datos. </w:t>
        </w:r>
      </w:ins>
      <w:ins w:id="24" w:author="marcazal" w:date="2015-05-28T01:25:00Z">
        <w:r w:rsidR="007E20F7">
          <w:rPr>
            <w:rFonts w:cs="Times New Roman"/>
          </w:rPr>
          <w:t xml:space="preserve"> </w:t>
        </w:r>
      </w:ins>
      <w:ins w:id="25" w:author="marcazal" w:date="2015-05-28T01:53:00Z">
        <w:r w:rsidR="00A450A1">
          <w:rPr>
            <w:rFonts w:cs="Times New Roman"/>
          </w:rPr>
          <w:t>También puede resaltarse que e</w:t>
        </w:r>
      </w:ins>
      <w:ins w:id="26" w:author="marcazal" w:date="2015-05-28T01:26:00Z">
        <w:r w:rsidR="007E20F7">
          <w:rPr>
            <w:rFonts w:cs="Times New Roman"/>
          </w:rPr>
          <w:t>l refrescado parcial de las páginas es posible</w:t>
        </w:r>
      </w:ins>
      <w:ins w:id="27" w:author="marcazal" w:date="2015-05-28T01:30:00Z">
        <w:r w:rsidR="007E20F7">
          <w:rPr>
            <w:rFonts w:cs="Times New Roman"/>
          </w:rPr>
          <w:t>,</w:t>
        </w:r>
      </w:ins>
      <w:ins w:id="28" w:author="marcazal" w:date="2015-05-28T01:26:00Z">
        <w:r w:rsidR="007E20F7">
          <w:rPr>
            <w:rFonts w:cs="Times New Roman"/>
          </w:rPr>
          <w:t xml:space="preserve"> debido</w:t>
        </w:r>
      </w:ins>
      <w:ins w:id="29" w:author="marcazal" w:date="2015-05-28T01:30:00Z">
        <w:r w:rsidR="007E20F7">
          <w:rPr>
            <w:rFonts w:cs="Times New Roman"/>
          </w:rPr>
          <w:t xml:space="preserve"> a la </w:t>
        </w:r>
        <w:r w:rsidR="007E20F7">
          <w:rPr>
            <w:rFonts w:cs="Times New Roman"/>
          </w:rPr>
          <w:t>comunicación</w:t>
        </w:r>
        <w:r w:rsidR="007E20F7">
          <w:rPr>
            <w:rFonts w:cs="Times New Roman"/>
          </w:rPr>
          <w:t xml:space="preserve"> </w:t>
        </w:r>
        <w:r w:rsidR="007E20F7">
          <w:rPr>
            <w:rFonts w:cs="Times New Roman"/>
          </w:rPr>
          <w:t>asíncrona</w:t>
        </w:r>
        <w:r w:rsidR="007E20F7">
          <w:rPr>
            <w:rFonts w:cs="Times New Roman"/>
          </w:rPr>
          <w:t xml:space="preserve"> existente entre el cliente y el servidor</w:t>
        </w:r>
      </w:ins>
      <w:ins w:id="30" w:author="marcazal" w:date="2015-05-28T01:32:00Z">
        <w:r w:rsidR="00961708">
          <w:rPr>
            <w:rFonts w:cs="Times New Roman"/>
          </w:rPr>
          <w:t xml:space="preserve">, que mejora el intercambio de los datos </w:t>
        </w:r>
      </w:ins>
      <w:ins w:id="31" w:author="marcazal" w:date="2015-05-28T01:33:00Z">
        <w:r w:rsidR="00961708">
          <w:rPr>
            <w:rFonts w:cs="Times New Roman"/>
          </w:rPr>
          <w:t>que se</w:t>
        </w:r>
      </w:ins>
      <w:ins w:id="32" w:author="marcazal" w:date="2015-05-28T01:32:00Z">
        <w:r w:rsidR="00961708">
          <w:rPr>
            <w:rFonts w:cs="Times New Roman"/>
          </w:rPr>
          <w:t xml:space="preserve"> transmit</w:t>
        </w:r>
      </w:ins>
      <w:ins w:id="33" w:author="marcazal" w:date="2015-05-28T01:33:00Z">
        <w:r w:rsidR="00961708">
          <w:rPr>
            <w:rFonts w:cs="Times New Roman"/>
          </w:rPr>
          <w:t>en</w:t>
        </w:r>
      </w:ins>
      <w:ins w:id="34" w:author="marcazal" w:date="2015-05-28T01:32:00Z">
        <w:r w:rsidR="00961708">
          <w:rPr>
            <w:rFonts w:cs="Times New Roman"/>
          </w:rPr>
          <w:t xml:space="preserve"> por la red</w:t>
        </w:r>
      </w:ins>
      <w:ins w:id="35" w:author="marcazal" w:date="2015-05-28T01:34:00Z">
        <w:r w:rsidR="00961708">
          <w:rPr>
            <w:rFonts w:cs="Times New Roman"/>
          </w:rPr>
          <w:t>. L</w:t>
        </w:r>
      </w:ins>
      <w:ins w:id="36" w:author="marcazal" w:date="2015-05-28T01:38:00Z">
        <w:r w:rsidR="00961708">
          <w:rPr>
            <w:rFonts w:cs="Times New Roman"/>
          </w:rPr>
          <w:t xml:space="preserve">os </w:t>
        </w:r>
        <w:proofErr w:type="spellStart"/>
        <w:r w:rsidR="00961708" w:rsidRPr="00961708">
          <w:rPr>
            <w:rFonts w:cs="Times New Roman"/>
            <w:i/>
            <w:rPrChange w:id="37" w:author="marcazal" w:date="2015-05-28T01:38:00Z">
              <w:rPr>
                <w:rFonts w:cs="Times New Roman"/>
              </w:rPr>
            </w:rPrChange>
          </w:rPr>
          <w:t>widgets</w:t>
        </w:r>
        <w:proofErr w:type="spellEnd"/>
        <w:r w:rsidR="00961708">
          <w:rPr>
            <w:rFonts w:cs="Times New Roman"/>
            <w:i/>
          </w:rPr>
          <w:t xml:space="preserve"> </w:t>
        </w:r>
      </w:ins>
      <w:ins w:id="38" w:author="marcazal" w:date="2015-05-28T01:39:00Z">
        <w:r w:rsidR="00961708">
          <w:rPr>
            <w:rFonts w:cs="Times New Roman"/>
          </w:rPr>
          <w:t xml:space="preserve">o elementos de interfaz </w:t>
        </w:r>
      </w:ins>
      <w:ins w:id="39" w:author="marcazal" w:date="2015-05-28T01:38:00Z">
        <w:r w:rsidR="00961708">
          <w:rPr>
            <w:rFonts w:cs="Times New Roman"/>
          </w:rPr>
          <w:t>interactivos son otra de las caracter</w:t>
        </w:r>
      </w:ins>
      <w:ins w:id="40" w:author="marcazal" w:date="2015-05-28T01:39:00Z">
        <w:r w:rsidR="00961708">
          <w:rPr>
            <w:rFonts w:cs="Times New Roman"/>
          </w:rPr>
          <w:t xml:space="preserve">ísticas </w:t>
        </w:r>
      </w:ins>
      <w:ins w:id="41" w:author="marcazal" w:date="2015-05-28T01:40:00Z">
        <w:r w:rsidR="00961708">
          <w:rPr>
            <w:rFonts w:cs="Times New Roman"/>
          </w:rPr>
          <w:t>que se encuentran presentes</w:t>
        </w:r>
      </w:ins>
      <w:ins w:id="42" w:author="marcazal" w:date="2015-05-28T01:39:00Z">
        <w:r w:rsidR="00961708">
          <w:rPr>
            <w:rFonts w:cs="Times New Roman"/>
          </w:rPr>
          <w:t xml:space="preserve"> en las RIAS</w:t>
        </w:r>
      </w:ins>
      <w:ins w:id="43" w:author="marcazal" w:date="2015-05-28T01:40:00Z">
        <w:r w:rsidR="00961708">
          <w:rPr>
            <w:rFonts w:cs="Times New Roman"/>
          </w:rPr>
          <w:t xml:space="preserve"> y que ofrecen una mayor </w:t>
        </w:r>
        <w:r w:rsidR="00961708">
          <w:rPr>
            <w:rFonts w:cs="Times New Roman"/>
          </w:rPr>
          <w:t>riquez</w:t>
        </w:r>
        <w:r w:rsidR="00961708">
          <w:rPr>
            <w:rFonts w:cs="Times New Roman"/>
          </w:rPr>
          <w:t>a a las interfaces de usuario, como as</w:t>
        </w:r>
      </w:ins>
      <w:ins w:id="44" w:author="marcazal" w:date="2015-05-28T01:41:00Z">
        <w:r w:rsidR="00961708">
          <w:rPr>
            <w:rFonts w:cs="Times New Roman"/>
          </w:rPr>
          <w:t xml:space="preserve">í </w:t>
        </w:r>
      </w:ins>
      <w:ins w:id="45" w:author="marcazal" w:date="2015-05-28T01:42:00Z">
        <w:r w:rsidR="008A6A2B">
          <w:rPr>
            <w:rFonts w:cs="Times New Roman"/>
          </w:rPr>
          <w:t>también</w:t>
        </w:r>
        <w:r w:rsidR="008A6A2B">
          <w:rPr>
            <w:rFonts w:cs="Times New Roman"/>
          </w:rPr>
          <w:t xml:space="preserve"> los elementos multimedia como audio y video </w:t>
        </w:r>
        <w:proofErr w:type="spellStart"/>
        <w:r w:rsidR="008A6A2B" w:rsidRPr="008A6A2B">
          <w:rPr>
            <w:rFonts w:cs="Times New Roman"/>
            <w:i/>
            <w:rPrChange w:id="46" w:author="marcazal" w:date="2015-05-28T01:44:00Z">
              <w:rPr>
                <w:rFonts w:cs="Times New Roman"/>
              </w:rPr>
            </w:rPrChange>
          </w:rPr>
          <w:t>streaming</w:t>
        </w:r>
      </w:ins>
      <w:proofErr w:type="spellEnd"/>
      <w:ins w:id="47" w:author="marcazal" w:date="2015-05-28T01:43:00Z">
        <w:r w:rsidR="008A6A2B">
          <w:rPr>
            <w:rFonts w:cs="Times New Roman"/>
          </w:rPr>
          <w:t xml:space="preserve">. El lado del cliente en las aplicaciones </w:t>
        </w:r>
      </w:ins>
      <w:ins w:id="48" w:author="marcazal" w:date="2015-05-28T01:44:00Z">
        <w:r w:rsidR="008A6A2B">
          <w:rPr>
            <w:rFonts w:cs="Times New Roman"/>
          </w:rPr>
          <w:t>RIAS</w:t>
        </w:r>
      </w:ins>
      <w:ins w:id="49" w:author="marcazal" w:date="2015-05-28T01:46:00Z">
        <w:r w:rsidR="008A6A2B">
          <w:rPr>
            <w:rFonts w:cs="Times New Roman"/>
          </w:rPr>
          <w:t>,</w:t>
        </w:r>
      </w:ins>
      <w:ins w:id="50" w:author="marcazal" w:date="2015-05-28T01:44:00Z">
        <w:r w:rsidR="008A6A2B">
          <w:rPr>
            <w:rFonts w:cs="Times New Roman"/>
          </w:rPr>
          <w:t xml:space="preserve"> funciona de una manera más independiente del </w:t>
        </w:r>
      </w:ins>
      <w:ins w:id="51" w:author="marcazal" w:date="2015-05-28T01:46:00Z">
        <w:r w:rsidR="008A6A2B">
          <w:rPr>
            <w:rFonts w:cs="Times New Roman"/>
          </w:rPr>
          <w:t xml:space="preserve">lado </w:t>
        </w:r>
      </w:ins>
      <w:ins w:id="52" w:author="marcazal" w:date="2015-05-28T01:44:00Z">
        <w:r w:rsidR="008A6A2B">
          <w:rPr>
            <w:rFonts w:cs="Times New Roman"/>
          </w:rPr>
          <w:t xml:space="preserve">servidor y en ocasiones es posible </w:t>
        </w:r>
      </w:ins>
      <w:ins w:id="53" w:author="marcazal" w:date="2015-05-28T01:46:00Z">
        <w:r w:rsidR="008A6A2B">
          <w:rPr>
            <w:rFonts w:cs="Times New Roman"/>
          </w:rPr>
          <w:t>u</w:t>
        </w:r>
      </w:ins>
      <w:ins w:id="54" w:author="marcazal" w:date="2015-05-28T01:47:00Z">
        <w:r w:rsidR="008A6A2B">
          <w:rPr>
            <w:rFonts w:cs="Times New Roman"/>
          </w:rPr>
          <w:t>tilizar</w:t>
        </w:r>
      </w:ins>
      <w:ins w:id="55" w:author="marcazal" w:date="2015-05-28T01:45:00Z">
        <w:r w:rsidR="008A6A2B">
          <w:rPr>
            <w:rFonts w:cs="Times New Roman"/>
          </w:rPr>
          <w:t xml:space="preserve"> la</w:t>
        </w:r>
      </w:ins>
      <w:ins w:id="56" w:author="marcazal" w:date="2015-05-28T01:50:00Z">
        <w:r w:rsidR="008A6A2B">
          <w:rPr>
            <w:rFonts w:cs="Times New Roman"/>
          </w:rPr>
          <w:t>s</w:t>
        </w:r>
      </w:ins>
      <w:ins w:id="57" w:author="marcazal" w:date="2015-05-28T01:45:00Z">
        <w:r w:rsidR="008A6A2B">
          <w:rPr>
            <w:rFonts w:cs="Times New Roman"/>
          </w:rPr>
          <w:t xml:space="preserve"> aplicaciones de manera </w:t>
        </w:r>
        <w:r w:rsidR="008A6A2B" w:rsidRPr="008A6A2B">
          <w:rPr>
            <w:rFonts w:cs="Times New Roman"/>
            <w:i/>
            <w:rPrChange w:id="58" w:author="marcazal" w:date="2015-05-28T01:46:00Z">
              <w:rPr>
                <w:rFonts w:cs="Times New Roman"/>
              </w:rPr>
            </w:rPrChange>
          </w:rPr>
          <w:t>offline</w:t>
        </w:r>
      </w:ins>
      <w:ins w:id="59" w:author="marcazal" w:date="2015-05-28T01:54:00Z">
        <w:r w:rsidR="00A450A1">
          <w:rPr>
            <w:rFonts w:cs="Times New Roman"/>
          </w:rPr>
          <w:t xml:space="preserve">. Finalmente, todos estos objetivos son alcanzados, </w:t>
        </w:r>
      </w:ins>
      <w:ins w:id="6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61" w:author="marcazal" w:date="2015-05-28T01:58:00Z">
        <w:r w:rsidR="00A450A1">
          <w:rPr>
            <w:rFonts w:cs="Times New Roman"/>
          </w:rPr>
          <w:t xml:space="preserve">en el cliente </w:t>
        </w:r>
      </w:ins>
      <w:ins w:id="62" w:author="marcazal" w:date="2015-05-28T01:57:00Z">
        <w:r w:rsidR="00A450A1">
          <w:rPr>
            <w:rFonts w:cs="Times New Roman"/>
          </w:rPr>
          <w:t xml:space="preserve">para la administración de las comunicaciones </w:t>
        </w:r>
      </w:ins>
      <w:ins w:id="63" w:author="marcazal" w:date="2015-05-28T01:54:00Z">
        <w:r w:rsidR="00A450A1">
          <w:rPr>
            <w:rFonts w:cs="Times New Roman"/>
          </w:rPr>
          <w:t xml:space="preserve"> </w:t>
        </w:r>
      </w:ins>
      <w:ins w:id="64" w:author="marcazal" w:date="2015-05-28T01:59:00Z">
        <w:r w:rsidR="00A450A1">
          <w:rPr>
            <w:rFonts w:cs="Times New Roman"/>
          </w:rPr>
          <w:t xml:space="preserve">y para la </w:t>
        </w:r>
        <w:r w:rsidR="008F2614">
          <w:rPr>
            <w:rFonts w:cs="Times New Roman"/>
          </w:rPr>
          <w:t>gest</w:t>
        </w:r>
      </w:ins>
      <w:ins w:id="65" w:author="marcazal" w:date="2015-05-28T04:38:00Z">
        <w:r w:rsidR="008F2614">
          <w:rPr>
            <w:rFonts w:cs="Times New Roman"/>
          </w:rPr>
          <w:t>ión</w:t>
        </w:r>
      </w:ins>
      <w:ins w:id="66" w:author="marcazal" w:date="2015-05-28T01:59:00Z">
        <w:r w:rsidR="00A450A1">
          <w:rPr>
            <w:rFonts w:cs="Times New Roman"/>
          </w:rPr>
          <w:t xml:space="preserve"> de las interacciones locales</w:t>
        </w:r>
      </w:ins>
      <w:ins w:id="67" w:author="marcazal" w:date="2015-05-28T02:00:00Z">
        <w:r w:rsidR="00A450A1">
          <w:rPr>
            <w:rFonts w:cs="Times New Roman"/>
          </w:rPr>
          <w:t>.</w:t>
        </w:r>
      </w:ins>
    </w:p>
    <w:p w:rsidR="00A450A1" w:rsidRPr="00A450A1" w:rsidRDefault="00A450A1" w:rsidP="000551EF">
      <w:pPr>
        <w:spacing w:after="0"/>
        <w:jc w:val="both"/>
        <w:rPr>
          <w:ins w:id="68" w:author="marcazal" w:date="2015-05-28T01:13:00Z"/>
          <w:rFonts w:cs="Times New Roman"/>
          <w:lang w:val="es-PY"/>
          <w:rPrChange w:id="69" w:author="marcazal" w:date="2015-05-28T01:54:00Z">
            <w:rPr>
              <w:ins w:id="70" w:author="marcazal" w:date="2015-05-28T01:13:00Z"/>
              <w:rFonts w:cs="Times New Roman"/>
            </w:rPr>
          </w:rPrChange>
        </w:rPr>
      </w:pPr>
    </w:p>
    <w:p w:rsidR="00A64512" w:rsidRDefault="00A64512" w:rsidP="000551EF">
      <w:pPr>
        <w:spacing w:after="0"/>
        <w:jc w:val="both"/>
        <w:rPr>
          <w:ins w:id="71" w:author="marcazal" w:date="2015-05-28T02:53:00Z"/>
          <w:rFonts w:cs="Times New Roman"/>
        </w:rPr>
      </w:pPr>
    </w:p>
    <w:p w:rsidR="00A64512" w:rsidRDefault="00A64512" w:rsidP="000551EF">
      <w:pPr>
        <w:spacing w:after="0"/>
        <w:jc w:val="both"/>
        <w:rPr>
          <w:ins w:id="72" w:author="marcazal" w:date="2015-05-28T02:53:00Z"/>
          <w:rFonts w:cs="Times New Roman"/>
        </w:rPr>
      </w:pPr>
    </w:p>
    <w:p w:rsidR="00A64512" w:rsidRDefault="00A64512" w:rsidP="000551EF">
      <w:pPr>
        <w:spacing w:after="0"/>
        <w:jc w:val="both"/>
        <w:rPr>
          <w:ins w:id="73" w:author="marcazal" w:date="2015-05-28T02:53:00Z"/>
          <w:rFonts w:cs="Times New Roman"/>
        </w:rPr>
      </w:pPr>
    </w:p>
    <w:p w:rsidR="00A64512" w:rsidRDefault="00C04305" w:rsidP="000551EF">
      <w:pPr>
        <w:spacing w:after="0"/>
        <w:jc w:val="both"/>
        <w:rPr>
          <w:ins w:id="74" w:author="marcazal" w:date="2015-05-28T02:53:00Z"/>
          <w:rFonts w:cs="Times New Roman"/>
        </w:rPr>
      </w:pPr>
      <w:ins w:id="75" w:author="marcazal" w:date="2015-05-28T03:04:00Z">
        <w:r>
          <w:rPr>
            <w:rFonts w:cs="Times New Roman"/>
          </w:rPr>
          <w:lastRenderedPageBreak/>
          <w:t>L</w:t>
        </w:r>
      </w:ins>
      <w:ins w:id="76" w:author="marcazal" w:date="2015-05-28T02:57:00Z">
        <w:r w:rsidR="00A64512">
          <w:rPr>
            <w:rFonts w:cs="Times New Roman"/>
          </w:rPr>
          <w:t>a definición</w:t>
        </w:r>
      </w:ins>
      <w:ins w:id="77" w:author="marcazal" w:date="2015-05-28T03:00:00Z">
        <w:r w:rsidR="00A64512">
          <w:rPr>
            <w:rFonts w:cs="Times New Roman"/>
          </w:rPr>
          <w:t xml:space="preserve"> propuesta por </w:t>
        </w:r>
      </w:ins>
      <w:ins w:id="78" w:author="marcazal" w:date="2015-05-28T03:16:00Z">
        <w:r w:rsidR="00E66187" w:rsidRPr="000A7A24">
          <w:rPr>
            <w:rFonts w:ascii="Calibri" w:hAnsi="Calibri" w:cs="Calibri"/>
          </w:rPr>
          <w:t>[</w:t>
        </w:r>
        <w:r w:rsidR="00E66187" w:rsidRPr="00D22F01">
          <w:fldChar w:fldCharType="begin"/>
        </w:r>
        <w:r w:rsidR="00E66187">
          <w:instrText xml:space="preserve"> REF BIB_martinez_2druiz2010 \* MERGEFORMAT </w:instrText>
        </w:r>
        <w:r w:rsidR="00E66187" w:rsidRPr="00D22F01">
          <w:fldChar w:fldCharType="separate"/>
        </w:r>
        <w:r w:rsidR="00E66187" w:rsidRPr="000A7A24">
          <w:rPr>
            <w:rFonts w:ascii="Calibri" w:hAnsi="Calibri" w:cs="Calibri"/>
            <w:lang w:val="es-PY"/>
          </w:rPr>
          <w:t>&lt;martinez-ruiz2010&gt;</w:t>
        </w:r>
        <w:r w:rsidR="00E66187">
          <w:rPr>
            <w:rFonts w:ascii="Calibri" w:hAnsi="Calibri" w:cs="Calibri"/>
            <w:lang w:val="es-PY"/>
          </w:rPr>
          <w:fldChar w:fldCharType="end"/>
        </w:r>
        <w:r w:rsidR="00E66187" w:rsidRPr="000A7A24">
          <w:rPr>
            <w:rFonts w:ascii="Calibri" w:hAnsi="Calibri" w:cs="Calibri"/>
          </w:rPr>
          <w:t>]</w:t>
        </w:r>
      </w:ins>
      <w:ins w:id="79" w:author="marcazal" w:date="2015-05-28T03:00:00Z">
        <w:r w:rsidR="00A64512">
          <w:rPr>
            <w:rFonts w:cs="Times New Roman"/>
          </w:rPr>
          <w:t xml:space="preserve">,  </w:t>
        </w:r>
      </w:ins>
      <w:ins w:id="80" w:author="marcazal" w:date="2015-05-28T02:58:00Z">
        <w:r w:rsidR="00A64512">
          <w:rPr>
            <w:rFonts w:cs="Times New Roman"/>
          </w:rPr>
          <w:t xml:space="preserve">engloba la mayor cantidad de características </w:t>
        </w:r>
      </w:ins>
      <w:ins w:id="81" w:author="marcazal" w:date="2015-05-28T03:17:00Z">
        <w:r w:rsidR="00E66187">
          <w:rPr>
            <w:rFonts w:cs="Times New Roman"/>
          </w:rPr>
          <w:t xml:space="preserve">que son </w:t>
        </w:r>
      </w:ins>
      <w:ins w:id="82" w:author="marcazal" w:date="2015-05-28T02:58:00Z">
        <w:r w:rsidR="00A64512">
          <w:rPr>
            <w:rFonts w:cs="Times New Roman"/>
          </w:rPr>
          <w:t xml:space="preserve">comunes </w:t>
        </w:r>
      </w:ins>
      <w:ins w:id="83" w:author="marcazal" w:date="2015-05-28T03:11:00Z">
        <w:r>
          <w:rPr>
            <w:rFonts w:cs="Times New Roman"/>
          </w:rPr>
          <w:t xml:space="preserve">en </w:t>
        </w:r>
      </w:ins>
      <w:ins w:id="84" w:author="marcazal" w:date="2015-05-28T02:58:00Z">
        <w:r w:rsidR="00A64512">
          <w:rPr>
            <w:rFonts w:cs="Times New Roman"/>
          </w:rPr>
          <w:t xml:space="preserve">las definiciones </w:t>
        </w:r>
      </w:ins>
      <w:ins w:id="85" w:author="marcazal" w:date="2015-05-28T03:05:00Z">
        <w:r>
          <w:rPr>
            <w:rFonts w:cs="Times New Roman"/>
          </w:rPr>
          <w:t>anterior</w:t>
        </w:r>
      </w:ins>
      <w:ins w:id="86" w:author="marcazal" w:date="2015-05-28T03:11:00Z">
        <w:r>
          <w:rPr>
            <w:rFonts w:cs="Times New Roman"/>
          </w:rPr>
          <w:t>mente presentadas</w:t>
        </w:r>
      </w:ins>
      <w:ins w:id="87" w:author="marcazal" w:date="2015-05-28T03:05:00Z">
        <w:r>
          <w:rPr>
            <w:rFonts w:cs="Times New Roman"/>
          </w:rPr>
          <w:t xml:space="preserve"> </w:t>
        </w:r>
      </w:ins>
      <w:ins w:id="88" w:author="marcazal" w:date="2015-05-28T02:59:00Z">
        <w:r w:rsidR="00A64512">
          <w:rPr>
            <w:rFonts w:cs="Times New Roman"/>
          </w:rPr>
          <w:t xml:space="preserve">y </w:t>
        </w:r>
      </w:ins>
      <w:ins w:id="89" w:author="marcazal" w:date="2015-05-28T03:12:00Z">
        <w:r>
          <w:rPr>
            <w:rFonts w:cs="Times New Roman"/>
          </w:rPr>
          <w:t xml:space="preserve">por ende, </w:t>
        </w:r>
      </w:ins>
      <w:ins w:id="90" w:author="marcazal" w:date="2015-05-28T03:05:00Z">
        <w:r>
          <w:rPr>
            <w:rFonts w:cs="Times New Roman"/>
          </w:rPr>
          <w:t xml:space="preserve">resulta ser </w:t>
        </w:r>
      </w:ins>
      <w:ins w:id="91" w:author="marcazal" w:date="2015-05-28T02:59:00Z">
        <w:r w:rsidR="00A64512">
          <w:rPr>
            <w:rFonts w:cs="Times New Roman"/>
          </w:rPr>
          <w:t xml:space="preserve">la más completa. </w:t>
        </w:r>
      </w:ins>
      <w:ins w:id="92" w:author="marcazal" w:date="2015-05-28T03:01:00Z">
        <w:r w:rsidR="00A64512">
          <w:rPr>
            <w:rFonts w:cs="Times New Roman"/>
          </w:rPr>
          <w:t>En este trabajo de fin de carrera, se tendr</w:t>
        </w:r>
      </w:ins>
      <w:ins w:id="93" w:author="marcazal" w:date="2015-05-28T03:02:00Z">
        <w:r w:rsidR="00A64512">
          <w:rPr>
            <w:rFonts w:cs="Times New Roman"/>
          </w:rPr>
          <w:t xml:space="preserve">án en cuenta características </w:t>
        </w:r>
      </w:ins>
      <w:ins w:id="94" w:author="marcazal" w:date="2015-05-28T03:15:00Z">
        <w:r w:rsidR="00E66187">
          <w:rPr>
            <w:rFonts w:cs="Times New Roman"/>
          </w:rPr>
          <w:t xml:space="preserve">RIAS </w:t>
        </w:r>
      </w:ins>
      <w:ins w:id="95" w:author="marcazal" w:date="2015-05-28T03:02:00Z">
        <w:r w:rsidR="00A64512">
          <w:rPr>
            <w:rFonts w:cs="Times New Roman"/>
          </w:rPr>
          <w:t xml:space="preserve">de </w:t>
        </w:r>
      </w:ins>
      <w:ins w:id="96" w:author="marcazal" w:date="2015-05-28T03:17:00Z">
        <w:r w:rsidR="00E66187">
          <w:rPr>
            <w:rFonts w:cs="Times New Roman"/>
          </w:rPr>
          <w:t>presentes en esta</w:t>
        </w:r>
      </w:ins>
      <w:ins w:id="97" w:author="marcazal" w:date="2015-05-28T03:03:00Z">
        <w:r w:rsidR="00A64512">
          <w:rPr>
            <w:rFonts w:cs="Times New Roman"/>
          </w:rPr>
          <w:t xml:space="preserve"> </w:t>
        </w:r>
      </w:ins>
      <w:ins w:id="98" w:author="marcazal" w:date="2015-05-28T03:06:00Z">
        <w:r>
          <w:rPr>
            <w:rFonts w:cs="Times New Roman"/>
          </w:rPr>
          <w:t>definición</w:t>
        </w:r>
      </w:ins>
      <w:ins w:id="99" w:author="marcazal" w:date="2015-05-28T03:17:00Z">
        <w:r w:rsidR="00E66187">
          <w:rPr>
            <w:rFonts w:cs="Times New Roman"/>
          </w:rPr>
          <w:t>.</w:t>
        </w:r>
      </w:ins>
    </w:p>
    <w:p w:rsidR="00875FB2" w:rsidRPr="004A4A22" w:rsidDel="00E66187" w:rsidRDefault="00D22F01" w:rsidP="000551EF">
      <w:pPr>
        <w:spacing w:after="0"/>
        <w:jc w:val="both"/>
        <w:rPr>
          <w:del w:id="100" w:author="marcazal" w:date="2015-05-28T03:18:00Z"/>
          <w:rFonts w:cs="Times New Roman"/>
        </w:rPr>
      </w:pPr>
      <w:commentRangeStart w:id="101"/>
      <w:del w:id="102" w:author="marcazal" w:date="2015-05-28T03:18:00Z">
        <w:r w:rsidRPr="00D22F01" w:rsidDel="00E66187">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1A6820" w:rsidRPr="00714830" w:rsidRDefault="001A6820"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0C1FE3" w:rsidDel="00E66187">
          <w:rPr>
            <w:rFonts w:cs="Times New Roman"/>
            <w:noProof/>
            <w:lang w:val="es-PY" w:eastAsia="es-PY"/>
          </w:rPr>
          <w:drawing>
            <wp:anchor distT="0" distB="0" distL="114300" distR="114300" simplePos="0" relativeHeight="251658240" behindDoc="1" locked="0" layoutInCell="1" allowOverlap="1">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0340" cy="1945640"/>
                      </a:xfrm>
                      <a:prstGeom prst="rect">
                        <a:avLst/>
                      </a:prstGeom>
                      <a:noFill/>
                    </pic:spPr>
                  </pic:pic>
                </a:graphicData>
              </a:graphic>
            </wp:anchor>
          </w:drawing>
        </w:r>
        <w:r w:rsidR="00875FB2" w:rsidRPr="004A4A22" w:rsidDel="00E66187">
          <w:rPr>
            <w:rFonts w:cs="Times New Roman"/>
          </w:rPr>
          <w:delText xml:space="preserve">Para el enfoque tomado en este trabajo de fin de carrera, resulta útil tomar la descripción hecha en </w:delText>
        </w:r>
      </w:del>
      <w:del w:id="103" w:author="marcazal" w:date="2015-05-28T03:16:00Z">
        <w:r w:rsidR="000A7A24" w:rsidRPr="000A7A24" w:rsidDel="00E66187">
          <w:rPr>
            <w:rFonts w:ascii="Calibri" w:hAnsi="Calibri" w:cs="Calibri"/>
          </w:rPr>
          <w:delText>[</w:delText>
        </w:r>
        <w:r w:rsidRPr="00D22F01" w:rsidDel="00E66187">
          <w:fldChar w:fldCharType="begin"/>
        </w:r>
        <w:r w:rsidR="006F1C5D" w:rsidDel="00E66187">
          <w:delInstrText xml:space="preserve"> REF BIB_martinez_2druiz2010 \* MERGEFORMAT </w:delInstrText>
        </w:r>
        <w:r w:rsidRPr="00D22F01" w:rsidDel="00E66187">
          <w:fldChar w:fldCharType="separate"/>
        </w:r>
        <w:r w:rsidR="000A7A24" w:rsidRPr="000A7A24" w:rsidDel="00E66187">
          <w:rPr>
            <w:rFonts w:ascii="Calibri" w:hAnsi="Calibri" w:cs="Calibri"/>
            <w:lang w:val="es-PY"/>
          </w:rPr>
          <w:delText>&lt;martinez-ruiz2010&gt;</w:delText>
        </w:r>
        <w:r w:rsidDel="00E66187">
          <w:rPr>
            <w:rFonts w:ascii="Calibri" w:hAnsi="Calibri" w:cs="Calibri"/>
            <w:lang w:val="es-PY"/>
          </w:rPr>
          <w:fldChar w:fldCharType="end"/>
        </w:r>
        <w:r w:rsidR="000A7A24" w:rsidRPr="000A7A24" w:rsidDel="00E66187">
          <w:rPr>
            <w:rFonts w:ascii="Calibri" w:hAnsi="Calibri" w:cs="Calibri"/>
          </w:rPr>
          <w:delText>]</w:delText>
        </w:r>
        <w:r w:rsidR="00875FB2" w:rsidRPr="004A4A22" w:rsidDel="00E66187">
          <w:rPr>
            <w:rFonts w:cs="Times New Roman"/>
          </w:rPr>
          <w:delText xml:space="preserve"> </w:delText>
        </w:r>
      </w:del>
      <w:del w:id="104" w:author="marcazal" w:date="2015-05-28T03:18:00Z">
        <w:r w:rsidR="00875FB2" w:rsidRPr="004A4A22" w:rsidDel="00E66187">
          <w:rPr>
            <w:rFonts w:cs="Times New Roman"/>
          </w:rPr>
          <w:delText xml:space="preserve">como la apropiada, ya que en ella se presentan las principales características de las </w:delText>
        </w:r>
        <w:r w:rsidR="00BC355D" w:rsidDel="00E66187">
          <w:rPr>
            <w:rFonts w:cs="Times New Roman"/>
          </w:rPr>
          <w:delText>RIAS</w:delText>
        </w:r>
        <w:r w:rsidR="00875FB2" w:rsidRPr="004A4A22" w:rsidDel="00E66187">
          <w:rPr>
            <w:rFonts w:cs="Times New Roman"/>
          </w:rPr>
          <w:delText xml:space="preserve"> de la manera más completa</w:delText>
        </w:r>
        <w:commentRangeEnd w:id="101"/>
        <w:r w:rsidR="00E32A80" w:rsidDel="00E66187">
          <w:rPr>
            <w:rStyle w:val="Refdecomentario"/>
            <w:rFonts w:eastAsiaTheme="minorEastAsia"/>
            <w:lang w:eastAsia="es-ES"/>
          </w:rPr>
          <w:commentReference w:id="101"/>
        </w:r>
        <w:r w:rsidR="000C1FE3" w:rsidDel="00E66187">
          <w:rPr>
            <w:rFonts w:cs="Times New Roman"/>
          </w:rPr>
          <w:delText>.</w:delText>
        </w:r>
        <w:r w:rsidR="00875FB2" w:rsidRPr="004A4A22" w:rsidDel="00E66187">
          <w:rPr>
            <w:rFonts w:cs="Times New Roman"/>
          </w:rPr>
          <w:delText xml:space="preserve"> </w:delText>
        </w:r>
      </w:del>
    </w:p>
    <w:p w:rsidR="00672951" w:rsidRPr="00672951" w:rsidRDefault="00E32A80" w:rsidP="00672951">
      <w:pPr>
        <w:keepNext/>
        <w:autoSpaceDE w:val="0"/>
        <w:autoSpaceDN w:val="0"/>
        <w:adjustRightInd w:val="0"/>
        <w:jc w:val="both"/>
      </w:pPr>
      <w:proofErr w:type="spellStart"/>
      <w:r>
        <w:rPr>
          <w:rFonts w:cs="Times New Roman"/>
        </w:rPr>
        <w:t>Fraternali</w:t>
      </w:r>
      <w:proofErr w:type="spellEnd"/>
      <w:r>
        <w:rPr>
          <w:rFonts w:cs="Times New Roman"/>
        </w:rPr>
        <w:t xml:space="preserve"> et. </w:t>
      </w:r>
      <w:proofErr w:type="gramStart"/>
      <w:r>
        <w:rPr>
          <w:rFonts w:cs="Times New Roman"/>
        </w:rPr>
        <w:t>al</w:t>
      </w:r>
      <w:proofErr w:type="gramEnd"/>
      <w:r>
        <w:rPr>
          <w:rFonts w:cs="Times New Roman"/>
        </w:rPr>
        <w:t xml:space="preserve">, </w:t>
      </w:r>
      <w:r w:rsidR="00875FB2" w:rsidRPr="004A4A22">
        <w:rPr>
          <w:rFonts w:cs="Times New Roman"/>
        </w:rPr>
        <w:t>describe</w:t>
      </w:r>
      <w:r>
        <w:rPr>
          <w:rFonts w:cs="Times New Roman"/>
        </w:rPr>
        <w:t>n</w:t>
      </w:r>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r w:rsidRPr="000A7A24">
        <w:rPr>
          <w:rFonts w:ascii="Calibri" w:hAnsi="Calibri" w:cs="Calibri"/>
        </w:rPr>
        <w:t>[</w:t>
      </w:r>
      <w:fldSimple w:instr=" REF BIB_fraternali2010 \* MERGEFORMAT ">
        <w:r w:rsidRPr="000A7A24">
          <w:rPr>
            <w:rFonts w:ascii="Calibri" w:hAnsi="Calibri" w:cs="Calibri"/>
            <w:lang w:val="es-PY"/>
          </w:rPr>
          <w:t>&lt;fraternali2010&gt;</w:t>
        </w:r>
      </w:fldSimple>
      <w:r w:rsidRPr="000A7A24">
        <w:rPr>
          <w:rFonts w:ascii="Calibri" w:hAnsi="Calibri" w:cs="Calibri"/>
        </w:rPr>
        <w:t>]</w:t>
      </w:r>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JavaScript,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Change w:id="106" w:author="marcazal" w:date="2015-05-28T03:41:00Z">
            <w:rPr>
              <w:rFonts w:cs="Times New Roman"/>
              <w:sz w:val="24"/>
              <w:szCs w:val="24"/>
            </w:rPr>
          </w:rPrChange>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7"/>
      <w:r w:rsidR="00D22F01" w:rsidRPr="00D22F01">
        <w:fldChar w:fldCharType="begin"/>
      </w:r>
      <w:r w:rsidR="00967495">
        <w:instrText xml:space="preserve"> REF BIB_rogowskimarch122007 \* MERGEFORMAT </w:instrText>
      </w:r>
      <w:r w:rsidR="00D22F01" w:rsidRPr="00D22F01">
        <w:fldChar w:fldCharType="separate"/>
      </w:r>
      <w:r w:rsidR="000A7A24" w:rsidRPr="000A7A24">
        <w:rPr>
          <w:rFonts w:ascii="Calibri" w:hAnsi="Calibri" w:cs="Calibri"/>
          <w:lang w:val="es-PY"/>
        </w:rPr>
        <w:t>&lt;rogowskimarch122007&gt;</w:t>
      </w:r>
      <w:r w:rsidR="00D22F01">
        <w:rPr>
          <w:rFonts w:ascii="Calibri" w:hAnsi="Calibri" w:cs="Calibri"/>
          <w:lang w:val="es-PY"/>
        </w:rPr>
        <w:fldChar w:fldCharType="end"/>
      </w:r>
      <w:commentRangeEnd w:id="107"/>
      <w:r w:rsidR="00E32A80">
        <w:rPr>
          <w:rStyle w:val="Refdecomentario"/>
          <w:rFonts w:eastAsiaTheme="minorEastAsia"/>
          <w:lang w:eastAsia="es-ES"/>
        </w:rPr>
        <w:commentReference w:id="107"/>
      </w:r>
      <w:r w:rsidR="000A7A24" w:rsidRPr="000A7A24">
        <w:rPr>
          <w:rFonts w:ascii="Calibri" w:hAnsi="Calibri" w:cs="Calibri"/>
          <w:lang w:val="es-PY"/>
        </w:rPr>
        <w:t>]</w:t>
      </w:r>
      <w:del w:id="108"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09" w:author="marcazal" w:date="2015-05-28T03:37:00Z">
        <w:r w:rsidR="008131C2">
          <w:rPr>
            <w:rFonts w:cs="Times New Roman"/>
            <w:lang w:val="es-PY"/>
          </w:rPr>
          <w:t xml:space="preserve"> </w:t>
        </w:r>
      </w:ins>
      <w:ins w:id="110" w:author="marcazal" w:date="2015-05-28T03:42:00Z">
        <w:r w:rsidR="008131C2">
          <w:rPr>
            <w:rFonts w:cs="Times New Roman"/>
            <w:lang w:val="es-PY"/>
          </w:rPr>
          <w:t>Un estudio similar</w:t>
        </w:r>
      </w:ins>
      <w:ins w:id="111" w:author="marcazal" w:date="2015-05-28T03:37:00Z">
        <w:r w:rsidR="008131C2">
          <w:rPr>
            <w:rFonts w:cs="Times New Roman"/>
            <w:lang w:val="es-PY"/>
          </w:rPr>
          <w:t xml:space="preserve"> </w:t>
        </w:r>
      </w:ins>
      <w:bookmarkStart w:id="112" w:name="BIB_kiewe2011"/>
      <w:bookmarkStart w:id="113" w:name="B4B_kiewe2011"/>
      <w:ins w:id="114" w:author="marcazal" w:date="2015-05-28T03:52:00Z">
        <w:r w:rsidR="00354D20" w:rsidRPr="00354D20">
          <w:rPr>
            <w:rFonts w:ascii="Calibri" w:hAnsi="Calibri" w:cs="Calibri"/>
            <w:lang w:val="es-PY"/>
            <w:rPrChange w:id="115" w:author="marcazal" w:date="2015-05-28T03:52:00Z">
              <w:rPr>
                <w:rFonts w:cs="Times New Roman"/>
                <w:lang w:val="es-PY"/>
              </w:rPr>
            </w:rPrChange>
          </w:rPr>
          <w:t>[</w:t>
        </w:r>
        <w:bookmarkEnd w:id="112"/>
        <w:bookmarkEnd w:id="113"/>
        <w:r w:rsidR="00354D20" w:rsidRPr="00354D20">
          <w:rPr>
            <w:rFonts w:ascii="Calibri" w:hAnsi="Calibri" w:cs="Calibri"/>
            <w:lang w:val="es-PY"/>
            <w:rPrChange w:id="116" w:author="marcazal" w:date="2015-05-28T03:52:00Z">
              <w:rPr>
                <w:rFonts w:cs="Times New Roman"/>
                <w:lang w:val="es-PY"/>
              </w:rPr>
            </w:rPrChange>
          </w:rPr>
          <w:fldChar w:fldCharType="begin"/>
        </w:r>
        <w:r w:rsidR="00354D20" w:rsidRPr="00354D20">
          <w:rPr>
            <w:rFonts w:ascii="Calibri" w:hAnsi="Calibri" w:cs="Calibri"/>
            <w:lang w:val="es-PY"/>
            <w:rPrChange w:id="117" w:author="marcazal" w:date="2015-05-28T03:52:00Z">
              <w:rPr>
                <w:rFonts w:cs="Times New Roman"/>
                <w:lang w:val="es-PY"/>
              </w:rPr>
            </w:rPrChange>
          </w:rPr>
          <w:instrText xml:space="preserve"> REF BIB_kiewe2011 \* MERGEFORMAT </w:instrText>
        </w:r>
      </w:ins>
      <w:r w:rsidR="00354D20" w:rsidRPr="00354D20">
        <w:rPr>
          <w:rFonts w:ascii="Calibri" w:hAnsi="Calibri" w:cs="Calibri"/>
          <w:lang w:val="es-PY"/>
          <w:rPrChange w:id="118" w:author="marcazal" w:date="2015-05-28T03:52:00Z">
            <w:rPr>
              <w:rFonts w:cs="Times New Roman"/>
              <w:lang w:val="es-PY"/>
            </w:rPr>
          </w:rPrChange>
        </w:rPr>
        <w:fldChar w:fldCharType="separate"/>
      </w:r>
      <w:ins w:id="119" w:author="marcazal" w:date="2015-05-28T03:52:00Z">
        <w:r w:rsidR="00354D20" w:rsidRPr="00354D20">
          <w:rPr>
            <w:rFonts w:ascii="Calibri" w:hAnsi="Calibri" w:cs="Calibri"/>
            <w:lang w:val="es-PY"/>
            <w:rPrChange w:id="120" w:author="marcazal" w:date="2015-05-28T03:52:00Z">
              <w:rPr>
                <w:rFonts w:cs="Times New Roman"/>
                <w:lang w:val="es-PY"/>
              </w:rPr>
            </w:rPrChange>
          </w:rPr>
          <w:t>&lt;kiewe2011&gt;</w:t>
        </w:r>
        <w:r w:rsidR="00354D20" w:rsidRPr="00354D20">
          <w:rPr>
            <w:rFonts w:ascii="Calibri" w:hAnsi="Calibri" w:cs="Calibri"/>
            <w:lang w:val="es-PY"/>
            <w:rPrChange w:id="121" w:author="marcazal" w:date="2015-05-28T03:52:00Z">
              <w:rPr>
                <w:rFonts w:cs="Times New Roman"/>
                <w:lang w:val="es-PY"/>
              </w:rPr>
            </w:rPrChange>
          </w:rPr>
          <w:fldChar w:fldCharType="end"/>
        </w:r>
        <w:r w:rsidR="00354D20" w:rsidRPr="00354D20">
          <w:rPr>
            <w:rFonts w:ascii="Calibri" w:hAnsi="Calibri" w:cs="Calibri"/>
            <w:lang w:val="es-PY"/>
            <w:rPrChange w:id="122" w:author="marcazal" w:date="2015-05-28T03:52:00Z">
              <w:rPr>
                <w:rFonts w:cs="Times New Roman"/>
                <w:lang w:val="es-PY"/>
              </w:rPr>
            </w:rPrChange>
          </w:rPr>
          <w:t>]</w:t>
        </w:r>
      </w:ins>
      <w:ins w:id="123" w:author="marcazal" w:date="2015-05-28T03:46:00Z">
        <w:r w:rsidR="00354D20">
          <w:rPr>
            <w:rFonts w:ascii="Calibri" w:hAnsi="Calibri" w:cs="Calibri"/>
            <w:lang w:val="es-PY"/>
          </w:rPr>
          <w:t>,</w:t>
        </w:r>
      </w:ins>
      <w:ins w:id="124" w:author="marcazal" w:date="2015-05-28T03:39:00Z">
        <w:r w:rsidR="008131C2">
          <w:rPr>
            <w:rFonts w:ascii="Calibri" w:hAnsi="Calibri" w:cs="Calibri"/>
            <w:lang w:val="es-PY"/>
          </w:rPr>
          <w:t xml:space="preserve">  </w:t>
        </w:r>
      </w:ins>
      <w:ins w:id="125" w:author="marcazal" w:date="2015-05-28T03:43:00Z">
        <w:r w:rsidR="008131C2">
          <w:rPr>
            <w:rFonts w:ascii="Calibri" w:hAnsi="Calibri" w:cs="Calibri"/>
            <w:lang w:val="es-PY"/>
          </w:rPr>
          <w:t xml:space="preserve">presenta datos </w:t>
        </w:r>
      </w:ins>
      <w:proofErr w:type="spellStart"/>
      <w:ins w:id="126" w:author="marcazal" w:date="2015-05-28T03:44:00Z">
        <w:r w:rsidR="008131C2">
          <w:rPr>
            <w:rFonts w:ascii="Calibri" w:hAnsi="Calibri" w:cs="Calibri"/>
            <w:lang w:val="es-PY"/>
          </w:rPr>
          <w:t>cuantitavos</w:t>
        </w:r>
      </w:ins>
      <w:proofErr w:type="spellEnd"/>
      <w:ins w:id="127" w:author="marcazal" w:date="2015-05-28T03:47:00Z">
        <w:r w:rsidR="00354D20">
          <w:rPr>
            <w:rFonts w:ascii="Calibri" w:hAnsi="Calibri" w:cs="Calibri"/>
            <w:lang w:val="es-PY"/>
          </w:rPr>
          <w:t xml:space="preserve"> con </w:t>
        </w:r>
        <w:r w:rsidR="00354D20">
          <w:rPr>
            <w:rFonts w:ascii="Calibri" w:hAnsi="Calibri" w:cs="Calibri"/>
            <w:lang w:val="es-PY"/>
          </w:rPr>
          <w:t>referencia</w:t>
        </w:r>
        <w:r w:rsidR="00354D20">
          <w:rPr>
            <w:rFonts w:ascii="Calibri" w:hAnsi="Calibri" w:cs="Calibri"/>
            <w:lang w:val="es-PY"/>
          </w:rPr>
          <w:t xml:space="preserve"> a como</w:t>
        </w:r>
      </w:ins>
      <w:ins w:id="128" w:author="marcazal" w:date="2015-05-28T03:44:00Z">
        <w:r w:rsidR="008131C2">
          <w:rPr>
            <w:rFonts w:ascii="Calibri" w:hAnsi="Calibri" w:cs="Calibri"/>
            <w:lang w:val="es-PY"/>
          </w:rPr>
          <w:t xml:space="preserve"> </w:t>
        </w:r>
        <w:r w:rsidR="00354D20">
          <w:rPr>
            <w:rFonts w:ascii="Calibri" w:hAnsi="Calibri" w:cs="Calibri"/>
            <w:lang w:val="es-PY"/>
          </w:rPr>
          <w:t>una aplicación con características de las RIAS</w:t>
        </w:r>
      </w:ins>
      <w:ins w:id="129" w:author="marcazal" w:date="2015-05-28T03:47:00Z">
        <w:r w:rsidR="00354D20">
          <w:rPr>
            <w:rFonts w:ascii="Calibri" w:hAnsi="Calibri" w:cs="Calibri"/>
            <w:lang w:val="es-PY"/>
          </w:rPr>
          <w:t>,</w:t>
        </w:r>
      </w:ins>
      <w:ins w:id="130" w:author="marcazal" w:date="2015-05-28T03:44:00Z">
        <w:r w:rsidR="00354D20">
          <w:rPr>
            <w:rFonts w:ascii="Calibri" w:hAnsi="Calibri" w:cs="Calibri"/>
            <w:lang w:val="es-PY"/>
          </w:rPr>
          <w:t xml:space="preserve"> puede mejorar las utilidades</w:t>
        </w:r>
      </w:ins>
      <w:ins w:id="131" w:author="marcazal" w:date="2015-05-28T03:45:00Z">
        <w:r w:rsidR="00354D20">
          <w:rPr>
            <w:rFonts w:ascii="Calibri" w:hAnsi="Calibri" w:cs="Calibri"/>
            <w:lang w:val="es-PY"/>
          </w:rPr>
          <w:t xml:space="preserve"> y disminuir los costes de desarrollo </w:t>
        </w:r>
      </w:ins>
      <w:ins w:id="132" w:author="marcazal" w:date="2015-05-28T03:48:00Z">
        <w:r w:rsidR="00354D20">
          <w:rPr>
            <w:rFonts w:ascii="Calibri" w:hAnsi="Calibri" w:cs="Calibri"/>
            <w:lang w:val="es-PY"/>
          </w:rPr>
          <w:t>en</w:t>
        </w:r>
      </w:ins>
      <w:ins w:id="133" w:author="marcazal" w:date="2015-05-28T03:46:00Z">
        <w:r w:rsidR="00354D20">
          <w:rPr>
            <w:rFonts w:ascii="Calibri" w:hAnsi="Calibri" w:cs="Calibri"/>
            <w:lang w:val="es-PY"/>
          </w:rPr>
          <w:t xml:space="preserve"> una compañía</w:t>
        </w:r>
      </w:ins>
      <w:del w:id="134"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135"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36" w:author="magali" w:date="2015-05-25T11:36:00Z">
        <w:r w:rsidR="000C1FE3" w:rsidDel="005B426F">
          <w:rPr>
            <w:rFonts w:cs="Times New Roman"/>
            <w:lang w:val="es-PY"/>
          </w:rPr>
          <w:delText>descriptas en</w:delText>
        </w:r>
      </w:del>
      <w:ins w:id="137"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38" w:author="magali" w:date="2015-05-25T11:36:00Z">
        <w:r w:rsidRPr="004A4A22" w:rsidDel="005B426F">
          <w:rPr>
            <w:rFonts w:cs="Times New Roman"/>
            <w:color w:val="000000" w:themeColor="text1"/>
            <w:lang w:val="es-PY"/>
          </w:rPr>
          <w:delText>el que</w:delText>
        </w:r>
      </w:del>
      <w:ins w:id="139"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40" w:author="magali" w:date="2015-05-25T11:36:00Z">
        <w:r w:rsidRPr="004A4A22" w:rsidDel="005B426F">
          <w:rPr>
            <w:rFonts w:cs="Times New Roman"/>
            <w:color w:val="000000" w:themeColor="text1"/>
            <w:lang w:val="es-PY"/>
          </w:rPr>
          <w:delText xml:space="preserve">sus </w:delText>
        </w:r>
      </w:del>
      <w:ins w:id="141"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42"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43" w:name="_Toc350743959"/>
      <w:r>
        <w:rPr>
          <w:rFonts w:eastAsiaTheme="majorEastAsia" w:cs="Times New Roman"/>
          <w:b/>
          <w:bCs/>
          <w:szCs w:val="26"/>
        </w:rPr>
        <w:lastRenderedPageBreak/>
        <w:t>2.2</w:t>
      </w:r>
      <w:r w:rsidRPr="004A4A22">
        <w:rPr>
          <w:rFonts w:eastAsiaTheme="majorEastAsia" w:cs="Times New Roman"/>
          <w:b/>
          <w:bCs/>
          <w:szCs w:val="26"/>
        </w:rPr>
        <w:t xml:space="preserve">.1 </w:t>
      </w:r>
      <w:bookmarkEnd w:id="143"/>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4"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45" w:name="_Toc350743960"/>
      <w:r w:rsidRPr="00714830">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1</w:t>
      </w:r>
      <w:r w:rsidR="00D22F01">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45"/>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46" w:name="_Toc350743961"/>
      <w:r w:rsidRPr="004602DE">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2</w:t>
      </w:r>
      <w:r w:rsidR="00D22F01">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46"/>
      <w:r w:rsidR="00F011B8" w:rsidRPr="004A4A22">
        <w:rPr>
          <w:rFonts w:asciiTheme="minorHAnsi" w:hAnsiTheme="minorHAnsi" w:cs="Times New Roman"/>
          <w:color w:val="000000" w:themeColor="text1"/>
          <w:sz w:val="22"/>
        </w:rPr>
        <w:t xml:space="preserve"> entre el cliente y el servidor</w:t>
      </w:r>
    </w:p>
    <w:p w:rsidR="00F011B8" w:rsidRPr="004A4A22" w:rsidRDefault="00D22F01" w:rsidP="001A2BCF">
      <w:pPr>
        <w:jc w:val="both"/>
        <w:rPr>
          <w:rFonts w:cs="Times New Roman"/>
          <w:color w:val="000000" w:themeColor="text1"/>
        </w:rPr>
      </w:pPr>
      <w:r w:rsidRPr="00D22F01">
        <w:rPr>
          <w:noProof/>
        </w:rPr>
        <w:lastRenderedPageBreak/>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1A6820" w:rsidRPr="001A2BCF" w:rsidRDefault="001A6820" w:rsidP="001A2BCF">
                  <w:pPr>
                    <w:pStyle w:val="Epgrafe"/>
                    <w:rPr>
                      <w:rFonts w:eastAsiaTheme="minorHAnsi" w:cs="Times New Roman"/>
                      <w:b w:val="0"/>
                      <w:noProof/>
                      <w:color w:val="000000" w:themeColor="text1"/>
                    </w:rPr>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B1742A">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47" w:name="_Toc350743962"/>
      <w:r w:rsidRPr="001A2BCF">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3</w:t>
      </w:r>
      <w:r w:rsidR="00D22F01">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4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 xml:space="preserve">s </w:t>
      </w:r>
      <w:r w:rsidR="001C2030">
        <w:rPr>
          <w:rFonts w:cs="Times New Roman"/>
          <w:color w:val="000000" w:themeColor="text1"/>
          <w:lang w:val="es-PY"/>
        </w:rPr>
        <w:lastRenderedPageBreak/>
        <w:t>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4</w:t>
      </w:r>
      <w:r w:rsidR="00D22F01">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48"/>
      <w:del w:id="14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148"/>
        <w:r w:rsidR="005B426F" w:rsidDel="00354D20">
          <w:rPr>
            <w:rStyle w:val="Refdecomentario"/>
            <w:rFonts w:eastAsiaTheme="minorEastAsia"/>
            <w:lang w:eastAsia="es-ES"/>
          </w:rPr>
          <w:commentReference w:id="148"/>
        </w:r>
        <w:r w:rsidRPr="004A4A22" w:rsidDel="00354D20">
          <w:rPr>
            <w:rFonts w:cs="Times New Roman"/>
            <w:color w:val="000000" w:themeColor="text1"/>
            <w:lang w:val="es-PY"/>
          </w:rPr>
          <w:delText xml:space="preserve"> </w:delText>
        </w:r>
        <w:commentRangeStart w:id="15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150"/>
      <w:r w:rsidR="005B426F">
        <w:rPr>
          <w:rStyle w:val="Refdecomentario"/>
          <w:rFonts w:eastAsiaTheme="minorEastAsia"/>
          <w:lang w:eastAsia="es-ES"/>
        </w:rPr>
        <w:commentReference w:id="150"/>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151" w:name="_Toc350743964"/>
      <w:r w:rsidRPr="00137FF1">
        <w:rPr>
          <w:rFonts w:asciiTheme="minorHAnsi" w:hAnsiTheme="minorHAnsi" w:cs="Times New Roman"/>
          <w:caps/>
          <w:color w:val="000000" w:themeColor="text1"/>
          <w:sz w:val="22"/>
          <w:szCs w:val="22"/>
        </w:rPr>
        <w:t xml:space="preserve">2.3 Tecnologías para la implementación de las </w:t>
      </w:r>
      <w:bookmarkEnd w:id="151"/>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D22F01" w:rsidP="000551EF">
      <w:pPr>
        <w:jc w:val="both"/>
        <w:rPr>
          <w:rFonts w:cs="Times New Roman"/>
        </w:rPr>
      </w:pPr>
      <w:r w:rsidRPr="00D22F01">
        <w:rPr>
          <w:noProof/>
        </w:rPr>
        <w:lastRenderedPageBreak/>
        <w:pict>
          <v:shape id="_x0000_s1032" type="#_x0000_t202" style="position:absolute;left:0;text-align:left;margin-left:1pt;margin-top:273.05pt;width:420.5pt;height:.05pt;z-index:251674624" wrapcoords="-39 0 -39 20965 21600 20965 21600 0 -39 0" stroked="f">
            <v:textbox style="mso-fit-shape-to-text:t" inset="0,0,0,0">
              <w:txbxContent>
                <w:p w:rsidR="001A6820" w:rsidRPr="003B2F39" w:rsidRDefault="001A6820"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23289D" w:rsidRPr="004A4A22">
        <w:rPr>
          <w:rFonts w:cs="Times New Roman"/>
          <w:b/>
        </w:rPr>
        <w:t>JavaScript</w:t>
      </w:r>
      <w:proofErr w:type="spellEnd"/>
      <w:r w:rsidR="0023289D" w:rsidRPr="004A4A22">
        <w:rPr>
          <w:rFonts w:cs="Times New Roman"/>
          <w:b/>
        </w:rPr>
        <w:t>:</w:t>
      </w:r>
      <w:r w:rsidR="0023289D" w:rsidRPr="004A4A22">
        <w:rPr>
          <w:rFonts w:cs="Times New Roman"/>
        </w:rPr>
        <w:t xml:space="preserve"> la lógica del lado cliente está implementada en </w:t>
      </w:r>
      <w:proofErr w:type="spellStart"/>
      <w:r w:rsidR="0023289D" w:rsidRPr="004A4A22">
        <w:rPr>
          <w:rFonts w:cs="Times New Roman"/>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w:t>
      </w:r>
      <w:proofErr w:type="spellStart"/>
      <w:r w:rsidR="0023289D" w:rsidRPr="004A4A22">
        <w:rPr>
          <w:rFonts w:cs="Times New Roman"/>
        </w:rPr>
        <w:t>JavaScript</w:t>
      </w:r>
      <w:proofErr w:type="spellEnd"/>
      <w:r w:rsidR="0023289D" w:rsidRPr="004A4A22">
        <w:rPr>
          <w:rFonts w:cs="Times New Roman"/>
        </w:rPr>
        <w:t xml:space="preserve"> y XML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w:t>
      </w:r>
      <w:r w:rsidRPr="004A4A22">
        <w:rPr>
          <w:rFonts w:cs="Times New Roman"/>
        </w:rPr>
        <w:lastRenderedPageBreak/>
        <w:t>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152"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D22F01">
        <w:rPr>
          <w:color w:val="000000" w:themeColor="text1"/>
        </w:rPr>
        <w:fldChar w:fldCharType="begin"/>
      </w:r>
      <w:r w:rsidR="00B477AE">
        <w:rPr>
          <w:color w:val="000000" w:themeColor="text1"/>
        </w:rPr>
        <w:instrText xml:space="preserve"> SEQ Tabla \* ARABIC </w:instrText>
      </w:r>
      <w:r w:rsidR="00D22F01">
        <w:rPr>
          <w:color w:val="000000" w:themeColor="text1"/>
        </w:rPr>
        <w:fldChar w:fldCharType="separate"/>
      </w:r>
      <w:r w:rsidR="00B477AE">
        <w:rPr>
          <w:noProof/>
          <w:color w:val="000000" w:themeColor="text1"/>
        </w:rPr>
        <w:t>5</w:t>
      </w:r>
      <w:r w:rsidR="00D22F01">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153"/>
      <w:r w:rsidR="003E4F9E">
        <w:rPr>
          <w:lang w:val="es-PY"/>
        </w:rPr>
        <w:t xml:space="preserve">se optó por </w:t>
      </w:r>
      <w:del w:id="154"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153"/>
      <w:r w:rsidR="00612B19">
        <w:rPr>
          <w:rStyle w:val="Refdecomentario"/>
          <w:rFonts w:eastAsiaTheme="minorEastAsia"/>
          <w:lang w:eastAsia="es-ES"/>
        </w:rPr>
        <w:commentReference w:id="153"/>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155"/>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w:t>
      </w:r>
      <w:del w:id="156" w:author="marcazal" w:date="2015-05-28T04:22:00Z">
        <w:r w:rsidR="005B4F1F" w:rsidRPr="00B03420" w:rsidDel="009809AF">
          <w:rPr>
            <w:lang w:val="es-PY"/>
          </w:rPr>
          <w:delText xml:space="preserve">Es por estas razones, que se ha decidido tomar este enfoque para el desarrollo de las </w:delText>
        </w:r>
        <w:r w:rsidR="00BC355D" w:rsidDel="009809AF">
          <w:rPr>
            <w:lang w:val="es-PY"/>
          </w:rPr>
          <w:delText>RIAS</w:delText>
        </w:r>
        <w:r w:rsidR="005B4F1F" w:rsidRPr="00B03420" w:rsidDel="009809AF">
          <w:rPr>
            <w:lang w:val="es-PY"/>
          </w:rPr>
          <w:delText xml:space="preserve"> en este trabajo de fin de carrera.</w:delText>
        </w:r>
      </w:del>
      <w:commentRangeEnd w:id="155"/>
      <w:r w:rsidR="00612B19">
        <w:rPr>
          <w:rStyle w:val="Refdecomentario"/>
          <w:rFonts w:eastAsiaTheme="minorEastAsia"/>
          <w:lang w:eastAsia="es-ES"/>
        </w:rPr>
        <w:commentReference w:id="155"/>
      </w:r>
    </w:p>
    <w:p w:rsidR="005B4F1F" w:rsidRDefault="003E4F9E" w:rsidP="000551EF">
      <w:pPr>
        <w:rPr>
          <w:lang w:val="es-PY"/>
        </w:rPr>
      </w:pPr>
      <w:r>
        <w:rPr>
          <w:lang w:val="es-PY"/>
        </w:rPr>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lastRenderedPageBreak/>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D22F01" w:rsidRPr="00583643">
        <w:rPr>
          <w:color w:val="000000" w:themeColor="text1"/>
        </w:rPr>
        <w:fldChar w:fldCharType="begin"/>
      </w:r>
      <w:r w:rsidRPr="00583643">
        <w:rPr>
          <w:color w:val="000000" w:themeColor="text1"/>
        </w:rPr>
        <w:instrText xml:space="preserve"> SEQ Figura \* ARABIC </w:instrText>
      </w:r>
      <w:r w:rsidR="00D22F01" w:rsidRPr="00583643">
        <w:rPr>
          <w:color w:val="000000" w:themeColor="text1"/>
        </w:rPr>
        <w:fldChar w:fldCharType="separate"/>
      </w:r>
      <w:r w:rsidR="00052F9D">
        <w:rPr>
          <w:noProof/>
          <w:color w:val="000000" w:themeColor="text1"/>
        </w:rPr>
        <w:t>4</w:t>
      </w:r>
      <w:r w:rsidR="00D22F01"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157" w:author="magali" w:date="2015-05-25T18:29:00Z">
        <w:r w:rsidR="00461947">
          <w:rPr>
            <w:lang w:val="es-PY"/>
          </w:rPr>
          <w:t>é</w:t>
        </w:r>
      </w:ins>
      <w:del w:id="158"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161"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162" w:author="magali" w:date="2015-05-25T18:31:00Z">
        <w:r w:rsidR="00461947">
          <w:rPr>
            <w:lang w:val="es-PY"/>
          </w:rPr>
          <w:t xml:space="preserve">De todos los </w:t>
        </w:r>
        <w:proofErr w:type="spellStart"/>
        <w:r w:rsidR="00D22F01" w:rsidRPr="00D22F01">
          <w:rPr>
            <w:i/>
            <w:lang w:val="es-PY"/>
            <w:rPrChange w:id="163"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164"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165"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lastRenderedPageBreak/>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D22F01" w:rsidP="000551EF">
      <w:pPr>
        <w:rPr>
          <w:lang w:val="es-PY"/>
        </w:rPr>
      </w:pPr>
      <w:r w:rsidRPr="00D22F01">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1A6820" w:rsidRPr="00262AFF" w:rsidRDefault="001A6820"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166" w:author="magali" w:date="2015-05-25T18:35:00Z"/>
          <w:lang w:val="es-PY"/>
        </w:rPr>
      </w:pPr>
      <w:del w:id="167"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Pr="00FB34A4">
        <w:rPr>
          <w:i/>
          <w:lang w:val="es-PY"/>
          <w:rPrChange w:id="172" w:author="marcazal" w:date="2015-05-28T04:29:00Z">
            <w:rPr>
              <w:lang w:val="es-PY"/>
            </w:rPr>
          </w:rPrChange>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sidRPr="00FB34A4">
        <w:rPr>
          <w:i/>
          <w:lang w:val="es-PY"/>
          <w:rPrChange w:id="173" w:author="marcazal" w:date="2015-05-28T04:29:00Z">
            <w:rPr>
              <w:lang w:val="es-PY"/>
            </w:rPr>
          </w:rPrChange>
        </w:rPr>
        <w:t>Javascript</w:t>
      </w:r>
      <w:proofErr w:type="spellEnd"/>
      <w:r>
        <w:rPr>
          <w:lang w:val="es-PY"/>
        </w:rPr>
        <w:t xml:space="preserve">,  en su versión </w:t>
      </w:r>
      <w:proofErr w:type="spellStart"/>
      <w:r w:rsidRPr="00FB34A4">
        <w:rPr>
          <w:i/>
          <w:lang w:val="es-PY"/>
          <w:rPrChange w:id="174" w:author="marcazal" w:date="2015-05-28T04:29:00Z">
            <w:rPr>
              <w:lang w:val="es-PY"/>
            </w:rPr>
          </w:rPrChange>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8F1717" w:rsidRPr="00FB34A4">
        <w:rPr>
          <w:i/>
          <w:lang w:val="es-PY"/>
          <w:rPrChange w:id="175" w:author="marcazal" w:date="2015-05-28T04:29:00Z">
            <w:rPr>
              <w:lang w:val="es-PY"/>
            </w:rPr>
          </w:rPrChange>
        </w:rPr>
        <w:t>j</w:t>
      </w:r>
      <w:r w:rsidRPr="00FB34A4">
        <w:rPr>
          <w:i/>
          <w:lang w:val="es-PY"/>
          <w:rPrChange w:id="176" w:author="marcazal" w:date="2015-05-28T04:29:00Z">
            <w:rPr>
              <w:lang w:val="es-PY"/>
            </w:rPr>
          </w:rPrChange>
        </w:rPr>
        <w:t>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8F1717" w:rsidRPr="00FB34A4">
        <w:rPr>
          <w:i/>
          <w:lang w:val="es-PY"/>
          <w:rPrChange w:id="177" w:author="marcazal" w:date="2015-05-28T04:29:00Z">
            <w:rPr>
              <w:lang w:val="es-PY"/>
            </w:rPr>
          </w:rPrChange>
        </w:rPr>
        <w:t>j</w:t>
      </w:r>
      <w:r w:rsidRPr="00FB34A4">
        <w:rPr>
          <w:i/>
          <w:lang w:val="es-PY"/>
          <w:rPrChange w:id="178" w:author="marcazal" w:date="2015-05-28T04:29:00Z">
            <w:rPr>
              <w:lang w:val="es-PY"/>
            </w:rPr>
          </w:rPrChange>
        </w:rPr>
        <w:t>Query</w:t>
      </w:r>
      <w:proofErr w:type="spellEnd"/>
      <w:r w:rsidR="00C80673" w:rsidRPr="00FB34A4">
        <w:rPr>
          <w:i/>
          <w:lang w:val="es-PY"/>
          <w:rPrChange w:id="179" w:author="marcazal" w:date="2015-05-28T04:29:00Z">
            <w:rPr>
              <w:lang w:val="es-PY"/>
            </w:rPr>
          </w:rPrChange>
        </w:rPr>
        <w:t xml:space="preserve"> </w:t>
      </w:r>
      <w:proofErr w:type="spellStart"/>
      <w:r w:rsidRPr="00FB34A4">
        <w:rPr>
          <w:i/>
          <w:lang w:val="es-PY"/>
          <w:rPrChange w:id="180" w:author="marcazal" w:date="2015-05-28T04:29:00Z">
            <w:rPr>
              <w:lang w:val="es-PY"/>
            </w:rPr>
          </w:rPrChange>
        </w:rPr>
        <w:t>Validate</w:t>
      </w:r>
      <w:proofErr w:type="spellEnd"/>
      <w:r>
        <w:rPr>
          <w:lang w:val="es-PY"/>
        </w:rPr>
        <w:t xml:space="preserve">, </w:t>
      </w:r>
      <w:r w:rsidR="008F1717">
        <w:rPr>
          <w:lang w:val="es-PY"/>
        </w:rPr>
        <w:t xml:space="preserve">que es una extensión basada en </w:t>
      </w:r>
      <w:proofErr w:type="spellStart"/>
      <w:r w:rsidR="008F1717" w:rsidRPr="00FB34A4">
        <w:rPr>
          <w:i/>
          <w:lang w:val="es-PY"/>
          <w:rPrChange w:id="181" w:author="marcazal" w:date="2015-05-28T04:29:00Z">
            <w:rPr>
              <w:lang w:val="es-PY"/>
            </w:rPr>
          </w:rPrChange>
        </w:rPr>
        <w:t>j</w:t>
      </w:r>
      <w:r w:rsidRPr="00FB34A4">
        <w:rPr>
          <w:i/>
          <w:lang w:val="es-PY"/>
          <w:rPrChange w:id="182" w:author="marcazal" w:date="2015-05-28T04:29:00Z">
            <w:rPr>
              <w:lang w:val="es-PY"/>
            </w:rPr>
          </w:rPrChange>
        </w:rPr>
        <w:t>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sidR="00D22F01" w:rsidRPr="00FB34A4">
        <w:rPr>
          <w:i/>
          <w:lang w:val="es-PY"/>
          <w:rPrChange w:id="183" w:author="marcazal" w:date="2015-05-28T04:29:00Z">
            <w:rPr>
              <w:lang w:val="es-PY"/>
            </w:rPr>
          </w:rPrChange>
        </w:rPr>
        <w:t>jQueryUI</w:t>
      </w:r>
      <w:proofErr w:type="spellEnd"/>
      <w:r>
        <w:rPr>
          <w:lang w:val="es-PY"/>
        </w:rPr>
        <w:t xml:space="preserve"> y </w:t>
      </w:r>
      <w:proofErr w:type="spellStart"/>
      <w:r w:rsidR="00D22F01" w:rsidRPr="00FB34A4">
        <w:rPr>
          <w:i/>
          <w:lang w:val="es-PY"/>
          <w:rPrChange w:id="184" w:author="marcazal" w:date="2015-05-28T04:29:00Z">
            <w:rPr>
              <w:lang w:val="es-PY"/>
            </w:rPr>
          </w:rPrChange>
        </w:rPr>
        <w:t>JQuery</w:t>
      </w:r>
      <w:proofErr w:type="spellEnd"/>
      <w:r w:rsidRPr="00FB34A4">
        <w:rPr>
          <w:i/>
          <w:lang w:val="es-PY"/>
          <w:rPrChange w:id="185" w:author="marcazal" w:date="2015-05-28T04:29:00Z">
            <w:rPr>
              <w:lang w:val="es-PY"/>
            </w:rPr>
          </w:rPrChange>
        </w:rPr>
        <w:t xml:space="preserve"> </w:t>
      </w:r>
      <w:commentRangeStart w:id="186"/>
      <w:proofErr w:type="spellStart"/>
      <w:r w:rsidRPr="00FB34A4">
        <w:rPr>
          <w:i/>
          <w:lang w:val="es-PY"/>
          <w:rPrChange w:id="187" w:author="marcazal" w:date="2015-05-28T04:29:00Z">
            <w:rPr>
              <w:lang w:val="es-PY"/>
            </w:rPr>
          </w:rPrChange>
        </w:rPr>
        <w:t>Validate</w:t>
      </w:r>
      <w:commentRangeEnd w:id="186"/>
      <w:proofErr w:type="spellEnd"/>
      <w:r w:rsidR="008D5CE8">
        <w:rPr>
          <w:rStyle w:val="Refdecomentario"/>
          <w:rFonts w:eastAsiaTheme="minorEastAsia"/>
          <w:lang w:eastAsia="es-ES"/>
        </w:rPr>
        <w:commentReference w:id="186"/>
      </w:r>
      <w:r>
        <w:rPr>
          <w:lang w:val="es-PY"/>
        </w:rPr>
        <w:t>, es posible dar cobertura a todos los widgets que serán tenidos en cuenta en este trabajo de fin de carrera.</w:t>
      </w:r>
    </w:p>
    <w:p w:rsidR="006E1839" w:rsidRPr="008F6CB3" w:rsidDel="008F2614" w:rsidRDefault="00BB1252" w:rsidP="000551EF">
      <w:pPr>
        <w:rPr>
          <w:del w:id="189" w:author="marcazal" w:date="2015-05-28T04:37:00Z"/>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4E74E0" w:rsidP="000551EF">
      <w:pPr>
        <w:rPr>
          <w:lang w:val="es-PY"/>
        </w:rPr>
      </w:pPr>
      <w:proofErr w:type="gramStart"/>
      <w:r w:rsidRPr="009A3C9A">
        <w:rPr>
          <w:i/>
          <w:lang w:val="es-PY"/>
          <w:rPrChange w:id="190" w:author="marcazal" w:date="2015-05-28T04:34:00Z">
            <w:rPr>
              <w:lang w:val="es-PY"/>
            </w:rPr>
          </w:rPrChange>
        </w:rPr>
        <w:lastRenderedPageBreak/>
        <w:t>MDS</w:t>
      </w:r>
      <w:r w:rsidR="00AA0302" w:rsidRPr="009A3C9A">
        <w:rPr>
          <w:i/>
          <w:lang w:val="es-PY"/>
          <w:rPrChange w:id="191" w:author="marcazal" w:date="2015-05-28T04:34:00Z">
            <w:rPr>
              <w:lang w:val="es-PY"/>
            </w:rPr>
          </w:rPrChange>
        </w:rPr>
        <w:t>E</w:t>
      </w:r>
      <w:r>
        <w:rPr>
          <w:lang w:val="es-PY"/>
        </w:rPr>
        <w:t xml:space="preserve"> ,</w:t>
      </w:r>
      <w:proofErr w:type="gramEnd"/>
      <w:r>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Pr>
          <w:lang w:val="es-PY"/>
        </w:rPr>
        <w:t>como piezas clave para el logro</w:t>
      </w:r>
      <w:r w:rsidR="00BB1252">
        <w:rPr>
          <w:lang w:val="es-PY"/>
        </w:rPr>
        <w:t xml:space="preserve"> de</w:t>
      </w:r>
      <w:r>
        <w:rPr>
          <w:lang w:val="es-PY"/>
        </w:rPr>
        <w:t xml:space="preserve"> tal objetivo</w:t>
      </w:r>
      <w:r w:rsidR="00E974EB">
        <w:rPr>
          <w:lang w:val="es-PY"/>
        </w:rPr>
        <w:t xml:space="preserve">. </w:t>
      </w:r>
      <w:r>
        <w:rPr>
          <w:lang w:val="es-PY"/>
        </w:rPr>
        <w:t>Hoy en día se ha dado un valor extra a los modelos</w:t>
      </w:r>
      <w:r w:rsidR="00792FCA">
        <w:rPr>
          <w:lang w:val="es-PY"/>
        </w:rPr>
        <w:t>,</w:t>
      </w:r>
      <w:r>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E974EB" w:rsidRPr="009A3C9A">
        <w:rPr>
          <w:i/>
          <w:lang w:val="es-PY"/>
          <w:rPrChange w:id="192" w:author="marcazal" w:date="2015-05-28T04:34:00Z">
            <w:rPr>
              <w:lang w:val="es-PY"/>
            </w:rPr>
          </w:rPrChange>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w:t>
      </w:r>
      <w:r w:rsidRPr="00FB34A4">
        <w:rPr>
          <w:i/>
          <w:lang w:val="es-PY"/>
          <w:rPrChange w:id="193" w:author="marcazal" w:date="2015-05-28T04:34:00Z">
            <w:rPr>
              <w:lang w:val="es-PY"/>
            </w:rPr>
          </w:rPrChange>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 xml:space="preserve">En </w:t>
      </w:r>
      <w:r w:rsidRPr="00FB34A4">
        <w:rPr>
          <w:i/>
          <w:lang w:val="es-PY"/>
          <w:rPrChange w:id="194" w:author="marcazal" w:date="2015-05-28T04:31:00Z">
            <w:rPr>
              <w:lang w:val="es-PY"/>
            </w:rPr>
          </w:rPrChange>
        </w:rPr>
        <w:t>MDSE</w:t>
      </w:r>
      <w:r w:rsidRPr="00BA1129">
        <w:rPr>
          <w:lang w:val="es-PY"/>
        </w:rPr>
        <w:t xml:space="preserve"> pueden tomarse los enfoques </w:t>
      </w:r>
      <w:r w:rsidRPr="00FB34A4">
        <w:rPr>
          <w:i/>
          <w:lang w:val="es-PY"/>
          <w:rPrChange w:id="195" w:author="marcazal" w:date="2015-05-28T04:31:00Z">
            <w:rPr>
              <w:lang w:val="es-PY"/>
            </w:rPr>
          </w:rPrChange>
        </w:rPr>
        <w:t>MDD</w:t>
      </w:r>
      <w:r w:rsidRPr="00BA1129">
        <w:rPr>
          <w:lang w:val="es-PY"/>
        </w:rPr>
        <w:t xml:space="preserve"> o </w:t>
      </w:r>
      <w:r w:rsidRPr="00FB34A4">
        <w:rPr>
          <w:i/>
          <w:lang w:val="es-PY"/>
          <w:rPrChange w:id="196" w:author="marcazal" w:date="2015-05-28T04:31:00Z">
            <w:rPr>
              <w:lang w:val="es-PY"/>
            </w:rPr>
          </w:rPrChange>
        </w:rPr>
        <w:t>MDA</w:t>
      </w:r>
      <w:r>
        <w:rPr>
          <w:lang w:val="es-PY"/>
        </w:rPr>
        <w:t>.</w:t>
      </w:r>
      <w:r w:rsidR="00AA0302" w:rsidRPr="00BA1129">
        <w:rPr>
          <w:lang w:val="es-PY"/>
        </w:rPr>
        <w:t xml:space="preserve"> </w:t>
      </w:r>
      <w:r w:rsidR="00AA0302" w:rsidRPr="00FB34A4">
        <w:rPr>
          <w:i/>
          <w:lang w:val="es-PY"/>
          <w:rPrChange w:id="197" w:author="marcazal" w:date="2015-05-28T04:31:00Z">
            <w:rPr>
              <w:lang w:val="es-PY"/>
            </w:rPr>
          </w:rPrChange>
        </w:rPr>
        <w:t>MDD</w:t>
      </w:r>
      <w:r w:rsidR="00AA0302">
        <w:rPr>
          <w:lang w:val="es-PY"/>
        </w:rPr>
        <w:t xml:space="preserve"> es un paradigma de desarrollo que utiliza a los modelos como artefactos primarios en el proceso de desarrollo. Usualmente en </w:t>
      </w:r>
      <w:r w:rsidR="00AA0302" w:rsidRPr="00FB34A4">
        <w:rPr>
          <w:i/>
          <w:lang w:val="es-PY"/>
          <w:rPrChange w:id="198" w:author="marcazal" w:date="2015-05-28T04:32:00Z">
            <w:rPr>
              <w:lang w:val="es-PY"/>
            </w:rPr>
          </w:rPrChange>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CE73F8" w:rsidRPr="00FB34A4">
        <w:rPr>
          <w:i/>
          <w:lang w:val="es-PY"/>
          <w:rPrChange w:id="199" w:author="marcazal" w:date="2015-05-28T04:32:00Z">
            <w:rPr>
              <w:lang w:val="es-PY"/>
            </w:rPr>
          </w:rPrChange>
        </w:rPr>
        <w:t>MDA</w:t>
      </w:r>
      <w:r w:rsidR="00CE73F8">
        <w:rPr>
          <w:lang w:val="es-PY"/>
        </w:rPr>
        <w:t xml:space="preserve"> </w:t>
      </w:r>
      <w:r w:rsidR="002B2683">
        <w:rPr>
          <w:lang w:val="es-PY"/>
        </w:rPr>
        <w:t xml:space="preserve">es un estándar impulsado por el consorcio </w:t>
      </w:r>
      <w:r w:rsidR="002B2683" w:rsidRPr="00FB34A4">
        <w:rPr>
          <w:i/>
          <w:lang w:val="es-PY"/>
          <w:rPrChange w:id="200" w:author="marcazal" w:date="2015-05-28T04:32:00Z">
            <w:rPr>
              <w:lang w:val="es-PY"/>
            </w:rPr>
          </w:rPrChange>
        </w:rPr>
        <w:t>OMG</w:t>
      </w:r>
      <w:r w:rsidR="002B2683">
        <w:rPr>
          <w:lang w:val="es-PY"/>
        </w:rPr>
        <w:t xml:space="preserve"> (</w:t>
      </w:r>
      <w:proofErr w:type="spellStart"/>
      <w:r w:rsidR="002B2683" w:rsidRPr="00FB34A4">
        <w:rPr>
          <w:i/>
          <w:lang w:val="es-PY"/>
          <w:rPrChange w:id="201" w:author="marcazal" w:date="2015-05-28T04:32:00Z">
            <w:rPr>
              <w:lang w:val="es-PY"/>
            </w:rPr>
          </w:rPrChange>
        </w:rPr>
        <w:t>Object</w:t>
      </w:r>
      <w:proofErr w:type="spellEnd"/>
      <w:r w:rsidR="002B2683" w:rsidRPr="00FB34A4">
        <w:rPr>
          <w:i/>
          <w:lang w:val="es-PY"/>
          <w:rPrChange w:id="202" w:author="marcazal" w:date="2015-05-28T04:32:00Z">
            <w:rPr>
              <w:lang w:val="es-PY"/>
            </w:rPr>
          </w:rPrChange>
        </w:rPr>
        <w:t xml:space="preserve"> Management </w:t>
      </w:r>
      <w:proofErr w:type="spellStart"/>
      <w:r w:rsidR="002B2683" w:rsidRPr="00FB34A4">
        <w:rPr>
          <w:i/>
          <w:lang w:val="es-PY"/>
          <w:rPrChange w:id="203" w:author="marcazal" w:date="2015-05-28T04:32:00Z">
            <w:rPr>
              <w:lang w:val="es-PY"/>
            </w:rPr>
          </w:rPrChange>
        </w:rPr>
        <w:t>Group</w:t>
      </w:r>
      <w:proofErr w:type="spellEnd"/>
      <w:r w:rsidR="002B2683">
        <w:rPr>
          <w:lang w:val="es-PY"/>
        </w:rPr>
        <w:t xml:space="preserve">) que contiene en si misma a varios estándares de facto, tales como  </w:t>
      </w:r>
      <w:r w:rsidR="002B2683" w:rsidRPr="00FB34A4">
        <w:rPr>
          <w:i/>
          <w:lang w:val="es-PY"/>
          <w:rPrChange w:id="204" w:author="marcazal" w:date="2015-05-28T04:32:00Z">
            <w:rPr>
              <w:lang w:val="es-PY"/>
            </w:rPr>
          </w:rPrChange>
        </w:rPr>
        <w:t>UML (</w:t>
      </w:r>
      <w:proofErr w:type="spellStart"/>
      <w:r w:rsidR="002B2683" w:rsidRPr="00FB34A4">
        <w:rPr>
          <w:i/>
          <w:lang w:val="es-PY"/>
          <w:rPrChange w:id="205" w:author="marcazal" w:date="2015-05-28T04:32:00Z">
            <w:rPr>
              <w:lang w:val="es-PY"/>
            </w:rPr>
          </w:rPrChange>
        </w:rPr>
        <w:t>Unified</w:t>
      </w:r>
      <w:proofErr w:type="spellEnd"/>
      <w:r w:rsidR="002B2683" w:rsidRPr="00FB34A4">
        <w:rPr>
          <w:i/>
          <w:lang w:val="es-PY"/>
          <w:rPrChange w:id="206" w:author="marcazal" w:date="2015-05-28T04:32:00Z">
            <w:rPr>
              <w:lang w:val="es-PY"/>
            </w:rPr>
          </w:rPrChange>
        </w:rPr>
        <w:t xml:space="preserve"> </w:t>
      </w:r>
      <w:proofErr w:type="spellStart"/>
      <w:r w:rsidR="002B2683" w:rsidRPr="00FB34A4">
        <w:rPr>
          <w:i/>
          <w:lang w:val="es-PY"/>
          <w:rPrChange w:id="207" w:author="marcazal" w:date="2015-05-28T04:32:00Z">
            <w:rPr>
              <w:lang w:val="es-PY"/>
            </w:rPr>
          </w:rPrChange>
        </w:rPr>
        <w:t>Modeling</w:t>
      </w:r>
      <w:proofErr w:type="spellEnd"/>
      <w:r w:rsidR="002B2683" w:rsidRPr="00FB34A4">
        <w:rPr>
          <w:i/>
          <w:lang w:val="es-PY"/>
          <w:rPrChange w:id="208" w:author="marcazal" w:date="2015-05-28T04:32:00Z">
            <w:rPr>
              <w:lang w:val="es-PY"/>
            </w:rPr>
          </w:rPrChange>
        </w:rPr>
        <w:t xml:space="preserve"> </w:t>
      </w:r>
      <w:proofErr w:type="spellStart"/>
      <w:r w:rsidR="002B2683" w:rsidRPr="00FB34A4">
        <w:rPr>
          <w:i/>
          <w:lang w:val="es-PY"/>
          <w:rPrChange w:id="209" w:author="marcazal" w:date="2015-05-28T04:32:00Z">
            <w:rPr>
              <w:lang w:val="es-PY"/>
            </w:rPr>
          </w:rPrChange>
        </w:rPr>
        <w:t>Language</w:t>
      </w:r>
      <w:proofErr w:type="spellEnd"/>
      <w:r w:rsidR="002B2683">
        <w:rPr>
          <w:lang w:val="es-PY"/>
        </w:rPr>
        <w:t xml:space="preserve">) , </w:t>
      </w:r>
      <w:r w:rsidR="002B2683" w:rsidRPr="00FB34A4">
        <w:rPr>
          <w:i/>
          <w:lang w:val="es-PY"/>
          <w:rPrChange w:id="210" w:author="marcazal" w:date="2015-05-28T04:32:00Z">
            <w:rPr>
              <w:lang w:val="es-PY"/>
            </w:rPr>
          </w:rPrChange>
        </w:rPr>
        <w:t>OCL</w:t>
      </w:r>
      <w:r w:rsidR="002B2683">
        <w:rPr>
          <w:lang w:val="es-PY"/>
        </w:rPr>
        <w:t xml:space="preserve"> (</w:t>
      </w:r>
      <w:proofErr w:type="spellStart"/>
      <w:r w:rsidR="002B2683" w:rsidRPr="00FB34A4">
        <w:rPr>
          <w:i/>
          <w:lang w:val="es-PY"/>
          <w:rPrChange w:id="211" w:author="marcazal" w:date="2015-05-28T04:32:00Z">
            <w:rPr>
              <w:lang w:val="es-PY"/>
            </w:rPr>
          </w:rPrChange>
        </w:rPr>
        <w:t>Object</w:t>
      </w:r>
      <w:proofErr w:type="spellEnd"/>
      <w:r w:rsidR="002B2683" w:rsidRPr="00FB34A4">
        <w:rPr>
          <w:i/>
          <w:lang w:val="es-PY"/>
          <w:rPrChange w:id="212" w:author="marcazal" w:date="2015-05-28T04:32:00Z">
            <w:rPr>
              <w:lang w:val="es-PY"/>
            </w:rPr>
          </w:rPrChange>
        </w:rPr>
        <w:t xml:space="preserve"> </w:t>
      </w:r>
      <w:proofErr w:type="spellStart"/>
      <w:r w:rsidR="002B2683" w:rsidRPr="00FB34A4">
        <w:rPr>
          <w:i/>
          <w:lang w:val="es-PY"/>
          <w:rPrChange w:id="213" w:author="marcazal" w:date="2015-05-28T04:32:00Z">
            <w:rPr>
              <w:lang w:val="es-PY"/>
            </w:rPr>
          </w:rPrChange>
        </w:rPr>
        <w:t>Constraint</w:t>
      </w:r>
      <w:proofErr w:type="spellEnd"/>
      <w:r w:rsidR="002B2683" w:rsidRPr="00FB34A4">
        <w:rPr>
          <w:i/>
          <w:lang w:val="es-PY"/>
          <w:rPrChange w:id="214" w:author="marcazal" w:date="2015-05-28T04:32:00Z">
            <w:rPr>
              <w:lang w:val="es-PY"/>
            </w:rPr>
          </w:rPrChange>
        </w:rPr>
        <w:t xml:space="preserve"> </w:t>
      </w:r>
      <w:proofErr w:type="spellStart"/>
      <w:r w:rsidR="002B2683" w:rsidRPr="00FB34A4">
        <w:rPr>
          <w:i/>
          <w:lang w:val="es-PY"/>
          <w:rPrChange w:id="215" w:author="marcazal" w:date="2015-05-28T04:32:00Z">
            <w:rPr>
              <w:lang w:val="es-PY"/>
            </w:rPr>
          </w:rPrChange>
        </w:rPr>
        <w:t>Language</w:t>
      </w:r>
      <w:proofErr w:type="spellEnd"/>
      <w:r w:rsidR="002B2683">
        <w:rPr>
          <w:lang w:val="es-PY"/>
        </w:rPr>
        <w:t xml:space="preserve">), </w:t>
      </w:r>
      <w:r w:rsidR="002B2683" w:rsidRPr="00FB34A4">
        <w:rPr>
          <w:i/>
          <w:lang w:val="es-PY"/>
          <w:rPrChange w:id="216" w:author="marcazal" w:date="2015-05-28T04:32:00Z">
            <w:rPr>
              <w:lang w:val="es-PY"/>
            </w:rPr>
          </w:rPrChange>
        </w:rPr>
        <w:t>MOF</w:t>
      </w:r>
      <w:r w:rsidR="002B2683">
        <w:rPr>
          <w:lang w:val="es-PY"/>
        </w:rPr>
        <w:t>(</w:t>
      </w:r>
      <w:r w:rsidR="002B2683" w:rsidRPr="00FB34A4">
        <w:rPr>
          <w:i/>
          <w:lang w:val="es-PY"/>
          <w:rPrChange w:id="217" w:author="marcazal" w:date="2015-05-28T04:32:00Z">
            <w:rPr>
              <w:lang w:val="es-PY"/>
            </w:rPr>
          </w:rPrChange>
        </w:rPr>
        <w:t xml:space="preserve">Meta </w:t>
      </w:r>
      <w:proofErr w:type="spellStart"/>
      <w:r w:rsidR="002B2683" w:rsidRPr="00FB34A4">
        <w:rPr>
          <w:i/>
          <w:lang w:val="es-PY"/>
          <w:rPrChange w:id="218" w:author="marcazal" w:date="2015-05-28T04:32:00Z">
            <w:rPr>
              <w:lang w:val="es-PY"/>
            </w:rPr>
          </w:rPrChange>
        </w:rPr>
        <w:t>Object</w:t>
      </w:r>
      <w:proofErr w:type="spellEnd"/>
      <w:r w:rsidR="002B2683" w:rsidRPr="00FB34A4">
        <w:rPr>
          <w:i/>
          <w:lang w:val="es-PY"/>
          <w:rPrChange w:id="219" w:author="marcazal" w:date="2015-05-28T04:32:00Z">
            <w:rPr>
              <w:lang w:val="es-PY"/>
            </w:rPr>
          </w:rPrChange>
        </w:rPr>
        <w:t xml:space="preserve"> </w:t>
      </w:r>
      <w:proofErr w:type="spellStart"/>
      <w:r w:rsidR="002B2683" w:rsidRPr="00FB34A4">
        <w:rPr>
          <w:i/>
          <w:lang w:val="es-PY"/>
          <w:rPrChange w:id="220" w:author="marcazal" w:date="2015-05-28T04:32:00Z">
            <w:rPr>
              <w:lang w:val="es-PY"/>
            </w:rPr>
          </w:rPrChange>
        </w:rPr>
        <w:t>Facility</w:t>
      </w:r>
      <w:proofErr w:type="spellEnd"/>
      <w:r w:rsidR="002B2683">
        <w:rPr>
          <w:lang w:val="es-PY"/>
        </w:rPr>
        <w:t xml:space="preserve">), </w:t>
      </w:r>
      <w:r w:rsidR="002B2683" w:rsidRPr="00FB34A4">
        <w:rPr>
          <w:i/>
          <w:lang w:val="es-PY"/>
          <w:rPrChange w:id="221" w:author="marcazal" w:date="2015-05-28T04:33:00Z">
            <w:rPr>
              <w:lang w:val="es-PY"/>
            </w:rPr>
          </w:rPrChange>
        </w:rPr>
        <w:t>QVT</w:t>
      </w:r>
      <w:r w:rsidR="002B2683">
        <w:rPr>
          <w:lang w:val="es-PY"/>
        </w:rPr>
        <w:t>(</w:t>
      </w:r>
      <w:proofErr w:type="spellStart"/>
      <w:r w:rsidR="002B2683" w:rsidRPr="00FB34A4">
        <w:rPr>
          <w:i/>
          <w:lang w:val="es-PY"/>
          <w:rPrChange w:id="222" w:author="marcazal" w:date="2015-05-28T04:33:00Z">
            <w:rPr>
              <w:lang w:val="es-PY"/>
            </w:rPr>
          </w:rPrChange>
        </w:rPr>
        <w:t>Query</w:t>
      </w:r>
      <w:proofErr w:type="spellEnd"/>
      <w:r w:rsidR="002B2683" w:rsidRPr="00FB34A4">
        <w:rPr>
          <w:i/>
          <w:lang w:val="es-PY"/>
          <w:rPrChange w:id="223" w:author="marcazal" w:date="2015-05-28T04:33:00Z">
            <w:rPr>
              <w:lang w:val="es-PY"/>
            </w:rPr>
          </w:rPrChange>
        </w:rPr>
        <w:t xml:space="preserve"> View </w:t>
      </w:r>
      <w:proofErr w:type="spellStart"/>
      <w:r w:rsidR="002B2683" w:rsidRPr="00FB34A4">
        <w:rPr>
          <w:i/>
          <w:lang w:val="es-PY"/>
          <w:rPrChange w:id="224" w:author="marcazal" w:date="2015-05-28T04:33:00Z">
            <w:rPr>
              <w:lang w:val="es-PY"/>
            </w:rPr>
          </w:rPrChange>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w:t>
      </w:r>
      <w:r w:rsidR="002B2683" w:rsidRPr="00FB34A4">
        <w:rPr>
          <w:i/>
          <w:lang w:val="es-PY"/>
          <w:rPrChange w:id="225" w:author="marcazal" w:date="2015-05-28T04:33:00Z">
            <w:rPr>
              <w:lang w:val="es-PY"/>
            </w:rPr>
          </w:rPrChange>
        </w:rPr>
        <w:t>MDA</w:t>
      </w:r>
      <w:r w:rsidR="002B2683">
        <w:rPr>
          <w:lang w:val="es-PY"/>
        </w:rPr>
        <w:t xml:space="preserve"> </w:t>
      </w:r>
      <w:r w:rsidR="00B238CC">
        <w:rPr>
          <w:lang w:val="es-PY"/>
        </w:rPr>
        <w:t xml:space="preserve"> es un subconjunto de </w:t>
      </w:r>
      <w:r w:rsidR="00B238CC" w:rsidRPr="00FB34A4">
        <w:rPr>
          <w:i/>
          <w:lang w:val="es-PY"/>
          <w:rPrChange w:id="226" w:author="marcazal" w:date="2015-05-28T04:33:00Z">
            <w:rPr>
              <w:lang w:val="es-PY"/>
            </w:rPr>
          </w:rPrChange>
        </w:rPr>
        <w:t>MDD</w:t>
      </w:r>
      <w:r w:rsidR="00B238CC">
        <w:rPr>
          <w:lang w:val="es-PY"/>
        </w:rPr>
        <w:t xml:space="preserve">,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B238CC" w:rsidRPr="00FB34A4">
        <w:rPr>
          <w:i/>
          <w:lang w:val="es-PY"/>
          <w:rPrChange w:id="227" w:author="marcazal" w:date="2015-05-28T04:33:00Z">
            <w:rPr>
              <w:lang w:val="es-PY"/>
            </w:rPr>
          </w:rPrChange>
        </w:rPr>
        <w:t>MOF</w:t>
      </w:r>
      <w:r w:rsidR="00B238CC">
        <w:rPr>
          <w:lang w:val="es-PY"/>
        </w:rPr>
        <w:t xml:space="preserve"> </w:t>
      </w:r>
      <w:r w:rsidR="004A3604">
        <w:rPr>
          <w:lang w:val="es-PY"/>
        </w:rPr>
        <w:t xml:space="preserve">o </w:t>
      </w:r>
      <w:r w:rsidR="004A3604" w:rsidRPr="00FB34A4">
        <w:rPr>
          <w:i/>
          <w:lang w:val="es-PY"/>
          <w:rPrChange w:id="228" w:author="marcazal" w:date="2015-05-28T04:33:00Z">
            <w:rPr>
              <w:lang w:val="es-PY"/>
            </w:rPr>
          </w:rPrChange>
        </w:rPr>
        <w:t>ECORE</w:t>
      </w:r>
      <w:r w:rsidR="004A3604">
        <w:rPr>
          <w:lang w:val="es-PY"/>
        </w:rPr>
        <w:t xml:space="preserve"> para el </w:t>
      </w:r>
      <w:r w:rsidR="004A3604" w:rsidRPr="00FB34A4">
        <w:rPr>
          <w:i/>
          <w:lang w:val="es-PY"/>
          <w:rPrChange w:id="229" w:author="marcazal" w:date="2015-05-28T04:33:00Z">
            <w:rPr>
              <w:lang w:val="es-PY"/>
            </w:rPr>
          </w:rPrChange>
        </w:rPr>
        <w:t xml:space="preserve">Eclipse </w:t>
      </w:r>
      <w:proofErr w:type="spellStart"/>
      <w:r w:rsidR="004A3604" w:rsidRPr="00FB34A4">
        <w:rPr>
          <w:i/>
          <w:lang w:val="es-PY"/>
          <w:rPrChange w:id="230" w:author="marcazal" w:date="2015-05-28T04:33:00Z">
            <w:rPr>
              <w:lang w:val="es-PY"/>
            </w:rPr>
          </w:rPrChange>
        </w:rPr>
        <w:t>Modelling</w:t>
      </w:r>
      <w:proofErr w:type="spellEnd"/>
      <w:r w:rsidR="004A3604" w:rsidRPr="00FB34A4">
        <w:rPr>
          <w:i/>
          <w:lang w:val="es-PY"/>
          <w:rPrChange w:id="231" w:author="marcazal" w:date="2015-05-28T04:33:00Z">
            <w:rPr>
              <w:lang w:val="es-PY"/>
            </w:rPr>
          </w:rPrChange>
        </w:rPr>
        <w:t xml:space="preserve"> Framework </w:t>
      </w:r>
      <w:r w:rsidR="004A3604">
        <w:rPr>
          <w:lang w:val="es-PY"/>
        </w:rPr>
        <w:t>(</w:t>
      </w:r>
      <w:r w:rsidR="004A3604" w:rsidRPr="00FB34A4">
        <w:rPr>
          <w:i/>
          <w:lang w:val="es-PY"/>
          <w:rPrChange w:id="232" w:author="marcazal" w:date="2015-05-28T04:33:00Z">
            <w:rPr>
              <w:lang w:val="es-PY"/>
            </w:rPr>
          </w:rPrChange>
        </w:rPr>
        <w:t>EMF</w:t>
      </w:r>
      <w:r w:rsidR="004A3604">
        <w:rPr>
          <w:lang w:val="es-PY"/>
        </w:rPr>
        <w:t xml:space="preserve">)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238CC" w:rsidRPr="00FB34A4">
        <w:rPr>
          <w:lang w:val="es-PY"/>
          <w:rPrChange w:id="233" w:author="marcazal" w:date="2015-05-28T04:34:00Z">
            <w:rPr>
              <w:i/>
              <w:lang w:val="es-PY"/>
            </w:rPr>
          </w:rPrChange>
        </w:rPr>
        <w:t xml:space="preserve">General </w:t>
      </w:r>
      <w:proofErr w:type="spellStart"/>
      <w:r w:rsidR="00B238CC" w:rsidRPr="00FB34A4">
        <w:rPr>
          <w:lang w:val="es-PY"/>
          <w:rPrChange w:id="234" w:author="marcazal" w:date="2015-05-28T04:34:00Z">
            <w:rPr>
              <w:i/>
              <w:lang w:val="es-PY"/>
            </w:rPr>
          </w:rPrChange>
        </w:rPr>
        <w:t>Purpose</w:t>
      </w:r>
      <w:proofErr w:type="spellEnd"/>
      <w:r w:rsidR="00B238CC" w:rsidRPr="00FB34A4">
        <w:rPr>
          <w:lang w:val="es-PY"/>
          <w:rPrChange w:id="235" w:author="marcazal" w:date="2015-05-28T04:34:00Z">
            <w:rPr>
              <w:i/>
              <w:lang w:val="es-PY"/>
            </w:rPr>
          </w:rPrChange>
        </w:rPr>
        <w:t xml:space="preserve"> </w:t>
      </w:r>
      <w:proofErr w:type="spellStart"/>
      <w:r w:rsidR="00BA06F7" w:rsidRPr="00FB34A4">
        <w:rPr>
          <w:lang w:val="es-PY"/>
          <w:rPrChange w:id="236" w:author="marcazal" w:date="2015-05-28T04:34:00Z">
            <w:rPr>
              <w:i/>
              <w:lang w:val="es-PY"/>
            </w:rPr>
          </w:rPrChange>
        </w:rPr>
        <w:t>Modelling</w:t>
      </w:r>
      <w:proofErr w:type="spellEnd"/>
      <w:r w:rsidR="00BA06F7" w:rsidRPr="00FB34A4">
        <w:rPr>
          <w:lang w:val="es-PY"/>
          <w:rPrChange w:id="237" w:author="marcazal" w:date="2015-05-28T04:34:00Z">
            <w:rPr>
              <w:i/>
              <w:lang w:val="es-PY"/>
            </w:rPr>
          </w:rPrChange>
        </w:rPr>
        <w:t xml:space="preserve"> </w:t>
      </w:r>
      <w:proofErr w:type="spellStart"/>
      <w:r w:rsidR="00BA06F7" w:rsidRPr="00FB34A4">
        <w:rPr>
          <w:lang w:val="es-PY"/>
          <w:rPrChange w:id="238" w:author="marcazal" w:date="2015-05-28T04:34:00Z">
            <w:rPr>
              <w:i/>
              <w:lang w:val="es-PY"/>
            </w:rPr>
          </w:rPrChange>
        </w:rPr>
        <w:t>Lenguage</w:t>
      </w:r>
      <w:proofErr w:type="spellEnd"/>
      <w:r w:rsidR="00BA06F7">
        <w:rPr>
          <w:i/>
          <w:lang w:val="es-PY"/>
        </w:rPr>
        <w:t xml:space="preserve"> (</w:t>
      </w:r>
      <w:r w:rsidR="00BA06F7" w:rsidRPr="00FB34A4">
        <w:rPr>
          <w:i/>
          <w:lang w:val="es-PY"/>
          <w:rPrChange w:id="239" w:author="marcazal" w:date="2015-05-28T04:34:00Z">
            <w:rPr>
              <w:lang w:val="es-PY"/>
            </w:rPr>
          </w:rPrChange>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00D22F01" w:rsidRPr="00B359FC">
        <w:rPr>
          <w:color w:val="000000" w:themeColor="text1"/>
        </w:rPr>
        <w:fldChar w:fldCharType="begin"/>
      </w:r>
      <w:r w:rsidRPr="00B359FC">
        <w:rPr>
          <w:color w:val="000000" w:themeColor="text1"/>
        </w:rPr>
        <w:instrText xml:space="preserve"> SEQ Figura \* ARABIC </w:instrText>
      </w:r>
      <w:r w:rsidR="00D22F01" w:rsidRPr="00B359FC">
        <w:rPr>
          <w:color w:val="000000" w:themeColor="text1"/>
        </w:rPr>
        <w:fldChar w:fldCharType="separate"/>
      </w:r>
      <w:r w:rsidR="00052F9D">
        <w:rPr>
          <w:noProof/>
          <w:color w:val="000000" w:themeColor="text1"/>
        </w:rPr>
        <w:t>6</w:t>
      </w:r>
      <w:r w:rsidR="00D22F01"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00D22F01" w:rsidRPr="008F6CB3">
        <w:rPr>
          <w:color w:val="000000" w:themeColor="text1"/>
        </w:rPr>
        <w:fldChar w:fldCharType="begin"/>
      </w:r>
      <w:r w:rsidRPr="008F6CB3">
        <w:rPr>
          <w:color w:val="000000" w:themeColor="text1"/>
        </w:rPr>
        <w:instrText xml:space="preserve"> SEQ Figura \* ARABIC </w:instrText>
      </w:r>
      <w:r w:rsidR="00D22F01" w:rsidRPr="008F6CB3">
        <w:rPr>
          <w:color w:val="000000" w:themeColor="text1"/>
        </w:rPr>
        <w:fldChar w:fldCharType="separate"/>
      </w:r>
      <w:r w:rsidR="00052F9D">
        <w:rPr>
          <w:noProof/>
          <w:color w:val="000000" w:themeColor="text1"/>
        </w:rPr>
        <w:t>7</w:t>
      </w:r>
      <w:r w:rsidR="00D22F01"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w:t>
      </w:r>
      <w:r w:rsidRPr="004A4A22">
        <w:rPr>
          <w:rFonts w:cs="Times New Roman"/>
        </w:rPr>
        <w:lastRenderedPageBreak/>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D22F01"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D22F01" w:rsidRPr="000A7A24">
        <w:rPr>
          <w:rFonts w:ascii="Calibri" w:hAnsi="Calibri" w:cs="Calibri"/>
        </w:rPr>
        <w:fldChar w:fldCharType="separate"/>
      </w:r>
      <w:r w:rsidR="000A7A24" w:rsidRPr="000A7A24">
        <w:rPr>
          <w:rFonts w:ascii="Calibri" w:hAnsi="Calibri" w:cs="Calibri"/>
          <w:lang w:val="es-PY"/>
        </w:rPr>
        <w:t>&lt;trigueros2007&gt;</w:t>
      </w:r>
      <w:r w:rsidR="00D22F01"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D22F01" w:rsidP="009F3B67">
      <w:pPr>
        <w:jc w:val="both"/>
        <w:rPr>
          <w:rFonts w:cs="Times New Roman"/>
          <w:color w:val="000000" w:themeColor="text1"/>
        </w:rPr>
      </w:pPr>
      <w:r w:rsidRPr="00D22F01">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1A6820" w:rsidRPr="00CC5721" w:rsidRDefault="001A6820"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D22F01"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D22F01"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D22F01"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00D22F01" w:rsidRPr="009F3B67">
        <w:rPr>
          <w:color w:val="000000" w:themeColor="text1"/>
        </w:rPr>
        <w:fldChar w:fldCharType="begin"/>
      </w:r>
      <w:r w:rsidRPr="009F3B67">
        <w:rPr>
          <w:color w:val="000000" w:themeColor="text1"/>
        </w:rPr>
        <w:instrText xml:space="preserve"> SEQ Figura \* ARABIC </w:instrText>
      </w:r>
      <w:r w:rsidR="00D22F01" w:rsidRPr="009F3B67">
        <w:rPr>
          <w:color w:val="000000" w:themeColor="text1"/>
        </w:rPr>
        <w:fldChar w:fldCharType="separate"/>
      </w:r>
      <w:r w:rsidR="00052F9D">
        <w:rPr>
          <w:noProof/>
          <w:color w:val="000000" w:themeColor="text1"/>
        </w:rPr>
        <w:t>9</w:t>
      </w:r>
      <w:r w:rsidR="00D22F01"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00D22F01" w:rsidRPr="009F3B67">
        <w:rPr>
          <w:color w:val="000000" w:themeColor="text1"/>
        </w:rPr>
        <w:fldChar w:fldCharType="begin"/>
      </w:r>
      <w:r w:rsidRPr="009F3B67">
        <w:rPr>
          <w:color w:val="000000" w:themeColor="text1"/>
        </w:rPr>
        <w:instrText xml:space="preserve"> SEQ Figura \* ARABIC </w:instrText>
      </w:r>
      <w:r w:rsidR="00D22F01" w:rsidRPr="009F3B67">
        <w:rPr>
          <w:color w:val="000000" w:themeColor="text1"/>
        </w:rPr>
        <w:fldChar w:fldCharType="separate"/>
      </w:r>
      <w:r w:rsidR="00052F9D">
        <w:rPr>
          <w:noProof/>
          <w:color w:val="000000" w:themeColor="text1"/>
        </w:rPr>
        <w:t>10</w:t>
      </w:r>
      <w:r w:rsidR="00D22F01"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D22F01" w:rsidP="000551EF">
      <w:pPr>
        <w:jc w:val="both"/>
        <w:rPr>
          <w:rFonts w:cs="Times New Roman"/>
        </w:rPr>
      </w:pPr>
      <w:r w:rsidRPr="00D22F01">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1A6820" w:rsidRPr="00AE4686" w:rsidRDefault="001A6820"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D22F01">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1A6820" w:rsidRPr="00B9688A" w:rsidRDefault="001A6820"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lastRenderedPageBreak/>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00D22F01" w:rsidRPr="00BE704A">
        <w:rPr>
          <w:color w:val="000000" w:themeColor="text1"/>
        </w:rPr>
        <w:fldChar w:fldCharType="begin"/>
      </w:r>
      <w:r w:rsidRPr="00BE704A">
        <w:rPr>
          <w:color w:val="000000" w:themeColor="text1"/>
        </w:rPr>
        <w:instrText xml:space="preserve"> SEQ Figura \* ARABIC </w:instrText>
      </w:r>
      <w:r w:rsidR="00D22F01" w:rsidRPr="00BE704A">
        <w:rPr>
          <w:color w:val="000000" w:themeColor="text1"/>
        </w:rPr>
        <w:fldChar w:fldCharType="separate"/>
      </w:r>
      <w:r w:rsidR="00052F9D">
        <w:rPr>
          <w:noProof/>
          <w:color w:val="000000" w:themeColor="text1"/>
        </w:rPr>
        <w:t>13</w:t>
      </w:r>
      <w:r w:rsidR="00D22F01"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00D22F01" w:rsidRPr="00B477AE">
        <w:rPr>
          <w:color w:val="000000" w:themeColor="text1"/>
        </w:rPr>
        <w:fldChar w:fldCharType="begin"/>
      </w:r>
      <w:r w:rsidRPr="00B477AE">
        <w:rPr>
          <w:color w:val="000000" w:themeColor="text1"/>
        </w:rPr>
        <w:instrText xml:space="preserve"> SEQ Tabla \* ARABIC </w:instrText>
      </w:r>
      <w:r w:rsidR="00D22F01" w:rsidRPr="00B477AE">
        <w:rPr>
          <w:color w:val="000000" w:themeColor="text1"/>
        </w:rPr>
        <w:fldChar w:fldCharType="separate"/>
      </w:r>
      <w:r w:rsidRPr="00B477AE">
        <w:rPr>
          <w:noProof/>
          <w:color w:val="000000" w:themeColor="text1"/>
        </w:rPr>
        <w:t>6</w:t>
      </w:r>
      <w:r w:rsidR="00D22F01"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r w:rsidR="000A7A24" w:rsidRPr="000A7A24">
        <w:rPr>
          <w:rFonts w:ascii="Calibri" w:hAnsi="Calibri" w:cs="Calibri"/>
        </w:rPr>
        <w:t>][</w:t>
      </w:r>
      <w:fldSimple w:instr=" REF BIB_gonzalez2011 \* MERGEFORMAT ">
        <w:r w:rsidR="000A7A24" w:rsidRPr="000A7A24">
          <w:rPr>
            <w:rFonts w:ascii="Calibri" w:hAnsi="Calibri" w:cs="Calibri"/>
            <w:lang w:val="es-PY"/>
          </w:rPr>
          <w:t>&lt;gonzalez2011&gt;</w:t>
        </w:r>
      </w:fldSimple>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D22F01" w:rsidP="00052F9D">
      <w:pPr>
        <w:jc w:val="both"/>
        <w:rPr>
          <w:rFonts w:cs="Times New Roman"/>
        </w:rPr>
      </w:pPr>
      <w:r w:rsidRPr="00D22F01">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1A6820" w:rsidRPr="00052F9D" w:rsidRDefault="001A6820"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Default="003B4884" w:rsidP="000551EF">
      <w:pPr>
        <w:rPr>
          <w:ins w:id="253" w:author="marcazal" w:date="2015-05-29T06:31:00Z"/>
          <w:lang w:val="es-PY"/>
        </w:rPr>
      </w:pPr>
      <w:bookmarkStart w:id="254" w:name="BIB__bib"/>
      <w:ins w:id="255" w:author="marcazal" w:date="2015-05-29T05:42:00Z">
        <w:r>
          <w:rPr>
            <w:lang w:val="es-PY"/>
          </w:rPr>
          <w:t>En este capítulo se ha</w:t>
        </w:r>
      </w:ins>
      <w:ins w:id="256" w:author="marcazal" w:date="2015-05-29T05:51:00Z">
        <w:r>
          <w:rPr>
            <w:lang w:val="es-PY"/>
          </w:rPr>
          <w:t>n</w:t>
        </w:r>
      </w:ins>
      <w:ins w:id="257" w:author="marcazal" w:date="2015-05-29T05:42:00Z">
        <w:r>
          <w:rPr>
            <w:lang w:val="es-PY"/>
          </w:rPr>
          <w:t xml:space="preserve"> visto las diversas caracter</w:t>
        </w:r>
      </w:ins>
      <w:ins w:id="258" w:author="marcazal" w:date="2015-05-29T05:43:00Z">
        <w:r>
          <w:rPr>
            <w:lang w:val="es-PY"/>
          </w:rPr>
          <w:t xml:space="preserve">ísticas que ofrecen las RIAS, como así también los enfoques </w:t>
        </w:r>
      </w:ins>
      <w:ins w:id="259" w:author="marcazal" w:date="2015-05-29T06:10:00Z">
        <w:r w:rsidR="001E5F77">
          <w:rPr>
            <w:lang w:val="es-PY"/>
          </w:rPr>
          <w:t>tecnológicos</w:t>
        </w:r>
      </w:ins>
      <w:ins w:id="260" w:author="marcazal" w:date="2015-05-29T05:58:00Z">
        <w:r w:rsidR="00F23BCF">
          <w:rPr>
            <w:lang w:val="es-PY"/>
          </w:rPr>
          <w:t xml:space="preserve"> </w:t>
        </w:r>
      </w:ins>
      <w:ins w:id="261" w:author="marcazal" w:date="2015-05-29T05:43:00Z">
        <w:r>
          <w:rPr>
            <w:lang w:val="es-PY"/>
          </w:rPr>
          <w:t xml:space="preserve">para explotar el lado del cliente en este tipo de aplicaciones. </w:t>
        </w:r>
      </w:ins>
      <w:ins w:id="262" w:author="marcazal" w:date="2015-05-29T05:58:00Z">
        <w:r w:rsidR="00F23BCF">
          <w:rPr>
            <w:lang w:val="es-PY"/>
          </w:rPr>
          <w:t>Estos enfoques son</w:t>
        </w:r>
      </w:ins>
      <w:ins w:id="263" w:author="marcazal" w:date="2015-05-29T05:46:00Z">
        <w:r>
          <w:rPr>
            <w:lang w:val="es-PY"/>
          </w:rPr>
          <w:t xml:space="preserve">: </w:t>
        </w:r>
      </w:ins>
      <w:ins w:id="264" w:author="marcazal" w:date="2015-05-29T05:47:00Z">
        <w:r>
          <w:rPr>
            <w:lang w:val="es-PY"/>
          </w:rPr>
          <w:t xml:space="preserve">las implementaciones basadas en librerías </w:t>
        </w:r>
        <w:proofErr w:type="spellStart"/>
        <w:r w:rsidRPr="003B4884">
          <w:rPr>
            <w:i/>
            <w:lang w:val="es-PY"/>
            <w:rPrChange w:id="265" w:author="marcazal" w:date="2015-05-29T05:48:00Z">
              <w:rPr>
                <w:lang w:val="es-PY"/>
              </w:rPr>
            </w:rPrChange>
          </w:rPr>
          <w:t>javascript</w:t>
        </w:r>
      </w:ins>
      <w:proofErr w:type="spellEnd"/>
      <w:proofErr w:type="gramStart"/>
      <w:ins w:id="266" w:author="marcazal" w:date="2015-05-29T05:48:00Z">
        <w:r>
          <w:rPr>
            <w:i/>
            <w:lang w:val="es-PY"/>
          </w:rPr>
          <w:t xml:space="preserve">, </w:t>
        </w:r>
        <w:r>
          <w:rPr>
            <w:lang w:val="es-PY"/>
          </w:rPr>
          <w:t>,</w:t>
        </w:r>
        <w:proofErr w:type="gramEnd"/>
        <w:r>
          <w:rPr>
            <w:lang w:val="es-PY"/>
          </w:rPr>
          <w:t xml:space="preserve"> las basadas</w:t>
        </w:r>
      </w:ins>
      <w:ins w:id="267" w:author="marcazal" w:date="2015-05-29T05:49:00Z">
        <w:r>
          <w:rPr>
            <w:lang w:val="es-PY"/>
          </w:rPr>
          <w:t xml:space="preserve"> en la instalación de </w:t>
        </w:r>
        <w:proofErr w:type="spellStart"/>
        <w:r>
          <w:rPr>
            <w:lang w:val="es-PY"/>
          </w:rPr>
          <w:t>plug-ins</w:t>
        </w:r>
        <w:proofErr w:type="spellEnd"/>
        <w:r>
          <w:rPr>
            <w:lang w:val="es-PY"/>
          </w:rPr>
          <w:t xml:space="preserve"> o las que se enfocan en ambientes en tiempo de ejecuci</w:t>
        </w:r>
      </w:ins>
      <w:ins w:id="268" w:author="marcazal" w:date="2015-05-29T05:50:00Z">
        <w:r>
          <w:rPr>
            <w:lang w:val="es-PY"/>
          </w:rPr>
          <w:t>ón.</w:t>
        </w:r>
      </w:ins>
      <w:ins w:id="269" w:author="marcazal" w:date="2015-05-29T05:53:00Z">
        <w:r w:rsidR="00F23BCF">
          <w:rPr>
            <w:lang w:val="es-PY"/>
          </w:rPr>
          <w:t xml:space="preserve"> La</w:t>
        </w:r>
      </w:ins>
      <w:ins w:id="270" w:author="marcazal" w:date="2015-05-29T05:59:00Z">
        <w:r w:rsidR="00F23BCF">
          <w:rPr>
            <w:lang w:val="es-PY"/>
          </w:rPr>
          <w:t xml:space="preserve"> primera de ellas es la más utilizada en la comunidad web, debido a que</w:t>
        </w:r>
      </w:ins>
      <w:ins w:id="271" w:author="marcazal" w:date="2015-05-29T06:12:00Z">
        <w:r w:rsidR="006D155D">
          <w:rPr>
            <w:lang w:val="es-PY"/>
          </w:rPr>
          <w:t xml:space="preserve"> la aplicación </w:t>
        </w:r>
      </w:ins>
      <w:ins w:id="272" w:author="marcazal" w:date="2015-05-29T06:13:00Z">
        <w:r w:rsidR="006D155D">
          <w:rPr>
            <w:lang w:val="es-PY"/>
          </w:rPr>
          <w:t xml:space="preserve">web </w:t>
        </w:r>
      </w:ins>
      <w:ins w:id="273" w:author="marcazal" w:date="2015-05-29T06:12:00Z">
        <w:r w:rsidR="006D155D">
          <w:rPr>
            <w:lang w:val="es-PY"/>
          </w:rPr>
          <w:t>se implementa</w:t>
        </w:r>
      </w:ins>
      <w:ins w:id="274" w:author="marcazal" w:date="2015-05-29T06:03:00Z">
        <w:r w:rsidR="001E5F77">
          <w:rPr>
            <w:lang w:val="es-PY"/>
          </w:rPr>
          <w:t xml:space="preserve"> </w:t>
        </w:r>
      </w:ins>
      <w:ins w:id="275" w:author="marcazal" w:date="2015-05-29T06:04:00Z">
        <w:r w:rsidR="001E5F77">
          <w:rPr>
            <w:lang w:val="es-PY"/>
          </w:rPr>
          <w:t xml:space="preserve">por medio de un compendio de </w:t>
        </w:r>
        <w:proofErr w:type="spellStart"/>
        <w:r w:rsidR="001E5F77">
          <w:rPr>
            <w:lang w:val="es-PY"/>
          </w:rPr>
          <w:t>standares</w:t>
        </w:r>
      </w:ins>
      <w:proofErr w:type="spellEnd"/>
      <w:ins w:id="276" w:author="marcazal" w:date="2015-05-29T06:07:00Z">
        <w:r w:rsidR="001E5F77">
          <w:rPr>
            <w:lang w:val="es-PY"/>
          </w:rPr>
          <w:t xml:space="preserve"> de uso</w:t>
        </w:r>
      </w:ins>
      <w:ins w:id="277" w:author="marcazal" w:date="2015-05-29T06:04:00Z">
        <w:r w:rsidR="001E5F77">
          <w:rPr>
            <w:lang w:val="es-PY"/>
          </w:rPr>
          <w:t xml:space="preserve"> abiertos trabajando conjuntamente como lo son </w:t>
        </w:r>
        <w:r w:rsidR="001E5F77" w:rsidRPr="001E5F77">
          <w:rPr>
            <w:i/>
            <w:lang w:val="es-PY"/>
            <w:rPrChange w:id="278" w:author="marcazal" w:date="2015-05-29T06:06:00Z">
              <w:rPr>
                <w:lang w:val="es-PY"/>
              </w:rPr>
            </w:rPrChange>
          </w:rPr>
          <w:t>HTML</w:t>
        </w:r>
      </w:ins>
      <w:ins w:id="279" w:author="marcazal" w:date="2015-05-29T06:08:00Z">
        <w:r w:rsidR="001E5F77">
          <w:rPr>
            <w:lang w:val="es-PY"/>
          </w:rPr>
          <w:t xml:space="preserve"> y </w:t>
        </w:r>
      </w:ins>
      <w:ins w:id="280" w:author="marcazal" w:date="2015-05-29T06:04:00Z">
        <w:r w:rsidR="001E5F77">
          <w:rPr>
            <w:lang w:val="es-PY"/>
          </w:rPr>
          <w:t xml:space="preserve"> </w:t>
        </w:r>
        <w:r w:rsidR="001E5F77" w:rsidRPr="001E5F77">
          <w:rPr>
            <w:i/>
            <w:lang w:val="es-PY"/>
            <w:rPrChange w:id="281" w:author="marcazal" w:date="2015-05-29T06:06:00Z">
              <w:rPr>
                <w:lang w:val="es-PY"/>
              </w:rPr>
            </w:rPrChange>
          </w:rPr>
          <w:t>CSS</w:t>
        </w:r>
      </w:ins>
      <w:ins w:id="282" w:author="marcazal" w:date="2015-05-29T06:09:00Z">
        <w:r w:rsidR="001E5F77">
          <w:rPr>
            <w:i/>
            <w:lang w:val="es-PY"/>
          </w:rPr>
          <w:t xml:space="preserve"> (para la representación de los elementos y el posicionamiento)</w:t>
        </w:r>
      </w:ins>
      <w:ins w:id="283" w:author="marcazal" w:date="2015-05-29T06:04:00Z">
        <w:r w:rsidR="001E5F77">
          <w:rPr>
            <w:lang w:val="es-PY"/>
          </w:rPr>
          <w:t xml:space="preserve">, </w:t>
        </w:r>
        <w:proofErr w:type="spellStart"/>
        <w:r w:rsidR="001E5F77" w:rsidRPr="001E5F77">
          <w:rPr>
            <w:i/>
            <w:lang w:val="es-PY"/>
            <w:rPrChange w:id="284" w:author="marcazal" w:date="2015-05-29T06:06:00Z">
              <w:rPr>
                <w:lang w:val="es-PY"/>
              </w:rPr>
            </w:rPrChange>
          </w:rPr>
          <w:t>javascript</w:t>
        </w:r>
      </w:ins>
      <w:proofErr w:type="spellEnd"/>
      <w:ins w:id="285" w:author="marcazal" w:date="2015-05-29T06:09:00Z">
        <w:r w:rsidR="001E5F77">
          <w:rPr>
            <w:i/>
            <w:lang w:val="es-PY"/>
          </w:rPr>
          <w:t xml:space="preserve"> (para la lógica de la aplicación</w:t>
        </w:r>
      </w:ins>
      <w:ins w:id="286" w:author="marcazal" w:date="2015-05-29T06:13:00Z">
        <w:r w:rsidR="006D155D">
          <w:rPr>
            <w:i/>
            <w:lang w:val="es-PY"/>
          </w:rPr>
          <w:t xml:space="preserve"> en el lado cliente</w:t>
        </w:r>
      </w:ins>
      <w:ins w:id="287" w:author="marcazal" w:date="2015-05-29T06:09:00Z">
        <w:r w:rsidR="001E5F77">
          <w:rPr>
            <w:i/>
            <w:lang w:val="es-PY"/>
          </w:rPr>
          <w:t>)</w:t>
        </w:r>
      </w:ins>
      <w:ins w:id="288" w:author="marcazal" w:date="2015-05-29T06:06:00Z">
        <w:r w:rsidR="001E5F77">
          <w:rPr>
            <w:lang w:val="es-PY"/>
          </w:rPr>
          <w:t xml:space="preserve"> y</w:t>
        </w:r>
      </w:ins>
      <w:ins w:id="289" w:author="marcazal" w:date="2015-05-29T06:04:00Z">
        <w:r w:rsidR="001E5F77">
          <w:rPr>
            <w:lang w:val="es-PY"/>
          </w:rPr>
          <w:t xml:space="preserve"> </w:t>
        </w:r>
        <w:r w:rsidR="001E5F77" w:rsidRPr="001E5F77">
          <w:rPr>
            <w:i/>
            <w:lang w:val="es-PY"/>
            <w:rPrChange w:id="290" w:author="marcazal" w:date="2015-05-29T06:06:00Z">
              <w:rPr>
                <w:lang w:val="es-PY"/>
              </w:rPr>
            </w:rPrChange>
          </w:rPr>
          <w:t>XML</w:t>
        </w:r>
        <w:r w:rsidR="001E5F77">
          <w:rPr>
            <w:lang w:val="es-PY"/>
          </w:rPr>
          <w:t xml:space="preserve"> o </w:t>
        </w:r>
        <w:proofErr w:type="gramStart"/>
        <w:r w:rsidR="001E5F77" w:rsidRPr="001E5F77">
          <w:rPr>
            <w:i/>
            <w:lang w:val="es-PY"/>
            <w:rPrChange w:id="291" w:author="marcazal" w:date="2015-05-29T06:07:00Z">
              <w:rPr>
                <w:lang w:val="es-PY"/>
              </w:rPr>
            </w:rPrChange>
          </w:rPr>
          <w:t>JSON</w:t>
        </w:r>
      </w:ins>
      <w:ins w:id="292" w:author="marcazal" w:date="2015-05-29T06:09:00Z">
        <w:r w:rsidR="001E5F77">
          <w:rPr>
            <w:i/>
            <w:lang w:val="es-PY"/>
          </w:rPr>
          <w:t>(</w:t>
        </w:r>
        <w:proofErr w:type="gramEnd"/>
        <w:r w:rsidR="001E5F77">
          <w:rPr>
            <w:i/>
            <w:lang w:val="es-PY"/>
          </w:rPr>
          <w:t>para la comunicaci</w:t>
        </w:r>
      </w:ins>
      <w:ins w:id="293" w:author="marcazal" w:date="2015-05-29T06:10:00Z">
        <w:r w:rsidR="001E5F77">
          <w:rPr>
            <w:i/>
            <w:lang w:val="es-PY"/>
          </w:rPr>
          <w:t>ón entre el cliente y el servidor)</w:t>
        </w:r>
      </w:ins>
      <w:ins w:id="294" w:author="marcazal" w:date="2015-05-29T06:14:00Z">
        <w:r w:rsidR="006D155D">
          <w:rPr>
            <w:lang w:val="es-PY"/>
          </w:rPr>
          <w:t>. También resulta importante resaltar el hecho que este enfoque es el m</w:t>
        </w:r>
      </w:ins>
      <w:ins w:id="295" w:author="marcazal" w:date="2015-05-29T06:15:00Z">
        <w:r w:rsidR="006D155D">
          <w:rPr>
            <w:lang w:val="es-PY"/>
          </w:rPr>
          <w:t>ás cercano a</w:t>
        </w:r>
      </w:ins>
      <w:ins w:id="296" w:author="marcazal" w:date="2015-05-29T06:16:00Z">
        <w:r w:rsidR="006D155D">
          <w:rPr>
            <w:lang w:val="es-PY"/>
          </w:rPr>
          <w:t xml:space="preserve">l último </w:t>
        </w:r>
        <w:proofErr w:type="spellStart"/>
        <w:r w:rsidR="006D155D">
          <w:rPr>
            <w:lang w:val="es-PY"/>
          </w:rPr>
          <w:t>estandar</w:t>
        </w:r>
      </w:ins>
      <w:proofErr w:type="spellEnd"/>
      <w:ins w:id="297" w:author="marcazal" w:date="2015-05-29T06:15:00Z">
        <w:r w:rsidR="006D155D">
          <w:rPr>
            <w:lang w:val="es-PY"/>
          </w:rPr>
          <w:t xml:space="preserve"> </w:t>
        </w:r>
        <w:r w:rsidR="006D155D" w:rsidRPr="006D155D">
          <w:rPr>
            <w:i/>
            <w:lang w:val="es-PY"/>
            <w:rPrChange w:id="298" w:author="marcazal" w:date="2015-05-29T06:17:00Z">
              <w:rPr>
                <w:lang w:val="es-PY"/>
              </w:rPr>
            </w:rPrChange>
          </w:rPr>
          <w:t>HTML5</w:t>
        </w:r>
      </w:ins>
      <w:ins w:id="299" w:author="marcazal" w:date="2015-05-29T06:17:00Z">
        <w:r w:rsidR="006D155D">
          <w:rPr>
            <w:lang w:val="es-PY"/>
          </w:rPr>
          <w:t>. P</w:t>
        </w:r>
      </w:ins>
      <w:ins w:id="300" w:author="marcazal" w:date="2015-05-29T06:19:00Z">
        <w:r w:rsidR="006D155D">
          <w:rPr>
            <w:lang w:val="es-PY"/>
          </w:rPr>
          <w:t>ara este trabajo de fin de carrera,</w:t>
        </w:r>
      </w:ins>
      <w:ins w:id="301" w:author="marcazal" w:date="2015-05-29T06:23:00Z">
        <w:r w:rsidR="006D155D">
          <w:rPr>
            <w:lang w:val="es-PY"/>
          </w:rPr>
          <w:t xml:space="preserve"> la plataforma destino</w:t>
        </w:r>
      </w:ins>
      <w:ins w:id="302" w:author="marcazal" w:date="2015-05-29T06:28:00Z">
        <w:r w:rsidR="007D2773">
          <w:rPr>
            <w:lang w:val="es-PY"/>
          </w:rPr>
          <w:t xml:space="preserve"> en el dominio web,</w:t>
        </w:r>
      </w:ins>
      <w:ins w:id="303" w:author="marcazal" w:date="2015-05-29T06:24:00Z">
        <w:r w:rsidR="007D2773">
          <w:rPr>
            <w:lang w:val="es-PY"/>
          </w:rPr>
          <w:t xml:space="preserve"> se basa en el conjunto </w:t>
        </w:r>
      </w:ins>
      <w:ins w:id="304" w:author="marcazal" w:date="2015-05-29T06:25:00Z">
        <w:r w:rsidR="007D2773">
          <w:rPr>
            <w:lang w:val="es-PY"/>
          </w:rPr>
          <w:t xml:space="preserve">de </w:t>
        </w:r>
        <w:r w:rsidR="007D2773">
          <w:rPr>
            <w:lang w:val="es-PY"/>
          </w:rPr>
          <w:t>estándares</w:t>
        </w:r>
        <w:r w:rsidR="007D2773">
          <w:rPr>
            <w:lang w:val="es-PY"/>
          </w:rPr>
          <w:t xml:space="preserve"> </w:t>
        </w:r>
      </w:ins>
      <w:ins w:id="305" w:author="marcazal" w:date="2015-05-29T06:26:00Z">
        <w:r w:rsidR="007D2773">
          <w:rPr>
            <w:lang w:val="es-PY"/>
          </w:rPr>
          <w:t xml:space="preserve">abiertos </w:t>
        </w:r>
      </w:ins>
      <w:ins w:id="306" w:author="marcazal" w:date="2015-05-29T06:25:00Z">
        <w:r w:rsidR="007D2773">
          <w:rPr>
            <w:lang w:val="es-PY"/>
          </w:rPr>
          <w:t>citados anteriormente</w:t>
        </w:r>
      </w:ins>
      <w:ins w:id="307" w:author="marcazal" w:date="2015-05-29T06:26:00Z">
        <w:r w:rsidR="007D2773">
          <w:rPr>
            <w:lang w:val="es-PY"/>
          </w:rPr>
          <w:t xml:space="preserve">, por lo </w:t>
        </w:r>
      </w:ins>
      <w:ins w:id="308" w:author="marcazal" w:date="2015-05-29T06:30:00Z">
        <w:r w:rsidR="007D2773">
          <w:rPr>
            <w:lang w:val="es-PY"/>
          </w:rPr>
          <w:t>tanto,</w:t>
        </w:r>
      </w:ins>
      <w:ins w:id="309" w:author="marcazal" w:date="2015-05-29T06:26:00Z">
        <w:r w:rsidR="007D2773">
          <w:rPr>
            <w:lang w:val="es-PY"/>
          </w:rPr>
          <w:t xml:space="preserve"> el enfoque </w:t>
        </w:r>
      </w:ins>
      <w:ins w:id="310" w:author="marcazal" w:date="2015-05-29T06:27:00Z">
        <w:r w:rsidR="007D2773">
          <w:rPr>
            <w:lang w:val="es-PY"/>
          </w:rPr>
          <w:t xml:space="preserve">elegido es el </w:t>
        </w:r>
      </w:ins>
      <w:ins w:id="311" w:author="marcazal" w:date="2015-05-29T06:26:00Z">
        <w:r w:rsidR="007D2773">
          <w:rPr>
            <w:lang w:val="es-PY"/>
          </w:rPr>
          <w:t xml:space="preserve">basado en librerías </w:t>
        </w:r>
        <w:proofErr w:type="spellStart"/>
        <w:r w:rsidR="007D2773" w:rsidRPr="007D2773">
          <w:rPr>
            <w:i/>
            <w:lang w:val="es-PY"/>
            <w:rPrChange w:id="312" w:author="marcazal" w:date="2015-05-29T06:30:00Z">
              <w:rPr>
                <w:lang w:val="es-PY"/>
              </w:rPr>
            </w:rPrChange>
          </w:rPr>
          <w:t>javascript</w:t>
        </w:r>
        <w:proofErr w:type="spellEnd"/>
        <w:r w:rsidR="007D2773">
          <w:rPr>
            <w:lang w:val="es-PY"/>
          </w:rPr>
          <w:t>.</w:t>
        </w:r>
      </w:ins>
    </w:p>
    <w:p w:rsidR="001457D0" w:rsidRPr="001457D0" w:rsidRDefault="00033500" w:rsidP="000551EF">
      <w:pPr>
        <w:rPr>
          <w:ins w:id="313" w:author="marcazal" w:date="2015-05-29T08:10:00Z"/>
          <w:lang w:val="es-PY"/>
        </w:rPr>
      </w:pPr>
      <w:ins w:id="314" w:author="marcazal" w:date="2015-05-29T07:46:00Z">
        <w:r>
          <w:rPr>
            <w:lang w:val="es-PY"/>
          </w:rPr>
          <w:t xml:space="preserve">Son varias las librerías </w:t>
        </w:r>
        <w:proofErr w:type="spellStart"/>
        <w:r>
          <w:rPr>
            <w:i/>
            <w:lang w:val="es-PY"/>
          </w:rPr>
          <w:t>javascript</w:t>
        </w:r>
        <w:proofErr w:type="spellEnd"/>
        <w:r>
          <w:rPr>
            <w:lang w:val="es-PY"/>
          </w:rPr>
          <w:t xml:space="preserve"> existentes en la </w:t>
        </w:r>
        <w:proofErr w:type="spellStart"/>
        <w:r>
          <w:rPr>
            <w:lang w:val="es-PY"/>
          </w:rPr>
          <w:t>acutalidad</w:t>
        </w:r>
      </w:ins>
      <w:proofErr w:type="spellEnd"/>
      <w:ins w:id="315" w:author="marcazal" w:date="2015-05-29T07:57:00Z">
        <w:r w:rsidR="008A6D12">
          <w:rPr>
            <w:rStyle w:val="Refdenotaalpie"/>
            <w:lang w:val="es-PY"/>
          </w:rPr>
          <w:footnoteReference w:id="13"/>
        </w:r>
      </w:ins>
      <w:ins w:id="330" w:author="marcazal" w:date="2015-05-29T08:05:00Z">
        <w:r w:rsidR="001457D0">
          <w:rPr>
            <w:lang w:val="es-PY"/>
          </w:rPr>
          <w:t>.</w:t>
        </w:r>
      </w:ins>
      <w:ins w:id="331" w:author="marcazal" w:date="2015-05-29T08:10:00Z">
        <w:r w:rsidR="001457D0">
          <w:rPr>
            <w:lang w:val="es-PY"/>
          </w:rPr>
          <w:t xml:space="preserve"> </w:t>
        </w:r>
      </w:ins>
      <w:ins w:id="332" w:author="marcazal" w:date="2015-05-29T08:20:00Z">
        <w:r w:rsidR="007F6BB4">
          <w:rPr>
            <w:lang w:val="es-PY"/>
          </w:rPr>
          <w:t>Algunas de ellas</w:t>
        </w:r>
      </w:ins>
      <w:ins w:id="333" w:author="marcazal" w:date="2015-05-29T08:10:00Z">
        <w:r w:rsidR="001457D0">
          <w:rPr>
            <w:lang w:val="es-PY"/>
          </w:rPr>
          <w:t xml:space="preserve"> permiten la representaci</w:t>
        </w:r>
      </w:ins>
      <w:ins w:id="334" w:author="marcazal" w:date="2015-05-29T08:11:00Z">
        <w:r w:rsidR="001457D0">
          <w:rPr>
            <w:lang w:val="es-PY"/>
          </w:rPr>
          <w:t xml:space="preserve">ón de </w:t>
        </w:r>
      </w:ins>
      <w:ins w:id="335" w:author="marcazal" w:date="2015-05-29T08:12:00Z">
        <w:r w:rsidR="001457D0">
          <w:rPr>
            <w:lang w:val="es-PY"/>
          </w:rPr>
          <w:t xml:space="preserve">ciertos </w:t>
        </w:r>
      </w:ins>
      <w:ins w:id="336" w:author="marcazal" w:date="2015-05-29T08:11:00Z">
        <w:r w:rsidR="001457D0">
          <w:rPr>
            <w:lang w:val="es-PY"/>
          </w:rPr>
          <w:t>elementos de interfaz interactivos (</w:t>
        </w:r>
        <w:proofErr w:type="spellStart"/>
        <w:r w:rsidR="001457D0" w:rsidRPr="001457D0">
          <w:rPr>
            <w:i/>
            <w:lang w:val="es-PY"/>
            <w:rPrChange w:id="337" w:author="marcazal" w:date="2015-05-29T08:11:00Z">
              <w:rPr>
                <w:lang w:val="es-PY"/>
              </w:rPr>
            </w:rPrChange>
          </w:rPr>
          <w:t>widgets</w:t>
        </w:r>
        <w:proofErr w:type="spellEnd"/>
        <w:r w:rsidR="001457D0">
          <w:rPr>
            <w:lang w:val="es-PY"/>
          </w:rPr>
          <w:t xml:space="preserve">) </w:t>
        </w:r>
      </w:ins>
      <w:ins w:id="338" w:author="marcazal" w:date="2015-05-29T08:12:00Z">
        <w:r w:rsidR="001457D0">
          <w:rPr>
            <w:lang w:val="es-PY"/>
          </w:rPr>
          <w:t>que son comunes en las interfaces enriquecidas actuales</w:t>
        </w:r>
      </w:ins>
      <w:ins w:id="339" w:author="marcazal" w:date="2015-05-29T08:19:00Z">
        <w:r w:rsidR="007F6BB4">
          <w:rPr>
            <w:lang w:val="es-PY"/>
          </w:rPr>
          <w:t xml:space="preserve"> y </w:t>
        </w:r>
      </w:ins>
      <w:ins w:id="340" w:author="marcazal" w:date="2015-05-29T08:21:00Z">
        <w:r w:rsidR="007F6BB4">
          <w:rPr>
            <w:lang w:val="es-PY"/>
          </w:rPr>
          <w:t xml:space="preserve">a la vez ofrecen la </w:t>
        </w:r>
        <w:r w:rsidR="007F6BB4">
          <w:rPr>
            <w:lang w:val="es-PY"/>
          </w:rPr>
          <w:t>posibilidad</w:t>
        </w:r>
        <w:r w:rsidR="007F6BB4">
          <w:rPr>
            <w:lang w:val="es-PY"/>
          </w:rPr>
          <w:t xml:space="preserve"> de agregar cierta lógica en el lado cliente, como validaciones locales de campos de entrada en los formularios</w:t>
        </w:r>
      </w:ins>
      <w:ins w:id="341" w:author="marcazal" w:date="2015-05-29T08:12:00Z">
        <w:r w:rsidR="001457D0">
          <w:rPr>
            <w:lang w:val="es-PY"/>
          </w:rPr>
          <w:t xml:space="preserve">. </w:t>
        </w:r>
      </w:ins>
      <w:ins w:id="342" w:author="marcazal" w:date="2015-05-29T08:33:00Z">
        <w:r w:rsidR="0096767B">
          <w:rPr>
            <w:lang w:val="es-PY"/>
          </w:rPr>
          <w:t>Según el estudio a principales portales web, d</w:t>
        </w:r>
      </w:ins>
      <w:ins w:id="343" w:author="marcazal" w:date="2015-05-29T08:13:00Z">
        <w:r w:rsidR="001457D0">
          <w:rPr>
            <w:lang w:val="es-PY"/>
          </w:rPr>
          <w:t xml:space="preserve">entro de los </w:t>
        </w:r>
        <w:proofErr w:type="spellStart"/>
        <w:r w:rsidR="001457D0" w:rsidRPr="001457D0">
          <w:rPr>
            <w:i/>
            <w:lang w:val="es-PY"/>
            <w:rPrChange w:id="344" w:author="marcazal" w:date="2015-05-29T08:14:00Z">
              <w:rPr>
                <w:lang w:val="es-PY"/>
              </w:rPr>
            </w:rPrChange>
          </w:rPr>
          <w:t>widgets</w:t>
        </w:r>
      </w:ins>
      <w:proofErr w:type="spellEnd"/>
      <w:ins w:id="345" w:author="marcazal" w:date="2015-05-29T08:14:00Z">
        <w:r w:rsidR="001457D0">
          <w:rPr>
            <w:i/>
            <w:lang w:val="es-PY"/>
          </w:rPr>
          <w:t xml:space="preserve"> </w:t>
        </w:r>
        <w:r w:rsidR="001457D0">
          <w:rPr>
            <w:lang w:val="es-PY"/>
          </w:rPr>
          <w:t xml:space="preserve">más utilizados se ven a los </w:t>
        </w:r>
        <w:proofErr w:type="spellStart"/>
        <w:r w:rsidR="001457D0" w:rsidRPr="001457D0">
          <w:rPr>
            <w:i/>
            <w:lang w:val="es-PY"/>
            <w:rPrChange w:id="346" w:author="marcazal" w:date="2015-05-29T08:14:00Z">
              <w:rPr>
                <w:lang w:val="es-PY"/>
              </w:rPr>
            </w:rPrChange>
          </w:rPr>
          <w:t>tooltips</w:t>
        </w:r>
        <w:proofErr w:type="spellEnd"/>
        <w:r w:rsidR="001457D0">
          <w:rPr>
            <w:lang w:val="es-PY"/>
          </w:rPr>
          <w:t xml:space="preserve">, </w:t>
        </w:r>
        <w:proofErr w:type="spellStart"/>
        <w:r w:rsidR="001457D0" w:rsidRPr="001457D0">
          <w:rPr>
            <w:i/>
            <w:lang w:val="es-PY"/>
            <w:rPrChange w:id="347" w:author="marcazal" w:date="2015-05-29T08:14:00Z">
              <w:rPr>
                <w:lang w:val="es-PY"/>
              </w:rPr>
            </w:rPrChange>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348" w:author="marcazal" w:date="2015-05-29T08:26:00Z">
        <w:r w:rsidR="0096767B">
          <w:rPr>
            <w:i/>
            <w:lang w:val="es-PY"/>
          </w:rPr>
          <w:t xml:space="preserve"> y </w:t>
        </w:r>
      </w:ins>
      <w:ins w:id="349" w:author="marcazal" w:date="2015-05-29T08:14:00Z">
        <w:r w:rsidR="007F6BB4">
          <w:rPr>
            <w:i/>
            <w:lang w:val="es-PY"/>
          </w:rPr>
          <w:t>autocomplete</w:t>
        </w:r>
      </w:ins>
      <w:ins w:id="350" w:author="marcazal" w:date="2015-05-29T08:26:00Z">
        <w:r w:rsidR="0096767B">
          <w:rPr>
            <w:i/>
            <w:lang w:val="es-PY"/>
          </w:rPr>
          <w:t xml:space="preserve">, </w:t>
        </w:r>
        <w:r w:rsidR="0096767B">
          <w:rPr>
            <w:lang w:val="es-PY"/>
          </w:rPr>
          <w:t>como así también</w:t>
        </w:r>
      </w:ins>
      <w:ins w:id="351" w:author="marcazal" w:date="2015-05-29T08:25:00Z">
        <w:r w:rsidR="0096767B">
          <w:rPr>
            <w:lang w:val="es-PY"/>
          </w:rPr>
          <w:t xml:space="preserve"> </w:t>
        </w:r>
      </w:ins>
      <w:ins w:id="352" w:author="marcazal" w:date="2015-05-29T08:29:00Z">
        <w:r w:rsidR="0096767B">
          <w:rPr>
            <w:lang w:val="es-PY"/>
          </w:rPr>
          <w:t>diversas</w:t>
        </w:r>
      </w:ins>
      <w:ins w:id="353" w:author="marcazal" w:date="2015-05-29T08:16:00Z">
        <w:r w:rsidR="007F6BB4">
          <w:rPr>
            <w:lang w:val="es-PY"/>
          </w:rPr>
          <w:t xml:space="preserve"> validaciones locales</w:t>
        </w:r>
      </w:ins>
      <w:ins w:id="354" w:author="marcazal" w:date="2015-05-29T08:14:00Z">
        <w:r w:rsidR="001457D0">
          <w:rPr>
            <w:lang w:val="es-PY"/>
          </w:rPr>
          <w:t xml:space="preserve"> </w:t>
        </w:r>
      </w:ins>
      <w:ins w:id="355" w:author="marcazal" w:date="2015-05-29T08:28:00Z">
        <w:r w:rsidR="0096767B">
          <w:rPr>
            <w:lang w:val="es-PY"/>
          </w:rPr>
          <w:t>en los</w:t>
        </w:r>
      </w:ins>
      <w:ins w:id="356" w:author="marcazal" w:date="2015-05-29T08:26:00Z">
        <w:r w:rsidR="0096767B">
          <w:rPr>
            <w:lang w:val="es-PY"/>
          </w:rPr>
          <w:t xml:space="preserve"> campos </w:t>
        </w:r>
      </w:ins>
      <w:ins w:id="357" w:author="marcazal" w:date="2015-05-29T08:28:00Z">
        <w:r w:rsidR="0096767B">
          <w:rPr>
            <w:lang w:val="es-PY"/>
          </w:rPr>
          <w:t xml:space="preserve">de entrada </w:t>
        </w:r>
      </w:ins>
      <w:ins w:id="358" w:author="marcazal" w:date="2015-05-29T08:29:00Z">
        <w:r w:rsidR="0096767B">
          <w:rPr>
            <w:lang w:val="es-PY"/>
          </w:rPr>
          <w:t xml:space="preserve">como </w:t>
        </w:r>
      </w:ins>
      <w:ins w:id="359" w:author="marcazal" w:date="2015-05-29T08:30:00Z">
        <w:r w:rsidR="0096767B">
          <w:rPr>
            <w:lang w:val="es-PY"/>
          </w:rPr>
          <w:t>validaciones</w:t>
        </w:r>
      </w:ins>
      <w:ins w:id="360" w:author="marcazal" w:date="2015-05-29T08:29:00Z">
        <w:r w:rsidR="0096767B">
          <w:rPr>
            <w:lang w:val="es-PY"/>
          </w:rPr>
          <w:t xml:space="preserve"> de tipo numérico, ema</w:t>
        </w:r>
      </w:ins>
      <w:ins w:id="361" w:author="marcazal" w:date="2015-05-29T08:30:00Z">
        <w:r w:rsidR="0096767B">
          <w:rPr>
            <w:lang w:val="es-PY"/>
          </w:rPr>
          <w:t>i</w:t>
        </w:r>
      </w:ins>
      <w:ins w:id="362"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363" w:author="marcazal" w:date="2015-05-29T08:30:00Z">
        <w:r w:rsidR="0096767B">
          <w:rPr>
            <w:lang w:val="es-PY"/>
          </w:rPr>
          <w:t xml:space="preserve">. </w:t>
        </w:r>
        <w:proofErr w:type="spellStart"/>
        <w:r w:rsidR="0096767B">
          <w:rPr>
            <w:lang w:val="es-PY"/>
          </w:rPr>
          <w:t>jQuery</w:t>
        </w:r>
        <w:proofErr w:type="spellEnd"/>
        <w:r w:rsidR="0096767B">
          <w:rPr>
            <w:lang w:val="es-PY"/>
          </w:rPr>
          <w:t xml:space="preserve"> a la par de ser la librer</w:t>
        </w:r>
      </w:ins>
      <w:ins w:id="364" w:author="marcazal" w:date="2015-05-29T08:31:00Z">
        <w:r w:rsidR="0096767B">
          <w:rPr>
            <w:lang w:val="es-PY"/>
          </w:rPr>
          <w:t xml:space="preserve">ía </w:t>
        </w:r>
        <w:proofErr w:type="spellStart"/>
        <w:r w:rsidR="0096767B" w:rsidRPr="0096767B">
          <w:rPr>
            <w:i/>
            <w:lang w:val="es-PY"/>
            <w:rPrChange w:id="365" w:author="marcazal" w:date="2015-05-29T08:31:00Z">
              <w:rPr>
                <w:lang w:val="es-PY"/>
              </w:rPr>
            </w:rPrChange>
          </w:rPr>
          <w:t>javascript</w:t>
        </w:r>
        <w:proofErr w:type="spellEnd"/>
        <w:r w:rsidR="0096767B">
          <w:rPr>
            <w:lang w:val="es-PY"/>
          </w:rPr>
          <w:t xml:space="preserve"> más popular actualmente</w:t>
        </w:r>
      </w:ins>
      <w:ins w:id="366" w:author="marcazal" w:date="2015-05-29T08:32:00Z">
        <w:r w:rsidR="0096767B">
          <w:rPr>
            <w:lang w:val="es-PY"/>
          </w:rPr>
          <w:t>,</w:t>
        </w:r>
      </w:ins>
      <w:ins w:id="367" w:author="marcazal" w:date="2015-05-29T08:31:00Z">
        <w:r w:rsidR="0096767B">
          <w:rPr>
            <w:lang w:val="es-PY"/>
          </w:rPr>
          <w:t xml:space="preserve"> ofrece en sus versiones </w:t>
        </w:r>
        <w:proofErr w:type="spellStart"/>
        <w:r w:rsidR="0096767B">
          <w:rPr>
            <w:lang w:val="es-PY"/>
          </w:rPr>
          <w:t>jQueryUI</w:t>
        </w:r>
        <w:proofErr w:type="spellEnd"/>
        <w:r w:rsidR="0096767B">
          <w:rPr>
            <w:lang w:val="es-PY"/>
          </w:rPr>
          <w:t xml:space="preserve"> y </w:t>
        </w:r>
        <w:proofErr w:type="spellStart"/>
        <w:r w:rsidR="0096767B">
          <w:rPr>
            <w:lang w:val="es-PY"/>
          </w:rPr>
          <w:t>jQuery</w:t>
        </w:r>
        <w:proofErr w:type="spellEnd"/>
        <w:r w:rsidR="0096767B">
          <w:rPr>
            <w:lang w:val="es-PY"/>
          </w:rPr>
          <w:t xml:space="preserve"> </w:t>
        </w:r>
        <w:proofErr w:type="spellStart"/>
        <w:r w:rsidR="0096767B">
          <w:rPr>
            <w:lang w:val="es-PY"/>
          </w:rPr>
          <w:t>Form</w:t>
        </w:r>
        <w:proofErr w:type="spellEnd"/>
        <w:r w:rsidR="0096767B">
          <w:rPr>
            <w:lang w:val="es-PY"/>
          </w:rPr>
          <w:t xml:space="preserve"> </w:t>
        </w:r>
        <w:proofErr w:type="spellStart"/>
        <w:r w:rsidR="0096767B">
          <w:rPr>
            <w:lang w:val="es-PY"/>
          </w:rPr>
          <w:t>validation</w:t>
        </w:r>
      </w:ins>
      <w:proofErr w:type="spellEnd"/>
      <w:ins w:id="368" w:author="marcazal" w:date="2015-05-29T08:32:00Z">
        <w:r w:rsidR="0096767B">
          <w:rPr>
            <w:lang w:val="es-PY"/>
          </w:rPr>
          <w:t xml:space="preserve"> cobertura a todas estas características enriquecidas</w:t>
        </w:r>
      </w:ins>
      <w:ins w:id="369" w:author="marcazal" w:date="2015-05-29T08:34:00Z">
        <w:r w:rsidR="0096767B">
          <w:rPr>
            <w:lang w:val="es-PY"/>
          </w:rPr>
          <w:t>.</w:t>
        </w:r>
      </w:ins>
    </w:p>
    <w:p w:rsidR="007D2773" w:rsidRPr="00033500" w:rsidDel="00033500" w:rsidRDefault="007D2773" w:rsidP="000551EF">
      <w:pPr>
        <w:rPr>
          <w:del w:id="370" w:author="marcazal" w:date="2015-05-29T07:48:00Z"/>
          <w:lang w:val="es-PY"/>
        </w:rPr>
      </w:pPr>
    </w:p>
    <w:bookmarkEnd w:id="254"/>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5-19T10:33:00Z" w:initials="m">
    <w:p w:rsidR="001A6820" w:rsidRDefault="001A6820">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1A6820" w:rsidRDefault="001A6820">
      <w:pPr>
        <w:pStyle w:val="Textocomentario"/>
      </w:pPr>
      <w:r>
        <w:t>Considerar también la sugerencia de Nathalie que estuvimos conversando ésta mañana</w:t>
      </w:r>
    </w:p>
  </w:comment>
  <w:comment w:id="1" w:author="magali" w:date="2015-05-19T08:04:00Z" w:initials="m">
    <w:p w:rsidR="001A6820" w:rsidRDefault="001A6820">
      <w:pPr>
        <w:pStyle w:val="Textocomentario"/>
      </w:pPr>
      <w:r>
        <w:rPr>
          <w:rStyle w:val="Refdecomentario"/>
        </w:rPr>
        <w:annotationRef/>
      </w:r>
      <w:r>
        <w:t>Queda bien que cada capítulo tenga una breve introducción que básicamente resuma el contenido del capítulo.</w:t>
      </w:r>
    </w:p>
  </w:comment>
  <w:comment w:id="3" w:author="magali" w:date="2015-05-19T10:37:00Z" w:initials="m">
    <w:p w:rsidR="001A6820" w:rsidRDefault="001A6820">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01" w:author="magali" w:date="2015-05-19T10:39:00Z" w:initials="m">
    <w:p w:rsidR="001A6820" w:rsidRDefault="001A6820">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07" w:author="magali" w:date="2015-05-19T10:41:00Z" w:initials="m">
    <w:p w:rsidR="001A6820" w:rsidRDefault="001A6820">
      <w:pPr>
        <w:pStyle w:val="Textocomentario"/>
      </w:pPr>
      <w:r>
        <w:rPr>
          <w:rStyle w:val="Refdecomentario"/>
        </w:rPr>
        <w:annotationRef/>
      </w:r>
      <w:r>
        <w:t>No habría algún otro estudio un poco más reciente?.. 2007 ya es medio antiguo</w:t>
      </w:r>
    </w:p>
  </w:comment>
  <w:comment w:id="148" w:author="magali" w:date="2015-05-25T11:47:00Z" w:initials="m">
    <w:p w:rsidR="001A6820" w:rsidRDefault="001A6820">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150" w:author="magali" w:date="2015-05-25T11:44:00Z" w:initials="m">
    <w:p w:rsidR="001A6820" w:rsidRDefault="001A6820">
      <w:pPr>
        <w:pStyle w:val="Textocomentario"/>
      </w:pPr>
      <w:r>
        <w:rPr>
          <w:rStyle w:val="Refdecomentario"/>
        </w:rPr>
        <w:annotationRef/>
      </w:r>
      <w:r>
        <w:t>Yo no pondría todavía esto, es decir, aquí estamos explorando el marco teórico y estado del arte, luego nos ayudará a justificar el trabajo</w:t>
      </w:r>
    </w:p>
  </w:comment>
  <w:comment w:id="153" w:author="magali" w:date="2015-05-25T18:22:00Z" w:initials="m">
    <w:p w:rsidR="001A6820" w:rsidRDefault="001A6820">
      <w:pPr>
        <w:pStyle w:val="Textocomentario"/>
      </w:pPr>
      <w:r>
        <w:rPr>
          <w:rStyle w:val="Refdecomentario"/>
        </w:rPr>
        <w:annotationRef/>
      </w:r>
      <w:r>
        <w:t>No me queda claro si la elección se refiere seleccionar herramientas para realiza análisis o para utilizarla</w:t>
      </w:r>
    </w:p>
  </w:comment>
  <w:comment w:id="155" w:author="magali" w:date="2015-05-25T18:25:00Z" w:initials="m">
    <w:p w:rsidR="001A6820" w:rsidRDefault="001A6820">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186" w:author="magali" w:date="2015-05-26T08:38:00Z" w:initials="m">
    <w:p w:rsidR="001A6820" w:rsidRDefault="001A6820">
      <w:pPr>
        <w:pStyle w:val="Textocomentario"/>
      </w:pPr>
      <w:r>
        <w:rPr>
          <w:rStyle w:val="Refdecomentario"/>
        </w:rPr>
        <w:annotationRef/>
      </w:r>
      <w:r>
        <w:t>Unificar las cursivas a los nombres en inglés, o lenguajes/herramientas/técnicas</w:t>
      </w:r>
      <w:bookmarkStart w:id="188" w:name="_GoBack"/>
      <w:bookmarkEnd w:id="188"/>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A76" w:rsidRDefault="00780A76" w:rsidP="00875FB2">
      <w:pPr>
        <w:spacing w:after="0" w:line="240" w:lineRule="auto"/>
      </w:pPr>
      <w:r>
        <w:separator/>
      </w:r>
    </w:p>
  </w:endnote>
  <w:endnote w:type="continuationSeparator" w:id="0">
    <w:p w:rsidR="00780A76" w:rsidRDefault="00780A76"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A76" w:rsidRDefault="00780A76" w:rsidP="00875FB2">
      <w:pPr>
        <w:spacing w:after="0" w:line="240" w:lineRule="auto"/>
      </w:pPr>
      <w:r>
        <w:separator/>
      </w:r>
    </w:p>
  </w:footnote>
  <w:footnote w:type="continuationSeparator" w:id="0">
    <w:p w:rsidR="00780A76" w:rsidRDefault="00780A76" w:rsidP="00875FB2">
      <w:pPr>
        <w:spacing w:after="0" w:line="240" w:lineRule="auto"/>
      </w:pPr>
      <w:r>
        <w:continuationSeparator/>
      </w:r>
    </w:p>
  </w:footnote>
  <w:footnote w:id="1">
    <w:p w:rsidR="001A6820" w:rsidRPr="006934C2" w:rsidRDefault="001A6820"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fldChar w:fldCharType="begin"/>
      </w:r>
      <w:r w:rsidRPr="001A6820">
        <w:rPr>
          <w:lang w:val="en-US"/>
          <w:rPrChange w:id="7" w:author="marcazal" w:date="2015-05-28T01:09:00Z">
            <w:rPr/>
          </w:rPrChange>
        </w:rPr>
        <w:instrText>HYPERLINK "http://en.wikipedia.org/wiki/Rich_Internet_application"</w:instrText>
      </w:r>
      <w:r>
        <w:fldChar w:fldCharType="separate"/>
      </w:r>
      <w:r w:rsidRPr="006934C2">
        <w:rPr>
          <w:rStyle w:val="Hipervnculo"/>
          <w:rFonts w:cstheme="minorHAnsi"/>
          <w:color w:val="000000" w:themeColor="text1"/>
          <w:sz w:val="14"/>
          <w:szCs w:val="16"/>
          <w:lang w:val="en-US"/>
        </w:rPr>
        <w:t>http://en.wikipedia.org/wiki/Rich_Internet_application</w:t>
      </w:r>
      <w:r>
        <w:fldChar w:fldCharType="end"/>
      </w:r>
      <w:r w:rsidRPr="006934C2">
        <w:rPr>
          <w:rFonts w:cstheme="minorHAnsi"/>
          <w:sz w:val="14"/>
          <w:szCs w:val="16"/>
          <w:lang w:val="en-US"/>
        </w:rPr>
        <w:t xml:space="preserve"> 2015</w:t>
      </w:r>
    </w:p>
    <w:p w:rsidR="001A6820" w:rsidRDefault="001A6820" w:rsidP="00875FB2">
      <w:pPr>
        <w:pStyle w:val="Textonotapie"/>
        <w:rPr>
          <w:lang w:val="en-US"/>
        </w:rPr>
      </w:pPr>
    </w:p>
  </w:footnote>
  <w:footnote w:id="2">
    <w:p w:rsidR="001A6820" w:rsidRPr="00BC355D" w:rsidRDefault="001A6820"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1A6820" w:rsidRPr="003612A0" w:rsidRDefault="001A6820"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fldChar w:fldCharType="begin"/>
      </w:r>
      <w:r w:rsidRPr="001A6820">
        <w:rPr>
          <w:lang w:val="en-US"/>
          <w:rPrChange w:id="105" w:author="marcazal" w:date="2015-05-28T01:09:00Z">
            <w:rPr/>
          </w:rPrChange>
        </w:rPr>
        <w:instrText>HYPERLINK "http://www.adobe.com/products/air.html"</w:instrText>
      </w:r>
      <w:r>
        <w:fldChar w:fldCharType="separate"/>
      </w:r>
      <w:r w:rsidRPr="003612A0">
        <w:rPr>
          <w:rStyle w:val="Hipervnculo"/>
          <w:color w:val="000000" w:themeColor="text1"/>
          <w:sz w:val="14"/>
          <w:szCs w:val="16"/>
          <w:lang w:val="en-US"/>
        </w:rPr>
        <w:t>http://www.adobe.com/products/air.html</w:t>
      </w:r>
      <w:r>
        <w:fldChar w:fldCharType="end"/>
      </w:r>
      <w:r w:rsidRPr="003612A0">
        <w:rPr>
          <w:sz w:val="14"/>
          <w:szCs w:val="16"/>
          <w:lang w:val="en-US"/>
        </w:rPr>
        <w:t xml:space="preserve"> 2015</w:t>
      </w:r>
    </w:p>
  </w:footnote>
  <w:footnote w:id="4">
    <w:p w:rsidR="001A6820" w:rsidRDefault="001A6820"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2"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3"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1A6820" w:rsidRPr="002F6337" w:rsidRDefault="001A6820">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r>
        <w:fldChar w:fldCharType="begin"/>
      </w:r>
      <w:r w:rsidRPr="001A6820">
        <w:rPr>
          <w:lang w:val="en-US"/>
          <w:rPrChange w:id="159" w:author="marcazal" w:date="2015-05-28T01:09:00Z">
            <w:rPr/>
          </w:rPrChange>
        </w:rPr>
        <w:instrText>HYPERLINK "http://designingwebinterfaces.com/essential_controls"</w:instrText>
      </w:r>
      <w:r>
        <w:fldChar w:fldCharType="separate"/>
      </w:r>
      <w:r w:rsidRPr="002F6337">
        <w:rPr>
          <w:rStyle w:val="Hipervnculo"/>
          <w:sz w:val="14"/>
          <w:lang w:val="en-US"/>
        </w:rPr>
        <w:t>http://designingwebinterfaces.com/essential_controls</w:t>
      </w:r>
      <w:r>
        <w:fldChar w:fldCharType="end"/>
      </w:r>
      <w:r w:rsidRPr="002F6337">
        <w:rPr>
          <w:sz w:val="14"/>
          <w:lang w:val="en-US"/>
        </w:rPr>
        <w:t xml:space="preserve"> 2009</w:t>
      </w:r>
    </w:p>
  </w:footnote>
  <w:footnote w:id="6">
    <w:p w:rsidR="001A6820" w:rsidRPr="00B13DD9" w:rsidRDefault="001A6820">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r>
        <w:fldChar w:fldCharType="begin"/>
      </w:r>
      <w:r w:rsidRPr="001A6820">
        <w:rPr>
          <w:lang w:val="en-US"/>
          <w:rPrChange w:id="160" w:author="marcazal" w:date="2015-05-28T01:09:00Z">
            <w:rPr/>
          </w:rPrChange>
        </w:rPr>
        <w:instrText>HYPERLINK "http://www.uxbooth.com/articles/essential-controls-for-web-applications/"</w:instrText>
      </w:r>
      <w:r>
        <w:fldChar w:fldCharType="separate"/>
      </w:r>
      <w:r w:rsidRPr="00B13DD9">
        <w:rPr>
          <w:rStyle w:val="Hipervnculo"/>
          <w:sz w:val="14"/>
          <w:lang w:val="en-US"/>
        </w:rPr>
        <w:t>http://www.uxbooth.com/articles/essential-controls-for-web-applications/</w:t>
      </w:r>
      <w:r>
        <w:fldChar w:fldCharType="end"/>
      </w:r>
      <w:r w:rsidRPr="00B13DD9">
        <w:rPr>
          <w:sz w:val="14"/>
          <w:lang w:val="en-US"/>
        </w:rPr>
        <w:t xml:space="preserve"> 2010</w:t>
      </w:r>
    </w:p>
  </w:footnote>
  <w:footnote w:id="7">
    <w:p w:rsidR="001A6820" w:rsidRPr="009B1646" w:rsidRDefault="001A6820"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r>
        <w:fldChar w:fldCharType="begin"/>
      </w:r>
      <w:r w:rsidRPr="001A6820">
        <w:rPr>
          <w:lang w:val="en-US"/>
          <w:rPrChange w:id="168" w:author="marcazal" w:date="2015-05-28T01:09:00Z">
            <w:rPr/>
          </w:rPrChange>
        </w:rPr>
        <w:instrText>HYPERLINK "http://jqueryui.com/"</w:instrText>
      </w:r>
      <w:r>
        <w:fldChar w:fldCharType="separate"/>
      </w:r>
      <w:r w:rsidRPr="009B1646">
        <w:rPr>
          <w:rStyle w:val="Hipervnculo"/>
          <w:sz w:val="14"/>
          <w:lang w:val="en-US"/>
        </w:rPr>
        <w:t>http://jqueryui.com/</w:t>
      </w:r>
      <w:r>
        <w:fldChar w:fldCharType="end"/>
      </w:r>
      <w:r w:rsidRPr="009B1646">
        <w:rPr>
          <w:sz w:val="14"/>
          <w:lang w:val="en-US"/>
        </w:rPr>
        <w:t xml:space="preserve"> 2015 </w:t>
      </w:r>
    </w:p>
  </w:footnote>
  <w:footnote w:id="8">
    <w:p w:rsidR="001A6820" w:rsidRPr="009B1646" w:rsidRDefault="001A6820"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w:t>
      </w:r>
      <w:proofErr w:type="spellStart"/>
      <w:r w:rsidRPr="001C308D">
        <w:rPr>
          <w:b/>
          <w:sz w:val="14"/>
          <w:lang w:val="en-US"/>
        </w:rPr>
        <w:t>Plugin</w:t>
      </w:r>
      <w:proofErr w:type="spellEnd"/>
      <w:r w:rsidRPr="001C308D">
        <w:rPr>
          <w:b/>
          <w:sz w:val="14"/>
          <w:lang w:val="en-US"/>
        </w:rPr>
        <w:t>:</w:t>
      </w:r>
      <w:r w:rsidRPr="009B1646">
        <w:rPr>
          <w:sz w:val="14"/>
          <w:lang w:val="en-US"/>
        </w:rPr>
        <w:t xml:space="preserve"> </w:t>
      </w:r>
      <w:r>
        <w:fldChar w:fldCharType="begin"/>
      </w:r>
      <w:r w:rsidRPr="001A6820">
        <w:rPr>
          <w:lang w:val="en-US"/>
          <w:rPrChange w:id="169" w:author="marcazal" w:date="2015-05-28T01:09:00Z">
            <w:rPr/>
          </w:rPrChange>
        </w:rPr>
        <w:instrText>HYPERLINK "http://jqueryvalidation.org/"</w:instrText>
      </w:r>
      <w:r>
        <w:fldChar w:fldCharType="separate"/>
      </w:r>
      <w:r w:rsidRPr="009B1646">
        <w:rPr>
          <w:rStyle w:val="Hipervnculo"/>
          <w:sz w:val="14"/>
          <w:lang w:val="en-US"/>
        </w:rPr>
        <w:t>http://jqueryvalidation.org/</w:t>
      </w:r>
      <w:r>
        <w:fldChar w:fldCharType="end"/>
      </w:r>
      <w:r w:rsidRPr="009B1646">
        <w:rPr>
          <w:sz w:val="14"/>
          <w:lang w:val="en-US"/>
        </w:rPr>
        <w:t xml:space="preserve"> 2015</w:t>
      </w:r>
    </w:p>
  </w:footnote>
  <w:footnote w:id="9">
    <w:p w:rsidR="001A6820" w:rsidRPr="008F1717" w:rsidRDefault="001A6820">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r>
        <w:fldChar w:fldCharType="begin"/>
      </w:r>
      <w:r w:rsidRPr="001A6820">
        <w:rPr>
          <w:lang w:val="en-US"/>
          <w:rPrChange w:id="170" w:author="marcazal" w:date="2015-05-28T01:09:00Z">
            <w:rPr/>
          </w:rPrChange>
        </w:rPr>
        <w:instrText>HYPERLINK "http://jquery.com/"</w:instrText>
      </w:r>
      <w:r>
        <w:fldChar w:fldCharType="separate"/>
      </w:r>
      <w:r w:rsidRPr="008F1717">
        <w:rPr>
          <w:rStyle w:val="Hipervnculo"/>
          <w:sz w:val="14"/>
          <w:lang w:val="en-US"/>
        </w:rPr>
        <w:t>http://jquery.com/</w:t>
      </w:r>
      <w:r>
        <w:fldChar w:fldCharType="end"/>
      </w:r>
      <w:r w:rsidRPr="008F1717">
        <w:rPr>
          <w:sz w:val="14"/>
          <w:lang w:val="en-US"/>
        </w:rPr>
        <w:t xml:space="preserve"> 2015</w:t>
      </w:r>
    </w:p>
  </w:footnote>
  <w:footnote w:id="10">
    <w:p w:rsidR="001A6820" w:rsidRPr="006934C2" w:rsidRDefault="001A6820"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r>
        <w:fldChar w:fldCharType="begin"/>
      </w:r>
      <w:r w:rsidRPr="001A6820">
        <w:rPr>
          <w:lang w:val="en-US"/>
          <w:rPrChange w:id="171" w:author="marcazal" w:date="2015-05-28T01:09:00Z">
            <w:rPr/>
          </w:rPrChange>
        </w:rPr>
        <w:instrText>HYPERLINK "http://w3techs.com/technologies/overview/javascript_library/all"</w:instrText>
      </w:r>
      <w:r>
        <w:fldChar w:fldCharType="separate"/>
      </w:r>
      <w:r w:rsidRPr="008B299F">
        <w:rPr>
          <w:rStyle w:val="Hipervnculo"/>
          <w:bCs/>
          <w:sz w:val="14"/>
          <w:lang w:val="en-US"/>
        </w:rPr>
        <w:t>http://w3techs.com/technologies/overview/javascript_library/all</w:t>
      </w:r>
      <w:r>
        <w:fldChar w:fldCharType="end"/>
      </w:r>
      <w:r w:rsidRPr="008B299F">
        <w:rPr>
          <w:bCs/>
          <w:sz w:val="14"/>
          <w:lang w:val="en-US"/>
        </w:rPr>
        <w:t xml:space="preserve"> 2015</w:t>
      </w:r>
      <w:r>
        <w:rPr>
          <w:b/>
          <w:bCs/>
          <w:sz w:val="14"/>
          <w:lang w:val="en-US"/>
        </w:rPr>
        <w:t xml:space="preserve"> </w:t>
      </w:r>
    </w:p>
    <w:p w:rsidR="001A6820" w:rsidRPr="006934C2" w:rsidRDefault="001A6820" w:rsidP="002F1F54">
      <w:pPr>
        <w:pStyle w:val="Textonotapie"/>
        <w:rPr>
          <w:lang w:val="en-US"/>
        </w:rPr>
      </w:pPr>
    </w:p>
  </w:footnote>
  <w:footnote w:id="11">
    <w:p w:rsidR="001A6820" w:rsidRPr="00AE4686" w:rsidRDefault="001A6820"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1A6820">
        <w:rPr>
          <w:lang w:val="en-US"/>
          <w:rPrChange w:id="240" w:author="marcazal" w:date="2015-05-28T01:09: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2">
    <w:p w:rsidR="001A6820" w:rsidRPr="008A6D12" w:rsidRDefault="001A6820" w:rsidP="00385B5A">
      <w:pPr>
        <w:pStyle w:val="Textonotapie"/>
        <w:rPr>
          <w:rFonts w:cstheme="minorHAnsi"/>
          <w:sz w:val="16"/>
          <w:szCs w:val="16"/>
          <w:lang w:val="en-US"/>
          <w:rPrChange w:id="241" w:author="marcazal" w:date="2015-05-29T08:03:00Z">
            <w:rPr>
              <w:rFonts w:ascii="Times New Roman" w:hAnsi="Times New Roman" w:cs="Times New Roman"/>
              <w:lang w:val="en-US"/>
            </w:rPr>
          </w:rPrChange>
        </w:rPr>
      </w:pPr>
      <w:r w:rsidRPr="008A6D12">
        <w:rPr>
          <w:rStyle w:val="Refdenotaalpie"/>
          <w:rFonts w:cstheme="minorHAnsi"/>
          <w:sz w:val="14"/>
          <w:szCs w:val="16"/>
          <w:rPrChange w:id="242" w:author="marcazal" w:date="2015-05-29T08:03:00Z">
            <w:rPr>
              <w:rStyle w:val="Refdenotaalpie"/>
              <w:rFonts w:ascii="Times New Roman" w:hAnsi="Times New Roman" w:cs="Times New Roman"/>
              <w:sz w:val="14"/>
            </w:rPr>
          </w:rPrChange>
        </w:rPr>
        <w:footnoteRef/>
      </w:r>
      <w:r w:rsidRPr="008A6D12">
        <w:rPr>
          <w:rFonts w:cstheme="minorHAnsi"/>
          <w:sz w:val="14"/>
          <w:szCs w:val="16"/>
          <w:lang w:val="en-US"/>
          <w:rPrChange w:id="243" w:author="marcazal" w:date="2015-05-29T08:03:00Z">
            <w:rPr>
              <w:rFonts w:ascii="Times New Roman" w:hAnsi="Times New Roman" w:cs="Times New Roman"/>
              <w:sz w:val="14"/>
              <w:lang w:val="en-US"/>
            </w:rPr>
          </w:rPrChange>
        </w:rPr>
        <w:t xml:space="preserve"> </w:t>
      </w:r>
      <w:ins w:id="244" w:author="marcazal" w:date="2015-05-29T08:02:00Z">
        <w:r w:rsidR="008A6D12" w:rsidRPr="008A6D12">
          <w:rPr>
            <w:rFonts w:cstheme="minorHAnsi"/>
            <w:sz w:val="14"/>
            <w:szCs w:val="16"/>
            <w:lang w:val="en-US"/>
            <w:rPrChange w:id="245" w:author="marcazal" w:date="2015-05-29T08:03:00Z">
              <w:rPr>
                <w:rFonts w:ascii="Times New Roman" w:hAnsi="Times New Roman" w:cs="Times New Roman"/>
                <w:sz w:val="14"/>
                <w:lang w:val="en-US"/>
              </w:rPr>
            </w:rPrChange>
          </w:rPr>
          <w:t>INTERACTION DESIGN FOUNDATION:</w:t>
        </w:r>
      </w:ins>
      <w:r w:rsidRPr="008A6D12">
        <w:rPr>
          <w:rFonts w:cstheme="minorHAnsi"/>
          <w:sz w:val="14"/>
          <w:szCs w:val="16"/>
          <w:rPrChange w:id="246" w:author="marcazal" w:date="2015-05-29T08:03:00Z">
            <w:rPr>
              <w:rFonts w:cstheme="minorHAnsi"/>
            </w:rPr>
          </w:rPrChange>
        </w:rPr>
        <w:fldChar w:fldCharType="begin"/>
      </w:r>
      <w:r w:rsidRPr="008A6D12">
        <w:rPr>
          <w:rFonts w:cstheme="minorHAnsi"/>
          <w:sz w:val="14"/>
          <w:szCs w:val="16"/>
          <w:lang w:val="en-US"/>
          <w:rPrChange w:id="247" w:author="marcazal" w:date="2015-05-29T08:03:00Z">
            <w:rPr/>
          </w:rPrChange>
        </w:rPr>
        <w:instrText>HYPERLINK "http://www.interaction-design.org/encyclopedia/human_computer_interaction_hci.html"</w:instrText>
      </w:r>
      <w:r w:rsidRPr="008A6D12">
        <w:rPr>
          <w:rFonts w:cstheme="minorHAnsi"/>
          <w:sz w:val="14"/>
          <w:szCs w:val="16"/>
          <w:rPrChange w:id="248" w:author="marcazal" w:date="2015-05-29T08:03:00Z">
            <w:rPr/>
          </w:rPrChange>
        </w:rPr>
        <w:fldChar w:fldCharType="separate"/>
      </w:r>
      <w:r w:rsidRPr="008A6D12">
        <w:rPr>
          <w:rStyle w:val="Hipervnculo"/>
          <w:rFonts w:cstheme="minorHAnsi"/>
          <w:color w:val="000000" w:themeColor="text1"/>
          <w:sz w:val="14"/>
          <w:szCs w:val="16"/>
          <w:lang w:val="en-US"/>
          <w:rPrChange w:id="249" w:author="marcazal" w:date="2015-05-29T08:03:00Z">
            <w:rPr>
              <w:rStyle w:val="Hipervnculo"/>
              <w:rFonts w:ascii="Times New Roman" w:hAnsi="Times New Roman" w:cs="Times New Roman"/>
              <w:color w:val="000000" w:themeColor="text1"/>
              <w:sz w:val="14"/>
              <w:lang w:val="en-US"/>
            </w:rPr>
          </w:rPrChange>
        </w:rPr>
        <w:t>http://www.interaction-design.org/encyclopedia/human_computer_interaction_hci.html</w:t>
      </w:r>
      <w:r w:rsidRPr="008A6D12">
        <w:rPr>
          <w:rFonts w:cstheme="minorHAnsi"/>
          <w:sz w:val="14"/>
          <w:szCs w:val="16"/>
          <w:rPrChange w:id="250" w:author="marcazal" w:date="2015-05-29T08:03:00Z">
            <w:rPr>
              <w:rFonts w:cstheme="minorHAnsi"/>
            </w:rPr>
          </w:rPrChange>
        </w:rPr>
        <w:fldChar w:fldCharType="end"/>
      </w:r>
      <w:ins w:id="251" w:author="marcazal" w:date="2015-05-29T08:02:00Z">
        <w:r w:rsidR="008A6D12" w:rsidRPr="008A6D12">
          <w:rPr>
            <w:rFonts w:cstheme="minorHAnsi"/>
            <w:sz w:val="14"/>
            <w:szCs w:val="16"/>
            <w:lang w:val="en-US"/>
            <w:rPrChange w:id="252" w:author="marcazal" w:date="2015-05-29T08:03:00Z">
              <w:rPr/>
            </w:rPrChange>
          </w:rPr>
          <w:t xml:space="preserve"> 2015</w:t>
        </w:r>
      </w:ins>
    </w:p>
  </w:footnote>
  <w:footnote w:id="13">
    <w:p w:rsidR="008A6D12" w:rsidRPr="008A6D12" w:rsidRDefault="008A6D12">
      <w:pPr>
        <w:pStyle w:val="Textonotapie"/>
        <w:rPr>
          <w:sz w:val="14"/>
          <w:lang w:val="en-US"/>
          <w:rPrChange w:id="316" w:author="marcazal" w:date="2015-05-29T07:58:00Z">
            <w:rPr/>
          </w:rPrChange>
        </w:rPr>
      </w:pPr>
      <w:ins w:id="317" w:author="marcazal" w:date="2015-05-29T07:57:00Z">
        <w:r w:rsidRPr="008A6D12">
          <w:rPr>
            <w:rStyle w:val="Refdenotaalpie"/>
            <w:sz w:val="14"/>
            <w:rPrChange w:id="318" w:author="marcazal" w:date="2015-05-29T07:58:00Z">
              <w:rPr>
                <w:rStyle w:val="Refdenotaalpie"/>
              </w:rPr>
            </w:rPrChange>
          </w:rPr>
          <w:footnoteRef/>
        </w:r>
        <w:r w:rsidRPr="008A6D12">
          <w:rPr>
            <w:sz w:val="14"/>
            <w:lang w:val="en-US"/>
            <w:rPrChange w:id="319" w:author="marcazal" w:date="2015-05-29T07:58:00Z">
              <w:rPr/>
            </w:rPrChange>
          </w:rPr>
          <w:t xml:space="preserve"> </w:t>
        </w:r>
        <w:r w:rsidRPr="008A6D12">
          <w:rPr>
            <w:b/>
            <w:sz w:val="14"/>
            <w:lang w:val="en-US"/>
            <w:rPrChange w:id="320" w:author="marcazal" w:date="2015-05-29T07:58:00Z">
              <w:rPr>
                <w:lang w:val="es-PY"/>
              </w:rPr>
            </w:rPrChange>
          </w:rPr>
          <w:t>List of Ajax frameworks:</w:t>
        </w:r>
        <w:r w:rsidRPr="008A6D12">
          <w:rPr>
            <w:sz w:val="14"/>
            <w:lang w:val="en-US"/>
            <w:rPrChange w:id="321" w:author="marcazal" w:date="2015-05-29T07:58:00Z">
              <w:rPr>
                <w:lang w:val="es-PY"/>
              </w:rPr>
            </w:rPrChange>
          </w:rPr>
          <w:t xml:space="preserve"> </w:t>
        </w:r>
        <w:r w:rsidRPr="008A6D12">
          <w:rPr>
            <w:sz w:val="14"/>
            <w:lang w:val="en-US"/>
            <w:rPrChange w:id="322" w:author="marcazal" w:date="2015-05-29T07:58:00Z">
              <w:rPr>
                <w:lang w:val="en-US"/>
              </w:rPr>
            </w:rPrChange>
          </w:rPr>
          <w:fldChar w:fldCharType="begin"/>
        </w:r>
        <w:r w:rsidRPr="008A6D12">
          <w:rPr>
            <w:sz w:val="14"/>
            <w:lang w:val="en-US"/>
            <w:rPrChange w:id="323" w:author="marcazal" w:date="2015-05-29T07:58:00Z">
              <w:rPr>
                <w:lang w:val="en-US"/>
              </w:rPr>
            </w:rPrChange>
          </w:rPr>
          <w:instrText xml:space="preserve"> HYPERLINK "</w:instrText>
        </w:r>
        <w:r w:rsidRPr="008A6D12">
          <w:rPr>
            <w:sz w:val="14"/>
            <w:lang w:val="en-US"/>
            <w:rPrChange w:id="324" w:author="marcazal" w:date="2015-05-29T07:58:00Z">
              <w:rPr>
                <w:lang w:val="es-PY"/>
              </w:rPr>
            </w:rPrChange>
          </w:rPr>
          <w:instrText>http://en.wikipedia.org/wiki/List_of_Ajax_frameworks</w:instrText>
        </w:r>
        <w:r w:rsidRPr="008A6D12">
          <w:rPr>
            <w:sz w:val="14"/>
            <w:lang w:val="en-US"/>
            <w:rPrChange w:id="325" w:author="marcazal" w:date="2015-05-29T07:58:00Z">
              <w:rPr>
                <w:lang w:val="en-US"/>
              </w:rPr>
            </w:rPrChange>
          </w:rPr>
          <w:instrText xml:space="preserve">" </w:instrText>
        </w:r>
        <w:r w:rsidRPr="008A6D12">
          <w:rPr>
            <w:sz w:val="14"/>
            <w:lang w:val="en-US"/>
            <w:rPrChange w:id="326" w:author="marcazal" w:date="2015-05-29T07:58:00Z">
              <w:rPr>
                <w:lang w:val="en-US"/>
              </w:rPr>
            </w:rPrChange>
          </w:rPr>
          <w:fldChar w:fldCharType="separate"/>
        </w:r>
        <w:r w:rsidRPr="008A6D12">
          <w:rPr>
            <w:rStyle w:val="Hipervnculo"/>
            <w:sz w:val="14"/>
            <w:lang w:val="en-US"/>
            <w:rPrChange w:id="327" w:author="marcazal" w:date="2015-05-29T07:58:00Z">
              <w:rPr>
                <w:lang w:val="es-PY"/>
              </w:rPr>
            </w:rPrChange>
          </w:rPr>
          <w:t>http://en.wikipedia.org/wiki/List_of_Ajax_frameworks</w:t>
        </w:r>
        <w:r w:rsidRPr="008A6D12">
          <w:rPr>
            <w:sz w:val="14"/>
            <w:lang w:val="en-US"/>
            <w:rPrChange w:id="328" w:author="marcazal" w:date="2015-05-29T07:58:00Z">
              <w:rPr>
                <w:lang w:val="en-US"/>
              </w:rPr>
            </w:rPrChange>
          </w:rPr>
          <w:fldChar w:fldCharType="end"/>
        </w:r>
        <w:r w:rsidRPr="008A6D12">
          <w:rPr>
            <w:sz w:val="14"/>
            <w:lang w:val="en-US"/>
            <w:rPrChange w:id="329" w:author="marcazal" w:date="2015-05-29T07:58:00Z">
              <w:rPr>
                <w:lang w:val="en-US"/>
              </w:rPr>
            </w:rPrChange>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3C95"/>
    <w:rsid w:val="00007E54"/>
    <w:rsid w:val="00012EF9"/>
    <w:rsid w:val="00022C69"/>
    <w:rsid w:val="00033500"/>
    <w:rsid w:val="0004287D"/>
    <w:rsid w:val="00052F9D"/>
    <w:rsid w:val="000551EF"/>
    <w:rsid w:val="000A7A24"/>
    <w:rsid w:val="000B6844"/>
    <w:rsid w:val="000C1623"/>
    <w:rsid w:val="000C1FE3"/>
    <w:rsid w:val="00120501"/>
    <w:rsid w:val="001408E0"/>
    <w:rsid w:val="001457A7"/>
    <w:rsid w:val="001457D0"/>
    <w:rsid w:val="00153A23"/>
    <w:rsid w:val="001629D2"/>
    <w:rsid w:val="001650E6"/>
    <w:rsid w:val="001806CA"/>
    <w:rsid w:val="001821E1"/>
    <w:rsid w:val="00196071"/>
    <w:rsid w:val="001970FF"/>
    <w:rsid w:val="001A2BCF"/>
    <w:rsid w:val="001A6820"/>
    <w:rsid w:val="001C2030"/>
    <w:rsid w:val="001C308D"/>
    <w:rsid w:val="001C52AC"/>
    <w:rsid w:val="001E5876"/>
    <w:rsid w:val="001E5F77"/>
    <w:rsid w:val="001E6121"/>
    <w:rsid w:val="002028CF"/>
    <w:rsid w:val="0023289D"/>
    <w:rsid w:val="00240D6D"/>
    <w:rsid w:val="00242D2B"/>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54D20"/>
    <w:rsid w:val="003612A0"/>
    <w:rsid w:val="003707AA"/>
    <w:rsid w:val="003769E0"/>
    <w:rsid w:val="00385B5A"/>
    <w:rsid w:val="003B2AED"/>
    <w:rsid w:val="003B2F39"/>
    <w:rsid w:val="003B4884"/>
    <w:rsid w:val="003C719B"/>
    <w:rsid w:val="003E36AE"/>
    <w:rsid w:val="003E4F9E"/>
    <w:rsid w:val="003E7DD4"/>
    <w:rsid w:val="0043284F"/>
    <w:rsid w:val="004350FB"/>
    <w:rsid w:val="00436565"/>
    <w:rsid w:val="004514EE"/>
    <w:rsid w:val="004535DD"/>
    <w:rsid w:val="004602DE"/>
    <w:rsid w:val="00461947"/>
    <w:rsid w:val="00463A85"/>
    <w:rsid w:val="00465A4B"/>
    <w:rsid w:val="004879C7"/>
    <w:rsid w:val="00493B4D"/>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E340D"/>
    <w:rsid w:val="005E3E2D"/>
    <w:rsid w:val="005F3B41"/>
    <w:rsid w:val="006056C7"/>
    <w:rsid w:val="0060709F"/>
    <w:rsid w:val="00612B19"/>
    <w:rsid w:val="00621C21"/>
    <w:rsid w:val="00633C3D"/>
    <w:rsid w:val="006374C0"/>
    <w:rsid w:val="00645076"/>
    <w:rsid w:val="00645496"/>
    <w:rsid w:val="0066114D"/>
    <w:rsid w:val="00672951"/>
    <w:rsid w:val="0067626B"/>
    <w:rsid w:val="00683E53"/>
    <w:rsid w:val="006934C2"/>
    <w:rsid w:val="0069772B"/>
    <w:rsid w:val="006B09CF"/>
    <w:rsid w:val="006B4FFC"/>
    <w:rsid w:val="006D155D"/>
    <w:rsid w:val="006E1839"/>
    <w:rsid w:val="006E41C7"/>
    <w:rsid w:val="006F1C5D"/>
    <w:rsid w:val="006F79B7"/>
    <w:rsid w:val="00714830"/>
    <w:rsid w:val="00746603"/>
    <w:rsid w:val="00753788"/>
    <w:rsid w:val="00762ABA"/>
    <w:rsid w:val="00770691"/>
    <w:rsid w:val="00774543"/>
    <w:rsid w:val="00780A76"/>
    <w:rsid w:val="00792FCA"/>
    <w:rsid w:val="007A0930"/>
    <w:rsid w:val="007B2B89"/>
    <w:rsid w:val="007C1911"/>
    <w:rsid w:val="007D2773"/>
    <w:rsid w:val="007E1C9C"/>
    <w:rsid w:val="007E20F7"/>
    <w:rsid w:val="007F0FE3"/>
    <w:rsid w:val="007F6BB4"/>
    <w:rsid w:val="0080007D"/>
    <w:rsid w:val="00802E77"/>
    <w:rsid w:val="00803944"/>
    <w:rsid w:val="008131C2"/>
    <w:rsid w:val="008302A4"/>
    <w:rsid w:val="0083135C"/>
    <w:rsid w:val="00851625"/>
    <w:rsid w:val="00857FCF"/>
    <w:rsid w:val="0086090E"/>
    <w:rsid w:val="00862534"/>
    <w:rsid w:val="00863ACE"/>
    <w:rsid w:val="00867671"/>
    <w:rsid w:val="00875FB2"/>
    <w:rsid w:val="00891FCF"/>
    <w:rsid w:val="008A5CA7"/>
    <w:rsid w:val="008A5CB3"/>
    <w:rsid w:val="008A6A2B"/>
    <w:rsid w:val="008A6D12"/>
    <w:rsid w:val="008B1909"/>
    <w:rsid w:val="008B299F"/>
    <w:rsid w:val="008D5CE8"/>
    <w:rsid w:val="008E117C"/>
    <w:rsid w:val="008F1717"/>
    <w:rsid w:val="008F2614"/>
    <w:rsid w:val="008F6CB3"/>
    <w:rsid w:val="00912F86"/>
    <w:rsid w:val="009234A5"/>
    <w:rsid w:val="00933E27"/>
    <w:rsid w:val="00950DD8"/>
    <w:rsid w:val="009534CD"/>
    <w:rsid w:val="00961708"/>
    <w:rsid w:val="00967495"/>
    <w:rsid w:val="0096767B"/>
    <w:rsid w:val="00967A23"/>
    <w:rsid w:val="009809AF"/>
    <w:rsid w:val="00990630"/>
    <w:rsid w:val="00994141"/>
    <w:rsid w:val="009A3C9A"/>
    <w:rsid w:val="009B1646"/>
    <w:rsid w:val="009D42FB"/>
    <w:rsid w:val="009D54F1"/>
    <w:rsid w:val="009E023E"/>
    <w:rsid w:val="009E2506"/>
    <w:rsid w:val="009E5161"/>
    <w:rsid w:val="009F3B67"/>
    <w:rsid w:val="009F48FE"/>
    <w:rsid w:val="00A450A1"/>
    <w:rsid w:val="00A46FDF"/>
    <w:rsid w:val="00A52250"/>
    <w:rsid w:val="00A5516F"/>
    <w:rsid w:val="00A56483"/>
    <w:rsid w:val="00A610AF"/>
    <w:rsid w:val="00A64512"/>
    <w:rsid w:val="00A9718B"/>
    <w:rsid w:val="00AA0302"/>
    <w:rsid w:val="00AA25C1"/>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6107A"/>
    <w:rsid w:val="00B90D31"/>
    <w:rsid w:val="00B9688A"/>
    <w:rsid w:val="00BA06F7"/>
    <w:rsid w:val="00BA1129"/>
    <w:rsid w:val="00BA7456"/>
    <w:rsid w:val="00BB1252"/>
    <w:rsid w:val="00BB3197"/>
    <w:rsid w:val="00BC2D6B"/>
    <w:rsid w:val="00BC355D"/>
    <w:rsid w:val="00BE1F67"/>
    <w:rsid w:val="00BE6805"/>
    <w:rsid w:val="00BE704A"/>
    <w:rsid w:val="00C04305"/>
    <w:rsid w:val="00C431A2"/>
    <w:rsid w:val="00C614A3"/>
    <w:rsid w:val="00C80673"/>
    <w:rsid w:val="00C80AEC"/>
    <w:rsid w:val="00C82022"/>
    <w:rsid w:val="00CC5721"/>
    <w:rsid w:val="00CE73F8"/>
    <w:rsid w:val="00CF05F4"/>
    <w:rsid w:val="00CF0A8F"/>
    <w:rsid w:val="00D02086"/>
    <w:rsid w:val="00D21BC6"/>
    <w:rsid w:val="00D22F01"/>
    <w:rsid w:val="00D64A37"/>
    <w:rsid w:val="00D64E9E"/>
    <w:rsid w:val="00D733C7"/>
    <w:rsid w:val="00D86F61"/>
    <w:rsid w:val="00D96D9A"/>
    <w:rsid w:val="00DA225D"/>
    <w:rsid w:val="00DA7868"/>
    <w:rsid w:val="00DB262E"/>
    <w:rsid w:val="00DB2E17"/>
    <w:rsid w:val="00DE3445"/>
    <w:rsid w:val="00E0777A"/>
    <w:rsid w:val="00E3166F"/>
    <w:rsid w:val="00E32A80"/>
    <w:rsid w:val="00E371B0"/>
    <w:rsid w:val="00E50499"/>
    <w:rsid w:val="00E66187"/>
    <w:rsid w:val="00E974EB"/>
    <w:rsid w:val="00E97FD9"/>
    <w:rsid w:val="00EE50BD"/>
    <w:rsid w:val="00F011B8"/>
    <w:rsid w:val="00F02DE6"/>
    <w:rsid w:val="00F153EB"/>
    <w:rsid w:val="00F23BCF"/>
    <w:rsid w:val="00F34B76"/>
    <w:rsid w:val="00F37106"/>
    <w:rsid w:val="00F55BD8"/>
    <w:rsid w:val="00F55C0A"/>
    <w:rsid w:val="00F60927"/>
    <w:rsid w:val="00F730AD"/>
    <w:rsid w:val="00F9160B"/>
    <w:rsid w:val="00F95F37"/>
    <w:rsid w:val="00F96AEF"/>
    <w:rsid w:val="00FB14E8"/>
    <w:rsid w:val="00FB34A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Servidor" TargetMode="External"/><Relationship Id="rId2" Type="http://schemas.openxmlformats.org/officeDocument/2006/relationships/hyperlink" Target="http://es.wikipedia.org/wiki/Internet" TargetMode="External"/><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BC6D4-654A-42D0-81E2-B4E52E4A4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8423</TotalTime>
  <Pages>21</Pages>
  <Words>7360</Words>
  <Characters>40482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78</cp:revision>
  <dcterms:created xsi:type="dcterms:W3CDTF">2014-12-31T14:32:00Z</dcterms:created>
  <dcterms:modified xsi:type="dcterms:W3CDTF">2015-05-29T12:35:00Z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