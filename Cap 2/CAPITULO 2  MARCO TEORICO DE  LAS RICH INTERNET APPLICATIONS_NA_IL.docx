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3BE" w:rsidRPr="00FC73D9" w:rsidRDefault="00990630">
      <w:pPr>
        <w:jc w:val="right"/>
        <w:rPr>
          <w:b/>
          <w:caps/>
          <w:sz w:val="36"/>
        </w:rPr>
      </w:pPr>
      <w:r w:rsidRPr="00FC73D9">
        <w:rPr>
          <w:b/>
          <w:caps/>
          <w:sz w:val="36"/>
        </w:rPr>
        <w:t>Cap</w:t>
      </w:r>
      <w:r w:rsidR="00B25EE8" w:rsidRPr="00FC73D9">
        <w:rPr>
          <w:b/>
          <w:caps/>
          <w:sz w:val="36"/>
        </w:rPr>
        <w:t>Í</w:t>
      </w:r>
      <w:r w:rsidRPr="00FC73D9">
        <w:rPr>
          <w:b/>
          <w:caps/>
          <w:sz w:val="36"/>
        </w:rPr>
        <w:t xml:space="preserve">tulo </w:t>
      </w:r>
      <w:r w:rsidR="00B25EE8" w:rsidRPr="00FC73D9">
        <w:rPr>
          <w:b/>
          <w:caps/>
          <w:sz w:val="36"/>
        </w:rPr>
        <w:t>2</w:t>
      </w:r>
    </w:p>
    <w:p w:rsidR="00BA1B44" w:rsidRPr="00FC73D9" w:rsidRDefault="00990630" w:rsidP="000551EF">
      <w:pPr>
        <w:rPr>
          <w:b/>
          <w:caps/>
          <w:sz w:val="36"/>
        </w:rPr>
      </w:pPr>
      <w:r w:rsidRPr="00FC73D9">
        <w:rPr>
          <w:b/>
          <w:caps/>
          <w:sz w:val="36"/>
        </w:rPr>
        <w:t xml:space="preserve">Marco teórico </w:t>
      </w:r>
      <w:r w:rsidR="00EE3CB9" w:rsidRPr="00FC73D9">
        <w:rPr>
          <w:b/>
          <w:caps/>
          <w:sz w:val="36"/>
        </w:rPr>
        <w:t>de las rich internet application</w:t>
      </w:r>
      <w:r w:rsidR="00B25EE8" w:rsidRPr="00FC73D9">
        <w:rPr>
          <w:b/>
          <w:caps/>
          <w:sz w:val="36"/>
        </w:rPr>
        <w:t>s</w:t>
      </w:r>
    </w:p>
    <w:p w:rsidR="00BA1B44" w:rsidRPr="00BA1B44" w:rsidRDefault="006D61FA" w:rsidP="002D3265">
      <w:pPr>
        <w:jc w:val="both"/>
        <w:rPr>
          <w:caps/>
        </w:rPr>
      </w:pPr>
      <w:r>
        <w:t>En este capítulo se presentará</w:t>
      </w:r>
      <w:r w:rsidR="00894D2B">
        <w:t xml:space="preserve">n algunas definiciones de las </w:t>
      </w:r>
      <w:r w:rsidR="00FB05BF">
        <w:t>RIA</w:t>
      </w:r>
      <w:r w:rsidR="00894D2B">
        <w:t xml:space="preserve"> como así también, sus principales características, </w:t>
      </w:r>
      <w:r w:rsidR="00872698">
        <w:t>tales como</w:t>
      </w:r>
      <w:r>
        <w:t>:</w:t>
      </w:r>
      <w:r w:rsidR="00894D2B">
        <w:t xml:space="preserve"> el almacenamiento de datos</w:t>
      </w:r>
      <w:r>
        <w:t>,</w:t>
      </w:r>
      <w:r w:rsidR="00894D2B">
        <w:t xml:space="preserve"> la lógica de negocios  en el cliente, la comunicación mejorada entre el cliente y el servidor</w:t>
      </w:r>
      <w:r>
        <w:t>,</w:t>
      </w:r>
      <w:r w:rsidR="00894D2B">
        <w:t xml:space="preserve"> y a las presentaciones enriquecidas. Seguidamente se dará pié a las diferentes tecnologías</w:t>
      </w:r>
      <w:r w:rsidR="00872698">
        <w:t xml:space="preserve"> y herramientas</w:t>
      </w:r>
      <w:r w:rsidR="00894D2B">
        <w:t xml:space="preserve"> para implementar </w:t>
      </w:r>
      <w:r w:rsidR="00872698">
        <w:t xml:space="preserve">a las </w:t>
      </w:r>
      <w:r w:rsidR="00FB05BF">
        <w:t>RIA</w:t>
      </w:r>
      <w:r w:rsidR="00872698">
        <w:t xml:space="preserve">, para finalmente presentar a algunos de los </w:t>
      </w:r>
      <w:r w:rsidR="00872698" w:rsidRPr="00872698">
        <w:rPr>
          <w:i/>
        </w:rPr>
        <w:t>widgets</w:t>
      </w:r>
      <w:r w:rsidR="00872698">
        <w:rPr>
          <w:i/>
        </w:rPr>
        <w:t xml:space="preserve"> </w:t>
      </w:r>
      <w:r w:rsidR="00872698" w:rsidRPr="00872698">
        <w:t>(</w:t>
      </w:r>
      <w:r w:rsidR="00872698">
        <w:t>elementos de interfaz interactivos</w:t>
      </w:r>
      <w:r w:rsidR="00872698" w:rsidRPr="00872698">
        <w:t>)</w:t>
      </w:r>
      <w:r w:rsidR="00872698">
        <w:rPr>
          <w:i/>
        </w:rPr>
        <w:t xml:space="preserve"> </w:t>
      </w:r>
      <w:r w:rsidR="00872698">
        <w:t xml:space="preserve">más utilizados en la comunidad Web para el </w:t>
      </w:r>
      <w:proofErr w:type="spellStart"/>
      <w:r w:rsidR="00872698">
        <w:t>front-end</w:t>
      </w:r>
      <w:proofErr w:type="spellEnd"/>
      <w:r w:rsidR="00872698">
        <w:t xml:space="preserve"> de las aplicaciones.  </w:t>
      </w:r>
      <w:r w:rsidR="00872698">
        <w:rPr>
          <w:caps/>
        </w:rPr>
        <w:t xml:space="preserve"> </w:t>
      </w:r>
      <w:r w:rsidR="00BA1B44">
        <w:rPr>
          <w:caps/>
        </w:rPr>
        <w:tab/>
      </w:r>
      <w:r w:rsidR="00BA1B44">
        <w:rPr>
          <w:caps/>
        </w:rPr>
        <w:tab/>
      </w:r>
    </w:p>
    <w:p w:rsidR="00990630" w:rsidRPr="006934C2" w:rsidRDefault="00672951" w:rsidP="000551EF">
      <w:pPr>
        <w:rPr>
          <w:b/>
          <w:caps/>
          <w:lang w:val="en-US"/>
        </w:rPr>
      </w:pPr>
      <w:r w:rsidRPr="006934C2">
        <w:rPr>
          <w:b/>
          <w:caps/>
          <w:lang w:val="en-US"/>
        </w:rPr>
        <w:t xml:space="preserve">2.1 </w:t>
      </w:r>
      <w:r w:rsidR="008E117C" w:rsidRPr="006934C2">
        <w:rPr>
          <w:b/>
          <w:caps/>
          <w:lang w:val="en-US"/>
        </w:rPr>
        <w:t xml:space="preserve">Las </w:t>
      </w:r>
      <w:r w:rsidRPr="006934C2">
        <w:rPr>
          <w:b/>
          <w:caps/>
          <w:lang w:val="en-US"/>
        </w:rPr>
        <w:t>Rich Internet Applications (</w:t>
      </w:r>
      <w:r w:rsidR="00FB05BF">
        <w:rPr>
          <w:b/>
          <w:caps/>
          <w:lang w:val="en-US"/>
        </w:rPr>
        <w:t>RIA</w:t>
      </w:r>
      <w:r w:rsidR="008E117C" w:rsidRPr="006934C2">
        <w:rPr>
          <w:b/>
          <w:caps/>
          <w:lang w:val="en-US"/>
        </w:rPr>
        <w:t>)</w:t>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t>
      </w:r>
      <w:r w:rsidR="00747E3D">
        <w:rPr>
          <w:rFonts w:cs="Times New Roman"/>
        </w:rPr>
        <w:t>W</w:t>
      </w:r>
      <w:commentRangeStart w:id="0"/>
      <w:commentRangeStart w:id="1"/>
      <w:r w:rsidRPr="004A4A22">
        <w:rPr>
          <w:rFonts w:cs="Times New Roman"/>
        </w:rPr>
        <w:t>eb</w:t>
      </w:r>
      <w:commentRangeEnd w:id="0"/>
      <w:r w:rsidR="006D61FA">
        <w:rPr>
          <w:rStyle w:val="Refdecomentario"/>
          <w:rFonts w:eastAsiaTheme="minorEastAsia"/>
          <w:lang w:eastAsia="es-ES"/>
        </w:rPr>
        <w:commentReference w:id="0"/>
      </w:r>
      <w:commentRangeEnd w:id="1"/>
      <w:r w:rsidR="00747E3D">
        <w:rPr>
          <w:rStyle w:val="Refdecomentario"/>
          <w:rFonts w:eastAsiaTheme="minorEastAsia"/>
          <w:lang w:eastAsia="es-ES"/>
        </w:rPr>
        <w:commentReference w:id="1"/>
      </w:r>
      <w:r w:rsidRPr="004A4A22">
        <w:rPr>
          <w:rFonts w:cs="Times New Roman"/>
        </w:rPr>
        <w:t xml:space="preserve"> que forman parte de la red de redes</w:t>
      </w:r>
      <w:r w:rsidR="004403D8">
        <w:rPr>
          <w:rFonts w:cs="Times New Roman"/>
        </w:rPr>
        <w:t>,</w:t>
      </w:r>
      <w:r w:rsidRPr="004A4A22">
        <w:rPr>
          <w:rFonts w:cs="Times New Roman"/>
        </w:rPr>
        <w:t xml:space="preserve"> </w:t>
      </w:r>
      <w:r w:rsidR="004403D8">
        <w:rPr>
          <w:rFonts w:cs="Times New Roman"/>
        </w:rPr>
        <w:t>I</w:t>
      </w:r>
      <w:r w:rsidR="004403D8" w:rsidRPr="004A4A22">
        <w:rPr>
          <w:rFonts w:cs="Times New Roman"/>
        </w:rPr>
        <w:t>nternet</w:t>
      </w:r>
      <w:r w:rsidRPr="004A4A22">
        <w:rPr>
          <w:rFonts w:cs="Times New Roman"/>
        </w:rPr>
        <w:t xml:space="preserve">, han evolucionado de la </w:t>
      </w:r>
      <w:r w:rsidR="00E80553">
        <w:rPr>
          <w:rFonts w:cs="Times New Roman"/>
        </w:rPr>
        <w:t>W</w:t>
      </w:r>
      <w:r w:rsidRPr="004A4A22">
        <w:rPr>
          <w:rFonts w:cs="Times New Roman"/>
        </w:rPr>
        <w:t xml:space="preserve">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t>
      </w:r>
      <w:r w:rsidR="00E80553">
        <w:rPr>
          <w:rFonts w:cs="Times New Roman"/>
        </w:rPr>
        <w:t>W</w:t>
      </w:r>
      <w:r w:rsidRPr="004A4A22">
        <w:rPr>
          <w:rFonts w:cs="Times New Roman"/>
        </w:rPr>
        <w:t xml:space="preserve">eb 2.0, en la cual la información de las páginas es generada de manera dinámica y en la que se combinan, no solamente información textual, sino también, características multimedia en las interfaces (audio, video </w:t>
      </w:r>
      <w:proofErr w:type="spellStart"/>
      <w:r w:rsidRPr="00345AE9">
        <w:rPr>
          <w:rFonts w:cs="Times New Roman"/>
          <w:i/>
        </w:rPr>
        <w:t>streaming</w:t>
      </w:r>
      <w:proofErr w:type="spellEnd"/>
      <w:r w:rsidRPr="004A4A22">
        <w:rPr>
          <w:rFonts w:cs="Times New Roman"/>
        </w:rPr>
        <w:t xml:space="preserve">, </w:t>
      </w:r>
      <w:proofErr w:type="spellStart"/>
      <w:r w:rsidRPr="00345AE9">
        <w:rPr>
          <w:rFonts w:cs="Times New Roman"/>
          <w:i/>
        </w:rPr>
        <w:t>widgets</w:t>
      </w:r>
      <w:proofErr w:type="spellEnd"/>
      <w:r w:rsidRPr="004A4A22">
        <w:rPr>
          <w:rFonts w:cs="Times New Roman"/>
        </w:rPr>
        <w:t xml:space="preserve"> interactivos, entre otros). De igual forma, la evolución en la web también vino acompañada de cambios tecnológicos en los diferentes navegadores web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 </w:t>
      </w:r>
      <w:r w:rsidR="005161AE">
        <w:rPr>
          <w:rFonts w:cs="Times New Roman"/>
        </w:rPr>
        <w:t>para ir superando</w:t>
      </w:r>
      <w:r w:rsidR="00875FB2" w:rsidRPr="004A4A22">
        <w:rPr>
          <w:rFonts w:cs="Times New Roman"/>
        </w:rPr>
        <w:t xml:space="preserve"> limitaciones de las aplicaciones web tradicionales en cuanto a la usabilidad e interactividad que ofrecen sus interfaces de usuario. </w:t>
      </w:r>
      <w:r w:rsidR="00E80553">
        <w:rPr>
          <w:rFonts w:cs="Times New Roman"/>
        </w:rPr>
        <w:t>En la W</w:t>
      </w:r>
      <w:r w:rsidR="00345AE9">
        <w:rPr>
          <w:rFonts w:cs="Times New Roman"/>
        </w:rPr>
        <w:t>eb 1.0,</w:t>
      </w:r>
      <w:r w:rsidR="00A30792">
        <w:rPr>
          <w:rFonts w:cs="Times New Roman"/>
        </w:rPr>
        <w:t xml:space="preserve"> </w:t>
      </w:r>
      <w:r w:rsidR="00875FB2" w:rsidRPr="004A4A22">
        <w:rPr>
          <w:rFonts w:cs="Times New Roman"/>
        </w:rPr>
        <w:t>la comunicación síncrona existente entre el cliente y el servidor</w:t>
      </w:r>
      <w:r w:rsidR="00A30792">
        <w:rPr>
          <w:rFonts w:cs="Times New Roman"/>
        </w:rPr>
        <w:t xml:space="preserve"> obliga a que</w:t>
      </w:r>
      <w:r w:rsidR="00875FB2" w:rsidRPr="004A4A22">
        <w:rPr>
          <w:rFonts w:cs="Times New Roman"/>
        </w:rPr>
        <w:t xml:space="preserve"> por cada acceso a un enlace, el cliente deb</w:t>
      </w:r>
      <w:r w:rsidR="00734B67">
        <w:rPr>
          <w:rFonts w:cs="Times New Roman"/>
        </w:rPr>
        <w:t>a</w:t>
      </w:r>
      <w:r w:rsidR="00875FB2" w:rsidRPr="004A4A22">
        <w:rPr>
          <w:rFonts w:cs="Times New Roman"/>
        </w:rPr>
        <w:t xml:space="preserve"> esp</w:t>
      </w:r>
      <w:r w:rsidR="001E5876" w:rsidRPr="004A4A22">
        <w:rPr>
          <w:rFonts w:cs="Times New Roman"/>
        </w:rPr>
        <w:t>erar la respuesta del servidor</w:t>
      </w:r>
      <w:r w:rsidR="00A30792">
        <w:rPr>
          <w:rFonts w:cs="Times New Roman"/>
        </w:rPr>
        <w:t xml:space="preserve">, y </w:t>
      </w:r>
      <w:r w:rsidR="00875FB2" w:rsidRPr="004A4A22">
        <w:rPr>
          <w:rFonts w:cs="Times New Roman"/>
        </w:rPr>
        <w:t>una vez obtenida</w:t>
      </w:r>
      <w:r w:rsidR="00A30792">
        <w:rPr>
          <w:rFonts w:cs="Times New Roman"/>
        </w:rPr>
        <w:t xml:space="preserve"> la respuesta</w:t>
      </w:r>
      <w:r w:rsidR="00875FB2" w:rsidRPr="004A4A22">
        <w:rPr>
          <w:rFonts w:cs="Times New Roman"/>
        </w:rPr>
        <w:t>,</w:t>
      </w:r>
      <w:r w:rsidR="00A30792">
        <w:rPr>
          <w:rFonts w:cs="Times New Roman"/>
        </w:rPr>
        <w:t xml:space="preserve"> el cliente</w:t>
      </w:r>
      <w:r w:rsidR="00875FB2" w:rsidRPr="004A4A22">
        <w:rPr>
          <w:rFonts w:cs="Times New Roman"/>
        </w:rPr>
        <w:t xml:space="preserve"> deb</w:t>
      </w:r>
      <w:r w:rsidR="00734B67">
        <w:rPr>
          <w:rFonts w:cs="Times New Roman"/>
        </w:rPr>
        <w:t>a</w:t>
      </w:r>
      <w:r w:rsidR="00875FB2" w:rsidRPr="004A4A22">
        <w:rPr>
          <w:rFonts w:cs="Times New Roman"/>
        </w:rPr>
        <w:t xml:space="preserve"> recargar la página completamente</w:t>
      </w:r>
      <w:r w:rsidR="00A30792">
        <w:rPr>
          <w:rFonts w:cs="Times New Roman"/>
        </w:rPr>
        <w:t xml:space="preserve"> para actualizar una simple porción de página</w:t>
      </w:r>
      <w:r w:rsidR="00734B67">
        <w:rPr>
          <w:rFonts w:cs="Times New Roman"/>
        </w:rPr>
        <w:t>. Esto da lugar a retardos en el despliegue de las páginas en el cliente</w:t>
      </w:r>
      <w:r w:rsidR="00A30792">
        <w:rPr>
          <w:rFonts w:cs="Times New Roman"/>
        </w:rPr>
        <w:t xml:space="preserve"> </w:t>
      </w:r>
      <w:r w:rsidR="00734B67">
        <w:rPr>
          <w:rFonts w:cs="Times New Roman"/>
        </w:rPr>
        <w:t xml:space="preserve">presentando de esta forma una interfaz poco interactiva. </w:t>
      </w:r>
      <w:r w:rsidR="00E80553">
        <w:rPr>
          <w:rFonts w:cs="Times New Roman"/>
        </w:rPr>
        <w:t>Con este mecanismo de comunicación, e</w:t>
      </w:r>
      <w:r w:rsidR="00734B67">
        <w:rPr>
          <w:rFonts w:cs="Times New Roman"/>
        </w:rPr>
        <w:t xml:space="preserve">l cliente queda </w:t>
      </w:r>
      <w:r w:rsidR="00875FB2" w:rsidRPr="004A4A22">
        <w:rPr>
          <w:rFonts w:cs="Times New Roman"/>
        </w:rPr>
        <w:t xml:space="preserve"> ocioso la mayor parte del tiempo</w:t>
      </w:r>
      <w:r w:rsidR="00E80553">
        <w:rPr>
          <w:rFonts w:cs="Times New Roman"/>
        </w:rPr>
        <w:t>, pudiéndose llevar a cabo actualizaciones de páginas únicamente,  cuando ocurre un evento  de navegación por parte de un usuario</w:t>
      </w:r>
      <w:r w:rsidR="00875FB2" w:rsidRPr="004A4A22">
        <w:rPr>
          <w:rFonts w:cs="Times New Roman"/>
        </w:rPr>
        <w:t xml:space="preserve"> </w:t>
      </w:r>
      <w:r w:rsidR="000A7A24" w:rsidRPr="000A7A24">
        <w:rPr>
          <w:rFonts w:ascii="Calibri" w:hAnsi="Calibri" w:cs="Calibri"/>
        </w:rPr>
        <w:t>[</w:t>
      </w:r>
      <w:r w:rsidR="00413051" w:rsidRPr="000A7A24">
        <w:rPr>
          <w:rFonts w:ascii="Calibri" w:hAnsi="Calibri" w:cs="Calibri"/>
        </w:rPr>
        <w:fldChar w:fldCharType="begin"/>
      </w:r>
      <w:r w:rsidR="000A7A24" w:rsidRPr="000A7A24">
        <w:rPr>
          <w:rFonts w:ascii="Calibri" w:hAnsi="Calibri" w:cs="Calibri"/>
        </w:rPr>
        <w:instrText xml:space="preserve"> REF BIB_garrett \* MERGEFORMAT </w:instrText>
      </w:r>
      <w:r w:rsidR="00413051"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413051" w:rsidRPr="000A7A24">
        <w:rPr>
          <w:rFonts w:ascii="Calibri" w:hAnsi="Calibri" w:cs="Calibri"/>
        </w:rPr>
        <w:fldChar w:fldCharType="end"/>
      </w:r>
      <w:r w:rsidR="000A7A24" w:rsidRPr="000A7A24">
        <w:rPr>
          <w:rFonts w:ascii="Calibri" w:hAnsi="Calibri" w:cs="Calibri"/>
        </w:rPr>
        <w:t>]</w:t>
      </w:r>
      <w:r w:rsidR="00875FB2" w:rsidRPr="004A4A22">
        <w:rPr>
          <w:rFonts w:cs="Times New Roman"/>
        </w:rPr>
        <w:t>. 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r w:rsidR="00FB05BF">
        <w:rPr>
          <w:rFonts w:cs="Times New Roman"/>
        </w:rPr>
        <w:t>RIA</w:t>
      </w:r>
      <w:r w:rsidR="00875FB2" w:rsidRPr="004A4A22">
        <w:rPr>
          <w:rFonts w:cs="Times New Roman"/>
        </w:rPr>
        <w:t>)</w:t>
      </w:r>
      <w:r w:rsidR="00D678C2">
        <w:rPr>
          <w:rFonts w:cs="Times New Roman"/>
        </w:rPr>
        <w:t xml:space="preserve"> </w:t>
      </w:r>
      <w:r w:rsidR="00875FB2" w:rsidRPr="004A4A22">
        <w:rPr>
          <w:rFonts w:cs="Times New Roman"/>
        </w:rPr>
        <w:t>con la idea de mejorar las aplicaciones web tradicionales, agregando nuevas características que se encuentran presentes en las aplicaciones de escritorio. El término fue introducido en marzo de 2002 por la empresa Macromedia (actualmente Adobe) que en ese entonces abordaba</w:t>
      </w:r>
      <w:r w:rsidR="00D678C2">
        <w:rPr>
          <w:rFonts w:cs="Times New Roman"/>
        </w:rPr>
        <w:t xml:space="preserve"> problemas relacionados a</w:t>
      </w:r>
      <w:r w:rsidR="00875FB2" w:rsidRPr="004A4A22">
        <w:rPr>
          <w:rFonts w:cs="Times New Roman"/>
        </w:rPr>
        <w:t xml:space="preserve">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r w:rsidR="00524FF6" w:rsidRPr="00524FF6">
        <w:rPr>
          <w:rFonts w:cs="Times New Roman"/>
        </w:rPr>
        <w:t>RIA</w:t>
      </w:r>
      <w:r w:rsidRPr="004A4A22">
        <w:rPr>
          <w:rFonts w:cs="Times New Roman"/>
        </w:rPr>
        <w:t xml:space="preserve"> poseen numerosas características innovadoras, es difícil ofrecer una definición formal que englobe todos sus atributos. Diversos autores la</w:t>
      </w:r>
      <w:r w:rsidR="001B234D">
        <w:rPr>
          <w:rFonts w:cs="Times New Roman"/>
        </w:rPr>
        <w:t>s</w:t>
      </w:r>
      <w:r w:rsidRPr="004A4A22">
        <w:rPr>
          <w:rFonts w:cs="Times New Roman"/>
        </w:rPr>
        <w:t xml:space="preserve"> han </w:t>
      </w:r>
      <w:r w:rsidR="001B234D">
        <w:rPr>
          <w:rFonts w:cs="Times New Roman"/>
        </w:rPr>
        <w:t>caracterizado</w:t>
      </w:r>
      <w:r w:rsidR="001B234D" w:rsidRPr="004A4A22">
        <w:rPr>
          <w:rFonts w:cs="Times New Roman"/>
        </w:rPr>
        <w:t xml:space="preserve"> </w:t>
      </w:r>
      <w:r w:rsidRPr="004A4A22">
        <w:rPr>
          <w:rFonts w:cs="Times New Roman"/>
        </w:rPr>
        <w:t xml:space="preserve">en un contexto particular y todas las </w:t>
      </w:r>
      <w:r w:rsidR="001B234D">
        <w:rPr>
          <w:rFonts w:cs="Times New Roman"/>
        </w:rPr>
        <w:t>descripciones presentadas a continuación</w:t>
      </w:r>
      <w:r w:rsidRPr="004A4A22">
        <w:rPr>
          <w:rFonts w:cs="Times New Roman"/>
        </w:rPr>
        <w:t xml:space="preserve"> resultan valederas</w:t>
      </w:r>
      <w:r w:rsidR="001B234D">
        <w:rPr>
          <w:rFonts w:cs="Times New Roman"/>
        </w:rPr>
        <w:t>.</w:t>
      </w:r>
    </w:p>
    <w:p w:rsidR="00672951" w:rsidRDefault="00672951" w:rsidP="00672951">
      <w:pPr>
        <w:tabs>
          <w:tab w:val="left" w:pos="3164"/>
        </w:tabs>
        <w:spacing w:before="240"/>
        <w:contextualSpacing/>
        <w:jc w:val="both"/>
        <w:rPr>
          <w:rFonts w:cs="Times New Roman"/>
          <w:lang w:val="es-PY"/>
        </w:rPr>
      </w:pPr>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lastRenderedPageBreak/>
        <w:t>“</w:t>
      </w:r>
      <w:r w:rsidR="00875FB2" w:rsidRPr="00672951">
        <w:rPr>
          <w:rFonts w:cs="Times New Roman"/>
          <w:color w:val="000000"/>
        </w:rPr>
        <w:t xml:space="preserve">Las </w:t>
      </w:r>
      <w:r w:rsidR="00524FF6" w:rsidRPr="00524FF6">
        <w:rPr>
          <w:rFonts w:cs="Times New Roman"/>
          <w:color w:val="000000"/>
        </w:rPr>
        <w:t>RIA</w:t>
      </w:r>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r w:rsidR="00524FF6" w:rsidRPr="00524FF6">
        <w:rPr>
          <w:rFonts w:cs="Times New Roman"/>
          <w:color w:val="000000"/>
        </w:rPr>
        <w:t>RIA</w:t>
      </w:r>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r w:rsidR="00524FF6" w:rsidRPr="00524FF6">
        <w:rPr>
          <w:rFonts w:cs="Times New Roman"/>
          <w:lang w:val="es-PY"/>
        </w:rPr>
        <w:t>RIA</w:t>
      </w:r>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r w:rsidR="00524FF6" w:rsidRPr="00524FF6">
        <w:rPr>
          <w:rFonts w:cs="Times New Roman"/>
        </w:rPr>
        <w:t>RIA</w:t>
      </w:r>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t>
      </w:r>
      <w:commentRangeStart w:id="2"/>
      <w:r w:rsidR="00875FB2" w:rsidRPr="00672951">
        <w:rPr>
          <w:rFonts w:cs="Times New Roman"/>
        </w:rPr>
        <w:t xml:space="preserve">Web 1.0. </w:t>
      </w:r>
      <w:commentRangeEnd w:id="2"/>
      <w:r w:rsidR="005317C5">
        <w:rPr>
          <w:rStyle w:val="Refdecomentario"/>
          <w:rFonts w:eastAsiaTheme="minorEastAsia"/>
          <w:lang w:eastAsia="es-ES"/>
        </w:rPr>
        <w:commentReference w:id="2"/>
      </w:r>
      <w:r w:rsidR="00875FB2" w:rsidRPr="00672951">
        <w:rPr>
          <w:rFonts w:cs="Times New Roman"/>
        </w:rPr>
        <w:t>Sus características principales incluyen</w:t>
      </w:r>
      <w:r w:rsidR="00293265">
        <w:rPr>
          <w:rFonts w:cs="Times New Roman"/>
        </w:rPr>
        <w:t>:</w:t>
      </w:r>
      <w:r w:rsidR="00875FB2" w:rsidRPr="00672951">
        <w:rPr>
          <w:rFonts w:cs="Times New Roman"/>
        </w:rPr>
        <w:t xml:space="preserve"> </w:t>
      </w:r>
      <w:r w:rsidR="00293265">
        <w:rPr>
          <w:rFonts w:cs="Times New Roman"/>
        </w:rPr>
        <w:t xml:space="preserve">1-) </w:t>
      </w:r>
      <w:r w:rsidR="00875FB2" w:rsidRPr="00672951">
        <w:rPr>
          <w:rFonts w:cs="Times New Roman"/>
        </w:rPr>
        <w:t>el paradigma de página única</w:t>
      </w:r>
      <w:r w:rsidR="00293265">
        <w:rPr>
          <w:rFonts w:cs="Times New Roman"/>
        </w:rPr>
        <w:t xml:space="preserve">;  2-) </w:t>
      </w:r>
      <w:r w:rsidR="00875FB2" w:rsidRPr="00672951">
        <w:rPr>
          <w:rFonts w:cs="Times New Roman"/>
        </w:rPr>
        <w:t xml:space="preserve">un avanzado esquema de comunicación (con la inclusión de tecnologías </w:t>
      </w:r>
      <w:proofErr w:type="spellStart"/>
      <w:r w:rsidR="002E118F" w:rsidRPr="002D3265">
        <w:rPr>
          <w:rFonts w:cs="Times New Roman"/>
          <w:i/>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w:t>
      </w:r>
      <w:r w:rsidR="00293265">
        <w:rPr>
          <w:rFonts w:cs="Times New Roman"/>
        </w:rPr>
        <w:t>;  3-)</w:t>
      </w:r>
      <w:r w:rsidR="00875FB2" w:rsidRPr="00672951">
        <w:rPr>
          <w:rFonts w:cs="Times New Roman"/>
        </w:rPr>
        <w:t xml:space="preserve"> la inclusión de un motor en el cliente (en la forma de máquina virtual o </w:t>
      </w:r>
      <w:proofErr w:type="spellStart"/>
      <w:r w:rsidR="002E118F" w:rsidRPr="002D3265">
        <w:rPr>
          <w:rFonts w:cs="Times New Roman"/>
          <w:i/>
        </w:rPr>
        <w:t>plug-ins</w:t>
      </w:r>
      <w:proofErr w:type="spellEnd"/>
      <w:r w:rsidR="00293265">
        <w:rPr>
          <w:rFonts w:cs="Times New Roman"/>
        </w:rPr>
        <w:t xml:space="preserve"> instalados </w:t>
      </w:r>
      <w:r w:rsidR="00875FB2" w:rsidRPr="00672951">
        <w:rPr>
          <w:rFonts w:cs="Times New Roman"/>
        </w:rPr>
        <w:t>en el navegador</w:t>
      </w:r>
      <w:r w:rsidR="00293265">
        <w:rPr>
          <w:rFonts w:cs="Times New Roman"/>
        </w:rPr>
        <w:t>)</w:t>
      </w:r>
      <w:r w:rsidR="00875FB2" w:rsidRPr="00672951">
        <w:rPr>
          <w:rFonts w:cs="Times New Roman"/>
        </w:rPr>
        <w:t xml:space="preserve">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p>
    <w:p w:rsidR="00A64512" w:rsidRDefault="00153A23" w:rsidP="000551EF">
      <w:pPr>
        <w:spacing w:after="0"/>
        <w:jc w:val="both"/>
        <w:rPr>
          <w:rFonts w:cs="Times New Roman"/>
        </w:rPr>
      </w:pPr>
      <w:r>
        <w:rPr>
          <w:rFonts w:cs="Times New Roman"/>
        </w:rPr>
        <w:t xml:space="preserve">De las </w:t>
      </w:r>
      <w:r w:rsidR="00AB0AF7">
        <w:rPr>
          <w:rFonts w:cs="Times New Roman"/>
        </w:rPr>
        <w:t>descripciones</w:t>
      </w:r>
      <w:r>
        <w:rPr>
          <w:rFonts w:cs="Times New Roman"/>
        </w:rPr>
        <w:t xml:space="preserve"> anteriores, puede notarse el hecho de que en las </w:t>
      </w:r>
      <w:r w:rsidR="00524FF6" w:rsidRPr="00524FF6">
        <w:rPr>
          <w:rFonts w:cs="Times New Roman"/>
        </w:rPr>
        <w:t>RIA</w:t>
      </w:r>
      <w:r>
        <w:rPr>
          <w:rFonts w:cs="Times New Roman"/>
        </w:rPr>
        <w:t xml:space="preserve"> se busca que las aplicaciones tiendan a comportarse lo más similarmente a las aplicaciones de escritorio</w:t>
      </w:r>
      <w:r w:rsidR="007E20F7">
        <w:rPr>
          <w:rFonts w:cs="Times New Roman"/>
        </w:rPr>
        <w:t xml:space="preserve">, evitando el refrescado excesivo de las páginas, más precisamente, permitiendo el refrescado parcial de ciertas zonas que son relevantes o que necesitan actualizarse dado un cambio de estado o debido a una actualización en la fuente de datos. </w:t>
      </w:r>
      <w:r w:rsidR="00A450A1">
        <w:rPr>
          <w:rFonts w:cs="Times New Roman"/>
        </w:rPr>
        <w:t>También puede resaltarse que e</w:t>
      </w:r>
      <w:r w:rsidR="007E20F7">
        <w:rPr>
          <w:rFonts w:cs="Times New Roman"/>
        </w:rPr>
        <w:t>l refrescado parcial de las páginas es posible debido a la comunicación asíncrona existente entre el cliente y el servidor</w:t>
      </w:r>
      <w:r w:rsidR="00961708">
        <w:rPr>
          <w:rFonts w:cs="Times New Roman"/>
        </w:rPr>
        <w:t xml:space="preserve">, que mejora el intercambio de los datos que se transmiten por la red. Los </w:t>
      </w:r>
      <w:r w:rsidR="001748C7" w:rsidRPr="001748C7">
        <w:rPr>
          <w:rFonts w:cs="Times New Roman"/>
          <w:i/>
        </w:rPr>
        <w:t>widgets</w:t>
      </w:r>
      <w:r w:rsidR="00961708">
        <w:rPr>
          <w:rFonts w:cs="Times New Roman"/>
          <w:i/>
        </w:rPr>
        <w:t xml:space="preserve"> </w:t>
      </w:r>
      <w:r w:rsidR="00961708">
        <w:rPr>
          <w:rFonts w:cs="Times New Roman"/>
        </w:rPr>
        <w:t xml:space="preserve">o elementos de interfaz interactivos son otra de las características que se encuentran presentes en las </w:t>
      </w:r>
      <w:r w:rsidR="00524FF6" w:rsidRPr="00524FF6">
        <w:rPr>
          <w:rFonts w:cs="Times New Roman"/>
        </w:rPr>
        <w:t>RIA</w:t>
      </w:r>
      <w:r w:rsidR="00961708">
        <w:rPr>
          <w:rFonts w:cs="Times New Roman"/>
        </w:rPr>
        <w:t xml:space="preserve"> y que ofrecen una mayor riqueza a las interfaces de usuario, como así </w:t>
      </w:r>
      <w:r w:rsidR="008A6A2B">
        <w:rPr>
          <w:rFonts w:cs="Times New Roman"/>
        </w:rPr>
        <w:t xml:space="preserve">también los elementos multimedia como audio y video </w:t>
      </w:r>
      <w:commentRangeStart w:id="3"/>
      <w:proofErr w:type="spellStart"/>
      <w:r w:rsidR="001748C7" w:rsidRPr="001748C7">
        <w:rPr>
          <w:rFonts w:cs="Times New Roman"/>
          <w:i/>
        </w:rPr>
        <w:t>streaming</w:t>
      </w:r>
      <w:commentRangeEnd w:id="3"/>
      <w:proofErr w:type="spellEnd"/>
      <w:r w:rsidR="001D541E">
        <w:rPr>
          <w:rStyle w:val="Refdecomentario"/>
          <w:rFonts w:eastAsiaTheme="minorEastAsia"/>
          <w:lang w:eastAsia="es-ES"/>
        </w:rPr>
        <w:commentReference w:id="3"/>
      </w:r>
      <w:r w:rsidR="008A6A2B">
        <w:rPr>
          <w:rFonts w:cs="Times New Roman"/>
        </w:rPr>
        <w:t xml:space="preserve">. El lado del cliente en las aplicaciones </w:t>
      </w:r>
      <w:r w:rsidR="00524FF6" w:rsidRPr="00524FF6">
        <w:rPr>
          <w:rFonts w:cs="Times New Roman"/>
        </w:rPr>
        <w:t>RIA</w:t>
      </w:r>
      <w:r w:rsidR="008A6A2B">
        <w:rPr>
          <w:rFonts w:cs="Times New Roman"/>
        </w:rPr>
        <w:t xml:space="preserve"> funciona de una manera más independiente del lado servidor y en ocasiones es posible utilizar las aplicaciones de manera </w:t>
      </w:r>
      <w:r w:rsidR="001748C7" w:rsidRPr="001748C7">
        <w:rPr>
          <w:rFonts w:cs="Times New Roman"/>
          <w:i/>
        </w:rPr>
        <w:t>offline</w:t>
      </w:r>
      <w:r w:rsidR="00A450A1">
        <w:rPr>
          <w:rFonts w:cs="Times New Roman"/>
        </w:rPr>
        <w:t xml:space="preserve">. Finalmente, todos estos objetivos son alcanzados agregando un motor en forma de </w:t>
      </w:r>
      <w:commentRangeStart w:id="4"/>
      <w:proofErr w:type="spellStart"/>
      <w:r w:rsidR="00A450A1" w:rsidRPr="00747E3D">
        <w:rPr>
          <w:rFonts w:cs="Times New Roman"/>
          <w:i/>
        </w:rPr>
        <w:t>plug</w:t>
      </w:r>
      <w:proofErr w:type="spellEnd"/>
      <w:r w:rsidR="00A450A1" w:rsidRPr="00747E3D">
        <w:rPr>
          <w:rFonts w:cs="Times New Roman"/>
          <w:i/>
        </w:rPr>
        <w:t>-in</w:t>
      </w:r>
      <w:r w:rsidR="00A450A1">
        <w:rPr>
          <w:rFonts w:cs="Times New Roman"/>
        </w:rPr>
        <w:t xml:space="preserve"> </w:t>
      </w:r>
      <w:commentRangeEnd w:id="4"/>
      <w:r w:rsidR="00BC471D">
        <w:rPr>
          <w:rStyle w:val="Refdecomentario"/>
          <w:rFonts w:eastAsiaTheme="minorEastAsia"/>
          <w:lang w:eastAsia="es-ES"/>
        </w:rPr>
        <w:commentReference w:id="4"/>
      </w:r>
      <w:r w:rsidR="00A450A1">
        <w:rPr>
          <w:rFonts w:cs="Times New Roman"/>
        </w:rPr>
        <w:t xml:space="preserve">en el cliente para la administración de las comunicaciones y para la </w:t>
      </w:r>
      <w:r w:rsidR="008F2614">
        <w:rPr>
          <w:rFonts w:cs="Times New Roman"/>
        </w:rPr>
        <w:t>gestión</w:t>
      </w:r>
      <w:r w:rsidR="00A450A1">
        <w:rPr>
          <w:rFonts w:cs="Times New Roman"/>
        </w:rPr>
        <w:t xml:space="preserve"> de las interacciones locales.</w:t>
      </w:r>
    </w:p>
    <w:p w:rsidR="003134E0" w:rsidRDefault="003134E0" w:rsidP="000551EF">
      <w:pPr>
        <w:spacing w:after="0"/>
        <w:jc w:val="both"/>
        <w:rPr>
          <w:rFonts w:cs="Times New Roman"/>
        </w:rPr>
      </w:pPr>
    </w:p>
    <w:p w:rsidR="003134E0" w:rsidRDefault="00C04305" w:rsidP="000551EF">
      <w:pPr>
        <w:spacing w:after="0"/>
        <w:jc w:val="both"/>
        <w:rPr>
          <w:rFonts w:cs="Times New Roman"/>
        </w:rPr>
      </w:pPr>
      <w:r>
        <w:rPr>
          <w:rFonts w:cs="Times New Roman"/>
        </w:rPr>
        <w:lastRenderedPageBreak/>
        <w:t>L</w:t>
      </w:r>
      <w:r w:rsidR="00A64512">
        <w:rPr>
          <w:rFonts w:cs="Times New Roman"/>
        </w:rPr>
        <w:t xml:space="preserve">a definición propuesta por </w:t>
      </w:r>
      <w:r w:rsidR="00E66187" w:rsidRPr="000A7A24">
        <w:rPr>
          <w:rFonts w:ascii="Calibri" w:hAnsi="Calibri" w:cs="Calibri"/>
        </w:rPr>
        <w:t>[</w:t>
      </w:r>
      <w:fldSimple w:instr=" REF BIB_martinez_2druiz2010 \* MERGEFORMAT ">
        <w:r w:rsidR="00E66187" w:rsidRPr="000A7A24">
          <w:rPr>
            <w:rFonts w:ascii="Calibri" w:hAnsi="Calibri" w:cs="Calibri"/>
            <w:lang w:val="es-PY"/>
          </w:rPr>
          <w:t>&lt;martinez-ruiz2010&gt;</w:t>
        </w:r>
      </w:fldSimple>
      <w:r w:rsidR="00E66187" w:rsidRPr="000A7A24">
        <w:rPr>
          <w:rFonts w:ascii="Calibri" w:hAnsi="Calibri" w:cs="Calibri"/>
        </w:rPr>
        <w:t>]</w:t>
      </w:r>
      <w:r w:rsidR="00A64512">
        <w:rPr>
          <w:rFonts w:cs="Times New Roman"/>
        </w:rPr>
        <w:t xml:space="preserve"> engloba la mayor cantidad de características </w:t>
      </w:r>
      <w:r w:rsidR="00E66187">
        <w:rPr>
          <w:rFonts w:cs="Times New Roman"/>
        </w:rPr>
        <w:t xml:space="preserve">que son </w:t>
      </w:r>
      <w:r w:rsidR="00A64512">
        <w:rPr>
          <w:rFonts w:cs="Times New Roman"/>
        </w:rPr>
        <w:t xml:space="preserve">comunes </w:t>
      </w:r>
      <w:r>
        <w:rPr>
          <w:rFonts w:cs="Times New Roman"/>
        </w:rPr>
        <w:t xml:space="preserve">en </w:t>
      </w:r>
      <w:r w:rsidR="00A64512">
        <w:rPr>
          <w:rFonts w:cs="Times New Roman"/>
        </w:rPr>
        <w:t xml:space="preserve">las definiciones </w:t>
      </w:r>
      <w:r>
        <w:rPr>
          <w:rFonts w:cs="Times New Roman"/>
        </w:rPr>
        <w:t xml:space="preserve">anteriormente presentadas </w:t>
      </w:r>
      <w:r w:rsidR="00A64512">
        <w:rPr>
          <w:rFonts w:cs="Times New Roman"/>
        </w:rPr>
        <w:t xml:space="preserve">y </w:t>
      </w:r>
      <w:r>
        <w:rPr>
          <w:rFonts w:cs="Times New Roman"/>
        </w:rPr>
        <w:t xml:space="preserve">por ende, resulta ser </w:t>
      </w:r>
      <w:r w:rsidR="00A64512">
        <w:rPr>
          <w:rFonts w:cs="Times New Roman"/>
        </w:rPr>
        <w:t xml:space="preserve">la más completa. En este trabajo de fin de carrera se tendrán en cuenta características </w:t>
      </w:r>
      <w:r w:rsidR="00524FF6" w:rsidRPr="00524FF6">
        <w:rPr>
          <w:rFonts w:cs="Times New Roman"/>
        </w:rPr>
        <w:t>RIA</w:t>
      </w:r>
      <w:r w:rsidR="00E66187">
        <w:rPr>
          <w:rFonts w:cs="Times New Roman"/>
        </w:rPr>
        <w:t xml:space="preserve"> presentes en esta</w:t>
      </w:r>
      <w:r w:rsidR="00A64512">
        <w:rPr>
          <w:rFonts w:cs="Times New Roman"/>
        </w:rPr>
        <w:t xml:space="preserve"> </w:t>
      </w:r>
      <w:r>
        <w:rPr>
          <w:rFonts w:cs="Times New Roman"/>
        </w:rPr>
        <w:t>definición</w:t>
      </w:r>
      <w:r w:rsidR="00E66187">
        <w:rPr>
          <w:rFonts w:cs="Times New Roman"/>
        </w:rPr>
        <w:t>.</w:t>
      </w:r>
    </w:p>
    <w:p w:rsidR="00875FB2" w:rsidRPr="004A4A22" w:rsidRDefault="00413051" w:rsidP="000551EF">
      <w:pPr>
        <w:spacing w:after="0"/>
        <w:jc w:val="both"/>
        <w:rPr>
          <w:rFonts w:cs="Times New Roman"/>
        </w:rPr>
      </w:pPr>
      <w:r w:rsidRPr="00413051">
        <w:rPr>
          <w:noProof/>
        </w:rPr>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757E55" w:rsidRPr="00714830" w:rsidRDefault="00757E55" w:rsidP="00714830">
                  <w:pPr>
                    <w:pStyle w:val="Epgrafe"/>
                    <w:ind w:left="2832"/>
                    <w:rPr>
                      <w:rFonts w:eastAsiaTheme="minorHAnsi" w:cs="Times New Roman"/>
                      <w:noProof/>
                      <w:color w:val="000000" w:themeColor="text1"/>
                    </w:rPr>
                  </w:pPr>
                  <w:bookmarkStart w:id="5" w:name="_Ref422753392"/>
                  <w:r w:rsidRPr="00714830">
                    <w:rPr>
                      <w:color w:val="000000" w:themeColor="text1"/>
                    </w:rPr>
                    <w:t xml:space="preserve">Figura </w:t>
                  </w:r>
                  <w:r w:rsidR="00413051" w:rsidRPr="00714830">
                    <w:rPr>
                      <w:color w:val="000000" w:themeColor="text1"/>
                    </w:rPr>
                    <w:fldChar w:fldCharType="begin"/>
                  </w:r>
                  <w:r w:rsidRPr="00714830">
                    <w:rPr>
                      <w:color w:val="000000" w:themeColor="text1"/>
                    </w:rPr>
                    <w:instrText xml:space="preserve"> SEQ Figura \* ARABIC </w:instrText>
                  </w:r>
                  <w:r w:rsidR="00413051" w:rsidRPr="00714830">
                    <w:rPr>
                      <w:color w:val="000000" w:themeColor="text1"/>
                    </w:rPr>
                    <w:fldChar w:fldCharType="separate"/>
                  </w:r>
                  <w:r>
                    <w:rPr>
                      <w:noProof/>
                      <w:color w:val="000000" w:themeColor="text1"/>
                    </w:rPr>
                    <w:t>1</w:t>
                  </w:r>
                  <w:r w:rsidR="00413051" w:rsidRPr="00714830">
                    <w:rPr>
                      <w:color w:val="000000" w:themeColor="text1"/>
                    </w:rPr>
                    <w:fldChar w:fldCharType="end"/>
                  </w:r>
                  <w:bookmarkEnd w:id="5"/>
                  <w:r w:rsidRPr="00714830">
                    <w:rPr>
                      <w:color w:val="000000" w:themeColor="text1"/>
                    </w:rPr>
                    <w:t xml:space="preserve"> </w:t>
                  </w:r>
                  <w:r w:rsidRPr="00714830">
                    <w:rPr>
                      <w:b w:val="0"/>
                      <w:color w:val="000000" w:themeColor="text1"/>
                    </w:rPr>
                    <w:t>Arquitectura RIA</w:t>
                  </w:r>
                  <w:ins w:id="6" w:author="marcazal" w:date="2015-09-22T22:58:00Z">
                    <w:r w:rsidR="00FC73D9">
                      <w:rPr>
                        <w:b w:val="0"/>
                        <w:color w:val="000000" w:themeColor="text1"/>
                      </w:rPr>
                      <w:t xml:space="preserve"> </w:t>
                    </w:r>
                  </w:ins>
                  <w:ins w:id="7" w:author="marcazal" w:date="2015-09-22T23:02:00Z">
                    <w:r w:rsidR="006B7577" w:rsidRPr="000A7A24">
                      <w:rPr>
                        <w:rFonts w:ascii="Calibri" w:hAnsi="Calibri" w:cs="Calibri"/>
                      </w:rPr>
                      <w:t>[</w:t>
                    </w:r>
                    <w:r w:rsidR="006B7577">
                      <w:fldChar w:fldCharType="begin"/>
                    </w:r>
                    <w:r w:rsidR="006B7577">
                      <w:instrText xml:space="preserve"> REF BIB_fraternali2010 \* MERGEFORMAT </w:instrText>
                    </w:r>
                    <w:r w:rsidR="006B7577">
                      <w:fldChar w:fldCharType="separate"/>
                    </w:r>
                    <w:r w:rsidR="006B7577" w:rsidRPr="000A7A24">
                      <w:rPr>
                        <w:rFonts w:ascii="Calibri" w:hAnsi="Calibri" w:cs="Calibri"/>
                        <w:lang w:val="es-PY"/>
                      </w:rPr>
                      <w:t>&lt;fraternali2010&gt;</w:t>
                    </w:r>
                    <w:r w:rsidR="006B7577">
                      <w:fldChar w:fldCharType="end"/>
                    </w:r>
                    <w:r w:rsidR="006B7577" w:rsidRPr="000A7A24">
                      <w:rPr>
                        <w:rFonts w:ascii="Calibri" w:hAnsi="Calibri" w:cs="Calibri"/>
                      </w:rPr>
                      <w:t>]</w:t>
                    </w:r>
                    <w:r w:rsidR="006B7577">
                      <w:rPr>
                        <w:rFonts w:ascii="Calibri" w:hAnsi="Calibri" w:cs="Calibri"/>
                      </w:rPr>
                      <w:t xml:space="preserve"> </w:t>
                    </w:r>
                  </w:ins>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p>
    <w:p w:rsidR="00672951" w:rsidRPr="00672951" w:rsidRDefault="001D541E" w:rsidP="00342DA4">
      <w:pPr>
        <w:keepNext/>
        <w:autoSpaceDE w:val="0"/>
        <w:autoSpaceDN w:val="0"/>
        <w:adjustRightInd w:val="0"/>
        <w:jc w:val="both"/>
      </w:pPr>
      <w:r>
        <w:rPr>
          <w:rFonts w:cs="Times New Roman"/>
        </w:rPr>
        <w:t>Por otra parte, e</w:t>
      </w:r>
      <w:r w:rsidR="003134E0">
        <w:rPr>
          <w:rFonts w:cs="Times New Roman"/>
        </w:rPr>
        <w:t xml:space="preserve">n </w:t>
      </w:r>
      <w:r w:rsidR="003134E0" w:rsidRPr="000A7A24">
        <w:rPr>
          <w:rFonts w:ascii="Calibri" w:hAnsi="Calibri" w:cs="Calibri"/>
        </w:rPr>
        <w:t>[</w:t>
      </w:r>
      <w:fldSimple w:instr=" REF BIB_fraternali2010 \* MERGEFORMAT ">
        <w:r w:rsidR="003134E0" w:rsidRPr="000A7A24">
          <w:rPr>
            <w:rFonts w:ascii="Calibri" w:hAnsi="Calibri" w:cs="Calibri"/>
            <w:lang w:val="es-PY"/>
          </w:rPr>
          <w:t>&lt;fraternali2010&gt;</w:t>
        </w:r>
      </w:fldSimple>
      <w:r w:rsidR="003134E0" w:rsidRPr="000A7A24">
        <w:rPr>
          <w:rFonts w:ascii="Calibri" w:hAnsi="Calibri" w:cs="Calibri"/>
        </w:rPr>
        <w:t>]</w:t>
      </w:r>
      <w:r w:rsidR="003134E0">
        <w:rPr>
          <w:rFonts w:ascii="Calibri" w:hAnsi="Calibri" w:cs="Calibri"/>
        </w:rPr>
        <w:t xml:space="preserve"> se</w:t>
      </w:r>
      <w:r w:rsidR="00E32A80">
        <w:rPr>
          <w:rFonts w:cs="Times New Roman"/>
        </w:rPr>
        <w:t xml:space="preserve"> </w:t>
      </w:r>
      <w:r w:rsidR="00875FB2" w:rsidRPr="004A4A22">
        <w:rPr>
          <w:rFonts w:cs="Times New Roman"/>
        </w:rPr>
        <w:t>describe la arquitectura</w:t>
      </w:r>
      <w:r w:rsidR="000F1C98">
        <w:rPr>
          <w:rFonts w:cs="Times New Roman"/>
        </w:rPr>
        <w:t xml:space="preserve"> de las</w:t>
      </w:r>
      <w:r w:rsidR="00875FB2" w:rsidRPr="004A4A22">
        <w:rPr>
          <w:rFonts w:cs="Times New Roman"/>
        </w:rPr>
        <w:t xml:space="preserve"> </w:t>
      </w:r>
      <w:r w:rsidR="00FB05BF">
        <w:rPr>
          <w:rFonts w:cs="Times New Roman"/>
        </w:rPr>
        <w:t>RIA</w:t>
      </w:r>
      <w:r w:rsidR="00875FB2" w:rsidRPr="004A4A22">
        <w:rPr>
          <w:rFonts w:cs="Times New Roman"/>
        </w:rPr>
        <w:t xml:space="preserve"> de manera</w:t>
      </w:r>
      <w:r w:rsidR="006934C2">
        <w:rPr>
          <w:rFonts w:cs="Times New Roman"/>
        </w:rPr>
        <w:t xml:space="preserve"> general como se muestra en la</w:t>
      </w:r>
      <w:r w:rsidR="00733DD4">
        <w:rPr>
          <w:rFonts w:cs="Times New Roman"/>
        </w:rPr>
        <w:t xml:space="preserve"> </w:t>
      </w:r>
      <w:commentRangeStart w:id="8"/>
      <w:r w:rsidR="00413051">
        <w:rPr>
          <w:rFonts w:cs="Times New Roman"/>
        </w:rPr>
        <w:fldChar w:fldCharType="begin"/>
      </w:r>
      <w:r w:rsidR="00733DD4">
        <w:rPr>
          <w:rFonts w:cs="Times New Roman"/>
        </w:rPr>
        <w:instrText xml:space="preserve"> REF _Ref422753392 \h </w:instrText>
      </w:r>
      <w:r w:rsidR="00413051">
        <w:rPr>
          <w:rFonts w:cs="Times New Roman"/>
        </w:rPr>
      </w:r>
      <w:r w:rsidR="00413051">
        <w:rPr>
          <w:rFonts w:cs="Times New Roman"/>
        </w:rPr>
        <w:fldChar w:fldCharType="separate"/>
      </w:r>
      <w:r w:rsidR="00733DD4" w:rsidRPr="00714830">
        <w:rPr>
          <w:color w:val="000000" w:themeColor="text1"/>
        </w:rPr>
        <w:t xml:space="preserve">Figura </w:t>
      </w:r>
      <w:r w:rsidR="00733DD4">
        <w:rPr>
          <w:noProof/>
          <w:color w:val="000000" w:themeColor="text1"/>
        </w:rPr>
        <w:t>1</w:t>
      </w:r>
      <w:r w:rsidR="00413051">
        <w:rPr>
          <w:rFonts w:cs="Times New Roman"/>
        </w:rPr>
        <w:fldChar w:fldCharType="end"/>
      </w:r>
      <w:commentRangeEnd w:id="8"/>
      <w:r w:rsidR="00BC471D">
        <w:rPr>
          <w:rStyle w:val="Refdecomentario"/>
          <w:rFonts w:eastAsiaTheme="minorEastAsia"/>
          <w:lang w:eastAsia="es-ES"/>
        </w:rPr>
        <w:commentReference w:id="8"/>
      </w:r>
      <w:r w:rsidR="00875FB2" w:rsidRPr="004A4A22">
        <w:rPr>
          <w:rFonts w:cs="Times New Roman"/>
        </w:rPr>
        <w:t>. El sistema está compuesto de un servidor</w:t>
      </w:r>
      <w:r w:rsidR="00A577D9">
        <w:rPr>
          <w:rFonts w:cs="Times New Roman"/>
        </w:rPr>
        <w:t xml:space="preserve"> de aplicaciones web</w:t>
      </w:r>
      <w:r w:rsidR="00875FB2" w:rsidRPr="004A4A22">
        <w:rPr>
          <w:rFonts w:cs="Times New Roman"/>
        </w:rPr>
        <w:t xml:space="preserve"> y un conjunto de aplicaciones de usuario corriendo en las máquinas clientes. Estas aplicaciones son implementadas </w:t>
      </w:r>
      <w:r w:rsidR="005A6923">
        <w:rPr>
          <w:rFonts w:cs="Times New Roman"/>
        </w:rPr>
        <w:t>de dos formas</w:t>
      </w:r>
      <w:r w:rsidR="00990070">
        <w:rPr>
          <w:rFonts w:cs="Times New Roman"/>
        </w:rPr>
        <w:t>:</w:t>
      </w:r>
      <w:r w:rsidR="00875FB2" w:rsidRPr="004A4A22">
        <w:rPr>
          <w:rFonts w:cs="Times New Roman"/>
        </w:rPr>
        <w:t xml:space="preserve"> en un navegador web</w:t>
      </w:r>
      <w:r w:rsidR="00990070">
        <w:rPr>
          <w:rFonts w:cs="Times New Roman"/>
        </w:rPr>
        <w:t xml:space="preserve"> o fuera de un navegador web. En un navegador web es posible implementarla</w:t>
      </w:r>
      <w:r w:rsidR="00875FB2" w:rsidRPr="004A4A22">
        <w:rPr>
          <w:rFonts w:cs="Times New Roman"/>
        </w:rPr>
        <w:t xml:space="preserve"> utilizando una variedad de tecnologías como </w:t>
      </w:r>
      <w:proofErr w:type="spellStart"/>
      <w:r w:rsidR="00342DA4" w:rsidRPr="00342DA4">
        <w:rPr>
          <w:rFonts w:cs="Times New Roman"/>
          <w:i/>
        </w:rPr>
        <w:t>Javascript</w:t>
      </w:r>
      <w:proofErr w:type="spellEnd"/>
      <w:r w:rsidR="00875FB2" w:rsidRPr="004A4A22">
        <w:rPr>
          <w:rFonts w:cs="Times New Roman"/>
        </w:rPr>
        <w:t xml:space="preserve">, animaciones Flash, código interpretado en </w:t>
      </w:r>
      <w:proofErr w:type="spellStart"/>
      <w:r w:rsidR="00875FB2" w:rsidRPr="00733DD4">
        <w:rPr>
          <w:rFonts w:cs="Times New Roman"/>
          <w:i/>
        </w:rPr>
        <w:t>plug-ins</w:t>
      </w:r>
      <w:proofErr w:type="spellEnd"/>
      <w:r w:rsidR="00875FB2" w:rsidRPr="004A4A22">
        <w:rPr>
          <w:rFonts w:cs="Times New Roman"/>
        </w:rPr>
        <w:t xml:space="preserve"> y </w:t>
      </w:r>
      <w:r w:rsidR="00875FB2" w:rsidRPr="00733DD4">
        <w:rPr>
          <w:rFonts w:cs="Times New Roman"/>
          <w:i/>
        </w:rPr>
        <w:t xml:space="preserve">Java </w:t>
      </w:r>
      <w:proofErr w:type="spellStart"/>
      <w:r w:rsidR="00875FB2" w:rsidRPr="00733DD4">
        <w:rPr>
          <w:rFonts w:cs="Times New Roman"/>
          <w:i/>
        </w:rPr>
        <w:t>applets</w:t>
      </w:r>
      <w:proofErr w:type="spellEnd"/>
      <w:r w:rsidR="00990070">
        <w:rPr>
          <w:rFonts w:cs="Times New Roman"/>
        </w:rPr>
        <w:t>. F</w:t>
      </w:r>
      <w:r w:rsidR="00875FB2" w:rsidRPr="004A4A22">
        <w:rPr>
          <w:rFonts w:cs="Times New Roman"/>
        </w:rPr>
        <w:t>uera de</w:t>
      </w:r>
      <w:r w:rsidR="00990070">
        <w:rPr>
          <w:rFonts w:cs="Times New Roman"/>
        </w:rPr>
        <w:t xml:space="preserve"> un</w:t>
      </w:r>
      <w:r w:rsidR="00875FB2" w:rsidRPr="004A4A22">
        <w:rPr>
          <w:rFonts w:cs="Times New Roman"/>
        </w:rPr>
        <w:t xml:space="preserve"> navegador </w:t>
      </w:r>
      <w:r w:rsidR="00990070">
        <w:rPr>
          <w:rFonts w:cs="Times New Roman"/>
        </w:rPr>
        <w:t xml:space="preserve">web se implementa </w:t>
      </w:r>
      <w:r w:rsidR="00875FB2" w:rsidRPr="004A4A22">
        <w:rPr>
          <w:rFonts w:cs="Times New Roman"/>
        </w:rPr>
        <w:t xml:space="preserve">en términos de binarios </w:t>
      </w:r>
      <w:r w:rsidR="00875FB2" w:rsidRPr="004A4A22">
        <w:rPr>
          <w:rFonts w:cs="Times New Roman"/>
          <w:color w:val="000000"/>
        </w:rPr>
        <w:t xml:space="preserve">descargados desde la web e interpretados en un ambiente </w:t>
      </w:r>
      <w:r w:rsidR="008D5A99" w:rsidRPr="004A4A22">
        <w:rPr>
          <w:rFonts w:cs="Times New Roman"/>
          <w:color w:val="000000"/>
        </w:rPr>
        <w:t>específico</w:t>
      </w:r>
      <w:r w:rsidR="00875FB2" w:rsidRPr="004A4A22">
        <w:rPr>
          <w:rFonts w:cs="Times New Roman"/>
          <w:color w:val="000000"/>
        </w:rPr>
        <w:t xml:space="preserve"> de ejecución, por ejemplo, utilizando tecnologías como </w:t>
      </w:r>
      <w:commentRangeStart w:id="9"/>
      <w:r w:rsidR="00875FB2" w:rsidRPr="00747E3D">
        <w:rPr>
          <w:rFonts w:cs="Times New Roman"/>
          <w:i/>
          <w:color w:val="000000"/>
        </w:rPr>
        <w:t xml:space="preserve">Java Web </w:t>
      </w:r>
      <w:proofErr w:type="spellStart"/>
      <w:r w:rsidR="00875FB2" w:rsidRPr="00747E3D">
        <w:rPr>
          <w:rFonts w:cs="Times New Roman"/>
          <w:i/>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w:t>
      </w:r>
      <w:r w:rsidR="00875FB2" w:rsidRPr="00747E3D">
        <w:rPr>
          <w:rFonts w:cs="Times New Roman"/>
          <w:i/>
          <w:color w:val="000000"/>
        </w:rPr>
        <w:t>Adobe AIR</w:t>
      </w:r>
      <w:commentRangeEnd w:id="9"/>
      <w:r w:rsidR="00B764A5">
        <w:rPr>
          <w:rStyle w:val="Refdecomentario"/>
          <w:rFonts w:eastAsiaTheme="minorEastAsia"/>
          <w:lang w:eastAsia="es-ES"/>
        </w:rPr>
        <w:commentReference w:id="9"/>
      </w:r>
      <w:r w:rsidR="00875FB2" w:rsidRPr="004A4A22">
        <w:rPr>
          <w:rStyle w:val="Refdenotaalpie"/>
          <w:rFonts w:cs="Times New Roman"/>
          <w:color w:val="000000"/>
        </w:rPr>
        <w:footnoteReference w:id="3"/>
      </w:r>
      <w:r w:rsidR="00875FB2" w:rsidRPr="004A4A22">
        <w:t>.</w:t>
      </w:r>
    </w:p>
    <w:p w:rsidR="00875FB2" w:rsidRPr="008131C2" w:rsidRDefault="00F011B8" w:rsidP="00672951">
      <w:pPr>
        <w:jc w:val="both"/>
        <w:rPr>
          <w:rFonts w:cs="Times New Roman"/>
          <w:szCs w:val="24"/>
        </w:rPr>
      </w:pPr>
      <w:r w:rsidRPr="004A4A22">
        <w:rPr>
          <w:rFonts w:cs="Times New Roman"/>
          <w:color w:val="000000"/>
        </w:rPr>
        <w:t xml:space="preserve">Las </w:t>
      </w:r>
      <w:r w:rsidR="00524FF6" w:rsidRPr="00524FF6">
        <w:rPr>
          <w:rFonts w:cs="Times New Roman"/>
          <w:color w:val="000000"/>
        </w:rPr>
        <w:t>RIA</w:t>
      </w:r>
      <w:r w:rsidRPr="004A4A22">
        <w:rPr>
          <w:rFonts w:cs="Times New Roman"/>
          <w:color w:val="000000"/>
        </w:rPr>
        <w:t xml:space="preserve"> hoy en día juegan un papel preponderante. </w:t>
      </w:r>
      <w:r w:rsidR="00875FB2" w:rsidRPr="004A4A22">
        <w:rPr>
          <w:rFonts w:cs="Times New Roman"/>
          <w:color w:val="000000"/>
        </w:rPr>
        <w:t>Según un estudio de mercado patrocinado por la empresa Adobe en 20</w:t>
      </w:r>
      <w:r w:rsidR="00733DD4">
        <w:rPr>
          <w:rFonts w:cs="Times New Roman"/>
          <w:color w:val="000000"/>
        </w:rPr>
        <w:t>11</w:t>
      </w:r>
      <w:r w:rsidR="00875FB2" w:rsidRPr="004A4A22">
        <w:rPr>
          <w:rFonts w:cs="Times New Roman"/>
          <w:color w:val="000000"/>
        </w:rPr>
        <w:t xml:space="preserve">, </w:t>
      </w:r>
      <w:r w:rsidR="00875FB2" w:rsidRPr="004A4A22">
        <w:rPr>
          <w:rFonts w:cs="Times New Roman"/>
          <w:lang w:val="es-PY"/>
        </w:rPr>
        <w:t>dada</w:t>
      </w:r>
      <w:r w:rsidR="007F2758">
        <w:rPr>
          <w:rFonts w:cs="Times New Roman"/>
          <w:lang w:val="es-PY"/>
        </w:rPr>
        <w:t>s</w:t>
      </w:r>
      <w:r w:rsidR="00875FB2" w:rsidRPr="004A4A22">
        <w:rPr>
          <w:rFonts w:cs="Times New Roman"/>
          <w:lang w:val="es-PY"/>
        </w:rPr>
        <w:t xml:space="preserve"> las mejoras con respecto a la interfaz de usuario y al comportamiento de las aplicaciones, las </w:t>
      </w:r>
      <w:r w:rsidR="00524FF6" w:rsidRPr="00524FF6">
        <w:rPr>
          <w:rFonts w:cs="Times New Roman"/>
          <w:lang w:val="es-PY"/>
        </w:rPr>
        <w:t>RIA</w:t>
      </w:r>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10"/>
      <w:commentRangeStart w:id="11"/>
      <w:r w:rsidR="00413051" w:rsidRPr="00413051">
        <w:fldChar w:fldCharType="begin"/>
      </w:r>
      <w:r w:rsidR="00967495">
        <w:instrText xml:space="preserve"> REF BIB_rogowskimarch122007 \* MERGEFORMAT </w:instrText>
      </w:r>
      <w:r w:rsidR="00413051" w:rsidRPr="00413051">
        <w:fldChar w:fldCharType="separate"/>
      </w:r>
      <w:r w:rsidR="000A7A24" w:rsidRPr="000A7A24">
        <w:rPr>
          <w:rFonts w:ascii="Calibri" w:hAnsi="Calibri" w:cs="Calibri"/>
          <w:lang w:val="es-PY"/>
        </w:rPr>
        <w:t>&lt;rogowskimarch122007&gt;</w:t>
      </w:r>
      <w:r w:rsidR="00413051">
        <w:rPr>
          <w:rFonts w:ascii="Calibri" w:hAnsi="Calibri" w:cs="Calibri"/>
          <w:lang w:val="es-PY"/>
        </w:rPr>
        <w:fldChar w:fldCharType="end"/>
      </w:r>
      <w:commentRangeEnd w:id="10"/>
      <w:r w:rsidR="00B764A5">
        <w:rPr>
          <w:rStyle w:val="Refdecomentario"/>
          <w:rFonts w:eastAsiaTheme="minorEastAsia"/>
          <w:lang w:eastAsia="es-ES"/>
        </w:rPr>
        <w:commentReference w:id="10"/>
      </w:r>
      <w:commentRangeEnd w:id="11"/>
      <w:r w:rsidR="00747E3D">
        <w:rPr>
          <w:rStyle w:val="Refdecomentario"/>
          <w:rFonts w:eastAsiaTheme="minorEastAsia"/>
          <w:lang w:eastAsia="es-ES"/>
        </w:rPr>
        <w:commentReference w:id="11"/>
      </w:r>
      <w:r w:rsidR="000A7A24" w:rsidRPr="000A7A24">
        <w:rPr>
          <w:rFonts w:ascii="Calibri" w:hAnsi="Calibri" w:cs="Calibri"/>
          <w:lang w:val="es-PY"/>
        </w:rPr>
        <w:t>]</w:t>
      </w:r>
      <w:r w:rsidR="00875FB2" w:rsidRPr="004A4A22">
        <w:rPr>
          <w:rFonts w:cs="Times New Roman"/>
          <w:lang w:val="es-PY"/>
        </w:rPr>
        <w:t>.</w:t>
      </w:r>
      <w:r w:rsidR="008131C2">
        <w:rPr>
          <w:rFonts w:cs="Times New Roman"/>
          <w:lang w:val="es-PY"/>
        </w:rPr>
        <w:t xml:space="preserve"> Un estudio similar </w:t>
      </w:r>
      <w:bookmarkStart w:id="12" w:name="BIB_kiewe2011"/>
      <w:bookmarkStart w:id="13" w:name="B4B_kiewe2011"/>
      <w:r w:rsidR="001748C7" w:rsidRPr="001748C7">
        <w:rPr>
          <w:rFonts w:ascii="Calibri" w:hAnsi="Calibri" w:cs="Calibri"/>
          <w:lang w:val="es-PY"/>
        </w:rPr>
        <w:t>[</w:t>
      </w:r>
      <w:bookmarkEnd w:id="12"/>
      <w:bookmarkEnd w:id="13"/>
      <w:r w:rsidR="00413051"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413051" w:rsidRPr="001748C7">
        <w:rPr>
          <w:rFonts w:ascii="Calibri" w:hAnsi="Calibri" w:cs="Calibri"/>
          <w:lang w:val="es-PY"/>
        </w:rPr>
        <w:fldChar w:fldCharType="separate"/>
      </w:r>
      <w:r w:rsidR="001748C7" w:rsidRPr="001748C7">
        <w:rPr>
          <w:rFonts w:ascii="Calibri" w:hAnsi="Calibri" w:cs="Calibri"/>
          <w:lang w:val="es-PY"/>
        </w:rPr>
        <w:t>&lt;kiewe2011&gt;</w:t>
      </w:r>
      <w:r w:rsidR="00413051" w:rsidRPr="001748C7">
        <w:rPr>
          <w:rFonts w:ascii="Calibri" w:hAnsi="Calibri" w:cs="Calibri"/>
          <w:lang w:val="es-PY"/>
        </w:rPr>
        <w:fldChar w:fldCharType="end"/>
      </w:r>
      <w:r w:rsidR="001748C7" w:rsidRPr="001748C7">
        <w:rPr>
          <w:rFonts w:ascii="Calibri" w:hAnsi="Calibri" w:cs="Calibri"/>
          <w:lang w:val="es-PY"/>
        </w:rPr>
        <w:t>]</w:t>
      </w:r>
      <w:r w:rsidR="00354D20">
        <w:rPr>
          <w:rFonts w:ascii="Calibri" w:hAnsi="Calibri" w:cs="Calibri"/>
          <w:lang w:val="es-PY"/>
        </w:rPr>
        <w:t>,</w:t>
      </w:r>
      <w:r w:rsidR="008131C2">
        <w:rPr>
          <w:rFonts w:ascii="Calibri" w:hAnsi="Calibri" w:cs="Calibri"/>
          <w:lang w:val="es-PY"/>
        </w:rPr>
        <w:t xml:space="preserve"> presenta datos cuantita</w:t>
      </w:r>
      <w:r w:rsidR="00733DD4">
        <w:rPr>
          <w:rFonts w:ascii="Calibri" w:hAnsi="Calibri" w:cs="Calibri"/>
          <w:lang w:val="es-PY"/>
        </w:rPr>
        <w:t>ti</w:t>
      </w:r>
      <w:r w:rsidR="008131C2">
        <w:rPr>
          <w:rFonts w:ascii="Calibri" w:hAnsi="Calibri" w:cs="Calibri"/>
          <w:lang w:val="es-PY"/>
        </w:rPr>
        <w:t>vos</w:t>
      </w:r>
      <w:r w:rsidR="00354D20">
        <w:rPr>
          <w:rFonts w:ascii="Calibri" w:hAnsi="Calibri" w:cs="Calibri"/>
          <w:lang w:val="es-PY"/>
        </w:rPr>
        <w:t xml:space="preserve"> con referencia a c</w:t>
      </w:r>
      <w:r w:rsidR="007F2758">
        <w:rPr>
          <w:rFonts w:ascii="Calibri" w:hAnsi="Calibri" w:cs="Calibri"/>
          <w:lang w:val="es-PY"/>
        </w:rPr>
        <w:t>ó</w:t>
      </w:r>
      <w:r w:rsidR="00354D20">
        <w:rPr>
          <w:rFonts w:ascii="Calibri" w:hAnsi="Calibri" w:cs="Calibri"/>
          <w:lang w:val="es-PY"/>
        </w:rPr>
        <w:t>mo</w:t>
      </w:r>
      <w:r w:rsidR="008131C2">
        <w:rPr>
          <w:rFonts w:ascii="Calibri" w:hAnsi="Calibri" w:cs="Calibri"/>
          <w:lang w:val="es-PY"/>
        </w:rPr>
        <w:t xml:space="preserve"> </w:t>
      </w:r>
      <w:r w:rsidR="00354D20">
        <w:rPr>
          <w:rFonts w:ascii="Calibri" w:hAnsi="Calibri" w:cs="Calibri"/>
          <w:lang w:val="es-PY"/>
        </w:rPr>
        <w:t xml:space="preserve">una aplicación con características de las </w:t>
      </w:r>
      <w:r w:rsidR="00524FF6" w:rsidRPr="00524FF6">
        <w:rPr>
          <w:rFonts w:ascii="Calibri" w:hAnsi="Calibri" w:cs="Calibri"/>
          <w:lang w:val="es-PY"/>
        </w:rPr>
        <w:t>RIA</w:t>
      </w:r>
      <w:r w:rsidR="00354D20">
        <w:rPr>
          <w:rFonts w:ascii="Calibri" w:hAnsi="Calibri" w:cs="Calibri"/>
          <w:lang w:val="es-PY"/>
        </w:rPr>
        <w:t xml:space="preserve"> puede mejorar las utilidades y disminuir los costes de desarrollo en una compañía</w:t>
      </w:r>
      <w:r w:rsidR="007F2758">
        <w:rPr>
          <w:rFonts w:ascii="Calibri" w:hAnsi="Calibri" w:cs="Calibri"/>
          <w:lang w:val="es-PY"/>
        </w:rPr>
        <w:t xml:space="preserve">. </w:t>
      </w:r>
    </w:p>
    <w:p w:rsidR="000C1FE3" w:rsidRPr="0016055A" w:rsidRDefault="000C1FE3" w:rsidP="000C1FE3">
      <w:pPr>
        <w:spacing w:before="240"/>
        <w:rPr>
          <w:b/>
          <w:caps/>
          <w:lang w:val="es-PY"/>
        </w:rPr>
      </w:pPr>
      <w:r w:rsidRPr="0016055A">
        <w:rPr>
          <w:b/>
          <w:caps/>
          <w:lang w:val="es-PY"/>
        </w:rPr>
        <w:t>2.2 Caracte</w:t>
      </w:r>
      <w:r>
        <w:rPr>
          <w:b/>
          <w:caps/>
          <w:lang w:val="es-PY"/>
        </w:rPr>
        <w:t xml:space="preserve">rísticas de las </w:t>
      </w:r>
      <w:r w:rsidR="00FB05BF">
        <w:rPr>
          <w:b/>
          <w:caps/>
          <w:lang w:val="es-PY"/>
        </w:rPr>
        <w:t>RIA</w:t>
      </w:r>
    </w:p>
    <w:p w:rsidR="00F011B8" w:rsidRPr="004A4A22" w:rsidRDefault="00F011B8" w:rsidP="000C1FE3">
      <w:pPr>
        <w:jc w:val="both"/>
        <w:rPr>
          <w:rFonts w:cs="Times New Roman"/>
          <w:lang w:val="es-PY"/>
        </w:rPr>
      </w:pPr>
      <w:r w:rsidRPr="004A4A22">
        <w:rPr>
          <w:rFonts w:cs="Times New Roman"/>
          <w:lang w:val="es-PY"/>
        </w:rPr>
        <w:t>A continuación se presentan las características más distintivas d</w:t>
      </w:r>
      <w:r w:rsidR="000C1FE3">
        <w:rPr>
          <w:rFonts w:cs="Times New Roman"/>
          <w:lang w:val="es-PY"/>
        </w:rPr>
        <w:t xml:space="preserve">e las </w:t>
      </w:r>
      <w:r w:rsidR="00524FF6" w:rsidRPr="00524FF6">
        <w:rPr>
          <w:rFonts w:cs="Times New Roman"/>
          <w:lang w:val="es-PY"/>
        </w:rPr>
        <w:t>RIA</w:t>
      </w:r>
      <w:r w:rsidR="000C1FE3">
        <w:rPr>
          <w:rFonts w:cs="Times New Roman"/>
          <w:lang w:val="es-PY"/>
        </w:rPr>
        <w:t xml:space="preserve"> </w:t>
      </w:r>
      <w:r w:rsidR="005B426F">
        <w:rPr>
          <w:rFonts w:cs="Times New Roman"/>
          <w:lang w:val="es-PY"/>
        </w:rPr>
        <w:t xml:space="preserve">con respecto a las aplicaciones Web tradicionales, </w:t>
      </w:r>
      <w:r w:rsidR="000C1FE3">
        <w:rPr>
          <w:rFonts w:cs="Times New Roman"/>
          <w:lang w:val="es-PY"/>
        </w:rPr>
        <w:t xml:space="preserve">que </w:t>
      </w:r>
      <w:r w:rsidR="005B426F">
        <w:rPr>
          <w:rFonts w:cs="Times New Roman"/>
          <w:lang w:val="es-PY"/>
        </w:rPr>
        <w:t>fueron presentadas en</w:t>
      </w:r>
      <w:r w:rsidR="00974D4E">
        <w:rPr>
          <w:rFonts w:cs="Times New Roman"/>
          <w:lang w:val="es-PY"/>
        </w:rPr>
        <w:t xml:space="preserve"> la definición de </w:t>
      </w:r>
      <w:bookmarkStart w:id="14" w:name="BIB_martinez_2druiz2010"/>
      <w:bookmarkStart w:id="15" w:name="B4B_martinez_2druiz2010"/>
      <w:r w:rsidR="002E118F" w:rsidRPr="002D3265">
        <w:rPr>
          <w:rFonts w:ascii="Calibri" w:hAnsi="Calibri" w:cs="Calibri"/>
          <w:lang w:val="es-PY"/>
        </w:rPr>
        <w:t>[</w:t>
      </w:r>
      <w:bookmarkEnd w:id="14"/>
      <w:bookmarkEnd w:id="15"/>
      <w:r w:rsidR="00413051" w:rsidRPr="002D3265">
        <w:rPr>
          <w:rFonts w:ascii="Calibri" w:hAnsi="Calibri" w:cs="Calibri"/>
          <w:lang w:val="es-PY"/>
        </w:rPr>
        <w:fldChar w:fldCharType="begin"/>
      </w:r>
      <w:r w:rsidR="002E118F" w:rsidRPr="002D3265">
        <w:rPr>
          <w:rFonts w:ascii="Calibri" w:hAnsi="Calibri" w:cs="Calibri"/>
          <w:lang w:val="es-PY"/>
        </w:rPr>
        <w:instrText xml:space="preserve"> REF BIB_martinez_2druiz2010 \* MERGEFORMAT </w:instrText>
      </w:r>
      <w:r w:rsidR="00413051" w:rsidRPr="002D3265">
        <w:rPr>
          <w:rFonts w:ascii="Calibri" w:hAnsi="Calibri" w:cs="Calibri"/>
          <w:lang w:val="es-PY"/>
        </w:rPr>
        <w:fldChar w:fldCharType="separate"/>
      </w:r>
      <w:r w:rsidR="002E118F" w:rsidRPr="002D3265">
        <w:rPr>
          <w:rFonts w:ascii="Calibri" w:hAnsi="Calibri" w:cs="Calibri"/>
          <w:lang w:val="es-PY"/>
        </w:rPr>
        <w:t>&lt;martinez-ruiz2010&gt;</w:t>
      </w:r>
      <w:r w:rsidR="00413051" w:rsidRPr="002D3265">
        <w:rPr>
          <w:rFonts w:ascii="Calibri" w:hAnsi="Calibri" w:cs="Calibri"/>
          <w:lang w:val="es-PY"/>
        </w:rPr>
        <w:fldChar w:fldCharType="end"/>
      </w:r>
      <w:r w:rsidR="002E118F" w:rsidRPr="002D3265">
        <w:rPr>
          <w:rFonts w:ascii="Calibri" w:hAnsi="Calibri" w:cs="Calibri"/>
          <w:lang w:val="es-PY"/>
        </w:rPr>
        <w:t>]</w:t>
      </w:r>
      <w:r w:rsidR="00974D4E">
        <w:rPr>
          <w:rFonts w:ascii="Calibri" w:hAnsi="Calibri" w:cs="Calibri"/>
          <w:lang w:val="es-PY"/>
        </w:rPr>
        <w:t xml:space="preserve"> </w:t>
      </w:r>
      <w:r w:rsidR="00974D4E">
        <w:rPr>
          <w:rFonts w:cs="Times New Roman"/>
          <w:lang w:val="es-PY"/>
        </w:rPr>
        <w:t xml:space="preserve">en base a una clasificación propuesta en los trabajos de </w:t>
      </w:r>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w:t>
      </w:r>
      <w:r w:rsidR="00974D4E">
        <w:rPr>
          <w:rFonts w:cs="Times New Roman"/>
          <w:color w:val="000000" w:themeColor="text1"/>
          <w:lang w:val="es-PY"/>
        </w:rPr>
        <w:t>P</w:t>
      </w:r>
      <w:r w:rsidRPr="004A4A22">
        <w:rPr>
          <w:rFonts w:cs="Times New Roman"/>
          <w:color w:val="000000" w:themeColor="text1"/>
          <w:lang w:val="es-PY"/>
        </w:rPr>
        <w:t xml:space="preserve">or cada una de estas características, se muestra un cuadro en </w:t>
      </w:r>
      <w:r w:rsidR="005B426F">
        <w:rPr>
          <w:rFonts w:cs="Times New Roman"/>
          <w:color w:val="000000" w:themeColor="text1"/>
          <w:lang w:val="es-PY"/>
        </w:rPr>
        <w:t>donde</w:t>
      </w:r>
      <w:r w:rsidRPr="004A4A22">
        <w:rPr>
          <w:rFonts w:cs="Times New Roman"/>
          <w:color w:val="000000" w:themeColor="text1"/>
          <w:lang w:val="es-PY"/>
        </w:rPr>
        <w:t xml:space="preserve"> se reflejan </w:t>
      </w:r>
      <w:r w:rsidR="005B426F">
        <w:rPr>
          <w:rFonts w:cs="Times New Roman"/>
          <w:color w:val="000000" w:themeColor="text1"/>
          <w:lang w:val="es-PY"/>
        </w:rPr>
        <w:t>las</w:t>
      </w:r>
      <w:r w:rsidR="005B426F" w:rsidRPr="004A4A22">
        <w:rPr>
          <w:rFonts w:cs="Times New Roman"/>
          <w:color w:val="000000" w:themeColor="text1"/>
          <w:lang w:val="es-PY"/>
        </w:rPr>
        <w:t xml:space="preserve"> </w:t>
      </w:r>
      <w:r w:rsidRPr="004A4A22">
        <w:rPr>
          <w:rFonts w:cs="Times New Roman"/>
          <w:color w:val="000000" w:themeColor="text1"/>
          <w:lang w:val="es-PY"/>
        </w:rPr>
        <w:t>ventajas y desventajas</w:t>
      </w:r>
      <w:r w:rsidR="005B426F">
        <w:rPr>
          <w:rFonts w:cs="Times New Roman"/>
          <w:color w:val="000000" w:themeColor="text1"/>
          <w:lang w:val="es-PY"/>
        </w:rPr>
        <w:t xml:space="preserve"> de cada característica</w:t>
      </w:r>
      <w:r w:rsidRPr="004A4A22">
        <w:rPr>
          <w:rFonts w:cs="Times New Roman"/>
          <w:color w:val="000000" w:themeColor="text1"/>
          <w:lang w:val="es-PY"/>
        </w:rPr>
        <w:t>.</w:t>
      </w:r>
    </w:p>
    <w:p w:rsidR="000C1FE3" w:rsidRPr="004A4A22" w:rsidRDefault="000C1FE3" w:rsidP="000C1FE3">
      <w:pPr>
        <w:jc w:val="both"/>
        <w:rPr>
          <w:rFonts w:cs="Times New Roman"/>
          <w:color w:val="000000"/>
        </w:rPr>
      </w:pPr>
      <w:bookmarkStart w:id="16" w:name="_Toc350743959"/>
      <w:r>
        <w:rPr>
          <w:rFonts w:eastAsiaTheme="majorEastAsia" w:cs="Times New Roman"/>
          <w:b/>
          <w:bCs/>
          <w:szCs w:val="26"/>
        </w:rPr>
        <w:t>2.2</w:t>
      </w:r>
      <w:r w:rsidRPr="004A4A22">
        <w:rPr>
          <w:rFonts w:eastAsiaTheme="majorEastAsia" w:cs="Times New Roman"/>
          <w:b/>
          <w:bCs/>
          <w:szCs w:val="26"/>
        </w:rPr>
        <w:t xml:space="preserve">.1 </w:t>
      </w:r>
      <w:bookmarkEnd w:id="16"/>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lastRenderedPageBreak/>
        <w:t xml:space="preserve">En las </w:t>
      </w:r>
      <w:r w:rsidR="00524FF6" w:rsidRPr="00524FF6">
        <w:rPr>
          <w:rFonts w:cs="Times New Roman"/>
          <w:color w:val="000000"/>
        </w:rPr>
        <w:t>RIA</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 xml:space="preserve">En la </w:t>
      </w:r>
      <w:r w:rsidR="00413051">
        <w:rPr>
          <w:rFonts w:cs="Times New Roman"/>
          <w:color w:val="000000"/>
        </w:rPr>
        <w:fldChar w:fldCharType="begin"/>
      </w:r>
      <w:r w:rsidR="00733DD4">
        <w:rPr>
          <w:rFonts w:cs="Times New Roman"/>
          <w:color w:val="000000"/>
        </w:rPr>
        <w:instrText xml:space="preserve"> REF _Ref422753481 \h </w:instrText>
      </w:r>
      <w:r w:rsidR="00413051">
        <w:rPr>
          <w:rFonts w:cs="Times New Roman"/>
          <w:color w:val="000000"/>
        </w:rPr>
      </w:r>
      <w:r w:rsidR="00413051">
        <w:rPr>
          <w:rFonts w:cs="Times New Roman"/>
          <w:color w:val="000000"/>
        </w:rPr>
        <w:fldChar w:fldCharType="separate"/>
      </w:r>
      <w:r w:rsidR="00733DD4" w:rsidRPr="00714830">
        <w:rPr>
          <w:color w:val="000000" w:themeColor="text1"/>
        </w:rPr>
        <w:t xml:space="preserve">Tabla </w:t>
      </w:r>
      <w:r w:rsidR="00733DD4">
        <w:rPr>
          <w:noProof/>
          <w:color w:val="000000" w:themeColor="text1"/>
        </w:rPr>
        <w:t>1</w:t>
      </w:r>
      <w:r w:rsidR="00413051">
        <w:rPr>
          <w:rFonts w:cs="Times New Roman"/>
          <w:color w:val="000000"/>
        </w:rPr>
        <w:fldChar w:fldCharType="end"/>
      </w:r>
      <w:r w:rsidR="00733DD4">
        <w:rPr>
          <w:rFonts w:cs="Times New Roman"/>
          <w:color w:val="000000"/>
        </w:rPr>
        <w:t xml:space="preserve"> </w:t>
      </w:r>
      <w:r w:rsidR="00F011B8" w:rsidRPr="004A4A22">
        <w:rPr>
          <w:rFonts w:cs="Times New Roman"/>
          <w:color w:val="000000"/>
        </w:rPr>
        <w:t>se presentan algunas ventajas y desventajas de llevar a cabo una distribución de datos entre el cliente y el servidor</w:t>
      </w:r>
      <w:r w:rsidR="00FE5590">
        <w:rPr>
          <w:rFonts w:cs="Times New Roman"/>
          <w:color w:val="000000"/>
        </w:rPr>
        <w:t xml:space="preserve">. </w:t>
      </w: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r w:rsidR="005B426F">
              <w:rPr>
                <w:rFonts w:cs="Times New Roman"/>
                <w:color w:val="000000"/>
                <w:sz w:val="18"/>
                <w:szCs w:val="18"/>
              </w:rPr>
              <w:t>.</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17" w:name="_Ref422753481"/>
      <w:bookmarkStart w:id="18" w:name="_Toc350743960"/>
      <w:r w:rsidRPr="00714830">
        <w:rPr>
          <w:color w:val="000000" w:themeColor="text1"/>
        </w:rPr>
        <w:t xml:space="preserve">Tabla </w:t>
      </w:r>
      <w:r w:rsidR="00413051">
        <w:rPr>
          <w:color w:val="000000" w:themeColor="text1"/>
        </w:rPr>
        <w:fldChar w:fldCharType="begin"/>
      </w:r>
      <w:r w:rsidR="00B477AE">
        <w:rPr>
          <w:color w:val="000000" w:themeColor="text1"/>
        </w:rPr>
        <w:instrText xml:space="preserve"> SEQ Tabla \* ARABIC </w:instrText>
      </w:r>
      <w:r w:rsidR="00413051">
        <w:rPr>
          <w:color w:val="000000" w:themeColor="text1"/>
        </w:rPr>
        <w:fldChar w:fldCharType="separate"/>
      </w:r>
      <w:r w:rsidR="00B477AE">
        <w:rPr>
          <w:noProof/>
          <w:color w:val="000000" w:themeColor="text1"/>
        </w:rPr>
        <w:t>1</w:t>
      </w:r>
      <w:r w:rsidR="00413051">
        <w:rPr>
          <w:color w:val="000000" w:themeColor="text1"/>
        </w:rPr>
        <w:fldChar w:fldCharType="end"/>
      </w:r>
      <w:bookmarkEnd w:id="17"/>
      <w:r w:rsidRPr="00714830">
        <w:rPr>
          <w:color w:val="000000" w:themeColor="text1"/>
        </w:rPr>
        <w:t xml:space="preserve"> </w:t>
      </w:r>
      <w:r w:rsidRPr="00714830">
        <w:rPr>
          <w:b w:val="0"/>
          <w:color w:val="000000" w:themeColor="text1"/>
        </w:rPr>
        <w:t>Ventajas y desventajas de la distribución de los datos en</w:t>
      </w:r>
      <w:r w:rsidR="00FE5590">
        <w:rPr>
          <w:b w:val="0"/>
          <w:color w:val="000000" w:themeColor="text1"/>
        </w:rPr>
        <w:t>tre</w:t>
      </w:r>
      <w:r w:rsidRPr="00714830">
        <w:rPr>
          <w:b w:val="0"/>
          <w:color w:val="000000" w:themeColor="text1"/>
        </w:rPr>
        <w:t xml:space="preserve"> el cliente</w:t>
      </w:r>
      <w:r w:rsidR="00FE5590">
        <w:rPr>
          <w:b w:val="0"/>
          <w:color w:val="000000" w:themeColor="text1"/>
        </w:rPr>
        <w:t xml:space="preserve"> y el servidor</w:t>
      </w:r>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2</w:t>
      </w:r>
      <w:r w:rsidR="00320A39">
        <w:rPr>
          <w:rFonts w:asciiTheme="minorHAnsi" w:hAnsiTheme="minorHAnsi" w:cs="Times New Roman"/>
          <w:color w:val="000000" w:themeColor="text1"/>
          <w:sz w:val="22"/>
        </w:rPr>
        <w:t>.2.2</w:t>
      </w:r>
      <w:r w:rsidRPr="004A4A22">
        <w:rPr>
          <w:rFonts w:asciiTheme="minorHAnsi" w:hAnsiTheme="minorHAnsi" w:cs="Times New Roman"/>
          <w:color w:val="000000" w:themeColor="text1"/>
          <w:sz w:val="22"/>
        </w:rPr>
        <w:t xml:space="preserve"> </w:t>
      </w:r>
      <w:bookmarkEnd w:id="18"/>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r w:rsidR="00524FF6" w:rsidRPr="00524FF6">
        <w:rPr>
          <w:rFonts w:cs="Times New Roman"/>
        </w:rPr>
        <w:t>RIA</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w:t>
      </w:r>
      <w:r w:rsidR="00413051">
        <w:rPr>
          <w:rFonts w:cs="Times New Roman"/>
          <w:color w:val="000000"/>
        </w:rPr>
        <w:fldChar w:fldCharType="begin"/>
      </w:r>
      <w:r w:rsidR="00733DD4">
        <w:rPr>
          <w:rFonts w:cs="Times New Roman"/>
          <w:color w:val="000000"/>
        </w:rPr>
        <w:instrText xml:space="preserve"> REF _Ref422753510 \h </w:instrText>
      </w:r>
      <w:r w:rsidR="00413051">
        <w:rPr>
          <w:rFonts w:cs="Times New Roman"/>
          <w:color w:val="000000"/>
        </w:rPr>
      </w:r>
      <w:r w:rsidR="00413051">
        <w:rPr>
          <w:rFonts w:cs="Times New Roman"/>
          <w:color w:val="000000"/>
        </w:rPr>
        <w:fldChar w:fldCharType="separate"/>
      </w:r>
      <w:r w:rsidR="00733DD4" w:rsidRPr="004602DE">
        <w:rPr>
          <w:color w:val="000000" w:themeColor="text1"/>
        </w:rPr>
        <w:t xml:space="preserve">Tabla </w:t>
      </w:r>
      <w:r w:rsidR="00733DD4">
        <w:rPr>
          <w:noProof/>
          <w:color w:val="000000" w:themeColor="text1"/>
        </w:rPr>
        <w:t>2</w:t>
      </w:r>
      <w:r w:rsidR="00413051">
        <w:rPr>
          <w:rFonts w:cs="Times New Roman"/>
          <w:color w:val="000000"/>
        </w:rPr>
        <w:fldChar w:fldCharType="end"/>
      </w:r>
      <w:r w:rsidR="00733DD4">
        <w:rPr>
          <w:rFonts w:cs="Times New Roman"/>
          <w:color w:val="000000"/>
        </w:rPr>
        <w:t xml:space="preserve"> </w:t>
      </w:r>
      <w:r w:rsidRPr="004A4A22">
        <w:rPr>
          <w:rFonts w:cs="Times New Roman"/>
          <w:color w:val="000000"/>
        </w:rPr>
        <w:t xml:space="preserve">se presentan algunas ventajas y desventajas de </w:t>
      </w:r>
      <w:r w:rsidRPr="004A4A22">
        <w:rPr>
          <w:rFonts w:cs="Times New Roman"/>
        </w:rPr>
        <w:t>una computación distribuida</w:t>
      </w:r>
      <w:r w:rsidRPr="004A4A22">
        <w:rPr>
          <w:rFonts w:cs="Times New Roman"/>
          <w:color w:val="000000"/>
        </w:rPr>
        <w:t xml:space="preserve"> de</w:t>
      </w:r>
      <w:r w:rsidR="0006317B">
        <w:rPr>
          <w:rFonts w:cs="Times New Roman"/>
          <w:color w:val="000000"/>
        </w:rPr>
        <w:t xml:space="preserve"> la lógica de negocios</w:t>
      </w:r>
      <w:r w:rsidR="0006317B" w:rsidRPr="004A4A22">
        <w:rPr>
          <w:rFonts w:cs="Times New Roman"/>
          <w:color w:val="000000"/>
        </w:rPr>
        <w:t xml:space="preserve"> </w:t>
      </w:r>
      <w:r w:rsidRPr="004A4A22">
        <w:rPr>
          <w:rFonts w:cs="Times New Roman"/>
          <w:color w:val="000000"/>
        </w:rPr>
        <w:t>entre el cliente y el servidor</w:t>
      </w:r>
      <w:r w:rsidR="000C0C66">
        <w:rPr>
          <w:rFonts w:cs="Times New Roman"/>
          <w:color w:val="000000"/>
        </w:rPr>
        <w:t>.</w:t>
      </w:r>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El restablecimiento de la comunicación entre el cliente y 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19" w:name="_Ref422753510"/>
      <w:bookmarkStart w:id="20" w:name="_Toc350743961"/>
      <w:r w:rsidRPr="004602DE">
        <w:rPr>
          <w:color w:val="000000" w:themeColor="text1"/>
        </w:rPr>
        <w:t xml:space="preserve">Tabla </w:t>
      </w:r>
      <w:r w:rsidR="00413051">
        <w:rPr>
          <w:color w:val="000000" w:themeColor="text1"/>
        </w:rPr>
        <w:fldChar w:fldCharType="begin"/>
      </w:r>
      <w:r w:rsidR="00B477AE">
        <w:rPr>
          <w:color w:val="000000" w:themeColor="text1"/>
        </w:rPr>
        <w:instrText xml:space="preserve"> SEQ Tabla \* ARABIC </w:instrText>
      </w:r>
      <w:r w:rsidR="00413051">
        <w:rPr>
          <w:color w:val="000000" w:themeColor="text1"/>
        </w:rPr>
        <w:fldChar w:fldCharType="separate"/>
      </w:r>
      <w:r w:rsidR="00B477AE">
        <w:rPr>
          <w:noProof/>
          <w:color w:val="000000" w:themeColor="text1"/>
        </w:rPr>
        <w:t>2</w:t>
      </w:r>
      <w:r w:rsidR="00413051">
        <w:rPr>
          <w:color w:val="000000" w:themeColor="text1"/>
        </w:rPr>
        <w:fldChar w:fldCharType="end"/>
      </w:r>
      <w:bookmarkEnd w:id="19"/>
      <w:r w:rsidRPr="004602DE">
        <w:rPr>
          <w:color w:val="000000" w:themeColor="text1"/>
        </w:rPr>
        <w:t xml:space="preserve"> </w:t>
      </w:r>
      <w:r w:rsidRPr="004602DE">
        <w:rPr>
          <w:b w:val="0"/>
          <w:color w:val="000000" w:themeColor="text1"/>
        </w:rPr>
        <w:t>Ventajas y desventajas de una computación distribuida de páginas</w:t>
      </w:r>
    </w:p>
    <w:p w:rsidR="00F011B8"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20"/>
      <w:r w:rsidR="00F011B8" w:rsidRPr="004A4A22">
        <w:rPr>
          <w:rFonts w:asciiTheme="minorHAnsi" w:hAnsiTheme="minorHAnsi" w:cs="Times New Roman"/>
          <w:color w:val="000000" w:themeColor="text1"/>
          <w:sz w:val="22"/>
        </w:rPr>
        <w:t xml:space="preserve"> entre el cliente y el servidor</w:t>
      </w:r>
    </w:p>
    <w:p w:rsidR="00BC08E2" w:rsidRDefault="00BC08E2" w:rsidP="00BC08E2">
      <w:pPr>
        <w:jc w:val="both"/>
        <w:rPr>
          <w:lang w:eastAsia="es-ES"/>
        </w:rPr>
      </w:pPr>
      <w:r w:rsidRPr="004A4A22">
        <w:rPr>
          <w:rFonts w:cs="Times New Roman"/>
          <w:color w:val="000000" w:themeColor="text1"/>
          <w:lang w:val="es-PY"/>
        </w:rPr>
        <w:t>Con</w:t>
      </w:r>
      <w:r>
        <w:rPr>
          <w:rFonts w:cs="Times New Roman"/>
          <w:color w:val="000000" w:themeColor="text1"/>
          <w:lang w:val="es-PY"/>
        </w:rPr>
        <w:t xml:space="preserve"> </w:t>
      </w:r>
      <w:r w:rsidRPr="004A4A22">
        <w:rPr>
          <w:rFonts w:cs="Times New Roman"/>
          <w:color w:val="000000" w:themeColor="text1"/>
          <w:lang w:val="es-PY"/>
        </w:rPr>
        <w:t xml:space="preserve">las </w:t>
      </w:r>
      <w:r>
        <w:rPr>
          <w:rFonts w:cs="Times New Roman"/>
          <w:color w:val="000000" w:themeColor="text1"/>
          <w:lang w:val="es-PY"/>
        </w:rPr>
        <w:t>RIA</w:t>
      </w:r>
      <w:r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Pr="004A4A22">
        <w:rPr>
          <w:rFonts w:cs="Times New Roman"/>
          <w:color w:val="000000" w:themeColor="text1"/>
        </w:rPr>
        <w:t xml:space="preserve">Las </w:t>
      </w:r>
      <w:r>
        <w:rPr>
          <w:rFonts w:cs="Times New Roman"/>
          <w:color w:val="000000" w:themeColor="text1"/>
        </w:rPr>
        <w:t>RIA</w:t>
      </w:r>
      <w:r w:rsidRPr="004A4A22">
        <w:rPr>
          <w:rFonts w:cs="Times New Roman"/>
          <w:color w:val="000000" w:themeColor="text1"/>
        </w:rPr>
        <w:t xml:space="preserve"> soportan</w:t>
      </w:r>
      <w:r>
        <w:rPr>
          <w:rFonts w:cs="Times New Roman"/>
          <w:color w:val="000000" w:themeColor="text1"/>
        </w:rPr>
        <w:t xml:space="preserve"> comunicaciones </w:t>
      </w:r>
      <w:r w:rsidRPr="004A4A22">
        <w:rPr>
          <w:rFonts w:cs="Times New Roman"/>
          <w:color w:val="000000" w:themeColor="text1"/>
        </w:rPr>
        <w:t>asíncronas entre el cliente y el servidor para la distribución de objetos de dominio, datos y la computación.</w:t>
      </w:r>
    </w:p>
    <w:p w:rsidR="00BC08E2" w:rsidRPr="00BC08E2" w:rsidRDefault="00BC08E2" w:rsidP="00BC08E2">
      <w:pPr>
        <w:rPr>
          <w:lang w:eastAsia="es-ES"/>
        </w:rPr>
      </w:pPr>
    </w:p>
    <w:p w:rsidR="006A1492" w:rsidRDefault="00413051" w:rsidP="001A2BCF">
      <w:pPr>
        <w:jc w:val="both"/>
        <w:rPr>
          <w:rFonts w:cs="Times New Roman"/>
          <w:color w:val="000000"/>
        </w:rPr>
      </w:pPr>
      <w:r w:rsidRPr="00413051">
        <w:rPr>
          <w:noProof/>
        </w:rPr>
        <w:lastRenderedPageBreak/>
        <w:pict>
          <v:shape id="_x0000_s1031" type="#_x0000_t202" style="position:absolute;left:0;text-align:left;margin-left:15.1pt;margin-top:114.15pt;width:416.65pt;height:21pt;z-index:251672576" wrapcoords="-39 0 -39 21098 21600 21098 21600 0 -39 0" stroked="f">
            <v:textbox style="mso-next-textbox:#_x0000_s1031;mso-fit-shape-to-text:t" inset="0,0,0,0">
              <w:txbxContent>
                <w:p w:rsidR="00757E55" w:rsidRDefault="00757E55" w:rsidP="00DF2B36">
                  <w:pPr>
                    <w:pStyle w:val="Epgrafe"/>
                    <w:ind w:left="708" w:firstLine="708"/>
                    <w:rPr>
                      <w:rFonts w:eastAsiaTheme="minorHAnsi" w:cs="Times New Roman"/>
                      <w:b w:val="0"/>
                      <w:noProof/>
                      <w:color w:val="000000" w:themeColor="text1"/>
                    </w:rPr>
                  </w:pPr>
                  <w:bookmarkStart w:id="21" w:name="_Ref422753570"/>
                  <w:r w:rsidRPr="001A2BCF">
                    <w:rPr>
                      <w:color w:val="000000" w:themeColor="text1"/>
                    </w:rPr>
                    <w:t xml:space="preserve">Figura </w:t>
                  </w:r>
                  <w:r w:rsidR="00413051" w:rsidRPr="001A2BCF">
                    <w:rPr>
                      <w:color w:val="000000" w:themeColor="text1"/>
                    </w:rPr>
                    <w:fldChar w:fldCharType="begin"/>
                  </w:r>
                  <w:r w:rsidRPr="001A2BCF">
                    <w:rPr>
                      <w:color w:val="000000" w:themeColor="text1"/>
                    </w:rPr>
                    <w:instrText xml:space="preserve"> SEQ Figura \* ARABIC </w:instrText>
                  </w:r>
                  <w:r w:rsidR="00413051" w:rsidRPr="001A2BCF">
                    <w:rPr>
                      <w:color w:val="000000" w:themeColor="text1"/>
                    </w:rPr>
                    <w:fldChar w:fldCharType="separate"/>
                  </w:r>
                  <w:r>
                    <w:rPr>
                      <w:noProof/>
                      <w:color w:val="000000" w:themeColor="text1"/>
                    </w:rPr>
                    <w:t>2</w:t>
                  </w:r>
                  <w:r w:rsidR="00413051" w:rsidRPr="001A2BCF">
                    <w:rPr>
                      <w:color w:val="000000" w:themeColor="text1"/>
                    </w:rPr>
                    <w:fldChar w:fldCharType="end"/>
                  </w:r>
                  <w:bookmarkEnd w:id="21"/>
                  <w:r w:rsidRPr="001A2BCF">
                    <w:rPr>
                      <w:color w:val="000000" w:themeColor="text1"/>
                    </w:rPr>
                    <w:t xml:space="preserve"> </w:t>
                  </w:r>
                  <w:r>
                    <w:rPr>
                      <w:b w:val="0"/>
                      <w:color w:val="000000" w:themeColor="text1"/>
                    </w:rPr>
                    <w:t>Comunicación síncrona versus comunicación asíncrona</w:t>
                  </w:r>
                  <w:proofErr w:type="gramStart"/>
                  <w:r w:rsidRPr="001A2BCF">
                    <w:rPr>
                      <w:b w:val="0"/>
                      <w:color w:val="000000" w:themeColor="text1"/>
                    </w:rPr>
                    <w:t>.</w:t>
                  </w:r>
                  <w:bookmarkStart w:id="22" w:name="BIB_e2008"/>
                  <w:bookmarkStart w:id="23" w:name="B4B_e2008"/>
                  <w:ins w:id="24" w:author="marcazal" w:date="2015-09-22T23:30:00Z">
                    <w:r w:rsidR="006B7577" w:rsidRPr="006B7577">
                      <w:rPr>
                        <w:rFonts w:ascii="Calibri" w:hAnsi="Calibri" w:cs="Calibri"/>
                        <w:b w:val="0"/>
                        <w:color w:val="000000" w:themeColor="text1"/>
                        <w:rPrChange w:id="25" w:author="marcazal" w:date="2015-09-22T23:30:00Z">
                          <w:rPr>
                            <w:b w:val="0"/>
                            <w:color w:val="000000" w:themeColor="text1"/>
                          </w:rPr>
                        </w:rPrChange>
                      </w:rPr>
                      <w:t>[</w:t>
                    </w:r>
                    <w:bookmarkEnd w:id="22"/>
                    <w:bookmarkEnd w:id="23"/>
                    <w:proofErr w:type="gramEnd"/>
                    <w:r w:rsidR="006B7577" w:rsidRPr="006B7577">
                      <w:rPr>
                        <w:rFonts w:ascii="Calibri" w:hAnsi="Calibri" w:cs="Calibri"/>
                        <w:b w:val="0"/>
                        <w:color w:val="000000" w:themeColor="text1"/>
                        <w:rPrChange w:id="26" w:author="marcazal" w:date="2015-09-22T23:30:00Z">
                          <w:rPr>
                            <w:b w:val="0"/>
                            <w:color w:val="000000" w:themeColor="text1"/>
                          </w:rPr>
                        </w:rPrChange>
                      </w:rPr>
                      <w:fldChar w:fldCharType="begin"/>
                    </w:r>
                    <w:r w:rsidR="006B7577" w:rsidRPr="006B7577">
                      <w:rPr>
                        <w:rFonts w:ascii="Calibri" w:hAnsi="Calibri" w:cs="Calibri"/>
                        <w:b w:val="0"/>
                        <w:color w:val="000000" w:themeColor="text1"/>
                        <w:rPrChange w:id="27" w:author="marcazal" w:date="2015-09-22T23:30:00Z">
                          <w:rPr>
                            <w:b w:val="0"/>
                            <w:color w:val="000000" w:themeColor="text1"/>
                          </w:rPr>
                        </w:rPrChange>
                      </w:rPr>
                      <w:instrText xml:space="preserve"> REF BIB_e2008 \* MERGEFORMAT </w:instrText>
                    </w:r>
                  </w:ins>
                  <w:r w:rsidR="006B7577" w:rsidRPr="006B7577">
                    <w:rPr>
                      <w:rFonts w:ascii="Calibri" w:hAnsi="Calibri" w:cs="Calibri"/>
                      <w:b w:val="0"/>
                      <w:color w:val="000000" w:themeColor="text1"/>
                      <w:rPrChange w:id="28" w:author="marcazal" w:date="2015-09-22T23:30:00Z">
                        <w:rPr>
                          <w:b w:val="0"/>
                          <w:color w:val="000000" w:themeColor="text1"/>
                        </w:rPr>
                      </w:rPrChange>
                    </w:rPr>
                    <w:fldChar w:fldCharType="separate"/>
                  </w:r>
                  <w:ins w:id="29" w:author="marcazal" w:date="2015-09-22T23:30:00Z">
                    <w:r w:rsidR="006B7577" w:rsidRPr="006B7577">
                      <w:rPr>
                        <w:rFonts w:ascii="Calibri" w:hAnsi="Calibri" w:cs="Calibri"/>
                        <w:b w:val="0"/>
                        <w:color w:val="000000" w:themeColor="text1"/>
                        <w:rPrChange w:id="30" w:author="marcazal" w:date="2015-09-22T23:30:00Z">
                          <w:rPr>
                            <w:b w:val="0"/>
                            <w:color w:val="000000" w:themeColor="text1"/>
                          </w:rPr>
                        </w:rPrChange>
                      </w:rPr>
                      <w:t>&lt;e2008&gt;</w:t>
                    </w:r>
                    <w:r w:rsidR="006B7577" w:rsidRPr="006B7577">
                      <w:rPr>
                        <w:rFonts w:ascii="Calibri" w:hAnsi="Calibri" w:cs="Calibri"/>
                        <w:b w:val="0"/>
                        <w:color w:val="000000" w:themeColor="text1"/>
                        <w:rPrChange w:id="31" w:author="marcazal" w:date="2015-09-22T23:30:00Z">
                          <w:rPr>
                            <w:b w:val="0"/>
                            <w:color w:val="000000" w:themeColor="text1"/>
                          </w:rPr>
                        </w:rPrChange>
                      </w:rPr>
                      <w:fldChar w:fldCharType="end"/>
                    </w:r>
                    <w:r w:rsidR="006B7577" w:rsidRPr="006B7577">
                      <w:rPr>
                        <w:rFonts w:ascii="Calibri" w:hAnsi="Calibri" w:cs="Calibri"/>
                        <w:b w:val="0"/>
                        <w:color w:val="000000" w:themeColor="text1"/>
                        <w:rPrChange w:id="32" w:author="marcazal" w:date="2015-09-22T23:30:00Z">
                          <w:rPr>
                            <w:b w:val="0"/>
                            <w:color w:val="000000" w:themeColor="text1"/>
                          </w:rPr>
                        </w:rPrChange>
                      </w:rPr>
                      <w:t>]</w:t>
                    </w:r>
                  </w:ins>
                </w:p>
              </w:txbxContent>
            </v:textbox>
            <w10:wrap type="tight"/>
          </v:shape>
        </w:pict>
      </w:r>
      <w:r w:rsidR="00AF2430" w:rsidRPr="00BC08E2">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-83185</wp:posOffset>
            </wp:positionH>
            <wp:positionV relativeFrom="paragraph">
              <wp:posOffset>-461645</wp:posOffset>
            </wp:positionV>
            <wp:extent cx="5288915" cy="1898650"/>
            <wp:effectExtent l="19050" t="0" r="6985" b="0"/>
            <wp:wrapTight wrapText="bothSides">
              <wp:wrapPolygon edited="0">
                <wp:start x="-78" y="0"/>
                <wp:lineTo x="-78" y="21456"/>
                <wp:lineTo x="21629" y="21456"/>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8650"/>
                    </a:xfrm>
                    <a:prstGeom prst="rect">
                      <a:avLst/>
                    </a:prstGeom>
                    <a:noFill/>
                  </pic:spPr>
                </pic:pic>
              </a:graphicData>
            </a:graphic>
          </wp:anchor>
        </w:drawing>
      </w:r>
      <w:r w:rsidR="00F011B8" w:rsidRPr="004A4A22">
        <w:rPr>
          <w:rFonts w:cs="Times New Roman"/>
          <w:color w:val="000000" w:themeColor="text1"/>
          <w:lang w:val="es-PY"/>
        </w:rPr>
        <w:t>En la</w:t>
      </w:r>
      <w:r w:rsidR="00A6662B">
        <w:rPr>
          <w:rFonts w:cs="Times New Roman"/>
          <w:color w:val="000000" w:themeColor="text1"/>
          <w:lang w:val="es-PY"/>
        </w:rPr>
        <w:t xml:space="preserve"> </w:t>
      </w:r>
      <w:r>
        <w:rPr>
          <w:rFonts w:cs="Times New Roman"/>
          <w:color w:val="000000" w:themeColor="text1"/>
          <w:lang w:val="es-PY"/>
        </w:rPr>
        <w:fldChar w:fldCharType="begin"/>
      </w:r>
      <w:r w:rsidR="00A6662B">
        <w:rPr>
          <w:rFonts w:cs="Times New Roman"/>
          <w:color w:val="000000" w:themeColor="text1"/>
          <w:lang w:val="es-PY"/>
        </w:rPr>
        <w:instrText xml:space="preserve"> REF _Ref422753570 \h </w:instrText>
      </w:r>
      <w:r>
        <w:rPr>
          <w:rFonts w:cs="Times New Roman"/>
          <w:color w:val="000000" w:themeColor="text1"/>
          <w:lang w:val="es-PY"/>
        </w:rPr>
      </w:r>
      <w:r>
        <w:rPr>
          <w:rFonts w:cs="Times New Roman"/>
          <w:color w:val="000000" w:themeColor="text1"/>
          <w:lang w:val="es-PY"/>
        </w:rPr>
        <w:fldChar w:fldCharType="separate"/>
      </w:r>
      <w:r w:rsidR="00A6662B" w:rsidRPr="001A2BCF">
        <w:rPr>
          <w:color w:val="000000" w:themeColor="text1"/>
        </w:rPr>
        <w:t xml:space="preserve">Figura </w:t>
      </w:r>
      <w:r w:rsidR="00A6662B">
        <w:rPr>
          <w:noProof/>
          <w:color w:val="000000" w:themeColor="text1"/>
        </w:rPr>
        <w:t>2</w:t>
      </w:r>
      <w:r>
        <w:rPr>
          <w:rFonts w:cs="Times New Roman"/>
          <w:color w:val="000000" w:themeColor="text1"/>
          <w:lang w:val="es-PY"/>
        </w:rPr>
        <w:fldChar w:fldCharType="end"/>
      </w:r>
      <w:r w:rsidR="00F011B8" w:rsidRPr="004A4A22">
        <w:rPr>
          <w:rFonts w:cs="Times New Roman"/>
          <w:color w:val="000000" w:themeColor="text1"/>
          <w:lang w:val="es-PY"/>
        </w:rPr>
        <w:t xml:space="preserve"> </w:t>
      </w:r>
      <w:r w:rsidR="000C0C66">
        <w:rPr>
          <w:rFonts w:cs="Times New Roman"/>
          <w:color w:val="000000" w:themeColor="text1"/>
          <w:lang w:val="es-PY"/>
        </w:rPr>
        <w:t xml:space="preserve">se </w:t>
      </w:r>
      <w:r w:rsidR="00F011B8" w:rsidRPr="004A4A22">
        <w:rPr>
          <w:rFonts w:cs="Times New Roman"/>
          <w:color w:val="000000" w:themeColor="text1"/>
          <w:lang w:val="es-PY"/>
        </w:rPr>
        <w:t>puede ver una comparativa con respecto a la comunicación entre los pares cliente y servidor, de las aplicaciones de la web 1.0</w:t>
      </w:r>
      <w:r w:rsidR="00DB7DCE">
        <w:rPr>
          <w:rFonts w:cs="Times New Roman"/>
          <w:color w:val="000000" w:themeColor="text1"/>
          <w:lang w:val="es-PY"/>
        </w:rPr>
        <w:t xml:space="preserve"> (lado izquierdo)</w:t>
      </w:r>
      <w:r w:rsidR="00F011B8" w:rsidRPr="004A4A22">
        <w:rPr>
          <w:rFonts w:cs="Times New Roman"/>
          <w:color w:val="000000" w:themeColor="text1"/>
          <w:lang w:val="es-PY"/>
        </w:rPr>
        <w:t xml:space="preserve"> y las actuales basadas en </w:t>
      </w:r>
      <w:r w:rsidR="00524FF6" w:rsidRPr="00524FF6">
        <w:rPr>
          <w:rFonts w:cs="Times New Roman"/>
          <w:color w:val="000000" w:themeColor="text1"/>
          <w:lang w:val="es-PY"/>
        </w:rPr>
        <w:t>RIA</w:t>
      </w:r>
      <w:r w:rsidR="00DB7DCE">
        <w:rPr>
          <w:rFonts w:cs="Times New Roman"/>
          <w:color w:val="000000" w:themeColor="text1"/>
          <w:lang w:val="es-PY"/>
        </w:rPr>
        <w:t xml:space="preserve"> (lado derecho)</w:t>
      </w:r>
      <w:r w:rsidR="00F011B8" w:rsidRPr="004A4A22">
        <w:rPr>
          <w:rFonts w:cs="Times New Roman"/>
          <w:color w:val="000000" w:themeColor="text1"/>
          <w:lang w:val="es-PY"/>
        </w:rPr>
        <w:t xml:space="preserve">. </w:t>
      </w:r>
      <w:r w:rsidR="00F011B8"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00F011B8" w:rsidRPr="004A4A22">
        <w:rPr>
          <w:rFonts w:cs="Times New Roman"/>
          <w:color w:val="000000"/>
        </w:rPr>
        <w:t>navegacional</w:t>
      </w:r>
      <w:proofErr w:type="spellEnd"/>
      <w:r w:rsidR="00F011B8"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w:t>
      </w:r>
      <w:r w:rsidR="006A1492">
        <w:rPr>
          <w:rFonts w:cs="Times New Roman"/>
          <w:color w:val="000000"/>
        </w:rPr>
        <w:t>d</w:t>
      </w:r>
      <w:r w:rsidR="00F011B8" w:rsidRPr="004A4A22">
        <w:rPr>
          <w:rFonts w:cs="Times New Roman"/>
          <w:color w:val="000000"/>
        </w:rPr>
        <w:t xml:space="preserve">a a cabo de una manera síncrona, en donde un evento del usuario es necesariamente el elemento disparador de una solicitud al servidor. Con las </w:t>
      </w:r>
      <w:r w:rsidR="00524FF6" w:rsidRPr="00524FF6">
        <w:rPr>
          <w:rFonts w:cs="Times New Roman"/>
          <w:color w:val="000000"/>
        </w:rPr>
        <w:t>RIA</w:t>
      </w:r>
      <w:r w:rsidR="00F011B8" w:rsidRPr="004A4A22">
        <w:rPr>
          <w:rFonts w:cs="Times New Roman"/>
          <w:color w:val="000000"/>
        </w:rPr>
        <w:t>, un motor instalado en el cliente es el encargado de gestionar las solicitudes de transferencia de los datos al servidor y de gestionar los cambios en la disposición de los distintos elementos en la interfaz del usuario. Las solicitudes al servidor</w:t>
      </w:r>
      <w:r w:rsidR="006A1492">
        <w:rPr>
          <w:rFonts w:cs="Times New Roman"/>
          <w:color w:val="000000"/>
        </w:rPr>
        <w:t>,</w:t>
      </w:r>
      <w:r w:rsidR="00F011B8" w:rsidRPr="004A4A22">
        <w:rPr>
          <w:rFonts w:cs="Times New Roman"/>
          <w:color w:val="000000"/>
        </w:rPr>
        <w:t xml:space="preserve"> al ser gestionadas asíncronamente por un motor (o </w:t>
      </w:r>
      <w:proofErr w:type="spellStart"/>
      <w:r w:rsidR="000254F9" w:rsidRPr="000254F9">
        <w:rPr>
          <w:rFonts w:cs="Times New Roman"/>
          <w:i/>
          <w:color w:val="000000"/>
        </w:rPr>
        <w:t>plug</w:t>
      </w:r>
      <w:proofErr w:type="spellEnd"/>
      <w:r w:rsidR="00943F83">
        <w:rPr>
          <w:rFonts w:cs="Times New Roman"/>
          <w:i/>
          <w:color w:val="000000"/>
        </w:rPr>
        <w:t>-</w:t>
      </w:r>
      <w:r w:rsidR="000254F9" w:rsidRPr="000254F9">
        <w:rPr>
          <w:rFonts w:cs="Times New Roman"/>
          <w:i/>
          <w:color w:val="000000"/>
        </w:rPr>
        <w:t>in</w:t>
      </w:r>
      <w:r w:rsidR="00F011B8" w:rsidRPr="004A4A22">
        <w:rPr>
          <w:rFonts w:cs="Times New Roman"/>
          <w:color w:val="000000"/>
        </w:rPr>
        <w:t>) instalado en el cliente, permite</w:t>
      </w:r>
      <w:r w:rsidR="006A1492">
        <w:rPr>
          <w:rFonts w:cs="Times New Roman"/>
          <w:color w:val="000000"/>
        </w:rPr>
        <w:t>n</w:t>
      </w:r>
      <w:r w:rsidR="00F011B8" w:rsidRPr="004A4A22">
        <w:rPr>
          <w:rFonts w:cs="Times New Roman"/>
          <w:color w:val="000000"/>
        </w:rPr>
        <w:t xml:space="preserve"> a la aplicación llevar a cabo diversas acciones en paralelo, como por ejemplo, actualizar distintas porciones de una misma página en un momento dado. </w:t>
      </w:r>
    </w:p>
    <w:p w:rsidR="00F011B8" w:rsidRPr="004A4A22" w:rsidRDefault="00F011B8" w:rsidP="001A2BCF">
      <w:pPr>
        <w:jc w:val="both"/>
        <w:rPr>
          <w:rFonts w:cs="Times New Roman"/>
          <w:color w:val="000000"/>
        </w:rPr>
      </w:pPr>
      <w:r w:rsidRPr="004A4A22">
        <w:rPr>
          <w:rFonts w:cs="Times New Roman"/>
          <w:color w:val="000000"/>
        </w:rPr>
        <w:t xml:space="preserve">En la </w:t>
      </w:r>
      <w:r w:rsidR="00413051">
        <w:rPr>
          <w:rFonts w:cs="Times New Roman"/>
          <w:color w:val="000000"/>
        </w:rPr>
        <w:fldChar w:fldCharType="begin"/>
      </w:r>
      <w:r w:rsidR="00A6662B">
        <w:rPr>
          <w:rFonts w:cs="Times New Roman"/>
          <w:color w:val="000000"/>
        </w:rPr>
        <w:instrText xml:space="preserve"> REF _Ref422753603 \h </w:instrText>
      </w:r>
      <w:r w:rsidR="00413051">
        <w:rPr>
          <w:rFonts w:cs="Times New Roman"/>
          <w:color w:val="000000"/>
        </w:rPr>
      </w:r>
      <w:r w:rsidR="00413051">
        <w:rPr>
          <w:rFonts w:cs="Times New Roman"/>
          <w:color w:val="000000"/>
        </w:rPr>
        <w:fldChar w:fldCharType="separate"/>
      </w:r>
      <w:r w:rsidR="00A6662B" w:rsidRPr="001A2BCF">
        <w:rPr>
          <w:color w:val="000000" w:themeColor="text1"/>
        </w:rPr>
        <w:t xml:space="preserve">Tabla </w:t>
      </w:r>
      <w:r w:rsidR="00A6662B">
        <w:rPr>
          <w:noProof/>
          <w:color w:val="000000" w:themeColor="text1"/>
        </w:rPr>
        <w:t>3</w:t>
      </w:r>
      <w:r w:rsidR="00413051">
        <w:rPr>
          <w:rFonts w:cs="Times New Roman"/>
          <w:color w:val="000000"/>
        </w:rPr>
        <w:fldChar w:fldCharType="end"/>
      </w:r>
      <w:r w:rsidR="00A6662B">
        <w:rPr>
          <w:rFonts w:cs="Times New Roman"/>
          <w:color w:val="000000"/>
        </w:rPr>
        <w:t xml:space="preserve"> </w:t>
      </w:r>
      <w:r w:rsidRPr="004A4A22">
        <w:rPr>
          <w:rFonts w:cs="Times New Roman"/>
          <w:color w:val="000000"/>
        </w:rPr>
        <w:t>se muestran algunas ventajas y desventajas de una comunicación asíncrona entre el cliente y el servidor</w:t>
      </w:r>
      <w:r w:rsidR="006A1492">
        <w:rPr>
          <w:rFonts w:cs="Times New Roman"/>
          <w:color w:val="000000"/>
        </w:rPr>
        <w:t xml:space="preserve">. </w:t>
      </w:r>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943F83">
              <w:rPr>
                <w:rFonts w:cs="Times New Roman"/>
                <w:i/>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33" w:name="_Ref422753603"/>
      <w:bookmarkStart w:id="34" w:name="_Toc350743962"/>
      <w:r w:rsidRPr="001A2BCF">
        <w:rPr>
          <w:color w:val="000000" w:themeColor="text1"/>
        </w:rPr>
        <w:t xml:space="preserve">Tabla </w:t>
      </w:r>
      <w:r w:rsidR="00413051">
        <w:rPr>
          <w:color w:val="000000" w:themeColor="text1"/>
        </w:rPr>
        <w:fldChar w:fldCharType="begin"/>
      </w:r>
      <w:r w:rsidR="00B477AE">
        <w:rPr>
          <w:color w:val="000000" w:themeColor="text1"/>
        </w:rPr>
        <w:instrText xml:space="preserve"> SEQ Tabla \* ARABIC </w:instrText>
      </w:r>
      <w:r w:rsidR="00413051">
        <w:rPr>
          <w:color w:val="000000" w:themeColor="text1"/>
        </w:rPr>
        <w:fldChar w:fldCharType="separate"/>
      </w:r>
      <w:r w:rsidR="00B477AE">
        <w:rPr>
          <w:noProof/>
          <w:color w:val="000000" w:themeColor="text1"/>
        </w:rPr>
        <w:t>3</w:t>
      </w:r>
      <w:r w:rsidR="00413051">
        <w:rPr>
          <w:color w:val="000000" w:themeColor="text1"/>
        </w:rPr>
        <w:fldChar w:fldCharType="end"/>
      </w:r>
      <w:bookmarkEnd w:id="33"/>
      <w:r w:rsidRPr="001A2BCF">
        <w:rPr>
          <w:color w:val="000000" w:themeColor="text1"/>
        </w:rPr>
        <w:t xml:space="preserve"> </w:t>
      </w:r>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34"/>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Las interfaces de usuario ofrecen una mayor riqueza con el manejo de eventos en el lado del cliente y</w:t>
      </w:r>
      <w:r w:rsidR="0012025A">
        <w:rPr>
          <w:rFonts w:cs="Times New Roman"/>
          <w:color w:val="000000" w:themeColor="text1"/>
          <w:lang w:val="es-PY"/>
        </w:rPr>
        <w:t xml:space="preserve"> con la inclusión de</w:t>
      </w:r>
      <w:r w:rsidRPr="004A4A22">
        <w:rPr>
          <w:rFonts w:cs="Times New Roman"/>
          <w:color w:val="000000" w:themeColor="text1"/>
          <w:lang w:val="es-PY"/>
        </w:rPr>
        <w:t xml:space="preserve"> </w:t>
      </w:r>
      <w:r w:rsidRPr="004A4A22">
        <w:rPr>
          <w:rFonts w:cs="Times New Roman"/>
          <w:i/>
          <w:color w:val="000000" w:themeColor="text1"/>
          <w:lang w:val="es-PY"/>
        </w:rPr>
        <w:t>widgets</w:t>
      </w:r>
      <w:r w:rsidRPr="004A4A22">
        <w:rPr>
          <w:rFonts w:cs="Times New Roman"/>
          <w:color w:val="000000" w:themeColor="text1"/>
          <w:lang w:val="es-PY"/>
        </w:rPr>
        <w:t xml:space="preserve"> interactivos</w:t>
      </w:r>
      <w:r w:rsidR="0012025A">
        <w:rPr>
          <w:rFonts w:cs="Times New Roman"/>
          <w:color w:val="000000" w:themeColor="text1"/>
          <w:lang w:val="es-PY"/>
        </w:rPr>
        <w:t xml:space="preserve">. Los </w:t>
      </w:r>
      <w:r w:rsidR="002E118F" w:rsidRPr="002E118F">
        <w:rPr>
          <w:rFonts w:cs="Times New Roman"/>
          <w:i/>
          <w:color w:val="000000" w:themeColor="text1"/>
          <w:lang w:val="es-PY"/>
        </w:rPr>
        <w:t>widgets</w:t>
      </w:r>
      <w:r w:rsidRPr="004A4A22">
        <w:rPr>
          <w:rFonts w:cs="Times New Roman"/>
          <w:color w:val="000000" w:themeColor="text1"/>
          <w:lang w:val="es-PY"/>
        </w:rPr>
        <w:t xml:space="preserve"> son micro programas empotrados dentro de las página</w:t>
      </w:r>
      <w:r w:rsidR="001C2030">
        <w:rPr>
          <w:rFonts w:cs="Times New Roman"/>
          <w:color w:val="000000" w:themeColor="text1"/>
          <w:lang w:val="es-PY"/>
        </w:rPr>
        <w:t xml:space="preserve">s web y </w:t>
      </w:r>
      <w:r w:rsidR="0012025A">
        <w:rPr>
          <w:rFonts w:cs="Times New Roman"/>
          <w:color w:val="000000" w:themeColor="text1"/>
          <w:lang w:val="es-PY"/>
        </w:rPr>
        <w:t xml:space="preserve">son </w:t>
      </w:r>
      <w:r w:rsidR="001C2030">
        <w:rPr>
          <w:rFonts w:cs="Times New Roman"/>
          <w:color w:val="000000" w:themeColor="text1"/>
          <w:lang w:val="es-PY"/>
        </w:rPr>
        <w:t>administrad</w:t>
      </w:r>
      <w:r w:rsidR="0012025A">
        <w:rPr>
          <w:rFonts w:cs="Times New Roman"/>
          <w:color w:val="000000" w:themeColor="text1"/>
          <w:lang w:val="es-PY"/>
        </w:rPr>
        <w:t>o</w:t>
      </w:r>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002E118F" w:rsidRPr="002E118F">
        <w:rPr>
          <w:rFonts w:cs="Times New Roman"/>
          <w:i/>
          <w:color w:val="000000" w:themeColor="text1"/>
          <w:lang w:val="es-PY"/>
        </w:rPr>
        <w:t>plug</w:t>
      </w:r>
      <w:proofErr w:type="spellEnd"/>
      <w:r w:rsidR="002E118F" w:rsidRPr="002E118F">
        <w:rPr>
          <w:rFonts w:cs="Times New Roman"/>
          <w:i/>
          <w:color w:val="000000" w:themeColor="text1"/>
          <w:lang w:val="es-PY"/>
        </w:rPr>
        <w:t>-in</w:t>
      </w:r>
      <w:r w:rsidRPr="004A4A22">
        <w:rPr>
          <w:rFonts w:cs="Times New Roman"/>
          <w:color w:val="000000" w:themeColor="text1"/>
          <w:lang w:val="es-PY"/>
        </w:rPr>
        <w:t xml:space="preserve">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w:t>
      </w:r>
      <w:r w:rsidRPr="004A4A22">
        <w:rPr>
          <w:rFonts w:cs="Times New Roman"/>
          <w:color w:val="000000" w:themeColor="text1"/>
          <w:lang w:val="es-PY"/>
        </w:rPr>
        <w:lastRenderedPageBreak/>
        <w:t xml:space="preserve">las </w:t>
      </w:r>
      <w:r w:rsidR="00524FF6" w:rsidRPr="00524FF6">
        <w:rPr>
          <w:rFonts w:cs="Times New Roman"/>
          <w:color w:val="000000" w:themeColor="text1"/>
          <w:lang w:val="es-PY"/>
        </w:rPr>
        <w:t>RIA</w:t>
      </w:r>
      <w:r w:rsidR="0012025A">
        <w:rPr>
          <w:rFonts w:cs="Times New Roman"/>
          <w:color w:val="000000" w:themeColor="text1"/>
          <w:lang w:val="es-PY"/>
        </w:rPr>
        <w:t>.</w:t>
      </w:r>
      <w:r w:rsidRPr="004A4A22">
        <w:rPr>
          <w:rFonts w:cs="Times New Roman"/>
          <w:color w:val="000000" w:themeColor="text1"/>
          <w:lang w:val="es-PY"/>
        </w:rPr>
        <w:t xml:space="preserve"> </w:t>
      </w:r>
      <w:r w:rsidR="0012025A">
        <w:rPr>
          <w:rFonts w:cs="Times New Roman"/>
          <w:color w:val="000000" w:themeColor="text1"/>
          <w:lang w:val="es-PY"/>
        </w:rPr>
        <w:t>A</w:t>
      </w:r>
      <w:r w:rsidRPr="004A4A22">
        <w:rPr>
          <w:rFonts w:cs="Times New Roman"/>
          <w:color w:val="000000" w:themeColor="text1"/>
          <w:lang w:val="es-PY"/>
        </w:rPr>
        <w:t xml:space="preserve">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3134E0"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 xml:space="preserve">En la </w:t>
      </w:r>
      <w:r w:rsidR="00413051">
        <w:rPr>
          <w:rFonts w:cs="Times New Roman"/>
          <w:color w:val="000000" w:themeColor="text1"/>
          <w:lang w:val="es-PY"/>
        </w:rPr>
        <w:fldChar w:fldCharType="begin"/>
      </w:r>
      <w:r w:rsidR="00A6662B">
        <w:rPr>
          <w:rFonts w:cs="Times New Roman"/>
          <w:color w:val="000000" w:themeColor="text1"/>
          <w:lang w:val="es-PY"/>
        </w:rPr>
        <w:instrText xml:space="preserve"> REF _Ref422753628 \h </w:instrText>
      </w:r>
      <w:r w:rsidR="00413051">
        <w:rPr>
          <w:rFonts w:cs="Times New Roman"/>
          <w:color w:val="000000" w:themeColor="text1"/>
          <w:lang w:val="es-PY"/>
        </w:rPr>
      </w:r>
      <w:r w:rsidR="00413051">
        <w:rPr>
          <w:rFonts w:cs="Times New Roman"/>
          <w:color w:val="000000" w:themeColor="text1"/>
          <w:lang w:val="es-PY"/>
        </w:rPr>
        <w:fldChar w:fldCharType="separate"/>
      </w:r>
      <w:r w:rsidR="00A6662B" w:rsidRPr="003C719B">
        <w:rPr>
          <w:color w:val="000000" w:themeColor="text1"/>
        </w:rPr>
        <w:t xml:space="preserve">Tabla </w:t>
      </w:r>
      <w:r w:rsidR="00A6662B">
        <w:rPr>
          <w:noProof/>
          <w:color w:val="000000" w:themeColor="text1"/>
        </w:rPr>
        <w:t>4</w:t>
      </w:r>
      <w:r w:rsidR="00413051">
        <w:rPr>
          <w:rFonts w:cs="Times New Roman"/>
          <w:color w:val="000000" w:themeColor="text1"/>
          <w:lang w:val="es-PY"/>
        </w:rPr>
        <w:fldChar w:fldCharType="end"/>
      </w:r>
      <w:r w:rsidR="00A6662B">
        <w:rPr>
          <w:rFonts w:cs="Times New Roman"/>
          <w:color w:val="000000" w:themeColor="text1"/>
          <w:lang w:val="es-PY"/>
        </w:rPr>
        <w:t xml:space="preserve"> </w:t>
      </w:r>
      <w:r w:rsidR="00F011B8" w:rsidRPr="004A4A22">
        <w:rPr>
          <w:rFonts w:cs="Times New Roman"/>
          <w:color w:val="000000" w:themeColor="text1"/>
          <w:lang w:val="es-PY"/>
        </w:rPr>
        <w:t>se presentan algunas ventajas y desventajas de un comportamiento más sofisticado en la interfaz de usuario</w:t>
      </w:r>
      <w:r w:rsidR="0012025A">
        <w:rPr>
          <w:rFonts w:cs="Times New Roman"/>
          <w:color w:val="000000" w:themeColor="text1"/>
          <w:lang w:val="es-PY"/>
        </w:rPr>
        <w:t>.</w:t>
      </w:r>
    </w:p>
    <w:p w:rsidR="00943F83" w:rsidRPr="004A4A22" w:rsidRDefault="00943F83"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bookmarkStart w:id="35" w:name="_Ref422753628"/>
      <w:r w:rsidRPr="003C719B">
        <w:rPr>
          <w:color w:val="000000" w:themeColor="text1"/>
        </w:rPr>
        <w:t xml:space="preserve">Tabla </w:t>
      </w:r>
      <w:r w:rsidR="00413051">
        <w:rPr>
          <w:color w:val="000000" w:themeColor="text1"/>
        </w:rPr>
        <w:fldChar w:fldCharType="begin"/>
      </w:r>
      <w:r w:rsidR="00B477AE">
        <w:rPr>
          <w:color w:val="000000" w:themeColor="text1"/>
        </w:rPr>
        <w:instrText xml:space="preserve"> SEQ Tabla \* ARABIC </w:instrText>
      </w:r>
      <w:r w:rsidR="00413051">
        <w:rPr>
          <w:color w:val="000000" w:themeColor="text1"/>
        </w:rPr>
        <w:fldChar w:fldCharType="separate"/>
      </w:r>
      <w:r w:rsidR="00B477AE">
        <w:rPr>
          <w:noProof/>
          <w:color w:val="000000" w:themeColor="text1"/>
        </w:rPr>
        <w:t>4</w:t>
      </w:r>
      <w:r w:rsidR="00413051">
        <w:rPr>
          <w:color w:val="000000" w:themeColor="text1"/>
        </w:rPr>
        <w:fldChar w:fldCharType="end"/>
      </w:r>
      <w:bookmarkEnd w:id="35"/>
      <w:r w:rsidRPr="003C719B">
        <w:rPr>
          <w:color w:val="000000" w:themeColor="text1"/>
        </w:rPr>
        <w:t xml:space="preserve"> </w:t>
      </w:r>
      <w:r w:rsidRPr="003C719B">
        <w:rPr>
          <w:b w:val="0"/>
          <w:color w:val="000000" w:themeColor="text1"/>
        </w:rPr>
        <w:t>Ventajas y desventajas de un comportamiento más sofisticado en la interfaz de usuario</w:t>
      </w:r>
    </w:p>
    <w:p w:rsidR="00496932" w:rsidRDefault="00F011B8" w:rsidP="001C2030">
      <w:pPr>
        <w:spacing w:after="0"/>
        <w:jc w:val="both"/>
        <w:rPr>
          <w:rFonts w:cs="Times New Roman"/>
          <w:color w:val="000000" w:themeColor="text1"/>
          <w:lang w:val="es-PY"/>
        </w:rPr>
      </w:pPr>
      <w:r w:rsidRPr="004A4A22">
        <w:rPr>
          <w:rFonts w:cs="Times New Roman"/>
          <w:color w:val="000000" w:themeColor="text1"/>
          <w:lang w:val="es-PY"/>
        </w:rPr>
        <w:t xml:space="preserve">De todas las características subyacentes a las </w:t>
      </w:r>
      <w:r w:rsidR="00524FF6" w:rsidRPr="00524FF6">
        <w:rPr>
          <w:rFonts w:cs="Times New Roman"/>
          <w:color w:val="000000" w:themeColor="text1"/>
          <w:lang w:val="es-PY"/>
        </w:rPr>
        <w:t>RIA</w:t>
      </w:r>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w:t>
      </w:r>
      <w:r w:rsidR="00FA3993">
        <w:rPr>
          <w:rFonts w:cs="Times New Roman"/>
          <w:color w:val="000000" w:themeColor="text1"/>
          <w:lang w:val="es-PY"/>
        </w:rPr>
        <w:t xml:space="preserve"> de las aplicaciones</w:t>
      </w:r>
      <w:r w:rsidRPr="004A4A22">
        <w:rPr>
          <w:rFonts w:cs="Times New Roman"/>
          <w:color w:val="000000" w:themeColor="text1"/>
          <w:lang w:val="es-PY"/>
        </w:rPr>
        <w:t xml:space="preserve">. </w:t>
      </w:r>
      <w:r w:rsidR="00FA3993">
        <w:rPr>
          <w:rFonts w:cs="Times New Roman"/>
          <w:color w:val="000000" w:themeColor="text1"/>
          <w:lang w:val="es-PY"/>
        </w:rPr>
        <w:t>Por lo tanto, esta</w:t>
      </w:r>
      <w:commentRangeStart w:id="36"/>
      <w:commentRangeStart w:id="37"/>
      <w:r w:rsidRPr="004A4A22">
        <w:rPr>
          <w:rFonts w:cs="Times New Roman"/>
          <w:color w:val="000000" w:themeColor="text1"/>
          <w:lang w:val="es-PY"/>
        </w:rPr>
        <w:t xml:space="preserve"> </w:t>
      </w:r>
      <w:r w:rsidR="00FA3993">
        <w:rPr>
          <w:rFonts w:cs="Times New Roman"/>
          <w:color w:val="000000" w:themeColor="text1"/>
          <w:lang w:val="es-PY"/>
        </w:rPr>
        <w:t>característica</w:t>
      </w:r>
      <w:r w:rsidRPr="004A4A22">
        <w:rPr>
          <w:rFonts w:cs="Times New Roman"/>
          <w:color w:val="000000" w:themeColor="text1"/>
          <w:lang w:val="es-PY"/>
        </w:rPr>
        <w:t xml:space="preserve"> </w:t>
      </w:r>
      <w:r w:rsidR="00FA3993">
        <w:rPr>
          <w:rFonts w:cs="Times New Roman"/>
          <w:color w:val="000000" w:themeColor="text1"/>
          <w:lang w:val="es-PY"/>
        </w:rPr>
        <w:t>resulta ser percibida</w:t>
      </w:r>
      <w:r w:rsidRPr="004A4A22">
        <w:rPr>
          <w:rFonts w:cs="Times New Roman"/>
          <w:color w:val="000000" w:themeColor="text1"/>
          <w:lang w:val="es-PY"/>
        </w:rPr>
        <w:t xml:space="preserve"> en primera instancia por parte de los usuarios</w:t>
      </w:r>
      <w:r w:rsidR="00FA3993">
        <w:rPr>
          <w:rFonts w:cs="Times New Roman"/>
          <w:color w:val="000000" w:themeColor="text1"/>
          <w:lang w:val="es-PY"/>
        </w:rPr>
        <w:t xml:space="preserve"> finales</w:t>
      </w:r>
      <w:r w:rsidRPr="004A4A22">
        <w:rPr>
          <w:rFonts w:cs="Times New Roman"/>
          <w:color w:val="000000" w:themeColor="text1"/>
          <w:lang w:val="es-PY"/>
        </w:rPr>
        <w:t xml:space="preserve">. He ahí su importancia y el por qué son numerosos los </w:t>
      </w:r>
      <w:proofErr w:type="spellStart"/>
      <w:r w:rsidRPr="004A4A22">
        <w:rPr>
          <w:rFonts w:cs="Times New Roman"/>
          <w:i/>
          <w:color w:val="000000" w:themeColor="text1"/>
          <w:lang w:val="es-PY"/>
        </w:rPr>
        <w:t>frameworks</w:t>
      </w:r>
      <w:proofErr w:type="spellEnd"/>
      <w:r w:rsidRPr="004A4A22">
        <w:rPr>
          <w:rFonts w:cs="Times New Roman"/>
          <w:color w:val="000000" w:themeColor="text1"/>
          <w:lang w:val="es-PY"/>
        </w:rPr>
        <w:t xml:space="preserve"> de desarrollo existentes en la actualidad que los contemplan</w:t>
      </w:r>
      <w:commentRangeEnd w:id="36"/>
      <w:r w:rsidR="00593B85">
        <w:rPr>
          <w:rFonts w:cs="Times New Roman"/>
          <w:color w:val="000000" w:themeColor="text1"/>
          <w:lang w:val="es-PY"/>
        </w:rPr>
        <w:t>.</w:t>
      </w:r>
      <w:r w:rsidR="00943F83">
        <w:rPr>
          <w:rStyle w:val="Refdecomentario"/>
          <w:rFonts w:eastAsiaTheme="minorEastAsia"/>
          <w:lang w:eastAsia="es-ES"/>
        </w:rPr>
        <w:commentReference w:id="36"/>
      </w:r>
      <w:del w:id="38" w:author="marcazal" w:date="2015-05-28T03:54:00Z">
        <w:r w:rsidRPr="004A4A22" w:rsidDel="00354D20">
          <w:rPr>
            <w:rFonts w:cs="Times New Roman"/>
            <w:color w:val="000000" w:themeColor="text1"/>
            <w:lang w:val="es-PY"/>
          </w:rPr>
          <w:delText>.</w:delText>
        </w:r>
        <w:commentRangeEnd w:id="37"/>
        <w:r w:rsidR="005B426F" w:rsidDel="00354D20">
          <w:rPr>
            <w:rStyle w:val="Refdecomentario"/>
            <w:rFonts w:eastAsiaTheme="minorEastAsia"/>
            <w:lang w:eastAsia="es-ES"/>
          </w:rPr>
          <w:commentReference w:id="37"/>
        </w:r>
        <w:r w:rsidRPr="004A4A22" w:rsidDel="00354D20">
          <w:rPr>
            <w:rFonts w:cs="Times New Roman"/>
            <w:color w:val="000000" w:themeColor="text1"/>
            <w:lang w:val="es-PY"/>
          </w:rPr>
          <w:delText xml:space="preserve"> </w:delText>
        </w:r>
      </w:del>
    </w:p>
    <w:p w:rsidR="00496932" w:rsidRDefault="00496932" w:rsidP="001C2030">
      <w:pPr>
        <w:spacing w:after="0"/>
        <w:jc w:val="both"/>
        <w:rPr>
          <w:rFonts w:cs="Times New Roman"/>
          <w:color w:val="000000" w:themeColor="text1"/>
          <w:lang w:val="es-PY"/>
        </w:rPr>
      </w:pPr>
    </w:p>
    <w:p w:rsidR="0023289D" w:rsidRPr="004A4A22" w:rsidDel="003134E0" w:rsidRDefault="00496932" w:rsidP="001C2030">
      <w:pPr>
        <w:spacing w:after="0"/>
        <w:jc w:val="both"/>
        <w:rPr>
          <w:del w:id="39" w:author="marcazal" w:date="2015-06-03T23:45:00Z"/>
          <w:rFonts w:cs="Times New Roman"/>
          <w:color w:val="000000" w:themeColor="text1"/>
          <w:lang w:val="es-PY"/>
        </w:rPr>
      </w:pPr>
      <w:r>
        <w:rPr>
          <w:rFonts w:cs="Times New Roman"/>
          <w:color w:val="000000" w:themeColor="text1"/>
          <w:lang w:val="es-PY"/>
        </w:rPr>
        <w:t xml:space="preserve">Dada la amplitud que </w:t>
      </w:r>
      <w:r w:rsidR="00593B85">
        <w:rPr>
          <w:rFonts w:cs="Times New Roman"/>
          <w:color w:val="000000" w:themeColor="text1"/>
          <w:lang w:val="es-PY"/>
        </w:rPr>
        <w:t xml:space="preserve">conllevan </w:t>
      </w:r>
      <w:r>
        <w:rPr>
          <w:rFonts w:cs="Times New Roman"/>
          <w:color w:val="000000" w:themeColor="text1"/>
          <w:lang w:val="es-PY"/>
        </w:rPr>
        <w:t xml:space="preserve">las RIA en lo que concierne a características y funcionalidades, y con el afán de </w:t>
      </w:r>
      <w:r w:rsidR="00593B85">
        <w:rPr>
          <w:rFonts w:cs="Times New Roman"/>
          <w:color w:val="000000" w:themeColor="text1"/>
          <w:lang w:val="es-PY"/>
        </w:rPr>
        <w:t>mostrar algunas de sus</w:t>
      </w:r>
      <w:r>
        <w:rPr>
          <w:rFonts w:cs="Times New Roman"/>
          <w:color w:val="000000" w:themeColor="text1"/>
          <w:lang w:val="es-PY"/>
        </w:rPr>
        <w:t xml:space="preserve"> bondades </w:t>
      </w:r>
      <w:r w:rsidR="00593B85">
        <w:rPr>
          <w:rFonts w:cs="Times New Roman"/>
          <w:color w:val="000000" w:themeColor="text1"/>
          <w:lang w:val="es-PY"/>
        </w:rPr>
        <w:t xml:space="preserve"> principales </w:t>
      </w:r>
      <w:r>
        <w:rPr>
          <w:rFonts w:cs="Times New Roman"/>
          <w:color w:val="000000" w:themeColor="text1"/>
          <w:lang w:val="es-PY"/>
        </w:rPr>
        <w:t>de una manera</w:t>
      </w:r>
      <w:r w:rsidR="00593B85">
        <w:rPr>
          <w:rFonts w:cs="Times New Roman"/>
          <w:color w:val="000000" w:themeColor="text1"/>
          <w:lang w:val="es-PY"/>
        </w:rPr>
        <w:t xml:space="preserve"> concreta,</w:t>
      </w:r>
      <w:r>
        <w:rPr>
          <w:rFonts w:cs="Times New Roman"/>
          <w:color w:val="000000" w:themeColor="text1"/>
          <w:lang w:val="es-PY"/>
        </w:rPr>
        <w:t xml:space="preserve">  este trabajo de fin de carrera </w:t>
      </w:r>
      <w:r w:rsidR="00593B85">
        <w:rPr>
          <w:rFonts w:cs="Times New Roman"/>
          <w:color w:val="000000" w:themeColor="text1"/>
          <w:lang w:val="es-PY"/>
        </w:rPr>
        <w:t>se enfocar</w:t>
      </w:r>
      <w:r>
        <w:rPr>
          <w:rFonts w:cs="Times New Roman"/>
          <w:color w:val="000000" w:themeColor="text1"/>
          <w:lang w:val="es-PY"/>
        </w:rPr>
        <w:t xml:space="preserve"> principalmente</w:t>
      </w:r>
      <w:r w:rsidR="00593B85">
        <w:rPr>
          <w:rFonts w:cs="Times New Roman"/>
          <w:color w:val="000000" w:themeColor="text1"/>
          <w:lang w:val="es-PY"/>
        </w:rPr>
        <w:t xml:space="preserve"> en lo</w:t>
      </w:r>
      <w:r>
        <w:rPr>
          <w:rFonts w:cs="Times New Roman"/>
          <w:color w:val="000000" w:themeColor="text1"/>
          <w:lang w:val="es-PY"/>
        </w:rPr>
        <w:t xml:space="preserve">s </w:t>
      </w:r>
      <w:r w:rsidR="00593B85">
        <w:rPr>
          <w:rFonts w:cs="Times New Roman"/>
          <w:color w:val="000000" w:themeColor="text1"/>
          <w:lang w:val="es-PY"/>
        </w:rPr>
        <w:t xml:space="preserve">aspectos concernientes a </w:t>
      </w:r>
      <w:r>
        <w:rPr>
          <w:rFonts w:cs="Times New Roman"/>
          <w:color w:val="000000" w:themeColor="text1"/>
          <w:lang w:val="es-PY"/>
        </w:rPr>
        <w:t>presentaciones enriquecidas</w:t>
      </w:r>
      <w:r w:rsidR="00593B85">
        <w:rPr>
          <w:rFonts w:cs="Times New Roman"/>
          <w:color w:val="000000" w:themeColor="text1"/>
          <w:lang w:val="es-PY"/>
        </w:rPr>
        <w:t>.</w:t>
      </w:r>
    </w:p>
    <w:p w:rsidR="0023289D" w:rsidRPr="004A4A22" w:rsidDel="003134E0" w:rsidRDefault="0023289D" w:rsidP="000551EF">
      <w:pPr>
        <w:spacing w:after="0"/>
        <w:ind w:firstLine="708"/>
        <w:jc w:val="both"/>
        <w:rPr>
          <w:del w:id="40"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41" w:name="_Toc350743964"/>
      <w:r w:rsidRPr="00137FF1">
        <w:rPr>
          <w:rFonts w:asciiTheme="minorHAnsi" w:hAnsiTheme="minorHAnsi" w:cs="Times New Roman"/>
          <w:caps/>
          <w:color w:val="000000" w:themeColor="text1"/>
          <w:sz w:val="22"/>
          <w:szCs w:val="22"/>
        </w:rPr>
        <w:t xml:space="preserve">2.3 Tecnologías para la implementación de las </w:t>
      </w:r>
      <w:bookmarkEnd w:id="41"/>
      <w:r w:rsidR="00524FF6" w:rsidRPr="00524FF6">
        <w:rPr>
          <w:rFonts w:asciiTheme="minorHAnsi" w:hAnsiTheme="minorHAnsi" w:cs="Times New Roman"/>
          <w:caps/>
          <w:color w:val="000000" w:themeColor="text1"/>
          <w:sz w:val="22"/>
          <w:szCs w:val="22"/>
        </w:rPr>
        <w:t>RIA</w:t>
      </w:r>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r w:rsidR="00524FF6" w:rsidRPr="00524FF6">
        <w:rPr>
          <w:rFonts w:cs="Times New Roman"/>
        </w:rPr>
        <w:t>RIA</w:t>
      </w:r>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413051" w:rsidP="00342DA4">
      <w:pPr>
        <w:jc w:val="both"/>
        <w:rPr>
          <w:rFonts w:cs="Times New Roman"/>
        </w:rPr>
      </w:pPr>
      <w:r w:rsidRPr="00413051">
        <w:rPr>
          <w:noProof/>
        </w:rPr>
        <w:pict>
          <v:shape id="_x0000_s1032" type="#_x0000_t202" style="position:absolute;left:0;text-align:left;margin-left:1pt;margin-top:257.5pt;width:420.5pt;height:21pt;z-index:251674624" wrapcoords="-39 0 -39 20965 21600 20965 21600 0 -39 0" stroked="f">
            <v:textbox style="mso-next-textbox:#_x0000_s1032;mso-fit-shape-to-text:t" inset="0,0,0,0">
              <w:txbxContent>
                <w:p w:rsidR="00757E55" w:rsidRDefault="00757E55">
                  <w:pPr>
                    <w:pStyle w:val="Epgrafe"/>
                    <w:jc w:val="center"/>
                    <w:rPr>
                      <w:rFonts w:eastAsiaTheme="minorHAnsi" w:cs="Times New Roman"/>
                      <w:b w:val="0"/>
                      <w:noProof/>
                      <w:color w:val="000000" w:themeColor="text1"/>
                    </w:rPr>
                  </w:pPr>
                  <w:bookmarkStart w:id="42" w:name="_Ref422753668"/>
                  <w:r w:rsidRPr="003B2F39">
                    <w:rPr>
                      <w:color w:val="000000" w:themeColor="text1"/>
                    </w:rPr>
                    <w:t xml:space="preserve">Figura </w:t>
                  </w:r>
                  <w:r w:rsidR="00413051" w:rsidRPr="003B2F39">
                    <w:rPr>
                      <w:color w:val="000000" w:themeColor="text1"/>
                    </w:rPr>
                    <w:fldChar w:fldCharType="begin"/>
                  </w:r>
                  <w:r w:rsidRPr="003B2F39">
                    <w:rPr>
                      <w:color w:val="000000" w:themeColor="text1"/>
                    </w:rPr>
                    <w:instrText xml:space="preserve"> SEQ Figura \* ARABIC </w:instrText>
                  </w:r>
                  <w:r w:rsidR="00413051" w:rsidRPr="003B2F39">
                    <w:rPr>
                      <w:color w:val="000000" w:themeColor="text1"/>
                    </w:rPr>
                    <w:fldChar w:fldCharType="separate"/>
                  </w:r>
                  <w:r>
                    <w:rPr>
                      <w:noProof/>
                      <w:color w:val="000000" w:themeColor="text1"/>
                    </w:rPr>
                    <w:t>3</w:t>
                  </w:r>
                  <w:r w:rsidR="00413051" w:rsidRPr="003B2F39">
                    <w:rPr>
                      <w:color w:val="000000" w:themeColor="text1"/>
                    </w:rPr>
                    <w:fldChar w:fldCharType="end"/>
                  </w:r>
                  <w:bookmarkEnd w:id="42"/>
                  <w:r w:rsidRPr="003B2F39">
                    <w:rPr>
                      <w:color w:val="000000" w:themeColor="text1"/>
                    </w:rPr>
                    <w:t xml:space="preserve"> </w:t>
                  </w:r>
                  <w:r w:rsidRPr="003B2F39">
                    <w:rPr>
                      <w:b w:val="0"/>
                      <w:color w:val="000000" w:themeColor="text1"/>
                    </w:rPr>
                    <w:t xml:space="preserve">A la izquierda el Modelo de aplicación web clásico. A la derecha, el modelo de aplicación web </w:t>
                  </w:r>
                  <w:proofErr w:type="spellStart"/>
                  <w:r w:rsidRPr="003B2F39">
                    <w:rPr>
                      <w:b w:val="0"/>
                      <w:color w:val="000000" w:themeColor="text1"/>
                    </w:rPr>
                    <w:t>Ajax</w:t>
                  </w:r>
                  <w:proofErr w:type="spellEnd"/>
                  <w:proofErr w:type="gramStart"/>
                  <w:r w:rsidRPr="003B2F39">
                    <w:rPr>
                      <w:b w:val="0"/>
                      <w:color w:val="000000" w:themeColor="text1"/>
                    </w:rPr>
                    <w:t>.</w:t>
                  </w:r>
                  <w:ins w:id="43" w:author="marcazal" w:date="2015-09-22T23:31:00Z">
                    <w:r w:rsidR="00B8485E" w:rsidRPr="000A7A24">
                      <w:rPr>
                        <w:rFonts w:ascii="Calibri" w:hAnsi="Calibri" w:cs="Calibri"/>
                      </w:rPr>
                      <w:t>[</w:t>
                    </w:r>
                    <w:proofErr w:type="gramEnd"/>
                    <w:r w:rsidR="00B8485E" w:rsidRPr="000A7A24">
                      <w:rPr>
                        <w:rFonts w:ascii="Calibri" w:hAnsi="Calibri" w:cs="Calibri"/>
                      </w:rPr>
                      <w:fldChar w:fldCharType="begin"/>
                    </w:r>
                    <w:r w:rsidR="00B8485E" w:rsidRPr="000A7A24">
                      <w:rPr>
                        <w:rFonts w:ascii="Calibri" w:hAnsi="Calibri" w:cs="Calibri"/>
                      </w:rPr>
                      <w:instrText xml:space="preserve"> REF BIB_garrett \* MERGEFORMAT </w:instrText>
                    </w:r>
                    <w:r w:rsidR="00B8485E" w:rsidRPr="000A7A24">
                      <w:rPr>
                        <w:rFonts w:ascii="Calibri" w:hAnsi="Calibri" w:cs="Calibri"/>
                      </w:rPr>
                      <w:fldChar w:fldCharType="separate"/>
                    </w:r>
                    <w:r w:rsidR="00B8485E" w:rsidRPr="000A7A24">
                      <w:rPr>
                        <w:rFonts w:ascii="Calibri" w:hAnsi="Calibri" w:cs="Calibri"/>
                        <w:lang w:val="es-PY"/>
                      </w:rPr>
                      <w:t>&lt;</w:t>
                    </w:r>
                    <w:proofErr w:type="spellStart"/>
                    <w:r w:rsidR="00B8485E" w:rsidRPr="000A7A24">
                      <w:rPr>
                        <w:rFonts w:ascii="Calibri" w:hAnsi="Calibri" w:cs="Calibri"/>
                        <w:lang w:val="es-PY"/>
                      </w:rPr>
                      <w:t>garrett</w:t>
                    </w:r>
                    <w:proofErr w:type="spellEnd"/>
                    <w:r w:rsidR="00B8485E" w:rsidRPr="000A7A24">
                      <w:rPr>
                        <w:rFonts w:ascii="Calibri" w:hAnsi="Calibri" w:cs="Calibri"/>
                        <w:lang w:val="es-PY"/>
                      </w:rPr>
                      <w:t>&gt;</w:t>
                    </w:r>
                    <w:r w:rsidR="00B8485E" w:rsidRPr="000A7A24">
                      <w:rPr>
                        <w:rFonts w:ascii="Calibri" w:hAnsi="Calibri" w:cs="Calibri"/>
                      </w:rPr>
                      <w:fldChar w:fldCharType="end"/>
                    </w:r>
                    <w:r w:rsidR="00B8485E" w:rsidRPr="000A7A24">
                      <w:rPr>
                        <w:rFonts w:ascii="Calibri" w:hAnsi="Calibri" w:cs="Calibri"/>
                      </w:rPr>
                      <w:t>]</w:t>
                    </w:r>
                    <w:r w:rsidR="00B8485E" w:rsidRPr="004A4A22">
                      <w:rPr>
                        <w:rFonts w:cs="Times New Roman"/>
                      </w:rPr>
                      <w:t xml:space="preserve"> </w:t>
                    </w:r>
                  </w:ins>
                </w:p>
              </w:txbxContent>
            </v:textbox>
            <w10:wrap type="tight"/>
          </v:shape>
        </w:pict>
      </w:r>
      <w:r w:rsidR="003945CB">
        <w:rPr>
          <w:rFonts w:cs="Times New Roman"/>
          <w:noProof/>
          <w:lang w:val="es-PY" w:eastAsia="es-PY"/>
        </w:rPr>
        <w:drawing>
          <wp:anchor distT="0" distB="0" distL="114300" distR="114300" simplePos="0" relativeHeight="251668480" behindDoc="1" locked="0" layoutInCell="1" allowOverlap="1">
            <wp:simplePos x="0" y="0"/>
            <wp:positionH relativeFrom="column">
              <wp:posOffset>8890</wp:posOffset>
            </wp:positionH>
            <wp:positionV relativeFrom="paragraph">
              <wp:posOffset>645795</wp:posOffset>
            </wp:positionV>
            <wp:extent cx="4993005" cy="2516505"/>
            <wp:effectExtent l="0" t="0" r="0" b="0"/>
            <wp:wrapTight wrapText="bothSides">
              <wp:wrapPolygon edited="0">
                <wp:start x="0" y="0"/>
                <wp:lineTo x="0" y="21420"/>
                <wp:lineTo x="21509" y="21420"/>
                <wp:lineTo x="21509" y="0"/>
                <wp:lineTo x="0"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4993005" cy="251650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proofErr w:type="spellStart"/>
      <w:r w:rsidR="00342DA4" w:rsidRPr="00342DA4">
        <w:rPr>
          <w:rFonts w:cs="Times New Roman"/>
          <w:b/>
          <w:i/>
        </w:rPr>
        <w:t>Javascript</w:t>
      </w:r>
      <w:proofErr w:type="spellEnd"/>
      <w:r w:rsidR="0023289D" w:rsidRPr="004A4A22">
        <w:rPr>
          <w:rFonts w:cs="Times New Roman"/>
          <w:b/>
        </w:rPr>
        <w:t>:</w:t>
      </w:r>
      <w:r w:rsidR="0023289D" w:rsidRPr="004A4A22">
        <w:rPr>
          <w:rFonts w:cs="Times New Roman"/>
        </w:rPr>
        <w:t xml:space="preserve"> </w:t>
      </w:r>
      <w:r w:rsidR="001E2521">
        <w:rPr>
          <w:rFonts w:cs="Times New Roman"/>
        </w:rPr>
        <w:t xml:space="preserve">en este caso, </w:t>
      </w:r>
      <w:r w:rsidR="0023289D" w:rsidRPr="004A4A22">
        <w:rPr>
          <w:rFonts w:cs="Times New Roman"/>
        </w:rPr>
        <w:t xml:space="preserve">la lógica del lado cliente está implementada en </w:t>
      </w:r>
      <w:proofErr w:type="spellStart"/>
      <w:r w:rsidR="00342DA4" w:rsidRPr="00342DA4">
        <w:rPr>
          <w:rFonts w:cs="Times New Roman"/>
          <w:i/>
        </w:rPr>
        <w:t>Javascript</w:t>
      </w:r>
      <w:proofErr w:type="spellEnd"/>
      <w:r w:rsidR="0023289D" w:rsidRPr="004A4A22">
        <w:rPr>
          <w:rFonts w:cs="Times New Roman"/>
        </w:rPr>
        <w:t xml:space="preserve"> (el enfo</w:t>
      </w:r>
      <w:r w:rsidR="00583643">
        <w:rPr>
          <w:rFonts w:cs="Times New Roman"/>
        </w:rPr>
        <w:t>que también es conocido como "</w:t>
      </w:r>
      <w:proofErr w:type="spellStart"/>
      <w:r w:rsidR="00583643" w:rsidRPr="00FE2E3F">
        <w:rPr>
          <w:rFonts w:cs="Times New Roman"/>
          <w:i/>
        </w:rPr>
        <w:t>Ajax</w:t>
      </w:r>
      <w:proofErr w:type="spellEnd"/>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proofErr w:type="spellStart"/>
      <w:r w:rsidR="00342DA4" w:rsidRPr="000F1C98">
        <w:rPr>
          <w:rFonts w:cs="Times New Roman"/>
          <w:i/>
        </w:rPr>
        <w:t>Javascript</w:t>
      </w:r>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w:t>
      </w:r>
      <w:r w:rsidR="0023289D" w:rsidRPr="00FE2E3F">
        <w:rPr>
          <w:rFonts w:cs="Times New Roman"/>
          <w:i/>
        </w:rPr>
        <w:t>HTML</w:t>
      </w:r>
      <w:r w:rsidR="0023289D" w:rsidRPr="004A4A22">
        <w:rPr>
          <w:rFonts w:cs="Times New Roman"/>
        </w:rPr>
        <w:t xml:space="preserve"> y</w:t>
      </w:r>
      <w:r w:rsidR="0023289D" w:rsidRPr="00FE2E3F">
        <w:rPr>
          <w:rFonts w:cs="Times New Roman"/>
          <w:i/>
        </w:rPr>
        <w:t xml:space="preserve"> CSS</w:t>
      </w:r>
      <w:r w:rsidR="0023289D" w:rsidRPr="004A4A22">
        <w:rPr>
          <w:rFonts w:cs="Times New Roman"/>
        </w:rPr>
        <w:t>.</w:t>
      </w:r>
    </w:p>
    <w:p w:rsidR="00B03513" w:rsidRDefault="0023289D" w:rsidP="00342DA4">
      <w:pPr>
        <w:jc w:val="both"/>
        <w:rPr>
          <w:rFonts w:cs="Times New Roman"/>
        </w:rPr>
      </w:pPr>
      <w:r w:rsidRPr="004A4A22">
        <w:rPr>
          <w:rFonts w:cs="Times New Roman"/>
        </w:rPr>
        <w:lastRenderedPageBreak/>
        <w:t xml:space="preserve">La principal ventaja de este enfoque es que se basa en el </w:t>
      </w:r>
      <w:proofErr w:type="spellStart"/>
      <w:r w:rsidR="00342DA4" w:rsidRPr="00342DA4">
        <w:rPr>
          <w:rFonts w:cs="Times New Roman"/>
          <w:i/>
        </w:rPr>
        <w:t>Javascript</w:t>
      </w:r>
      <w:proofErr w:type="spellEnd"/>
      <w:r w:rsidRPr="004A4A22">
        <w:rPr>
          <w:rFonts w:cs="Times New Roman"/>
        </w:rPr>
        <w:t xml:space="preserve"> incorporado en el navegador y soporta los estándares de </w:t>
      </w:r>
      <w:r w:rsidRPr="00FE2E3F">
        <w:rPr>
          <w:rFonts w:cs="Times New Roman"/>
          <w:i/>
        </w:rPr>
        <w:t>W3C</w:t>
      </w:r>
      <w:r w:rsidRPr="004A4A22">
        <w:rPr>
          <w:rFonts w:cs="Times New Roman"/>
        </w:rPr>
        <w:t xml:space="preserve">. </w:t>
      </w:r>
      <w:r w:rsidR="00583643">
        <w:rPr>
          <w:rFonts w:cs="Times New Roman"/>
        </w:rPr>
        <w:t xml:space="preserve">En la </w:t>
      </w:r>
      <w:commentRangeStart w:id="44"/>
      <w:r w:rsidR="00413051">
        <w:rPr>
          <w:rFonts w:cs="Times New Roman"/>
        </w:rPr>
        <w:fldChar w:fldCharType="begin"/>
      </w:r>
      <w:r w:rsidR="00A6662B">
        <w:rPr>
          <w:rFonts w:cs="Times New Roman"/>
        </w:rPr>
        <w:instrText xml:space="preserve"> REF _Ref422753668 \h </w:instrText>
      </w:r>
      <w:r w:rsidR="00413051">
        <w:rPr>
          <w:rFonts w:cs="Times New Roman"/>
        </w:rPr>
      </w:r>
      <w:r w:rsidR="00413051">
        <w:rPr>
          <w:rFonts w:cs="Times New Roman"/>
        </w:rPr>
        <w:fldChar w:fldCharType="separate"/>
      </w:r>
      <w:r w:rsidR="00A6662B" w:rsidRPr="003B2F39">
        <w:rPr>
          <w:color w:val="000000" w:themeColor="text1"/>
        </w:rPr>
        <w:t xml:space="preserve">Figura </w:t>
      </w:r>
      <w:r w:rsidR="00A6662B">
        <w:rPr>
          <w:noProof/>
          <w:color w:val="000000" w:themeColor="text1"/>
        </w:rPr>
        <w:t>3</w:t>
      </w:r>
      <w:r w:rsidR="00413051">
        <w:rPr>
          <w:rFonts w:cs="Times New Roman"/>
        </w:rPr>
        <w:fldChar w:fldCharType="end"/>
      </w:r>
      <w:commentRangeEnd w:id="44"/>
      <w:r w:rsidR="00943F83">
        <w:rPr>
          <w:rStyle w:val="Refdecomentario"/>
          <w:rFonts w:eastAsiaTheme="minorEastAsia"/>
          <w:lang w:eastAsia="es-ES"/>
        </w:rPr>
        <w:commentReference w:id="44"/>
      </w:r>
      <w:r w:rsidR="00A6662B">
        <w:rPr>
          <w:rFonts w:cs="Times New Roman"/>
        </w:rPr>
        <w:t xml:space="preserve"> </w:t>
      </w:r>
      <w:r w:rsidR="00583643">
        <w:rPr>
          <w:rFonts w:cs="Times New Roman"/>
        </w:rPr>
        <w:t>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w:t>
      </w:r>
      <w:r w:rsidR="00DB262E" w:rsidRPr="00FE2E3F">
        <w:rPr>
          <w:rFonts w:cs="Times New Roman"/>
          <w:i/>
        </w:rPr>
        <w:t>HTML</w:t>
      </w:r>
      <w:r w:rsidR="00DB262E">
        <w:rPr>
          <w:rFonts w:cs="Times New Roman"/>
        </w:rPr>
        <w:t xml:space="preserve"> y </w:t>
      </w:r>
      <w:r w:rsidR="00DB262E" w:rsidRPr="00FE2E3F">
        <w:rPr>
          <w:rFonts w:cs="Times New Roman"/>
          <w:i/>
        </w:rPr>
        <w:t>CSS</w:t>
      </w:r>
      <w:r w:rsidR="005A69E6">
        <w:rPr>
          <w:rFonts w:cs="Times New Roman"/>
        </w:rPr>
        <w:t>.</w:t>
      </w:r>
      <w:r w:rsidR="00DB262E">
        <w:rPr>
          <w:rFonts w:cs="Times New Roman"/>
        </w:rPr>
        <w:t xml:space="preserve"> </w:t>
      </w:r>
      <w:r w:rsidR="00B03513">
        <w:rPr>
          <w:rFonts w:cs="Times New Roman"/>
        </w:rPr>
        <w:t>El manejo de las</w:t>
      </w:r>
      <w:r w:rsidR="005A69E6">
        <w:rPr>
          <w:rFonts w:cs="Times New Roman"/>
        </w:rPr>
        <w:t xml:space="preserve"> interacciones entre la interfaz de usuario y el motor </w:t>
      </w:r>
      <w:commentRangeStart w:id="45"/>
      <w:r w:rsidR="005A69E6" w:rsidRPr="00FE2E3F">
        <w:rPr>
          <w:rFonts w:cs="Times New Roman"/>
          <w:i/>
        </w:rPr>
        <w:t>Ajax</w:t>
      </w:r>
      <w:commentRangeEnd w:id="45"/>
      <w:r w:rsidR="00943F83" w:rsidRPr="00FE2E3F">
        <w:rPr>
          <w:rStyle w:val="Refdecomentario"/>
          <w:rFonts w:eastAsiaTheme="minorEastAsia"/>
          <w:i/>
          <w:lang w:eastAsia="es-ES"/>
        </w:rPr>
        <w:commentReference w:id="45"/>
      </w:r>
      <w:r w:rsidR="005A69E6">
        <w:rPr>
          <w:rFonts w:cs="Times New Roman"/>
        </w:rPr>
        <w:t xml:space="preserve">, </w:t>
      </w:r>
      <w:r w:rsidR="00B03513">
        <w:rPr>
          <w:rFonts w:cs="Times New Roman"/>
        </w:rPr>
        <w:t xml:space="preserve"> que </w:t>
      </w:r>
      <w:r w:rsidR="005A69E6">
        <w:rPr>
          <w:rFonts w:cs="Times New Roman"/>
        </w:rPr>
        <w:t xml:space="preserve">representan a </w:t>
      </w:r>
      <w:r w:rsidR="00DB262E">
        <w:rPr>
          <w:rFonts w:cs="Times New Roman"/>
        </w:rPr>
        <w:t xml:space="preserve"> la lógica </w:t>
      </w:r>
      <w:r w:rsidR="007F0FE3">
        <w:rPr>
          <w:rFonts w:cs="Times New Roman"/>
        </w:rPr>
        <w:t>de</w:t>
      </w:r>
      <w:r w:rsidR="005A69E6">
        <w:rPr>
          <w:rFonts w:cs="Times New Roman"/>
        </w:rPr>
        <w:t xml:space="preserve"> negocio en el </w:t>
      </w:r>
      <w:r w:rsidR="00B03513">
        <w:rPr>
          <w:rFonts w:cs="Times New Roman"/>
        </w:rPr>
        <w:t>lado</w:t>
      </w:r>
      <w:r w:rsidR="005A69E6">
        <w:rPr>
          <w:rFonts w:cs="Times New Roman"/>
        </w:rPr>
        <w:t xml:space="preserve"> del cliente</w:t>
      </w:r>
      <w:r w:rsidR="00B03513">
        <w:rPr>
          <w:rFonts w:cs="Times New Roman"/>
        </w:rPr>
        <w:t>, son implementadas por medio de</w:t>
      </w:r>
      <w:r w:rsidR="00DB262E">
        <w:rPr>
          <w:rFonts w:cs="Times New Roman"/>
        </w:rPr>
        <w:t xml:space="preserve"> </w:t>
      </w:r>
      <w:proofErr w:type="spellStart"/>
      <w:r w:rsidR="00342DA4" w:rsidRPr="00342DA4">
        <w:rPr>
          <w:rFonts w:cs="Times New Roman"/>
          <w:i/>
        </w:rPr>
        <w:t>Javascript</w:t>
      </w:r>
      <w:proofErr w:type="spellEnd"/>
      <w:r w:rsidR="00DB262E">
        <w:rPr>
          <w:rFonts w:cs="Times New Roman"/>
        </w:rPr>
        <w:t xml:space="preserve">. </w:t>
      </w:r>
    </w:p>
    <w:p w:rsidR="0023289D" w:rsidRPr="004A4A22" w:rsidRDefault="00B03513" w:rsidP="00342DA4">
      <w:pPr>
        <w:jc w:val="both"/>
        <w:rPr>
          <w:rFonts w:cs="Times New Roman"/>
        </w:rPr>
      </w:pPr>
      <w:r>
        <w:rPr>
          <w:rFonts w:cs="Times New Roman"/>
        </w:rPr>
        <w:t xml:space="preserve">El motor </w:t>
      </w:r>
      <w:r w:rsidRPr="00FE2E3F">
        <w:rPr>
          <w:rFonts w:cs="Times New Roman"/>
          <w:i/>
        </w:rPr>
        <w:t>Ajax</w:t>
      </w:r>
      <w:r>
        <w:rPr>
          <w:rFonts w:cs="Times New Roman"/>
        </w:rPr>
        <w:t xml:space="preserve"> gestiona la </w:t>
      </w:r>
      <w:r w:rsidR="00DB262E">
        <w:rPr>
          <w:rFonts w:cs="Times New Roman"/>
        </w:rPr>
        <w:t xml:space="preserve">comunicación </w:t>
      </w:r>
      <w:r>
        <w:rPr>
          <w:rFonts w:cs="Times New Roman"/>
        </w:rPr>
        <w:t xml:space="preserve">entre el cliente y </w:t>
      </w:r>
      <w:r w:rsidR="00DB262E">
        <w:rPr>
          <w:rFonts w:cs="Times New Roman"/>
        </w:rPr>
        <w:t>servidor</w:t>
      </w:r>
      <w:r>
        <w:rPr>
          <w:rFonts w:cs="Times New Roman"/>
        </w:rPr>
        <w:t xml:space="preserve">, </w:t>
      </w:r>
      <w:r w:rsidR="00DB262E">
        <w:rPr>
          <w:rFonts w:cs="Times New Roman"/>
        </w:rPr>
        <w:t xml:space="preserve">por medio de solicitudes </w:t>
      </w:r>
      <w:commentRangeStart w:id="46"/>
      <w:r w:rsidR="00DB262E" w:rsidRPr="00FE2E3F">
        <w:rPr>
          <w:rFonts w:cs="Times New Roman"/>
          <w:i/>
        </w:rPr>
        <w:t>HTTP</w:t>
      </w:r>
      <w:r w:rsidR="00DB262E">
        <w:rPr>
          <w:rFonts w:cs="Times New Roman"/>
        </w:rPr>
        <w:t xml:space="preserve"> o </w:t>
      </w:r>
      <w:r w:rsidR="00DB262E" w:rsidRPr="00FE2E3F">
        <w:rPr>
          <w:rFonts w:cs="Times New Roman"/>
          <w:i/>
        </w:rPr>
        <w:t>HTTPS</w:t>
      </w:r>
      <w:commentRangeEnd w:id="46"/>
      <w:r w:rsidR="0039324C" w:rsidRPr="00FE2E3F">
        <w:rPr>
          <w:rStyle w:val="Refdecomentario"/>
          <w:rFonts w:eastAsiaTheme="minorEastAsia"/>
          <w:i/>
          <w:lang w:eastAsia="es-ES"/>
        </w:rPr>
        <w:commentReference w:id="46"/>
      </w:r>
      <w:r w:rsidR="008258CA">
        <w:rPr>
          <w:rFonts w:cs="Times New Roman"/>
        </w:rPr>
        <w:t>,</w:t>
      </w:r>
      <w:r w:rsidR="00DB262E">
        <w:rPr>
          <w:rFonts w:cs="Times New Roman"/>
        </w:rPr>
        <w:t xml:space="preserve"> </w:t>
      </w:r>
      <w:r w:rsidR="008258CA">
        <w:rPr>
          <w:rFonts w:cs="Times New Roman"/>
        </w:rPr>
        <w:t>obteniendo las respuestas</w:t>
      </w:r>
      <w:r w:rsidR="00DB262E">
        <w:rPr>
          <w:rFonts w:cs="Times New Roman"/>
        </w:rPr>
        <w:t xml:space="preserve"> del lado servidor</w:t>
      </w:r>
      <w:r w:rsidR="008258CA">
        <w:rPr>
          <w:rFonts w:cs="Times New Roman"/>
        </w:rPr>
        <w:t>, interpretando los datos utiliza</w:t>
      </w:r>
      <w:r w:rsidR="00943F83">
        <w:rPr>
          <w:rFonts w:cs="Times New Roman"/>
        </w:rPr>
        <w:t>n</w:t>
      </w:r>
      <w:r w:rsidR="008258CA">
        <w:rPr>
          <w:rFonts w:cs="Times New Roman"/>
        </w:rPr>
        <w:t>do</w:t>
      </w:r>
      <w:r w:rsidR="00DB262E">
        <w:rPr>
          <w:rFonts w:cs="Times New Roman"/>
        </w:rPr>
        <w:t xml:space="preserve"> lenguajes de marcado como </w:t>
      </w:r>
      <w:commentRangeStart w:id="47"/>
      <w:r w:rsidR="00DB262E" w:rsidRPr="00FE2E3F">
        <w:rPr>
          <w:rFonts w:cs="Times New Roman"/>
          <w:i/>
        </w:rPr>
        <w:t>XML</w:t>
      </w:r>
      <w:r w:rsidR="00DB262E">
        <w:rPr>
          <w:rFonts w:cs="Times New Roman"/>
        </w:rPr>
        <w:t xml:space="preserve"> </w:t>
      </w:r>
      <w:commentRangeEnd w:id="47"/>
      <w:r w:rsidR="0039324C">
        <w:rPr>
          <w:rStyle w:val="Refdecomentario"/>
          <w:rFonts w:eastAsiaTheme="minorEastAsia"/>
          <w:lang w:eastAsia="es-ES"/>
        </w:rPr>
        <w:commentReference w:id="47"/>
      </w:r>
      <w:r w:rsidR="00DB262E">
        <w:rPr>
          <w:rFonts w:cs="Times New Roman"/>
        </w:rPr>
        <w:t xml:space="preserve">o </w:t>
      </w:r>
      <w:commentRangeStart w:id="48"/>
      <w:r w:rsidR="00DB262E" w:rsidRPr="00FE2E3F">
        <w:rPr>
          <w:rFonts w:cs="Times New Roman"/>
          <w:i/>
        </w:rPr>
        <w:t>JSON</w:t>
      </w:r>
      <w:commentRangeEnd w:id="48"/>
      <w:r w:rsidR="0039324C" w:rsidRPr="00FE2E3F">
        <w:rPr>
          <w:rStyle w:val="Refdecomentario"/>
          <w:rFonts w:eastAsiaTheme="minorEastAsia"/>
          <w:i/>
          <w:lang w:eastAsia="es-ES"/>
        </w:rPr>
        <w:commentReference w:id="48"/>
      </w:r>
      <w:r w:rsidR="00DB262E">
        <w:rPr>
          <w:rFonts w:cs="Times New Roman"/>
        </w:rPr>
        <w:t xml:space="preserve">. </w:t>
      </w:r>
      <w:r w:rsidR="0023289D" w:rsidRPr="004A4A22">
        <w:rPr>
          <w:rFonts w:cs="Times New Roman"/>
        </w:rPr>
        <w:t>Los principales inconvenientes son el soporte multimedia insuficiente, limitaciones en las cajas de arena (</w:t>
      </w:r>
      <w:commentRangeStart w:id="49"/>
      <w:proofErr w:type="spellStart"/>
      <w:r w:rsidR="0023289D" w:rsidRPr="00FE2E3F">
        <w:rPr>
          <w:rFonts w:cs="Times New Roman"/>
          <w:i/>
        </w:rPr>
        <w:t>sandboxes</w:t>
      </w:r>
      <w:commentRangeEnd w:id="49"/>
      <w:proofErr w:type="spellEnd"/>
      <w:r w:rsidR="0039324C" w:rsidRPr="00FE2E3F">
        <w:rPr>
          <w:rStyle w:val="Refdecomentario"/>
          <w:rFonts w:eastAsiaTheme="minorEastAsia"/>
          <w:i/>
          <w:lang w:eastAsia="es-ES"/>
        </w:rPr>
        <w:commentReference w:id="49"/>
      </w:r>
      <w:r w:rsidR="0023289D"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bookmarkStart w:id="50" w:name="_GoBack"/>
      <w:proofErr w:type="spellStart"/>
      <w:r w:rsidRPr="00733DD4">
        <w:rPr>
          <w:rFonts w:cs="Times New Roman"/>
          <w:b/>
          <w:i/>
        </w:rPr>
        <w:t>p</w:t>
      </w:r>
      <w:bookmarkEnd w:id="50"/>
      <w:r w:rsidRPr="00733DD4">
        <w:rPr>
          <w:rFonts w:cs="Times New Roman"/>
          <w:b/>
          <w:i/>
        </w:rPr>
        <w:t>lug-ins</w:t>
      </w:r>
      <w:proofErr w:type="spellEnd"/>
      <w:r w:rsidRPr="004A4A22">
        <w:rPr>
          <w:rFonts w:cs="Times New Roman"/>
          <w:b/>
        </w:rPr>
        <w:t>:</w:t>
      </w:r>
      <w:r w:rsidRPr="004A4A22">
        <w:rPr>
          <w:rFonts w:cs="Times New Roman"/>
        </w:rPr>
        <w:t xml:space="preserve"> en</w:t>
      </w:r>
      <w:r w:rsidR="001E2521">
        <w:rPr>
          <w:rFonts w:cs="Times New Roman"/>
        </w:rPr>
        <w:t xml:space="preserve"> este caso, </w:t>
      </w:r>
      <w:r w:rsidRPr="004A4A22">
        <w:rPr>
          <w:rFonts w:cs="Times New Roman"/>
        </w:rPr>
        <w:t xml:space="preserve">la representación avanzada y el procesamiento de eventos se encomienda a los </w:t>
      </w:r>
      <w:proofErr w:type="spellStart"/>
      <w:r w:rsidRPr="008258CA">
        <w:rPr>
          <w:rFonts w:cs="Times New Roman"/>
          <w:i/>
        </w:rPr>
        <w:t>plug-ins</w:t>
      </w:r>
      <w:proofErr w:type="spellEnd"/>
      <w:r w:rsidRPr="004A4A22">
        <w:rPr>
          <w:rFonts w:cs="Times New Roman"/>
        </w:rPr>
        <w:t xml:space="preserve"> del navegador por medio de la interpretación de lenguajes específicos de scripting, </w:t>
      </w:r>
      <w:r w:rsidRPr="00663754">
        <w:rPr>
          <w:rFonts w:cs="Times New Roman"/>
          <w:i/>
        </w:rPr>
        <w:t>XML</w:t>
      </w:r>
      <w:r w:rsidRPr="004A4A22">
        <w:rPr>
          <w:rFonts w:cs="Times New Roman"/>
        </w:rPr>
        <w:t xml:space="preserve"> o archivos multimedia. Una ventaja de los </w:t>
      </w:r>
      <w:proofErr w:type="spellStart"/>
      <w:r w:rsidRPr="00733DD4">
        <w:rPr>
          <w:rFonts w:cs="Times New Roman"/>
          <w:i/>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proofErr w:type="spellStart"/>
      <w:r w:rsidR="00342DA4" w:rsidRPr="00342DA4">
        <w:rPr>
          <w:rFonts w:cs="Times New Roman"/>
          <w:i/>
        </w:rPr>
        <w:t>Javascript</w:t>
      </w:r>
      <w:proofErr w:type="spellEnd"/>
      <w:r w:rsidRPr="004A4A22">
        <w:rPr>
          <w:rFonts w:cs="Times New Roman"/>
        </w:rPr>
        <w:t xml:space="preserve"> interpretado. Algunos </w:t>
      </w:r>
      <w:proofErr w:type="spellStart"/>
      <w:r w:rsidRPr="00733DD4">
        <w:rPr>
          <w:rFonts w:cs="Times New Roman"/>
          <w:i/>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1E2521" w:rsidRDefault="0023289D" w:rsidP="000551EF">
      <w:pPr>
        <w:jc w:val="both"/>
        <w:rPr>
          <w:rFonts w:cs="Times New Roman"/>
        </w:rPr>
      </w:pPr>
      <w:r w:rsidRPr="004A4A22">
        <w:rPr>
          <w:rFonts w:cs="Times New Roman"/>
        </w:rPr>
        <w:t xml:space="preserve">• </w:t>
      </w:r>
      <w:r w:rsidRPr="004A4A22">
        <w:rPr>
          <w:rFonts w:cs="Times New Roman"/>
          <w:b/>
        </w:rPr>
        <w:t xml:space="preserve">Basadas en </w:t>
      </w:r>
      <w:r w:rsidR="008258CA">
        <w:rPr>
          <w:rFonts w:cs="Times New Roman"/>
          <w:b/>
        </w:rPr>
        <w:t>entornos</w:t>
      </w:r>
      <w:r w:rsidRPr="004A4A22">
        <w:rPr>
          <w:rFonts w:cs="Times New Roman"/>
          <w:b/>
        </w:rPr>
        <w:t xml:space="preserve"> de ejecución:</w:t>
      </w:r>
      <w:r w:rsidRPr="004A4A22">
        <w:rPr>
          <w:rFonts w:cs="Times New Roman"/>
        </w:rPr>
        <w:t xml:space="preserve"> </w:t>
      </w:r>
      <w:r w:rsidR="001E2521">
        <w:rPr>
          <w:rFonts w:cs="Times New Roman"/>
        </w:rPr>
        <w:t xml:space="preserve">en este caso, </w:t>
      </w:r>
      <w:r w:rsidRPr="004A4A22">
        <w:rPr>
          <w:rFonts w:cs="Times New Roman"/>
        </w:rPr>
        <w:t xml:space="preserve">las aplicaciones se descargan de la Web, pero se ejecutan fuera del navegador, utilizando un ambiente de escritorio en tiempo de ejecución. Estas soluciones ofrecen lo máximo en términos de capacidades de cliente y el uso </w:t>
      </w:r>
      <w:r w:rsidRPr="00663754">
        <w:rPr>
          <w:rFonts w:cs="Times New Roman"/>
          <w:i/>
        </w:rPr>
        <w:t>off-line</w:t>
      </w:r>
      <w:r w:rsidRPr="004A4A22">
        <w:rPr>
          <w:rFonts w:cs="Times New Roman"/>
        </w:rPr>
        <w:t xml:space="preserv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r w:rsidR="00524FF6" w:rsidRPr="00524FF6">
        <w:rPr>
          <w:rFonts w:cs="Times New Roman"/>
        </w:rPr>
        <w:t>RIA</w:t>
      </w:r>
      <w:r w:rsidRPr="004A4A22">
        <w:rPr>
          <w:rFonts w:cs="Times New Roman"/>
        </w:rPr>
        <w:t xml:space="preserve"> se pueden utilizar para desarrollar aplicaciones de este tipo.</w:t>
      </w:r>
      <w:r w:rsidRPr="004A4A22" w:rsidDel="00BF53BC">
        <w:rPr>
          <w:rFonts w:cs="Times New Roman"/>
        </w:rPr>
        <w:t xml:space="preserve"> </w:t>
      </w:r>
    </w:p>
    <w:p w:rsidR="0023289D" w:rsidRDefault="009E5161" w:rsidP="000551EF">
      <w:pPr>
        <w:jc w:val="both"/>
        <w:rPr>
          <w:rFonts w:cs="Times New Roman"/>
        </w:rPr>
      </w:pPr>
      <w:r>
        <w:rPr>
          <w:rFonts w:cs="Times New Roman"/>
        </w:rPr>
        <w:t xml:space="preserve">En la </w:t>
      </w:r>
      <w:r w:rsidR="00413051">
        <w:rPr>
          <w:rFonts w:cs="Times New Roman"/>
        </w:rPr>
        <w:fldChar w:fldCharType="begin"/>
      </w:r>
      <w:r w:rsidR="00A6662B">
        <w:rPr>
          <w:rFonts w:cs="Times New Roman"/>
        </w:rPr>
        <w:instrText xml:space="preserve"> REF _Ref422753721 \h </w:instrText>
      </w:r>
      <w:r w:rsidR="00413051">
        <w:rPr>
          <w:rFonts w:cs="Times New Roman"/>
        </w:rPr>
      </w:r>
      <w:r w:rsidR="00413051">
        <w:rPr>
          <w:rFonts w:cs="Times New Roman"/>
        </w:rPr>
        <w:fldChar w:fldCharType="separate"/>
      </w:r>
      <w:r w:rsidR="00A6662B" w:rsidRPr="00862534">
        <w:rPr>
          <w:color w:val="000000" w:themeColor="text1"/>
        </w:rPr>
        <w:t xml:space="preserve">Tabla </w:t>
      </w:r>
      <w:r w:rsidR="00A6662B">
        <w:rPr>
          <w:noProof/>
          <w:color w:val="000000" w:themeColor="text1"/>
        </w:rPr>
        <w:t>5</w:t>
      </w:r>
      <w:r w:rsidR="00413051">
        <w:rPr>
          <w:rFonts w:cs="Times New Roman"/>
        </w:rPr>
        <w:fldChar w:fldCharType="end"/>
      </w:r>
      <w:r w:rsidR="00A6662B">
        <w:rPr>
          <w:rFonts w:cs="Times New Roman"/>
        </w:rPr>
        <w:t xml:space="preserve"> </w:t>
      </w:r>
      <w:r>
        <w:rPr>
          <w:rFonts w:cs="Times New Roman"/>
        </w:rPr>
        <w:t xml:space="preserve">puede apreciarse las capacidades </w:t>
      </w:r>
      <w:r w:rsidR="00D02086">
        <w:rPr>
          <w:rFonts w:cs="Times New Roman"/>
        </w:rPr>
        <w:t xml:space="preserve">y las limitaciones </w:t>
      </w:r>
      <w:r>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RPr="00AF2430" w:rsidTr="00862534">
        <w:tc>
          <w:tcPr>
            <w:tcW w:w="1620" w:type="dxa"/>
          </w:tcPr>
          <w:p w:rsidR="00D02086" w:rsidRPr="002D3265" w:rsidRDefault="00D02086" w:rsidP="006B09CF">
            <w:pPr>
              <w:jc w:val="center"/>
              <w:rPr>
                <w:rFonts w:cs="Times New Roman"/>
                <w:sz w:val="16"/>
              </w:rPr>
            </w:pPr>
          </w:p>
          <w:p w:rsidR="009E2506" w:rsidRPr="002D3265" w:rsidRDefault="009E2506" w:rsidP="006B09CF">
            <w:pPr>
              <w:jc w:val="center"/>
              <w:rPr>
                <w:rFonts w:cs="Times New Roman"/>
                <w:b/>
                <w:sz w:val="16"/>
              </w:rPr>
            </w:pPr>
            <w:r w:rsidRPr="002D3265">
              <w:rPr>
                <w:rFonts w:cs="Times New Roman"/>
                <w:b/>
                <w:sz w:val="16"/>
              </w:rPr>
              <w:t>Tecnología cliente</w:t>
            </w:r>
            <w:r w:rsidR="00E82F76" w:rsidRPr="002D3265">
              <w:rPr>
                <w:rFonts w:cs="Times New Roman"/>
                <w:b/>
                <w:sz w:val="16"/>
              </w:rPr>
              <w:t xml:space="preserve"> </w:t>
            </w:r>
            <w:r w:rsidRPr="002D3265">
              <w:rPr>
                <w:rFonts w:cs="Times New Roman"/>
                <w:b/>
                <w:sz w:val="16"/>
              </w:rPr>
              <w:t>vs</w:t>
            </w:r>
          </w:p>
          <w:p w:rsidR="00D02086" w:rsidRPr="002D3265" w:rsidRDefault="009E2506" w:rsidP="006B09CF">
            <w:pPr>
              <w:jc w:val="center"/>
              <w:rPr>
                <w:rFonts w:cs="Times New Roman"/>
                <w:b/>
                <w:sz w:val="16"/>
              </w:rPr>
            </w:pPr>
            <w:r w:rsidRPr="002D3265">
              <w:rPr>
                <w:rFonts w:cs="Times New Roman"/>
                <w:b/>
                <w:sz w:val="16"/>
              </w:rPr>
              <w:t xml:space="preserve">Características de las </w:t>
            </w:r>
            <w:r w:rsidR="00524FF6" w:rsidRPr="002D3265">
              <w:rPr>
                <w:rFonts w:cs="Times New Roman"/>
                <w:b/>
                <w:sz w:val="16"/>
              </w:rPr>
              <w:t>RIA</w:t>
            </w:r>
          </w:p>
          <w:p w:rsidR="00D02086" w:rsidRPr="002D3265" w:rsidRDefault="00D02086" w:rsidP="006B09CF">
            <w:pPr>
              <w:jc w:val="center"/>
              <w:rPr>
                <w:rFonts w:cs="Times New Roman"/>
                <w:sz w:val="16"/>
              </w:rPr>
            </w:pPr>
          </w:p>
        </w:tc>
        <w:tc>
          <w:tcPr>
            <w:tcW w:w="1729" w:type="dxa"/>
          </w:tcPr>
          <w:p w:rsidR="00862534" w:rsidRPr="002D3265" w:rsidRDefault="00862534" w:rsidP="006B09CF">
            <w:pPr>
              <w:jc w:val="center"/>
              <w:rPr>
                <w:rFonts w:cs="Times New Roman"/>
                <w:b/>
                <w:bCs/>
                <w:sz w:val="16"/>
                <w:lang w:val="es-PY"/>
              </w:rPr>
            </w:pPr>
          </w:p>
          <w:p w:rsidR="00D02086" w:rsidRPr="002D3265" w:rsidRDefault="00D02086" w:rsidP="006B09CF">
            <w:pPr>
              <w:jc w:val="center"/>
              <w:rPr>
                <w:rFonts w:cs="Times New Roman"/>
                <w:bCs/>
                <w:sz w:val="16"/>
                <w:lang w:val="es-PY"/>
              </w:rPr>
            </w:pPr>
            <w:r w:rsidRPr="002D3265">
              <w:rPr>
                <w:rFonts w:cs="Times New Roman"/>
                <w:b/>
                <w:bCs/>
                <w:sz w:val="16"/>
                <w:lang w:val="es-PY"/>
              </w:rPr>
              <w:t>Presentaciones enriquecidas</w:t>
            </w:r>
          </w:p>
        </w:tc>
        <w:tc>
          <w:tcPr>
            <w:tcW w:w="1729" w:type="dxa"/>
          </w:tcPr>
          <w:p w:rsidR="00862534" w:rsidRPr="002D3265" w:rsidRDefault="00862534" w:rsidP="006B09CF">
            <w:pPr>
              <w:jc w:val="center"/>
              <w:rPr>
                <w:rFonts w:eastAsiaTheme="majorEastAsia" w:cs="Times New Roman"/>
                <w:b/>
                <w:bCs/>
                <w:sz w:val="16"/>
                <w:szCs w:val="26"/>
              </w:rPr>
            </w:pPr>
          </w:p>
          <w:p w:rsidR="00D02086" w:rsidRPr="002D3265" w:rsidRDefault="00D02086" w:rsidP="006B09CF">
            <w:pPr>
              <w:jc w:val="center"/>
              <w:rPr>
                <w:rFonts w:cs="Times New Roman"/>
                <w:color w:val="000000"/>
                <w:sz w:val="16"/>
              </w:rPr>
            </w:pPr>
            <w:r w:rsidRPr="002D3265">
              <w:rPr>
                <w:rFonts w:eastAsiaTheme="majorEastAsia" w:cs="Times New Roman"/>
                <w:b/>
                <w:bCs/>
                <w:sz w:val="16"/>
                <w:szCs w:val="26"/>
              </w:rPr>
              <w:t>Almacenamiento de los datos en el cliente</w:t>
            </w:r>
          </w:p>
        </w:tc>
        <w:tc>
          <w:tcPr>
            <w:tcW w:w="1729" w:type="dxa"/>
          </w:tcPr>
          <w:p w:rsidR="00862534" w:rsidRPr="002D3265" w:rsidRDefault="00862534" w:rsidP="006B09CF">
            <w:pPr>
              <w:jc w:val="center"/>
              <w:rPr>
                <w:rFonts w:cs="Times New Roman"/>
                <w:b/>
                <w:bCs/>
                <w:sz w:val="16"/>
              </w:rPr>
            </w:pPr>
          </w:p>
          <w:p w:rsidR="00D02086" w:rsidRPr="002D3265" w:rsidRDefault="00D02086" w:rsidP="006B09CF">
            <w:pPr>
              <w:jc w:val="center"/>
              <w:rPr>
                <w:rFonts w:cs="Times New Roman"/>
                <w:bCs/>
                <w:sz w:val="16"/>
              </w:rPr>
            </w:pPr>
            <w:r w:rsidRPr="002D3265">
              <w:rPr>
                <w:rFonts w:cs="Times New Roman"/>
                <w:b/>
                <w:bCs/>
                <w:sz w:val="16"/>
              </w:rPr>
              <w:t>Lógica de negocio en el cliente (o distribuida entre el cliente y el servidor)</w:t>
            </w:r>
          </w:p>
        </w:tc>
        <w:tc>
          <w:tcPr>
            <w:tcW w:w="1729" w:type="dxa"/>
          </w:tcPr>
          <w:p w:rsidR="009E2506" w:rsidRPr="002D3265" w:rsidRDefault="009E2506" w:rsidP="006B09CF">
            <w:pPr>
              <w:pStyle w:val="Ttulo2"/>
              <w:outlineLvl w:val="1"/>
              <w:rPr>
                <w:rFonts w:asciiTheme="minorHAnsi" w:hAnsiTheme="minorHAnsi" w:cs="Times New Roman"/>
                <w:color w:val="000000" w:themeColor="text1"/>
                <w:sz w:val="16"/>
              </w:rPr>
            </w:pPr>
            <w:r w:rsidRPr="002D3265">
              <w:rPr>
                <w:rFonts w:asciiTheme="minorHAnsi" w:hAnsiTheme="minorHAnsi" w:cs="Times New Roman"/>
                <w:color w:val="000000" w:themeColor="text1"/>
                <w:sz w:val="16"/>
              </w:rPr>
              <w:t>Comunicación entre el cliente y servidor</w:t>
            </w:r>
          </w:p>
          <w:p w:rsidR="00D02086" w:rsidRPr="002D3265" w:rsidRDefault="00D02086" w:rsidP="006B09CF">
            <w:pPr>
              <w:jc w:val="center"/>
              <w:rPr>
                <w:sz w:val="16"/>
              </w:rPr>
            </w:pP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Basados en JavaScript</w:t>
            </w:r>
          </w:p>
        </w:tc>
        <w:tc>
          <w:tcPr>
            <w:tcW w:w="1729" w:type="dxa"/>
          </w:tcPr>
          <w:p w:rsidR="00D02086" w:rsidRPr="002D3265" w:rsidRDefault="009E2506" w:rsidP="00862534">
            <w:pPr>
              <w:jc w:val="center"/>
              <w:rPr>
                <w:rFonts w:cs="Times New Roman"/>
                <w:sz w:val="16"/>
              </w:rPr>
            </w:pPr>
            <w:r w:rsidRPr="002D3265">
              <w:rPr>
                <w:rFonts w:cs="Times New Roman"/>
                <w:sz w:val="16"/>
              </w:rPr>
              <w:t>Limitada: sin multimedia</w:t>
            </w:r>
          </w:p>
        </w:tc>
        <w:tc>
          <w:tcPr>
            <w:tcW w:w="1729" w:type="dxa"/>
          </w:tcPr>
          <w:p w:rsidR="00D02086" w:rsidRPr="002D3265" w:rsidRDefault="00862534" w:rsidP="00862534">
            <w:pPr>
              <w:jc w:val="center"/>
              <w:rPr>
                <w:rFonts w:cs="Times New Roman"/>
                <w:sz w:val="16"/>
              </w:rPr>
            </w:pPr>
            <w:r w:rsidRPr="002D3265">
              <w:rPr>
                <w:rFonts w:cs="Times New Roman"/>
                <w:sz w:val="16"/>
              </w:rPr>
              <w:t>L</w:t>
            </w:r>
            <w:r w:rsidR="009E2506" w:rsidRPr="002D3265">
              <w:rPr>
                <w:rFonts w:cs="Times New Roman"/>
                <w:sz w:val="16"/>
              </w:rPr>
              <w:t>imitada: no hay persistencia</w:t>
            </w:r>
            <w:r w:rsidRPr="002D3265">
              <w:rPr>
                <w:rFonts w:cs="Times New Roman"/>
                <w:sz w:val="16"/>
              </w:rPr>
              <w:t xml:space="preserve"> de datos</w:t>
            </w:r>
          </w:p>
        </w:tc>
        <w:tc>
          <w:tcPr>
            <w:tcW w:w="1729" w:type="dxa"/>
          </w:tcPr>
          <w:p w:rsidR="00D02086" w:rsidRPr="002D3265" w:rsidRDefault="00862534" w:rsidP="00862534">
            <w:pPr>
              <w:jc w:val="center"/>
              <w:rPr>
                <w:rFonts w:cs="Times New Roman"/>
                <w:sz w:val="16"/>
              </w:rPr>
            </w:pPr>
            <w:r w:rsidRPr="002D3265">
              <w:rPr>
                <w:rFonts w:cs="Times New Roman"/>
                <w:sz w:val="16"/>
              </w:rPr>
              <w:t>Si</w:t>
            </w:r>
          </w:p>
        </w:tc>
        <w:tc>
          <w:tcPr>
            <w:tcW w:w="1729" w:type="dxa"/>
          </w:tcPr>
          <w:p w:rsidR="00D02086" w:rsidRPr="002D3265" w:rsidRDefault="00862534" w:rsidP="00862534">
            <w:pPr>
              <w:jc w:val="center"/>
              <w:rPr>
                <w:rFonts w:cs="Times New Roman"/>
                <w:sz w:val="16"/>
              </w:rPr>
            </w:pPr>
            <w:r w:rsidRPr="002D3265">
              <w:rPr>
                <w:rFonts w:cs="Times New Roman"/>
                <w:sz w:val="16"/>
              </w:rPr>
              <w:t>Si</w:t>
            </w: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 xml:space="preserve">Basados en </w:t>
            </w:r>
            <w:r w:rsidRPr="00663754">
              <w:rPr>
                <w:rFonts w:cs="Times New Roman"/>
                <w:b/>
                <w:i/>
                <w:sz w:val="16"/>
              </w:rPr>
              <w:t>Plug-</w:t>
            </w:r>
            <w:proofErr w:type="spellStart"/>
            <w:r w:rsidRPr="00663754">
              <w:rPr>
                <w:rFonts w:cs="Times New Roman"/>
                <w:b/>
                <w:i/>
                <w:sz w:val="16"/>
              </w:rPr>
              <w:t>ins</w:t>
            </w:r>
            <w:proofErr w:type="spellEnd"/>
          </w:p>
        </w:tc>
        <w:tc>
          <w:tcPr>
            <w:tcW w:w="1729" w:type="dxa"/>
          </w:tcPr>
          <w:p w:rsidR="00D02086" w:rsidRPr="002D3265" w:rsidRDefault="00862534" w:rsidP="00862534">
            <w:pPr>
              <w:jc w:val="center"/>
              <w:rPr>
                <w:rFonts w:cs="Times New Roman"/>
                <w:sz w:val="16"/>
              </w:rPr>
            </w:pPr>
            <w:r w:rsidRPr="002D3265">
              <w:rPr>
                <w:rFonts w:cs="Times New Roman"/>
                <w:sz w:val="16"/>
              </w:rPr>
              <w:t>S</w:t>
            </w:r>
            <w:r w:rsidR="009E2506" w:rsidRPr="002D3265">
              <w:rPr>
                <w:rFonts w:cs="Times New Roman"/>
                <w:sz w:val="16"/>
              </w:rPr>
              <w:t>i</w:t>
            </w:r>
          </w:p>
        </w:tc>
        <w:tc>
          <w:tcPr>
            <w:tcW w:w="1729" w:type="dxa"/>
          </w:tcPr>
          <w:p w:rsidR="00D02086" w:rsidRPr="002D3265" w:rsidRDefault="009E2506" w:rsidP="00862534">
            <w:pPr>
              <w:jc w:val="center"/>
              <w:rPr>
                <w:rFonts w:cs="Times New Roman"/>
                <w:sz w:val="16"/>
              </w:rPr>
            </w:pPr>
            <w:r w:rsidRPr="002D3265">
              <w:rPr>
                <w:rFonts w:cs="Times New Roman"/>
                <w:sz w:val="16"/>
              </w:rPr>
              <w:t>Si</w:t>
            </w:r>
            <w:r w:rsidR="00F168EE" w:rsidRPr="002D3265">
              <w:rPr>
                <w:rFonts w:cs="Times New Roman"/>
                <w:sz w:val="16"/>
              </w:rPr>
              <w:t>,</w:t>
            </w:r>
            <w:r w:rsidRPr="002D3265">
              <w:rPr>
                <w:rFonts w:cs="Times New Roman"/>
                <w:sz w:val="16"/>
              </w:rPr>
              <w:t xml:space="preserve"> con </w:t>
            </w:r>
            <w:proofErr w:type="spellStart"/>
            <w:r w:rsidR="002E118F" w:rsidRPr="002D3265">
              <w:rPr>
                <w:rFonts w:cs="Times New Roman"/>
                <w:i/>
                <w:sz w:val="16"/>
              </w:rPr>
              <w:t>plug-ins</w:t>
            </w:r>
            <w:proofErr w:type="spellEnd"/>
            <w:r w:rsidRPr="002D3265">
              <w:rPr>
                <w:rFonts w:cs="Times New Roman"/>
                <w:sz w:val="16"/>
              </w:rPr>
              <w:t xml:space="preserve"> adicionales</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r>
      <w:tr w:rsidR="00D02086" w:rsidRPr="00AF2430" w:rsidTr="00862534">
        <w:tc>
          <w:tcPr>
            <w:tcW w:w="1620" w:type="dxa"/>
          </w:tcPr>
          <w:p w:rsidR="00D02086" w:rsidRPr="002D3265" w:rsidRDefault="009E2506" w:rsidP="00862534">
            <w:pPr>
              <w:jc w:val="center"/>
              <w:rPr>
                <w:rFonts w:cs="Times New Roman"/>
                <w:b/>
                <w:sz w:val="16"/>
              </w:rPr>
            </w:pPr>
            <w:r w:rsidRPr="002D3265">
              <w:rPr>
                <w:rFonts w:cs="Times New Roman"/>
                <w:b/>
                <w:sz w:val="16"/>
              </w:rPr>
              <w:t>Basados en ambientes en tiempo de ejecución</w:t>
            </w:r>
          </w:p>
        </w:tc>
        <w:tc>
          <w:tcPr>
            <w:tcW w:w="1729" w:type="dxa"/>
          </w:tcPr>
          <w:p w:rsidR="00D02086" w:rsidRPr="002D3265" w:rsidRDefault="00862534" w:rsidP="00862534">
            <w:pPr>
              <w:jc w:val="center"/>
              <w:rPr>
                <w:rFonts w:cs="Times New Roman"/>
                <w:sz w:val="16"/>
              </w:rPr>
            </w:pPr>
            <w:r w:rsidRPr="002D3265">
              <w:rPr>
                <w:rFonts w:cs="Times New Roman"/>
                <w:sz w:val="16"/>
              </w:rPr>
              <w:t>S</w:t>
            </w:r>
            <w:r w:rsidR="009E2506" w:rsidRPr="002D3265">
              <w:rPr>
                <w:rFonts w:cs="Times New Roman"/>
                <w:sz w:val="16"/>
              </w:rPr>
              <w:t>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jc w:val="center"/>
              <w:rPr>
                <w:rFonts w:cs="Times New Roman"/>
                <w:sz w:val="16"/>
              </w:rPr>
            </w:pPr>
            <w:r w:rsidRPr="002D3265">
              <w:rPr>
                <w:rFonts w:cs="Times New Roman"/>
                <w:sz w:val="16"/>
              </w:rPr>
              <w:t>Si</w:t>
            </w:r>
          </w:p>
        </w:tc>
        <w:tc>
          <w:tcPr>
            <w:tcW w:w="1729" w:type="dxa"/>
          </w:tcPr>
          <w:p w:rsidR="00D02086" w:rsidRPr="002D3265" w:rsidRDefault="009E2506" w:rsidP="00862534">
            <w:pPr>
              <w:keepNext/>
              <w:jc w:val="center"/>
              <w:rPr>
                <w:rFonts w:cs="Times New Roman"/>
                <w:sz w:val="16"/>
              </w:rPr>
            </w:pPr>
            <w:r w:rsidRPr="002D3265">
              <w:rPr>
                <w:rFonts w:cs="Times New Roman"/>
                <w:sz w:val="16"/>
              </w:rPr>
              <w:t>Si</w:t>
            </w:r>
          </w:p>
        </w:tc>
      </w:tr>
    </w:tbl>
    <w:p w:rsidR="00D02086" w:rsidRPr="00862534" w:rsidRDefault="00862534" w:rsidP="00862534">
      <w:pPr>
        <w:pStyle w:val="Epgrafe"/>
        <w:ind w:left="1416" w:firstLine="708"/>
        <w:rPr>
          <w:rFonts w:cs="Times New Roman"/>
          <w:b w:val="0"/>
          <w:color w:val="000000" w:themeColor="text1"/>
        </w:rPr>
      </w:pPr>
      <w:bookmarkStart w:id="51" w:name="_Ref422753721"/>
      <w:r w:rsidRPr="00862534">
        <w:rPr>
          <w:color w:val="000000" w:themeColor="text1"/>
        </w:rPr>
        <w:t xml:space="preserve">Tabla </w:t>
      </w:r>
      <w:r w:rsidR="00413051">
        <w:rPr>
          <w:color w:val="000000" w:themeColor="text1"/>
        </w:rPr>
        <w:fldChar w:fldCharType="begin"/>
      </w:r>
      <w:r w:rsidR="00B477AE">
        <w:rPr>
          <w:color w:val="000000" w:themeColor="text1"/>
        </w:rPr>
        <w:instrText xml:space="preserve"> SEQ Tabla \* ARABIC </w:instrText>
      </w:r>
      <w:r w:rsidR="00413051">
        <w:rPr>
          <w:color w:val="000000" w:themeColor="text1"/>
        </w:rPr>
        <w:fldChar w:fldCharType="separate"/>
      </w:r>
      <w:r w:rsidR="00B477AE">
        <w:rPr>
          <w:noProof/>
          <w:color w:val="000000" w:themeColor="text1"/>
        </w:rPr>
        <w:t>5</w:t>
      </w:r>
      <w:r w:rsidR="00413051">
        <w:rPr>
          <w:color w:val="000000" w:themeColor="text1"/>
        </w:rPr>
        <w:fldChar w:fldCharType="end"/>
      </w:r>
      <w:bookmarkEnd w:id="51"/>
      <w:r w:rsidRPr="00862534">
        <w:rPr>
          <w:color w:val="000000" w:themeColor="text1"/>
        </w:rPr>
        <w:t xml:space="preserve"> </w:t>
      </w:r>
      <w:r w:rsidRPr="00862534">
        <w:rPr>
          <w:b w:val="0"/>
          <w:color w:val="000000" w:themeColor="text1"/>
        </w:rPr>
        <w:t xml:space="preserve">Tecnología cliente vs Características de las </w:t>
      </w:r>
      <w:r w:rsidR="00524FF6" w:rsidRPr="00524FF6">
        <w:rPr>
          <w:b w:val="0"/>
          <w:color w:val="000000" w:themeColor="text1"/>
        </w:rPr>
        <w:t>RIA</w:t>
      </w:r>
    </w:p>
    <w:p w:rsidR="0023289D" w:rsidRPr="009D54F1" w:rsidRDefault="00FD1FA5" w:rsidP="00342DA4">
      <w:pPr>
        <w:jc w:val="both"/>
        <w:rPr>
          <w:rFonts w:ascii="Times New Roman" w:hAnsi="Times New Roman" w:cs="Times New Roman"/>
          <w:color w:val="000000" w:themeColor="text1"/>
          <w:lang w:val="es-PY"/>
        </w:rPr>
      </w:pPr>
      <w:r>
        <w:lastRenderedPageBreak/>
        <w:t xml:space="preserve">Las tecnologías basadas en </w:t>
      </w:r>
      <w:proofErr w:type="spellStart"/>
      <w:r w:rsidRPr="00FD1FA5">
        <w:rPr>
          <w:i/>
        </w:rPr>
        <w:t>Javascript</w:t>
      </w:r>
      <w:proofErr w:type="spellEnd"/>
      <w:r>
        <w:t xml:space="preserve"> son las más populares y más ampliamente adoptadas para el desarrollo de </w:t>
      </w:r>
      <w:r w:rsidR="00FB05BF">
        <w:t>RIA</w:t>
      </w:r>
      <w:r>
        <w:t>.</w:t>
      </w:r>
      <w:r>
        <w:rPr>
          <w:rFonts w:cs="Times New Roman"/>
        </w:rPr>
        <w:t xml:space="preserve"> Sus</w:t>
      </w:r>
      <w:r w:rsidRPr="004A4A22">
        <w:rPr>
          <w:rFonts w:cs="Times New Roman"/>
        </w:rPr>
        <w:t xml:space="preserve"> </w:t>
      </w:r>
      <w:r w:rsidR="0023289D" w:rsidRPr="004A4A22">
        <w:rPr>
          <w:rFonts w:cs="Times New Roman"/>
        </w:rPr>
        <w:t xml:space="preserve">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w:t>
      </w:r>
      <w:r w:rsidR="00580598">
        <w:rPr>
          <w:rFonts w:cs="Times New Roman"/>
        </w:rPr>
        <w:t>Algunas de las</w:t>
      </w:r>
      <w:r w:rsidR="0023289D" w:rsidRPr="004A4A22">
        <w:rPr>
          <w:rFonts w:cs="Times New Roman"/>
        </w:rPr>
        <w:t xml:space="preserve"> razones </w:t>
      </w:r>
      <w:r w:rsidR="00580598">
        <w:rPr>
          <w:rFonts w:cs="Times New Roman"/>
        </w:rPr>
        <w:t xml:space="preserve">por las cuales las tecnologías </w:t>
      </w:r>
      <w:proofErr w:type="spellStart"/>
      <w:r w:rsidR="00580598" w:rsidRPr="002D3265">
        <w:rPr>
          <w:rFonts w:cs="Times New Roman"/>
          <w:i/>
        </w:rPr>
        <w:t>Javascript</w:t>
      </w:r>
      <w:proofErr w:type="spellEnd"/>
      <w:r w:rsidR="002A0A55">
        <w:rPr>
          <w:rFonts w:cs="Times New Roman"/>
        </w:rPr>
        <w:t xml:space="preserve"> son </w:t>
      </w:r>
      <w:r w:rsidR="00580598">
        <w:rPr>
          <w:rFonts w:cs="Times New Roman"/>
        </w:rPr>
        <w:t>las más utilizadas son: 1</w:t>
      </w:r>
      <w:proofErr w:type="gramStart"/>
      <w:r w:rsidR="00580598">
        <w:rPr>
          <w:rFonts w:cs="Times New Roman"/>
        </w:rPr>
        <w:t>-)</w:t>
      </w:r>
      <w:proofErr w:type="gramEnd"/>
      <w:r w:rsidR="00580598">
        <w:rPr>
          <w:rFonts w:cs="Times New Roman"/>
        </w:rPr>
        <w:t xml:space="preserve">  </w:t>
      </w:r>
      <w:r w:rsidR="0023289D" w:rsidRPr="002D3265">
        <w:rPr>
          <w:rFonts w:cs="Times New Roman"/>
        </w:rPr>
        <w:t>A</w:t>
      </w:r>
      <w:r w:rsidRPr="002D3265">
        <w:rPr>
          <w:rFonts w:cs="Times New Roman"/>
        </w:rPr>
        <w:t>jax</w:t>
      </w:r>
      <w:r w:rsidR="0023289D" w:rsidRPr="004A4A22">
        <w:rPr>
          <w:rFonts w:cs="Times New Roman"/>
        </w:rPr>
        <w:t xml:space="preserve"> es asumido por muchos desarrolladores como el conjunto más abierto y estándar de tecnologías y </w:t>
      </w:r>
      <w:r w:rsidR="00580598">
        <w:rPr>
          <w:rFonts w:cs="Times New Roman"/>
        </w:rPr>
        <w:t xml:space="preserve"> la </w:t>
      </w:r>
      <w:r w:rsidR="0023289D" w:rsidRPr="004A4A22">
        <w:rPr>
          <w:rFonts w:cs="Times New Roman"/>
        </w:rPr>
        <w:t>más c</w:t>
      </w:r>
      <w:r w:rsidR="002A0A55">
        <w:rPr>
          <w:rFonts w:cs="Times New Roman"/>
        </w:rPr>
        <w:t>erca</w:t>
      </w:r>
      <w:r w:rsidR="00580598">
        <w:rPr>
          <w:rFonts w:cs="Times New Roman"/>
        </w:rPr>
        <w:t xml:space="preserve">na a </w:t>
      </w:r>
      <w:r w:rsidR="002A0A55">
        <w:rPr>
          <w:rFonts w:cs="Times New Roman"/>
        </w:rPr>
        <w:t xml:space="preserve">la especificación </w:t>
      </w:r>
      <w:r w:rsidR="002A0A55" w:rsidRPr="00663754">
        <w:rPr>
          <w:rFonts w:cs="Times New Roman"/>
          <w:i/>
        </w:rPr>
        <w:t>HTML5</w:t>
      </w:r>
      <w:r w:rsidR="0039324C">
        <w:rPr>
          <w:rFonts w:cs="Times New Roman"/>
        </w:rPr>
        <w:t>;</w:t>
      </w:r>
      <w:r w:rsidR="00580598">
        <w:rPr>
          <w:rFonts w:cs="Times New Roman"/>
        </w:rPr>
        <w:t xml:space="preserve"> 2-)</w:t>
      </w:r>
      <w:r w:rsidR="002A0A55">
        <w:rPr>
          <w:rFonts w:cs="Times New Roman"/>
        </w:rPr>
        <w:t xml:space="preserve"> </w:t>
      </w:r>
      <w:r w:rsidR="0039324C">
        <w:rPr>
          <w:rFonts w:cs="Times New Roman"/>
        </w:rPr>
        <w:t>n</w:t>
      </w:r>
      <w:r w:rsidR="0023289D" w:rsidRPr="004A4A22">
        <w:rPr>
          <w:rFonts w:cs="Times New Roman"/>
        </w:rPr>
        <w:t>o requiere acciones administrativas (por ejemplo, la instalación de software) de los usuarios</w:t>
      </w:r>
      <w:r w:rsidR="0039324C">
        <w:rPr>
          <w:rFonts w:cs="Times New Roman"/>
        </w:rPr>
        <w:t>,</w:t>
      </w:r>
      <w:r w:rsidR="002A0A55">
        <w:rPr>
          <w:rFonts w:cs="Times New Roman"/>
        </w:rPr>
        <w:t xml:space="preserve"> </w:t>
      </w:r>
      <w:r w:rsidR="00580598">
        <w:rPr>
          <w:rFonts w:cs="Times New Roman"/>
        </w:rPr>
        <w:t xml:space="preserve">3-) </w:t>
      </w:r>
      <w:r w:rsidR="0039324C">
        <w:rPr>
          <w:rFonts w:cs="Times New Roman"/>
        </w:rPr>
        <w:t>s</w:t>
      </w:r>
      <w:r w:rsidR="0023289D" w:rsidRPr="004A4A22">
        <w:rPr>
          <w:rFonts w:cs="Times New Roman"/>
        </w:rPr>
        <w:t xml:space="preserve">e pueden combinar fácilmente con </w:t>
      </w:r>
      <w:proofErr w:type="spellStart"/>
      <w:r w:rsidR="0023289D" w:rsidRPr="00733DD4">
        <w:rPr>
          <w:rFonts w:cs="Times New Roman"/>
          <w:i/>
        </w:rPr>
        <w:t>plug-ins</w:t>
      </w:r>
      <w:proofErr w:type="spellEnd"/>
      <w:r w:rsidR="0023289D" w:rsidRPr="004A4A22">
        <w:rPr>
          <w:rFonts w:cs="Times New Roman"/>
        </w:rPr>
        <w:t xml:space="preserve"> que se construyen para superar sus limitaciones.</w:t>
      </w:r>
      <w:r w:rsidR="002A0A55">
        <w:rPr>
          <w:rFonts w:cs="Times New Roman"/>
        </w:rPr>
        <w:t xml:space="preserve"> </w:t>
      </w:r>
    </w:p>
    <w:p w:rsidR="0004287D" w:rsidRPr="003E4F9E" w:rsidRDefault="003E4F9E" w:rsidP="00B74468">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r w:rsidR="00524FF6" w:rsidRPr="00524FF6">
        <w:rPr>
          <w:b/>
          <w:caps/>
          <w:lang w:val="es-PY"/>
        </w:rPr>
        <w:t>RIA</w:t>
      </w:r>
    </w:p>
    <w:p w:rsidR="005B4F1F" w:rsidRPr="00B03420" w:rsidRDefault="00560F0C" w:rsidP="00342DA4">
      <w:pPr>
        <w:jc w:val="both"/>
        <w:rPr>
          <w:lang w:val="es-PY"/>
        </w:rPr>
      </w:pPr>
      <w:r w:rsidRPr="00B03420">
        <w:rPr>
          <w:lang w:val="es-PY"/>
        </w:rPr>
        <w:t xml:space="preserve">En la sección anterior se </w:t>
      </w:r>
      <w:r w:rsidR="003E4F9E">
        <w:rPr>
          <w:lang w:val="es-PY"/>
        </w:rPr>
        <w:t>presentaron la</w:t>
      </w:r>
      <w:r w:rsidRPr="00B03420">
        <w:rPr>
          <w:lang w:val="es-PY"/>
        </w:rPr>
        <w:t xml:space="preserve">s diferentes tecnologías para el desarrollo e implementación de las </w:t>
      </w:r>
      <w:r w:rsidR="00524FF6" w:rsidRPr="00524FF6">
        <w:rPr>
          <w:lang w:val="es-PY"/>
        </w:rPr>
        <w:t>RIA</w:t>
      </w:r>
      <w:r w:rsidRPr="00B03420">
        <w:rPr>
          <w:lang w:val="es-PY"/>
        </w:rPr>
        <w:t xml:space="preserve">. </w:t>
      </w:r>
      <w:r w:rsidR="003E4F9E">
        <w:rPr>
          <w:lang w:val="es-PY"/>
        </w:rPr>
        <w:t>Para este trabajo de fin de carrera, se optó</w:t>
      </w:r>
      <w:r w:rsidR="0039324C">
        <w:rPr>
          <w:lang w:val="es-PY"/>
        </w:rPr>
        <w:t xml:space="preserve"> analizar en mayor detalle las</w:t>
      </w:r>
      <w:r w:rsidR="003E4F9E">
        <w:rPr>
          <w:lang w:val="es-PY"/>
        </w:rPr>
        <w:t xml:space="preserve"> herramientas y </w:t>
      </w:r>
      <w:proofErr w:type="spellStart"/>
      <w:r w:rsidR="003E4F9E" w:rsidRPr="002D3265">
        <w:rPr>
          <w:i/>
          <w:lang w:val="es-PY"/>
        </w:rPr>
        <w:t>frameworks</w:t>
      </w:r>
      <w:proofErr w:type="spellEnd"/>
      <w:r w:rsidR="003E4F9E">
        <w:rPr>
          <w:lang w:val="es-PY"/>
        </w:rPr>
        <w:t xml:space="preserve"> de desarrollo de uso abierto y que son de amplia utilización en la comunidad web. Se </w:t>
      </w:r>
      <w:r w:rsidRPr="00B03420">
        <w:rPr>
          <w:lang w:val="es-PY"/>
        </w:rPr>
        <w:t>ha señalado el hecho de que las implementaciones basa</w:t>
      </w:r>
      <w:r w:rsidR="003E4F9E">
        <w:rPr>
          <w:lang w:val="es-PY"/>
        </w:rPr>
        <w:t xml:space="preserve">das en </w:t>
      </w:r>
      <w:proofErr w:type="spellStart"/>
      <w:r w:rsidR="00342DA4" w:rsidRPr="00342DA4">
        <w:rPr>
          <w:i/>
          <w:lang w:val="es-PY"/>
        </w:rPr>
        <w:t>Javascript</w:t>
      </w:r>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 xml:space="preserve">ías de uso abierto estandarizado como lo son </w:t>
      </w:r>
      <w:proofErr w:type="spellStart"/>
      <w:r w:rsidR="00342DA4" w:rsidRPr="00342DA4">
        <w:rPr>
          <w:i/>
          <w:lang w:val="es-PY"/>
        </w:rPr>
        <w:t>Javascript</w:t>
      </w:r>
      <w:proofErr w:type="spellEnd"/>
      <w:r w:rsidRPr="00B03420">
        <w:rPr>
          <w:lang w:val="es-PY"/>
        </w:rPr>
        <w:t xml:space="preserve">, </w:t>
      </w:r>
      <w:r w:rsidR="00774543" w:rsidRPr="00663754">
        <w:rPr>
          <w:i/>
          <w:lang w:val="es-PY"/>
        </w:rPr>
        <w:t>HTML</w:t>
      </w:r>
      <w:r w:rsidR="00774543" w:rsidRPr="00B03420">
        <w:rPr>
          <w:lang w:val="es-PY"/>
        </w:rPr>
        <w:t xml:space="preserve"> y </w:t>
      </w:r>
      <w:r w:rsidR="00774543" w:rsidRPr="00663754">
        <w:rPr>
          <w:i/>
          <w:lang w:val="es-PY"/>
        </w:rPr>
        <w:t>CSS</w:t>
      </w:r>
      <w:r w:rsidR="00774543" w:rsidRPr="00B03420">
        <w:rPr>
          <w:lang w:val="es-PY"/>
        </w:rPr>
        <w:t xml:space="preserve">. </w:t>
      </w:r>
      <w:r w:rsidR="00A0026C">
        <w:rPr>
          <w:lang w:val="es-PY"/>
        </w:rPr>
        <w:t>Además,</w:t>
      </w:r>
      <w:r w:rsidR="00774543" w:rsidRPr="00B03420">
        <w:rPr>
          <w:lang w:val="es-PY"/>
        </w:rPr>
        <w:t xml:space="preserve"> esta forma de implement</w:t>
      </w:r>
      <w:r w:rsidR="005B4F1F" w:rsidRPr="00B03420">
        <w:rPr>
          <w:lang w:val="es-PY"/>
        </w:rPr>
        <w:t xml:space="preserve">ar las </w:t>
      </w:r>
      <w:r w:rsidR="00524FF6" w:rsidRPr="00524FF6">
        <w:rPr>
          <w:lang w:val="es-PY"/>
        </w:rPr>
        <w:t>RIA</w:t>
      </w:r>
      <w:r w:rsidR="005B4F1F" w:rsidRPr="00B03420">
        <w:rPr>
          <w:lang w:val="es-PY"/>
        </w:rPr>
        <w:t xml:space="preserve"> es </w:t>
      </w:r>
      <w:r w:rsidR="00A0026C">
        <w:rPr>
          <w:lang w:val="es-PY"/>
        </w:rPr>
        <w:t>la</w:t>
      </w:r>
      <w:r w:rsidR="00A0026C" w:rsidRPr="00B03420">
        <w:rPr>
          <w:lang w:val="es-PY"/>
        </w:rPr>
        <w:t xml:space="preserve"> </w:t>
      </w:r>
      <w:r w:rsidR="005B4F1F" w:rsidRPr="00B03420">
        <w:rPr>
          <w:lang w:val="es-PY"/>
        </w:rPr>
        <w:t>más cercan</w:t>
      </w:r>
      <w:r w:rsidR="00A0026C">
        <w:rPr>
          <w:lang w:val="es-PY"/>
        </w:rPr>
        <w:t>a</w:t>
      </w:r>
      <w:r w:rsidR="005B4F1F" w:rsidRPr="00B03420">
        <w:rPr>
          <w:lang w:val="es-PY"/>
        </w:rPr>
        <w:t xml:space="preserve"> al estándar </w:t>
      </w:r>
      <w:r w:rsidR="005B4F1F" w:rsidRPr="00663754">
        <w:rPr>
          <w:i/>
          <w:lang w:val="es-PY"/>
        </w:rPr>
        <w:t>HTML5</w:t>
      </w:r>
      <w:r w:rsidR="005B4F1F" w:rsidRPr="00B03420">
        <w:rPr>
          <w:lang w:val="es-PY"/>
        </w:rPr>
        <w:t xml:space="preserve">. </w:t>
      </w:r>
    </w:p>
    <w:p w:rsidR="005B4F1F" w:rsidRDefault="003E4F9E" w:rsidP="00342DA4">
      <w:pPr>
        <w:jc w:val="both"/>
        <w:rPr>
          <w:lang w:val="es-PY"/>
        </w:rPr>
      </w:pPr>
      <w:r>
        <w:rPr>
          <w:lang w:val="es-PY"/>
        </w:rPr>
        <w:t xml:space="preserve">Son numerosas las librerías </w:t>
      </w:r>
      <w:proofErr w:type="spellStart"/>
      <w:r w:rsidR="00342DA4" w:rsidRPr="00342DA4">
        <w:rPr>
          <w:i/>
          <w:lang w:val="es-PY"/>
        </w:rPr>
        <w:t>Javascript</w:t>
      </w:r>
      <w:proofErr w:type="spellEnd"/>
      <w:r w:rsidR="005B4F1F" w:rsidRPr="00B03420">
        <w:rPr>
          <w:lang w:val="es-PY"/>
        </w:rPr>
        <w:t xml:space="preserve"> existentes en la actualidad. </w:t>
      </w:r>
      <w:r w:rsidR="002028CF" w:rsidRPr="00B03420">
        <w:rPr>
          <w:lang w:val="es-PY"/>
        </w:rPr>
        <w:t xml:space="preserve">Estas librerías tienen como objetivo abstraer a los desarrolladores de tener que lidiar directamente con el </w:t>
      </w:r>
      <w:r w:rsidR="002028CF" w:rsidRPr="00663754">
        <w:rPr>
          <w:i/>
          <w:lang w:val="es-PY"/>
        </w:rPr>
        <w:t>DOM</w:t>
      </w:r>
      <w:r w:rsidR="002028CF" w:rsidRPr="00B03420">
        <w:rPr>
          <w:lang w:val="es-PY"/>
        </w:rPr>
        <w:t xml:space="preserve">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 xml:space="preserve">En la </w:t>
      </w:r>
      <w:r w:rsidR="00413051">
        <w:rPr>
          <w:lang w:val="es-PY"/>
        </w:rPr>
        <w:fldChar w:fldCharType="begin"/>
      </w:r>
      <w:r w:rsidR="00A6662B">
        <w:rPr>
          <w:lang w:val="es-PY"/>
        </w:rPr>
        <w:instrText xml:space="preserve"> REF _Ref422753765 \h </w:instrText>
      </w:r>
      <w:r w:rsidR="00413051">
        <w:rPr>
          <w:lang w:val="es-PY"/>
        </w:rPr>
      </w:r>
      <w:r w:rsidR="00413051">
        <w:rPr>
          <w:lang w:val="es-PY"/>
        </w:rPr>
        <w:fldChar w:fldCharType="separate"/>
      </w:r>
      <w:r w:rsidR="00A6662B" w:rsidRPr="00583643">
        <w:rPr>
          <w:color w:val="000000" w:themeColor="text1"/>
        </w:rPr>
        <w:t xml:space="preserve">Figura </w:t>
      </w:r>
      <w:r w:rsidR="00A6662B">
        <w:rPr>
          <w:noProof/>
          <w:color w:val="000000" w:themeColor="text1"/>
        </w:rPr>
        <w:t>4</w:t>
      </w:r>
      <w:r w:rsidR="00413051">
        <w:rPr>
          <w:lang w:val="es-PY"/>
        </w:rPr>
        <w:fldChar w:fldCharType="end"/>
      </w:r>
      <w:r w:rsidR="00A6662B">
        <w:rPr>
          <w:lang w:val="es-PY"/>
        </w:rPr>
        <w:t xml:space="preserve"> </w:t>
      </w:r>
      <w:r w:rsidR="00967A23">
        <w:rPr>
          <w:lang w:val="es-PY"/>
        </w:rPr>
        <w:t xml:space="preserve">se puede apreciar algunas librerías </w:t>
      </w:r>
      <w:proofErr w:type="spellStart"/>
      <w:r w:rsidR="00342DA4" w:rsidRPr="00342DA4">
        <w:rPr>
          <w:i/>
          <w:lang w:val="es-PY"/>
        </w:rPr>
        <w:t>Javascript</w:t>
      </w:r>
      <w:proofErr w:type="spellEnd"/>
      <w:r w:rsidR="00967A23">
        <w:rPr>
          <w:lang w:val="es-PY"/>
        </w:rPr>
        <w:t xml:space="preserve"> de uso extendido</w:t>
      </w:r>
      <w:r w:rsidR="00B601AE">
        <w:rPr>
          <w:lang w:val="es-PY"/>
        </w:rPr>
        <w:t xml:space="preserve">. </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bookmarkStart w:id="52" w:name="_Ref422753765"/>
      <w:proofErr w:type="gramStart"/>
      <w:r w:rsidRPr="00583643">
        <w:rPr>
          <w:color w:val="000000" w:themeColor="text1"/>
        </w:rPr>
        <w:t>Figura</w:t>
      </w:r>
      <w:proofErr w:type="gramEnd"/>
      <w:r w:rsidRPr="00583643">
        <w:rPr>
          <w:color w:val="000000" w:themeColor="text1"/>
        </w:rPr>
        <w:t xml:space="preserve"> </w:t>
      </w:r>
      <w:r w:rsidR="00413051" w:rsidRPr="00583643">
        <w:rPr>
          <w:color w:val="000000" w:themeColor="text1"/>
        </w:rPr>
        <w:fldChar w:fldCharType="begin"/>
      </w:r>
      <w:r w:rsidRPr="00583643">
        <w:rPr>
          <w:color w:val="000000" w:themeColor="text1"/>
        </w:rPr>
        <w:instrText xml:space="preserve"> SEQ Figura \* ARABIC </w:instrText>
      </w:r>
      <w:r w:rsidR="00413051" w:rsidRPr="00583643">
        <w:rPr>
          <w:color w:val="000000" w:themeColor="text1"/>
        </w:rPr>
        <w:fldChar w:fldCharType="separate"/>
      </w:r>
      <w:r w:rsidR="00255D9F">
        <w:rPr>
          <w:noProof/>
          <w:color w:val="000000" w:themeColor="text1"/>
        </w:rPr>
        <w:t>4</w:t>
      </w:r>
      <w:r w:rsidR="00413051" w:rsidRPr="00583643">
        <w:rPr>
          <w:color w:val="000000" w:themeColor="text1"/>
        </w:rPr>
        <w:fldChar w:fldCharType="end"/>
      </w:r>
      <w:bookmarkEnd w:id="52"/>
      <w:r w:rsidRPr="00583643">
        <w:rPr>
          <w:color w:val="000000" w:themeColor="text1"/>
        </w:rPr>
        <w:t xml:space="preserve"> </w:t>
      </w:r>
      <w:r w:rsidRPr="00583643">
        <w:rPr>
          <w:b w:val="0"/>
          <w:color w:val="000000" w:themeColor="text1"/>
        </w:rPr>
        <w:t xml:space="preserve">Algunas librerías </w:t>
      </w:r>
      <w:proofErr w:type="spellStart"/>
      <w:r w:rsidR="00342DA4" w:rsidRPr="00342DA4">
        <w:rPr>
          <w:b w:val="0"/>
          <w:i/>
          <w:color w:val="000000" w:themeColor="text1"/>
        </w:rPr>
        <w:t>Javascript</w:t>
      </w:r>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2D3265">
      <w:pPr>
        <w:jc w:val="both"/>
        <w:rPr>
          <w:lang w:val="es-PY"/>
        </w:rPr>
      </w:pPr>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 xml:space="preserve">mejor rendimiento.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p>
    <w:p w:rsidR="00DA225D" w:rsidRPr="00B03420" w:rsidRDefault="00DA225D" w:rsidP="002D3265">
      <w:pPr>
        <w:jc w:val="both"/>
        <w:rPr>
          <w:lang w:val="es-PY"/>
        </w:rPr>
      </w:pPr>
      <w:r w:rsidRPr="00B03420">
        <w:rPr>
          <w:lang w:val="es-PY"/>
        </w:rPr>
        <w:t xml:space="preserve">Los </w:t>
      </w:r>
      <w:r w:rsidRPr="00B03420">
        <w:rPr>
          <w:i/>
          <w:lang w:val="es-PY"/>
        </w:rPr>
        <w:t>widgets</w:t>
      </w:r>
      <w:r w:rsidRPr="00B03420">
        <w:rPr>
          <w:lang w:val="es-PY"/>
        </w:rPr>
        <w:t xml:space="preserve"> representan elementos enriquecidos para la interfaz de usuario, 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sus características dinámicas</w:t>
      </w:r>
      <w:r w:rsidRPr="00B03420">
        <w:rPr>
          <w:lang w:val="es-PY"/>
        </w:rPr>
        <w:t xml:space="preserve"> y </w:t>
      </w:r>
      <w:r w:rsidR="00933E27">
        <w:rPr>
          <w:lang w:val="es-PY"/>
        </w:rPr>
        <w:t xml:space="preserve">un </w:t>
      </w:r>
      <w:r w:rsidR="00933E27">
        <w:rPr>
          <w:lang w:val="es-PY"/>
        </w:rPr>
        <w:lastRenderedPageBreak/>
        <w:t>comportamiento general, similar a los patrones de comportamiento</w:t>
      </w:r>
      <w:r w:rsidR="00B03420">
        <w:rPr>
          <w:lang w:val="es-PY"/>
        </w:rPr>
        <w:t>. Los widgets son microprogramas que cumplen una función predeterminada</w:t>
      </w:r>
      <w:r w:rsidR="00910BE4">
        <w:rPr>
          <w:lang w:val="es-PY"/>
        </w:rPr>
        <w:t>.</w:t>
      </w:r>
      <w:r w:rsidR="00B03420">
        <w:rPr>
          <w:lang w:val="es-PY"/>
        </w:rPr>
        <w:t xml:space="preserve"> </w:t>
      </w:r>
      <w:r w:rsidR="00910BE4">
        <w:rPr>
          <w:lang w:val="es-PY"/>
        </w:rPr>
        <w:t>S</w:t>
      </w:r>
      <w:r w:rsidR="00B03420">
        <w:rPr>
          <w:lang w:val="es-PY"/>
        </w:rPr>
        <w:t xml:space="preserve">us propiedades pueden ser modificadas para expresar comportamientos personalizados por el usuario. Una vez modificada las propiedades del </w:t>
      </w:r>
      <w:r w:rsidR="00B03420" w:rsidRPr="00B74468">
        <w:rPr>
          <w:i/>
          <w:lang w:val="es-PY"/>
        </w:rPr>
        <w:t>widget</w:t>
      </w:r>
      <w:r w:rsidR="00B03420">
        <w:rPr>
          <w:lang w:val="es-PY"/>
        </w:rPr>
        <w:t xml:space="preserve">, </w:t>
      </w:r>
      <w:r w:rsidR="00461947">
        <w:rPr>
          <w:lang w:val="es-PY"/>
        </w:rPr>
        <w:t>é</w:t>
      </w:r>
      <w:r w:rsidR="00B03420">
        <w:rPr>
          <w:lang w:val="es-PY"/>
        </w:rPr>
        <w:t xml:space="preserve">ste es </w:t>
      </w:r>
      <w:r w:rsidR="00933E27">
        <w:rPr>
          <w:lang w:val="es-PY"/>
        </w:rPr>
        <w:t>introducido</w:t>
      </w:r>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p>
    <w:p w:rsidR="00007E54" w:rsidRPr="00007E54" w:rsidRDefault="00007E54" w:rsidP="000551EF">
      <w:pPr>
        <w:rPr>
          <w:b/>
          <w:caps/>
          <w:lang w:val="es-PY"/>
        </w:rPr>
      </w:pPr>
      <w:r w:rsidRPr="00007E54">
        <w:rPr>
          <w:b/>
          <w:caps/>
          <w:lang w:val="es-PY"/>
        </w:rPr>
        <w:t xml:space="preserve">2.4.1 </w:t>
      </w:r>
      <w:r w:rsidR="00CC5721" w:rsidRPr="00663754">
        <w:rPr>
          <w:b/>
          <w:i/>
          <w:lang w:val="es-PY"/>
        </w:rPr>
        <w:t>W</w:t>
      </w:r>
      <w:r w:rsidRPr="00663754">
        <w:rPr>
          <w:b/>
          <w:i/>
          <w:lang w:val="es-PY"/>
        </w:rPr>
        <w:t>idgets</w:t>
      </w:r>
      <w:r w:rsidRPr="00CC5721">
        <w:rPr>
          <w:b/>
          <w:lang w:val="es-PY"/>
        </w:rPr>
        <w:t xml:space="preserve"> más utilizados</w:t>
      </w:r>
    </w:p>
    <w:p w:rsidR="001650E6" w:rsidRDefault="002F6337" w:rsidP="00B74468">
      <w:pPr>
        <w:jc w:val="both"/>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y </w:t>
      </w:r>
      <w:r w:rsidR="00B13DD9">
        <w:rPr>
          <w:lang w:val="es-PY"/>
        </w:rPr>
        <w:t>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r w:rsidR="00910BE4">
        <w:rPr>
          <w:lang w:val="es-PY"/>
        </w:rPr>
        <w:t>L</w:t>
      </w:r>
      <w:r w:rsidR="00262AFF">
        <w:rPr>
          <w:lang w:val="es-PY"/>
        </w:rPr>
        <w:t xml:space="preserve">a </w:t>
      </w:r>
      <w:fldSimple w:instr=" REF _Ref422753822 \h  \* MERGEFORMAT ">
        <w:r w:rsidR="00320A39" w:rsidRPr="00262AFF">
          <w:rPr>
            <w:color w:val="000000" w:themeColor="text1"/>
          </w:rPr>
          <w:t xml:space="preserve">Figura </w:t>
        </w:r>
        <w:r w:rsidR="00320A39">
          <w:rPr>
            <w:noProof/>
            <w:color w:val="000000" w:themeColor="text1"/>
          </w:rPr>
          <w:t>5</w:t>
        </w:r>
      </w:fldSimple>
      <w:r w:rsidR="00320A39">
        <w:rPr>
          <w:lang w:val="es-PY"/>
        </w:rPr>
        <w:t xml:space="preserve"> </w:t>
      </w:r>
      <w:r w:rsidR="00262AFF">
        <w:rPr>
          <w:lang w:val="es-PY"/>
        </w:rPr>
        <w:t xml:space="preserve">presenta </w:t>
      </w:r>
      <w:r w:rsidR="00B13DD9">
        <w:rPr>
          <w:lang w:val="es-PY"/>
        </w:rPr>
        <w:t xml:space="preserve">tales </w:t>
      </w:r>
      <w:proofErr w:type="spellStart"/>
      <w:r w:rsidR="00B13DD9" w:rsidRPr="002F6337">
        <w:rPr>
          <w:i/>
          <w:lang w:val="es-PY"/>
        </w:rPr>
        <w:t>widgets</w:t>
      </w:r>
      <w:proofErr w:type="spellEnd"/>
      <w:r w:rsidR="004F3D16">
        <w:rPr>
          <w:lang w:val="es-PY"/>
        </w:rPr>
        <w:t xml:space="preserve">. </w:t>
      </w:r>
      <w:r w:rsidR="00461947">
        <w:rPr>
          <w:lang w:val="es-PY"/>
        </w:rPr>
        <w:t xml:space="preserve">De todos los </w:t>
      </w:r>
      <w:r w:rsidR="001748C7" w:rsidRPr="001748C7">
        <w:rPr>
          <w:i/>
          <w:lang w:val="es-PY"/>
        </w:rPr>
        <w:t>widgets</w:t>
      </w:r>
      <w:r w:rsidR="00461947">
        <w:rPr>
          <w:lang w:val="es-PY"/>
        </w:rPr>
        <w:t xml:space="preserve"> identificados, </w:t>
      </w:r>
      <w:r w:rsidR="00910BE4">
        <w:rPr>
          <w:lang w:val="es-PY"/>
        </w:rPr>
        <w:t xml:space="preserve">resulta </w:t>
      </w:r>
      <w:r w:rsidR="00461947">
        <w:rPr>
          <w:lang w:val="es-PY"/>
        </w:rPr>
        <w:t xml:space="preserve">interesante determinar cuáles son los más utilizados hoy en día, por lo que </w:t>
      </w:r>
      <w:r w:rsidR="00B74468">
        <w:rPr>
          <w:lang w:val="es-PY"/>
        </w:rPr>
        <w:t xml:space="preserve">en </w:t>
      </w:r>
      <w:r w:rsidR="00D1152F">
        <w:rPr>
          <w:lang w:val="es-PY"/>
        </w:rPr>
        <w:t>el marco de este</w:t>
      </w:r>
      <w:r w:rsidR="00B74468">
        <w:rPr>
          <w:lang w:val="es-PY"/>
        </w:rPr>
        <w:t xml:space="preserve"> trabajo </w:t>
      </w:r>
      <w:r w:rsidR="00461947">
        <w:rPr>
          <w:lang w:val="es-PY"/>
        </w:rPr>
        <w:t xml:space="preserve">se ha realizado </w:t>
      </w:r>
      <w:r w:rsidR="004F3D16">
        <w:rPr>
          <w:lang w:val="es-PY"/>
        </w:rPr>
        <w:t xml:space="preserve">un análisis </w:t>
      </w:r>
      <w:r w:rsidR="00F9160B">
        <w:rPr>
          <w:lang w:val="es-PY"/>
        </w:rPr>
        <w:t xml:space="preserve">de </w:t>
      </w:r>
      <w:r w:rsidR="00493B4D">
        <w:rPr>
          <w:lang w:val="es-PY"/>
        </w:rPr>
        <w:t xml:space="preserve">portales web </w:t>
      </w:r>
      <w:r w:rsidR="003612A0">
        <w:rPr>
          <w:lang w:val="es-PY"/>
        </w:rPr>
        <w:t>populares (</w:t>
      </w:r>
      <w:proofErr w:type="spellStart"/>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para determinar </w:t>
      </w:r>
      <w:r w:rsidR="003612A0">
        <w:rPr>
          <w:lang w:val="es-PY"/>
        </w:rPr>
        <w:t>qu</w:t>
      </w:r>
      <w:r w:rsidR="00910BE4">
        <w:rPr>
          <w:lang w:val="es-PY"/>
        </w:rPr>
        <w:t>é</w:t>
      </w:r>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r w:rsidR="00910BE4">
        <w:rPr>
          <w:lang w:val="es-PY"/>
        </w:rPr>
        <w:t>:</w:t>
      </w:r>
      <w:r w:rsidR="004F3D16">
        <w:rPr>
          <w:lang w:val="es-PY"/>
        </w:rPr>
        <w:t xml:space="preserve"> </w:t>
      </w:r>
    </w:p>
    <w:p w:rsidR="001650E6" w:rsidRDefault="004879C7" w:rsidP="00B74468">
      <w:pPr>
        <w:jc w:val="both"/>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B74468">
      <w:pPr>
        <w:jc w:val="both"/>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 xml:space="preserve">na sola área de contenido con múltiples </w:t>
      </w:r>
      <w:r w:rsidR="00B74468">
        <w:rPr>
          <w:lang w:val="es-PY"/>
        </w:rPr>
        <w:t>pestañas</w:t>
      </w:r>
      <w:r w:rsidRPr="001650E6">
        <w:rPr>
          <w:lang w:val="es-PY"/>
        </w:rPr>
        <w:t>, cada uno asociado con una cabecera en una lista.</w:t>
      </w:r>
    </w:p>
    <w:p w:rsidR="00AE29BF" w:rsidRDefault="00413051" w:rsidP="00B74468">
      <w:pPr>
        <w:jc w:val="both"/>
        <w:rPr>
          <w:lang w:val="es-PY"/>
        </w:rPr>
      </w:pPr>
      <w:r w:rsidRPr="00413051">
        <w:rPr>
          <w:noProof/>
        </w:rPr>
        <w:pict>
          <v:shape id="_x0000_s1033" type="#_x0000_t202" style="position:absolute;left:0;text-align:left;margin-left:256.45pt;margin-top:117.3pt;width:166.65pt;height:31.95pt;z-index:251677696" wrapcoords="-97 0 -97 20965 21600 20965 21600 0 -97 0" stroked="f">
            <v:textbox style="mso-next-textbox:#_x0000_s1033;mso-fit-shape-to-text:t" inset="0,0,0,0">
              <w:txbxContent>
                <w:p w:rsidR="00757E55" w:rsidRPr="00262AFF" w:rsidRDefault="00757E55" w:rsidP="002F1F54">
                  <w:pPr>
                    <w:pStyle w:val="Epgrafe"/>
                    <w:rPr>
                      <w:rFonts w:eastAsiaTheme="minorHAnsi"/>
                      <w:noProof/>
                      <w:color w:val="000000" w:themeColor="text1"/>
                    </w:rPr>
                  </w:pPr>
                  <w:bookmarkStart w:id="53" w:name="_Ref422753822"/>
                  <w:r w:rsidRPr="00262AFF">
                    <w:rPr>
                      <w:color w:val="000000" w:themeColor="text1"/>
                    </w:rPr>
                    <w:t xml:space="preserve">Figura </w:t>
                  </w:r>
                  <w:r w:rsidR="00413051" w:rsidRPr="00262AFF">
                    <w:rPr>
                      <w:color w:val="000000" w:themeColor="text1"/>
                    </w:rPr>
                    <w:fldChar w:fldCharType="begin"/>
                  </w:r>
                  <w:r w:rsidRPr="00262AFF">
                    <w:rPr>
                      <w:color w:val="000000" w:themeColor="text1"/>
                    </w:rPr>
                    <w:instrText xml:space="preserve"> SEQ Figura \* ARABIC </w:instrText>
                  </w:r>
                  <w:r w:rsidR="00413051" w:rsidRPr="00262AFF">
                    <w:rPr>
                      <w:color w:val="000000" w:themeColor="text1"/>
                    </w:rPr>
                    <w:fldChar w:fldCharType="separate"/>
                  </w:r>
                  <w:r>
                    <w:rPr>
                      <w:noProof/>
                      <w:color w:val="000000" w:themeColor="text1"/>
                    </w:rPr>
                    <w:t>5</w:t>
                  </w:r>
                  <w:r w:rsidR="00413051" w:rsidRPr="00262AFF">
                    <w:rPr>
                      <w:color w:val="000000" w:themeColor="text1"/>
                    </w:rPr>
                    <w:fldChar w:fldCharType="end"/>
                  </w:r>
                  <w:bookmarkEnd w:id="53"/>
                  <w:r w:rsidRPr="00262AFF">
                    <w:rPr>
                      <w:color w:val="000000" w:themeColor="text1"/>
                    </w:rPr>
                    <w:t xml:space="preserve"> </w:t>
                  </w:r>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r w:rsidR="00AE29BF" w:rsidRPr="00AE29BF">
        <w:rPr>
          <w:b/>
          <w:i/>
          <w:lang w:val="es-PY"/>
        </w:rPr>
        <w:t>A</w:t>
      </w:r>
      <w:r w:rsidR="00A610AF" w:rsidRPr="00AE29BF">
        <w:rPr>
          <w:b/>
          <w:i/>
          <w:lang w:val="es-PY"/>
        </w:rPr>
        <w:t>utocomplete</w:t>
      </w:r>
      <w:r w:rsidR="00F33D30" w:rsidRPr="00AE29BF">
        <w:rPr>
          <w:b/>
          <w:i/>
          <w:lang w:val="es-PY"/>
        </w:rPr>
        <w:t>:</w:t>
      </w:r>
      <w:r w:rsidR="00F33D30">
        <w:rPr>
          <w:b/>
          <w:i/>
          <w:lang w:val="es-PY"/>
        </w:rPr>
        <w:t xml:space="preserve"> </w:t>
      </w:r>
      <w:r w:rsidR="00F33D30">
        <w:rPr>
          <w:lang w:val="es-PY"/>
        </w:rPr>
        <w:t>Permite</w:t>
      </w:r>
      <w:r w:rsidR="00AE29BF">
        <w:rPr>
          <w:lang w:val="es-PY"/>
        </w:rPr>
        <w:t xml:space="preserve"> a los usuarios seleccionar  </w:t>
      </w:r>
      <w:r w:rsidR="00BE6617">
        <w:rPr>
          <w:lang w:val="es-PY"/>
        </w:rPr>
        <w:t>un texto de interés</w:t>
      </w:r>
      <w:r w:rsidR="00B74468">
        <w:rPr>
          <w:lang w:val="es-PY"/>
        </w:rPr>
        <w:t xml:space="preserve"> </w:t>
      </w:r>
      <w:r w:rsidR="00AE29BF">
        <w:rPr>
          <w:lang w:val="es-PY"/>
        </w:rPr>
        <w:t xml:space="preserve">rápidamente </w:t>
      </w:r>
      <w:r w:rsidR="00AE29BF" w:rsidRPr="00AE29BF">
        <w:rPr>
          <w:lang w:val="es-PY"/>
        </w:rPr>
        <w:t>de una lista</w:t>
      </w:r>
      <w:r w:rsidR="00B74468">
        <w:rPr>
          <w:lang w:val="es-PY"/>
        </w:rPr>
        <w:t>.</w:t>
      </w:r>
      <w:r w:rsidR="00AE29BF" w:rsidRPr="00AE29BF">
        <w:rPr>
          <w:lang w:val="es-PY"/>
        </w:rPr>
        <w:t xml:space="preserve"> </w:t>
      </w:r>
      <w:r w:rsidR="00B74468">
        <w:rPr>
          <w:lang w:val="es-PY"/>
        </w:rPr>
        <w:t>A</w:t>
      </w:r>
      <w:r w:rsidR="00AE29BF" w:rsidRPr="00AE29BF">
        <w:rPr>
          <w:lang w:val="es-PY"/>
        </w:rPr>
        <w:t xml:space="preserve"> medida que </w:t>
      </w:r>
      <w:r w:rsidR="00AE29BF">
        <w:rPr>
          <w:lang w:val="es-PY"/>
        </w:rPr>
        <w:t xml:space="preserve">se </w:t>
      </w:r>
      <w:r w:rsidR="00AE29BF" w:rsidRPr="00AE29BF">
        <w:rPr>
          <w:lang w:val="es-PY"/>
        </w:rPr>
        <w:t>escribe</w:t>
      </w:r>
      <w:r w:rsidR="0011412E">
        <w:rPr>
          <w:lang w:val="es-PY"/>
        </w:rPr>
        <w:t xml:space="preserve"> en un campo de entrada</w:t>
      </w:r>
      <w:r w:rsidR="00AE29BF" w:rsidRPr="00AE29BF">
        <w:rPr>
          <w:lang w:val="es-PY"/>
        </w:rPr>
        <w:t>,</w:t>
      </w:r>
      <w:r w:rsidR="0011412E">
        <w:rPr>
          <w:lang w:val="es-PY"/>
        </w:rPr>
        <w:t xml:space="preserve"> </w:t>
      </w:r>
      <w:r w:rsidR="00BE6617">
        <w:rPr>
          <w:lang w:val="es-PY"/>
        </w:rPr>
        <w:t>algunas sugerencias son presentadas al usuario, en base al patrón actual de caracteres ingresados. El usuario puede elegir una de las palabras sugeridas en un momento dado o bien seguir ingresando caracteres para refinar la búsqueda</w:t>
      </w:r>
      <w:r w:rsidR="00AE29BF" w:rsidRPr="00AE29BF">
        <w:rPr>
          <w:lang w:val="es-PY"/>
        </w:rPr>
        <w:t>.</w:t>
      </w:r>
    </w:p>
    <w:p w:rsidR="00003C95" w:rsidRDefault="00A5516F" w:rsidP="00B74468">
      <w:pPr>
        <w:jc w:val="both"/>
        <w:rPr>
          <w:lang w:val="es-PY"/>
        </w:rPr>
      </w:pPr>
      <w:proofErr w:type="spellStart"/>
      <w:r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Pr>
          <w:lang w:val="es-PY"/>
        </w:rPr>
        <w:t xml:space="preserve"> </w:t>
      </w:r>
      <w:r w:rsidR="004F3D16">
        <w:rPr>
          <w:lang w:val="es-PY"/>
        </w:rPr>
        <w:t xml:space="preserve">mensajes personalizados </w:t>
      </w:r>
      <w:r w:rsidR="00A610AF">
        <w:rPr>
          <w:lang w:val="es-PY"/>
        </w:rPr>
        <w:t xml:space="preserve">de sugerencia </w:t>
      </w:r>
      <w:r>
        <w:rPr>
          <w:lang w:val="es-PY"/>
        </w:rPr>
        <w:t>s</w:t>
      </w:r>
      <w:r w:rsidR="00003C95">
        <w:rPr>
          <w:lang w:val="es-PY"/>
        </w:rPr>
        <w:t>obre los elementos de interfaz, reemplazando los mensajes nativos.</w:t>
      </w:r>
    </w:p>
    <w:p w:rsidR="00E371B0" w:rsidRDefault="00E371B0" w:rsidP="00B74468">
      <w:pPr>
        <w:jc w:val="both"/>
        <w:rPr>
          <w:lang w:val="es-PY"/>
        </w:rPr>
      </w:pP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Permite s</w:t>
      </w:r>
      <w:r w:rsidRPr="00E371B0">
        <w:rPr>
          <w:lang w:val="es-PY"/>
        </w:rPr>
        <w:t>eleccion</w:t>
      </w:r>
      <w:r w:rsidR="00BE6617">
        <w:rPr>
          <w:lang w:val="es-PY"/>
        </w:rPr>
        <w:t>ar</w:t>
      </w:r>
      <w:r w:rsidRPr="00E371B0">
        <w:rPr>
          <w:lang w:val="es-PY"/>
        </w:rPr>
        <w:t xml:space="preserve"> una fecha de un calendario emergente o </w:t>
      </w:r>
      <w:proofErr w:type="spellStart"/>
      <w:r w:rsidRPr="00E371B0">
        <w:rPr>
          <w:i/>
          <w:lang w:val="es-PY"/>
        </w:rPr>
        <w:t>inline</w:t>
      </w:r>
      <w:proofErr w:type="spellEnd"/>
      <w:r>
        <w:rPr>
          <w:lang w:val="es-PY"/>
        </w:rPr>
        <w:t>.</w:t>
      </w:r>
    </w:p>
    <w:p w:rsidR="002F1F54" w:rsidRDefault="003E7DD4" w:rsidP="00B74468">
      <w:pPr>
        <w:jc w:val="both"/>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proofErr w:type="spellStart"/>
      <w:r w:rsidR="00914135" w:rsidRPr="00914135">
        <w:rPr>
          <w:b/>
          <w:i/>
          <w:lang w:val="es-PY"/>
        </w:rPr>
        <w:t>jQuery</w:t>
      </w:r>
      <w:r w:rsidRPr="00CC5721">
        <w:rPr>
          <w:b/>
          <w:lang w:val="es-PY"/>
        </w:rPr>
        <w:t>UI</w:t>
      </w:r>
      <w:proofErr w:type="spellEnd"/>
      <w:r w:rsidRPr="00CC5721">
        <w:rPr>
          <w:rStyle w:val="Refdenotaalpie"/>
          <w:b/>
          <w:lang w:val="es-PY"/>
        </w:rPr>
        <w:footnoteReference w:id="7"/>
      </w:r>
      <w:r w:rsidR="00CC5721">
        <w:rPr>
          <w:b/>
          <w:lang w:val="es-PY"/>
        </w:rPr>
        <w:t xml:space="preserve"> y </w:t>
      </w:r>
      <w:proofErr w:type="spellStart"/>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proofErr w:type="spellEnd"/>
      <w:r w:rsidRPr="00CC5721">
        <w:rPr>
          <w:rStyle w:val="Refdenotaalpie"/>
          <w:b/>
          <w:lang w:val="es-PY"/>
        </w:rPr>
        <w:footnoteReference w:id="8"/>
      </w:r>
    </w:p>
    <w:p w:rsidR="002F1F54" w:rsidRDefault="002F1F54" w:rsidP="00B74468">
      <w:pPr>
        <w:jc w:val="both"/>
        <w:rPr>
          <w:lang w:val="es-PY"/>
        </w:rPr>
      </w:pPr>
      <w:r>
        <w:rPr>
          <w:lang w:val="es-PY"/>
        </w:rPr>
        <w:t xml:space="preserve">Estudios de mercado recientes han presentado a </w:t>
      </w:r>
      <w:proofErr w:type="spellStart"/>
      <w:r w:rsidR="00914135" w:rsidRPr="00914135">
        <w:rPr>
          <w:i/>
          <w:lang w:val="es-PY"/>
        </w:rPr>
        <w:t>jQuery</w:t>
      </w:r>
      <w:proofErr w:type="spellEnd"/>
      <w:r w:rsidR="008F1717">
        <w:rPr>
          <w:rStyle w:val="Refdenotaalpie"/>
          <w:lang w:val="es-PY"/>
        </w:rPr>
        <w:footnoteReference w:id="9"/>
      </w:r>
      <w:r>
        <w:rPr>
          <w:lang w:val="es-PY"/>
        </w:rPr>
        <w:t xml:space="preserve"> como la librería </w:t>
      </w:r>
      <w:proofErr w:type="spellStart"/>
      <w:r w:rsidR="00342DA4" w:rsidRPr="00342DA4">
        <w:rPr>
          <w:i/>
          <w:lang w:val="es-PY"/>
        </w:rPr>
        <w:t>Javascript</w:t>
      </w:r>
      <w:proofErr w:type="spellEnd"/>
      <w:r>
        <w:rPr>
          <w:lang w:val="es-PY"/>
        </w:rPr>
        <w:t xml:space="preserve"> más utilizada a nivel global</w:t>
      </w:r>
      <w:r>
        <w:rPr>
          <w:rStyle w:val="Refdenotaalpie"/>
          <w:lang w:val="es-PY"/>
        </w:rPr>
        <w:footnoteReference w:id="10"/>
      </w:r>
      <w:r>
        <w:rPr>
          <w:lang w:val="es-PY"/>
        </w:rPr>
        <w:t xml:space="preserve">. </w:t>
      </w:r>
      <w:proofErr w:type="spellStart"/>
      <w:proofErr w:type="gramStart"/>
      <w:r w:rsidR="00914135" w:rsidRPr="00914135">
        <w:rPr>
          <w:i/>
          <w:lang w:val="es-PY"/>
        </w:rPr>
        <w:t>jQuery</w:t>
      </w:r>
      <w:proofErr w:type="spellEnd"/>
      <w:proofErr w:type="gramEnd"/>
      <w:r>
        <w:rPr>
          <w:lang w:val="es-PY"/>
        </w:rPr>
        <w:t xml:space="preserve"> es de </w:t>
      </w:r>
      <w:r w:rsidR="00BE2029">
        <w:rPr>
          <w:lang w:val="es-PY"/>
        </w:rPr>
        <w:t xml:space="preserve">código </w:t>
      </w:r>
      <w:r>
        <w:rPr>
          <w:lang w:val="es-PY"/>
        </w:rPr>
        <w:t xml:space="preserve">abierto y ha tenido un crecimiento notable en términos de evolución hasta hoy en día desde su aparición en el año 2005. </w:t>
      </w:r>
      <w:r w:rsidR="00757E55">
        <w:rPr>
          <w:lang w:val="es-PY"/>
        </w:rPr>
        <w:t xml:space="preserve">La librería </w:t>
      </w:r>
      <w:proofErr w:type="spellStart"/>
      <w:r w:rsidR="00757E55" w:rsidRPr="002D3265">
        <w:rPr>
          <w:i/>
          <w:lang w:val="es-PY"/>
        </w:rPr>
        <w:t>jQuery</w:t>
      </w:r>
      <w:proofErr w:type="spellEnd"/>
      <w:r>
        <w:rPr>
          <w:lang w:val="es-PY"/>
        </w:rPr>
        <w:t xml:space="preserve"> </w:t>
      </w:r>
      <w:r w:rsidR="00757E55">
        <w:rPr>
          <w:lang w:val="es-PY"/>
        </w:rPr>
        <w:lastRenderedPageBreak/>
        <w:t>propone</w:t>
      </w:r>
      <w:r>
        <w:rPr>
          <w:lang w:val="es-PY"/>
        </w:rPr>
        <w:t xml:space="preserve"> una manera robusta y confiable para desarrollar código </w:t>
      </w:r>
      <w:proofErr w:type="spellStart"/>
      <w:r w:rsidR="00342DA4" w:rsidRPr="00342DA4">
        <w:rPr>
          <w:i/>
          <w:lang w:val="es-PY"/>
        </w:rPr>
        <w:t>Javascript</w:t>
      </w:r>
      <w:proofErr w:type="spellEnd"/>
      <w:r w:rsidR="00757E55">
        <w:rPr>
          <w:lang w:val="es-PY"/>
        </w:rPr>
        <w:t>.</w:t>
      </w:r>
      <w:r>
        <w:rPr>
          <w:lang w:val="es-PY"/>
        </w:rPr>
        <w:t xml:space="preserve"> </w:t>
      </w:r>
      <w:r w:rsidR="00757E55">
        <w:rPr>
          <w:lang w:val="es-PY"/>
        </w:rPr>
        <w:t xml:space="preserve">Posee extensiones para </w:t>
      </w:r>
      <w:r w:rsidR="00D32F6E">
        <w:rPr>
          <w:lang w:val="es-PY"/>
        </w:rPr>
        <w:t>los</w:t>
      </w:r>
      <w:r w:rsidR="00757E55">
        <w:rPr>
          <w:lang w:val="es-PY"/>
        </w:rPr>
        <w:t xml:space="preserve"> dominios de aplicación </w:t>
      </w:r>
      <w:r w:rsidR="00D32F6E">
        <w:rPr>
          <w:lang w:val="es-PY"/>
        </w:rPr>
        <w:t>Web (</w:t>
      </w:r>
      <w:proofErr w:type="spellStart"/>
      <w:r w:rsidR="00D32F6E" w:rsidRPr="002D3265">
        <w:rPr>
          <w:i/>
          <w:lang w:val="es-PY"/>
        </w:rPr>
        <w:t>jQueryUI</w:t>
      </w:r>
      <w:proofErr w:type="spellEnd"/>
      <w:r w:rsidR="00D32F6E" w:rsidRPr="002D3265">
        <w:rPr>
          <w:i/>
          <w:lang w:val="es-PY"/>
        </w:rPr>
        <w:t>)</w:t>
      </w:r>
      <w:r w:rsidR="00D32F6E">
        <w:rPr>
          <w:lang w:val="es-PY"/>
        </w:rPr>
        <w:t xml:space="preserve"> y móviles (</w:t>
      </w:r>
      <w:proofErr w:type="spellStart"/>
      <w:r w:rsidR="00D32F6E" w:rsidRPr="00663754">
        <w:rPr>
          <w:i/>
          <w:lang w:val="es-PY"/>
        </w:rPr>
        <w:t>jQuery</w:t>
      </w:r>
      <w:proofErr w:type="spellEnd"/>
      <w:r w:rsidR="00D32F6E" w:rsidRPr="00663754">
        <w:rPr>
          <w:i/>
          <w:lang w:val="es-PY"/>
        </w:rPr>
        <w:t xml:space="preserve"> Mobile</w:t>
      </w:r>
      <w:r w:rsidR="00E20B01">
        <w:rPr>
          <w:rStyle w:val="Refdenotaalpie"/>
          <w:lang w:val="es-PY"/>
        </w:rPr>
        <w:footnoteReference w:id="11"/>
      </w:r>
      <w:r w:rsidR="00D32F6E">
        <w:rPr>
          <w:lang w:val="es-PY"/>
        </w:rPr>
        <w:t xml:space="preserve">). </w:t>
      </w:r>
      <w:r w:rsidR="00E20B01">
        <w:rPr>
          <w:lang w:val="es-PY"/>
        </w:rPr>
        <w:t xml:space="preserve"> </w:t>
      </w:r>
      <w:r w:rsidR="00D32F6E">
        <w:rPr>
          <w:lang w:val="es-PY"/>
        </w:rPr>
        <w:t>E</w:t>
      </w:r>
      <w:r>
        <w:rPr>
          <w:lang w:val="es-PY"/>
        </w:rPr>
        <w:t xml:space="preserve">n </w:t>
      </w:r>
      <w:r w:rsidR="00E20B01">
        <w:rPr>
          <w:lang w:val="es-PY"/>
        </w:rPr>
        <w:t>ambos dominios de aplicación</w:t>
      </w:r>
      <w:r w:rsidR="00D32F6E">
        <w:rPr>
          <w:lang w:val="es-PY"/>
        </w:rPr>
        <w:t>,</w:t>
      </w:r>
      <w:r>
        <w:rPr>
          <w:lang w:val="es-PY"/>
        </w:rPr>
        <w:t xml:space="preserve"> se encuentran numerosos </w:t>
      </w:r>
      <w:r w:rsidRPr="000C1623">
        <w:rPr>
          <w:i/>
          <w:lang w:val="es-PY"/>
        </w:rPr>
        <w:t>widgets</w:t>
      </w:r>
      <w:r>
        <w:rPr>
          <w:lang w:val="es-PY"/>
        </w:rPr>
        <w:t xml:space="preserve"> interactivos idóneos para las  interfaces de usuario</w:t>
      </w:r>
      <w:r w:rsidR="00E20B01">
        <w:rPr>
          <w:lang w:val="es-PY"/>
        </w:rPr>
        <w:t xml:space="preserve"> enriquecidas</w:t>
      </w:r>
      <w:r>
        <w:rPr>
          <w:lang w:val="es-PY"/>
        </w:rPr>
        <w:t>.</w:t>
      </w:r>
    </w:p>
    <w:p w:rsidR="00A610AF" w:rsidRDefault="00A610AF" w:rsidP="002D3265">
      <w:pPr>
        <w:jc w:val="both"/>
        <w:rPr>
          <w:lang w:val="es-PY"/>
        </w:rPr>
      </w:pPr>
      <w:r>
        <w:rPr>
          <w:lang w:val="es-PY"/>
        </w:rPr>
        <w:t>De tod</w:t>
      </w:r>
      <w:r w:rsidR="00914135">
        <w:rPr>
          <w:lang w:val="es-PY"/>
        </w:rPr>
        <w:t>a</w:t>
      </w:r>
      <w:r>
        <w:rPr>
          <w:lang w:val="es-PY"/>
        </w:rPr>
        <w:t>s</w:t>
      </w:r>
      <w:r w:rsidR="00564662">
        <w:rPr>
          <w:lang w:val="es-PY"/>
        </w:rPr>
        <w:t xml:space="preserve"> las</w:t>
      </w:r>
      <w:r>
        <w:rPr>
          <w:lang w:val="es-PY"/>
        </w:rPr>
        <w:t xml:space="preserve"> </w:t>
      </w:r>
      <w:r w:rsidR="00914135">
        <w:rPr>
          <w:lang w:val="es-PY"/>
        </w:rPr>
        <w:t xml:space="preserve">características </w:t>
      </w:r>
      <w:r>
        <w:rPr>
          <w:lang w:val="es-PY"/>
        </w:rPr>
        <w:t>citad</w:t>
      </w:r>
      <w:r w:rsidR="00914135">
        <w:rPr>
          <w:lang w:val="es-PY"/>
        </w:rPr>
        <w:t>a</w:t>
      </w:r>
      <w:r>
        <w:rPr>
          <w:lang w:val="es-PY"/>
        </w:rPr>
        <w:t>s</w:t>
      </w:r>
      <w:r w:rsidR="00C80673">
        <w:rPr>
          <w:lang w:val="es-PY"/>
        </w:rPr>
        <w:t xml:space="preserve"> en la sección anterior,</w:t>
      </w:r>
      <w:r>
        <w:rPr>
          <w:lang w:val="es-PY"/>
        </w:rPr>
        <w:t xml:space="preserve">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D1152F">
        <w:rPr>
          <w:i/>
          <w:lang w:val="es-PY"/>
        </w:rPr>
        <w:t xml:space="preserve"> </w:t>
      </w:r>
      <w:r w:rsidR="00D1152F" w:rsidRPr="00D1152F">
        <w:rPr>
          <w:lang w:val="es-PY"/>
        </w:rPr>
        <w:t>es el único</w:t>
      </w:r>
      <w:r w:rsidR="00D1152F">
        <w:rPr>
          <w:i/>
          <w:lang w:val="es-PY"/>
        </w:rPr>
        <w:t xml:space="preserve"> widget</w:t>
      </w:r>
      <w:r w:rsidR="008F1717">
        <w:rPr>
          <w:lang w:val="es-PY"/>
        </w:rPr>
        <w:t xml:space="preserve"> no soportado por </w:t>
      </w:r>
      <w:proofErr w:type="spellStart"/>
      <w:r w:rsidR="00914135" w:rsidRPr="00914135">
        <w:rPr>
          <w:i/>
          <w:lang w:val="es-PY"/>
        </w:rPr>
        <w:t>jQuery</w:t>
      </w:r>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proofErr w:type="spellStart"/>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proofErr w:type="spellEnd"/>
      <w:r w:rsidR="00D1152F">
        <w:rPr>
          <w:i/>
          <w:lang w:val="es-PY"/>
        </w:rPr>
        <w:t xml:space="preserve"> </w:t>
      </w:r>
      <w:r w:rsidR="00D1152F">
        <w:rPr>
          <w:lang w:val="es-PY"/>
        </w:rPr>
        <w:t>(</w:t>
      </w:r>
      <w:r w:rsidR="008F1717">
        <w:rPr>
          <w:lang w:val="es-PY"/>
        </w:rPr>
        <w:t xml:space="preserve">extensión basada en </w:t>
      </w:r>
      <w:proofErr w:type="spellStart"/>
      <w:r w:rsidR="00914135" w:rsidRPr="00914135">
        <w:rPr>
          <w:i/>
          <w:lang w:val="es-PY"/>
        </w:rPr>
        <w:t>jQuery</w:t>
      </w:r>
      <w:proofErr w:type="spellEnd"/>
      <w:r w:rsidR="00D1152F">
        <w:rPr>
          <w:i/>
          <w:lang w:val="es-PY"/>
        </w:rPr>
        <w:t>)</w:t>
      </w:r>
      <w:r>
        <w:rPr>
          <w:lang w:val="es-PY"/>
        </w:rPr>
        <w:t xml:space="preserve">, es factible llevar a cabo validaciones </w:t>
      </w:r>
      <w:r w:rsidR="00E20B01">
        <w:rPr>
          <w:lang w:val="es-PY"/>
        </w:rPr>
        <w:t xml:space="preserve">locales </w:t>
      </w:r>
      <w:r>
        <w:rPr>
          <w:lang w:val="es-PY"/>
        </w:rPr>
        <w:t>sobre los campos de un formulario de una manera bastante intuitiva.</w:t>
      </w:r>
    </w:p>
    <w:p w:rsidR="00C80673" w:rsidRDefault="008F1717" w:rsidP="002D3265">
      <w:pPr>
        <w:jc w:val="both"/>
        <w:rPr>
          <w:lang w:val="es-PY"/>
        </w:rPr>
      </w:pPr>
      <w:r>
        <w:rPr>
          <w:lang w:val="es-PY"/>
        </w:rPr>
        <w:t xml:space="preserve">Con </w:t>
      </w:r>
      <w:proofErr w:type="spellStart"/>
      <w:r w:rsidR="00914135" w:rsidRPr="00914135">
        <w:rPr>
          <w:i/>
          <w:lang w:val="es-PY"/>
        </w:rPr>
        <w:t>jQuery</w:t>
      </w:r>
      <w:r w:rsidR="001748C7" w:rsidRPr="001748C7">
        <w:rPr>
          <w:i/>
          <w:lang w:val="es-PY"/>
        </w:rPr>
        <w:t>UI</w:t>
      </w:r>
      <w:proofErr w:type="spellEnd"/>
      <w:r>
        <w:rPr>
          <w:lang w:val="es-PY"/>
        </w:rPr>
        <w:t xml:space="preserve"> y </w:t>
      </w:r>
      <w:proofErr w:type="spellStart"/>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proofErr w:type="spellEnd"/>
      <w:r>
        <w:rPr>
          <w:lang w:val="es-PY"/>
        </w:rPr>
        <w:t>, es posible dar cobertura a todos los widgets que serán tenidos en cuenta en este trabajo de fin de carrera.</w:t>
      </w:r>
    </w:p>
    <w:p w:rsidR="00860ED3" w:rsidRPr="00255D9F" w:rsidRDefault="00860ED3" w:rsidP="002E5171">
      <w:pPr>
        <w:jc w:val="both"/>
        <w:rPr>
          <w:rFonts w:cs="Times New Roman"/>
          <w:b/>
          <w:caps/>
        </w:rPr>
      </w:pPr>
      <w:r w:rsidRPr="00255D9F">
        <w:rPr>
          <w:rFonts w:cs="Times New Roman"/>
          <w:b/>
          <w:caps/>
        </w:rPr>
        <w:t>2.</w:t>
      </w:r>
      <w:r w:rsidR="00F57940">
        <w:rPr>
          <w:rFonts w:cs="Times New Roman"/>
          <w:b/>
          <w:caps/>
        </w:rPr>
        <w:t>5</w:t>
      </w:r>
      <w:r w:rsidRPr="00255D9F">
        <w:rPr>
          <w:rFonts w:cs="Times New Roman"/>
          <w:b/>
          <w:caps/>
        </w:rPr>
        <w:t xml:space="preserve"> </w:t>
      </w:r>
      <w:r w:rsidR="00200F77">
        <w:rPr>
          <w:rFonts w:cs="Times New Roman"/>
          <w:b/>
          <w:caps/>
        </w:rPr>
        <w:t>Resumen</w:t>
      </w:r>
      <w:r w:rsidRPr="00255D9F">
        <w:rPr>
          <w:rFonts w:cs="Times New Roman"/>
          <w:b/>
          <w:caps/>
        </w:rPr>
        <w:t xml:space="preserve"> del Capítulo</w:t>
      </w:r>
    </w:p>
    <w:p w:rsidR="00F57940" w:rsidRDefault="003B4884">
      <w:pPr>
        <w:jc w:val="both"/>
        <w:rPr>
          <w:lang w:val="es-PY"/>
        </w:rPr>
      </w:pPr>
      <w:bookmarkStart w:id="54" w:name="BIB__bib"/>
      <w:r>
        <w:rPr>
          <w:lang w:val="es-PY"/>
        </w:rPr>
        <w:t xml:space="preserve">En este capítulo se han visto las diversas características que ofrecen las </w:t>
      </w:r>
      <w:r w:rsidR="00524FF6" w:rsidRPr="00524FF6">
        <w:rPr>
          <w:lang w:val="es-PY"/>
        </w:rPr>
        <w:t>RIA</w:t>
      </w:r>
      <w:r>
        <w:rPr>
          <w:lang w:val="es-PY"/>
        </w:rPr>
        <w:t xml:space="preserve">, como así también los enfoques </w:t>
      </w:r>
      <w:r w:rsidR="001E5F77">
        <w:rPr>
          <w:lang w:val="es-PY"/>
        </w:rPr>
        <w:t>tecnológicos</w:t>
      </w:r>
      <w:r w:rsidR="00F23BCF">
        <w:rPr>
          <w:lang w:val="es-PY"/>
        </w:rPr>
        <w:t xml:space="preserve"> </w:t>
      </w:r>
      <w:r>
        <w:rPr>
          <w:lang w:val="es-PY"/>
        </w:rPr>
        <w:t xml:space="preserve">para explotar el lado del cliente en este tipo de aplicaciones. </w:t>
      </w:r>
      <w:r w:rsidR="00F23BCF">
        <w:rPr>
          <w:lang w:val="es-PY"/>
        </w:rPr>
        <w:t>Estos enfoques son</w:t>
      </w:r>
      <w:r>
        <w:rPr>
          <w:lang w:val="es-PY"/>
        </w:rPr>
        <w:t xml:space="preserve">: las implementaciones basadas en librerías </w:t>
      </w:r>
      <w:proofErr w:type="spellStart"/>
      <w:r w:rsidR="00342DA4" w:rsidRPr="00342DA4">
        <w:rPr>
          <w:i/>
          <w:lang w:val="es-PY"/>
        </w:rPr>
        <w:t>Javascript</w:t>
      </w:r>
      <w:proofErr w:type="spellEnd"/>
      <w:r>
        <w:rPr>
          <w:i/>
          <w:lang w:val="es-PY"/>
        </w:rPr>
        <w:t>,</w:t>
      </w:r>
      <w:r>
        <w:rPr>
          <w:lang w:val="es-PY"/>
        </w:rPr>
        <w:t xml:space="preserve"> las basadas en la instalación de </w:t>
      </w:r>
      <w:proofErr w:type="spellStart"/>
      <w:r w:rsidR="001748C7" w:rsidRPr="001748C7">
        <w:rPr>
          <w:i/>
          <w:lang w:val="es-PY"/>
        </w:rPr>
        <w:t>plug-ins</w:t>
      </w:r>
      <w:proofErr w:type="spellEnd"/>
      <w:r w:rsidR="004B24BA">
        <w:rPr>
          <w:i/>
          <w:lang w:val="es-PY"/>
        </w:rPr>
        <w:t>,</w:t>
      </w:r>
      <w:r>
        <w:rPr>
          <w:lang w:val="es-PY"/>
        </w:rPr>
        <w:t xml:space="preserve"> o las que se enfocan en ambientes en tiempo de ejecución.</w:t>
      </w:r>
      <w:r w:rsidR="00F23BCF">
        <w:rPr>
          <w:lang w:val="es-PY"/>
        </w:rPr>
        <w:t xml:space="preserve"> La primera de ellas es la más utilizada en la comunidad web, debido a que</w:t>
      </w:r>
      <w:r w:rsidR="006D155D">
        <w:rPr>
          <w:lang w:val="es-PY"/>
        </w:rPr>
        <w:t xml:space="preserve"> la aplicación se implementa</w:t>
      </w:r>
      <w:r w:rsidR="001E5F77">
        <w:rPr>
          <w:lang w:val="es-PY"/>
        </w:rPr>
        <w:t xml:space="preserve"> por medio de un compendio de </w:t>
      </w:r>
      <w:r w:rsidR="00C2577F">
        <w:rPr>
          <w:lang w:val="es-PY"/>
        </w:rPr>
        <w:t>estándares</w:t>
      </w:r>
      <w:r w:rsidR="001E5F77">
        <w:rPr>
          <w:lang w:val="es-PY"/>
        </w:rPr>
        <w:t xml:space="preserve"> abiertos trabajando conjuntamente como lo son </w:t>
      </w:r>
      <w:r w:rsidR="000E0DD5" w:rsidRPr="003134E0">
        <w:rPr>
          <w:lang w:val="es-PY"/>
        </w:rPr>
        <w:t>HTML</w:t>
      </w:r>
      <w:r w:rsidR="001E5F77">
        <w:rPr>
          <w:lang w:val="es-PY"/>
        </w:rPr>
        <w:t xml:space="preserve"> y </w:t>
      </w:r>
      <w:r w:rsidR="000E0DD5" w:rsidRPr="003134E0">
        <w:rPr>
          <w:lang w:val="es-PY"/>
        </w:rPr>
        <w:t>CSS</w:t>
      </w:r>
      <w:r w:rsidR="001E5F77">
        <w:rPr>
          <w:i/>
          <w:lang w:val="es-PY"/>
        </w:rPr>
        <w:t xml:space="preserve"> </w:t>
      </w:r>
      <w:r w:rsidR="001E5F77" w:rsidRPr="002D3265">
        <w:rPr>
          <w:lang w:val="es-PY"/>
        </w:rPr>
        <w:t>(para la representación de los elementos y el posicionamiento)</w:t>
      </w:r>
      <w:r w:rsidR="001E5F77" w:rsidRPr="009D6D50">
        <w:rPr>
          <w:lang w:val="es-PY"/>
        </w:rPr>
        <w:t xml:space="preserve">, </w:t>
      </w:r>
      <w:proofErr w:type="spellStart"/>
      <w:r w:rsidR="00342DA4" w:rsidRPr="00D1152F">
        <w:rPr>
          <w:i/>
          <w:lang w:val="es-PY"/>
        </w:rPr>
        <w:t>Javascript</w:t>
      </w:r>
      <w:proofErr w:type="spellEnd"/>
      <w:r w:rsidR="001E5F77" w:rsidRPr="002D3265">
        <w:rPr>
          <w:lang w:val="es-PY"/>
        </w:rPr>
        <w:t xml:space="preserve"> (para la lógica de la aplicación</w:t>
      </w:r>
      <w:r w:rsidR="006D155D" w:rsidRPr="002D3265">
        <w:rPr>
          <w:lang w:val="es-PY"/>
        </w:rPr>
        <w:t xml:space="preserve"> en el lado cliente</w:t>
      </w:r>
      <w:r w:rsidR="001E5F77" w:rsidRPr="002D3265">
        <w:rPr>
          <w:lang w:val="es-PY"/>
        </w:rPr>
        <w:t>)</w:t>
      </w:r>
      <w:r w:rsidR="001E5F77" w:rsidRPr="009D6D50">
        <w:rPr>
          <w:lang w:val="es-PY"/>
        </w:rPr>
        <w:t xml:space="preserve"> y </w:t>
      </w:r>
      <w:r w:rsidR="001748C7" w:rsidRPr="002D3265">
        <w:rPr>
          <w:lang w:val="es-PY"/>
        </w:rPr>
        <w:t>XML</w:t>
      </w:r>
      <w:r w:rsidR="001E5F77" w:rsidRPr="009D6D50">
        <w:rPr>
          <w:lang w:val="es-PY"/>
        </w:rPr>
        <w:t xml:space="preserve"> o </w:t>
      </w:r>
      <w:r w:rsidR="000E0DD5" w:rsidRPr="009D6D50">
        <w:rPr>
          <w:lang w:val="es-PY"/>
        </w:rPr>
        <w:t>JSON</w:t>
      </w:r>
      <w:r w:rsidR="004B24BA" w:rsidRPr="009D6D50">
        <w:rPr>
          <w:lang w:val="es-PY"/>
        </w:rPr>
        <w:t xml:space="preserve"> </w:t>
      </w:r>
      <w:r w:rsidR="001E5F77" w:rsidRPr="009D6D50">
        <w:rPr>
          <w:lang w:val="es-PY"/>
        </w:rPr>
        <w:t>(para la comunicación entre el cliente y el servidor)</w:t>
      </w:r>
      <w:r w:rsidR="006D155D" w:rsidRPr="009D6D50">
        <w:rPr>
          <w:lang w:val="es-PY"/>
        </w:rPr>
        <w:t>.</w:t>
      </w:r>
      <w:r w:rsidR="006D155D">
        <w:rPr>
          <w:lang w:val="es-PY"/>
        </w:rPr>
        <w:t xml:space="preserve"> </w:t>
      </w:r>
    </w:p>
    <w:p w:rsidR="00E00CB2" w:rsidRDefault="00033500">
      <w:pPr>
        <w:jc w:val="both"/>
        <w:rPr>
          <w:lang w:val="es-PY"/>
        </w:rPr>
      </w:pPr>
      <w:r>
        <w:rPr>
          <w:lang w:val="es-PY"/>
        </w:rPr>
        <w:t xml:space="preserve">Son varias las librerías </w:t>
      </w:r>
      <w:proofErr w:type="spellStart"/>
      <w:r w:rsidR="00342DA4" w:rsidRPr="00342DA4">
        <w:rPr>
          <w:i/>
          <w:lang w:val="es-PY"/>
        </w:rPr>
        <w:t>Javascript</w:t>
      </w:r>
      <w:proofErr w:type="spellEnd"/>
      <w:r>
        <w:rPr>
          <w:lang w:val="es-PY"/>
        </w:rPr>
        <w:t xml:space="preserve"> existentes en la </w:t>
      </w:r>
      <w:r w:rsidR="003134E0">
        <w:rPr>
          <w:lang w:val="es-PY"/>
        </w:rPr>
        <w:t>actualidad</w:t>
      </w:r>
      <w:r w:rsidR="008A6D12">
        <w:rPr>
          <w:rStyle w:val="Refdenotaalpie"/>
          <w:lang w:val="es-PY"/>
        </w:rPr>
        <w:footnoteReference w:id="12"/>
      </w:r>
      <w:r w:rsidR="001457D0">
        <w:rPr>
          <w:lang w:val="es-PY"/>
        </w:rPr>
        <w:t xml:space="preserve">. </w:t>
      </w:r>
      <w:r w:rsidR="007F6BB4">
        <w:rPr>
          <w:lang w:val="es-PY"/>
        </w:rPr>
        <w:t>Algunas de ellas</w:t>
      </w:r>
      <w:r w:rsidR="001457D0">
        <w:rPr>
          <w:lang w:val="es-PY"/>
        </w:rPr>
        <w:t xml:space="preserve"> permiten la representación de ciertos elementos de interfaz interactivos (</w:t>
      </w:r>
      <w:r w:rsidR="001748C7" w:rsidRPr="001748C7">
        <w:rPr>
          <w:i/>
          <w:lang w:val="es-PY"/>
        </w:rPr>
        <w:t>widgets</w:t>
      </w:r>
      <w:r w:rsidR="001457D0">
        <w:rPr>
          <w:lang w:val="es-PY"/>
        </w:rPr>
        <w:t>) que son comunes en las interfaces enriquecidas actuales</w:t>
      </w:r>
      <w:r w:rsidR="007F6BB4">
        <w:rPr>
          <w:lang w:val="es-PY"/>
        </w:rPr>
        <w:t xml:space="preserve"> y a la vez ofrecen la posibilidad de agregar cierta lógica en el lado cliente, como validaciones locales de campos de entrada en los formularios</w:t>
      </w:r>
      <w:r w:rsidR="001457D0">
        <w:rPr>
          <w:lang w:val="es-PY"/>
        </w:rPr>
        <w:t xml:space="preserve">. </w:t>
      </w:r>
      <w:r w:rsidR="0096767B">
        <w:rPr>
          <w:lang w:val="es-PY"/>
        </w:rPr>
        <w:t xml:space="preserve">Según el </w:t>
      </w:r>
      <w:r w:rsidR="00C2577F">
        <w:rPr>
          <w:lang w:val="es-PY"/>
        </w:rPr>
        <w:t>análisis llevado a cabo</w:t>
      </w:r>
      <w:r w:rsidR="0096767B">
        <w:rPr>
          <w:lang w:val="es-PY"/>
        </w:rPr>
        <w:t xml:space="preserve"> </w:t>
      </w:r>
      <w:r w:rsidR="004B24BA">
        <w:rPr>
          <w:lang w:val="es-PY"/>
        </w:rPr>
        <w:t>considerando importantes</w:t>
      </w:r>
      <w:r w:rsidR="0096767B">
        <w:rPr>
          <w:lang w:val="es-PY"/>
        </w:rPr>
        <w:t xml:space="preserve"> portales web, </w:t>
      </w:r>
      <w:r w:rsidR="004B24BA">
        <w:rPr>
          <w:lang w:val="es-PY"/>
        </w:rPr>
        <w:t>entre</w:t>
      </w:r>
      <w:r w:rsidR="001457D0">
        <w:rPr>
          <w:lang w:val="es-PY"/>
        </w:rPr>
        <w:t xml:space="preserve"> los </w:t>
      </w:r>
      <w:r w:rsidR="001748C7" w:rsidRPr="001748C7">
        <w:rPr>
          <w:i/>
          <w:lang w:val="es-PY"/>
        </w:rPr>
        <w:t>widgets</w:t>
      </w:r>
      <w:r w:rsidR="001457D0">
        <w:rPr>
          <w:i/>
          <w:lang w:val="es-PY"/>
        </w:rPr>
        <w:t xml:space="preserve"> </w:t>
      </w:r>
      <w:r w:rsidR="001457D0">
        <w:rPr>
          <w:lang w:val="es-PY"/>
        </w:rPr>
        <w:t xml:space="preserve">más utilizados se </w:t>
      </w:r>
      <w:r w:rsidR="004B24BA">
        <w:rPr>
          <w:lang w:val="es-PY"/>
        </w:rPr>
        <w:t>encuentran</w:t>
      </w:r>
      <w:r w:rsidR="001457D0">
        <w:rPr>
          <w:lang w:val="es-PY"/>
        </w:rPr>
        <w:t xml:space="preserve">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proofErr w:type="spellEnd"/>
      <w:r w:rsidR="0096767B">
        <w:rPr>
          <w:i/>
          <w:lang w:val="es-PY"/>
        </w:rPr>
        <w:t xml:space="preserve"> y </w:t>
      </w:r>
      <w:r w:rsidR="007F6BB4">
        <w:rPr>
          <w:i/>
          <w:lang w:val="es-PY"/>
        </w:rPr>
        <w:t>autocomplete</w:t>
      </w:r>
      <w:r w:rsidR="0096767B">
        <w:rPr>
          <w:i/>
          <w:lang w:val="es-PY"/>
        </w:rPr>
        <w:t xml:space="preserve">, </w:t>
      </w:r>
      <w:r w:rsidR="0096767B">
        <w:rPr>
          <w:lang w:val="es-PY"/>
        </w:rPr>
        <w:t>como así también diversas</w:t>
      </w:r>
      <w:r w:rsidR="007F6BB4">
        <w:rPr>
          <w:lang w:val="es-PY"/>
        </w:rPr>
        <w:t xml:space="preserve"> validaciones locales</w:t>
      </w:r>
      <w:r w:rsidR="001457D0">
        <w:rPr>
          <w:lang w:val="es-PY"/>
        </w:rPr>
        <w:t xml:space="preserve"> </w:t>
      </w:r>
      <w:r w:rsidR="0096767B">
        <w:rPr>
          <w:lang w:val="es-PY"/>
        </w:rPr>
        <w:t>en los campos de entrada</w:t>
      </w:r>
      <w:r w:rsidR="004B24BA">
        <w:rPr>
          <w:lang w:val="es-PY"/>
        </w:rPr>
        <w:t xml:space="preserve"> (por ejemplo,</w:t>
      </w:r>
      <w:r w:rsidR="0096767B">
        <w:rPr>
          <w:lang w:val="es-PY"/>
        </w:rPr>
        <w:t xml:space="preserve"> validaciones de tipo numérico, email, </w:t>
      </w:r>
      <w:r w:rsidR="00D1152F">
        <w:rPr>
          <w:lang w:val="es-PY"/>
        </w:rPr>
        <w:t>claves,</w:t>
      </w:r>
      <w:r w:rsidR="0096767B">
        <w:rPr>
          <w:lang w:val="es-PY"/>
        </w:rPr>
        <w:t xml:space="preserve"> etc</w:t>
      </w:r>
      <w:r w:rsidR="004B24BA">
        <w:rPr>
          <w:lang w:val="es-PY"/>
        </w:rPr>
        <w:t>.)</w:t>
      </w:r>
      <w:r w:rsidR="0096767B">
        <w:rPr>
          <w:lang w:val="es-PY"/>
        </w:rPr>
        <w:t xml:space="preserve">. </w:t>
      </w:r>
      <w:r w:rsidR="004B24BA">
        <w:rPr>
          <w:lang w:val="es-PY"/>
        </w:rPr>
        <w:t xml:space="preserve">Actualmente, </w:t>
      </w:r>
      <w:proofErr w:type="spellStart"/>
      <w:r w:rsidR="00914135" w:rsidRPr="00914135">
        <w:rPr>
          <w:i/>
          <w:lang w:val="es-PY"/>
        </w:rPr>
        <w:t>jQuery</w:t>
      </w:r>
      <w:proofErr w:type="spellEnd"/>
      <w:r w:rsidR="0096767B">
        <w:rPr>
          <w:lang w:val="es-PY"/>
        </w:rPr>
        <w:t xml:space="preserve"> </w:t>
      </w:r>
      <w:r w:rsidR="004B24BA">
        <w:rPr>
          <w:lang w:val="es-PY"/>
        </w:rPr>
        <w:t>es</w:t>
      </w:r>
      <w:r w:rsidR="0096767B">
        <w:rPr>
          <w:lang w:val="es-PY"/>
        </w:rPr>
        <w:t xml:space="preserve"> la librería </w:t>
      </w:r>
      <w:proofErr w:type="spellStart"/>
      <w:r w:rsidR="00342DA4" w:rsidRPr="00342DA4">
        <w:rPr>
          <w:i/>
          <w:lang w:val="es-PY"/>
        </w:rPr>
        <w:t>Javascript</w:t>
      </w:r>
      <w:proofErr w:type="spellEnd"/>
      <w:r w:rsidR="0096767B">
        <w:rPr>
          <w:lang w:val="es-PY"/>
        </w:rPr>
        <w:t xml:space="preserve"> más pop</w:t>
      </w:r>
      <w:r w:rsidR="004B24BA">
        <w:rPr>
          <w:lang w:val="es-PY"/>
        </w:rPr>
        <w:t xml:space="preserve">ular. Además, utilizando sus versiones </w:t>
      </w:r>
      <w:proofErr w:type="spellStart"/>
      <w:r w:rsidR="00914135" w:rsidRPr="00914135">
        <w:rPr>
          <w:i/>
          <w:lang w:val="es-PY"/>
        </w:rPr>
        <w:t>jQuery</w:t>
      </w:r>
      <w:r w:rsidR="001748C7" w:rsidRPr="001748C7">
        <w:rPr>
          <w:i/>
          <w:lang w:val="es-PY"/>
        </w:rPr>
        <w:t>UI</w:t>
      </w:r>
      <w:proofErr w:type="spellEnd"/>
      <w:r w:rsidR="0096767B">
        <w:rPr>
          <w:lang w:val="es-PY"/>
        </w:rPr>
        <w:t xml:space="preserve"> y </w:t>
      </w:r>
      <w:proofErr w:type="spellStart"/>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4B24BA">
        <w:rPr>
          <w:i/>
          <w:lang w:val="es-PY"/>
        </w:rPr>
        <w:t xml:space="preserve"> </w:t>
      </w:r>
      <w:r w:rsidR="002E118F" w:rsidRPr="002E118F">
        <w:rPr>
          <w:lang w:val="es-PY"/>
        </w:rPr>
        <w:t>se brinda</w:t>
      </w:r>
      <w:r w:rsidR="0059525F">
        <w:rPr>
          <w:i/>
          <w:lang w:val="es-PY"/>
        </w:rPr>
        <w:t xml:space="preserve"> </w:t>
      </w:r>
      <w:r w:rsidR="0096767B">
        <w:rPr>
          <w:lang w:val="es-PY"/>
        </w:rPr>
        <w:t>cobertura a todas estas características enriquecidas.</w:t>
      </w:r>
    </w:p>
    <w:bookmarkEnd w:id="54"/>
    <w:p w:rsidR="00385B5A" w:rsidRPr="004A4A22" w:rsidRDefault="00385B5A" w:rsidP="000551EF"/>
    <w:p w:rsidR="00C82022" w:rsidRPr="004A4A22" w:rsidRDefault="00C82022" w:rsidP="000551EF"/>
    <w:p w:rsidR="006E1839" w:rsidRPr="004A4A22" w:rsidRDefault="00AA40E8" w:rsidP="000551EF">
      <w:pPr>
        <w:rPr>
          <w:lang w:val="es-PY"/>
        </w:rPr>
      </w:pPr>
      <w:r>
        <w:rPr>
          <w:lang w:val="es-PY"/>
        </w:rPr>
        <w:t xml:space="preserve"> </w:t>
      </w:r>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9-22T08:14:00Z" w:initials="m">
    <w:p w:rsidR="006D61FA" w:rsidRDefault="006D61FA">
      <w:pPr>
        <w:pStyle w:val="Textocomentario"/>
      </w:pPr>
      <w:r>
        <w:rPr>
          <w:rStyle w:val="Refdecomentario"/>
        </w:rPr>
        <w:annotationRef/>
      </w:r>
      <w:r>
        <w:t>En algunos sitios está con minúscula “web” y en otros con mayúsculas “Web”, unificar esto en todo el libro.</w:t>
      </w:r>
    </w:p>
  </w:comment>
  <w:comment w:id="1" w:author="Ivan Lopez" w:date="2015-09-22T11:55:00Z" w:initials="IL">
    <w:p w:rsidR="00747E3D" w:rsidRDefault="00747E3D">
      <w:pPr>
        <w:pStyle w:val="Textocomentario"/>
      </w:pPr>
      <w:r>
        <w:rPr>
          <w:rStyle w:val="Refdecomentario"/>
        </w:rPr>
        <w:annotationRef/>
      </w:r>
      <w:r>
        <w:t>Queda todo en mayúsculas</w:t>
      </w:r>
    </w:p>
  </w:comment>
  <w:comment w:id="2" w:author="Vaio" w:date="2015-07-28T22:07:00Z" w:initials="V">
    <w:p w:rsidR="00757E55" w:rsidRDefault="00757E55">
      <w:pPr>
        <w:pStyle w:val="Textocomentario"/>
      </w:pPr>
      <w:r>
        <w:rPr>
          <w:rStyle w:val="Refdecomentario"/>
        </w:rPr>
        <w:annotationRef/>
      </w:r>
      <w:r>
        <w:t>Más arriba se usan web 1.0 y web 2.0 en minúscula ... cambiar arriba o aquí para que quede consistente</w:t>
      </w:r>
    </w:p>
  </w:comment>
  <w:comment w:id="3" w:author="Vaio" w:date="2015-07-28T22:24:00Z" w:initials="V">
    <w:p w:rsidR="00757E55" w:rsidRDefault="00757E55">
      <w:pPr>
        <w:pStyle w:val="Textocomentario"/>
      </w:pPr>
      <w:r>
        <w:rPr>
          <w:rStyle w:val="Refdecomentario"/>
        </w:rPr>
        <w:annotationRef/>
      </w:r>
      <w:r>
        <w:t xml:space="preserve">En algunas partes las palabras en inglés están en cursivas pero en otras no ... dejar todo consistente. </w:t>
      </w:r>
    </w:p>
  </w:comment>
  <w:comment w:id="4" w:author="magali" w:date="2015-09-22T08:25:00Z" w:initials="m">
    <w:p w:rsidR="00BC471D" w:rsidRDefault="00BC471D">
      <w:pPr>
        <w:pStyle w:val="Textocomentario"/>
      </w:pPr>
      <w:r>
        <w:rPr>
          <w:rStyle w:val="Refdecomentario"/>
        </w:rPr>
        <w:annotationRef/>
      </w:r>
      <w:r>
        <w:t>Continúan algunas palabras en inglés sin cursiva, verificar esto en todo el documento</w:t>
      </w:r>
    </w:p>
  </w:comment>
  <w:comment w:id="8" w:author="magali" w:date="2015-09-22T08:26:00Z" w:initials="m">
    <w:p w:rsidR="00BC471D" w:rsidRDefault="00BC471D">
      <w:pPr>
        <w:pStyle w:val="Textocomentario"/>
      </w:pPr>
      <w:r>
        <w:rPr>
          <w:rStyle w:val="Refdecomentario"/>
        </w:rPr>
        <w:annotationRef/>
      </w:r>
      <w:r>
        <w:t>La figura también debe referenciar de donde fue obtenida</w:t>
      </w:r>
    </w:p>
  </w:comment>
  <w:comment w:id="9" w:author="magali" w:date="2015-09-22T08:44:00Z" w:initials="m">
    <w:p w:rsidR="00B764A5" w:rsidRDefault="00B764A5">
      <w:pPr>
        <w:pStyle w:val="Textocomentario"/>
      </w:pPr>
      <w:r>
        <w:rPr>
          <w:rStyle w:val="Refdecomentario"/>
        </w:rPr>
        <w:annotationRef/>
      </w:r>
      <w:r>
        <w:t>Cursivas?.. no te olvides de verificar en todo el documento</w:t>
      </w:r>
    </w:p>
  </w:comment>
  <w:comment w:id="10" w:author="magali" w:date="2015-09-22T08:46:00Z" w:initials="m">
    <w:p w:rsidR="00B764A5" w:rsidRDefault="00B764A5">
      <w:pPr>
        <w:pStyle w:val="Textocomentario"/>
      </w:pPr>
      <w:r>
        <w:rPr>
          <w:rStyle w:val="Refdecomentario"/>
        </w:rPr>
        <w:annotationRef/>
      </w:r>
      <w:r>
        <w:t>Está correcta la referencia? Porque cambiaste el año del estudio pero creo que la referencia sigue siendo del 2007</w:t>
      </w:r>
    </w:p>
  </w:comment>
  <w:comment w:id="11" w:author="Ivan Lopez" w:date="2015-09-22T14:32:00Z" w:initials="IL">
    <w:p w:rsidR="00747E3D" w:rsidRDefault="00747E3D">
      <w:pPr>
        <w:pStyle w:val="Textocomentario"/>
      </w:pPr>
      <w:r>
        <w:rPr>
          <w:rStyle w:val="Refdecomentario"/>
        </w:rPr>
        <w:annotationRef/>
      </w:r>
      <w:r w:rsidR="00FA3993">
        <w:t>Está correcta</w:t>
      </w:r>
      <w:r>
        <w:t xml:space="preserve"> profe (rogowski2007). </w:t>
      </w:r>
      <w:proofErr w:type="spellStart"/>
      <w:r>
        <w:t>Mas</w:t>
      </w:r>
      <w:proofErr w:type="spellEnd"/>
      <w:r>
        <w:t xml:space="preserve"> abajo se agregó una nueva (kiewe2011)</w:t>
      </w:r>
    </w:p>
  </w:comment>
  <w:comment w:id="36" w:author="magali" w:date="2015-09-22T09:27:00Z" w:initials="m">
    <w:p w:rsidR="00943F83" w:rsidRDefault="00943F83">
      <w:pPr>
        <w:pStyle w:val="Textocomentario"/>
      </w:pPr>
      <w:r>
        <w:rPr>
          <w:rStyle w:val="Refdecomentario"/>
        </w:rPr>
        <w:annotationRef/>
      </w:r>
      <w:r>
        <w:t xml:space="preserve">Con el comentario a esta frase no me refería a eliminar la justificación del por qué el interés en la presentación, sino en completar mejor lo que está expresado.. </w:t>
      </w:r>
    </w:p>
  </w:comment>
  <w:comment w:id="37" w:author="magali" w:date="2015-09-22T09:26:00Z" w:initials="m">
    <w:p w:rsidR="00943F83" w:rsidRDefault="00757E55">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44" w:author="magali" w:date="2015-09-22T09:28:00Z" w:initials="m">
    <w:p w:rsidR="00943F83" w:rsidRDefault="00943F83">
      <w:pPr>
        <w:pStyle w:val="Textocomentario"/>
      </w:pPr>
      <w:r>
        <w:rPr>
          <w:rStyle w:val="Refdecomentario"/>
        </w:rPr>
        <w:annotationRef/>
      </w:r>
      <w:r>
        <w:t>No te olvides de referenciar de donde fue obtenida la imagen (si es que fue sacada de algún artículo), esto para todo el libro</w:t>
      </w:r>
    </w:p>
  </w:comment>
  <w:comment w:id="45" w:author="magali" w:date="2015-09-22T09:31:00Z" w:initials="m">
    <w:p w:rsidR="00943F83" w:rsidRDefault="00943F83">
      <w:pPr>
        <w:pStyle w:val="Textocomentario"/>
      </w:pPr>
      <w:r>
        <w:rPr>
          <w:rStyle w:val="Refdecomentario"/>
        </w:rPr>
        <w:annotationRef/>
      </w:r>
      <w:r>
        <w:t>Ajax no debería estar en cursiva?, al igual que HTML y CSS?, es decir, no estoy segura si la cursiva va para palabras en inglés, nomenclatura técnica, nombre de lenguaje/arquitectura/herramienta. Si es así, varios términos deben colocarse en cursiva.. verificar esto en TODO el documento.</w:t>
      </w:r>
    </w:p>
  </w:comment>
  <w:comment w:id="46" w:author="magali" w:date="2015-09-22T09:32:00Z" w:initials="m">
    <w:p w:rsidR="0039324C" w:rsidRDefault="0039324C">
      <w:pPr>
        <w:pStyle w:val="Textocomentario"/>
      </w:pPr>
      <w:r>
        <w:rPr>
          <w:rStyle w:val="Refdecomentario"/>
        </w:rPr>
        <w:annotationRef/>
      </w:r>
      <w:r>
        <w:t>cursiva</w:t>
      </w:r>
    </w:p>
  </w:comment>
  <w:comment w:id="47" w:author="magali" w:date="2015-09-22T09:32:00Z" w:initials="m">
    <w:p w:rsidR="0039324C" w:rsidRDefault="0039324C">
      <w:pPr>
        <w:pStyle w:val="Textocomentario"/>
      </w:pPr>
      <w:r>
        <w:rPr>
          <w:rStyle w:val="Refdecomentario"/>
        </w:rPr>
        <w:annotationRef/>
      </w:r>
      <w:r>
        <w:t>cursiva</w:t>
      </w:r>
    </w:p>
  </w:comment>
  <w:comment w:id="48" w:author="magali" w:date="2015-09-22T09:32:00Z" w:initials="m">
    <w:p w:rsidR="0039324C" w:rsidRDefault="0039324C">
      <w:pPr>
        <w:pStyle w:val="Textocomentario"/>
      </w:pPr>
      <w:r>
        <w:rPr>
          <w:rStyle w:val="Refdecomentario"/>
        </w:rPr>
        <w:annotationRef/>
      </w:r>
      <w:r>
        <w:t>cursiva</w:t>
      </w:r>
    </w:p>
  </w:comment>
  <w:comment w:id="49" w:author="magali" w:date="2015-09-22T09:32:00Z" w:initials="m">
    <w:p w:rsidR="0039324C" w:rsidRDefault="0039324C">
      <w:pPr>
        <w:pStyle w:val="Textocomentario"/>
      </w:pPr>
      <w:r>
        <w:rPr>
          <w:rStyle w:val="Refdecomentario"/>
        </w:rPr>
        <w:annotationRef/>
      </w:r>
      <w:r>
        <w:t>cursiva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FC7" w:rsidRDefault="00800FC7" w:rsidP="00875FB2">
      <w:pPr>
        <w:spacing w:after="0" w:line="240" w:lineRule="auto"/>
      </w:pPr>
      <w:r>
        <w:separator/>
      </w:r>
    </w:p>
  </w:endnote>
  <w:endnote w:type="continuationSeparator" w:id="0">
    <w:p w:rsidR="00800FC7" w:rsidRDefault="00800FC7"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FC7" w:rsidRDefault="00800FC7" w:rsidP="00875FB2">
      <w:pPr>
        <w:spacing w:after="0" w:line="240" w:lineRule="auto"/>
      </w:pPr>
      <w:r>
        <w:separator/>
      </w:r>
    </w:p>
  </w:footnote>
  <w:footnote w:type="continuationSeparator" w:id="0">
    <w:p w:rsidR="00800FC7" w:rsidRDefault="00800FC7" w:rsidP="00875FB2">
      <w:pPr>
        <w:spacing w:after="0" w:line="240" w:lineRule="auto"/>
      </w:pPr>
      <w:r>
        <w:continuationSeparator/>
      </w:r>
    </w:p>
  </w:footnote>
  <w:footnote w:id="1">
    <w:p w:rsidR="00757E55" w:rsidRPr="006934C2" w:rsidRDefault="00757E55" w:rsidP="00875FB2">
      <w:pPr>
        <w:pStyle w:val="Textonotapie"/>
        <w:rPr>
          <w:rFonts w:cstheme="minorHAnsi"/>
          <w:sz w:val="14"/>
          <w:szCs w:val="16"/>
          <w:lang w:val="en-US"/>
        </w:rPr>
      </w:pPr>
      <w:r w:rsidRPr="00733DD4">
        <w:rPr>
          <w:rStyle w:val="Refdenotaalpie"/>
          <w:rFonts w:cstheme="minorHAnsi"/>
          <w:b/>
          <w:sz w:val="14"/>
          <w:szCs w:val="16"/>
        </w:rPr>
        <w:footnoteRef/>
      </w:r>
      <w:r w:rsidRPr="00733DD4">
        <w:rPr>
          <w:rFonts w:cstheme="minorHAnsi"/>
          <w:b/>
          <w:sz w:val="14"/>
          <w:szCs w:val="16"/>
          <w:lang w:val="en-US"/>
        </w:rPr>
        <w:t xml:space="preserve"> Wikipedia- </w:t>
      </w:r>
      <w:r w:rsidRPr="00733DD4">
        <w:rPr>
          <w:rFonts w:cstheme="minorHAnsi"/>
          <w:b/>
          <w:i/>
          <w:sz w:val="14"/>
          <w:szCs w:val="16"/>
          <w:lang w:val="en-US"/>
        </w:rPr>
        <w:t>Rich internet applications</w:t>
      </w:r>
      <w:r w:rsidRPr="00733DD4">
        <w:rPr>
          <w:rFonts w:cstheme="minorHAnsi"/>
          <w:b/>
          <w:sz w:val="14"/>
          <w:szCs w:val="16"/>
          <w:lang w:val="en-US"/>
        </w:rPr>
        <w:t>:</w:t>
      </w:r>
      <w:r w:rsidRPr="006934C2">
        <w:rPr>
          <w:rFonts w:cstheme="minorHAnsi"/>
          <w:sz w:val="14"/>
          <w:szCs w:val="16"/>
          <w:lang w:val="en-US"/>
        </w:rPr>
        <w:t xml:space="preserve"> </w:t>
      </w:r>
      <w:hyperlink r:id="rId1" w:history="1">
        <w:r w:rsidRPr="006934C2">
          <w:rPr>
            <w:rStyle w:val="Hipervnculo"/>
            <w:rFonts w:cstheme="minorHAnsi"/>
            <w:color w:val="000000" w:themeColor="text1"/>
            <w:sz w:val="14"/>
            <w:szCs w:val="16"/>
            <w:lang w:val="en-US"/>
          </w:rPr>
          <w:t>http://en.wikipedia.org/wiki/Rich_Internet_application</w:t>
        </w:r>
      </w:hyperlink>
      <w:r w:rsidRPr="006934C2">
        <w:rPr>
          <w:rFonts w:cstheme="minorHAnsi"/>
          <w:sz w:val="14"/>
          <w:szCs w:val="16"/>
          <w:lang w:val="en-US"/>
        </w:rPr>
        <w:t xml:space="preserve"> 2015</w:t>
      </w:r>
    </w:p>
    <w:p w:rsidR="00757E55" w:rsidRDefault="00757E55" w:rsidP="00875FB2">
      <w:pPr>
        <w:pStyle w:val="Textonotapie"/>
        <w:rPr>
          <w:lang w:val="en-US"/>
        </w:rPr>
      </w:pPr>
    </w:p>
  </w:footnote>
  <w:footnote w:id="2">
    <w:p w:rsidR="00757E55" w:rsidRPr="00BC355D" w:rsidRDefault="00757E55"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r w:rsidRPr="00BC355D">
        <w:rPr>
          <w:color w:val="000000" w:themeColor="text1"/>
          <w:sz w:val="14"/>
          <w:szCs w:val="16"/>
          <w:lang w:val="es-PY"/>
        </w:rPr>
        <w:t xml:space="preserve"> </w:t>
      </w:r>
      <w:hyperlink r:id="rId2"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757E55" w:rsidRPr="003612A0" w:rsidRDefault="00757E55"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hyperlink r:id="rId3" w:history="1">
        <w:r w:rsidRPr="003612A0">
          <w:rPr>
            <w:rStyle w:val="Hipervnculo"/>
            <w:color w:val="000000" w:themeColor="text1"/>
            <w:sz w:val="14"/>
            <w:szCs w:val="16"/>
            <w:lang w:val="en-US"/>
          </w:rPr>
          <w:t>http://www.adobe.com/products/air.html</w:t>
        </w:r>
      </w:hyperlink>
      <w:r w:rsidRPr="003612A0">
        <w:rPr>
          <w:sz w:val="14"/>
          <w:szCs w:val="16"/>
          <w:lang w:val="en-US"/>
        </w:rPr>
        <w:t xml:space="preserve"> 2015</w:t>
      </w:r>
    </w:p>
  </w:footnote>
  <w:footnote w:id="4">
    <w:p w:rsidR="00757E55" w:rsidRDefault="00757E55"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Describe un estilo de comunicación sobre</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Internet</w:t>
      </w:r>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servidor</w:t>
      </w:r>
      <w:r>
        <w:rPr>
          <w:rFonts w:ascii="Times New Roman" w:hAnsi="Times New Roman" w:cs="Times New Roman"/>
          <w:sz w:val="14"/>
          <w:szCs w:val="14"/>
        </w:rPr>
        <w:t>.</w:t>
      </w:r>
    </w:p>
  </w:footnote>
  <w:footnote w:id="5">
    <w:p w:rsidR="00757E55" w:rsidRPr="00E261A7" w:rsidRDefault="00757E5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 xml:space="preserve">Designing </w:t>
      </w:r>
      <w:r w:rsidR="00747E3D">
        <w:rPr>
          <w:b/>
          <w:color w:val="000000" w:themeColor="text1"/>
          <w:sz w:val="14"/>
          <w:lang w:val="en-US"/>
        </w:rPr>
        <w:t>Web</w:t>
      </w:r>
      <w:r w:rsidRPr="00E261A7">
        <w:rPr>
          <w:b/>
          <w:color w:val="000000" w:themeColor="text1"/>
          <w:sz w:val="14"/>
          <w:lang w:val="en-US"/>
        </w:rPr>
        <w:t xml:space="preserve"> Interfaces:</w:t>
      </w:r>
      <w:r w:rsidRPr="00E261A7">
        <w:rPr>
          <w:color w:val="000000" w:themeColor="text1"/>
          <w:sz w:val="14"/>
          <w:lang w:val="en-US"/>
        </w:rPr>
        <w:t xml:space="preserve"> </w:t>
      </w:r>
      <w:hyperlink r:id="rId4" w:history="1">
        <w:r w:rsidRPr="00E261A7">
          <w:rPr>
            <w:rStyle w:val="Hipervnculo"/>
            <w:color w:val="000000" w:themeColor="text1"/>
            <w:sz w:val="14"/>
            <w:lang w:val="en-US"/>
          </w:rPr>
          <w:t>http://designingwebinterfaces.com/essential_controls</w:t>
        </w:r>
      </w:hyperlink>
      <w:r w:rsidRPr="00E261A7">
        <w:rPr>
          <w:color w:val="000000" w:themeColor="text1"/>
          <w:sz w:val="14"/>
          <w:lang w:val="en-US"/>
        </w:rPr>
        <w:t xml:space="preserve"> 2009</w:t>
      </w:r>
    </w:p>
  </w:footnote>
  <w:footnote w:id="6">
    <w:p w:rsidR="00757E55" w:rsidRPr="00E261A7" w:rsidRDefault="00757E5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hyperlink r:id="rId5" w:history="1">
        <w:r w:rsidRPr="00E261A7">
          <w:rPr>
            <w:rStyle w:val="Hipervnculo"/>
            <w:color w:val="000000" w:themeColor="text1"/>
            <w:sz w:val="14"/>
            <w:lang w:val="en-US"/>
          </w:rPr>
          <w:t>http://www.uxbooth.com/articles/essential-controls-for-</w:t>
        </w:r>
        <w:r w:rsidR="00747E3D">
          <w:rPr>
            <w:rStyle w:val="Hipervnculo"/>
            <w:color w:val="000000" w:themeColor="text1"/>
            <w:sz w:val="14"/>
            <w:lang w:val="en-US"/>
          </w:rPr>
          <w:t>Web</w:t>
        </w:r>
        <w:r w:rsidRPr="00E261A7">
          <w:rPr>
            <w:rStyle w:val="Hipervnculo"/>
            <w:color w:val="000000" w:themeColor="text1"/>
            <w:sz w:val="14"/>
            <w:lang w:val="en-US"/>
          </w:rPr>
          <w:t>-applications/</w:t>
        </w:r>
      </w:hyperlink>
      <w:r w:rsidRPr="00E261A7">
        <w:rPr>
          <w:color w:val="000000" w:themeColor="text1"/>
          <w:sz w:val="14"/>
          <w:lang w:val="en-US"/>
        </w:rPr>
        <w:t xml:space="preserve"> 2010</w:t>
      </w:r>
    </w:p>
  </w:footnote>
  <w:footnote w:id="7">
    <w:p w:rsidR="00757E55" w:rsidRPr="0093596E" w:rsidRDefault="00757E5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user interface: </w:t>
      </w:r>
      <w:hyperlink r:id="rId6" w:history="1">
        <w:r w:rsidRPr="0093596E">
          <w:rPr>
            <w:rStyle w:val="Hipervnculo"/>
            <w:color w:val="000000" w:themeColor="text1"/>
            <w:sz w:val="14"/>
            <w:lang w:val="en-US"/>
          </w:rPr>
          <w:t>http://jqueryui.com/</w:t>
        </w:r>
      </w:hyperlink>
      <w:r w:rsidRPr="0093596E">
        <w:rPr>
          <w:color w:val="000000" w:themeColor="text1"/>
          <w:sz w:val="14"/>
          <w:lang w:val="en-US"/>
        </w:rPr>
        <w:t xml:space="preserve"> 2015 </w:t>
      </w:r>
    </w:p>
  </w:footnote>
  <w:footnote w:id="8">
    <w:p w:rsidR="00757E55" w:rsidRPr="0093596E" w:rsidRDefault="00757E5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Validation </w:t>
      </w:r>
      <w:proofErr w:type="spellStart"/>
      <w:r w:rsidRPr="0093596E">
        <w:rPr>
          <w:b/>
          <w:color w:val="000000" w:themeColor="text1"/>
          <w:sz w:val="14"/>
          <w:lang w:val="en-US"/>
        </w:rPr>
        <w:t>Plugin</w:t>
      </w:r>
      <w:proofErr w:type="spellEnd"/>
      <w:r w:rsidRPr="0093596E">
        <w:rPr>
          <w:b/>
          <w:color w:val="000000" w:themeColor="text1"/>
          <w:sz w:val="14"/>
          <w:lang w:val="en-US"/>
        </w:rPr>
        <w:t>:</w:t>
      </w:r>
      <w:r w:rsidRPr="0093596E">
        <w:rPr>
          <w:color w:val="000000" w:themeColor="text1"/>
          <w:sz w:val="14"/>
          <w:lang w:val="en-US"/>
        </w:rPr>
        <w:t xml:space="preserve"> </w:t>
      </w:r>
      <w:hyperlink r:id="rId7" w:history="1">
        <w:r w:rsidRPr="0093596E">
          <w:rPr>
            <w:rStyle w:val="Hipervnculo"/>
            <w:color w:val="000000" w:themeColor="text1"/>
            <w:sz w:val="14"/>
            <w:lang w:val="en-US"/>
          </w:rPr>
          <w:t>http://jqueryvalidation.org/</w:t>
        </w:r>
      </w:hyperlink>
      <w:r w:rsidRPr="0093596E">
        <w:rPr>
          <w:color w:val="000000" w:themeColor="text1"/>
          <w:sz w:val="14"/>
          <w:lang w:val="en-US"/>
        </w:rPr>
        <w:t xml:space="preserve"> 2015</w:t>
      </w:r>
    </w:p>
  </w:footnote>
  <w:footnote w:id="9">
    <w:p w:rsidR="00757E55" w:rsidRPr="0093596E" w:rsidRDefault="00757E55">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w:t>
      </w:r>
      <w:hyperlink r:id="rId8" w:history="1">
        <w:r w:rsidRPr="0093596E">
          <w:rPr>
            <w:rStyle w:val="Hipervnculo"/>
            <w:color w:val="000000" w:themeColor="text1"/>
            <w:sz w:val="14"/>
            <w:lang w:val="en-US"/>
          </w:rPr>
          <w:t>http://jquery.com/</w:t>
        </w:r>
      </w:hyperlink>
      <w:r w:rsidRPr="0093596E">
        <w:rPr>
          <w:color w:val="000000" w:themeColor="text1"/>
          <w:sz w:val="14"/>
          <w:lang w:val="en-US"/>
        </w:rPr>
        <w:t xml:space="preserve"> 2015</w:t>
      </w:r>
    </w:p>
  </w:footnote>
  <w:footnote w:id="10">
    <w:p w:rsidR="00757E55" w:rsidRPr="0093596E" w:rsidRDefault="00757E55"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hyperlink r:id="rId9" w:history="1">
        <w:r w:rsidRPr="0093596E">
          <w:rPr>
            <w:rStyle w:val="Hipervnculo"/>
            <w:bCs/>
            <w:color w:val="000000" w:themeColor="text1"/>
            <w:sz w:val="14"/>
            <w:lang w:val="en-US"/>
          </w:rPr>
          <w:t>http://w3techs.com/technologies/overview/javascript_library/all</w:t>
        </w:r>
      </w:hyperlink>
      <w:r w:rsidRPr="0093596E">
        <w:rPr>
          <w:bCs/>
          <w:color w:val="000000" w:themeColor="text1"/>
          <w:sz w:val="14"/>
          <w:lang w:val="en-US"/>
        </w:rPr>
        <w:t xml:space="preserve"> 2015</w:t>
      </w:r>
      <w:r w:rsidRPr="0093596E">
        <w:rPr>
          <w:b/>
          <w:bCs/>
          <w:color w:val="000000" w:themeColor="text1"/>
          <w:sz w:val="14"/>
          <w:lang w:val="en-US"/>
        </w:rPr>
        <w:t xml:space="preserve"> </w:t>
      </w:r>
    </w:p>
    <w:p w:rsidR="00757E55" w:rsidRPr="006934C2" w:rsidRDefault="00757E55" w:rsidP="002F1F54">
      <w:pPr>
        <w:pStyle w:val="Textonotapie"/>
        <w:rPr>
          <w:lang w:val="en-US"/>
        </w:rPr>
      </w:pPr>
    </w:p>
  </w:footnote>
  <w:footnote w:id="11">
    <w:p w:rsidR="00E20B01" w:rsidRPr="00E20B01" w:rsidRDefault="00E20B01">
      <w:pPr>
        <w:pStyle w:val="Textonotapie"/>
        <w:rPr>
          <w:sz w:val="14"/>
          <w:lang w:val="en-US"/>
        </w:rPr>
      </w:pPr>
      <w:r w:rsidRPr="00E20B01">
        <w:rPr>
          <w:rStyle w:val="Refdenotaalpie"/>
          <w:sz w:val="14"/>
        </w:rPr>
        <w:footnoteRef/>
      </w:r>
      <w:proofErr w:type="spellStart"/>
      <w:r w:rsidRPr="00E20B01">
        <w:rPr>
          <w:b/>
          <w:sz w:val="14"/>
          <w:lang w:val="en-US"/>
        </w:rPr>
        <w:t>jQuery</w:t>
      </w:r>
      <w:proofErr w:type="spellEnd"/>
      <w:r w:rsidRPr="00E20B01">
        <w:rPr>
          <w:b/>
          <w:sz w:val="14"/>
          <w:lang w:val="en-US"/>
        </w:rPr>
        <w:t xml:space="preserve"> Mobile:</w:t>
      </w:r>
      <w:r w:rsidRPr="00E20B01">
        <w:rPr>
          <w:sz w:val="14"/>
          <w:lang w:val="en-US"/>
        </w:rPr>
        <w:t xml:space="preserve"> </w:t>
      </w:r>
      <w:hyperlink r:id="rId10" w:history="1">
        <w:r w:rsidRPr="00E20B01">
          <w:rPr>
            <w:rStyle w:val="Hipervnculo"/>
            <w:color w:val="000000" w:themeColor="text1"/>
            <w:sz w:val="14"/>
            <w:lang w:val="en-US"/>
          </w:rPr>
          <w:t>http://jquerymobile.com/</w:t>
        </w:r>
      </w:hyperlink>
      <w:r w:rsidRPr="00E20B01">
        <w:rPr>
          <w:sz w:val="14"/>
          <w:lang w:val="en-US"/>
        </w:rPr>
        <w:t xml:space="preserve"> 2015</w:t>
      </w:r>
    </w:p>
  </w:footnote>
  <w:footnote w:id="12">
    <w:p w:rsidR="00757E55" w:rsidRPr="00B8485E" w:rsidRDefault="00757E55">
      <w:pPr>
        <w:pStyle w:val="Textonotapie"/>
        <w:rPr>
          <w:color w:val="000000" w:themeColor="text1"/>
          <w:sz w:val="14"/>
          <w:szCs w:val="14"/>
          <w:lang w:val="en-US"/>
        </w:rPr>
      </w:pPr>
      <w:r w:rsidRPr="00B8485E">
        <w:rPr>
          <w:rStyle w:val="Refdenotaalpie"/>
          <w:color w:val="000000" w:themeColor="text1"/>
          <w:sz w:val="14"/>
          <w:szCs w:val="14"/>
        </w:rPr>
        <w:footnoteRef/>
      </w:r>
      <w:r w:rsidRPr="00B8485E">
        <w:rPr>
          <w:color w:val="000000" w:themeColor="text1"/>
          <w:sz w:val="14"/>
          <w:szCs w:val="14"/>
          <w:lang w:val="en-US"/>
        </w:rPr>
        <w:t xml:space="preserve"> </w:t>
      </w:r>
      <w:r w:rsidRPr="00B8485E">
        <w:rPr>
          <w:b/>
          <w:color w:val="000000" w:themeColor="text1"/>
          <w:sz w:val="14"/>
          <w:szCs w:val="14"/>
          <w:lang w:val="en-US"/>
        </w:rPr>
        <w:t>List of Ajax frameworks:</w:t>
      </w:r>
      <w:r w:rsidRPr="00B8485E">
        <w:rPr>
          <w:color w:val="000000" w:themeColor="text1"/>
          <w:sz w:val="14"/>
          <w:szCs w:val="14"/>
          <w:lang w:val="en-US"/>
        </w:rPr>
        <w:t xml:space="preserve"> </w:t>
      </w:r>
      <w:r w:rsidR="00B8485E" w:rsidRPr="00B8485E">
        <w:rPr>
          <w:color w:val="000000" w:themeColor="text1"/>
          <w:sz w:val="14"/>
          <w:szCs w:val="14"/>
          <w:lang w:val="en-US"/>
        </w:rPr>
        <w:t>http://en.wikipedia.org/wiki/List_of_Ajax_frameworks</w:t>
      </w:r>
      <w:r w:rsidRPr="00B8485E">
        <w:rPr>
          <w:color w:val="000000" w:themeColor="text1"/>
          <w:sz w:val="14"/>
          <w:szCs w:val="14"/>
          <w:lang w:val="en-US"/>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317B"/>
    <w:rsid w:val="000657D1"/>
    <w:rsid w:val="000A397E"/>
    <w:rsid w:val="000A5079"/>
    <w:rsid w:val="000A7A24"/>
    <w:rsid w:val="000B61FD"/>
    <w:rsid w:val="000B6844"/>
    <w:rsid w:val="000C0C66"/>
    <w:rsid w:val="000C1623"/>
    <w:rsid w:val="000C1FE3"/>
    <w:rsid w:val="000D18B7"/>
    <w:rsid w:val="000E0DD5"/>
    <w:rsid w:val="000E2C9B"/>
    <w:rsid w:val="000F1C98"/>
    <w:rsid w:val="001041DD"/>
    <w:rsid w:val="0011412E"/>
    <w:rsid w:val="0012025A"/>
    <w:rsid w:val="00120501"/>
    <w:rsid w:val="00124A47"/>
    <w:rsid w:val="001408E0"/>
    <w:rsid w:val="001457A7"/>
    <w:rsid w:val="001457D0"/>
    <w:rsid w:val="00153A23"/>
    <w:rsid w:val="001629D2"/>
    <w:rsid w:val="00163C30"/>
    <w:rsid w:val="001650E6"/>
    <w:rsid w:val="00173649"/>
    <w:rsid w:val="001748C7"/>
    <w:rsid w:val="00174C88"/>
    <w:rsid w:val="001770C9"/>
    <w:rsid w:val="001806CA"/>
    <w:rsid w:val="001821E1"/>
    <w:rsid w:val="00196071"/>
    <w:rsid w:val="001970FF"/>
    <w:rsid w:val="001A2BCF"/>
    <w:rsid w:val="001A6820"/>
    <w:rsid w:val="001B234D"/>
    <w:rsid w:val="001C2030"/>
    <w:rsid w:val="001C308D"/>
    <w:rsid w:val="001C52AC"/>
    <w:rsid w:val="001D0D86"/>
    <w:rsid w:val="001D541E"/>
    <w:rsid w:val="001E2521"/>
    <w:rsid w:val="001E5876"/>
    <w:rsid w:val="001E5F77"/>
    <w:rsid w:val="001E6121"/>
    <w:rsid w:val="001E6F09"/>
    <w:rsid w:val="001F140C"/>
    <w:rsid w:val="00200F77"/>
    <w:rsid w:val="002028CF"/>
    <w:rsid w:val="0020643B"/>
    <w:rsid w:val="00216649"/>
    <w:rsid w:val="0023289D"/>
    <w:rsid w:val="00240D6D"/>
    <w:rsid w:val="00242D2B"/>
    <w:rsid w:val="0025442F"/>
    <w:rsid w:val="00255D9F"/>
    <w:rsid w:val="00256D56"/>
    <w:rsid w:val="00257AB4"/>
    <w:rsid w:val="00262AFF"/>
    <w:rsid w:val="00275538"/>
    <w:rsid w:val="00281287"/>
    <w:rsid w:val="00293265"/>
    <w:rsid w:val="0029504F"/>
    <w:rsid w:val="0029691E"/>
    <w:rsid w:val="002A0A55"/>
    <w:rsid w:val="002A3678"/>
    <w:rsid w:val="002A7D2F"/>
    <w:rsid w:val="002B2683"/>
    <w:rsid w:val="002C3668"/>
    <w:rsid w:val="002D3265"/>
    <w:rsid w:val="002D6937"/>
    <w:rsid w:val="002E118F"/>
    <w:rsid w:val="002E5171"/>
    <w:rsid w:val="002F1F54"/>
    <w:rsid w:val="002F3835"/>
    <w:rsid w:val="002F4148"/>
    <w:rsid w:val="002F459C"/>
    <w:rsid w:val="002F6337"/>
    <w:rsid w:val="003134E0"/>
    <w:rsid w:val="00320A39"/>
    <w:rsid w:val="0033582E"/>
    <w:rsid w:val="0034255B"/>
    <w:rsid w:val="00342DA4"/>
    <w:rsid w:val="00345AE9"/>
    <w:rsid w:val="00354D20"/>
    <w:rsid w:val="003612A0"/>
    <w:rsid w:val="003707AA"/>
    <w:rsid w:val="003769E0"/>
    <w:rsid w:val="00383AD8"/>
    <w:rsid w:val="00385B5A"/>
    <w:rsid w:val="0039324C"/>
    <w:rsid w:val="003945CB"/>
    <w:rsid w:val="003B2AED"/>
    <w:rsid w:val="003B2F39"/>
    <w:rsid w:val="003B4884"/>
    <w:rsid w:val="003C35DD"/>
    <w:rsid w:val="003C719B"/>
    <w:rsid w:val="003E36AE"/>
    <w:rsid w:val="003E4F9E"/>
    <w:rsid w:val="003E7DD4"/>
    <w:rsid w:val="00413051"/>
    <w:rsid w:val="00422BE5"/>
    <w:rsid w:val="0043284F"/>
    <w:rsid w:val="004350FB"/>
    <w:rsid w:val="00436565"/>
    <w:rsid w:val="004403D8"/>
    <w:rsid w:val="004514EE"/>
    <w:rsid w:val="004535DD"/>
    <w:rsid w:val="004602DE"/>
    <w:rsid w:val="00461947"/>
    <w:rsid w:val="00463A85"/>
    <w:rsid w:val="00465A4B"/>
    <w:rsid w:val="004832E7"/>
    <w:rsid w:val="004879C7"/>
    <w:rsid w:val="00493B4D"/>
    <w:rsid w:val="00496932"/>
    <w:rsid w:val="004A0E2C"/>
    <w:rsid w:val="004A3604"/>
    <w:rsid w:val="004A4A22"/>
    <w:rsid w:val="004B0F71"/>
    <w:rsid w:val="004B24BA"/>
    <w:rsid w:val="004C3D22"/>
    <w:rsid w:val="004D053A"/>
    <w:rsid w:val="004D5297"/>
    <w:rsid w:val="004D7BB3"/>
    <w:rsid w:val="004E4EFE"/>
    <w:rsid w:val="004E74E0"/>
    <w:rsid w:val="004F3D16"/>
    <w:rsid w:val="005161AE"/>
    <w:rsid w:val="005216AF"/>
    <w:rsid w:val="005230CA"/>
    <w:rsid w:val="00524FF6"/>
    <w:rsid w:val="005317C5"/>
    <w:rsid w:val="00560F0C"/>
    <w:rsid w:val="005640CA"/>
    <w:rsid w:val="00564662"/>
    <w:rsid w:val="00564F07"/>
    <w:rsid w:val="005746F5"/>
    <w:rsid w:val="00580598"/>
    <w:rsid w:val="00583643"/>
    <w:rsid w:val="005853B2"/>
    <w:rsid w:val="00587D09"/>
    <w:rsid w:val="005903F0"/>
    <w:rsid w:val="00593B85"/>
    <w:rsid w:val="005949D2"/>
    <w:rsid w:val="0059525F"/>
    <w:rsid w:val="005A6923"/>
    <w:rsid w:val="005A69E6"/>
    <w:rsid w:val="005B426F"/>
    <w:rsid w:val="005B4F1F"/>
    <w:rsid w:val="005C5003"/>
    <w:rsid w:val="005C5E71"/>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63754"/>
    <w:rsid w:val="00670FD5"/>
    <w:rsid w:val="00672951"/>
    <w:rsid w:val="0067626B"/>
    <w:rsid w:val="00683E53"/>
    <w:rsid w:val="006934C2"/>
    <w:rsid w:val="0069772B"/>
    <w:rsid w:val="006A0422"/>
    <w:rsid w:val="006A1492"/>
    <w:rsid w:val="006B09CF"/>
    <w:rsid w:val="006B3E9D"/>
    <w:rsid w:val="006B4FFC"/>
    <w:rsid w:val="006B7577"/>
    <w:rsid w:val="006B7D66"/>
    <w:rsid w:val="006C7D82"/>
    <w:rsid w:val="006D0FA9"/>
    <w:rsid w:val="006D155D"/>
    <w:rsid w:val="006D61FA"/>
    <w:rsid w:val="006E1839"/>
    <w:rsid w:val="006E41C7"/>
    <w:rsid w:val="006F1C5D"/>
    <w:rsid w:val="006F79B7"/>
    <w:rsid w:val="00714830"/>
    <w:rsid w:val="00730011"/>
    <w:rsid w:val="00733DD4"/>
    <w:rsid w:val="00734B67"/>
    <w:rsid w:val="00746603"/>
    <w:rsid w:val="00747E3D"/>
    <w:rsid w:val="00753788"/>
    <w:rsid w:val="00757E55"/>
    <w:rsid w:val="00762ABA"/>
    <w:rsid w:val="00770691"/>
    <w:rsid w:val="00774543"/>
    <w:rsid w:val="00777F9F"/>
    <w:rsid w:val="00780A76"/>
    <w:rsid w:val="00792FCA"/>
    <w:rsid w:val="00793C31"/>
    <w:rsid w:val="007A0930"/>
    <w:rsid w:val="007A0B9F"/>
    <w:rsid w:val="007B274B"/>
    <w:rsid w:val="007B2B89"/>
    <w:rsid w:val="007C1911"/>
    <w:rsid w:val="007D2773"/>
    <w:rsid w:val="007D5073"/>
    <w:rsid w:val="007E1C9C"/>
    <w:rsid w:val="007E20F7"/>
    <w:rsid w:val="007F0FE3"/>
    <w:rsid w:val="007F2758"/>
    <w:rsid w:val="007F6BB4"/>
    <w:rsid w:val="0080007D"/>
    <w:rsid w:val="00800FC7"/>
    <w:rsid w:val="00802E77"/>
    <w:rsid w:val="00803944"/>
    <w:rsid w:val="008131C2"/>
    <w:rsid w:val="008206D4"/>
    <w:rsid w:val="0082156F"/>
    <w:rsid w:val="008258CA"/>
    <w:rsid w:val="008302A4"/>
    <w:rsid w:val="0083135C"/>
    <w:rsid w:val="00846670"/>
    <w:rsid w:val="00851625"/>
    <w:rsid w:val="00855455"/>
    <w:rsid w:val="00857FCF"/>
    <w:rsid w:val="0086090E"/>
    <w:rsid w:val="00860ED3"/>
    <w:rsid w:val="00862534"/>
    <w:rsid w:val="00863ACE"/>
    <w:rsid w:val="00867671"/>
    <w:rsid w:val="00872698"/>
    <w:rsid w:val="00875FB2"/>
    <w:rsid w:val="00882AFB"/>
    <w:rsid w:val="00891FCF"/>
    <w:rsid w:val="00894D2B"/>
    <w:rsid w:val="008A5CA7"/>
    <w:rsid w:val="008A5CB3"/>
    <w:rsid w:val="008A6A2B"/>
    <w:rsid w:val="008A6D12"/>
    <w:rsid w:val="008B1909"/>
    <w:rsid w:val="008B299F"/>
    <w:rsid w:val="008D5A99"/>
    <w:rsid w:val="008D5CE8"/>
    <w:rsid w:val="008E117C"/>
    <w:rsid w:val="008F1717"/>
    <w:rsid w:val="008F2614"/>
    <w:rsid w:val="008F6CB3"/>
    <w:rsid w:val="00902BB5"/>
    <w:rsid w:val="00910BE4"/>
    <w:rsid w:val="00912F86"/>
    <w:rsid w:val="00914135"/>
    <w:rsid w:val="009234A5"/>
    <w:rsid w:val="00933E27"/>
    <w:rsid w:val="0093596E"/>
    <w:rsid w:val="00943F83"/>
    <w:rsid w:val="00950DD8"/>
    <w:rsid w:val="009534CD"/>
    <w:rsid w:val="00955C9F"/>
    <w:rsid w:val="00961708"/>
    <w:rsid w:val="00967462"/>
    <w:rsid w:val="00967495"/>
    <w:rsid w:val="00967515"/>
    <w:rsid w:val="0096767B"/>
    <w:rsid w:val="00967A23"/>
    <w:rsid w:val="00974D4E"/>
    <w:rsid w:val="0097527E"/>
    <w:rsid w:val="009809AF"/>
    <w:rsid w:val="00990070"/>
    <w:rsid w:val="00990630"/>
    <w:rsid w:val="00994141"/>
    <w:rsid w:val="009A3C9A"/>
    <w:rsid w:val="009B1646"/>
    <w:rsid w:val="009B33D9"/>
    <w:rsid w:val="009D42FB"/>
    <w:rsid w:val="009D54F1"/>
    <w:rsid w:val="009D6541"/>
    <w:rsid w:val="009D6D50"/>
    <w:rsid w:val="009E023E"/>
    <w:rsid w:val="009E2506"/>
    <w:rsid w:val="009E5161"/>
    <w:rsid w:val="009E73BE"/>
    <w:rsid w:val="009F3B67"/>
    <w:rsid w:val="009F48FE"/>
    <w:rsid w:val="00A0026C"/>
    <w:rsid w:val="00A06A01"/>
    <w:rsid w:val="00A12ADA"/>
    <w:rsid w:val="00A25F40"/>
    <w:rsid w:val="00A30792"/>
    <w:rsid w:val="00A441B3"/>
    <w:rsid w:val="00A450A1"/>
    <w:rsid w:val="00A46FDF"/>
    <w:rsid w:val="00A52250"/>
    <w:rsid w:val="00A5516F"/>
    <w:rsid w:val="00A56483"/>
    <w:rsid w:val="00A577D9"/>
    <w:rsid w:val="00A60D46"/>
    <w:rsid w:val="00A610AF"/>
    <w:rsid w:val="00A64512"/>
    <w:rsid w:val="00A66627"/>
    <w:rsid w:val="00A6662B"/>
    <w:rsid w:val="00A9718B"/>
    <w:rsid w:val="00AA0302"/>
    <w:rsid w:val="00AA25C1"/>
    <w:rsid w:val="00AA40E8"/>
    <w:rsid w:val="00AA5D8B"/>
    <w:rsid w:val="00AB0AF7"/>
    <w:rsid w:val="00AE29BF"/>
    <w:rsid w:val="00AE4686"/>
    <w:rsid w:val="00AF2430"/>
    <w:rsid w:val="00AF4BBC"/>
    <w:rsid w:val="00B03420"/>
    <w:rsid w:val="00B03513"/>
    <w:rsid w:val="00B03A06"/>
    <w:rsid w:val="00B11E7F"/>
    <w:rsid w:val="00B13DD9"/>
    <w:rsid w:val="00B173CF"/>
    <w:rsid w:val="00B1742A"/>
    <w:rsid w:val="00B238CC"/>
    <w:rsid w:val="00B252FC"/>
    <w:rsid w:val="00B25EE8"/>
    <w:rsid w:val="00B27059"/>
    <w:rsid w:val="00B34522"/>
    <w:rsid w:val="00B359FC"/>
    <w:rsid w:val="00B40316"/>
    <w:rsid w:val="00B42958"/>
    <w:rsid w:val="00B477AE"/>
    <w:rsid w:val="00B50718"/>
    <w:rsid w:val="00B54412"/>
    <w:rsid w:val="00B601AE"/>
    <w:rsid w:val="00B6107A"/>
    <w:rsid w:val="00B731F7"/>
    <w:rsid w:val="00B74468"/>
    <w:rsid w:val="00B764A5"/>
    <w:rsid w:val="00B81A74"/>
    <w:rsid w:val="00B823FA"/>
    <w:rsid w:val="00B8485E"/>
    <w:rsid w:val="00B90D31"/>
    <w:rsid w:val="00B9688A"/>
    <w:rsid w:val="00BA06F7"/>
    <w:rsid w:val="00BA1129"/>
    <w:rsid w:val="00BA1B44"/>
    <w:rsid w:val="00BA7456"/>
    <w:rsid w:val="00BB1252"/>
    <w:rsid w:val="00BB3197"/>
    <w:rsid w:val="00BB50CF"/>
    <w:rsid w:val="00BB64FF"/>
    <w:rsid w:val="00BC08E2"/>
    <w:rsid w:val="00BC2D6B"/>
    <w:rsid w:val="00BC355D"/>
    <w:rsid w:val="00BC471D"/>
    <w:rsid w:val="00BE1F67"/>
    <w:rsid w:val="00BE2029"/>
    <w:rsid w:val="00BE661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1152F"/>
    <w:rsid w:val="00D21BC6"/>
    <w:rsid w:val="00D22F01"/>
    <w:rsid w:val="00D26A2A"/>
    <w:rsid w:val="00D32F6E"/>
    <w:rsid w:val="00D41CE4"/>
    <w:rsid w:val="00D64A37"/>
    <w:rsid w:val="00D64E9E"/>
    <w:rsid w:val="00D678C2"/>
    <w:rsid w:val="00D733C7"/>
    <w:rsid w:val="00D77803"/>
    <w:rsid w:val="00D86F61"/>
    <w:rsid w:val="00D96D9A"/>
    <w:rsid w:val="00DA225D"/>
    <w:rsid w:val="00DA510E"/>
    <w:rsid w:val="00DA7868"/>
    <w:rsid w:val="00DB187D"/>
    <w:rsid w:val="00DB262E"/>
    <w:rsid w:val="00DB2E17"/>
    <w:rsid w:val="00DB7DCE"/>
    <w:rsid w:val="00DC09F5"/>
    <w:rsid w:val="00DC142C"/>
    <w:rsid w:val="00DC2E64"/>
    <w:rsid w:val="00DD6221"/>
    <w:rsid w:val="00DE3445"/>
    <w:rsid w:val="00DF2B36"/>
    <w:rsid w:val="00E00CB2"/>
    <w:rsid w:val="00E0777A"/>
    <w:rsid w:val="00E17C26"/>
    <w:rsid w:val="00E20B01"/>
    <w:rsid w:val="00E261A7"/>
    <w:rsid w:val="00E3166F"/>
    <w:rsid w:val="00E32A80"/>
    <w:rsid w:val="00E371B0"/>
    <w:rsid w:val="00E50499"/>
    <w:rsid w:val="00E51534"/>
    <w:rsid w:val="00E51960"/>
    <w:rsid w:val="00E66187"/>
    <w:rsid w:val="00E7625D"/>
    <w:rsid w:val="00E80553"/>
    <w:rsid w:val="00E82F76"/>
    <w:rsid w:val="00E974EB"/>
    <w:rsid w:val="00E97FD9"/>
    <w:rsid w:val="00EE3CB9"/>
    <w:rsid w:val="00EE50BD"/>
    <w:rsid w:val="00EF09C3"/>
    <w:rsid w:val="00EF41E8"/>
    <w:rsid w:val="00F011B8"/>
    <w:rsid w:val="00F02DE6"/>
    <w:rsid w:val="00F153EB"/>
    <w:rsid w:val="00F168EE"/>
    <w:rsid w:val="00F1739B"/>
    <w:rsid w:val="00F23BCF"/>
    <w:rsid w:val="00F33D30"/>
    <w:rsid w:val="00F34B76"/>
    <w:rsid w:val="00F37106"/>
    <w:rsid w:val="00F47371"/>
    <w:rsid w:val="00F554AC"/>
    <w:rsid w:val="00F55BD8"/>
    <w:rsid w:val="00F55C0A"/>
    <w:rsid w:val="00F57940"/>
    <w:rsid w:val="00F60927"/>
    <w:rsid w:val="00F730AD"/>
    <w:rsid w:val="00F850EE"/>
    <w:rsid w:val="00F9160B"/>
    <w:rsid w:val="00F94A62"/>
    <w:rsid w:val="00F95F37"/>
    <w:rsid w:val="00F96AEF"/>
    <w:rsid w:val="00FA3993"/>
    <w:rsid w:val="00FB05BF"/>
    <w:rsid w:val="00FB14E8"/>
    <w:rsid w:val="00FB34A4"/>
    <w:rsid w:val="00FC3D14"/>
    <w:rsid w:val="00FC5ACC"/>
    <w:rsid w:val="00FC73D9"/>
    <w:rsid w:val="00FD1FA5"/>
    <w:rsid w:val="00FE2E3F"/>
    <w:rsid w:val="00FE34FD"/>
    <w:rsid w:val="00FE5590"/>
    <w:rsid w:val="00FF4E68"/>
    <w:rsid w:val="00FF67E9"/>
    <w:rsid w:val="00FF75FB"/>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jquery.com/" TargetMode="External"/><Relationship Id="rId3" Type="http://schemas.openxmlformats.org/officeDocument/2006/relationships/hyperlink" Target="http://www.adobe.com/products/air.html" TargetMode="External"/><Relationship Id="rId7" Type="http://schemas.openxmlformats.org/officeDocument/2006/relationships/hyperlink" Target="http://jqueryvalidation.org/" TargetMode="External"/><Relationship Id="rId2" Type="http://schemas.openxmlformats.org/officeDocument/2006/relationships/hyperlink" Target="http://www.oracle.com/technetwork/java/javase/javawebstart/index.html" TargetMode="External"/><Relationship Id="rId1" Type="http://schemas.openxmlformats.org/officeDocument/2006/relationships/hyperlink" Target="http://en.wikipedia.org/wiki/Rich_Internet_application" TargetMode="External"/><Relationship Id="rId6" Type="http://schemas.openxmlformats.org/officeDocument/2006/relationships/hyperlink" Target="http://jqueryui.com/" TargetMode="External"/><Relationship Id="rId5" Type="http://schemas.openxmlformats.org/officeDocument/2006/relationships/hyperlink" Target="http://www.uxbooth.com/articles/essential-controls-for-web-applications/" TargetMode="External"/><Relationship Id="rId10" Type="http://schemas.openxmlformats.org/officeDocument/2006/relationships/hyperlink" Target="http://jquerymobile.com/" TargetMode="External"/><Relationship Id="rId4" Type="http://schemas.openxmlformats.org/officeDocument/2006/relationships/hyperlink" Target="http://designingwebinterfaces.com/essential_controls" TargetMode="External"/><Relationship Id="rId9" Type="http://schemas.openxmlformats.org/officeDocument/2006/relationships/hyperlink" Target="http://w3techs.com/technologies/overview/javascript_library/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69E88-4463-4A55-87C6-FCC7B8D6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10</Pages>
  <Words>4260</Words>
  <Characters>23430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44</cp:revision>
  <dcterms:created xsi:type="dcterms:W3CDTF">2015-06-20T06:44:00Z</dcterms:created>
  <dcterms:modified xsi:type="dcterms:W3CDTF">2015-09-23T04:09:00Z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