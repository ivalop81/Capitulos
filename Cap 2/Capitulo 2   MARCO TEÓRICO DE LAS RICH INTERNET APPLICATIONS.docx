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CB2" w:rsidRDefault="00EE3CB9">
      <w:pPr>
        <w:ind w:left="6372"/>
        <w:rPr>
          <w:ins w:id="0" w:author="Ivan Lopez" w:date="2015-06-17T16:37:00Z"/>
          <w:caps/>
          <w:sz w:val="36"/>
        </w:rPr>
      </w:pPr>
      <w:ins w:id="1" w:author="marcazal" w:date="2015-06-20T02:45:00Z">
        <w:r>
          <w:rPr>
            <w:caps/>
            <w:sz w:val="36"/>
          </w:rPr>
          <w:t xml:space="preserve">    </w:t>
        </w:r>
      </w:ins>
      <w:r w:rsidR="00990630" w:rsidRPr="006934C2">
        <w:rPr>
          <w:caps/>
          <w:sz w:val="36"/>
        </w:rPr>
        <w:t xml:space="preserve">Capitulo 2 </w:t>
      </w:r>
    </w:p>
    <w:p w:rsidR="00F57940" w:rsidRDefault="00990630" w:rsidP="000551EF">
      <w:pPr>
        <w:rPr>
          <w:ins w:id="2" w:author="marcazal" w:date="2015-06-20T02:57:00Z"/>
          <w:caps/>
          <w:sz w:val="36"/>
        </w:rPr>
      </w:pPr>
      <w:del w:id="3" w:author="Ivan Lopez" w:date="2015-06-17T18:50:00Z">
        <w:r w:rsidRPr="006934C2" w:rsidDel="00AA40E8">
          <w:rPr>
            <w:caps/>
            <w:sz w:val="36"/>
          </w:rPr>
          <w:delText xml:space="preserve"> </w:delText>
        </w:r>
      </w:del>
      <w:commentRangeStart w:id="4"/>
      <w:commentRangeStart w:id="5"/>
      <w:r w:rsidRPr="006934C2">
        <w:rPr>
          <w:caps/>
          <w:sz w:val="36"/>
        </w:rPr>
        <w:t xml:space="preserve">Marco teórico </w:t>
      </w:r>
      <w:ins w:id="6" w:author="marcazal" w:date="2015-06-20T02:45:00Z">
        <w:r w:rsidR="00EE3CB9">
          <w:rPr>
            <w:caps/>
            <w:sz w:val="36"/>
          </w:rPr>
          <w:t>de las rich internet applications</w:t>
        </w:r>
      </w:ins>
    </w:p>
    <w:p w:rsidR="004E4EFE" w:rsidRPr="006934C2" w:rsidDel="00EE3CB9" w:rsidRDefault="00990630" w:rsidP="000551EF">
      <w:pPr>
        <w:rPr>
          <w:del w:id="7" w:author="marcazal" w:date="2015-06-20T02:45:00Z"/>
          <w:caps/>
          <w:sz w:val="36"/>
        </w:rPr>
      </w:pPr>
      <w:del w:id="8" w:author="marcazal" w:date="2015-06-20T02:45:00Z">
        <w:r w:rsidRPr="006934C2" w:rsidDel="00EE3CB9">
          <w:rPr>
            <w:caps/>
            <w:sz w:val="36"/>
          </w:rPr>
          <w:delText>y trabajos relacionados</w:delText>
        </w:r>
        <w:commentRangeEnd w:id="4"/>
        <w:r w:rsidR="00436565" w:rsidDel="00EE3CB9">
          <w:rPr>
            <w:rStyle w:val="Refdecomentario"/>
            <w:rFonts w:eastAsiaTheme="minorEastAsia"/>
            <w:lang w:eastAsia="es-ES"/>
          </w:rPr>
          <w:commentReference w:id="4"/>
        </w:r>
        <w:commentRangeEnd w:id="5"/>
        <w:r w:rsidR="00BB64FF" w:rsidDel="00EE3CB9">
          <w:rPr>
            <w:rStyle w:val="Refdecomentario"/>
            <w:rFonts w:eastAsiaTheme="minorEastAsia"/>
            <w:lang w:eastAsia="es-ES"/>
          </w:rPr>
          <w:commentReference w:id="5"/>
        </w:r>
      </w:del>
    </w:p>
    <w:p w:rsidR="00990630" w:rsidRPr="006934C2" w:rsidRDefault="00672951" w:rsidP="000551EF">
      <w:pPr>
        <w:rPr>
          <w:b/>
          <w:caps/>
          <w:lang w:val="en-US"/>
        </w:rPr>
      </w:pPr>
      <w:commentRangeStart w:id="9"/>
      <w:r w:rsidRPr="006934C2">
        <w:rPr>
          <w:b/>
          <w:caps/>
          <w:lang w:val="en-US"/>
        </w:rPr>
        <w:t xml:space="preserve">2.1 </w:t>
      </w:r>
      <w:del w:id="10" w:author="marcazal" w:date="2015-06-20T02:57:00Z">
        <w:r w:rsidRPr="006934C2" w:rsidDel="00F57940">
          <w:rPr>
            <w:b/>
            <w:caps/>
            <w:lang w:val="en-US"/>
          </w:rPr>
          <w:delText xml:space="preserve">- </w:delText>
        </w:r>
      </w:del>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9"/>
      <w:r w:rsidR="00436565">
        <w:rPr>
          <w:rStyle w:val="Refdecomentario"/>
          <w:rFonts w:eastAsiaTheme="minorEastAsia"/>
          <w:lang w:eastAsia="es-ES"/>
        </w:rPr>
        <w:commentReference w:id="9"/>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EF633C" w:rsidRPr="000A7A24">
        <w:rPr>
          <w:rFonts w:ascii="Calibri" w:hAnsi="Calibri" w:cs="Calibri"/>
        </w:rPr>
        <w:fldChar w:fldCharType="begin"/>
      </w:r>
      <w:r w:rsidR="000A7A24" w:rsidRPr="000A7A24">
        <w:rPr>
          <w:rFonts w:ascii="Calibri" w:hAnsi="Calibri" w:cs="Calibri"/>
        </w:rPr>
        <w:instrText xml:space="preserve"> REF BIB_garrett \* MERGEFORMAT </w:instrText>
      </w:r>
      <w:r w:rsidR="00EF633C"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EF633C"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del w:id="11" w:author="Ivan Lopez" w:date="2015-06-17T17:06:00Z">
        <w:r w:rsidR="00BC355D" w:rsidDel="00524FF6">
          <w:rPr>
            <w:rFonts w:cs="Times New Roman"/>
          </w:rPr>
          <w:delText>RIAS</w:delText>
        </w:r>
      </w:del>
      <w:proofErr w:type="spellStart"/>
      <w:ins w:id="12" w:author="Ivan Lopez" w:date="2015-06-17T17:06:00Z">
        <w:r w:rsidR="00524FF6" w:rsidRPr="00524FF6">
          <w:rPr>
            <w:rFonts w:cs="Times New Roman"/>
          </w:rPr>
          <w:t>RIAs</w:t>
        </w:r>
      </w:ins>
      <w:proofErr w:type="spellEnd"/>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del w:id="13" w:author="Ivan Lopez" w:date="2015-06-17T17:06:00Z">
        <w:r w:rsidR="00BC355D" w:rsidDel="00524FF6">
          <w:rPr>
            <w:rFonts w:cs="Times New Roman"/>
          </w:rPr>
          <w:delText>RIAS</w:delText>
        </w:r>
      </w:del>
      <w:proofErr w:type="spellStart"/>
      <w:ins w:id="14" w:author="Ivan Lopez" w:date="2015-06-17T17:06:00Z">
        <w:r w:rsidR="00524FF6" w:rsidRPr="00524FF6">
          <w:rPr>
            <w:rFonts w:cs="Times New Roman"/>
          </w:rPr>
          <w:t>RIAs</w:t>
        </w:r>
      </w:ins>
      <w:proofErr w:type="spellEnd"/>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15" w:author="marcazal" w:date="2015-05-28T01:09:00Z"/>
          <w:rFonts w:cs="Times New Roman"/>
        </w:rPr>
      </w:pPr>
      <w:commentRangeStart w:id="16"/>
      <w:del w:id="17"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del>
      <w:del w:id="18" w:author="Ivan Lopez" w:date="2015-06-17T17:06:00Z">
        <w:r w:rsidR="00BC355D" w:rsidDel="00524FF6">
          <w:rPr>
            <w:rFonts w:cs="Times New Roman"/>
            <w:lang w:val="es-PY"/>
          </w:rPr>
          <w:delText>RIAS</w:delText>
        </w:r>
      </w:del>
      <w:ins w:id="19" w:author="Ivan Lopez" w:date="2015-06-17T17:06:00Z">
        <w:del w:id="20" w:author="marcazal" w:date="2015-06-20T02:58:00Z">
          <w:r w:rsidR="00524FF6" w:rsidRPr="00524FF6" w:rsidDel="00F57940">
            <w:rPr>
              <w:rFonts w:cs="Times New Roman"/>
              <w:lang w:val="es-PY"/>
            </w:rPr>
            <w:delText>RIAs</w:delText>
          </w:r>
        </w:del>
      </w:ins>
      <w:del w:id="21" w:author="marcazal" w:date="2015-05-28T01:09:00Z">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EF633C" w:rsidRPr="00EF633C" w:rsidDel="001A6820">
          <w:fldChar w:fldCharType="begin"/>
        </w:r>
        <w:r w:rsidR="006F1C5D" w:rsidDel="001A6820">
          <w:delInstrText xml:space="preserve"> REF BIB_koch2009 \* MERGEFORMAT </w:delInstrText>
        </w:r>
        <w:r w:rsidR="00EF633C" w:rsidRPr="00EF633C" w:rsidDel="001A6820">
          <w:fldChar w:fldCharType="separate"/>
        </w:r>
        <w:r w:rsidR="000A7A24" w:rsidRPr="000A7A24" w:rsidDel="001A6820">
          <w:rPr>
            <w:rFonts w:ascii="Calibri" w:hAnsi="Calibri" w:cs="Calibri"/>
            <w:lang w:val="es-PY"/>
          </w:rPr>
          <w:delText>&lt;koch2009&gt;</w:delText>
        </w:r>
        <w:r w:rsidR="00EF633C"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del w:id="22" w:author="Ivan Lopez" w:date="2015-06-17T17:06:00Z">
        <w:r w:rsidR="00BC355D" w:rsidDel="00524FF6">
          <w:rPr>
            <w:rFonts w:cs="Times New Roman"/>
            <w:color w:val="000000"/>
          </w:rPr>
          <w:delText>RIAS</w:delText>
        </w:r>
      </w:del>
      <w:proofErr w:type="spellStart"/>
      <w:ins w:id="23" w:author="Ivan Lopez" w:date="2015-06-17T17:06:00Z">
        <w:r w:rsidR="00524FF6" w:rsidRPr="00524FF6">
          <w:rPr>
            <w:rFonts w:cs="Times New Roman"/>
            <w:color w:val="000000"/>
          </w:rPr>
          <w:t>RIAs</w:t>
        </w:r>
      </w:ins>
      <w:proofErr w:type="spellEnd"/>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w:t>
      </w:r>
      <w:r w:rsidR="00875FB2" w:rsidRPr="00672951">
        <w:rPr>
          <w:rFonts w:cs="Times New Roman"/>
          <w:color w:val="000000"/>
        </w:rPr>
        <w:lastRenderedPageBreak/>
        <w:t xml:space="preserve">que continuamente recalcula o actualiza partes de la interfaz de usuario. Las </w:t>
      </w:r>
      <w:del w:id="24" w:author="Ivan Lopez" w:date="2015-06-17T17:07:00Z">
        <w:r w:rsidR="00BC355D" w:rsidDel="00524FF6">
          <w:rPr>
            <w:rFonts w:cs="Times New Roman"/>
            <w:color w:val="000000"/>
          </w:rPr>
          <w:delText>RIAS</w:delText>
        </w:r>
      </w:del>
      <w:proofErr w:type="spellStart"/>
      <w:ins w:id="25" w:author="Ivan Lopez" w:date="2015-06-17T17:07:00Z">
        <w:r w:rsidR="00524FF6" w:rsidRPr="00524FF6">
          <w:rPr>
            <w:rFonts w:cs="Times New Roman"/>
            <w:color w:val="000000"/>
          </w:rPr>
          <w:t>RIAs</w:t>
        </w:r>
      </w:ins>
      <w:proofErr w:type="spellEnd"/>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26" w:author="marcazal" w:date="2015-05-28T01:09:00Z"/>
          <w:rFonts w:cs="Times New Roman"/>
        </w:rPr>
      </w:pPr>
      <w:del w:id="27" w:author="marcazal" w:date="2015-05-28T01:09:00Z">
        <w:r w:rsidRPr="00672951" w:rsidDel="001A6820">
          <w:rPr>
            <w:rFonts w:cs="Times New Roman"/>
          </w:rPr>
          <w:delText>“</w:delText>
        </w:r>
        <w:r w:rsidR="00875FB2" w:rsidRPr="00672951" w:rsidDel="001A6820">
          <w:rPr>
            <w:rFonts w:cs="Times New Roman"/>
          </w:rPr>
          <w:delText xml:space="preserve">Las </w:delText>
        </w:r>
      </w:del>
      <w:del w:id="28" w:author="Ivan Lopez" w:date="2015-06-17T17:07:00Z">
        <w:r w:rsidR="00BC355D" w:rsidDel="00524FF6">
          <w:rPr>
            <w:rFonts w:cs="Times New Roman"/>
          </w:rPr>
          <w:delText>RIAS</w:delText>
        </w:r>
      </w:del>
      <w:ins w:id="29" w:author="Ivan Lopez" w:date="2015-06-17T17:07:00Z">
        <w:del w:id="30" w:author="marcazal" w:date="2015-06-20T02:58:00Z">
          <w:r w:rsidR="00524FF6" w:rsidRPr="00524FF6" w:rsidDel="00F57940">
            <w:rPr>
              <w:rFonts w:cs="Times New Roman"/>
            </w:rPr>
            <w:delText>RIAs</w:delText>
          </w:r>
        </w:del>
      </w:ins>
      <w:del w:id="31" w:author="marcazal" w:date="2015-05-28T01:09:00Z">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EF633C" w:rsidRPr="00EF633C" w:rsidDel="001A6820">
          <w:fldChar w:fldCharType="begin"/>
        </w:r>
        <w:r w:rsidR="006F1C5D" w:rsidDel="001A6820">
          <w:delInstrText xml:space="preserve"> REF BIB_fraternali2010 \* MERGEFORMAT </w:delInstrText>
        </w:r>
        <w:r w:rsidR="00EF633C" w:rsidRPr="00EF633C" w:rsidDel="001A6820">
          <w:fldChar w:fldCharType="separate"/>
        </w:r>
        <w:r w:rsidR="000A7A24" w:rsidRPr="000A7A24" w:rsidDel="001A6820">
          <w:rPr>
            <w:rFonts w:ascii="Calibri" w:hAnsi="Calibri" w:cs="Calibri"/>
            <w:lang w:val="es-PY"/>
          </w:rPr>
          <w:delText>&lt;fraternali2010&gt;</w:delText>
        </w:r>
        <w:r w:rsidR="00EF633C"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del w:id="32" w:author="Ivan Lopez" w:date="2015-06-17T17:07:00Z">
        <w:r w:rsidR="00BC355D" w:rsidDel="00524FF6">
          <w:rPr>
            <w:rFonts w:cs="Times New Roman"/>
            <w:lang w:val="es-PY"/>
          </w:rPr>
          <w:delText>RIAS</w:delText>
        </w:r>
      </w:del>
      <w:proofErr w:type="spellStart"/>
      <w:ins w:id="33" w:author="Ivan Lopez" w:date="2015-06-17T17:07:00Z">
        <w:r w:rsidR="00524FF6" w:rsidRPr="00524FF6">
          <w:rPr>
            <w:rFonts w:cs="Times New Roman"/>
            <w:lang w:val="es-PY"/>
          </w:rPr>
          <w:t>RIAs</w:t>
        </w:r>
      </w:ins>
      <w:proofErr w:type="spellEnd"/>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del w:id="35" w:author="Ivan Lopez" w:date="2015-06-17T17:07:00Z">
        <w:r w:rsidR="00BC355D" w:rsidDel="00524FF6">
          <w:rPr>
            <w:rFonts w:cs="Times New Roman"/>
          </w:rPr>
          <w:delText>RIAS</w:delText>
        </w:r>
      </w:del>
      <w:proofErr w:type="spellStart"/>
      <w:ins w:id="36" w:author="Ivan Lopez" w:date="2015-06-17T17:07:00Z">
        <w:r w:rsidR="00524FF6" w:rsidRPr="00524FF6">
          <w:rPr>
            <w:rFonts w:cs="Times New Roman"/>
          </w:rPr>
          <w:t>RIAs</w:t>
        </w:r>
      </w:ins>
      <w:proofErr w:type="spellEnd"/>
      <w:r w:rsidR="00875FB2" w:rsidRPr="00672951">
        <w:rPr>
          <w:rFonts w:cs="Times New Roman"/>
        </w:rPr>
        <w:t xml:space="preserve"> son aplicaciones web que exhiben </w:t>
      </w:r>
      <w:proofErr w:type="spellStart"/>
      <w:r w:rsidR="00875FB2" w:rsidRPr="00672951">
        <w:rPr>
          <w:rFonts w:cs="Times New Roman"/>
        </w:rPr>
        <w:t>widgets</w:t>
      </w:r>
      <w:proofErr w:type="spellEnd"/>
      <w:r w:rsidR="00875FB2" w:rsidRPr="00672951">
        <w:rPr>
          <w:rFonts w:cs="Times New Roman"/>
        </w:rPr>
        <w:t xml:space="preserve">,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16"/>
      <w:r w:rsidR="00E32A80">
        <w:rPr>
          <w:rStyle w:val="Refdecomentario"/>
          <w:rFonts w:eastAsiaTheme="minorEastAsia"/>
          <w:lang w:eastAsia="es-ES"/>
        </w:rPr>
        <w:commentReference w:id="16"/>
      </w:r>
    </w:p>
    <w:p w:rsidR="00A64512" w:rsidRDefault="00153A23" w:rsidP="000551EF">
      <w:pPr>
        <w:spacing w:after="0"/>
        <w:jc w:val="both"/>
        <w:rPr>
          <w:ins w:id="37" w:author="marcazal" w:date="2015-06-03T23:41:00Z"/>
          <w:rFonts w:cs="Times New Roman"/>
        </w:rPr>
      </w:pPr>
      <w:ins w:id="38" w:author="marcazal" w:date="2015-05-28T01:17:00Z">
        <w:r>
          <w:rPr>
            <w:rFonts w:cs="Times New Roman"/>
          </w:rPr>
          <w:t>De las definiciones anteriores</w:t>
        </w:r>
      </w:ins>
      <w:ins w:id="39" w:author="marcazal" w:date="2015-05-28T01:21:00Z">
        <w:r>
          <w:rPr>
            <w:rFonts w:cs="Times New Roman"/>
          </w:rPr>
          <w:t>,</w:t>
        </w:r>
      </w:ins>
      <w:ins w:id="40" w:author="marcazal" w:date="2015-05-28T01:17:00Z">
        <w:r>
          <w:rPr>
            <w:rFonts w:cs="Times New Roman"/>
          </w:rPr>
          <w:t xml:space="preserve"> puede notarse el hecho de que</w:t>
        </w:r>
      </w:ins>
      <w:ins w:id="41" w:author="marcazal" w:date="2015-05-28T01:18:00Z">
        <w:r>
          <w:rPr>
            <w:rFonts w:cs="Times New Roman"/>
          </w:rPr>
          <w:t xml:space="preserve"> </w:t>
        </w:r>
      </w:ins>
      <w:ins w:id="42" w:author="marcazal" w:date="2015-05-28T01:20:00Z">
        <w:r>
          <w:rPr>
            <w:rFonts w:cs="Times New Roman"/>
          </w:rPr>
          <w:t>en</w:t>
        </w:r>
      </w:ins>
      <w:ins w:id="43" w:author="marcazal" w:date="2015-05-28T01:18:00Z">
        <w:r>
          <w:rPr>
            <w:rFonts w:cs="Times New Roman"/>
          </w:rPr>
          <w:t xml:space="preserve"> </w:t>
        </w:r>
      </w:ins>
      <w:ins w:id="44" w:author="marcazal" w:date="2015-05-28T01:17:00Z">
        <w:r>
          <w:rPr>
            <w:rFonts w:cs="Times New Roman"/>
          </w:rPr>
          <w:t xml:space="preserve">las </w:t>
        </w:r>
        <w:del w:id="45" w:author="Ivan Lopez" w:date="2015-06-17T17:07:00Z">
          <w:r w:rsidDel="00524FF6">
            <w:rPr>
              <w:rFonts w:cs="Times New Roman"/>
            </w:rPr>
            <w:delText>RIA</w:delText>
          </w:r>
        </w:del>
      </w:ins>
      <w:ins w:id="46" w:author="marcazal" w:date="2015-05-28T01:18:00Z">
        <w:del w:id="47" w:author="Ivan Lopez" w:date="2015-06-17T17:07:00Z">
          <w:r w:rsidDel="00524FF6">
            <w:rPr>
              <w:rFonts w:cs="Times New Roman"/>
            </w:rPr>
            <w:delText>S</w:delText>
          </w:r>
        </w:del>
      </w:ins>
      <w:proofErr w:type="spellStart"/>
      <w:ins w:id="48" w:author="Ivan Lopez" w:date="2015-06-17T17:07:00Z">
        <w:r w:rsidR="00524FF6" w:rsidRPr="00524FF6">
          <w:rPr>
            <w:rFonts w:cs="Times New Roman"/>
          </w:rPr>
          <w:t>RIAs</w:t>
        </w:r>
      </w:ins>
      <w:proofErr w:type="spellEnd"/>
      <w:ins w:id="49" w:author="marcazal" w:date="2015-05-28T01:19:00Z">
        <w:r>
          <w:rPr>
            <w:rFonts w:cs="Times New Roman"/>
          </w:rPr>
          <w:t xml:space="preserve"> </w:t>
        </w:r>
      </w:ins>
      <w:ins w:id="50" w:author="marcazal" w:date="2015-05-28T01:20:00Z">
        <w:r>
          <w:rPr>
            <w:rFonts w:cs="Times New Roman"/>
          </w:rPr>
          <w:t>se busca que las aplicaciones tiendan a comportarse lo más similarmente a las aplicaciones de escritorio</w:t>
        </w:r>
      </w:ins>
      <w:ins w:id="51"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52" w:author="marcazal" w:date="2015-05-28T01:23:00Z">
        <w:r w:rsidR="007E20F7">
          <w:rPr>
            <w:rFonts w:cs="Times New Roman"/>
          </w:rPr>
          <w:t xml:space="preserve"> o debido a una actualizaci</w:t>
        </w:r>
      </w:ins>
      <w:ins w:id="53" w:author="marcazal" w:date="2015-05-28T01:24:00Z">
        <w:r w:rsidR="007E20F7">
          <w:rPr>
            <w:rFonts w:cs="Times New Roman"/>
          </w:rPr>
          <w:t xml:space="preserve">ón </w:t>
        </w:r>
      </w:ins>
      <w:ins w:id="54" w:author="marcazal" w:date="2015-05-28T01:25:00Z">
        <w:r w:rsidR="007E20F7">
          <w:rPr>
            <w:rFonts w:cs="Times New Roman"/>
          </w:rPr>
          <w:t>en</w:t>
        </w:r>
      </w:ins>
      <w:ins w:id="55" w:author="marcazal" w:date="2015-05-28T01:24:00Z">
        <w:r w:rsidR="007E20F7">
          <w:rPr>
            <w:rFonts w:cs="Times New Roman"/>
          </w:rPr>
          <w:t xml:space="preserve"> la fuente de datos. </w:t>
        </w:r>
      </w:ins>
      <w:ins w:id="56" w:author="marcazal" w:date="2015-05-28T01:25:00Z">
        <w:r w:rsidR="007E20F7">
          <w:rPr>
            <w:rFonts w:cs="Times New Roman"/>
          </w:rPr>
          <w:t xml:space="preserve"> </w:t>
        </w:r>
      </w:ins>
      <w:ins w:id="57" w:author="marcazal" w:date="2015-05-28T01:53:00Z">
        <w:r w:rsidR="00A450A1">
          <w:rPr>
            <w:rFonts w:cs="Times New Roman"/>
          </w:rPr>
          <w:t>También puede resaltarse que e</w:t>
        </w:r>
      </w:ins>
      <w:ins w:id="58" w:author="marcazal" w:date="2015-05-28T01:26:00Z">
        <w:r w:rsidR="007E20F7">
          <w:rPr>
            <w:rFonts w:cs="Times New Roman"/>
          </w:rPr>
          <w:t>l refrescado parcial de las páginas es posible</w:t>
        </w:r>
      </w:ins>
      <w:ins w:id="59" w:author="marcazal" w:date="2015-05-28T01:30:00Z">
        <w:r w:rsidR="007E20F7">
          <w:rPr>
            <w:rFonts w:cs="Times New Roman"/>
          </w:rPr>
          <w:t>,</w:t>
        </w:r>
      </w:ins>
      <w:ins w:id="60" w:author="marcazal" w:date="2015-05-28T01:26:00Z">
        <w:r w:rsidR="007E20F7">
          <w:rPr>
            <w:rFonts w:cs="Times New Roman"/>
          </w:rPr>
          <w:t xml:space="preserve"> debido</w:t>
        </w:r>
      </w:ins>
      <w:ins w:id="61" w:author="marcazal" w:date="2015-05-28T01:30:00Z">
        <w:r w:rsidR="007E20F7">
          <w:rPr>
            <w:rFonts w:cs="Times New Roman"/>
          </w:rPr>
          <w:t xml:space="preserve"> a la comunicación asíncrona existente entre el cliente y el servidor</w:t>
        </w:r>
      </w:ins>
      <w:ins w:id="62" w:author="marcazal" w:date="2015-05-28T01:32:00Z">
        <w:r w:rsidR="00961708">
          <w:rPr>
            <w:rFonts w:cs="Times New Roman"/>
          </w:rPr>
          <w:t xml:space="preserve">, que mejora el intercambio de los datos </w:t>
        </w:r>
      </w:ins>
      <w:ins w:id="63" w:author="marcazal" w:date="2015-05-28T01:33:00Z">
        <w:r w:rsidR="00961708">
          <w:rPr>
            <w:rFonts w:cs="Times New Roman"/>
          </w:rPr>
          <w:t>que se</w:t>
        </w:r>
      </w:ins>
      <w:ins w:id="64" w:author="marcazal" w:date="2015-05-28T01:32:00Z">
        <w:r w:rsidR="00961708">
          <w:rPr>
            <w:rFonts w:cs="Times New Roman"/>
          </w:rPr>
          <w:t xml:space="preserve"> transmit</w:t>
        </w:r>
      </w:ins>
      <w:ins w:id="65" w:author="marcazal" w:date="2015-05-28T01:33:00Z">
        <w:r w:rsidR="00961708">
          <w:rPr>
            <w:rFonts w:cs="Times New Roman"/>
          </w:rPr>
          <w:t>en</w:t>
        </w:r>
      </w:ins>
      <w:ins w:id="66" w:author="marcazal" w:date="2015-05-28T01:32:00Z">
        <w:r w:rsidR="00961708">
          <w:rPr>
            <w:rFonts w:cs="Times New Roman"/>
          </w:rPr>
          <w:t xml:space="preserve"> por la red</w:t>
        </w:r>
      </w:ins>
      <w:ins w:id="67" w:author="marcazal" w:date="2015-05-28T01:34:00Z">
        <w:r w:rsidR="00961708">
          <w:rPr>
            <w:rFonts w:cs="Times New Roman"/>
          </w:rPr>
          <w:t>. L</w:t>
        </w:r>
      </w:ins>
      <w:ins w:id="68" w:author="marcazal" w:date="2015-05-28T01:38:00Z">
        <w:r w:rsidR="00961708">
          <w:rPr>
            <w:rFonts w:cs="Times New Roman"/>
          </w:rPr>
          <w:t xml:space="preserve">os </w:t>
        </w:r>
        <w:proofErr w:type="spellStart"/>
        <w:r w:rsidR="001748C7" w:rsidRPr="001748C7">
          <w:rPr>
            <w:rFonts w:cs="Times New Roman"/>
            <w:i/>
          </w:rPr>
          <w:t>widgets</w:t>
        </w:r>
        <w:proofErr w:type="spellEnd"/>
        <w:r w:rsidR="00961708">
          <w:rPr>
            <w:rFonts w:cs="Times New Roman"/>
            <w:i/>
          </w:rPr>
          <w:t xml:space="preserve"> </w:t>
        </w:r>
      </w:ins>
      <w:ins w:id="69" w:author="marcazal" w:date="2015-05-28T01:39:00Z">
        <w:r w:rsidR="00961708">
          <w:rPr>
            <w:rFonts w:cs="Times New Roman"/>
          </w:rPr>
          <w:t xml:space="preserve">o elementos de interfaz </w:t>
        </w:r>
      </w:ins>
      <w:ins w:id="70" w:author="marcazal" w:date="2015-05-28T01:38:00Z">
        <w:r w:rsidR="00961708">
          <w:rPr>
            <w:rFonts w:cs="Times New Roman"/>
          </w:rPr>
          <w:t>interactivos son otra de las caracter</w:t>
        </w:r>
      </w:ins>
      <w:ins w:id="71" w:author="marcazal" w:date="2015-05-28T01:39:00Z">
        <w:r w:rsidR="00961708">
          <w:rPr>
            <w:rFonts w:cs="Times New Roman"/>
          </w:rPr>
          <w:t xml:space="preserve">ísticas </w:t>
        </w:r>
      </w:ins>
      <w:ins w:id="72" w:author="marcazal" w:date="2015-05-28T01:40:00Z">
        <w:r w:rsidR="00961708">
          <w:rPr>
            <w:rFonts w:cs="Times New Roman"/>
          </w:rPr>
          <w:t>que se encuentran presentes</w:t>
        </w:r>
      </w:ins>
      <w:ins w:id="73" w:author="marcazal" w:date="2015-05-28T01:39:00Z">
        <w:r w:rsidR="00961708">
          <w:rPr>
            <w:rFonts w:cs="Times New Roman"/>
          </w:rPr>
          <w:t xml:space="preserve"> en las </w:t>
        </w:r>
        <w:del w:id="74" w:author="Ivan Lopez" w:date="2015-06-17T17:07:00Z">
          <w:r w:rsidR="00961708" w:rsidDel="00524FF6">
            <w:rPr>
              <w:rFonts w:cs="Times New Roman"/>
            </w:rPr>
            <w:delText>RIAS</w:delText>
          </w:r>
        </w:del>
      </w:ins>
      <w:proofErr w:type="spellStart"/>
      <w:ins w:id="75" w:author="Ivan Lopez" w:date="2015-06-17T17:07:00Z">
        <w:r w:rsidR="00524FF6" w:rsidRPr="00524FF6">
          <w:rPr>
            <w:rFonts w:cs="Times New Roman"/>
          </w:rPr>
          <w:t>RIAs</w:t>
        </w:r>
      </w:ins>
      <w:proofErr w:type="spellEnd"/>
      <w:ins w:id="76" w:author="marcazal" w:date="2015-05-28T01:40:00Z">
        <w:r w:rsidR="00961708">
          <w:rPr>
            <w:rFonts w:cs="Times New Roman"/>
          </w:rPr>
          <w:t xml:space="preserve"> y que ofrecen una mayor riqueza a las interfaces de usuario, como as</w:t>
        </w:r>
      </w:ins>
      <w:ins w:id="77" w:author="marcazal" w:date="2015-05-28T01:41:00Z">
        <w:r w:rsidR="00961708">
          <w:rPr>
            <w:rFonts w:cs="Times New Roman"/>
          </w:rPr>
          <w:t xml:space="preserve">í </w:t>
        </w:r>
      </w:ins>
      <w:ins w:id="78" w:author="marcazal" w:date="2015-05-28T01:42:00Z">
        <w:r w:rsidR="008A6A2B">
          <w:rPr>
            <w:rFonts w:cs="Times New Roman"/>
          </w:rPr>
          <w:t xml:space="preserve">también los elementos multimedia como audio y video </w:t>
        </w:r>
        <w:proofErr w:type="spellStart"/>
        <w:r w:rsidR="001748C7" w:rsidRPr="001748C7">
          <w:rPr>
            <w:rFonts w:cs="Times New Roman"/>
            <w:i/>
          </w:rPr>
          <w:t>streaming</w:t>
        </w:r>
      </w:ins>
      <w:proofErr w:type="spellEnd"/>
      <w:ins w:id="79" w:author="marcazal" w:date="2015-05-28T01:43:00Z">
        <w:r w:rsidR="008A6A2B">
          <w:rPr>
            <w:rFonts w:cs="Times New Roman"/>
          </w:rPr>
          <w:t xml:space="preserve">. El lado del cliente en las aplicaciones </w:t>
        </w:r>
      </w:ins>
      <w:ins w:id="80" w:author="marcazal" w:date="2015-05-28T01:44:00Z">
        <w:del w:id="81" w:author="Ivan Lopez" w:date="2015-06-17T17:07:00Z">
          <w:r w:rsidR="008A6A2B" w:rsidDel="00524FF6">
            <w:rPr>
              <w:rFonts w:cs="Times New Roman"/>
            </w:rPr>
            <w:delText>RIAS</w:delText>
          </w:r>
        </w:del>
      </w:ins>
      <w:proofErr w:type="spellStart"/>
      <w:ins w:id="82" w:author="Ivan Lopez" w:date="2015-06-17T17:07:00Z">
        <w:r w:rsidR="00524FF6" w:rsidRPr="00524FF6">
          <w:rPr>
            <w:rFonts w:cs="Times New Roman"/>
          </w:rPr>
          <w:t>RIAs</w:t>
        </w:r>
      </w:ins>
      <w:proofErr w:type="spellEnd"/>
      <w:ins w:id="83" w:author="marcazal" w:date="2015-05-28T01:46:00Z">
        <w:r w:rsidR="008A6A2B">
          <w:rPr>
            <w:rFonts w:cs="Times New Roman"/>
          </w:rPr>
          <w:t>,</w:t>
        </w:r>
      </w:ins>
      <w:ins w:id="84" w:author="marcazal" w:date="2015-05-28T01:44:00Z">
        <w:r w:rsidR="008A6A2B">
          <w:rPr>
            <w:rFonts w:cs="Times New Roman"/>
          </w:rPr>
          <w:t xml:space="preserve"> funciona de una manera más independiente del </w:t>
        </w:r>
      </w:ins>
      <w:ins w:id="85" w:author="marcazal" w:date="2015-05-28T01:46:00Z">
        <w:r w:rsidR="008A6A2B">
          <w:rPr>
            <w:rFonts w:cs="Times New Roman"/>
          </w:rPr>
          <w:t xml:space="preserve">lado </w:t>
        </w:r>
      </w:ins>
      <w:ins w:id="86" w:author="marcazal" w:date="2015-05-28T01:44:00Z">
        <w:r w:rsidR="008A6A2B">
          <w:rPr>
            <w:rFonts w:cs="Times New Roman"/>
          </w:rPr>
          <w:t xml:space="preserve">servidor y en ocasiones es posible </w:t>
        </w:r>
      </w:ins>
      <w:ins w:id="87" w:author="marcazal" w:date="2015-05-28T01:46:00Z">
        <w:r w:rsidR="008A6A2B">
          <w:rPr>
            <w:rFonts w:cs="Times New Roman"/>
          </w:rPr>
          <w:t>u</w:t>
        </w:r>
      </w:ins>
      <w:ins w:id="88" w:author="marcazal" w:date="2015-05-28T01:47:00Z">
        <w:r w:rsidR="008A6A2B">
          <w:rPr>
            <w:rFonts w:cs="Times New Roman"/>
          </w:rPr>
          <w:t>tilizar</w:t>
        </w:r>
      </w:ins>
      <w:ins w:id="89" w:author="marcazal" w:date="2015-05-28T01:45:00Z">
        <w:r w:rsidR="008A6A2B">
          <w:rPr>
            <w:rFonts w:cs="Times New Roman"/>
          </w:rPr>
          <w:t xml:space="preserve"> la</w:t>
        </w:r>
      </w:ins>
      <w:ins w:id="90" w:author="marcazal" w:date="2015-05-28T01:50:00Z">
        <w:r w:rsidR="008A6A2B">
          <w:rPr>
            <w:rFonts w:cs="Times New Roman"/>
          </w:rPr>
          <w:t>s</w:t>
        </w:r>
      </w:ins>
      <w:ins w:id="91" w:author="marcazal" w:date="2015-05-28T01:45:00Z">
        <w:r w:rsidR="008A6A2B">
          <w:rPr>
            <w:rFonts w:cs="Times New Roman"/>
          </w:rPr>
          <w:t xml:space="preserve"> aplicaciones de manera </w:t>
        </w:r>
        <w:r w:rsidR="001748C7" w:rsidRPr="001748C7">
          <w:rPr>
            <w:rFonts w:cs="Times New Roman"/>
            <w:i/>
          </w:rPr>
          <w:t>offline</w:t>
        </w:r>
      </w:ins>
      <w:ins w:id="92" w:author="marcazal" w:date="2015-05-28T01:54:00Z">
        <w:r w:rsidR="00A450A1">
          <w:rPr>
            <w:rFonts w:cs="Times New Roman"/>
          </w:rPr>
          <w:t xml:space="preserve">. Finalmente, todos estos objetivos son alcanzados, </w:t>
        </w:r>
      </w:ins>
      <w:ins w:id="93"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94" w:author="marcazal" w:date="2015-05-28T01:58:00Z">
        <w:r w:rsidR="00A450A1">
          <w:rPr>
            <w:rFonts w:cs="Times New Roman"/>
          </w:rPr>
          <w:t xml:space="preserve">en el cliente </w:t>
        </w:r>
      </w:ins>
      <w:ins w:id="95" w:author="marcazal" w:date="2015-05-28T01:57:00Z">
        <w:r w:rsidR="00A450A1">
          <w:rPr>
            <w:rFonts w:cs="Times New Roman"/>
          </w:rPr>
          <w:t xml:space="preserve">para la administración de las comunicaciones </w:t>
        </w:r>
      </w:ins>
      <w:ins w:id="96" w:author="marcazal" w:date="2015-05-28T01:54:00Z">
        <w:r w:rsidR="00A450A1">
          <w:rPr>
            <w:rFonts w:cs="Times New Roman"/>
          </w:rPr>
          <w:t xml:space="preserve"> </w:t>
        </w:r>
      </w:ins>
      <w:ins w:id="97" w:author="marcazal" w:date="2015-05-28T01:59:00Z">
        <w:r w:rsidR="00A450A1">
          <w:rPr>
            <w:rFonts w:cs="Times New Roman"/>
          </w:rPr>
          <w:t xml:space="preserve">y para la </w:t>
        </w:r>
        <w:r w:rsidR="008F2614">
          <w:rPr>
            <w:rFonts w:cs="Times New Roman"/>
          </w:rPr>
          <w:t>gest</w:t>
        </w:r>
      </w:ins>
      <w:ins w:id="98" w:author="marcazal" w:date="2015-05-28T04:38:00Z">
        <w:r w:rsidR="008F2614">
          <w:rPr>
            <w:rFonts w:cs="Times New Roman"/>
          </w:rPr>
          <w:t>ión</w:t>
        </w:r>
      </w:ins>
      <w:ins w:id="99" w:author="marcazal" w:date="2015-05-28T01:59:00Z">
        <w:r w:rsidR="00A450A1">
          <w:rPr>
            <w:rFonts w:cs="Times New Roman"/>
          </w:rPr>
          <w:t xml:space="preserve"> de las interacciones locales</w:t>
        </w:r>
      </w:ins>
      <w:ins w:id="100" w:author="marcazal" w:date="2015-05-28T02:00:00Z">
        <w:r w:rsidR="00A450A1">
          <w:rPr>
            <w:rFonts w:cs="Times New Roman"/>
          </w:rPr>
          <w:t>.</w:t>
        </w:r>
      </w:ins>
    </w:p>
    <w:p w:rsidR="003134E0" w:rsidRDefault="003134E0" w:rsidP="000551EF">
      <w:pPr>
        <w:spacing w:after="0"/>
        <w:jc w:val="both"/>
        <w:rPr>
          <w:ins w:id="101" w:author="marcazal" w:date="2015-05-28T02:53:00Z"/>
          <w:rFonts w:cs="Times New Roman"/>
        </w:rPr>
      </w:pPr>
    </w:p>
    <w:p w:rsidR="003134E0" w:rsidRDefault="00C04305" w:rsidP="000551EF">
      <w:pPr>
        <w:spacing w:after="0"/>
        <w:jc w:val="both"/>
        <w:rPr>
          <w:ins w:id="102" w:author="marcazal" w:date="2015-06-03T23:43:00Z"/>
          <w:rFonts w:cs="Times New Roman"/>
        </w:rPr>
      </w:pPr>
      <w:ins w:id="103" w:author="marcazal" w:date="2015-05-28T03:04:00Z">
        <w:r>
          <w:rPr>
            <w:rFonts w:cs="Times New Roman"/>
          </w:rPr>
          <w:lastRenderedPageBreak/>
          <w:t>L</w:t>
        </w:r>
      </w:ins>
      <w:ins w:id="104" w:author="marcazal" w:date="2015-05-28T02:57:00Z">
        <w:r w:rsidR="00A64512">
          <w:rPr>
            <w:rFonts w:cs="Times New Roman"/>
          </w:rPr>
          <w:t>a definición</w:t>
        </w:r>
      </w:ins>
      <w:ins w:id="105" w:author="marcazal" w:date="2015-05-28T03:00:00Z">
        <w:r w:rsidR="00A64512">
          <w:rPr>
            <w:rFonts w:cs="Times New Roman"/>
          </w:rPr>
          <w:t xml:space="preserve"> propuesta por </w:t>
        </w:r>
      </w:ins>
      <w:ins w:id="106" w:author="marcazal" w:date="2015-05-28T03:16:00Z">
        <w:r w:rsidR="00E66187" w:rsidRPr="000A7A24">
          <w:rPr>
            <w:rFonts w:ascii="Calibri" w:hAnsi="Calibri" w:cs="Calibri"/>
          </w:rPr>
          <w:t>[</w:t>
        </w:r>
        <w:r w:rsidR="00EF633C" w:rsidRPr="00EF633C">
          <w:fldChar w:fldCharType="begin"/>
        </w:r>
        <w:r w:rsidR="00E66187">
          <w:instrText xml:space="preserve"> REF BIB_martinez_2druiz2010 \* MERGEFORMAT </w:instrText>
        </w:r>
        <w:r w:rsidR="00EF633C" w:rsidRPr="00EF633C">
          <w:fldChar w:fldCharType="separate"/>
        </w:r>
        <w:r w:rsidR="00E66187" w:rsidRPr="000A7A24">
          <w:rPr>
            <w:rFonts w:ascii="Calibri" w:hAnsi="Calibri" w:cs="Calibri"/>
            <w:lang w:val="es-PY"/>
          </w:rPr>
          <w:t>&lt;martinez-ruiz2010&gt;</w:t>
        </w:r>
        <w:r w:rsidR="00EF633C">
          <w:rPr>
            <w:rFonts w:ascii="Calibri" w:hAnsi="Calibri" w:cs="Calibri"/>
            <w:lang w:val="es-PY"/>
          </w:rPr>
          <w:fldChar w:fldCharType="end"/>
        </w:r>
        <w:r w:rsidR="00E66187" w:rsidRPr="000A7A24">
          <w:rPr>
            <w:rFonts w:ascii="Calibri" w:hAnsi="Calibri" w:cs="Calibri"/>
          </w:rPr>
          <w:t>]</w:t>
        </w:r>
      </w:ins>
      <w:ins w:id="107" w:author="marcazal" w:date="2015-05-28T03:00:00Z">
        <w:r w:rsidR="00A64512">
          <w:rPr>
            <w:rFonts w:cs="Times New Roman"/>
          </w:rPr>
          <w:t xml:space="preserve">,  </w:t>
        </w:r>
      </w:ins>
      <w:ins w:id="108" w:author="marcazal" w:date="2015-05-28T02:58:00Z">
        <w:r w:rsidR="00A64512">
          <w:rPr>
            <w:rFonts w:cs="Times New Roman"/>
          </w:rPr>
          <w:t xml:space="preserve">engloba la mayor cantidad de características </w:t>
        </w:r>
      </w:ins>
      <w:ins w:id="109" w:author="marcazal" w:date="2015-05-28T03:17:00Z">
        <w:r w:rsidR="00E66187">
          <w:rPr>
            <w:rFonts w:cs="Times New Roman"/>
          </w:rPr>
          <w:t xml:space="preserve">que son </w:t>
        </w:r>
      </w:ins>
      <w:ins w:id="110" w:author="marcazal" w:date="2015-05-28T02:58:00Z">
        <w:r w:rsidR="00A64512">
          <w:rPr>
            <w:rFonts w:cs="Times New Roman"/>
          </w:rPr>
          <w:t xml:space="preserve">comunes </w:t>
        </w:r>
      </w:ins>
      <w:ins w:id="111" w:author="marcazal" w:date="2015-05-28T03:11:00Z">
        <w:r>
          <w:rPr>
            <w:rFonts w:cs="Times New Roman"/>
          </w:rPr>
          <w:t xml:space="preserve">en </w:t>
        </w:r>
      </w:ins>
      <w:ins w:id="112" w:author="marcazal" w:date="2015-05-28T02:58:00Z">
        <w:r w:rsidR="00A64512">
          <w:rPr>
            <w:rFonts w:cs="Times New Roman"/>
          </w:rPr>
          <w:t xml:space="preserve">las definiciones </w:t>
        </w:r>
      </w:ins>
      <w:ins w:id="113" w:author="marcazal" w:date="2015-05-28T03:05:00Z">
        <w:r>
          <w:rPr>
            <w:rFonts w:cs="Times New Roman"/>
          </w:rPr>
          <w:t>anterior</w:t>
        </w:r>
      </w:ins>
      <w:ins w:id="114" w:author="marcazal" w:date="2015-05-28T03:11:00Z">
        <w:r>
          <w:rPr>
            <w:rFonts w:cs="Times New Roman"/>
          </w:rPr>
          <w:t>mente presentadas</w:t>
        </w:r>
      </w:ins>
      <w:ins w:id="115" w:author="marcazal" w:date="2015-05-28T03:05:00Z">
        <w:r>
          <w:rPr>
            <w:rFonts w:cs="Times New Roman"/>
          </w:rPr>
          <w:t xml:space="preserve"> </w:t>
        </w:r>
      </w:ins>
      <w:ins w:id="116" w:author="marcazal" w:date="2015-05-28T02:59:00Z">
        <w:r w:rsidR="00A64512">
          <w:rPr>
            <w:rFonts w:cs="Times New Roman"/>
          </w:rPr>
          <w:t xml:space="preserve">y </w:t>
        </w:r>
      </w:ins>
      <w:ins w:id="117" w:author="marcazal" w:date="2015-05-28T03:12:00Z">
        <w:r>
          <w:rPr>
            <w:rFonts w:cs="Times New Roman"/>
          </w:rPr>
          <w:t xml:space="preserve">por ende, </w:t>
        </w:r>
      </w:ins>
      <w:ins w:id="118" w:author="marcazal" w:date="2015-05-28T03:05:00Z">
        <w:r>
          <w:rPr>
            <w:rFonts w:cs="Times New Roman"/>
          </w:rPr>
          <w:t xml:space="preserve">resulta ser </w:t>
        </w:r>
      </w:ins>
      <w:ins w:id="119" w:author="marcazal" w:date="2015-05-28T02:59:00Z">
        <w:r w:rsidR="00A64512">
          <w:rPr>
            <w:rFonts w:cs="Times New Roman"/>
          </w:rPr>
          <w:t xml:space="preserve">la más completa. </w:t>
        </w:r>
      </w:ins>
      <w:ins w:id="120" w:author="marcazal" w:date="2015-05-28T03:01:00Z">
        <w:r w:rsidR="00A64512">
          <w:rPr>
            <w:rFonts w:cs="Times New Roman"/>
          </w:rPr>
          <w:t>En este trabajo de fin de carrera, se tendr</w:t>
        </w:r>
      </w:ins>
      <w:ins w:id="121" w:author="marcazal" w:date="2015-05-28T03:02:00Z">
        <w:r w:rsidR="00A64512">
          <w:rPr>
            <w:rFonts w:cs="Times New Roman"/>
          </w:rPr>
          <w:t xml:space="preserve">án en cuenta características </w:t>
        </w:r>
      </w:ins>
      <w:ins w:id="122" w:author="marcazal" w:date="2015-05-28T03:15:00Z">
        <w:del w:id="123" w:author="Ivan Lopez" w:date="2015-06-17T17:07:00Z">
          <w:r w:rsidR="00E66187" w:rsidDel="00524FF6">
            <w:rPr>
              <w:rFonts w:cs="Times New Roman"/>
            </w:rPr>
            <w:delText>RIAS</w:delText>
          </w:r>
        </w:del>
      </w:ins>
      <w:proofErr w:type="spellStart"/>
      <w:ins w:id="124" w:author="Ivan Lopez" w:date="2015-06-17T17:07:00Z">
        <w:r w:rsidR="00524FF6" w:rsidRPr="00524FF6">
          <w:rPr>
            <w:rFonts w:cs="Times New Roman"/>
          </w:rPr>
          <w:t>RIAs</w:t>
        </w:r>
      </w:ins>
      <w:proofErr w:type="spellEnd"/>
      <w:ins w:id="125" w:author="marcazal" w:date="2015-05-28T03:15:00Z">
        <w:r w:rsidR="00E66187">
          <w:rPr>
            <w:rFonts w:cs="Times New Roman"/>
          </w:rPr>
          <w:t xml:space="preserve"> </w:t>
        </w:r>
      </w:ins>
      <w:ins w:id="126" w:author="marcazal" w:date="2015-05-28T03:17:00Z">
        <w:r w:rsidR="00E66187">
          <w:rPr>
            <w:rFonts w:cs="Times New Roman"/>
          </w:rPr>
          <w:t>presentes en esta</w:t>
        </w:r>
      </w:ins>
      <w:ins w:id="127" w:author="marcazal" w:date="2015-05-28T03:03:00Z">
        <w:r w:rsidR="00A64512">
          <w:rPr>
            <w:rFonts w:cs="Times New Roman"/>
          </w:rPr>
          <w:t xml:space="preserve"> </w:t>
        </w:r>
      </w:ins>
      <w:ins w:id="128" w:author="marcazal" w:date="2015-05-28T03:06:00Z">
        <w:r>
          <w:rPr>
            <w:rFonts w:cs="Times New Roman"/>
          </w:rPr>
          <w:t>definición</w:t>
        </w:r>
      </w:ins>
      <w:ins w:id="129" w:author="marcazal" w:date="2015-05-28T03:17:00Z">
        <w:r w:rsidR="00E66187">
          <w:rPr>
            <w:rFonts w:cs="Times New Roman"/>
          </w:rPr>
          <w:t>.</w:t>
        </w:r>
      </w:ins>
    </w:p>
    <w:p w:rsidR="00875FB2" w:rsidRPr="004A4A22" w:rsidRDefault="00EF633C" w:rsidP="000551EF">
      <w:pPr>
        <w:spacing w:after="0"/>
        <w:jc w:val="both"/>
        <w:rPr>
          <w:rFonts w:cs="Times New Roman"/>
        </w:rPr>
      </w:pPr>
      <w:commentRangeStart w:id="130"/>
      <w:r w:rsidRPr="00EF633C">
        <w:rPr>
          <w:noProof/>
        </w:rPr>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E00CB2" w:rsidRPr="00714830" w:rsidRDefault="00E00CB2"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00EF633C" w:rsidRPr="00714830">
                    <w:rPr>
                      <w:color w:val="000000" w:themeColor="text1"/>
                    </w:rPr>
                    <w:fldChar w:fldCharType="begin"/>
                  </w:r>
                  <w:r w:rsidRPr="00714830">
                    <w:rPr>
                      <w:color w:val="000000" w:themeColor="text1"/>
                    </w:rPr>
                    <w:instrText xml:space="preserve"> SEQ Figura \* ARABIC </w:instrText>
                  </w:r>
                  <w:r w:rsidR="00EF633C" w:rsidRPr="00714830">
                    <w:rPr>
                      <w:color w:val="000000" w:themeColor="text1"/>
                    </w:rPr>
                    <w:fldChar w:fldCharType="separate"/>
                  </w:r>
                  <w:r w:rsidR="00255D9F">
                    <w:rPr>
                      <w:noProof/>
                      <w:color w:val="000000" w:themeColor="text1"/>
                    </w:rPr>
                    <w:t>1</w:t>
                  </w:r>
                  <w:r w:rsidR="00EF633C"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1214" cy="1945082"/>
                    </a:xfrm>
                    <a:prstGeom prst="rect">
                      <a:avLst/>
                    </a:prstGeom>
                    <a:noFill/>
                  </pic:spPr>
                </pic:pic>
              </a:graphicData>
            </a:graphic>
          </wp:inline>
        </w:drawing>
      </w:r>
      <w:del w:id="131" w:author="marcazal" w:date="2015-06-03T23:41:00Z">
        <w:r w:rsidR="00875FB2" w:rsidRPr="004A4A22" w:rsidDel="003134E0">
          <w:rPr>
            <w:rFonts w:cs="Times New Roman"/>
          </w:rPr>
          <w:delText>Para el enfoque tomado en este tr</w:delText>
        </w:r>
      </w:del>
      <w:del w:id="132"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Pr="00EF633C" w:rsidDel="003134E0">
          <w:fldChar w:fldCharType="begin"/>
        </w:r>
        <w:r w:rsidR="006F1C5D" w:rsidDel="003134E0">
          <w:delInstrText xml:space="preserve"> REF BIB_martinez_2druiz2010 \* MERGEFORMAT </w:delInstrText>
        </w:r>
        <w:r w:rsidRPr="00EF633C" w:rsidDel="003134E0">
          <w:fldChar w:fldCharType="separate"/>
        </w:r>
        <w:r w:rsidR="000A7A24" w:rsidRPr="000A7A24" w:rsidDel="003134E0">
          <w:rPr>
            <w:rFonts w:ascii="Calibri" w:hAnsi="Calibri" w:cs="Calibri"/>
            <w:lang w:val="es-PY"/>
          </w:rPr>
          <w:delText>&lt;martinez-ruiz2010&gt;</w:delText>
        </w:r>
        <w:r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del>
      <w:del w:id="133" w:author="Ivan Lopez" w:date="2015-06-17T17:07:00Z">
        <w:r w:rsidR="00BC355D" w:rsidDel="00524FF6">
          <w:rPr>
            <w:rFonts w:cs="Times New Roman"/>
          </w:rPr>
          <w:delText>RIAS</w:delText>
        </w:r>
      </w:del>
      <w:ins w:id="134" w:author="Ivan Lopez" w:date="2015-06-17T17:07:00Z">
        <w:del w:id="135" w:author="marcazal" w:date="2015-06-20T01:49:00Z">
          <w:r w:rsidR="00524FF6" w:rsidRPr="00524FF6" w:rsidDel="000F1C98">
            <w:rPr>
              <w:rFonts w:cs="Times New Roman"/>
            </w:rPr>
            <w:delText>RIAs</w:delText>
          </w:r>
        </w:del>
      </w:ins>
      <w:del w:id="136" w:author="marcazal" w:date="2015-06-03T23:40:00Z">
        <w:r w:rsidR="00875FB2" w:rsidRPr="004A4A22" w:rsidDel="003134E0">
          <w:rPr>
            <w:rFonts w:cs="Times New Roman"/>
          </w:rPr>
          <w:delText xml:space="preserve"> de la manera más completa</w:delText>
        </w:r>
        <w:commentRangeEnd w:id="130"/>
        <w:r w:rsidR="00E32A80" w:rsidDel="003134E0">
          <w:rPr>
            <w:rStyle w:val="Refdecomentario"/>
            <w:rFonts w:eastAsiaTheme="minorEastAsia"/>
            <w:lang w:eastAsia="es-ES"/>
          </w:rPr>
          <w:commentReference w:id="130"/>
        </w:r>
        <w:r w:rsidR="000C1FE3" w:rsidDel="003134E0">
          <w:rPr>
            <w:rFonts w:cs="Times New Roman"/>
          </w:rPr>
          <w:delText>.</w:delText>
        </w:r>
      </w:del>
      <w:del w:id="137" w:author="marcazal" w:date="2015-06-03T23:42:00Z">
        <w:r w:rsidR="00875FB2" w:rsidRPr="004A4A22" w:rsidDel="003134E0">
          <w:rPr>
            <w:rFonts w:cs="Times New Roman"/>
          </w:rPr>
          <w:delText xml:space="preserve"> </w:delText>
        </w:r>
      </w:del>
    </w:p>
    <w:p w:rsidR="00672951" w:rsidRPr="00672951" w:rsidRDefault="00E32A80" w:rsidP="00342DA4">
      <w:pPr>
        <w:keepNext/>
        <w:autoSpaceDE w:val="0"/>
        <w:autoSpaceDN w:val="0"/>
        <w:adjustRightInd w:val="0"/>
        <w:jc w:val="both"/>
      </w:pPr>
      <w:del w:id="138" w:author="marcazal" w:date="2015-06-03T23:43:00Z">
        <w:r w:rsidDel="003134E0">
          <w:rPr>
            <w:rFonts w:cs="Times New Roman"/>
          </w:rPr>
          <w:delText>Fraternali et. al,</w:delText>
        </w:r>
      </w:del>
      <w:ins w:id="139" w:author="marcazal" w:date="2015-06-03T23:43:00Z">
        <w:r w:rsidR="003134E0">
          <w:rPr>
            <w:rFonts w:cs="Times New Roman"/>
          </w:rPr>
          <w:t xml:space="preserve">En </w:t>
        </w:r>
        <w:r w:rsidR="003134E0" w:rsidRPr="000A7A24">
          <w:rPr>
            <w:rFonts w:ascii="Calibri" w:hAnsi="Calibri" w:cs="Calibri"/>
          </w:rPr>
          <w:t>[</w:t>
        </w:r>
        <w:r w:rsidR="00EF633C">
          <w:fldChar w:fldCharType="begin"/>
        </w:r>
        <w:r w:rsidR="003134E0">
          <w:instrText xml:space="preserve"> REF BIB_fraternali2010 \* MERGEFORMAT </w:instrText>
        </w:r>
        <w:r w:rsidR="00EF633C">
          <w:fldChar w:fldCharType="separate"/>
        </w:r>
        <w:r w:rsidR="003134E0" w:rsidRPr="000A7A24">
          <w:rPr>
            <w:rFonts w:ascii="Calibri" w:hAnsi="Calibri" w:cs="Calibri"/>
            <w:lang w:val="es-PY"/>
          </w:rPr>
          <w:t>&lt;fraternali2010&gt;</w:t>
        </w:r>
        <w:r w:rsidR="00EF633C">
          <w:fldChar w:fldCharType="end"/>
        </w:r>
        <w:r w:rsidR="003134E0" w:rsidRPr="000A7A24">
          <w:rPr>
            <w:rFonts w:ascii="Calibri" w:hAnsi="Calibri" w:cs="Calibri"/>
          </w:rPr>
          <w:t>]</w:t>
        </w:r>
        <w:r w:rsidR="003134E0">
          <w:rPr>
            <w:rFonts w:ascii="Calibri" w:hAnsi="Calibri" w:cs="Calibri"/>
          </w:rPr>
          <w:t xml:space="preserve"> se</w:t>
        </w:r>
      </w:ins>
      <w:r>
        <w:rPr>
          <w:rFonts w:cs="Times New Roman"/>
        </w:rPr>
        <w:t xml:space="preserve"> </w:t>
      </w:r>
      <w:r w:rsidR="00875FB2" w:rsidRPr="004A4A22">
        <w:rPr>
          <w:rFonts w:cs="Times New Roman"/>
        </w:rPr>
        <w:t>describe</w:t>
      </w:r>
      <w:del w:id="140" w:author="marcazal" w:date="2015-06-03T23:43:00Z">
        <w:r w:rsidDel="003134E0">
          <w:rPr>
            <w:rFonts w:cs="Times New Roman"/>
          </w:rPr>
          <w:delText>n</w:delText>
        </w:r>
      </w:del>
      <w:r w:rsidR="00875FB2" w:rsidRPr="004A4A22">
        <w:rPr>
          <w:rFonts w:cs="Times New Roman"/>
        </w:rPr>
        <w:t xml:space="preserve"> la arquitectura</w:t>
      </w:r>
      <w:ins w:id="141" w:author="marcazal" w:date="2015-06-20T01:49:00Z">
        <w:r w:rsidR="000F1C98">
          <w:rPr>
            <w:rFonts w:cs="Times New Roman"/>
          </w:rPr>
          <w:t xml:space="preserve"> de las</w:t>
        </w:r>
      </w:ins>
      <w:r w:rsidR="00875FB2" w:rsidRPr="004A4A22">
        <w:rPr>
          <w:rFonts w:cs="Times New Roman"/>
        </w:rPr>
        <w:t xml:space="preserve"> </w:t>
      </w:r>
      <w:proofErr w:type="spellStart"/>
      <w:r w:rsidR="00875FB2" w:rsidRPr="004A4A22">
        <w:rPr>
          <w:rFonts w:cs="Times New Roman"/>
        </w:rPr>
        <w:t>RIA</w:t>
      </w:r>
      <w:ins w:id="142" w:author="marcazal" w:date="2015-06-20T01:49:00Z">
        <w:r w:rsidR="000F1C98">
          <w:rPr>
            <w:rFonts w:cs="Times New Roman"/>
          </w:rPr>
          <w:t>s</w:t>
        </w:r>
      </w:ins>
      <w:proofErr w:type="spellEnd"/>
      <w:r w:rsidR="00875FB2" w:rsidRPr="004A4A22">
        <w:rPr>
          <w:rFonts w:cs="Times New Roman"/>
        </w:rPr>
        <w:t xml:space="preserve"> de manera</w:t>
      </w:r>
      <w:r w:rsidR="006934C2">
        <w:rPr>
          <w:rFonts w:cs="Times New Roman"/>
        </w:rPr>
        <w:t xml:space="preserve"> general como se muestra en la F</w:t>
      </w:r>
      <w:r w:rsidR="00875FB2" w:rsidRPr="004A4A22">
        <w:rPr>
          <w:rFonts w:cs="Times New Roman"/>
        </w:rPr>
        <w:t>igura 1</w:t>
      </w:r>
      <w:del w:id="143" w:author="marcazal" w:date="2015-06-03T23:43:00Z">
        <w:r w:rsidRPr="000A7A24" w:rsidDel="003134E0">
          <w:rPr>
            <w:rFonts w:ascii="Calibri" w:hAnsi="Calibri" w:cs="Calibri"/>
          </w:rPr>
          <w:delText>[</w:delText>
        </w:r>
        <w:r w:rsidR="00EF633C" w:rsidDel="003134E0">
          <w:fldChar w:fldCharType="begin"/>
        </w:r>
        <w:r w:rsidR="000E0DD5" w:rsidDel="003134E0">
          <w:delInstrText xml:space="preserve"> REF BIB_fraternali2010 \* MERGEFORMAT </w:delInstrText>
        </w:r>
        <w:r w:rsidR="00EF633C" w:rsidDel="003134E0">
          <w:fldChar w:fldCharType="separate"/>
        </w:r>
        <w:r w:rsidRPr="000A7A24" w:rsidDel="003134E0">
          <w:rPr>
            <w:rFonts w:ascii="Calibri" w:hAnsi="Calibri" w:cs="Calibri"/>
            <w:lang w:val="es-PY"/>
          </w:rPr>
          <w:delText>&lt;fraternali2010&gt;</w:delText>
        </w:r>
        <w:r w:rsidR="00EF633C" w:rsidDel="003134E0">
          <w:fldChar w:fldCharType="end"/>
        </w:r>
        <w:r w:rsidRPr="000A7A24" w:rsidDel="003134E0">
          <w:rPr>
            <w:rFonts w:ascii="Calibri" w:hAnsi="Calibri" w:cs="Calibri"/>
          </w:rPr>
          <w:delText>]</w:delText>
        </w:r>
      </w:del>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w:t>
      </w:r>
      <w:del w:id="144" w:author="marcazal" w:date="2015-06-18T07:23:00Z">
        <w:r w:rsidR="00875FB2" w:rsidRPr="004A4A22" w:rsidDel="00342DA4">
          <w:rPr>
            <w:rFonts w:cs="Times New Roman"/>
          </w:rPr>
          <w:delText>JavaScript</w:delText>
        </w:r>
      </w:del>
      <w:proofErr w:type="spellStart"/>
      <w:ins w:id="145" w:author="marcazal" w:date="2015-06-18T07:23:00Z">
        <w:r w:rsidR="00342DA4" w:rsidRPr="00342DA4">
          <w:rPr>
            <w:rFonts w:cs="Times New Roman"/>
            <w:i/>
          </w:rPr>
          <w:t>Javascript</w:t>
        </w:r>
      </w:ins>
      <w:proofErr w:type="spellEnd"/>
      <w:r w:rsidR="00875FB2" w:rsidRPr="004A4A22">
        <w:rPr>
          <w:rFonts w:cs="Times New Roman"/>
        </w:rPr>
        <w:t xml:space="preserve">,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
      </w:pPr>
      <w:r w:rsidRPr="004A4A22">
        <w:rPr>
          <w:rFonts w:cs="Times New Roman"/>
          <w:color w:val="000000"/>
        </w:rPr>
        <w:t xml:space="preserve">Las </w:t>
      </w:r>
      <w:del w:id="147" w:author="Ivan Lopez" w:date="2015-06-17T17:07:00Z">
        <w:r w:rsidR="00BC355D" w:rsidDel="00524FF6">
          <w:rPr>
            <w:rFonts w:cs="Times New Roman"/>
            <w:color w:val="000000"/>
          </w:rPr>
          <w:delText>RIAS</w:delText>
        </w:r>
      </w:del>
      <w:proofErr w:type="spellStart"/>
      <w:ins w:id="148" w:author="Ivan Lopez" w:date="2015-06-17T17:07:00Z">
        <w:r w:rsidR="00524FF6" w:rsidRPr="00524FF6">
          <w:rPr>
            <w:rFonts w:cs="Times New Roman"/>
            <w:color w:val="000000"/>
          </w:rPr>
          <w:t>RIAs</w:t>
        </w:r>
      </w:ins>
      <w:proofErr w:type="spellEnd"/>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del w:id="149" w:author="Ivan Lopez" w:date="2015-06-17T17:07:00Z">
        <w:r w:rsidR="00BC355D" w:rsidDel="00524FF6">
          <w:rPr>
            <w:rFonts w:cs="Times New Roman"/>
            <w:lang w:val="es-PY"/>
          </w:rPr>
          <w:delText>RIAS</w:delText>
        </w:r>
      </w:del>
      <w:proofErr w:type="spellStart"/>
      <w:ins w:id="150" w:author="Ivan Lopez" w:date="2015-06-17T17:07:00Z">
        <w:r w:rsidR="00524FF6" w:rsidRPr="00524FF6">
          <w:rPr>
            <w:rFonts w:cs="Times New Roman"/>
            <w:lang w:val="es-PY"/>
          </w:rPr>
          <w:t>RIAs</w:t>
        </w:r>
      </w:ins>
      <w:proofErr w:type="spellEnd"/>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51"/>
      <w:r w:rsidR="00EF633C" w:rsidRPr="00EF633C">
        <w:fldChar w:fldCharType="begin"/>
      </w:r>
      <w:r w:rsidR="00967495">
        <w:instrText xml:space="preserve"> REF BIB_rogowskimarch122007 \* MERGEFORMAT </w:instrText>
      </w:r>
      <w:r w:rsidR="00EF633C" w:rsidRPr="00EF633C">
        <w:fldChar w:fldCharType="separate"/>
      </w:r>
      <w:r w:rsidR="000A7A24" w:rsidRPr="000A7A24">
        <w:rPr>
          <w:rFonts w:ascii="Calibri" w:hAnsi="Calibri" w:cs="Calibri"/>
          <w:lang w:val="es-PY"/>
        </w:rPr>
        <w:t>&lt;rogowskimarch122007&gt;</w:t>
      </w:r>
      <w:r w:rsidR="00EF633C">
        <w:rPr>
          <w:rFonts w:ascii="Calibri" w:hAnsi="Calibri" w:cs="Calibri"/>
          <w:lang w:val="es-PY"/>
        </w:rPr>
        <w:fldChar w:fldCharType="end"/>
      </w:r>
      <w:commentRangeEnd w:id="151"/>
      <w:r w:rsidR="00E32A80">
        <w:rPr>
          <w:rStyle w:val="Refdecomentario"/>
          <w:rFonts w:eastAsiaTheme="minorEastAsia"/>
          <w:lang w:eastAsia="es-ES"/>
        </w:rPr>
        <w:commentReference w:id="151"/>
      </w:r>
      <w:r w:rsidR="000A7A24" w:rsidRPr="000A7A24">
        <w:rPr>
          <w:rFonts w:ascii="Calibri" w:hAnsi="Calibri" w:cs="Calibri"/>
          <w:lang w:val="es-PY"/>
        </w:rPr>
        <w:t>]</w:t>
      </w:r>
      <w:del w:id="152"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53" w:author="marcazal" w:date="2015-05-28T03:37:00Z">
        <w:r w:rsidR="008131C2">
          <w:rPr>
            <w:rFonts w:cs="Times New Roman"/>
            <w:lang w:val="es-PY"/>
          </w:rPr>
          <w:t xml:space="preserve"> </w:t>
        </w:r>
      </w:ins>
      <w:ins w:id="154" w:author="marcazal" w:date="2015-05-28T03:42:00Z">
        <w:r w:rsidR="008131C2">
          <w:rPr>
            <w:rFonts w:cs="Times New Roman"/>
            <w:lang w:val="es-PY"/>
          </w:rPr>
          <w:t>Un estudio similar</w:t>
        </w:r>
      </w:ins>
      <w:ins w:id="155" w:author="marcazal" w:date="2015-05-28T03:37:00Z">
        <w:r w:rsidR="008131C2">
          <w:rPr>
            <w:rFonts w:cs="Times New Roman"/>
            <w:lang w:val="es-PY"/>
          </w:rPr>
          <w:t xml:space="preserve"> </w:t>
        </w:r>
      </w:ins>
      <w:bookmarkStart w:id="156" w:name="BIB_kiewe2011"/>
      <w:bookmarkStart w:id="157" w:name="B4B_kiewe2011"/>
      <w:ins w:id="158" w:author="marcazal" w:date="2015-05-28T03:52:00Z">
        <w:r w:rsidR="001748C7" w:rsidRPr="001748C7">
          <w:rPr>
            <w:rFonts w:ascii="Calibri" w:hAnsi="Calibri" w:cs="Calibri"/>
            <w:lang w:val="es-PY"/>
          </w:rPr>
          <w:t>[</w:t>
        </w:r>
      </w:ins>
      <w:bookmarkEnd w:id="156"/>
      <w:bookmarkEnd w:id="157"/>
      <w:r w:rsidR="00EF633C"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EF633C" w:rsidRPr="001748C7">
        <w:rPr>
          <w:rFonts w:ascii="Calibri" w:hAnsi="Calibri" w:cs="Calibri"/>
          <w:lang w:val="es-PY"/>
        </w:rPr>
        <w:fldChar w:fldCharType="separate"/>
      </w:r>
      <w:ins w:id="159" w:author="marcazal" w:date="2015-05-28T03:52:00Z">
        <w:r w:rsidR="001748C7" w:rsidRPr="001748C7">
          <w:rPr>
            <w:rFonts w:ascii="Calibri" w:hAnsi="Calibri" w:cs="Calibri"/>
            <w:lang w:val="es-PY"/>
          </w:rPr>
          <w:t>&lt;kiewe2011&gt;</w:t>
        </w:r>
        <w:r w:rsidR="00EF633C" w:rsidRPr="001748C7">
          <w:rPr>
            <w:rFonts w:ascii="Calibri" w:hAnsi="Calibri" w:cs="Calibri"/>
            <w:lang w:val="es-PY"/>
          </w:rPr>
          <w:fldChar w:fldCharType="end"/>
        </w:r>
        <w:r w:rsidR="001748C7" w:rsidRPr="001748C7">
          <w:rPr>
            <w:rFonts w:ascii="Calibri" w:hAnsi="Calibri" w:cs="Calibri"/>
            <w:lang w:val="es-PY"/>
          </w:rPr>
          <w:t>]</w:t>
        </w:r>
      </w:ins>
      <w:ins w:id="160" w:author="marcazal" w:date="2015-05-28T03:46:00Z">
        <w:r w:rsidR="00354D20">
          <w:rPr>
            <w:rFonts w:ascii="Calibri" w:hAnsi="Calibri" w:cs="Calibri"/>
            <w:lang w:val="es-PY"/>
          </w:rPr>
          <w:t>,</w:t>
        </w:r>
      </w:ins>
      <w:ins w:id="161" w:author="marcazal" w:date="2015-05-28T03:39:00Z">
        <w:r w:rsidR="008131C2">
          <w:rPr>
            <w:rFonts w:ascii="Calibri" w:hAnsi="Calibri" w:cs="Calibri"/>
            <w:lang w:val="es-PY"/>
          </w:rPr>
          <w:t xml:space="preserve">  </w:t>
        </w:r>
      </w:ins>
      <w:ins w:id="162" w:author="marcazal" w:date="2015-05-28T03:43:00Z">
        <w:r w:rsidR="008131C2">
          <w:rPr>
            <w:rFonts w:ascii="Calibri" w:hAnsi="Calibri" w:cs="Calibri"/>
            <w:lang w:val="es-PY"/>
          </w:rPr>
          <w:t xml:space="preserve">presenta datos </w:t>
        </w:r>
      </w:ins>
      <w:proofErr w:type="spellStart"/>
      <w:ins w:id="163" w:author="marcazal" w:date="2015-05-28T03:44:00Z">
        <w:r w:rsidR="008131C2">
          <w:rPr>
            <w:rFonts w:ascii="Calibri" w:hAnsi="Calibri" w:cs="Calibri"/>
            <w:lang w:val="es-PY"/>
          </w:rPr>
          <w:t>cuantitavos</w:t>
        </w:r>
      </w:ins>
      <w:proofErr w:type="spellEnd"/>
      <w:ins w:id="164" w:author="marcazal" w:date="2015-05-28T03:47:00Z">
        <w:r w:rsidR="00354D20">
          <w:rPr>
            <w:rFonts w:ascii="Calibri" w:hAnsi="Calibri" w:cs="Calibri"/>
            <w:lang w:val="es-PY"/>
          </w:rPr>
          <w:t xml:space="preserve"> con referencia a como</w:t>
        </w:r>
      </w:ins>
      <w:ins w:id="165" w:author="marcazal" w:date="2015-05-28T03:44:00Z">
        <w:r w:rsidR="008131C2">
          <w:rPr>
            <w:rFonts w:ascii="Calibri" w:hAnsi="Calibri" w:cs="Calibri"/>
            <w:lang w:val="es-PY"/>
          </w:rPr>
          <w:t xml:space="preserve"> </w:t>
        </w:r>
        <w:r w:rsidR="00354D20">
          <w:rPr>
            <w:rFonts w:ascii="Calibri" w:hAnsi="Calibri" w:cs="Calibri"/>
            <w:lang w:val="es-PY"/>
          </w:rPr>
          <w:t xml:space="preserve">una aplicación con características de las </w:t>
        </w:r>
        <w:del w:id="166" w:author="Ivan Lopez" w:date="2015-06-17T17:07:00Z">
          <w:r w:rsidR="00354D20" w:rsidDel="00524FF6">
            <w:rPr>
              <w:rFonts w:ascii="Calibri" w:hAnsi="Calibri" w:cs="Calibri"/>
              <w:lang w:val="es-PY"/>
            </w:rPr>
            <w:delText>RIAS</w:delText>
          </w:r>
        </w:del>
      </w:ins>
      <w:proofErr w:type="spellStart"/>
      <w:ins w:id="167" w:author="Ivan Lopez" w:date="2015-06-17T17:07:00Z">
        <w:r w:rsidR="00524FF6" w:rsidRPr="00524FF6">
          <w:rPr>
            <w:rFonts w:ascii="Calibri" w:hAnsi="Calibri" w:cs="Calibri"/>
            <w:lang w:val="es-PY"/>
          </w:rPr>
          <w:t>RIAs</w:t>
        </w:r>
      </w:ins>
      <w:proofErr w:type="spellEnd"/>
      <w:ins w:id="168" w:author="marcazal" w:date="2015-05-28T03:47:00Z">
        <w:r w:rsidR="00354D20">
          <w:rPr>
            <w:rFonts w:ascii="Calibri" w:hAnsi="Calibri" w:cs="Calibri"/>
            <w:lang w:val="es-PY"/>
          </w:rPr>
          <w:t>,</w:t>
        </w:r>
      </w:ins>
      <w:ins w:id="169" w:author="marcazal" w:date="2015-05-28T03:44:00Z">
        <w:r w:rsidR="00354D20">
          <w:rPr>
            <w:rFonts w:ascii="Calibri" w:hAnsi="Calibri" w:cs="Calibri"/>
            <w:lang w:val="es-PY"/>
          </w:rPr>
          <w:t xml:space="preserve"> puede mejorar las utilidades</w:t>
        </w:r>
      </w:ins>
      <w:ins w:id="170" w:author="marcazal" w:date="2015-05-28T03:45:00Z">
        <w:r w:rsidR="00354D20">
          <w:rPr>
            <w:rFonts w:ascii="Calibri" w:hAnsi="Calibri" w:cs="Calibri"/>
            <w:lang w:val="es-PY"/>
          </w:rPr>
          <w:t xml:space="preserve"> y disminuir los costes de desarrollo </w:t>
        </w:r>
      </w:ins>
      <w:ins w:id="171" w:author="marcazal" w:date="2015-05-28T03:48:00Z">
        <w:r w:rsidR="00354D20">
          <w:rPr>
            <w:rFonts w:ascii="Calibri" w:hAnsi="Calibri" w:cs="Calibri"/>
            <w:lang w:val="es-PY"/>
          </w:rPr>
          <w:t>en</w:t>
        </w:r>
      </w:ins>
      <w:ins w:id="172" w:author="marcazal" w:date="2015-05-28T03:46:00Z">
        <w:r w:rsidR="00354D20">
          <w:rPr>
            <w:rFonts w:ascii="Calibri" w:hAnsi="Calibri" w:cs="Calibri"/>
            <w:lang w:val="es-PY"/>
          </w:rPr>
          <w:t xml:space="preserve"> una compañía</w:t>
        </w:r>
      </w:ins>
      <w:del w:id="173"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del w:id="174" w:author="Ivan Lopez" w:date="2015-06-17T17:07:00Z">
        <w:r w:rsidR="00BC355D" w:rsidDel="00524FF6">
          <w:rPr>
            <w:rFonts w:cs="Times New Roman"/>
            <w:lang w:val="es-PY"/>
          </w:rPr>
          <w:delText>RIAS</w:delText>
        </w:r>
      </w:del>
      <w:proofErr w:type="spellStart"/>
      <w:ins w:id="175" w:author="Ivan Lopez" w:date="2015-06-17T17:07:00Z">
        <w:r w:rsidR="00524FF6" w:rsidRPr="00524FF6">
          <w:rPr>
            <w:rFonts w:cs="Times New Roman"/>
            <w:lang w:val="es-PY"/>
          </w:rPr>
          <w:t>RIAs</w:t>
        </w:r>
      </w:ins>
      <w:proofErr w:type="spellEnd"/>
      <w:r w:rsidR="000C1FE3">
        <w:rPr>
          <w:rFonts w:cs="Times New Roman"/>
          <w:lang w:val="es-PY"/>
        </w:rPr>
        <w:t xml:space="preserve"> </w:t>
      </w:r>
      <w:ins w:id="176"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177" w:author="magali" w:date="2015-05-25T11:36:00Z">
        <w:r w:rsidR="000C1FE3" w:rsidDel="005B426F">
          <w:rPr>
            <w:rFonts w:cs="Times New Roman"/>
            <w:lang w:val="es-PY"/>
          </w:rPr>
          <w:delText>descriptas en</w:delText>
        </w:r>
      </w:del>
      <w:ins w:id="178"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179" w:author="magali" w:date="2015-05-25T11:36:00Z">
        <w:r w:rsidRPr="004A4A22" w:rsidDel="005B426F">
          <w:rPr>
            <w:rFonts w:cs="Times New Roman"/>
            <w:color w:val="000000" w:themeColor="text1"/>
            <w:lang w:val="es-PY"/>
          </w:rPr>
          <w:delText>el que</w:delText>
        </w:r>
      </w:del>
      <w:ins w:id="180"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81" w:author="magali" w:date="2015-05-25T11:36:00Z">
        <w:r w:rsidRPr="004A4A22" w:rsidDel="005B426F">
          <w:rPr>
            <w:rFonts w:cs="Times New Roman"/>
            <w:color w:val="000000" w:themeColor="text1"/>
            <w:lang w:val="es-PY"/>
          </w:rPr>
          <w:delText xml:space="preserve">sus </w:delText>
        </w:r>
      </w:del>
      <w:ins w:id="182"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83"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84" w:name="_Toc350743959"/>
      <w:r>
        <w:rPr>
          <w:rFonts w:eastAsiaTheme="majorEastAsia" w:cs="Times New Roman"/>
          <w:b/>
          <w:bCs/>
          <w:szCs w:val="26"/>
        </w:rPr>
        <w:lastRenderedPageBreak/>
        <w:t>2.2</w:t>
      </w:r>
      <w:r w:rsidRPr="004A4A22">
        <w:rPr>
          <w:rFonts w:eastAsiaTheme="majorEastAsia" w:cs="Times New Roman"/>
          <w:b/>
          <w:bCs/>
          <w:szCs w:val="26"/>
        </w:rPr>
        <w:t xml:space="preserve">.1 </w:t>
      </w:r>
      <w:bookmarkEnd w:id="184"/>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del w:id="185" w:author="Ivan Lopez" w:date="2015-06-17T17:07:00Z">
        <w:r w:rsidR="00BC355D" w:rsidDel="00524FF6">
          <w:rPr>
            <w:rFonts w:cs="Times New Roman"/>
            <w:color w:val="000000"/>
          </w:rPr>
          <w:delText>RIAS</w:delText>
        </w:r>
      </w:del>
      <w:proofErr w:type="spellStart"/>
      <w:ins w:id="186" w:author="Ivan Lopez" w:date="2015-06-17T17:07:00Z">
        <w:r w:rsidR="00524FF6" w:rsidRPr="00524FF6">
          <w:rPr>
            <w:rFonts w:cs="Times New Roman"/>
            <w:color w:val="000000"/>
          </w:rPr>
          <w:t>RIAs</w:t>
        </w:r>
      </w:ins>
      <w:proofErr w:type="spellEnd"/>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87"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88" w:name="_Toc350743960"/>
      <w:r w:rsidRPr="00714830">
        <w:rPr>
          <w:color w:val="000000" w:themeColor="text1"/>
        </w:rPr>
        <w:t xml:space="preserve">Tabla </w:t>
      </w:r>
      <w:r w:rsidR="00EF633C">
        <w:rPr>
          <w:color w:val="000000" w:themeColor="text1"/>
        </w:rPr>
        <w:fldChar w:fldCharType="begin"/>
      </w:r>
      <w:r w:rsidR="00B477AE">
        <w:rPr>
          <w:color w:val="000000" w:themeColor="text1"/>
        </w:rPr>
        <w:instrText xml:space="preserve"> SEQ Tabla \* ARABIC </w:instrText>
      </w:r>
      <w:r w:rsidR="00EF633C">
        <w:rPr>
          <w:color w:val="000000" w:themeColor="text1"/>
        </w:rPr>
        <w:fldChar w:fldCharType="separate"/>
      </w:r>
      <w:r w:rsidR="00B477AE">
        <w:rPr>
          <w:noProof/>
          <w:color w:val="000000" w:themeColor="text1"/>
        </w:rPr>
        <w:t>1</w:t>
      </w:r>
      <w:r w:rsidR="00EF633C">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88"/>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del w:id="189" w:author="Ivan Lopez" w:date="2015-06-17T17:07:00Z">
        <w:r w:rsidR="00BC355D" w:rsidDel="00524FF6">
          <w:rPr>
            <w:rFonts w:cs="Times New Roman"/>
          </w:rPr>
          <w:delText>RIAS</w:delText>
        </w:r>
      </w:del>
      <w:proofErr w:type="spellStart"/>
      <w:ins w:id="190" w:author="Ivan Lopez" w:date="2015-06-17T17:07:00Z">
        <w:r w:rsidR="00524FF6" w:rsidRPr="00524FF6">
          <w:rPr>
            <w:rFonts w:cs="Times New Roman"/>
          </w:rPr>
          <w:t>RIAs</w:t>
        </w:r>
      </w:ins>
      <w:proofErr w:type="spellEnd"/>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91" w:name="_Toc350743961"/>
      <w:r w:rsidRPr="004602DE">
        <w:rPr>
          <w:color w:val="000000" w:themeColor="text1"/>
        </w:rPr>
        <w:t xml:space="preserve">Tabla </w:t>
      </w:r>
      <w:r w:rsidR="00EF633C">
        <w:rPr>
          <w:color w:val="000000" w:themeColor="text1"/>
        </w:rPr>
        <w:fldChar w:fldCharType="begin"/>
      </w:r>
      <w:r w:rsidR="00B477AE">
        <w:rPr>
          <w:color w:val="000000" w:themeColor="text1"/>
        </w:rPr>
        <w:instrText xml:space="preserve"> SEQ Tabla \* ARABIC </w:instrText>
      </w:r>
      <w:r w:rsidR="00EF633C">
        <w:rPr>
          <w:color w:val="000000" w:themeColor="text1"/>
        </w:rPr>
        <w:fldChar w:fldCharType="separate"/>
      </w:r>
      <w:r w:rsidR="00B477AE">
        <w:rPr>
          <w:noProof/>
          <w:color w:val="000000" w:themeColor="text1"/>
        </w:rPr>
        <w:t>2</w:t>
      </w:r>
      <w:r w:rsidR="00EF633C">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91"/>
      <w:r w:rsidR="00F011B8" w:rsidRPr="004A4A22">
        <w:rPr>
          <w:rFonts w:asciiTheme="minorHAnsi" w:hAnsiTheme="minorHAnsi" w:cs="Times New Roman"/>
          <w:color w:val="000000" w:themeColor="text1"/>
          <w:sz w:val="22"/>
        </w:rPr>
        <w:t xml:space="preserve"> entre el cliente y el servidor</w:t>
      </w:r>
    </w:p>
    <w:p w:rsidR="00F011B8" w:rsidRPr="004A4A22" w:rsidRDefault="00A202B7" w:rsidP="001A2BCF">
      <w:pPr>
        <w:jc w:val="both"/>
        <w:rPr>
          <w:rFonts w:cs="Times New Roman"/>
          <w:color w:val="000000" w:themeColor="text1"/>
        </w:rPr>
      </w:pPr>
      <w:ins w:id="192" w:author="marcazal" w:date="2015-06-03T23:48:00Z">
        <w:r>
          <w:rPr>
            <w:noProof/>
            <w:lang w:val="es-PY" w:eastAsia="es-PY"/>
          </w:rPr>
          <w:lastRenderedPageBreak/>
          <w:drawing>
            <wp:anchor distT="0" distB="0" distL="114300" distR="114300" simplePos="0" relativeHeight="251660288" behindDoc="1" locked="0" layoutInCell="1" allowOverlap="1">
              <wp:simplePos x="0" y="0"/>
              <wp:positionH relativeFrom="column">
                <wp:posOffset>1270</wp:posOffset>
              </wp:positionH>
              <wp:positionV relativeFrom="paragraph">
                <wp:posOffset>771525</wp:posOffset>
              </wp:positionV>
              <wp:extent cx="5288915" cy="1899920"/>
              <wp:effectExtent l="19050" t="0" r="6985" b="0"/>
              <wp:wrapTight wrapText="bothSides">
                <wp:wrapPolygon edited="0">
                  <wp:start x="-78" y="0"/>
                  <wp:lineTo x="-78" y="21441"/>
                  <wp:lineTo x="21629" y="21441"/>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88915" cy="1899920"/>
                      </a:xfrm>
                      <a:prstGeom prst="rect">
                        <a:avLst/>
                      </a:prstGeom>
                      <a:noFill/>
                    </pic:spPr>
                  </pic:pic>
                </a:graphicData>
              </a:graphic>
            </wp:anchor>
          </w:drawing>
        </w:r>
      </w:ins>
      <w:r w:rsidR="00EF633C" w:rsidRPr="00EF633C">
        <w:rPr>
          <w:noProof/>
        </w:rPr>
        <w:pict>
          <v:shape id="_x0000_s1031" type="#_x0000_t202" style="position:absolute;left:0;text-align:left;margin-left:26.6pt;margin-top:216.9pt;width:416.65pt;height:21pt;z-index:251672576;mso-position-horizontal-relative:text;mso-position-vertical-relative:text" wrapcoords="-39 0 -39 21098 21600 21098 21600 0 -39 0" stroked="f">
            <v:textbox style="mso-next-textbox:#_x0000_s1031;mso-fit-shape-to-text:t" inset="0,0,0,0">
              <w:txbxContent>
                <w:p w:rsidR="00E00CB2" w:rsidRDefault="00E00CB2" w:rsidP="00DF2B36">
                  <w:pPr>
                    <w:pStyle w:val="Epgrafe"/>
                    <w:ind w:left="708" w:firstLine="708"/>
                    <w:rPr>
                      <w:rFonts w:eastAsiaTheme="minorHAnsi" w:cs="Times New Roman"/>
                      <w:b w:val="0"/>
                      <w:noProof/>
                      <w:color w:val="000000" w:themeColor="text1"/>
                    </w:rPr>
                  </w:pPr>
                  <w:r w:rsidRPr="001A2BCF">
                    <w:rPr>
                      <w:color w:val="000000" w:themeColor="text1"/>
                    </w:rPr>
                    <w:t xml:space="preserve">Figura </w:t>
                  </w:r>
                  <w:r w:rsidR="00EF633C" w:rsidRPr="001A2BCF">
                    <w:rPr>
                      <w:color w:val="000000" w:themeColor="text1"/>
                    </w:rPr>
                    <w:fldChar w:fldCharType="begin"/>
                  </w:r>
                  <w:r w:rsidRPr="001A2BCF">
                    <w:rPr>
                      <w:color w:val="000000" w:themeColor="text1"/>
                    </w:rPr>
                    <w:instrText xml:space="preserve"> SEQ Figura \* ARABIC </w:instrText>
                  </w:r>
                  <w:r w:rsidR="00EF633C" w:rsidRPr="001A2BCF">
                    <w:rPr>
                      <w:color w:val="000000" w:themeColor="text1"/>
                    </w:rPr>
                    <w:fldChar w:fldCharType="separate"/>
                  </w:r>
                  <w:r w:rsidR="00255D9F">
                    <w:rPr>
                      <w:noProof/>
                      <w:color w:val="000000" w:themeColor="text1"/>
                    </w:rPr>
                    <w:t>2</w:t>
                  </w:r>
                  <w:r w:rsidR="00EF633C"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F011B8" w:rsidRPr="004A4A22">
        <w:rPr>
          <w:rFonts w:cs="Times New Roman"/>
          <w:color w:val="000000" w:themeColor="text1"/>
          <w:lang w:val="es-PY"/>
        </w:rPr>
        <w:t xml:space="preserve">Con las </w:t>
      </w:r>
      <w:del w:id="193" w:author="Ivan Lopez" w:date="2015-06-17T17:07:00Z">
        <w:r w:rsidR="00BC355D" w:rsidDel="00524FF6">
          <w:rPr>
            <w:rFonts w:cs="Times New Roman"/>
            <w:color w:val="000000" w:themeColor="text1"/>
            <w:lang w:val="es-PY"/>
          </w:rPr>
          <w:delText>RIAS</w:delText>
        </w:r>
      </w:del>
      <w:proofErr w:type="spellStart"/>
      <w:ins w:id="194" w:author="Ivan Lopez" w:date="2015-06-17T17:07:00Z">
        <w:r w:rsidR="00524FF6" w:rsidRPr="00524FF6">
          <w:rPr>
            <w:rFonts w:cs="Times New Roman"/>
            <w:color w:val="000000" w:themeColor="text1"/>
            <w:lang w:val="es-PY"/>
          </w:rPr>
          <w:t>RIAs</w:t>
        </w:r>
      </w:ins>
      <w:proofErr w:type="spellEnd"/>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del w:id="195" w:author="Ivan Lopez" w:date="2015-06-17T17:07:00Z">
        <w:r w:rsidR="00BC355D" w:rsidDel="00524FF6">
          <w:rPr>
            <w:rFonts w:cs="Times New Roman"/>
            <w:color w:val="000000" w:themeColor="text1"/>
          </w:rPr>
          <w:delText>RIAS</w:delText>
        </w:r>
      </w:del>
      <w:proofErr w:type="spellStart"/>
      <w:ins w:id="196" w:author="Ivan Lopez" w:date="2015-06-17T17:07:00Z">
        <w:r w:rsidR="00524FF6" w:rsidRPr="00524FF6">
          <w:rPr>
            <w:rFonts w:cs="Times New Roman"/>
            <w:color w:val="000000" w:themeColor="text1"/>
          </w:rPr>
          <w:t>RIAs</w:t>
        </w:r>
      </w:ins>
      <w:proofErr w:type="spellEnd"/>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93596E" w:rsidRDefault="0093596E" w:rsidP="001A2BCF">
      <w:pPr>
        <w:jc w:val="both"/>
        <w:rPr>
          <w:ins w:id="197" w:author="marcazal" w:date="2015-06-20T21:22:00Z"/>
          <w:rFonts w:cs="Times New Roman"/>
          <w:color w:val="000000" w:themeColor="text1"/>
          <w:lang w:val="es-PY"/>
        </w:rPr>
      </w:pP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del w:id="198" w:author="Ivan Lopez" w:date="2015-06-17T17:07:00Z">
        <w:r w:rsidR="00BC355D" w:rsidDel="00524FF6">
          <w:rPr>
            <w:rFonts w:cs="Times New Roman"/>
            <w:color w:val="000000" w:themeColor="text1"/>
            <w:lang w:val="es-PY"/>
          </w:rPr>
          <w:delText>RIAS</w:delText>
        </w:r>
      </w:del>
      <w:proofErr w:type="spellStart"/>
      <w:ins w:id="199"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del w:id="200" w:author="Ivan Lopez" w:date="2015-06-17T17:07:00Z">
        <w:r w:rsidR="00BC355D" w:rsidDel="00524FF6">
          <w:rPr>
            <w:rFonts w:cs="Times New Roman"/>
            <w:color w:val="000000"/>
          </w:rPr>
          <w:delText>RIAS</w:delText>
        </w:r>
      </w:del>
      <w:proofErr w:type="spellStart"/>
      <w:ins w:id="201" w:author="Ivan Lopez" w:date="2015-06-17T17:07:00Z">
        <w:r w:rsidR="00524FF6" w:rsidRPr="00524FF6">
          <w:rPr>
            <w:rFonts w:cs="Times New Roman"/>
            <w:color w:val="000000"/>
          </w:rPr>
          <w:t>RIAs</w:t>
        </w:r>
      </w:ins>
      <w:proofErr w:type="spellEnd"/>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000254F9" w:rsidRPr="000254F9">
        <w:rPr>
          <w:rFonts w:cs="Times New Roman"/>
          <w:i/>
          <w:color w:val="000000"/>
        </w:rPr>
        <w:t>plugin</w:t>
      </w:r>
      <w:proofErr w:type="spellEnd"/>
      <w:r w:rsidRPr="004A4A22">
        <w:rPr>
          <w:rFonts w:cs="Times New Roman"/>
          <w:color w:val="000000"/>
        </w:rPr>
        <w:t>) instalado en el cliente, permite a la aplicación llevar a cabo diversas acciones en paralelo, como por 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208" w:name="_Toc350743962"/>
      <w:r w:rsidRPr="001A2BCF">
        <w:rPr>
          <w:color w:val="000000" w:themeColor="text1"/>
        </w:rPr>
        <w:t xml:space="preserve">Tabla </w:t>
      </w:r>
      <w:r w:rsidR="00EF633C">
        <w:rPr>
          <w:color w:val="000000" w:themeColor="text1"/>
        </w:rPr>
        <w:fldChar w:fldCharType="begin"/>
      </w:r>
      <w:r w:rsidR="00B477AE">
        <w:rPr>
          <w:color w:val="000000" w:themeColor="text1"/>
        </w:rPr>
        <w:instrText xml:space="preserve"> SEQ Tabla \* ARABIC </w:instrText>
      </w:r>
      <w:r w:rsidR="00EF633C">
        <w:rPr>
          <w:color w:val="000000" w:themeColor="text1"/>
        </w:rPr>
        <w:fldChar w:fldCharType="separate"/>
      </w:r>
      <w:r w:rsidR="00B477AE">
        <w:rPr>
          <w:noProof/>
          <w:color w:val="000000" w:themeColor="text1"/>
        </w:rPr>
        <w:t>3</w:t>
      </w:r>
      <w:r w:rsidR="00EF633C">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208"/>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w:t>
      </w:r>
      <w:r w:rsidRPr="004A4A22">
        <w:rPr>
          <w:rFonts w:cs="Times New Roman"/>
          <w:color w:val="000000" w:themeColor="text1"/>
          <w:lang w:val="es-PY"/>
        </w:rPr>
        <w:lastRenderedPageBreak/>
        <w:t xml:space="preserve">navegador).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del w:id="209" w:author="Ivan Lopez" w:date="2015-06-17T17:07:00Z">
        <w:r w:rsidR="00BC355D" w:rsidDel="00524FF6">
          <w:rPr>
            <w:rFonts w:cs="Times New Roman"/>
            <w:color w:val="000000" w:themeColor="text1"/>
            <w:lang w:val="es-PY"/>
          </w:rPr>
          <w:delText>RIAS</w:delText>
        </w:r>
      </w:del>
      <w:proofErr w:type="spellStart"/>
      <w:ins w:id="210"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Default="00F011B8" w:rsidP="000551EF">
      <w:pPr>
        <w:spacing w:after="0"/>
        <w:jc w:val="both"/>
        <w:rPr>
          <w:ins w:id="211" w:author="marcazal" w:date="2015-06-03T23:46:00Z"/>
          <w:rFonts w:cs="Times New Roman"/>
          <w:color w:val="000000" w:themeColor="text1"/>
          <w:lang w:val="es-PY"/>
        </w:rPr>
      </w:pPr>
    </w:p>
    <w:p w:rsidR="003134E0" w:rsidRDefault="003134E0" w:rsidP="000551EF">
      <w:pPr>
        <w:spacing w:after="0"/>
        <w:jc w:val="both"/>
        <w:rPr>
          <w:ins w:id="212" w:author="marcazal" w:date="2015-06-03T23:46:00Z"/>
          <w:rFonts w:cs="Times New Roman"/>
          <w:color w:val="000000" w:themeColor="text1"/>
          <w:lang w:val="es-PY"/>
        </w:rPr>
      </w:pPr>
    </w:p>
    <w:p w:rsidR="003134E0" w:rsidRDefault="003134E0" w:rsidP="000551EF">
      <w:pPr>
        <w:spacing w:after="0"/>
        <w:jc w:val="both"/>
        <w:rPr>
          <w:ins w:id="213" w:author="marcazal" w:date="2015-06-03T23:46:00Z"/>
          <w:rFonts w:cs="Times New Roman"/>
          <w:color w:val="000000" w:themeColor="text1"/>
          <w:lang w:val="es-PY"/>
        </w:rPr>
      </w:pPr>
    </w:p>
    <w:p w:rsidR="003134E0" w:rsidRDefault="003134E0" w:rsidP="000551EF">
      <w:pPr>
        <w:spacing w:after="0"/>
        <w:jc w:val="both"/>
        <w:rPr>
          <w:ins w:id="214" w:author="marcazal" w:date="2015-06-03T23:46: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EF633C">
        <w:rPr>
          <w:color w:val="000000" w:themeColor="text1"/>
        </w:rPr>
        <w:fldChar w:fldCharType="begin"/>
      </w:r>
      <w:r w:rsidR="00B477AE">
        <w:rPr>
          <w:color w:val="000000" w:themeColor="text1"/>
        </w:rPr>
        <w:instrText xml:space="preserve"> SEQ Tabla \* ARABIC </w:instrText>
      </w:r>
      <w:r w:rsidR="00EF633C">
        <w:rPr>
          <w:color w:val="000000" w:themeColor="text1"/>
        </w:rPr>
        <w:fldChar w:fldCharType="separate"/>
      </w:r>
      <w:r w:rsidR="00B477AE">
        <w:rPr>
          <w:noProof/>
          <w:color w:val="000000" w:themeColor="text1"/>
        </w:rPr>
        <w:t>4</w:t>
      </w:r>
      <w:r w:rsidR="00EF633C">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215"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del w:id="216" w:author="Ivan Lopez" w:date="2015-06-17T17:07:00Z">
        <w:r w:rsidR="00BC355D" w:rsidDel="00524FF6">
          <w:rPr>
            <w:rFonts w:cs="Times New Roman"/>
            <w:color w:val="000000" w:themeColor="text1"/>
            <w:lang w:val="es-PY"/>
          </w:rPr>
          <w:delText>RIAS</w:delText>
        </w:r>
      </w:del>
      <w:proofErr w:type="spellStart"/>
      <w:ins w:id="217"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anteriormente descriptas, las presentaciones enriquecidas (que abarcan el manejo de eventos en el lado del cliente,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218"/>
      <w:del w:id="219"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218"/>
        <w:r w:rsidR="005B426F" w:rsidDel="00354D20">
          <w:rPr>
            <w:rStyle w:val="Refdecomentario"/>
            <w:rFonts w:eastAsiaTheme="minorEastAsia"/>
            <w:lang w:eastAsia="es-ES"/>
          </w:rPr>
          <w:commentReference w:id="218"/>
        </w:r>
        <w:r w:rsidRPr="004A4A22" w:rsidDel="00354D20">
          <w:rPr>
            <w:rFonts w:cs="Times New Roman"/>
            <w:color w:val="000000" w:themeColor="text1"/>
            <w:lang w:val="es-PY"/>
          </w:rPr>
          <w:delText xml:space="preserve"> </w:delText>
        </w:r>
        <w:commentRangeStart w:id="220"/>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220"/>
      <w:r w:rsidR="005B426F">
        <w:rPr>
          <w:rStyle w:val="Refdecomentario"/>
          <w:rFonts w:eastAsiaTheme="minorEastAsia"/>
          <w:lang w:eastAsia="es-ES"/>
        </w:rPr>
        <w:commentReference w:id="220"/>
      </w:r>
    </w:p>
    <w:p w:rsidR="0023289D" w:rsidRPr="004A4A22" w:rsidDel="003134E0" w:rsidRDefault="0023289D" w:rsidP="000551EF">
      <w:pPr>
        <w:spacing w:after="0"/>
        <w:ind w:firstLine="708"/>
        <w:jc w:val="both"/>
        <w:rPr>
          <w:del w:id="221" w:author="marcazal" w:date="2015-06-03T23:45:00Z"/>
          <w:rFonts w:cs="Times New Roman"/>
          <w:color w:val="000000" w:themeColor="text1"/>
          <w:lang w:val="es-PY"/>
        </w:rPr>
      </w:pPr>
    </w:p>
    <w:p w:rsidR="00E00CB2" w:rsidRDefault="00E00CB2">
      <w:pPr>
        <w:spacing w:after="0"/>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222" w:name="_Toc350743964"/>
      <w:r w:rsidRPr="00137FF1">
        <w:rPr>
          <w:rFonts w:asciiTheme="minorHAnsi" w:hAnsiTheme="minorHAnsi" w:cs="Times New Roman"/>
          <w:caps/>
          <w:color w:val="000000" w:themeColor="text1"/>
          <w:sz w:val="22"/>
          <w:szCs w:val="22"/>
        </w:rPr>
        <w:t xml:space="preserve">2.3 Tecnologías para la implementación de las </w:t>
      </w:r>
      <w:bookmarkEnd w:id="222"/>
      <w:del w:id="223" w:author="Ivan Lopez" w:date="2015-06-17T17:07:00Z">
        <w:r w:rsidR="00BC355D" w:rsidDel="00524FF6">
          <w:rPr>
            <w:rFonts w:asciiTheme="minorHAnsi" w:hAnsiTheme="minorHAnsi" w:cs="Times New Roman"/>
            <w:caps/>
            <w:color w:val="000000" w:themeColor="text1"/>
            <w:sz w:val="22"/>
            <w:szCs w:val="22"/>
          </w:rPr>
          <w:delText>RIAS</w:delText>
        </w:r>
      </w:del>
      <w:ins w:id="224" w:author="Ivan Lopez" w:date="2015-06-17T17:07:00Z">
        <w:r w:rsidR="00524FF6" w:rsidRPr="00524FF6">
          <w:rPr>
            <w:rFonts w:asciiTheme="minorHAnsi" w:hAnsiTheme="minorHAnsi" w:cs="Times New Roman"/>
            <w:caps/>
            <w:color w:val="000000" w:themeColor="text1"/>
            <w:sz w:val="22"/>
            <w:szCs w:val="22"/>
          </w:rPr>
          <w:t>RIAs</w:t>
        </w:r>
      </w:ins>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del w:id="225" w:author="Ivan Lopez" w:date="2015-06-17T17:07:00Z">
        <w:r w:rsidR="00BC355D" w:rsidDel="00524FF6">
          <w:rPr>
            <w:rFonts w:cs="Times New Roman"/>
          </w:rPr>
          <w:delText>RIAS</w:delText>
        </w:r>
      </w:del>
      <w:proofErr w:type="spellStart"/>
      <w:ins w:id="226" w:author="Ivan Lopez" w:date="2015-06-17T17:07:00Z">
        <w:r w:rsidR="00524FF6" w:rsidRPr="00524FF6">
          <w:rPr>
            <w:rFonts w:cs="Times New Roman"/>
          </w:rPr>
          <w:t>RIAs</w:t>
        </w:r>
      </w:ins>
      <w:proofErr w:type="spellEnd"/>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EF633C" w:rsidP="00342DA4">
      <w:pPr>
        <w:jc w:val="both"/>
        <w:rPr>
          <w:rFonts w:cs="Times New Roman"/>
        </w:rPr>
      </w:pPr>
      <w:r w:rsidRPr="00EF633C">
        <w:rPr>
          <w:noProof/>
        </w:rPr>
        <w:lastRenderedPageBreak/>
        <w:pict>
          <v:shape id="_x0000_s1032" type="#_x0000_t202" style="position:absolute;left:0;text-align:left;margin-left:1pt;margin-top:273.05pt;width:420.5pt;height:.05pt;z-index:251674624" wrapcoords="-39 0 -39 20965 21600 20965 21600 0 -39 0" stroked="f">
            <v:textbox style="mso-fit-shape-to-text:t" inset="0,0,0,0">
              <w:txbxContent>
                <w:p w:rsidR="00E00CB2" w:rsidRPr="003B2F39" w:rsidRDefault="00E00CB2"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00EF633C" w:rsidRPr="003B2F39">
                    <w:rPr>
                      <w:color w:val="000000" w:themeColor="text1"/>
                    </w:rPr>
                    <w:fldChar w:fldCharType="begin"/>
                  </w:r>
                  <w:r w:rsidRPr="003B2F39">
                    <w:rPr>
                      <w:color w:val="000000" w:themeColor="text1"/>
                    </w:rPr>
                    <w:instrText xml:space="preserve"> SEQ Figura \* ARABIC </w:instrText>
                  </w:r>
                  <w:r w:rsidR="00EF633C" w:rsidRPr="003B2F39">
                    <w:rPr>
                      <w:color w:val="000000" w:themeColor="text1"/>
                    </w:rPr>
                    <w:fldChar w:fldCharType="separate"/>
                  </w:r>
                  <w:r w:rsidR="00255D9F">
                    <w:rPr>
                      <w:noProof/>
                      <w:color w:val="000000" w:themeColor="text1"/>
                    </w:rPr>
                    <w:t>3</w:t>
                  </w:r>
                  <w:r w:rsidR="00EF633C"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del w:id="227" w:author="marcazal" w:date="2015-06-18T07:23:00Z">
        <w:r w:rsidR="0023289D" w:rsidRPr="004A4A22" w:rsidDel="00342DA4">
          <w:rPr>
            <w:rFonts w:cs="Times New Roman"/>
            <w:b/>
          </w:rPr>
          <w:delText>JavaScript</w:delText>
        </w:r>
      </w:del>
      <w:proofErr w:type="spellStart"/>
      <w:ins w:id="228" w:author="marcazal" w:date="2015-06-18T07:23:00Z">
        <w:r w:rsidR="00342DA4" w:rsidRPr="00342DA4">
          <w:rPr>
            <w:rFonts w:cs="Times New Roman"/>
            <w:b/>
            <w:i/>
          </w:rPr>
          <w:t>Javascript</w:t>
        </w:r>
      </w:ins>
      <w:proofErr w:type="spellEnd"/>
      <w:r w:rsidR="0023289D" w:rsidRPr="004A4A22">
        <w:rPr>
          <w:rFonts w:cs="Times New Roman"/>
          <w:b/>
        </w:rPr>
        <w:t>:</w:t>
      </w:r>
      <w:r w:rsidR="0023289D" w:rsidRPr="004A4A22">
        <w:rPr>
          <w:rFonts w:cs="Times New Roman"/>
        </w:rPr>
        <w:t xml:space="preserve"> la lógica del lado cliente está implementada en </w:t>
      </w:r>
      <w:del w:id="229" w:author="marcazal" w:date="2015-06-18T07:23:00Z">
        <w:r w:rsidR="0023289D" w:rsidRPr="004A4A22" w:rsidDel="00342DA4">
          <w:rPr>
            <w:rFonts w:cs="Times New Roman"/>
          </w:rPr>
          <w:delText>JavaScript</w:delText>
        </w:r>
      </w:del>
      <w:proofErr w:type="spellStart"/>
      <w:ins w:id="230" w:author="marcazal" w:date="2015-06-18T07:23:00Z">
        <w:r w:rsidR="00342DA4" w:rsidRPr="00342DA4">
          <w:rPr>
            <w:rFonts w:cs="Times New Roman"/>
            <w:i/>
          </w:rPr>
          <w:t>Javascript</w:t>
        </w:r>
      </w:ins>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del w:id="231" w:author="marcazal" w:date="2015-06-18T07:23:00Z">
        <w:r w:rsidR="0023289D" w:rsidRPr="000F1C98" w:rsidDel="00342DA4">
          <w:rPr>
            <w:rFonts w:cs="Times New Roman"/>
            <w:i/>
          </w:rPr>
          <w:delText>JavaScript</w:delText>
        </w:r>
      </w:del>
      <w:proofErr w:type="spellStart"/>
      <w:ins w:id="232" w:author="marcazal" w:date="2015-06-18T07:23:00Z">
        <w:r w:rsidR="00342DA4" w:rsidRPr="000F1C98">
          <w:rPr>
            <w:rFonts w:cs="Times New Roman"/>
            <w:i/>
          </w:rPr>
          <w:t>Javascript</w:t>
        </w:r>
      </w:ins>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342DA4">
      <w:pPr>
        <w:jc w:val="both"/>
        <w:rPr>
          <w:rFonts w:cs="Times New Roman"/>
        </w:rPr>
      </w:pPr>
      <w:r w:rsidRPr="004A4A22">
        <w:rPr>
          <w:rFonts w:cs="Times New Roman"/>
        </w:rPr>
        <w:t xml:space="preserve">La principal ventaja de este enfoque es que se basa en el </w:t>
      </w:r>
      <w:del w:id="233" w:author="marcazal" w:date="2015-06-18T07:23:00Z">
        <w:r w:rsidRPr="004A4A22" w:rsidDel="00342DA4">
          <w:rPr>
            <w:rFonts w:cs="Times New Roman"/>
          </w:rPr>
          <w:delText>JavaScript</w:delText>
        </w:r>
      </w:del>
      <w:proofErr w:type="spellStart"/>
      <w:ins w:id="234" w:author="marcazal" w:date="2015-06-18T07:23:00Z">
        <w:r w:rsidR="00342DA4" w:rsidRPr="00342DA4">
          <w:rPr>
            <w:rFonts w:cs="Times New Roman"/>
            <w:i/>
          </w:rPr>
          <w:t>Javascript</w:t>
        </w:r>
      </w:ins>
      <w:proofErr w:type="spellEnd"/>
      <w:r w:rsidRPr="004A4A22">
        <w:rPr>
          <w:rFonts w:cs="Times New Roman"/>
        </w:rPr>
        <w:t xml:space="preserve"> incorporado en el navegador y soporta los estándares de W3C. </w:t>
      </w:r>
      <w:r w:rsidR="00583643">
        <w:rPr>
          <w:rFonts w:cs="Times New Roman"/>
        </w:rPr>
        <w:t xml:space="preserve"> En la Figura 3 se presenta el modelo de aplicación </w:t>
      </w:r>
      <w:proofErr w:type="spellStart"/>
      <w:r w:rsidR="00583643">
        <w:rPr>
          <w:rFonts w:cs="Times New Roman"/>
        </w:rPr>
        <w:t>Ajax</w:t>
      </w:r>
      <w:proofErr w:type="spellEnd"/>
      <w:r w:rsidR="00583643">
        <w:rPr>
          <w:rFonts w:cs="Times New Roman"/>
        </w:rPr>
        <w:t xml:space="preserve"> en comparación con el modelo de aplicación web</w:t>
      </w:r>
      <w:r w:rsidR="00DB262E">
        <w:rPr>
          <w:rFonts w:cs="Times New Roman"/>
        </w:rPr>
        <w:t xml:space="preserve"> clásico. Como puede apreciarse </w:t>
      </w:r>
      <w:r w:rsidR="007F0FE3">
        <w:rPr>
          <w:rFonts w:cs="Times New Roman"/>
        </w:rPr>
        <w:t xml:space="preserve">para el caso del modelo </w:t>
      </w:r>
      <w:proofErr w:type="spellStart"/>
      <w:r w:rsidR="007F0FE3">
        <w:rPr>
          <w:rFonts w:cs="Times New Roman"/>
        </w:rPr>
        <w:t>Ajax</w:t>
      </w:r>
      <w:proofErr w:type="spellEnd"/>
      <w:r w:rsidR="007F0FE3">
        <w:rPr>
          <w:rFonts w:cs="Times New Roman"/>
        </w:rPr>
        <w:t xml:space="preserve">, </w:t>
      </w:r>
      <w:r w:rsidR="00DB262E">
        <w:rPr>
          <w:rFonts w:cs="Times New Roman"/>
        </w:rPr>
        <w:t xml:space="preserve">el motor </w:t>
      </w:r>
      <w:proofErr w:type="spellStart"/>
      <w:r w:rsidR="00DB262E">
        <w:rPr>
          <w:rFonts w:cs="Times New Roman"/>
        </w:rPr>
        <w:t>Ajax</w:t>
      </w:r>
      <w:proofErr w:type="spellEnd"/>
      <w:r w:rsidR="00DB262E">
        <w:rPr>
          <w:rFonts w:cs="Times New Roman"/>
        </w:rPr>
        <w:t xml:space="preserve">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del w:id="235" w:author="marcazal" w:date="2015-06-18T07:23:00Z">
        <w:r w:rsidR="00DB262E" w:rsidDel="00342DA4">
          <w:rPr>
            <w:rFonts w:cs="Times New Roman"/>
          </w:rPr>
          <w:delText>Javascript</w:delText>
        </w:r>
      </w:del>
      <w:proofErr w:type="spellStart"/>
      <w:ins w:id="236" w:author="marcazal" w:date="2015-06-18T07:23:00Z">
        <w:r w:rsidR="00342DA4" w:rsidRPr="00342DA4">
          <w:rPr>
            <w:rFonts w:cs="Times New Roman"/>
            <w:i/>
          </w:rPr>
          <w:t>Javascript</w:t>
        </w:r>
      </w:ins>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del w:id="237" w:author="marcazal" w:date="2015-06-18T07:23:00Z">
        <w:r w:rsidRPr="004A4A22" w:rsidDel="00342DA4">
          <w:rPr>
            <w:rFonts w:cs="Times New Roman"/>
          </w:rPr>
          <w:delText>JavaScript</w:delText>
        </w:r>
      </w:del>
      <w:proofErr w:type="spellStart"/>
      <w:ins w:id="238" w:author="marcazal" w:date="2015-06-18T07:23:00Z">
        <w:r w:rsidR="00342DA4" w:rsidRPr="00342DA4">
          <w:rPr>
            <w:rFonts w:cs="Times New Roman"/>
            <w:i/>
          </w:rPr>
          <w:t>Javascript</w:t>
        </w:r>
      </w:ins>
      <w:proofErr w:type="spellEnd"/>
      <w:r w:rsidRPr="004A4A22">
        <w:rPr>
          <w:rFonts w:cs="Times New Roman"/>
        </w:rPr>
        <w:t xml:space="preserve">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w:t>
      </w:r>
      <w:r w:rsidRPr="004A4A22">
        <w:rPr>
          <w:rFonts w:cs="Times New Roman"/>
        </w:rPr>
        <w:lastRenderedPageBreak/>
        <w:t xml:space="preserve">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del w:id="239" w:author="Ivan Lopez" w:date="2015-06-17T17:07:00Z">
        <w:r w:rsidRPr="004A4A22" w:rsidDel="00524FF6">
          <w:rPr>
            <w:rFonts w:cs="Times New Roman"/>
          </w:rPr>
          <w:delText>RIA</w:delText>
        </w:r>
      </w:del>
      <w:ins w:id="240" w:author="magali" w:date="2015-05-25T11:49:00Z">
        <w:del w:id="241" w:author="Ivan Lopez" w:date="2015-06-17T17:07:00Z">
          <w:r w:rsidR="005216AF" w:rsidDel="00524FF6">
            <w:rPr>
              <w:rFonts w:cs="Times New Roman"/>
            </w:rPr>
            <w:delText>S</w:delText>
          </w:r>
        </w:del>
      </w:ins>
      <w:proofErr w:type="spellStart"/>
      <w:ins w:id="242" w:author="Ivan Lopez" w:date="2015-06-17T17:07:00Z">
        <w:r w:rsidR="00524FF6" w:rsidRPr="00524FF6">
          <w:rPr>
            <w:rFonts w:cs="Times New Roman"/>
          </w:rPr>
          <w:t>RIAs</w:t>
        </w:r>
      </w:ins>
      <w:proofErr w:type="spellEnd"/>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del w:id="243" w:author="Ivan Lopez" w:date="2015-06-17T17:07:00Z">
              <w:r w:rsidRPr="009E2506" w:rsidDel="00524FF6">
                <w:rPr>
                  <w:rFonts w:cs="Times New Roman"/>
                  <w:b/>
                  <w:sz w:val="18"/>
                </w:rPr>
                <w:delText>RIA</w:delText>
              </w:r>
              <w:r w:rsidDel="00524FF6">
                <w:rPr>
                  <w:rFonts w:cs="Times New Roman"/>
                  <w:b/>
                  <w:sz w:val="18"/>
                </w:rPr>
                <w:delText>S</w:delText>
              </w:r>
            </w:del>
            <w:proofErr w:type="spellStart"/>
            <w:ins w:id="244" w:author="Ivan Lopez" w:date="2015-06-17T17:07:00Z">
              <w:r w:rsidR="00524FF6" w:rsidRPr="00524FF6">
                <w:rPr>
                  <w:rFonts w:cs="Times New Roman"/>
                  <w:b/>
                  <w:sz w:val="18"/>
                </w:rPr>
                <w:t>RIAs</w:t>
              </w:r>
            </w:ins>
            <w:proofErr w:type="spellEnd"/>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 xml:space="preserve">Basados en </w:t>
            </w:r>
            <w:proofErr w:type="spellStart"/>
            <w:r w:rsidRPr="00862534">
              <w:rPr>
                <w:rFonts w:cs="Times New Roman"/>
                <w:b/>
                <w:sz w:val="18"/>
              </w:rPr>
              <w:t>JavaScript</w:t>
            </w:r>
            <w:proofErr w:type="spellEnd"/>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EF633C">
        <w:rPr>
          <w:color w:val="000000" w:themeColor="text1"/>
        </w:rPr>
        <w:fldChar w:fldCharType="begin"/>
      </w:r>
      <w:r w:rsidR="00B477AE">
        <w:rPr>
          <w:color w:val="000000" w:themeColor="text1"/>
        </w:rPr>
        <w:instrText xml:space="preserve"> SEQ Tabla \* ARABIC </w:instrText>
      </w:r>
      <w:r w:rsidR="00EF633C">
        <w:rPr>
          <w:color w:val="000000" w:themeColor="text1"/>
        </w:rPr>
        <w:fldChar w:fldCharType="separate"/>
      </w:r>
      <w:r w:rsidR="00B477AE">
        <w:rPr>
          <w:noProof/>
          <w:color w:val="000000" w:themeColor="text1"/>
        </w:rPr>
        <w:t>5</w:t>
      </w:r>
      <w:r w:rsidR="00EF633C">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del w:id="245" w:author="Ivan Lopez" w:date="2015-06-17T17:07:00Z">
        <w:r w:rsidR="00BC355D" w:rsidDel="00524FF6">
          <w:rPr>
            <w:b w:val="0"/>
            <w:color w:val="000000" w:themeColor="text1"/>
          </w:rPr>
          <w:delText>RIAS</w:delText>
        </w:r>
      </w:del>
      <w:proofErr w:type="spellStart"/>
      <w:ins w:id="246" w:author="Ivan Lopez" w:date="2015-06-17T17:07:00Z">
        <w:r w:rsidR="00524FF6" w:rsidRPr="00524FF6">
          <w:rPr>
            <w:b w:val="0"/>
            <w:color w:val="000000" w:themeColor="text1"/>
          </w:rPr>
          <w:t>RIAs</w:t>
        </w:r>
      </w:ins>
      <w:proofErr w:type="spellEnd"/>
    </w:p>
    <w:p w:rsidR="0023289D" w:rsidRPr="009D54F1" w:rsidRDefault="002A0A55" w:rsidP="00342DA4">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w:t>
      </w:r>
      <w:del w:id="247" w:author="marcazal" w:date="2015-06-18T07:24:00Z">
        <w:r w:rsidR="0023289D" w:rsidRPr="004A4A22" w:rsidDel="00342DA4">
          <w:rPr>
            <w:rFonts w:cs="Times New Roman"/>
          </w:rPr>
          <w:delText>JavaScript</w:delText>
        </w:r>
      </w:del>
      <w:proofErr w:type="spellStart"/>
      <w:ins w:id="248" w:author="marcazal" w:date="2015-06-18T07:24:00Z">
        <w:r w:rsidR="00342DA4" w:rsidRPr="00342DA4">
          <w:rPr>
            <w:rFonts w:cs="Times New Roman"/>
            <w:i/>
          </w:rPr>
          <w:t>Javascript</w:t>
        </w:r>
      </w:ins>
      <w:proofErr w:type="spellEnd"/>
      <w:r w:rsidR="0023289D" w:rsidRPr="004A4A22">
        <w:rPr>
          <w:rFonts w:cs="Times New Roman"/>
        </w:rPr>
        <w:t xml:space="preserve"> (es decir, AJAX) como la opción más común. Las 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del w:id="249" w:author="Ivan Lopez" w:date="2015-06-17T17:07:00Z">
        <w:r w:rsidR="00BC355D" w:rsidDel="00524FF6">
          <w:rPr>
            <w:b/>
            <w:caps/>
            <w:lang w:val="es-PY"/>
          </w:rPr>
          <w:delText>RIAS</w:delText>
        </w:r>
      </w:del>
      <w:ins w:id="250" w:author="Ivan Lopez" w:date="2015-06-17T17:07:00Z">
        <w:r w:rsidR="00524FF6" w:rsidRPr="00524FF6">
          <w:rPr>
            <w:b/>
            <w:caps/>
            <w:lang w:val="es-PY"/>
          </w:rPr>
          <w:t>RIAs</w:t>
        </w:r>
      </w:ins>
    </w:p>
    <w:p w:rsidR="005B4F1F" w:rsidRPr="00B03420" w:rsidRDefault="00560F0C" w:rsidP="00342DA4">
      <w:pPr>
        <w:jc w:val="both"/>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del w:id="251" w:author="Ivan Lopez" w:date="2015-06-17T17:07:00Z">
        <w:r w:rsidR="00BC355D" w:rsidDel="00524FF6">
          <w:rPr>
            <w:lang w:val="es-PY"/>
          </w:rPr>
          <w:delText>RIAS</w:delText>
        </w:r>
      </w:del>
      <w:proofErr w:type="spellStart"/>
      <w:ins w:id="252" w:author="Ivan Lopez" w:date="2015-06-17T17:07:00Z">
        <w:r w:rsidR="00524FF6" w:rsidRPr="00524FF6">
          <w:rPr>
            <w:lang w:val="es-PY"/>
          </w:rPr>
          <w:t>RIAs</w:t>
        </w:r>
      </w:ins>
      <w:proofErr w:type="spellEnd"/>
      <w:r w:rsidRPr="00B03420">
        <w:rPr>
          <w:lang w:val="es-PY"/>
        </w:rPr>
        <w:t xml:space="preserve">.  </w:t>
      </w:r>
      <w:r w:rsidR="003E4F9E">
        <w:rPr>
          <w:lang w:val="es-PY"/>
        </w:rPr>
        <w:t xml:space="preserve">Para este trabajo de fin de carrera, </w:t>
      </w:r>
      <w:commentRangeStart w:id="253"/>
      <w:r w:rsidR="003E4F9E">
        <w:rPr>
          <w:lang w:val="es-PY"/>
        </w:rPr>
        <w:t xml:space="preserve">se optó por </w:t>
      </w:r>
      <w:del w:id="254" w:author="marcazal" w:date="2015-05-28T04:23:00Z">
        <w:r w:rsidR="003E4F9E" w:rsidDel="009809AF">
          <w:rPr>
            <w:lang w:val="es-PY"/>
          </w:rPr>
          <w:delText xml:space="preserve">la elección de </w:delText>
        </w:r>
      </w:del>
      <w:r w:rsidR="003E4F9E">
        <w:rPr>
          <w:lang w:val="es-PY"/>
        </w:rPr>
        <w:t xml:space="preserve">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253"/>
      <w:r w:rsidR="00612B19">
        <w:rPr>
          <w:rStyle w:val="Refdecomentario"/>
          <w:rFonts w:eastAsiaTheme="minorEastAsia"/>
          <w:lang w:eastAsia="es-ES"/>
        </w:rPr>
        <w:commentReference w:id="253"/>
      </w:r>
      <w:r w:rsidR="003E4F9E">
        <w:rPr>
          <w:lang w:val="es-PY"/>
        </w:rPr>
        <w:t xml:space="preserve">. Se </w:t>
      </w:r>
      <w:r w:rsidRPr="00B03420">
        <w:rPr>
          <w:lang w:val="es-PY"/>
        </w:rPr>
        <w:t>ha señalado el hecho de que las implementaciones basa</w:t>
      </w:r>
      <w:r w:rsidR="003E4F9E">
        <w:rPr>
          <w:lang w:val="es-PY"/>
        </w:rPr>
        <w:t xml:space="preserve">das en </w:t>
      </w:r>
      <w:del w:id="255" w:author="marcazal" w:date="2015-06-18T07:24:00Z">
        <w:r w:rsidR="003E4F9E" w:rsidDel="00342DA4">
          <w:rPr>
            <w:lang w:val="es-PY"/>
          </w:rPr>
          <w:delText>J</w:delText>
        </w:r>
        <w:r w:rsidR="005B4F1F" w:rsidRPr="00B03420" w:rsidDel="00342DA4">
          <w:rPr>
            <w:lang w:val="es-PY"/>
          </w:rPr>
          <w:delText>avascript</w:delText>
        </w:r>
      </w:del>
      <w:proofErr w:type="spellStart"/>
      <w:ins w:id="256" w:author="marcazal" w:date="2015-06-18T07:24:00Z">
        <w:r w:rsidR="00342DA4" w:rsidRPr="00342DA4">
          <w:rPr>
            <w:i/>
            <w:lang w:val="es-PY"/>
          </w:rPr>
          <w:t>Javascript</w:t>
        </w:r>
      </w:ins>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del w:id="257" w:author="marcazal" w:date="2015-06-18T07:24:00Z">
        <w:r w:rsidR="00774543" w:rsidRPr="00B03420" w:rsidDel="00342DA4">
          <w:rPr>
            <w:lang w:val="es-PY"/>
          </w:rPr>
          <w:delText>J</w:delText>
        </w:r>
        <w:r w:rsidRPr="00B03420" w:rsidDel="00342DA4">
          <w:rPr>
            <w:lang w:val="es-PY"/>
          </w:rPr>
          <w:delText>avascript</w:delText>
        </w:r>
      </w:del>
      <w:proofErr w:type="spellStart"/>
      <w:ins w:id="258" w:author="marcazal" w:date="2015-06-18T07:24:00Z">
        <w:r w:rsidR="00342DA4" w:rsidRPr="00342DA4">
          <w:rPr>
            <w:i/>
            <w:lang w:val="es-PY"/>
          </w:rPr>
          <w:t>Javascript</w:t>
        </w:r>
      </w:ins>
      <w:proofErr w:type="spellEnd"/>
      <w:r w:rsidRPr="00B03420">
        <w:rPr>
          <w:lang w:val="es-PY"/>
        </w:rPr>
        <w:t xml:space="preserve">, </w:t>
      </w:r>
      <w:r w:rsidR="00774543" w:rsidRPr="00B03420">
        <w:rPr>
          <w:lang w:val="es-PY"/>
        </w:rPr>
        <w:t xml:space="preserve">HTML y CSS.  </w:t>
      </w:r>
      <w:commentRangeStart w:id="259"/>
      <w:r w:rsidR="00774543" w:rsidRPr="00B03420">
        <w:rPr>
          <w:lang w:val="es-PY"/>
        </w:rPr>
        <w:t>También esta forma de implement</w:t>
      </w:r>
      <w:r w:rsidR="005B4F1F" w:rsidRPr="00B03420">
        <w:rPr>
          <w:lang w:val="es-PY"/>
        </w:rPr>
        <w:t xml:space="preserve">ar las </w:t>
      </w:r>
      <w:del w:id="260" w:author="Ivan Lopez" w:date="2015-06-17T17:07:00Z">
        <w:r w:rsidR="00BC355D" w:rsidDel="00524FF6">
          <w:rPr>
            <w:lang w:val="es-PY"/>
          </w:rPr>
          <w:delText>RIAS</w:delText>
        </w:r>
      </w:del>
      <w:proofErr w:type="spellStart"/>
      <w:ins w:id="261" w:author="Ivan Lopez" w:date="2015-06-17T17:07:00Z">
        <w:r w:rsidR="00524FF6" w:rsidRPr="00524FF6">
          <w:rPr>
            <w:lang w:val="es-PY"/>
          </w:rPr>
          <w:t>RIAs</w:t>
        </w:r>
      </w:ins>
      <w:proofErr w:type="spellEnd"/>
      <w:r w:rsidR="005B4F1F" w:rsidRPr="00B03420">
        <w:rPr>
          <w:lang w:val="es-PY"/>
        </w:rPr>
        <w:t xml:space="preserve"> es el más cercano al estándar HTML5. </w:t>
      </w:r>
      <w:del w:id="262" w:author="marcazal" w:date="2015-05-28T04:22:00Z">
        <w:r w:rsidR="005B4F1F" w:rsidRPr="00B03420" w:rsidDel="009809AF">
          <w:rPr>
            <w:lang w:val="es-PY"/>
          </w:rPr>
          <w:delText xml:space="preserve">Es por estas razones, que se ha decidido tomar este enfoque para el desarrollo de las </w:delText>
        </w:r>
      </w:del>
      <w:del w:id="263" w:author="Ivan Lopez" w:date="2015-06-17T17:07:00Z">
        <w:r w:rsidR="00BC355D" w:rsidDel="00524FF6">
          <w:rPr>
            <w:lang w:val="es-PY"/>
          </w:rPr>
          <w:delText>RIAS</w:delText>
        </w:r>
      </w:del>
      <w:proofErr w:type="spellStart"/>
      <w:ins w:id="264" w:author="Ivan Lopez" w:date="2015-06-17T17:07:00Z">
        <w:r w:rsidR="00524FF6" w:rsidRPr="00524FF6">
          <w:rPr>
            <w:lang w:val="es-PY"/>
          </w:rPr>
          <w:t>RIAs</w:t>
        </w:r>
      </w:ins>
      <w:proofErr w:type="spellEnd"/>
      <w:del w:id="265" w:author="marcazal" w:date="2015-05-28T04:22:00Z">
        <w:r w:rsidR="005B4F1F" w:rsidRPr="00B03420" w:rsidDel="009809AF">
          <w:rPr>
            <w:lang w:val="es-PY"/>
          </w:rPr>
          <w:delText xml:space="preserve"> en este trabajo de fin de carrera.</w:delText>
        </w:r>
      </w:del>
      <w:commentRangeEnd w:id="259"/>
      <w:r w:rsidR="00612B19">
        <w:rPr>
          <w:rStyle w:val="Refdecomentario"/>
          <w:rFonts w:eastAsiaTheme="minorEastAsia"/>
          <w:lang w:eastAsia="es-ES"/>
        </w:rPr>
        <w:commentReference w:id="259"/>
      </w:r>
    </w:p>
    <w:p w:rsidR="005B4F1F" w:rsidRDefault="003E4F9E" w:rsidP="00342DA4">
      <w:pPr>
        <w:jc w:val="both"/>
        <w:rPr>
          <w:lang w:val="es-PY"/>
        </w:rPr>
      </w:pPr>
      <w:r>
        <w:rPr>
          <w:lang w:val="es-PY"/>
        </w:rPr>
        <w:t xml:space="preserve">Son numerosas las librerías </w:t>
      </w:r>
      <w:del w:id="266" w:author="marcazal" w:date="2015-06-18T07:24:00Z">
        <w:r w:rsidDel="00342DA4">
          <w:rPr>
            <w:lang w:val="es-PY"/>
          </w:rPr>
          <w:delText>J</w:delText>
        </w:r>
        <w:r w:rsidR="005B4F1F" w:rsidRPr="00B03420" w:rsidDel="00342DA4">
          <w:rPr>
            <w:lang w:val="es-PY"/>
          </w:rPr>
          <w:delText>avascript</w:delText>
        </w:r>
      </w:del>
      <w:proofErr w:type="spellStart"/>
      <w:ins w:id="267" w:author="marcazal" w:date="2015-06-18T07:24:00Z">
        <w:r w:rsidR="00342DA4" w:rsidRPr="00342DA4">
          <w:rPr>
            <w:i/>
            <w:lang w:val="es-PY"/>
          </w:rPr>
          <w:t>Javascript</w:t>
        </w:r>
      </w:ins>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xml:space="preserve">) para la disposición de los elementos en las páginas web, ofreciendo capas de software amigable, reduciendo notablemente los tiempos de desarrollo y </w:t>
      </w:r>
      <w:r w:rsidR="002028CF" w:rsidRPr="00B03420">
        <w:rPr>
          <w:lang w:val="es-PY"/>
        </w:rPr>
        <w:lastRenderedPageBreak/>
        <w:t>mejorando la productividad.</w:t>
      </w:r>
      <w:r w:rsidR="00A9718B" w:rsidRPr="00B03420">
        <w:rPr>
          <w:lang w:val="es-PY"/>
        </w:rPr>
        <w:t xml:space="preserve"> </w:t>
      </w:r>
      <w:r>
        <w:rPr>
          <w:lang w:val="es-PY"/>
        </w:rPr>
        <w:t>En la Figura</w:t>
      </w:r>
      <w:r w:rsidR="00967A23">
        <w:rPr>
          <w:lang w:val="es-PY"/>
        </w:rPr>
        <w:t xml:space="preserve"> 4 se puede apreciar algunas librerías </w:t>
      </w:r>
      <w:del w:id="268" w:author="marcazal" w:date="2015-06-18T07:27:00Z">
        <w:r w:rsidR="00967A23" w:rsidDel="00342DA4">
          <w:rPr>
            <w:lang w:val="es-PY"/>
          </w:rPr>
          <w:delText>Javascript</w:delText>
        </w:r>
      </w:del>
      <w:proofErr w:type="spellStart"/>
      <w:ins w:id="269" w:author="marcazal" w:date="2015-06-18T07:27:00Z">
        <w:r w:rsidR="00342DA4" w:rsidRPr="00342DA4">
          <w:rPr>
            <w:i/>
            <w:lang w:val="es-PY"/>
          </w:rPr>
          <w:t>Javascript</w:t>
        </w:r>
      </w:ins>
      <w:proofErr w:type="spellEnd"/>
      <w:r w:rsidR="00967A23">
        <w:rPr>
          <w:lang w:val="es-PY"/>
        </w:rPr>
        <w:t xml:space="preserve"> de uso extendido</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EF633C" w:rsidRPr="00583643">
        <w:rPr>
          <w:color w:val="000000" w:themeColor="text1"/>
        </w:rPr>
        <w:fldChar w:fldCharType="begin"/>
      </w:r>
      <w:r w:rsidRPr="00583643">
        <w:rPr>
          <w:color w:val="000000" w:themeColor="text1"/>
        </w:rPr>
        <w:instrText xml:space="preserve"> SEQ Figura \* ARABIC </w:instrText>
      </w:r>
      <w:r w:rsidR="00EF633C" w:rsidRPr="00583643">
        <w:rPr>
          <w:color w:val="000000" w:themeColor="text1"/>
        </w:rPr>
        <w:fldChar w:fldCharType="separate"/>
      </w:r>
      <w:r w:rsidR="00255D9F">
        <w:rPr>
          <w:noProof/>
          <w:color w:val="000000" w:themeColor="text1"/>
        </w:rPr>
        <w:t>4</w:t>
      </w:r>
      <w:r w:rsidR="00EF633C"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del w:id="270" w:author="marcazal" w:date="2015-06-18T07:27:00Z">
        <w:r w:rsidRPr="00583643" w:rsidDel="00342DA4">
          <w:rPr>
            <w:b w:val="0"/>
            <w:color w:val="000000" w:themeColor="text1"/>
          </w:rPr>
          <w:delText>Javascript</w:delText>
        </w:r>
      </w:del>
      <w:proofErr w:type="spellStart"/>
      <w:ins w:id="271" w:author="marcazal" w:date="2015-06-18T07:27:00Z">
        <w:r w:rsidR="00342DA4" w:rsidRPr="00342DA4">
          <w:rPr>
            <w:b w:val="0"/>
            <w:i/>
            <w:color w:val="000000" w:themeColor="text1"/>
          </w:rPr>
          <w:t>Javascript</w:t>
        </w:r>
      </w:ins>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proofErr w:type="spellStart"/>
      <w:r w:rsidRPr="00B03420">
        <w:rPr>
          <w:i/>
          <w:lang w:val="es-PY"/>
        </w:rPr>
        <w:t>widgets</w:t>
      </w:r>
      <w:proofErr w:type="spellEnd"/>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proofErr w:type="spellStart"/>
      <w:r w:rsidRPr="00B03420">
        <w:rPr>
          <w:i/>
          <w:lang w:val="es-PY"/>
        </w:rPr>
        <w:t>widgets</w:t>
      </w:r>
      <w:proofErr w:type="spellEnd"/>
      <w:r w:rsidRPr="00B03420">
        <w:rPr>
          <w:lang w:val="es-PY"/>
        </w:rPr>
        <w:t xml:space="preserve"> para las </w:t>
      </w:r>
      <w:del w:id="272" w:author="Ivan Lopez" w:date="2015-06-17T17:07:00Z">
        <w:r w:rsidR="00BC355D" w:rsidDel="00524FF6">
          <w:rPr>
            <w:lang w:val="es-PY"/>
          </w:rPr>
          <w:delText>RIAS</w:delText>
        </w:r>
      </w:del>
      <w:proofErr w:type="spellStart"/>
      <w:ins w:id="273" w:author="Ivan Lopez" w:date="2015-06-17T17:07:00Z">
        <w:r w:rsidR="00524FF6" w:rsidRPr="00524FF6">
          <w:rPr>
            <w:lang w:val="es-PY"/>
          </w:rPr>
          <w:t>RIAs</w:t>
        </w:r>
      </w:ins>
      <w:proofErr w:type="spellEnd"/>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t>
      </w:r>
      <w:proofErr w:type="spellStart"/>
      <w:r w:rsidR="00B03420">
        <w:rPr>
          <w:lang w:val="es-PY"/>
        </w:rPr>
        <w:t>widgets</w:t>
      </w:r>
      <w:proofErr w:type="spellEnd"/>
      <w:r w:rsidR="00B03420">
        <w:rPr>
          <w:lang w:val="es-PY"/>
        </w:rPr>
        <w:t xml:space="preserve"> son microprogramas que cumplen una función predeterminada y que a la vez sus propiedades pueden ser modificadas para expresar comportamientos personalizados por el usuario. Una vez modificada las propiedades del </w:t>
      </w:r>
      <w:proofErr w:type="spellStart"/>
      <w:r w:rsidR="00B03420">
        <w:rPr>
          <w:lang w:val="es-PY"/>
        </w:rPr>
        <w:t>widget</w:t>
      </w:r>
      <w:proofErr w:type="spellEnd"/>
      <w:r w:rsidR="00B03420">
        <w:rPr>
          <w:lang w:val="es-PY"/>
        </w:rPr>
        <w:t xml:space="preserve">, </w:t>
      </w:r>
      <w:ins w:id="274" w:author="magali" w:date="2015-05-25T18:29:00Z">
        <w:r w:rsidR="00461947">
          <w:rPr>
            <w:lang w:val="es-PY"/>
          </w:rPr>
          <w:t>é</w:t>
        </w:r>
      </w:ins>
      <w:del w:id="275"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proofErr w:type="spellStart"/>
      <w:r w:rsidR="00CC5721">
        <w:rPr>
          <w:b/>
          <w:lang w:val="es-PY"/>
        </w:rPr>
        <w:t>W</w:t>
      </w:r>
      <w:r w:rsidRPr="00CC5721">
        <w:rPr>
          <w:b/>
          <w:lang w:val="es-PY"/>
        </w:rPr>
        <w:t>idgets</w:t>
      </w:r>
      <w:proofErr w:type="spellEnd"/>
      <w:r w:rsidRPr="00CC5721">
        <w:rPr>
          <w:b/>
          <w:lang w:val="es-PY"/>
        </w:rPr>
        <w:t xml:space="preserve">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proofErr w:type="spellStart"/>
      <w:r w:rsidR="00BE1F67" w:rsidRPr="000C1623">
        <w:rPr>
          <w:i/>
          <w:lang w:val="es-PY"/>
        </w:rPr>
        <w:t>widgets</w:t>
      </w:r>
      <w:proofErr w:type="spellEnd"/>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278"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279" w:author="magali" w:date="2015-05-25T18:31:00Z">
        <w:r w:rsidR="00461947">
          <w:rPr>
            <w:lang w:val="es-PY"/>
          </w:rPr>
          <w:t xml:space="preserve">De todos los </w:t>
        </w:r>
        <w:proofErr w:type="spellStart"/>
        <w:r w:rsidR="001748C7" w:rsidRPr="001748C7">
          <w:rPr>
            <w:i/>
            <w:lang w:val="es-PY"/>
          </w:rPr>
          <w:t>widgets</w:t>
        </w:r>
        <w:proofErr w:type="spellEnd"/>
        <w:r w:rsidR="00461947">
          <w:rPr>
            <w:lang w:val="es-PY"/>
          </w:rPr>
          <w:t xml:space="preserve"> identificados, suena interesante determinar cuáles son los más utilizados hoy en día, por lo que se ha realizado </w:t>
        </w:r>
      </w:ins>
      <w:del w:id="280"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proofErr w:type="spellStart"/>
      <w:del w:id="281"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proofErr w:type="spellStart"/>
      <w:r w:rsidR="00A610AF" w:rsidRPr="00F9160B">
        <w:rPr>
          <w:i/>
          <w:lang w:val="es-PY"/>
        </w:rPr>
        <w:t>widgets</w:t>
      </w:r>
      <w:proofErr w:type="spellEnd"/>
      <w:r w:rsidR="00F9160B">
        <w:rPr>
          <w:lang w:val="es-PY"/>
        </w:rPr>
        <w:t xml:space="preserve"> son comunes en estos sitios. </w:t>
      </w:r>
      <w:r w:rsidR="001650E6">
        <w:rPr>
          <w:lang w:val="es-PY"/>
        </w:rPr>
        <w:t xml:space="preserve">El análisis determinó que los cuatro portales utilizan los siguientes </w:t>
      </w:r>
      <w:proofErr w:type="spellStart"/>
      <w:r w:rsidR="001650E6" w:rsidRPr="001650E6">
        <w:rPr>
          <w:i/>
          <w:lang w:val="es-PY"/>
        </w:rPr>
        <w:t>widgets</w:t>
      </w:r>
      <w:proofErr w:type="spellEnd"/>
      <w:r w:rsidR="00A610AF">
        <w:rPr>
          <w:lang w:val="es-PY"/>
        </w:rPr>
        <w:t>;</w:t>
      </w:r>
      <w:r w:rsidR="004F3D16">
        <w:rPr>
          <w:lang w:val="es-PY"/>
        </w:rPr>
        <w:t xml:space="preserve"> </w:t>
      </w:r>
    </w:p>
    <w:p w:rsidR="001650E6" w:rsidRDefault="004879C7" w:rsidP="000551EF">
      <w:pPr>
        <w:rPr>
          <w:lang w:val="es-PY"/>
        </w:rPr>
      </w:pPr>
      <w:r>
        <w:rPr>
          <w:b/>
          <w:i/>
          <w:noProof/>
          <w:lang w:val="es-PY" w:eastAsia="es-PY"/>
        </w:rPr>
        <w:lastRenderedPageBreak/>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EF633C" w:rsidP="000551EF">
      <w:pPr>
        <w:rPr>
          <w:lang w:val="es-PY"/>
        </w:rPr>
      </w:pPr>
      <w:r w:rsidRPr="00EF633C">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E00CB2" w:rsidRPr="00262AFF" w:rsidRDefault="00E00CB2" w:rsidP="002F1F54">
                  <w:pPr>
                    <w:pStyle w:val="Epgrafe"/>
                    <w:rPr>
                      <w:rFonts w:eastAsiaTheme="minorHAnsi"/>
                      <w:noProof/>
                      <w:color w:val="000000" w:themeColor="text1"/>
                    </w:rPr>
                  </w:pPr>
                  <w:r w:rsidRPr="00262AFF">
                    <w:rPr>
                      <w:color w:val="000000" w:themeColor="text1"/>
                    </w:rPr>
                    <w:t xml:space="preserve">Figura </w:t>
                  </w:r>
                  <w:r w:rsidR="00EF633C" w:rsidRPr="00262AFF">
                    <w:rPr>
                      <w:color w:val="000000" w:themeColor="text1"/>
                    </w:rPr>
                    <w:fldChar w:fldCharType="begin"/>
                  </w:r>
                  <w:r w:rsidRPr="00262AFF">
                    <w:rPr>
                      <w:color w:val="000000" w:themeColor="text1"/>
                    </w:rPr>
                    <w:instrText xml:space="preserve"> SEQ Figura \* ARABIC </w:instrText>
                  </w:r>
                  <w:r w:rsidR="00EF633C" w:rsidRPr="00262AFF">
                    <w:rPr>
                      <w:color w:val="000000" w:themeColor="text1"/>
                    </w:rPr>
                    <w:fldChar w:fldCharType="separate"/>
                  </w:r>
                  <w:r w:rsidR="00255D9F">
                    <w:rPr>
                      <w:noProof/>
                      <w:color w:val="000000" w:themeColor="text1"/>
                    </w:rPr>
                    <w:t>5</w:t>
                  </w:r>
                  <w:r w:rsidR="00EF633C"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 xml:space="preserve">obre los elementos de interfaz, </w:t>
      </w:r>
      <w:proofErr w:type="gramStart"/>
      <w:r w:rsidR="00003C95">
        <w:rPr>
          <w:lang w:val="es-PY"/>
        </w:rPr>
        <w:t>reemplazando</w:t>
      </w:r>
      <w:proofErr w:type="gramEnd"/>
      <w:r w:rsidR="00003C95">
        <w:rPr>
          <w:lang w:val="es-PY"/>
        </w:rPr>
        <w:t xml:space="preserve">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282" w:author="magali" w:date="2015-05-25T18:35:00Z"/>
          <w:lang w:val="es-PY"/>
        </w:rPr>
      </w:pPr>
      <w:del w:id="283"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del w:id="284" w:author="Ivan Lopez" w:date="2015-06-17T16:43:00Z">
        <w:r w:rsidR="00CC5721" w:rsidDel="00914135">
          <w:rPr>
            <w:b/>
            <w:lang w:val="es-PY"/>
          </w:rPr>
          <w:delText>j</w:delText>
        </w:r>
        <w:r w:rsidRPr="00CC5721" w:rsidDel="00914135">
          <w:rPr>
            <w:b/>
            <w:lang w:val="es-PY"/>
          </w:rPr>
          <w:delText>Query</w:delText>
        </w:r>
      </w:del>
      <w:proofErr w:type="spellStart"/>
      <w:ins w:id="285" w:author="Ivan Lopez" w:date="2015-06-17T16:43:00Z">
        <w:r w:rsidR="00914135" w:rsidRPr="00914135">
          <w:rPr>
            <w:b/>
            <w:i/>
            <w:lang w:val="es-PY"/>
          </w:rPr>
          <w:t>jQuery</w:t>
        </w:r>
      </w:ins>
      <w:r w:rsidRPr="00CC5721">
        <w:rPr>
          <w:b/>
          <w:lang w:val="es-PY"/>
        </w:rPr>
        <w:t>UI</w:t>
      </w:r>
      <w:proofErr w:type="spellEnd"/>
      <w:r w:rsidRPr="00CC5721">
        <w:rPr>
          <w:rStyle w:val="Refdenotaalpie"/>
          <w:b/>
          <w:lang w:val="es-PY"/>
        </w:rPr>
        <w:footnoteReference w:id="7"/>
      </w:r>
      <w:r w:rsidR="00CC5721">
        <w:rPr>
          <w:b/>
          <w:lang w:val="es-PY"/>
        </w:rPr>
        <w:t xml:space="preserve"> y </w:t>
      </w:r>
      <w:del w:id="287" w:author="Ivan Lopez" w:date="2015-06-17T16:43:00Z">
        <w:r w:rsidR="00CC5721" w:rsidDel="00914135">
          <w:rPr>
            <w:b/>
            <w:lang w:val="es-PY"/>
          </w:rPr>
          <w:delText>j</w:delText>
        </w:r>
        <w:r w:rsidRPr="00CC5721" w:rsidDel="00914135">
          <w:rPr>
            <w:b/>
            <w:lang w:val="es-PY"/>
          </w:rPr>
          <w:delText>Query</w:delText>
        </w:r>
      </w:del>
      <w:del w:id="288" w:author="Ivan Lopez" w:date="2015-06-17T16:45:00Z">
        <w:r w:rsidRPr="00CC5721" w:rsidDel="00914135">
          <w:rPr>
            <w:b/>
            <w:lang w:val="es-PY"/>
          </w:rPr>
          <w:delText xml:space="preserve"> Validate</w:delText>
        </w:r>
      </w:del>
      <w:proofErr w:type="spellStart"/>
      <w:ins w:id="289" w:author="Ivan Lopez" w:date="2015-06-17T16:45:00Z">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ins>
      <w:proofErr w:type="spellEnd"/>
      <w:r w:rsidRPr="00CC5721">
        <w:rPr>
          <w:rStyle w:val="Refdenotaalpie"/>
          <w:b/>
          <w:lang w:val="es-PY"/>
        </w:rPr>
        <w:footnoteReference w:id="8"/>
      </w:r>
    </w:p>
    <w:p w:rsidR="002F1F54" w:rsidRDefault="002F1F54" w:rsidP="00342DA4">
      <w:pPr>
        <w:jc w:val="both"/>
        <w:rPr>
          <w:lang w:val="es-PY"/>
        </w:rPr>
      </w:pPr>
      <w:r>
        <w:rPr>
          <w:lang w:val="es-PY"/>
        </w:rPr>
        <w:t xml:space="preserve">Estudios de mercado recientes han presentado a </w:t>
      </w:r>
      <w:del w:id="291" w:author="Ivan Lopez" w:date="2015-06-17T16:42:00Z">
        <w:r w:rsidR="001748C7" w:rsidRPr="001748C7">
          <w:rPr>
            <w:i/>
            <w:lang w:val="es-PY"/>
          </w:rPr>
          <w:delText>jQuery</w:delText>
        </w:r>
      </w:del>
      <w:proofErr w:type="spellStart"/>
      <w:ins w:id="292" w:author="Ivan Lopez" w:date="2015-06-17T16:42:00Z">
        <w:r w:rsidR="00914135" w:rsidRPr="00914135">
          <w:rPr>
            <w:i/>
            <w:lang w:val="es-PY"/>
          </w:rPr>
          <w:t>jQuery</w:t>
        </w:r>
      </w:ins>
      <w:proofErr w:type="spellEnd"/>
      <w:r w:rsidR="008F1717">
        <w:rPr>
          <w:rStyle w:val="Refdenotaalpie"/>
          <w:lang w:val="es-PY"/>
        </w:rPr>
        <w:footnoteReference w:id="9"/>
      </w:r>
      <w:r>
        <w:rPr>
          <w:lang w:val="es-PY"/>
        </w:rPr>
        <w:t xml:space="preserve"> como la librería </w:t>
      </w:r>
      <w:del w:id="294" w:author="marcazal" w:date="2015-06-18T07:28:00Z">
        <w:r w:rsidDel="00342DA4">
          <w:rPr>
            <w:lang w:val="es-PY"/>
          </w:rPr>
          <w:delText>Javascript</w:delText>
        </w:r>
      </w:del>
      <w:proofErr w:type="spellStart"/>
      <w:ins w:id="295" w:author="marcazal" w:date="2015-06-18T07:28:00Z">
        <w:r w:rsidR="00342DA4" w:rsidRPr="00342DA4">
          <w:rPr>
            <w:i/>
            <w:lang w:val="es-PY"/>
          </w:rPr>
          <w:t>Javascript</w:t>
        </w:r>
      </w:ins>
      <w:proofErr w:type="spellEnd"/>
      <w:r>
        <w:rPr>
          <w:lang w:val="es-PY"/>
        </w:rPr>
        <w:t xml:space="preserve">  más utilizada a nivel global</w:t>
      </w:r>
      <w:r>
        <w:rPr>
          <w:rStyle w:val="Refdenotaalpie"/>
          <w:lang w:val="es-PY"/>
        </w:rPr>
        <w:footnoteReference w:id="10"/>
      </w:r>
      <w:r>
        <w:rPr>
          <w:lang w:val="es-PY"/>
        </w:rPr>
        <w:t xml:space="preserve">.  </w:t>
      </w:r>
      <w:del w:id="297" w:author="Ivan Lopez" w:date="2015-06-17T16:42:00Z">
        <w:r w:rsidR="001748C7" w:rsidRPr="001748C7">
          <w:rPr>
            <w:i/>
            <w:lang w:val="es-PY"/>
          </w:rPr>
          <w:delText>jQuery</w:delText>
        </w:r>
      </w:del>
      <w:proofErr w:type="spellStart"/>
      <w:proofErr w:type="gramStart"/>
      <w:ins w:id="298" w:author="Ivan Lopez" w:date="2015-06-17T16:42:00Z">
        <w:r w:rsidR="00914135" w:rsidRPr="00914135">
          <w:rPr>
            <w:i/>
            <w:lang w:val="es-PY"/>
          </w:rPr>
          <w:t>jQuery</w:t>
        </w:r>
      </w:ins>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del w:id="299" w:author="marcazal" w:date="2015-06-18T07:28:00Z">
        <w:r w:rsidR="001748C7" w:rsidRPr="001748C7">
          <w:rPr>
            <w:i/>
            <w:lang w:val="es-PY"/>
          </w:rPr>
          <w:delText>Javascript</w:delText>
        </w:r>
      </w:del>
      <w:proofErr w:type="spellStart"/>
      <w:ins w:id="300" w:author="marcazal" w:date="2015-06-18T07:28:00Z">
        <w:r w:rsidR="00342DA4" w:rsidRPr="00342DA4">
          <w:rPr>
            <w:i/>
            <w:lang w:val="es-PY"/>
          </w:rPr>
          <w:t>Javascript</w:t>
        </w:r>
      </w:ins>
      <w:proofErr w:type="spellEnd"/>
      <w:r>
        <w:rPr>
          <w:lang w:val="es-PY"/>
        </w:rPr>
        <w:t xml:space="preserve">,  en su versión </w:t>
      </w:r>
      <w:del w:id="301" w:author="Ivan Lopez" w:date="2015-06-17T16:42:00Z">
        <w:r w:rsidR="001748C7" w:rsidRPr="001748C7">
          <w:rPr>
            <w:i/>
            <w:lang w:val="es-PY"/>
          </w:rPr>
          <w:delText>jQuery</w:delText>
        </w:r>
      </w:del>
      <w:proofErr w:type="spellStart"/>
      <w:ins w:id="302" w:author="Ivan Lopez" w:date="2015-06-17T16:42:00Z">
        <w:r w:rsidR="00914135" w:rsidRPr="00914135">
          <w:rPr>
            <w:i/>
            <w:lang w:val="es-PY"/>
          </w:rPr>
          <w:t>jQuery</w:t>
        </w:r>
      </w:ins>
      <w:r w:rsidR="001748C7" w:rsidRPr="001748C7">
        <w:rPr>
          <w:i/>
          <w:lang w:val="es-PY"/>
        </w:rPr>
        <w:t>UI</w:t>
      </w:r>
      <w:proofErr w:type="spellEnd"/>
      <w:r>
        <w:rPr>
          <w:lang w:val="es-PY"/>
        </w:rPr>
        <w:t xml:space="preserve"> se encuentran numerosos </w:t>
      </w:r>
      <w:proofErr w:type="spellStart"/>
      <w:r w:rsidRPr="000C1623">
        <w:rPr>
          <w:i/>
          <w:lang w:val="es-PY"/>
        </w:rPr>
        <w:t>widgets</w:t>
      </w:r>
      <w:proofErr w:type="spellEnd"/>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w:t>
      </w:r>
      <w:ins w:id="303" w:author="Ivan Lopez" w:date="2015-06-17T16:47:00Z">
        <w:r w:rsidR="00914135">
          <w:rPr>
            <w:lang w:val="es-PY"/>
          </w:rPr>
          <w:t>a</w:t>
        </w:r>
      </w:ins>
      <w:del w:id="304" w:author="Ivan Lopez" w:date="2015-06-17T16:47:00Z">
        <w:r w:rsidDel="00914135">
          <w:rPr>
            <w:lang w:val="es-PY"/>
          </w:rPr>
          <w:delText>o</w:delText>
        </w:r>
      </w:del>
      <w:r>
        <w:rPr>
          <w:lang w:val="es-PY"/>
        </w:rPr>
        <w:t xml:space="preserve">s </w:t>
      </w:r>
      <w:del w:id="305" w:author="Ivan Lopez" w:date="2015-06-17T16:47:00Z">
        <w:r w:rsidDel="00914135">
          <w:rPr>
            <w:lang w:val="es-PY"/>
          </w:rPr>
          <w:delText xml:space="preserve">los widgets </w:delText>
        </w:r>
      </w:del>
      <w:ins w:id="306" w:author="Ivan Lopez" w:date="2015-06-17T16:47:00Z">
        <w:r w:rsidR="00914135">
          <w:rPr>
            <w:lang w:val="es-PY"/>
          </w:rPr>
          <w:t xml:space="preserve">características </w:t>
        </w:r>
      </w:ins>
      <w:r>
        <w:rPr>
          <w:lang w:val="es-PY"/>
        </w:rPr>
        <w:t>citad</w:t>
      </w:r>
      <w:ins w:id="307" w:author="Ivan Lopez" w:date="2015-06-17T16:47:00Z">
        <w:r w:rsidR="00914135">
          <w:rPr>
            <w:lang w:val="es-PY"/>
          </w:rPr>
          <w:t>a</w:t>
        </w:r>
      </w:ins>
      <w:del w:id="308" w:author="Ivan Lopez" w:date="2015-06-17T16:47:00Z">
        <w:r w:rsidDel="00914135">
          <w:rPr>
            <w:lang w:val="es-PY"/>
          </w:rPr>
          <w:delText>o</w:delText>
        </w:r>
      </w:del>
      <w:r>
        <w:rPr>
          <w:lang w:val="es-PY"/>
        </w:rPr>
        <w:t>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del w:id="309" w:author="Ivan Lopez" w:date="2015-06-17T16:42:00Z">
        <w:r w:rsidR="001748C7" w:rsidRPr="001748C7">
          <w:rPr>
            <w:i/>
            <w:lang w:val="es-PY"/>
          </w:rPr>
          <w:delText>jQuery</w:delText>
        </w:r>
      </w:del>
      <w:proofErr w:type="spellStart"/>
      <w:ins w:id="310" w:author="Ivan Lopez" w:date="2015-06-17T16:42:00Z">
        <w:r w:rsidR="00914135" w:rsidRPr="00914135">
          <w:rPr>
            <w:i/>
            <w:lang w:val="es-PY"/>
          </w:rPr>
          <w:t>jQuery</w:t>
        </w:r>
      </w:ins>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del w:id="311" w:author="Ivan Lopez" w:date="2015-06-17T16:48:00Z">
        <w:r w:rsidR="008F1717" w:rsidDel="00882AFB">
          <w:rPr>
            <w:lang w:val="es-PY"/>
          </w:rPr>
          <w:delText xml:space="preserve">el plug-in </w:delText>
        </w:r>
      </w:del>
      <w:del w:id="312" w:author="Ivan Lopez" w:date="2015-06-17T16:43:00Z">
        <w:r w:rsidR="001748C7" w:rsidRPr="001748C7">
          <w:rPr>
            <w:i/>
            <w:lang w:val="es-PY"/>
          </w:rPr>
          <w:delText>jQuery</w:delText>
        </w:r>
      </w:del>
      <w:del w:id="313" w:author="Ivan Lopez" w:date="2015-06-17T16:45:00Z">
        <w:r w:rsidR="001748C7" w:rsidRPr="001748C7">
          <w:rPr>
            <w:i/>
            <w:lang w:val="es-PY"/>
          </w:rPr>
          <w:delText xml:space="preserve"> Validate</w:delText>
        </w:r>
      </w:del>
      <w:proofErr w:type="spellStart"/>
      <w:ins w:id="314"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Pr>
          <w:lang w:val="es-PY"/>
        </w:rPr>
        <w:t xml:space="preserve">, </w:t>
      </w:r>
      <w:r w:rsidR="008F1717">
        <w:rPr>
          <w:lang w:val="es-PY"/>
        </w:rPr>
        <w:t xml:space="preserve">que es una extensión basada en </w:t>
      </w:r>
      <w:del w:id="315" w:author="Ivan Lopez" w:date="2015-06-17T16:43:00Z">
        <w:r w:rsidR="001748C7" w:rsidRPr="001748C7">
          <w:rPr>
            <w:i/>
            <w:lang w:val="es-PY"/>
          </w:rPr>
          <w:delText>jQuery</w:delText>
        </w:r>
      </w:del>
      <w:proofErr w:type="spellStart"/>
      <w:ins w:id="316" w:author="Ivan Lopez" w:date="2015-06-17T16:43:00Z">
        <w:r w:rsidR="00914135" w:rsidRPr="00914135">
          <w:rPr>
            <w:i/>
            <w:lang w:val="es-PY"/>
          </w:rPr>
          <w:t>jQuery</w:t>
        </w:r>
      </w:ins>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del w:id="317" w:author="Ivan Lopez" w:date="2015-06-17T16:43:00Z">
        <w:r w:rsidR="001748C7" w:rsidRPr="001748C7">
          <w:rPr>
            <w:i/>
            <w:lang w:val="es-PY"/>
          </w:rPr>
          <w:delText>jQuery</w:delText>
        </w:r>
      </w:del>
      <w:proofErr w:type="spellStart"/>
      <w:ins w:id="318" w:author="Ivan Lopez" w:date="2015-06-17T16:43:00Z">
        <w:r w:rsidR="00914135" w:rsidRPr="00914135">
          <w:rPr>
            <w:i/>
            <w:lang w:val="es-PY"/>
          </w:rPr>
          <w:t>jQuery</w:t>
        </w:r>
      </w:ins>
      <w:r w:rsidR="001748C7" w:rsidRPr="001748C7">
        <w:rPr>
          <w:i/>
          <w:lang w:val="es-PY"/>
        </w:rPr>
        <w:t>UI</w:t>
      </w:r>
      <w:proofErr w:type="spellEnd"/>
      <w:r>
        <w:rPr>
          <w:lang w:val="es-PY"/>
        </w:rPr>
        <w:t xml:space="preserve"> y </w:t>
      </w:r>
      <w:del w:id="319" w:author="Ivan Lopez" w:date="2015-06-17T16:43:00Z">
        <w:r w:rsidR="001748C7" w:rsidRPr="001748C7">
          <w:rPr>
            <w:i/>
            <w:lang w:val="es-PY"/>
          </w:rPr>
          <w:delText>JQuery</w:delText>
        </w:r>
      </w:del>
      <w:del w:id="320" w:author="Ivan Lopez" w:date="2015-06-17T16:45:00Z">
        <w:r w:rsidR="001748C7" w:rsidRPr="001748C7">
          <w:rPr>
            <w:i/>
            <w:lang w:val="es-PY"/>
          </w:rPr>
          <w:delText xml:space="preserve"> </w:delText>
        </w:r>
        <w:commentRangeStart w:id="321"/>
        <w:r w:rsidR="001748C7" w:rsidRPr="001748C7">
          <w:rPr>
            <w:i/>
            <w:lang w:val="es-PY"/>
          </w:rPr>
          <w:delText>Validate</w:delText>
        </w:r>
      </w:del>
      <w:commentRangeEnd w:id="321"/>
      <w:proofErr w:type="spellStart"/>
      <w:ins w:id="322"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sidR="008D5CE8">
        <w:rPr>
          <w:rStyle w:val="Refdecomentario"/>
          <w:rFonts w:eastAsiaTheme="minorEastAsia"/>
          <w:lang w:eastAsia="es-ES"/>
        </w:rPr>
        <w:commentReference w:id="321"/>
      </w:r>
      <w:r>
        <w:rPr>
          <w:lang w:val="es-PY"/>
        </w:rPr>
        <w:t xml:space="preserve">, es posible dar cobertura a todos los </w:t>
      </w:r>
      <w:proofErr w:type="spellStart"/>
      <w:r>
        <w:rPr>
          <w:lang w:val="es-PY"/>
        </w:rPr>
        <w:t>widgets</w:t>
      </w:r>
      <w:proofErr w:type="spellEnd"/>
      <w:r>
        <w:rPr>
          <w:lang w:val="es-PY"/>
        </w:rPr>
        <w:t xml:space="preserve"> que serán tenidos en cuenta en este trabajo de fin de carrera.</w:t>
      </w:r>
    </w:p>
    <w:p w:rsidR="00860ED3" w:rsidRPr="00255D9F" w:rsidRDefault="00860ED3" w:rsidP="002E5171">
      <w:pPr>
        <w:jc w:val="both"/>
        <w:rPr>
          <w:rFonts w:cs="Times New Roman"/>
          <w:b/>
          <w:caps/>
        </w:rPr>
      </w:pPr>
      <w:bookmarkStart w:id="323" w:name="_GoBack"/>
      <w:bookmarkEnd w:id="323"/>
      <w:ins w:id="324" w:author="magali" w:date="2015-06-09T13:50:00Z">
        <w:r w:rsidRPr="00255D9F">
          <w:rPr>
            <w:rFonts w:cs="Times New Roman"/>
            <w:b/>
            <w:caps/>
          </w:rPr>
          <w:t>2.</w:t>
        </w:r>
      </w:ins>
      <w:ins w:id="325" w:author="marcazal" w:date="2015-06-20T02:59:00Z">
        <w:r w:rsidR="00F57940">
          <w:rPr>
            <w:rFonts w:cs="Times New Roman"/>
            <w:b/>
            <w:caps/>
          </w:rPr>
          <w:t>5</w:t>
        </w:r>
      </w:ins>
      <w:ins w:id="326" w:author="magali" w:date="2015-06-09T13:50:00Z">
        <w:del w:id="327" w:author="marcazal" w:date="2015-06-20T02:59:00Z">
          <w:r w:rsidRPr="00255D9F" w:rsidDel="00F57940">
            <w:rPr>
              <w:rFonts w:cs="Times New Roman"/>
              <w:b/>
              <w:caps/>
            </w:rPr>
            <w:delText>8</w:delText>
          </w:r>
        </w:del>
        <w:r w:rsidRPr="00255D9F">
          <w:rPr>
            <w:rFonts w:cs="Times New Roman"/>
            <w:b/>
            <w:caps/>
          </w:rPr>
          <w:t xml:space="preserve"> Síntesis del Capítulo</w:t>
        </w:r>
      </w:ins>
    </w:p>
    <w:p w:rsidR="00F57940" w:rsidRDefault="003B4884">
      <w:pPr>
        <w:jc w:val="both"/>
        <w:rPr>
          <w:ins w:id="328" w:author="marcazal" w:date="2015-06-20T02:52:00Z"/>
          <w:lang w:val="es-PY"/>
        </w:rPr>
      </w:pPr>
      <w:bookmarkStart w:id="329" w:name="BIB__bib"/>
      <w:ins w:id="330" w:author="marcazal" w:date="2015-05-29T05:42:00Z">
        <w:r>
          <w:rPr>
            <w:lang w:val="es-PY"/>
          </w:rPr>
          <w:lastRenderedPageBreak/>
          <w:t>En este capítulo se ha</w:t>
        </w:r>
      </w:ins>
      <w:ins w:id="331" w:author="marcazal" w:date="2015-05-29T05:51:00Z">
        <w:r>
          <w:rPr>
            <w:lang w:val="es-PY"/>
          </w:rPr>
          <w:t>n</w:t>
        </w:r>
      </w:ins>
      <w:ins w:id="332" w:author="marcazal" w:date="2015-05-29T05:42:00Z">
        <w:r>
          <w:rPr>
            <w:lang w:val="es-PY"/>
          </w:rPr>
          <w:t xml:space="preserve"> visto las diversas caracter</w:t>
        </w:r>
      </w:ins>
      <w:ins w:id="333" w:author="marcazal" w:date="2015-05-29T05:43:00Z">
        <w:r>
          <w:rPr>
            <w:lang w:val="es-PY"/>
          </w:rPr>
          <w:t xml:space="preserve">ísticas que ofrecen las </w:t>
        </w:r>
        <w:del w:id="334" w:author="Ivan Lopez" w:date="2015-06-17T17:06:00Z">
          <w:r w:rsidDel="00524FF6">
            <w:rPr>
              <w:lang w:val="es-PY"/>
            </w:rPr>
            <w:delText>RIAS</w:delText>
          </w:r>
        </w:del>
      </w:ins>
      <w:proofErr w:type="spellStart"/>
      <w:ins w:id="335" w:author="Ivan Lopez" w:date="2015-06-17T17:06:00Z">
        <w:r w:rsidR="00524FF6" w:rsidRPr="00524FF6">
          <w:rPr>
            <w:lang w:val="es-PY"/>
          </w:rPr>
          <w:t>RIAs</w:t>
        </w:r>
      </w:ins>
      <w:proofErr w:type="spellEnd"/>
      <w:ins w:id="336" w:author="marcazal" w:date="2015-05-29T05:43:00Z">
        <w:r>
          <w:rPr>
            <w:lang w:val="es-PY"/>
          </w:rPr>
          <w:t xml:space="preserve">, como así también los enfoques </w:t>
        </w:r>
      </w:ins>
      <w:ins w:id="337" w:author="marcazal" w:date="2015-05-29T06:10:00Z">
        <w:r w:rsidR="001E5F77">
          <w:rPr>
            <w:lang w:val="es-PY"/>
          </w:rPr>
          <w:t>tecnológicos</w:t>
        </w:r>
      </w:ins>
      <w:ins w:id="338" w:author="marcazal" w:date="2015-05-29T05:58:00Z">
        <w:r w:rsidR="00F23BCF">
          <w:rPr>
            <w:lang w:val="es-PY"/>
          </w:rPr>
          <w:t xml:space="preserve"> </w:t>
        </w:r>
      </w:ins>
      <w:ins w:id="339" w:author="marcazal" w:date="2015-05-29T05:43:00Z">
        <w:r>
          <w:rPr>
            <w:lang w:val="es-PY"/>
          </w:rPr>
          <w:t xml:space="preserve">para explotar el lado del cliente en este tipo de aplicaciones. </w:t>
        </w:r>
      </w:ins>
      <w:ins w:id="340" w:author="marcazal" w:date="2015-05-29T05:58:00Z">
        <w:r w:rsidR="00F23BCF">
          <w:rPr>
            <w:lang w:val="es-PY"/>
          </w:rPr>
          <w:t>Estos enfoques son</w:t>
        </w:r>
      </w:ins>
      <w:ins w:id="341" w:author="marcazal" w:date="2015-05-29T05:46:00Z">
        <w:r>
          <w:rPr>
            <w:lang w:val="es-PY"/>
          </w:rPr>
          <w:t xml:space="preserve">: </w:t>
        </w:r>
      </w:ins>
      <w:ins w:id="342" w:author="marcazal" w:date="2015-05-29T05:47:00Z">
        <w:r>
          <w:rPr>
            <w:lang w:val="es-PY"/>
          </w:rPr>
          <w:t xml:space="preserve">las implementaciones basadas en librerías </w:t>
        </w:r>
      </w:ins>
      <w:proofErr w:type="spellStart"/>
      <w:ins w:id="343" w:author="marcazal" w:date="2015-06-18T07:28:00Z">
        <w:r w:rsidR="00342DA4" w:rsidRPr="00342DA4">
          <w:rPr>
            <w:i/>
            <w:lang w:val="es-PY"/>
          </w:rPr>
          <w:t>Javascript</w:t>
        </w:r>
      </w:ins>
      <w:proofErr w:type="spellEnd"/>
      <w:ins w:id="344" w:author="marcazal" w:date="2015-05-29T05:48:00Z">
        <w:r>
          <w:rPr>
            <w:i/>
            <w:lang w:val="es-PY"/>
          </w:rPr>
          <w:t>,</w:t>
        </w:r>
        <w:r>
          <w:rPr>
            <w:lang w:val="es-PY"/>
          </w:rPr>
          <w:t xml:space="preserve"> las basadas</w:t>
        </w:r>
      </w:ins>
      <w:ins w:id="345" w:author="marcazal" w:date="2015-05-29T05:49:00Z">
        <w:r>
          <w:rPr>
            <w:lang w:val="es-PY"/>
          </w:rPr>
          <w:t xml:space="preserve"> en la instalación de </w:t>
        </w:r>
        <w:proofErr w:type="spellStart"/>
        <w:r w:rsidR="001748C7" w:rsidRPr="001748C7">
          <w:rPr>
            <w:i/>
            <w:lang w:val="es-PY"/>
          </w:rPr>
          <w:t>plug-ins</w:t>
        </w:r>
        <w:proofErr w:type="spellEnd"/>
        <w:r>
          <w:rPr>
            <w:lang w:val="es-PY"/>
          </w:rPr>
          <w:t xml:space="preserve"> o las que se enfocan en ambientes en tiempo de ejecuci</w:t>
        </w:r>
      </w:ins>
      <w:ins w:id="346" w:author="marcazal" w:date="2015-05-29T05:50:00Z">
        <w:r>
          <w:rPr>
            <w:lang w:val="es-PY"/>
          </w:rPr>
          <w:t>ón.</w:t>
        </w:r>
      </w:ins>
      <w:ins w:id="347" w:author="marcazal" w:date="2015-05-29T05:53:00Z">
        <w:r w:rsidR="00F23BCF">
          <w:rPr>
            <w:lang w:val="es-PY"/>
          </w:rPr>
          <w:t xml:space="preserve"> La</w:t>
        </w:r>
      </w:ins>
      <w:ins w:id="348" w:author="marcazal" w:date="2015-05-29T05:59:00Z">
        <w:r w:rsidR="00F23BCF">
          <w:rPr>
            <w:lang w:val="es-PY"/>
          </w:rPr>
          <w:t xml:space="preserve"> primera de ellas es la más utilizada en la comunidad web, debido a que</w:t>
        </w:r>
      </w:ins>
      <w:ins w:id="349" w:author="marcazal" w:date="2015-05-29T06:12:00Z">
        <w:r w:rsidR="006D155D">
          <w:rPr>
            <w:lang w:val="es-PY"/>
          </w:rPr>
          <w:t xml:space="preserve"> la aplicación </w:t>
        </w:r>
      </w:ins>
      <w:ins w:id="350" w:author="marcazal" w:date="2015-05-29T06:13:00Z">
        <w:r w:rsidR="006D155D">
          <w:rPr>
            <w:lang w:val="es-PY"/>
          </w:rPr>
          <w:t xml:space="preserve">web </w:t>
        </w:r>
      </w:ins>
      <w:ins w:id="351" w:author="marcazal" w:date="2015-05-29T06:12:00Z">
        <w:r w:rsidR="006D155D">
          <w:rPr>
            <w:lang w:val="es-PY"/>
          </w:rPr>
          <w:t>se implementa</w:t>
        </w:r>
      </w:ins>
      <w:ins w:id="352" w:author="marcazal" w:date="2015-05-29T06:03:00Z">
        <w:r w:rsidR="001E5F77">
          <w:rPr>
            <w:lang w:val="es-PY"/>
          </w:rPr>
          <w:t xml:space="preserve"> </w:t>
        </w:r>
      </w:ins>
      <w:ins w:id="353" w:author="marcazal" w:date="2015-05-29T06:04:00Z">
        <w:r w:rsidR="001E5F77">
          <w:rPr>
            <w:lang w:val="es-PY"/>
          </w:rPr>
          <w:t xml:space="preserve">por medio de un compendio de </w:t>
        </w:r>
      </w:ins>
      <w:ins w:id="354" w:author="marcazal" w:date="2015-05-30T08:21:00Z">
        <w:r w:rsidR="00C2577F">
          <w:rPr>
            <w:lang w:val="es-PY"/>
          </w:rPr>
          <w:t>estándares</w:t>
        </w:r>
      </w:ins>
      <w:ins w:id="355" w:author="marcazal" w:date="2015-05-29T06:07:00Z">
        <w:del w:id="356" w:author="magali" w:date="2015-06-09T13:50:00Z">
          <w:r w:rsidR="001E5F77" w:rsidDel="00422BE5">
            <w:rPr>
              <w:lang w:val="es-PY"/>
            </w:rPr>
            <w:delText xml:space="preserve"> de uso</w:delText>
          </w:r>
        </w:del>
      </w:ins>
      <w:ins w:id="357" w:author="marcazal" w:date="2015-05-29T06:04:00Z">
        <w:r w:rsidR="001E5F77">
          <w:rPr>
            <w:lang w:val="es-PY"/>
          </w:rPr>
          <w:t xml:space="preserve"> abiertos trabajando conjuntamente como lo son </w:t>
        </w:r>
        <w:r w:rsidR="000E0DD5" w:rsidRPr="003134E0">
          <w:rPr>
            <w:lang w:val="es-PY"/>
          </w:rPr>
          <w:t>HTML</w:t>
        </w:r>
      </w:ins>
      <w:ins w:id="358" w:author="marcazal" w:date="2015-05-29T06:08:00Z">
        <w:r w:rsidR="001E5F77">
          <w:rPr>
            <w:lang w:val="es-PY"/>
          </w:rPr>
          <w:t xml:space="preserve"> y </w:t>
        </w:r>
      </w:ins>
      <w:ins w:id="359" w:author="marcazal" w:date="2015-05-29T06:04:00Z">
        <w:r w:rsidR="000E0DD5" w:rsidRPr="003134E0">
          <w:rPr>
            <w:lang w:val="es-PY"/>
          </w:rPr>
          <w:t>CSS</w:t>
        </w:r>
      </w:ins>
      <w:ins w:id="360" w:author="marcazal" w:date="2015-05-29T06:09:00Z">
        <w:r w:rsidR="001E5F77">
          <w:rPr>
            <w:i/>
            <w:lang w:val="es-PY"/>
          </w:rPr>
          <w:t xml:space="preserve"> (para la representación de los elementos y el posicionamiento)</w:t>
        </w:r>
      </w:ins>
      <w:ins w:id="361" w:author="marcazal" w:date="2015-05-29T06:04:00Z">
        <w:r w:rsidR="001E5F77">
          <w:rPr>
            <w:lang w:val="es-PY"/>
          </w:rPr>
          <w:t xml:space="preserve">, </w:t>
        </w:r>
      </w:ins>
      <w:proofErr w:type="spellStart"/>
      <w:ins w:id="362" w:author="marcazal" w:date="2015-06-18T07:28:00Z">
        <w:r w:rsidR="00342DA4" w:rsidRPr="00342DA4">
          <w:rPr>
            <w:i/>
            <w:lang w:val="es-PY"/>
          </w:rPr>
          <w:t>Javascript</w:t>
        </w:r>
      </w:ins>
      <w:proofErr w:type="spellEnd"/>
      <w:ins w:id="363" w:author="marcazal" w:date="2015-05-29T06:09:00Z">
        <w:r w:rsidR="001E5F77">
          <w:rPr>
            <w:i/>
            <w:lang w:val="es-PY"/>
          </w:rPr>
          <w:t xml:space="preserve"> (para la lógica de la aplicación</w:t>
        </w:r>
      </w:ins>
      <w:ins w:id="364" w:author="marcazal" w:date="2015-05-29T06:13:00Z">
        <w:r w:rsidR="006D155D">
          <w:rPr>
            <w:i/>
            <w:lang w:val="es-PY"/>
          </w:rPr>
          <w:t xml:space="preserve"> en el lado cliente</w:t>
        </w:r>
      </w:ins>
      <w:ins w:id="365" w:author="marcazal" w:date="2015-05-29T06:09:00Z">
        <w:r w:rsidR="001E5F77">
          <w:rPr>
            <w:i/>
            <w:lang w:val="es-PY"/>
          </w:rPr>
          <w:t>)</w:t>
        </w:r>
      </w:ins>
      <w:ins w:id="366" w:author="marcazal" w:date="2015-05-29T06:06:00Z">
        <w:r w:rsidR="001E5F77">
          <w:rPr>
            <w:lang w:val="es-PY"/>
          </w:rPr>
          <w:t xml:space="preserve"> y</w:t>
        </w:r>
      </w:ins>
      <w:ins w:id="367" w:author="marcazal" w:date="2015-05-29T06:04:00Z">
        <w:r w:rsidR="001E5F77">
          <w:rPr>
            <w:lang w:val="es-PY"/>
          </w:rPr>
          <w:t xml:space="preserve"> </w:t>
        </w:r>
        <w:r w:rsidR="001748C7" w:rsidRPr="001748C7">
          <w:rPr>
            <w:i/>
            <w:lang w:val="es-PY"/>
          </w:rPr>
          <w:t>XML</w:t>
        </w:r>
        <w:r w:rsidR="001E5F77">
          <w:rPr>
            <w:lang w:val="es-PY"/>
          </w:rPr>
          <w:t xml:space="preserve"> o </w:t>
        </w:r>
        <w:proofErr w:type="gramStart"/>
        <w:r w:rsidR="000E0DD5" w:rsidRPr="003134E0">
          <w:rPr>
            <w:lang w:val="es-PY"/>
          </w:rPr>
          <w:t>JSON</w:t>
        </w:r>
      </w:ins>
      <w:ins w:id="368" w:author="marcazal" w:date="2015-05-29T06:09:00Z">
        <w:r w:rsidR="001E5F77">
          <w:rPr>
            <w:i/>
            <w:lang w:val="es-PY"/>
          </w:rPr>
          <w:t>(</w:t>
        </w:r>
        <w:proofErr w:type="gramEnd"/>
        <w:r w:rsidR="001E5F77">
          <w:rPr>
            <w:i/>
            <w:lang w:val="es-PY"/>
          </w:rPr>
          <w:t>para la comunicaci</w:t>
        </w:r>
      </w:ins>
      <w:ins w:id="369" w:author="marcazal" w:date="2015-05-29T06:10:00Z">
        <w:r w:rsidR="001E5F77">
          <w:rPr>
            <w:i/>
            <w:lang w:val="es-PY"/>
          </w:rPr>
          <w:t xml:space="preserve">ón entre el cliente y el </w:t>
        </w:r>
        <w:commentRangeStart w:id="370"/>
        <w:r w:rsidR="001E5F77">
          <w:rPr>
            <w:i/>
            <w:lang w:val="es-PY"/>
          </w:rPr>
          <w:t>servidor</w:t>
        </w:r>
      </w:ins>
      <w:commentRangeEnd w:id="370"/>
      <w:ins w:id="371" w:author="marcazal" w:date="2015-06-20T02:55:00Z">
        <w:r w:rsidR="00F57940">
          <w:rPr>
            <w:rStyle w:val="Refdecomentario"/>
            <w:rFonts w:eastAsiaTheme="minorEastAsia"/>
            <w:lang w:eastAsia="es-ES"/>
          </w:rPr>
          <w:commentReference w:id="370"/>
        </w:r>
      </w:ins>
      <w:ins w:id="372" w:author="marcazal" w:date="2015-05-29T06:10:00Z">
        <w:r w:rsidR="001E5F77">
          <w:rPr>
            <w:i/>
            <w:lang w:val="es-PY"/>
          </w:rPr>
          <w:t>)</w:t>
        </w:r>
      </w:ins>
      <w:ins w:id="373" w:author="marcazal" w:date="2015-05-29T06:14:00Z">
        <w:r w:rsidR="006D155D">
          <w:rPr>
            <w:lang w:val="es-PY"/>
          </w:rPr>
          <w:t xml:space="preserve">. </w:t>
        </w:r>
      </w:ins>
      <w:del w:id="374" w:author="marcazal" w:date="2015-06-20T02:52:00Z">
        <w:r w:rsidR="00422BE5" w:rsidDel="00F57940">
          <w:rPr>
            <w:rStyle w:val="Refdecomentario"/>
            <w:rFonts w:eastAsiaTheme="minorEastAsia"/>
            <w:lang w:eastAsia="es-ES"/>
          </w:rPr>
          <w:commentReference w:id="375"/>
        </w:r>
        <w:r w:rsidR="00422BE5" w:rsidDel="00F57940">
          <w:rPr>
            <w:rStyle w:val="Refdecomentario"/>
            <w:rFonts w:eastAsiaTheme="minorEastAsia"/>
            <w:lang w:eastAsia="es-ES"/>
          </w:rPr>
          <w:commentReference w:id="376"/>
        </w:r>
      </w:del>
    </w:p>
    <w:p w:rsidR="00E00CB2" w:rsidRDefault="00033500">
      <w:pPr>
        <w:jc w:val="both"/>
        <w:rPr>
          <w:ins w:id="377" w:author="marcazal" w:date="2015-05-30T08:24:00Z"/>
          <w:lang w:val="es-PY"/>
        </w:rPr>
      </w:pPr>
      <w:ins w:id="378" w:author="marcazal" w:date="2015-05-29T07:46:00Z">
        <w:r>
          <w:rPr>
            <w:lang w:val="es-PY"/>
          </w:rPr>
          <w:t xml:space="preserve">Son varias las librerías </w:t>
        </w:r>
      </w:ins>
      <w:proofErr w:type="spellStart"/>
      <w:ins w:id="379" w:author="marcazal" w:date="2015-06-18T07:23:00Z">
        <w:r w:rsidR="00342DA4" w:rsidRPr="00342DA4">
          <w:rPr>
            <w:i/>
            <w:lang w:val="es-PY"/>
          </w:rPr>
          <w:t>Javascript</w:t>
        </w:r>
      </w:ins>
      <w:proofErr w:type="spellEnd"/>
      <w:ins w:id="380" w:author="marcazal" w:date="2015-05-29T07:46:00Z">
        <w:r>
          <w:rPr>
            <w:lang w:val="es-PY"/>
          </w:rPr>
          <w:t xml:space="preserve"> existentes en la </w:t>
        </w:r>
      </w:ins>
      <w:ins w:id="381" w:author="marcazal" w:date="2015-06-03T23:32:00Z">
        <w:r w:rsidR="003134E0">
          <w:rPr>
            <w:lang w:val="es-PY"/>
          </w:rPr>
          <w:t>actualidad</w:t>
        </w:r>
      </w:ins>
      <w:ins w:id="382" w:author="marcazal" w:date="2015-05-29T07:57:00Z">
        <w:r w:rsidR="008A6D12">
          <w:rPr>
            <w:rStyle w:val="Refdenotaalpie"/>
            <w:lang w:val="es-PY"/>
          </w:rPr>
          <w:footnoteReference w:id="11"/>
        </w:r>
      </w:ins>
      <w:ins w:id="384" w:author="marcazal" w:date="2015-05-29T08:05:00Z">
        <w:r w:rsidR="001457D0">
          <w:rPr>
            <w:lang w:val="es-PY"/>
          </w:rPr>
          <w:t>.</w:t>
        </w:r>
      </w:ins>
      <w:ins w:id="385" w:author="marcazal" w:date="2015-05-29T08:10:00Z">
        <w:r w:rsidR="001457D0">
          <w:rPr>
            <w:lang w:val="es-PY"/>
          </w:rPr>
          <w:t xml:space="preserve"> </w:t>
        </w:r>
      </w:ins>
      <w:ins w:id="386" w:author="marcazal" w:date="2015-05-29T08:20:00Z">
        <w:r w:rsidR="007F6BB4">
          <w:rPr>
            <w:lang w:val="es-PY"/>
          </w:rPr>
          <w:t>Algunas de ellas</w:t>
        </w:r>
      </w:ins>
      <w:ins w:id="387" w:author="marcazal" w:date="2015-05-29T08:10:00Z">
        <w:r w:rsidR="001457D0">
          <w:rPr>
            <w:lang w:val="es-PY"/>
          </w:rPr>
          <w:t xml:space="preserve"> permiten la representaci</w:t>
        </w:r>
      </w:ins>
      <w:ins w:id="388" w:author="marcazal" w:date="2015-05-29T08:11:00Z">
        <w:r w:rsidR="001457D0">
          <w:rPr>
            <w:lang w:val="es-PY"/>
          </w:rPr>
          <w:t xml:space="preserve">ón de </w:t>
        </w:r>
      </w:ins>
      <w:ins w:id="389" w:author="marcazal" w:date="2015-05-29T08:12:00Z">
        <w:r w:rsidR="001457D0">
          <w:rPr>
            <w:lang w:val="es-PY"/>
          </w:rPr>
          <w:t xml:space="preserve">ciertos </w:t>
        </w:r>
      </w:ins>
      <w:ins w:id="390" w:author="marcazal" w:date="2015-05-29T08:11:00Z">
        <w:r w:rsidR="001457D0">
          <w:rPr>
            <w:lang w:val="es-PY"/>
          </w:rPr>
          <w:t>elementos de interfaz interactivos (</w:t>
        </w:r>
        <w:proofErr w:type="spellStart"/>
        <w:r w:rsidR="001748C7" w:rsidRPr="001748C7">
          <w:rPr>
            <w:i/>
            <w:lang w:val="es-PY"/>
          </w:rPr>
          <w:t>widgets</w:t>
        </w:r>
        <w:proofErr w:type="spellEnd"/>
        <w:r w:rsidR="001457D0">
          <w:rPr>
            <w:lang w:val="es-PY"/>
          </w:rPr>
          <w:t xml:space="preserve">) </w:t>
        </w:r>
      </w:ins>
      <w:ins w:id="391" w:author="marcazal" w:date="2015-05-29T08:12:00Z">
        <w:r w:rsidR="001457D0">
          <w:rPr>
            <w:lang w:val="es-PY"/>
          </w:rPr>
          <w:t>que son comunes en las interfaces enriquecidas actuales</w:t>
        </w:r>
      </w:ins>
      <w:ins w:id="392" w:author="marcazal" w:date="2015-05-29T08:19:00Z">
        <w:r w:rsidR="007F6BB4">
          <w:rPr>
            <w:lang w:val="es-PY"/>
          </w:rPr>
          <w:t xml:space="preserve"> y </w:t>
        </w:r>
      </w:ins>
      <w:ins w:id="393" w:author="marcazal" w:date="2015-05-29T08:21:00Z">
        <w:r w:rsidR="007F6BB4">
          <w:rPr>
            <w:lang w:val="es-PY"/>
          </w:rPr>
          <w:t>a la vez ofrecen la posibilidad de agregar cierta lógica en el lado cliente, como validaciones locales de campos de entrada en los formularios</w:t>
        </w:r>
      </w:ins>
      <w:ins w:id="394" w:author="marcazal" w:date="2015-05-29T08:12:00Z">
        <w:r w:rsidR="001457D0">
          <w:rPr>
            <w:lang w:val="es-PY"/>
          </w:rPr>
          <w:t xml:space="preserve">. </w:t>
        </w:r>
      </w:ins>
      <w:ins w:id="395" w:author="marcazal" w:date="2015-05-29T08:33:00Z">
        <w:r w:rsidR="0096767B">
          <w:rPr>
            <w:lang w:val="es-PY"/>
          </w:rPr>
          <w:t xml:space="preserve">Según el </w:t>
        </w:r>
      </w:ins>
      <w:ins w:id="396" w:author="marcazal" w:date="2015-05-30T08:23:00Z">
        <w:r w:rsidR="00C2577F">
          <w:rPr>
            <w:lang w:val="es-PY"/>
          </w:rPr>
          <w:t>análisis llevado a cabo</w:t>
        </w:r>
      </w:ins>
      <w:ins w:id="397" w:author="marcazal" w:date="2015-05-29T08:33:00Z">
        <w:r w:rsidR="0096767B">
          <w:rPr>
            <w:lang w:val="es-PY"/>
          </w:rPr>
          <w:t xml:space="preserve"> a principales portales web, d</w:t>
        </w:r>
      </w:ins>
      <w:ins w:id="398" w:author="marcazal" w:date="2015-05-29T08:13:00Z">
        <w:r w:rsidR="001457D0">
          <w:rPr>
            <w:lang w:val="es-PY"/>
          </w:rPr>
          <w:t xml:space="preserve">entro de los </w:t>
        </w:r>
        <w:proofErr w:type="spellStart"/>
        <w:r w:rsidR="001748C7" w:rsidRPr="001748C7">
          <w:rPr>
            <w:i/>
            <w:lang w:val="es-PY"/>
          </w:rPr>
          <w:t>widgets</w:t>
        </w:r>
      </w:ins>
      <w:proofErr w:type="spellEnd"/>
      <w:ins w:id="399" w:author="marcazal" w:date="2015-05-29T08:14:00Z">
        <w:r w:rsidR="001457D0">
          <w:rPr>
            <w:i/>
            <w:lang w:val="es-PY"/>
          </w:rPr>
          <w:t xml:space="preserve"> </w:t>
        </w:r>
        <w:r w:rsidR="001457D0">
          <w:rPr>
            <w:lang w:val="es-PY"/>
          </w:rPr>
          <w:t xml:space="preserve">más utilizados se ven a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400" w:author="marcazal" w:date="2015-05-29T08:26:00Z">
        <w:r w:rsidR="0096767B">
          <w:rPr>
            <w:i/>
            <w:lang w:val="es-PY"/>
          </w:rPr>
          <w:t xml:space="preserve"> y </w:t>
        </w:r>
      </w:ins>
      <w:ins w:id="401" w:author="marcazal" w:date="2015-05-29T08:14:00Z">
        <w:r w:rsidR="007F6BB4">
          <w:rPr>
            <w:i/>
            <w:lang w:val="es-PY"/>
          </w:rPr>
          <w:t>autocomplete</w:t>
        </w:r>
      </w:ins>
      <w:ins w:id="402" w:author="marcazal" w:date="2015-05-29T08:26:00Z">
        <w:r w:rsidR="0096767B">
          <w:rPr>
            <w:i/>
            <w:lang w:val="es-PY"/>
          </w:rPr>
          <w:t xml:space="preserve">, </w:t>
        </w:r>
        <w:r w:rsidR="0096767B">
          <w:rPr>
            <w:lang w:val="es-PY"/>
          </w:rPr>
          <w:t>como así también</w:t>
        </w:r>
      </w:ins>
      <w:ins w:id="403" w:author="marcazal" w:date="2015-05-29T08:25:00Z">
        <w:r w:rsidR="0096767B">
          <w:rPr>
            <w:lang w:val="es-PY"/>
          </w:rPr>
          <w:t xml:space="preserve"> </w:t>
        </w:r>
      </w:ins>
      <w:ins w:id="404" w:author="marcazal" w:date="2015-05-29T08:29:00Z">
        <w:r w:rsidR="0096767B">
          <w:rPr>
            <w:lang w:val="es-PY"/>
          </w:rPr>
          <w:t>diversas</w:t>
        </w:r>
      </w:ins>
      <w:ins w:id="405" w:author="marcazal" w:date="2015-05-29T08:16:00Z">
        <w:r w:rsidR="007F6BB4">
          <w:rPr>
            <w:lang w:val="es-PY"/>
          </w:rPr>
          <w:t xml:space="preserve"> validaciones locales</w:t>
        </w:r>
      </w:ins>
      <w:ins w:id="406" w:author="marcazal" w:date="2015-05-29T08:14:00Z">
        <w:r w:rsidR="001457D0">
          <w:rPr>
            <w:lang w:val="es-PY"/>
          </w:rPr>
          <w:t xml:space="preserve"> </w:t>
        </w:r>
      </w:ins>
      <w:ins w:id="407" w:author="marcazal" w:date="2015-05-29T08:28:00Z">
        <w:r w:rsidR="0096767B">
          <w:rPr>
            <w:lang w:val="es-PY"/>
          </w:rPr>
          <w:t>en los</w:t>
        </w:r>
      </w:ins>
      <w:ins w:id="408" w:author="marcazal" w:date="2015-05-29T08:26:00Z">
        <w:r w:rsidR="0096767B">
          <w:rPr>
            <w:lang w:val="es-PY"/>
          </w:rPr>
          <w:t xml:space="preserve"> campos </w:t>
        </w:r>
      </w:ins>
      <w:ins w:id="409" w:author="marcazal" w:date="2015-05-29T08:28:00Z">
        <w:r w:rsidR="0096767B">
          <w:rPr>
            <w:lang w:val="es-PY"/>
          </w:rPr>
          <w:t xml:space="preserve">de entrada </w:t>
        </w:r>
      </w:ins>
      <w:ins w:id="410" w:author="marcazal" w:date="2015-05-29T08:29:00Z">
        <w:r w:rsidR="0096767B">
          <w:rPr>
            <w:lang w:val="es-PY"/>
          </w:rPr>
          <w:t xml:space="preserve">como </w:t>
        </w:r>
      </w:ins>
      <w:ins w:id="411" w:author="marcazal" w:date="2015-05-29T08:30:00Z">
        <w:r w:rsidR="0096767B">
          <w:rPr>
            <w:lang w:val="es-PY"/>
          </w:rPr>
          <w:t>validaciones</w:t>
        </w:r>
      </w:ins>
      <w:ins w:id="412" w:author="marcazal" w:date="2015-05-29T08:29:00Z">
        <w:r w:rsidR="0096767B">
          <w:rPr>
            <w:lang w:val="es-PY"/>
          </w:rPr>
          <w:t xml:space="preserve"> de tipo numérico, ema</w:t>
        </w:r>
      </w:ins>
      <w:ins w:id="413" w:author="marcazal" w:date="2015-05-29T08:30:00Z">
        <w:r w:rsidR="0096767B">
          <w:rPr>
            <w:lang w:val="es-PY"/>
          </w:rPr>
          <w:t>i</w:t>
        </w:r>
      </w:ins>
      <w:ins w:id="414"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415" w:author="marcazal" w:date="2015-05-29T08:30:00Z">
        <w:r w:rsidR="0096767B">
          <w:rPr>
            <w:lang w:val="es-PY"/>
          </w:rPr>
          <w:t xml:space="preserve">. </w:t>
        </w:r>
        <w:del w:id="416" w:author="Ivan Lopez" w:date="2015-06-17T16:43:00Z">
          <w:r w:rsidR="001748C7" w:rsidRPr="001748C7">
            <w:rPr>
              <w:i/>
              <w:lang w:val="es-PY"/>
            </w:rPr>
            <w:delText>jQuery</w:delText>
          </w:r>
        </w:del>
      </w:ins>
      <w:proofErr w:type="spellStart"/>
      <w:ins w:id="417" w:author="Ivan Lopez" w:date="2015-06-17T16:43:00Z">
        <w:r w:rsidR="00914135" w:rsidRPr="00914135">
          <w:rPr>
            <w:i/>
            <w:lang w:val="es-PY"/>
          </w:rPr>
          <w:t>jQuery</w:t>
        </w:r>
      </w:ins>
      <w:proofErr w:type="spellEnd"/>
      <w:ins w:id="418" w:author="marcazal" w:date="2015-05-29T08:30:00Z">
        <w:r w:rsidR="0096767B">
          <w:rPr>
            <w:lang w:val="es-PY"/>
          </w:rPr>
          <w:t xml:space="preserve"> a la par de ser la librer</w:t>
        </w:r>
      </w:ins>
      <w:ins w:id="419" w:author="marcazal" w:date="2015-05-29T08:31:00Z">
        <w:r w:rsidR="0096767B">
          <w:rPr>
            <w:lang w:val="es-PY"/>
          </w:rPr>
          <w:t xml:space="preserve">ía </w:t>
        </w:r>
      </w:ins>
      <w:proofErr w:type="spellStart"/>
      <w:ins w:id="420" w:author="marcazal" w:date="2015-06-18T07:23:00Z">
        <w:r w:rsidR="00342DA4" w:rsidRPr="00342DA4">
          <w:rPr>
            <w:i/>
            <w:lang w:val="es-PY"/>
          </w:rPr>
          <w:t>Javascript</w:t>
        </w:r>
      </w:ins>
      <w:proofErr w:type="spellEnd"/>
      <w:ins w:id="421" w:author="marcazal" w:date="2015-05-29T08:31:00Z">
        <w:r w:rsidR="0096767B">
          <w:rPr>
            <w:lang w:val="es-PY"/>
          </w:rPr>
          <w:t xml:space="preserve"> más popular actualmente</w:t>
        </w:r>
      </w:ins>
      <w:ins w:id="422" w:author="marcazal" w:date="2015-05-29T08:32:00Z">
        <w:r w:rsidR="0096767B">
          <w:rPr>
            <w:lang w:val="es-PY"/>
          </w:rPr>
          <w:t>,</w:t>
        </w:r>
      </w:ins>
      <w:ins w:id="423" w:author="marcazal" w:date="2015-05-29T08:31:00Z">
        <w:r w:rsidR="0096767B">
          <w:rPr>
            <w:lang w:val="es-PY"/>
          </w:rPr>
          <w:t xml:space="preserve"> ofrece en sus versiones </w:t>
        </w:r>
        <w:del w:id="424" w:author="Ivan Lopez" w:date="2015-06-17T16:43:00Z">
          <w:r w:rsidR="001748C7" w:rsidRPr="001748C7">
            <w:rPr>
              <w:i/>
              <w:lang w:val="es-PY"/>
            </w:rPr>
            <w:delText>jQuery</w:delText>
          </w:r>
        </w:del>
      </w:ins>
      <w:proofErr w:type="spellStart"/>
      <w:ins w:id="425" w:author="Ivan Lopez" w:date="2015-06-17T16:43:00Z">
        <w:r w:rsidR="00914135" w:rsidRPr="00914135">
          <w:rPr>
            <w:i/>
            <w:lang w:val="es-PY"/>
          </w:rPr>
          <w:t>jQuery</w:t>
        </w:r>
      </w:ins>
      <w:ins w:id="426" w:author="marcazal" w:date="2015-05-29T08:31:00Z">
        <w:r w:rsidR="001748C7" w:rsidRPr="001748C7">
          <w:rPr>
            <w:i/>
            <w:lang w:val="es-PY"/>
          </w:rPr>
          <w:t>UI</w:t>
        </w:r>
        <w:proofErr w:type="spellEnd"/>
        <w:r w:rsidR="0096767B">
          <w:rPr>
            <w:lang w:val="es-PY"/>
          </w:rPr>
          <w:t xml:space="preserve"> y </w:t>
        </w:r>
        <w:del w:id="427" w:author="Ivan Lopez" w:date="2015-06-17T16:43:00Z">
          <w:r w:rsidR="001748C7" w:rsidRPr="001748C7">
            <w:rPr>
              <w:i/>
              <w:lang w:val="es-PY"/>
            </w:rPr>
            <w:delText>jQuery</w:delText>
          </w:r>
        </w:del>
      </w:ins>
      <w:proofErr w:type="spellStart"/>
      <w:ins w:id="428" w:author="marcazal" w:date="2015-06-18T07:46:00Z">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1770C9">
          <w:rPr>
            <w:rStyle w:val="Refdecomentario"/>
            <w:rFonts w:eastAsiaTheme="minorEastAsia"/>
            <w:lang w:eastAsia="es-ES"/>
          </w:rPr>
          <w:commentReference w:id="429"/>
        </w:r>
      </w:ins>
      <w:ins w:id="430" w:author="marcazal" w:date="2015-06-18T07:47:00Z">
        <w:r w:rsidR="001770C9">
          <w:rPr>
            <w:i/>
            <w:lang w:val="es-PY"/>
          </w:rPr>
          <w:t>,</w:t>
        </w:r>
      </w:ins>
      <w:ins w:id="431" w:author="marcazal" w:date="2015-06-20T00:04:00Z">
        <w:r w:rsidR="0059525F">
          <w:rPr>
            <w:i/>
            <w:lang w:val="es-PY"/>
          </w:rPr>
          <w:t xml:space="preserve"> </w:t>
        </w:r>
      </w:ins>
      <w:ins w:id="432" w:author="Ivan Lopez" w:date="2015-06-17T16:43:00Z">
        <w:del w:id="433" w:author="marcazal" w:date="2015-06-18T07:46:00Z">
          <w:r w:rsidR="00914135" w:rsidRPr="00914135" w:rsidDel="001770C9">
            <w:rPr>
              <w:i/>
              <w:lang w:val="es-PY"/>
            </w:rPr>
            <w:delText>jQuery</w:delText>
          </w:r>
        </w:del>
      </w:ins>
      <w:ins w:id="434" w:author="marcazal" w:date="2015-05-29T08:32:00Z">
        <w:r w:rsidR="0096767B">
          <w:rPr>
            <w:lang w:val="es-PY"/>
          </w:rPr>
          <w:t>cobertura a todas estas características enriquecidas</w:t>
        </w:r>
      </w:ins>
      <w:ins w:id="435" w:author="marcazal" w:date="2015-05-29T08:34:00Z">
        <w:r w:rsidR="0096767B">
          <w:rPr>
            <w:lang w:val="es-PY"/>
          </w:rPr>
          <w:t>.</w:t>
        </w:r>
      </w:ins>
    </w:p>
    <w:bookmarkEnd w:id="329"/>
    <w:p w:rsidR="00385B5A" w:rsidRPr="004A4A22" w:rsidRDefault="00385B5A" w:rsidP="000551EF"/>
    <w:p w:rsidR="00C82022" w:rsidRPr="004A4A22" w:rsidRDefault="00C82022" w:rsidP="000551EF"/>
    <w:p w:rsidR="006E1839" w:rsidRPr="004A4A22" w:rsidRDefault="00AA40E8" w:rsidP="000551EF">
      <w:pPr>
        <w:rPr>
          <w:lang w:val="es-PY"/>
        </w:rPr>
      </w:pPr>
      <w:ins w:id="436" w:author="Ivan Lopez" w:date="2015-06-17T18:58:00Z">
        <w:r>
          <w:rPr>
            <w:lang w:val="es-PY"/>
          </w:rPr>
          <w:t xml:space="preserve"> </w:t>
        </w:r>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agali" w:date="2015-06-20T02:59:00Z" w:initials="m">
    <w:p w:rsidR="00E00CB2" w:rsidRDefault="00E00CB2">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E00CB2" w:rsidRDefault="00E00CB2">
      <w:pPr>
        <w:pStyle w:val="Textocomentario"/>
      </w:pPr>
      <w:r>
        <w:t>Considerar también la sugerencia de Nathalie que estuvimos conversando ésta mañana</w:t>
      </w:r>
    </w:p>
  </w:comment>
  <w:comment w:id="5" w:author="marcazal" w:date="2015-06-20T02:59:00Z" w:initials="m">
    <w:p w:rsidR="00BB64FF" w:rsidRDefault="00BB64FF">
      <w:pPr>
        <w:pStyle w:val="Textocomentario"/>
        <w:rPr>
          <w:rStyle w:val="Refdecomentario"/>
        </w:rPr>
      </w:pPr>
      <w:r>
        <w:rPr>
          <w:rStyle w:val="Refdecomentario"/>
        </w:rPr>
        <w:annotationRef/>
      </w:r>
      <w:r>
        <w:rPr>
          <w:rStyle w:val="Refdecomentario"/>
        </w:rPr>
        <w:t>Parar el capítulo 2 se me ocurre el nombre MARCO TEORICO DE LAS RICH INTERNET APPLICATIONS (</w:t>
      </w:r>
      <w:proofErr w:type="spellStart"/>
      <w:r>
        <w:rPr>
          <w:rStyle w:val="Refdecomentario"/>
        </w:rPr>
        <w:t>RIAs</w:t>
      </w:r>
      <w:proofErr w:type="spellEnd"/>
      <w:r>
        <w:rPr>
          <w:rStyle w:val="Refdecomentario"/>
        </w:rPr>
        <w:t>)</w:t>
      </w:r>
    </w:p>
    <w:p w:rsidR="00BB64FF" w:rsidRDefault="00BB64FF">
      <w:pPr>
        <w:pStyle w:val="Textocomentario"/>
      </w:pPr>
      <w:r>
        <w:rPr>
          <w:rStyle w:val="Refdecomentario"/>
        </w:rPr>
        <w:t>Para el Capítulo 3</w:t>
      </w:r>
      <w:r w:rsidR="00777F9F">
        <w:rPr>
          <w:rStyle w:val="Refdecomentario"/>
        </w:rPr>
        <w:t xml:space="preserve"> Estado del arte de la Ingeniería de Software dirigida por modelos para las </w:t>
      </w:r>
      <w:proofErr w:type="spellStart"/>
      <w:r w:rsidR="00777F9F">
        <w:rPr>
          <w:rStyle w:val="Refdecomentario"/>
        </w:rPr>
        <w:t>RIAs</w:t>
      </w:r>
      <w:proofErr w:type="spellEnd"/>
    </w:p>
  </w:comment>
  <w:comment w:id="9" w:author="magali" w:date="2015-06-20T02:59:00Z" w:initials="m">
    <w:p w:rsidR="00E00CB2" w:rsidRDefault="00E00CB2">
      <w:pPr>
        <w:pStyle w:val="Textocomentario"/>
      </w:pPr>
      <w:r>
        <w:rPr>
          <w:rStyle w:val="Refdecomentario"/>
        </w:rPr>
        <w:annotationRef/>
      </w:r>
      <w:r>
        <w:t>Queda bien que cada capítulo tenga una breve introducción que básicamente resuma el contenido del capítulo.</w:t>
      </w:r>
    </w:p>
  </w:comment>
  <w:comment w:id="16" w:author="magali" w:date="2015-06-20T02:59:00Z" w:initials="m">
    <w:p w:rsidR="00E00CB2" w:rsidRDefault="00E00CB2">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30" w:author="magali" w:date="2015-06-20T02:59:00Z" w:initials="m">
    <w:p w:rsidR="00E00CB2" w:rsidRDefault="00E00CB2">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51" w:author="magali" w:date="2015-06-20T02:59:00Z" w:initials="m">
    <w:p w:rsidR="00E00CB2" w:rsidRDefault="00E00CB2">
      <w:pPr>
        <w:pStyle w:val="Textocomentario"/>
      </w:pPr>
      <w:r>
        <w:rPr>
          <w:rStyle w:val="Refdecomentario"/>
        </w:rPr>
        <w:annotationRef/>
      </w:r>
      <w:r>
        <w:t>No habría algún otro estudio un poco más reciente?.. 2007 ya es medio antiguo</w:t>
      </w:r>
    </w:p>
  </w:comment>
  <w:comment w:id="218" w:author="magali" w:date="2015-06-20T02:59:00Z" w:initials="m">
    <w:p w:rsidR="00E00CB2" w:rsidRDefault="00E00CB2">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220" w:author="magali" w:date="2015-06-20T02:59:00Z" w:initials="m">
    <w:p w:rsidR="00E00CB2" w:rsidRDefault="00E00CB2">
      <w:pPr>
        <w:pStyle w:val="Textocomentario"/>
      </w:pPr>
      <w:r>
        <w:rPr>
          <w:rStyle w:val="Refdecomentario"/>
        </w:rPr>
        <w:annotationRef/>
      </w:r>
      <w:r>
        <w:t>Yo no pondría todavía esto, es decir, aquí estamos explorando el marco teórico y estado del arte, luego nos ayudará a justificar el trabajo</w:t>
      </w:r>
    </w:p>
  </w:comment>
  <w:comment w:id="253" w:author="magali" w:date="2015-06-20T02:59:00Z" w:initials="m">
    <w:p w:rsidR="00E00CB2" w:rsidRDefault="00E00CB2">
      <w:pPr>
        <w:pStyle w:val="Textocomentario"/>
      </w:pPr>
      <w:r>
        <w:rPr>
          <w:rStyle w:val="Refdecomentario"/>
        </w:rPr>
        <w:annotationRef/>
      </w:r>
      <w:r>
        <w:t>No me queda claro si la elección se refiere seleccionar herramientas para realiza análisis o para utilizarla</w:t>
      </w:r>
    </w:p>
  </w:comment>
  <w:comment w:id="259" w:author="magali" w:date="2015-06-20T02:59:00Z" w:initials="m">
    <w:p w:rsidR="00E00CB2" w:rsidRDefault="00E00CB2">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321" w:author="magali" w:date="2015-06-20T02:59:00Z" w:initials="m">
    <w:p w:rsidR="00E00CB2" w:rsidRDefault="00E00CB2">
      <w:pPr>
        <w:pStyle w:val="Textocomentario"/>
      </w:pPr>
      <w:r>
        <w:rPr>
          <w:rStyle w:val="Refdecomentario"/>
        </w:rPr>
        <w:annotationRef/>
      </w:r>
      <w:r>
        <w:t>Unificar las cursivas a los nombres en inglés, o lenguajes/herramientas/técnicas</w:t>
      </w:r>
    </w:p>
  </w:comment>
  <w:comment w:id="370" w:author="marcazal" w:date="2015-06-20T02:59:00Z" w:initials="m">
    <w:p w:rsidR="00F57940" w:rsidRDefault="00F57940">
      <w:pPr>
        <w:pStyle w:val="Textocomentario"/>
      </w:pPr>
      <w:r>
        <w:rPr>
          <w:rStyle w:val="Refdecomentario"/>
        </w:rPr>
        <w:annotationRef/>
      </w:r>
      <w:r>
        <w:t>No sé por qué no muestra los párrafos que eliminé</w:t>
      </w:r>
    </w:p>
  </w:comment>
  <w:comment w:id="375" w:author="magali" w:date="2015-06-20T02:59:00Z" w:initials="m">
    <w:p w:rsidR="00E00CB2" w:rsidRDefault="00E00CB2">
      <w:pPr>
        <w:pStyle w:val="Textocomentario"/>
      </w:pPr>
      <w:r>
        <w:rPr>
          <w:rStyle w:val="Refdecomentario"/>
        </w:rPr>
        <w:annotationRef/>
      </w:r>
      <w:r>
        <w:t>No está claro qué se quiso indicar con esta frase</w:t>
      </w:r>
    </w:p>
  </w:comment>
  <w:comment w:id="376" w:author="magali" w:date="2015-06-20T02:59:00Z" w:initials="m">
    <w:p w:rsidR="00E00CB2" w:rsidRDefault="00E00CB2">
      <w:pPr>
        <w:pStyle w:val="Textocomentario"/>
      </w:pPr>
      <w:r>
        <w:rPr>
          <w:rStyle w:val="Refdecomentario"/>
        </w:rPr>
        <w:annotationRef/>
      </w:r>
      <w:r>
        <w:t>Revisar frase y mejorarla</w:t>
      </w:r>
    </w:p>
  </w:comment>
  <w:comment w:id="429" w:author="magali" w:date="2015-06-20T02:59:00Z" w:initials="m">
    <w:p w:rsidR="00E00CB2" w:rsidRDefault="00E00CB2" w:rsidP="001770C9">
      <w:pPr>
        <w:pStyle w:val="Textocomentario"/>
      </w:pPr>
      <w:r>
        <w:rPr>
          <w:rStyle w:val="Refdecomentario"/>
        </w:rPr>
        <w:annotationRef/>
      </w:r>
      <w:r>
        <w:t>Unificar las cursivas a los nombres en inglés, o lenguajes/herramientas/técnicas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2B7" w:rsidRDefault="00A202B7" w:rsidP="00875FB2">
      <w:pPr>
        <w:spacing w:after="0" w:line="240" w:lineRule="auto"/>
      </w:pPr>
      <w:r>
        <w:separator/>
      </w:r>
    </w:p>
  </w:endnote>
  <w:endnote w:type="continuationSeparator" w:id="0">
    <w:p w:rsidR="00A202B7" w:rsidRDefault="00A202B7"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2B7" w:rsidRDefault="00A202B7" w:rsidP="00875FB2">
      <w:pPr>
        <w:spacing w:after="0" w:line="240" w:lineRule="auto"/>
      </w:pPr>
      <w:r>
        <w:separator/>
      </w:r>
    </w:p>
  </w:footnote>
  <w:footnote w:type="continuationSeparator" w:id="0">
    <w:p w:rsidR="00A202B7" w:rsidRDefault="00A202B7" w:rsidP="00875FB2">
      <w:pPr>
        <w:spacing w:after="0" w:line="240" w:lineRule="auto"/>
      </w:pPr>
      <w:r>
        <w:continuationSeparator/>
      </w:r>
    </w:p>
  </w:footnote>
  <w:footnote w:id="1">
    <w:p w:rsidR="00E00CB2" w:rsidRPr="006934C2" w:rsidRDefault="00E00CB2"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rsidR="00EF633C">
        <w:fldChar w:fldCharType="begin"/>
      </w:r>
      <w:r w:rsidR="00EF633C" w:rsidRPr="00EF633C">
        <w:rPr>
          <w:lang w:val="en-US"/>
          <w:rPrChange w:id="34" w:author="marcazal" w:date="2015-06-20T21:22:00Z">
            <w:rPr/>
          </w:rPrChange>
        </w:rPr>
        <w:instrText>HYPERLINK "http://en.wikipedia.org/wiki/Rich_Internet_application"</w:instrText>
      </w:r>
      <w:r w:rsidR="00EF633C">
        <w:fldChar w:fldCharType="separate"/>
      </w:r>
      <w:r w:rsidRPr="006934C2">
        <w:rPr>
          <w:rStyle w:val="Hipervnculo"/>
          <w:rFonts w:cstheme="minorHAnsi"/>
          <w:color w:val="000000" w:themeColor="text1"/>
          <w:sz w:val="14"/>
          <w:szCs w:val="16"/>
          <w:lang w:val="en-US"/>
        </w:rPr>
        <w:t>http://en.wikipedia.org/wiki/Rich_Internet_application</w:t>
      </w:r>
      <w:r w:rsidR="00EF633C">
        <w:fldChar w:fldCharType="end"/>
      </w:r>
      <w:r w:rsidRPr="006934C2">
        <w:rPr>
          <w:rFonts w:cstheme="minorHAnsi"/>
          <w:sz w:val="14"/>
          <w:szCs w:val="16"/>
          <w:lang w:val="en-US"/>
        </w:rPr>
        <w:t xml:space="preserve"> 2015</w:t>
      </w:r>
    </w:p>
    <w:p w:rsidR="00E00CB2" w:rsidRDefault="00E00CB2" w:rsidP="00875FB2">
      <w:pPr>
        <w:pStyle w:val="Textonotapie"/>
        <w:rPr>
          <w:lang w:val="en-US"/>
        </w:rPr>
      </w:pPr>
    </w:p>
  </w:footnote>
  <w:footnote w:id="2">
    <w:p w:rsidR="00E00CB2" w:rsidRPr="00BC355D" w:rsidRDefault="00E00CB2"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E00CB2" w:rsidRPr="003612A0" w:rsidRDefault="00E00CB2"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rsidR="00EF633C">
        <w:fldChar w:fldCharType="begin"/>
      </w:r>
      <w:r w:rsidR="00EF633C" w:rsidRPr="00EF633C">
        <w:rPr>
          <w:lang w:val="en-US"/>
          <w:rPrChange w:id="146" w:author="marcazal" w:date="2015-06-20T21:22:00Z">
            <w:rPr/>
          </w:rPrChange>
        </w:rPr>
        <w:instrText>HYPERLINK "http://www.adobe.com/products/air.html"</w:instrText>
      </w:r>
      <w:r w:rsidR="00EF633C">
        <w:fldChar w:fldCharType="separate"/>
      </w:r>
      <w:r w:rsidRPr="003612A0">
        <w:rPr>
          <w:rStyle w:val="Hipervnculo"/>
          <w:color w:val="000000" w:themeColor="text1"/>
          <w:sz w:val="14"/>
          <w:szCs w:val="16"/>
          <w:lang w:val="en-US"/>
        </w:rPr>
        <w:t>http://www.adobe.com/products/air.html</w:t>
      </w:r>
      <w:r w:rsidR="00EF633C">
        <w:fldChar w:fldCharType="end"/>
      </w:r>
      <w:r w:rsidRPr="003612A0">
        <w:rPr>
          <w:sz w:val="14"/>
          <w:szCs w:val="16"/>
          <w:lang w:val="en-US"/>
        </w:rPr>
        <w:t xml:space="preserve"> 2015</w:t>
      </w:r>
    </w:p>
  </w:footnote>
  <w:footnote w:id="4">
    <w:p w:rsidR="00E00CB2" w:rsidRDefault="00E00CB2"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del w:id="202" w:author="marcazal" w:date="2015-06-20T01:51:00Z">
        <w:r w:rsidDel="000F1C98">
          <w:rPr>
            <w:rFonts w:ascii="Times New Roman" w:hAnsi="Times New Roman" w:cs="Times New Roman"/>
            <w:color w:val="252525"/>
            <w:sz w:val="14"/>
            <w:szCs w:val="14"/>
            <w:shd w:val="clear" w:color="auto" w:fill="FFFFFF"/>
          </w:rPr>
          <w:delText>comunicacion</w:delText>
        </w:r>
      </w:del>
      <w:ins w:id="203" w:author="marcazal" w:date="2015-06-20T01:51:00Z">
        <w:r w:rsidR="000F1C98">
          <w:rPr>
            <w:rFonts w:ascii="Times New Roman" w:hAnsi="Times New Roman" w:cs="Times New Roman"/>
            <w:color w:val="252525"/>
            <w:sz w:val="14"/>
            <w:szCs w:val="14"/>
            <w:shd w:val="clear" w:color="auto" w:fill="FFFFFF"/>
          </w:rPr>
          <w:t>comunicación</w:t>
        </w:r>
      </w:ins>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del w:id="204" w:author="marcazal" w:date="2015-06-20T01:50:00Z">
        <w:r w:rsidR="00EF633C" w:rsidDel="000F1C98">
          <w:fldChar w:fldCharType="begin"/>
        </w:r>
        <w:r w:rsidDel="000F1C98">
          <w:delInstrText>HYPERLINK "http://es.wikipedia.org/wiki/Internet" \o "Internet"</w:delInstrText>
        </w:r>
        <w:r w:rsidR="00EF633C" w:rsidDel="000F1C98">
          <w:fldChar w:fldCharType="separate"/>
        </w:r>
        <w:r w:rsidRPr="000F1C98" w:rsidDel="000F1C98">
          <w:rPr>
            <w:rFonts w:ascii="Times New Roman" w:hAnsi="Times New Roman" w:cs="Times New Roman"/>
            <w:sz w:val="14"/>
            <w:szCs w:val="14"/>
            <w:shd w:val="clear" w:color="auto" w:fill="FFFFFF"/>
          </w:rPr>
          <w:delText>Internet</w:delText>
        </w:r>
        <w:r w:rsidR="00EF633C" w:rsidDel="000F1C98">
          <w:fldChar w:fldCharType="end"/>
        </w:r>
      </w:del>
      <w:ins w:id="205" w:author="marcazal" w:date="2015-06-20T01:50:00Z">
        <w:r w:rsidR="000F1C98" w:rsidRPr="000F1C98">
          <w:rPr>
            <w:rFonts w:ascii="Times New Roman" w:hAnsi="Times New Roman" w:cs="Times New Roman"/>
            <w:sz w:val="14"/>
            <w:szCs w:val="14"/>
            <w:shd w:val="clear" w:color="auto" w:fill="FFFFFF"/>
          </w:rPr>
          <w:t>Internet</w:t>
        </w:r>
      </w:ins>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del w:id="206" w:author="marcazal" w:date="2015-06-20T01:51:00Z">
        <w:r w:rsidR="00EF633C" w:rsidDel="000F1C98">
          <w:fldChar w:fldCharType="begin"/>
        </w:r>
        <w:r w:rsidDel="000F1C98">
          <w:delInstrText>HYPERLINK "http://es.wikipedia.org/wiki/Servidor" \o "Servidor"</w:delInstrText>
        </w:r>
        <w:r w:rsidR="00EF633C" w:rsidDel="000F1C98">
          <w:fldChar w:fldCharType="separate"/>
        </w:r>
        <w:r w:rsidRPr="000F1C98" w:rsidDel="000F1C98">
          <w:rPr>
            <w:rFonts w:ascii="Times New Roman" w:hAnsi="Times New Roman" w:cs="Times New Roman"/>
            <w:sz w:val="14"/>
            <w:szCs w:val="14"/>
            <w:shd w:val="clear" w:color="auto" w:fill="FFFFFF"/>
          </w:rPr>
          <w:delText>servidor</w:delText>
        </w:r>
        <w:r w:rsidR="00EF633C" w:rsidDel="000F1C98">
          <w:fldChar w:fldCharType="end"/>
        </w:r>
      </w:del>
      <w:ins w:id="207" w:author="marcazal" w:date="2015-06-20T01:51:00Z">
        <w:r w:rsidR="000F1C98" w:rsidRPr="000F1C98">
          <w:rPr>
            <w:rFonts w:ascii="Times New Roman" w:hAnsi="Times New Roman" w:cs="Times New Roman"/>
            <w:sz w:val="14"/>
            <w:szCs w:val="14"/>
            <w:shd w:val="clear" w:color="auto" w:fill="FFFFFF"/>
          </w:rPr>
          <w:t>servidor</w:t>
        </w:r>
      </w:ins>
      <w:r>
        <w:rPr>
          <w:rFonts w:ascii="Times New Roman" w:hAnsi="Times New Roman" w:cs="Times New Roman"/>
          <w:sz w:val="14"/>
          <w:szCs w:val="14"/>
        </w:rPr>
        <w:t>.</w:t>
      </w:r>
    </w:p>
  </w:footnote>
  <w:footnote w:id="5">
    <w:p w:rsidR="00E00CB2" w:rsidRPr="00E261A7" w:rsidRDefault="00E00CB2">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Designing Web Interfaces:</w:t>
      </w:r>
      <w:r w:rsidRPr="00E261A7">
        <w:rPr>
          <w:color w:val="000000" w:themeColor="text1"/>
          <w:sz w:val="14"/>
          <w:lang w:val="en-US"/>
        </w:rPr>
        <w:t xml:space="preserve"> </w:t>
      </w:r>
      <w:r w:rsidR="00EF633C">
        <w:fldChar w:fldCharType="begin"/>
      </w:r>
      <w:r w:rsidR="00EF633C" w:rsidRPr="002765CD">
        <w:rPr>
          <w:lang w:val="en-US"/>
          <w:rPrChange w:id="276" w:author="marcazal" w:date="2015-06-21T12:13:00Z">
            <w:rPr/>
          </w:rPrChange>
        </w:rPr>
        <w:instrText>HYPERLINK "http://designingwebinterfaces.com/essential_controls"</w:instrText>
      </w:r>
      <w:r w:rsidR="00EF633C">
        <w:fldChar w:fldCharType="separate"/>
      </w:r>
      <w:r w:rsidRPr="00E261A7">
        <w:rPr>
          <w:rStyle w:val="Hipervnculo"/>
          <w:color w:val="000000" w:themeColor="text1"/>
          <w:sz w:val="14"/>
          <w:lang w:val="en-US"/>
        </w:rPr>
        <w:t>http://designingwebinterfaces.com/essential_controls</w:t>
      </w:r>
      <w:r w:rsidR="00EF633C">
        <w:fldChar w:fldCharType="end"/>
      </w:r>
      <w:r w:rsidRPr="00E261A7">
        <w:rPr>
          <w:color w:val="000000" w:themeColor="text1"/>
          <w:sz w:val="14"/>
          <w:lang w:val="en-US"/>
        </w:rPr>
        <w:t xml:space="preserve"> 2009</w:t>
      </w:r>
    </w:p>
  </w:footnote>
  <w:footnote w:id="6">
    <w:p w:rsidR="00E00CB2" w:rsidRPr="00E261A7" w:rsidRDefault="00E00CB2">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r w:rsidR="00EF633C">
        <w:fldChar w:fldCharType="begin"/>
      </w:r>
      <w:r w:rsidR="00EF633C" w:rsidRPr="002765CD">
        <w:rPr>
          <w:lang w:val="en-US"/>
          <w:rPrChange w:id="277" w:author="marcazal" w:date="2015-06-21T12:13:00Z">
            <w:rPr/>
          </w:rPrChange>
        </w:rPr>
        <w:instrText>HYPERLINK "http://www.uxbooth.com/articles/essential-controls-for-web-applications/"</w:instrText>
      </w:r>
      <w:r w:rsidR="00EF633C">
        <w:fldChar w:fldCharType="separate"/>
      </w:r>
      <w:r w:rsidRPr="00E261A7">
        <w:rPr>
          <w:rStyle w:val="Hipervnculo"/>
          <w:color w:val="000000" w:themeColor="text1"/>
          <w:sz w:val="14"/>
          <w:lang w:val="en-US"/>
        </w:rPr>
        <w:t>http://www.uxbooth.com/articles/essential-controls-for-web-applications/</w:t>
      </w:r>
      <w:r w:rsidR="00EF633C">
        <w:fldChar w:fldCharType="end"/>
      </w:r>
      <w:r w:rsidRPr="00E261A7">
        <w:rPr>
          <w:color w:val="000000" w:themeColor="text1"/>
          <w:sz w:val="14"/>
          <w:lang w:val="en-US"/>
        </w:rPr>
        <w:t xml:space="preserve"> 2010</w:t>
      </w:r>
    </w:p>
  </w:footnote>
  <w:footnote w:id="7">
    <w:p w:rsidR="00E00CB2" w:rsidRPr="0093596E" w:rsidRDefault="00E00CB2"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user interface: </w:t>
      </w:r>
      <w:r w:rsidR="00EF633C">
        <w:fldChar w:fldCharType="begin"/>
      </w:r>
      <w:r w:rsidR="00EF633C" w:rsidRPr="002765CD">
        <w:rPr>
          <w:lang w:val="en-US"/>
          <w:rPrChange w:id="286" w:author="marcazal" w:date="2015-06-21T12:13:00Z">
            <w:rPr/>
          </w:rPrChange>
        </w:rPr>
        <w:instrText>HYPERLINK "http://jqueryui.com/"</w:instrText>
      </w:r>
      <w:r w:rsidR="00EF633C">
        <w:fldChar w:fldCharType="separate"/>
      </w:r>
      <w:r w:rsidRPr="0093596E">
        <w:rPr>
          <w:rStyle w:val="Hipervnculo"/>
          <w:color w:val="000000" w:themeColor="text1"/>
          <w:sz w:val="14"/>
          <w:lang w:val="en-US"/>
        </w:rPr>
        <w:t>http://jqueryui.com/</w:t>
      </w:r>
      <w:r w:rsidR="00EF633C">
        <w:fldChar w:fldCharType="end"/>
      </w:r>
      <w:r w:rsidRPr="0093596E">
        <w:rPr>
          <w:color w:val="000000" w:themeColor="text1"/>
          <w:sz w:val="14"/>
          <w:lang w:val="en-US"/>
        </w:rPr>
        <w:t xml:space="preserve"> 2015 </w:t>
      </w:r>
    </w:p>
  </w:footnote>
  <w:footnote w:id="8">
    <w:p w:rsidR="00E00CB2" w:rsidRPr="0093596E" w:rsidRDefault="00E00CB2"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Validation </w:t>
      </w:r>
      <w:proofErr w:type="spellStart"/>
      <w:r w:rsidRPr="0093596E">
        <w:rPr>
          <w:b/>
          <w:color w:val="000000" w:themeColor="text1"/>
          <w:sz w:val="14"/>
          <w:lang w:val="en-US"/>
        </w:rPr>
        <w:t>Plugin</w:t>
      </w:r>
      <w:proofErr w:type="spellEnd"/>
      <w:r w:rsidRPr="0093596E">
        <w:rPr>
          <w:b/>
          <w:color w:val="000000" w:themeColor="text1"/>
          <w:sz w:val="14"/>
          <w:lang w:val="en-US"/>
        </w:rPr>
        <w:t>:</w:t>
      </w:r>
      <w:r w:rsidRPr="0093596E">
        <w:rPr>
          <w:color w:val="000000" w:themeColor="text1"/>
          <w:sz w:val="14"/>
          <w:lang w:val="en-US"/>
        </w:rPr>
        <w:t xml:space="preserve"> </w:t>
      </w:r>
      <w:r w:rsidR="00EF633C">
        <w:fldChar w:fldCharType="begin"/>
      </w:r>
      <w:r w:rsidR="00EF633C" w:rsidRPr="002765CD">
        <w:rPr>
          <w:lang w:val="en-US"/>
          <w:rPrChange w:id="290" w:author="marcazal" w:date="2015-06-21T12:13:00Z">
            <w:rPr/>
          </w:rPrChange>
        </w:rPr>
        <w:instrText>HYPERLINK "http://jqueryvalidation.org/"</w:instrText>
      </w:r>
      <w:r w:rsidR="00EF633C">
        <w:fldChar w:fldCharType="separate"/>
      </w:r>
      <w:r w:rsidRPr="0093596E">
        <w:rPr>
          <w:rStyle w:val="Hipervnculo"/>
          <w:color w:val="000000" w:themeColor="text1"/>
          <w:sz w:val="14"/>
          <w:lang w:val="en-US"/>
        </w:rPr>
        <w:t>http://jqueryvalidation.org/</w:t>
      </w:r>
      <w:r w:rsidR="00EF633C">
        <w:fldChar w:fldCharType="end"/>
      </w:r>
      <w:r w:rsidRPr="0093596E">
        <w:rPr>
          <w:color w:val="000000" w:themeColor="text1"/>
          <w:sz w:val="14"/>
          <w:lang w:val="en-US"/>
        </w:rPr>
        <w:t xml:space="preserve"> 2015</w:t>
      </w:r>
    </w:p>
  </w:footnote>
  <w:footnote w:id="9">
    <w:p w:rsidR="00E00CB2" w:rsidRPr="0093596E" w:rsidRDefault="00E00CB2">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w:t>
      </w:r>
      <w:r w:rsidR="00EF633C">
        <w:fldChar w:fldCharType="begin"/>
      </w:r>
      <w:r w:rsidR="00EF633C" w:rsidRPr="002765CD">
        <w:rPr>
          <w:lang w:val="en-US"/>
          <w:rPrChange w:id="293" w:author="marcazal" w:date="2015-06-21T12:13:00Z">
            <w:rPr/>
          </w:rPrChange>
        </w:rPr>
        <w:instrText>HYPERLINK "http://jquery.com/"</w:instrText>
      </w:r>
      <w:r w:rsidR="00EF633C">
        <w:fldChar w:fldCharType="separate"/>
      </w:r>
      <w:r w:rsidRPr="0093596E">
        <w:rPr>
          <w:rStyle w:val="Hipervnculo"/>
          <w:color w:val="000000" w:themeColor="text1"/>
          <w:sz w:val="14"/>
          <w:lang w:val="en-US"/>
        </w:rPr>
        <w:t>http://jquery.com/</w:t>
      </w:r>
      <w:r w:rsidR="00EF633C">
        <w:fldChar w:fldCharType="end"/>
      </w:r>
      <w:r w:rsidRPr="0093596E">
        <w:rPr>
          <w:color w:val="000000" w:themeColor="text1"/>
          <w:sz w:val="14"/>
          <w:lang w:val="en-US"/>
        </w:rPr>
        <w:t xml:space="preserve"> 2015</w:t>
      </w:r>
    </w:p>
  </w:footnote>
  <w:footnote w:id="10">
    <w:p w:rsidR="00E00CB2" w:rsidRPr="0093596E" w:rsidRDefault="00E00CB2"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r w:rsidR="00EF633C">
        <w:fldChar w:fldCharType="begin"/>
      </w:r>
      <w:r w:rsidR="00EF633C" w:rsidRPr="002765CD">
        <w:rPr>
          <w:lang w:val="en-US"/>
          <w:rPrChange w:id="296" w:author="marcazal" w:date="2015-06-21T12:13:00Z">
            <w:rPr/>
          </w:rPrChange>
        </w:rPr>
        <w:instrText>HYPERLINK "http://w3techs.com/technologies/overview/javascript_library/all"</w:instrText>
      </w:r>
      <w:r w:rsidR="00EF633C">
        <w:fldChar w:fldCharType="separate"/>
      </w:r>
      <w:r w:rsidRPr="0093596E">
        <w:rPr>
          <w:rStyle w:val="Hipervnculo"/>
          <w:bCs/>
          <w:color w:val="000000" w:themeColor="text1"/>
          <w:sz w:val="14"/>
          <w:lang w:val="en-US"/>
        </w:rPr>
        <w:t>http://w3techs.com/technologies/overview/javascript_library/all</w:t>
      </w:r>
      <w:r w:rsidR="00EF633C">
        <w:fldChar w:fldCharType="end"/>
      </w:r>
      <w:r w:rsidRPr="0093596E">
        <w:rPr>
          <w:bCs/>
          <w:color w:val="000000" w:themeColor="text1"/>
          <w:sz w:val="14"/>
          <w:lang w:val="en-US"/>
        </w:rPr>
        <w:t xml:space="preserve"> 2015</w:t>
      </w:r>
      <w:r w:rsidRPr="0093596E">
        <w:rPr>
          <w:b/>
          <w:bCs/>
          <w:color w:val="000000" w:themeColor="text1"/>
          <w:sz w:val="14"/>
          <w:lang w:val="en-US"/>
        </w:rPr>
        <w:t xml:space="preserve"> </w:t>
      </w:r>
    </w:p>
    <w:p w:rsidR="00E00CB2" w:rsidRPr="006934C2" w:rsidRDefault="00E00CB2" w:rsidP="002F1F54">
      <w:pPr>
        <w:pStyle w:val="Textonotapie"/>
        <w:rPr>
          <w:lang w:val="en-US"/>
        </w:rPr>
      </w:pPr>
    </w:p>
  </w:footnote>
  <w:footnote w:id="11">
    <w:p w:rsidR="00E00CB2" w:rsidRPr="00AA40E8" w:rsidRDefault="00E00CB2">
      <w:pPr>
        <w:pStyle w:val="Textonotapie"/>
        <w:rPr>
          <w:color w:val="000000" w:themeColor="text1"/>
          <w:sz w:val="14"/>
          <w:lang w:val="en-US"/>
        </w:rPr>
      </w:pPr>
      <w:ins w:id="383" w:author="marcazal" w:date="2015-05-29T07:57:00Z">
        <w:r w:rsidRPr="001748C7">
          <w:rPr>
            <w:rStyle w:val="Refdenotaalpie"/>
            <w:color w:val="000000" w:themeColor="text1"/>
            <w:sz w:val="14"/>
          </w:rPr>
          <w:footnoteRef/>
        </w:r>
        <w:r w:rsidRPr="001748C7">
          <w:rPr>
            <w:color w:val="000000" w:themeColor="text1"/>
            <w:sz w:val="14"/>
            <w:lang w:val="en-US"/>
          </w:rPr>
          <w:t xml:space="preserve"> </w:t>
        </w:r>
        <w:r w:rsidRPr="001748C7">
          <w:rPr>
            <w:b/>
            <w:color w:val="000000" w:themeColor="text1"/>
            <w:sz w:val="14"/>
            <w:lang w:val="en-US"/>
          </w:rPr>
          <w:t>List of Ajax frameworks:</w:t>
        </w:r>
        <w:r w:rsidRPr="001748C7">
          <w:rPr>
            <w:color w:val="000000" w:themeColor="text1"/>
            <w:sz w:val="14"/>
            <w:lang w:val="en-US"/>
          </w:rPr>
          <w:t xml:space="preserve"> </w:t>
        </w:r>
        <w:r w:rsidR="00EF633C" w:rsidRPr="001748C7">
          <w:rPr>
            <w:color w:val="000000" w:themeColor="text1"/>
            <w:sz w:val="14"/>
            <w:lang w:val="en-US"/>
          </w:rPr>
          <w:fldChar w:fldCharType="begin"/>
        </w:r>
        <w:r w:rsidRPr="001748C7">
          <w:rPr>
            <w:color w:val="000000" w:themeColor="text1"/>
            <w:sz w:val="14"/>
            <w:lang w:val="en-US"/>
          </w:rPr>
          <w:instrText xml:space="preserve"> HYPERLINK "http://en.wikipedia.org/wiki/List_of_Ajax_frameworks" </w:instrText>
        </w:r>
        <w:r w:rsidR="00EF633C" w:rsidRPr="001748C7">
          <w:rPr>
            <w:color w:val="000000" w:themeColor="text1"/>
            <w:sz w:val="14"/>
            <w:lang w:val="en-US"/>
          </w:rPr>
          <w:fldChar w:fldCharType="separate"/>
        </w:r>
        <w:r w:rsidRPr="001748C7">
          <w:rPr>
            <w:rStyle w:val="Hipervnculo"/>
            <w:color w:val="000000" w:themeColor="text1"/>
            <w:sz w:val="14"/>
            <w:lang w:val="en-US"/>
          </w:rPr>
          <w:t>http://en.wikipedia.org/wiki/List_of_Ajax_frameworks</w:t>
        </w:r>
        <w:r w:rsidR="00EF633C" w:rsidRPr="001748C7">
          <w:rPr>
            <w:color w:val="000000" w:themeColor="text1"/>
            <w:sz w:val="14"/>
            <w:lang w:val="en-US"/>
          </w:rPr>
          <w:fldChar w:fldCharType="end"/>
        </w:r>
        <w:r w:rsidRPr="001748C7">
          <w:rPr>
            <w:color w:val="000000" w:themeColor="text1"/>
            <w:sz w:val="14"/>
            <w:lang w:val="en-US"/>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57D1"/>
    <w:rsid w:val="000A397E"/>
    <w:rsid w:val="000A5079"/>
    <w:rsid w:val="000A7A24"/>
    <w:rsid w:val="000B61FD"/>
    <w:rsid w:val="000B6844"/>
    <w:rsid w:val="000C1623"/>
    <w:rsid w:val="000C1FE3"/>
    <w:rsid w:val="000D18B7"/>
    <w:rsid w:val="000E0DD5"/>
    <w:rsid w:val="000F1C98"/>
    <w:rsid w:val="001041DD"/>
    <w:rsid w:val="00120501"/>
    <w:rsid w:val="00124A47"/>
    <w:rsid w:val="001408E0"/>
    <w:rsid w:val="001457A7"/>
    <w:rsid w:val="001457D0"/>
    <w:rsid w:val="00153A23"/>
    <w:rsid w:val="001629D2"/>
    <w:rsid w:val="001650E6"/>
    <w:rsid w:val="00173649"/>
    <w:rsid w:val="001748C7"/>
    <w:rsid w:val="001770C9"/>
    <w:rsid w:val="001806CA"/>
    <w:rsid w:val="001821E1"/>
    <w:rsid w:val="00196071"/>
    <w:rsid w:val="001970FF"/>
    <w:rsid w:val="001A2BCF"/>
    <w:rsid w:val="001A6820"/>
    <w:rsid w:val="001C2030"/>
    <w:rsid w:val="001C308D"/>
    <w:rsid w:val="001C52AC"/>
    <w:rsid w:val="001D0D86"/>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5538"/>
    <w:rsid w:val="002765CD"/>
    <w:rsid w:val="00281287"/>
    <w:rsid w:val="0029504F"/>
    <w:rsid w:val="0029691E"/>
    <w:rsid w:val="002A0A55"/>
    <w:rsid w:val="002A3678"/>
    <w:rsid w:val="002A7D2F"/>
    <w:rsid w:val="002B2683"/>
    <w:rsid w:val="002C3668"/>
    <w:rsid w:val="002D6937"/>
    <w:rsid w:val="002E5171"/>
    <w:rsid w:val="002F1F54"/>
    <w:rsid w:val="002F3835"/>
    <w:rsid w:val="002F4148"/>
    <w:rsid w:val="002F459C"/>
    <w:rsid w:val="002F6337"/>
    <w:rsid w:val="003134E0"/>
    <w:rsid w:val="0033582E"/>
    <w:rsid w:val="0034255B"/>
    <w:rsid w:val="00342DA4"/>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6565"/>
    <w:rsid w:val="004514EE"/>
    <w:rsid w:val="004535DD"/>
    <w:rsid w:val="004602DE"/>
    <w:rsid w:val="00461947"/>
    <w:rsid w:val="00463A85"/>
    <w:rsid w:val="00465A4B"/>
    <w:rsid w:val="004832E7"/>
    <w:rsid w:val="004879C7"/>
    <w:rsid w:val="00493B4D"/>
    <w:rsid w:val="004A0E2C"/>
    <w:rsid w:val="004A3604"/>
    <w:rsid w:val="004A4A22"/>
    <w:rsid w:val="004C3D22"/>
    <w:rsid w:val="004D053A"/>
    <w:rsid w:val="004D5297"/>
    <w:rsid w:val="004E4EFE"/>
    <w:rsid w:val="004E74E0"/>
    <w:rsid w:val="004F3D16"/>
    <w:rsid w:val="005216AF"/>
    <w:rsid w:val="005230CA"/>
    <w:rsid w:val="00524FF6"/>
    <w:rsid w:val="00560F0C"/>
    <w:rsid w:val="005640CA"/>
    <w:rsid w:val="00564F07"/>
    <w:rsid w:val="005746F5"/>
    <w:rsid w:val="00583643"/>
    <w:rsid w:val="005853B2"/>
    <w:rsid w:val="00587D09"/>
    <w:rsid w:val="005903F0"/>
    <w:rsid w:val="005949D2"/>
    <w:rsid w:val="0059525F"/>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2951"/>
    <w:rsid w:val="0067626B"/>
    <w:rsid w:val="00683E53"/>
    <w:rsid w:val="006934C2"/>
    <w:rsid w:val="0069772B"/>
    <w:rsid w:val="006B09CF"/>
    <w:rsid w:val="006B3E9D"/>
    <w:rsid w:val="006B4FFC"/>
    <w:rsid w:val="006C7D82"/>
    <w:rsid w:val="006D0FA9"/>
    <w:rsid w:val="006D155D"/>
    <w:rsid w:val="006E1839"/>
    <w:rsid w:val="006E41C7"/>
    <w:rsid w:val="006F1C5D"/>
    <w:rsid w:val="006F79B7"/>
    <w:rsid w:val="00714830"/>
    <w:rsid w:val="00730011"/>
    <w:rsid w:val="00746603"/>
    <w:rsid w:val="00753788"/>
    <w:rsid w:val="00762ABA"/>
    <w:rsid w:val="00770691"/>
    <w:rsid w:val="00774543"/>
    <w:rsid w:val="00777F9F"/>
    <w:rsid w:val="00780A76"/>
    <w:rsid w:val="00792FCA"/>
    <w:rsid w:val="007A0930"/>
    <w:rsid w:val="007A0B9F"/>
    <w:rsid w:val="007B274B"/>
    <w:rsid w:val="007B2B89"/>
    <w:rsid w:val="007C1911"/>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2AFB"/>
    <w:rsid w:val="00891FCF"/>
    <w:rsid w:val="008A5CA7"/>
    <w:rsid w:val="008A5CB3"/>
    <w:rsid w:val="008A6A2B"/>
    <w:rsid w:val="008A6D12"/>
    <w:rsid w:val="008B1909"/>
    <w:rsid w:val="008B299F"/>
    <w:rsid w:val="008D5CE8"/>
    <w:rsid w:val="008E117C"/>
    <w:rsid w:val="008F1717"/>
    <w:rsid w:val="008F2614"/>
    <w:rsid w:val="008F6CB3"/>
    <w:rsid w:val="00902BB5"/>
    <w:rsid w:val="00912F86"/>
    <w:rsid w:val="00914135"/>
    <w:rsid w:val="009234A5"/>
    <w:rsid w:val="00933E27"/>
    <w:rsid w:val="0093596E"/>
    <w:rsid w:val="00950DD8"/>
    <w:rsid w:val="009534CD"/>
    <w:rsid w:val="00955C9F"/>
    <w:rsid w:val="00961708"/>
    <w:rsid w:val="00967462"/>
    <w:rsid w:val="00967495"/>
    <w:rsid w:val="00967515"/>
    <w:rsid w:val="0096767B"/>
    <w:rsid w:val="00967A23"/>
    <w:rsid w:val="0097527E"/>
    <w:rsid w:val="009809AF"/>
    <w:rsid w:val="00990630"/>
    <w:rsid w:val="00994141"/>
    <w:rsid w:val="009A3C9A"/>
    <w:rsid w:val="009B1646"/>
    <w:rsid w:val="009D42FB"/>
    <w:rsid w:val="009D54F1"/>
    <w:rsid w:val="009D6541"/>
    <w:rsid w:val="009E023E"/>
    <w:rsid w:val="009E2506"/>
    <w:rsid w:val="009E5161"/>
    <w:rsid w:val="009F3B67"/>
    <w:rsid w:val="009F48FE"/>
    <w:rsid w:val="00A06A01"/>
    <w:rsid w:val="00A202B7"/>
    <w:rsid w:val="00A25F40"/>
    <w:rsid w:val="00A441B3"/>
    <w:rsid w:val="00A450A1"/>
    <w:rsid w:val="00A46FDF"/>
    <w:rsid w:val="00A52250"/>
    <w:rsid w:val="00A5516F"/>
    <w:rsid w:val="00A56483"/>
    <w:rsid w:val="00A610AF"/>
    <w:rsid w:val="00A64512"/>
    <w:rsid w:val="00A66627"/>
    <w:rsid w:val="00A9718B"/>
    <w:rsid w:val="00AA0302"/>
    <w:rsid w:val="00AA25C1"/>
    <w:rsid w:val="00AA40E8"/>
    <w:rsid w:val="00AA5D8B"/>
    <w:rsid w:val="00AE29BF"/>
    <w:rsid w:val="00AE4686"/>
    <w:rsid w:val="00B03420"/>
    <w:rsid w:val="00B03A06"/>
    <w:rsid w:val="00B13DD9"/>
    <w:rsid w:val="00B173CF"/>
    <w:rsid w:val="00B1742A"/>
    <w:rsid w:val="00B238CC"/>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21BC6"/>
    <w:rsid w:val="00D22F01"/>
    <w:rsid w:val="00D26A2A"/>
    <w:rsid w:val="00D41CE4"/>
    <w:rsid w:val="00D64A37"/>
    <w:rsid w:val="00D64E9E"/>
    <w:rsid w:val="00D733C7"/>
    <w:rsid w:val="00D77803"/>
    <w:rsid w:val="00D86F61"/>
    <w:rsid w:val="00D96D9A"/>
    <w:rsid w:val="00DA225D"/>
    <w:rsid w:val="00DA510E"/>
    <w:rsid w:val="00DA7868"/>
    <w:rsid w:val="00DB187D"/>
    <w:rsid w:val="00DB262E"/>
    <w:rsid w:val="00DB2E17"/>
    <w:rsid w:val="00DC142C"/>
    <w:rsid w:val="00DC2E64"/>
    <w:rsid w:val="00DE3445"/>
    <w:rsid w:val="00DF2B36"/>
    <w:rsid w:val="00E00CB2"/>
    <w:rsid w:val="00E0777A"/>
    <w:rsid w:val="00E17C26"/>
    <w:rsid w:val="00E261A7"/>
    <w:rsid w:val="00E3166F"/>
    <w:rsid w:val="00E32A80"/>
    <w:rsid w:val="00E371B0"/>
    <w:rsid w:val="00E50499"/>
    <w:rsid w:val="00E51960"/>
    <w:rsid w:val="00E66187"/>
    <w:rsid w:val="00E7625D"/>
    <w:rsid w:val="00E974EB"/>
    <w:rsid w:val="00E97FD9"/>
    <w:rsid w:val="00EE3CB9"/>
    <w:rsid w:val="00EE50BD"/>
    <w:rsid w:val="00EF41E8"/>
    <w:rsid w:val="00EF633C"/>
    <w:rsid w:val="00F011B8"/>
    <w:rsid w:val="00F02DE6"/>
    <w:rsid w:val="00F153EB"/>
    <w:rsid w:val="00F1739B"/>
    <w:rsid w:val="00F23BCF"/>
    <w:rsid w:val="00F34B76"/>
    <w:rsid w:val="00F37106"/>
    <w:rsid w:val="00F55BD8"/>
    <w:rsid w:val="00F55C0A"/>
    <w:rsid w:val="00F57940"/>
    <w:rsid w:val="00F60927"/>
    <w:rsid w:val="00F730AD"/>
    <w:rsid w:val="00F850EE"/>
    <w:rsid w:val="00F9160B"/>
    <w:rsid w:val="00F94A62"/>
    <w:rsid w:val="00F95F37"/>
    <w:rsid w:val="00F96AEF"/>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B17075-7F62-451F-81B7-641CC215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4275</Words>
  <Characters>23517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2</cp:revision>
  <dcterms:created xsi:type="dcterms:W3CDTF">2015-06-21T16:15:00Z</dcterms:created>
  <dcterms:modified xsi:type="dcterms:W3CDTF">2015-06-21T16:15:00Z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