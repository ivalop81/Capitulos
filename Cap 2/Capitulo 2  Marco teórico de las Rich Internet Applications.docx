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CB2" w:rsidRDefault="00EE3CB9">
      <w:pPr>
        <w:ind w:left="6372"/>
        <w:rPr>
          <w:ins w:id="0" w:author="Ivan Lopez" w:date="2015-06-17T16:37:00Z"/>
          <w:caps/>
          <w:sz w:val="36"/>
        </w:rPr>
      </w:pPr>
      <w:ins w:id="1" w:author="marcazal" w:date="2015-06-20T02:45:00Z">
        <w:r>
          <w:rPr>
            <w:caps/>
            <w:sz w:val="36"/>
          </w:rPr>
          <w:t xml:space="preserve">    </w:t>
        </w:r>
      </w:ins>
      <w:r w:rsidR="00990630" w:rsidRPr="006934C2">
        <w:rPr>
          <w:caps/>
          <w:sz w:val="36"/>
        </w:rPr>
        <w:t xml:space="preserve">Capitulo 2 </w:t>
      </w:r>
    </w:p>
    <w:p w:rsidR="00F57940" w:rsidRDefault="00990630" w:rsidP="000551EF">
      <w:pPr>
        <w:rPr>
          <w:ins w:id="2" w:author="marcazal" w:date="2015-06-20T02:57:00Z"/>
          <w:caps/>
          <w:sz w:val="36"/>
        </w:rPr>
      </w:pPr>
      <w:del w:id="3" w:author="Ivan Lopez" w:date="2015-06-17T18:50:00Z">
        <w:r w:rsidRPr="006934C2" w:rsidDel="00AA40E8">
          <w:rPr>
            <w:caps/>
            <w:sz w:val="36"/>
          </w:rPr>
          <w:delText xml:space="preserve"> </w:delText>
        </w:r>
      </w:del>
      <w:commentRangeStart w:id="4"/>
      <w:commentRangeStart w:id="5"/>
      <w:r w:rsidRPr="006934C2">
        <w:rPr>
          <w:caps/>
          <w:sz w:val="36"/>
        </w:rPr>
        <w:t xml:space="preserve">Marco teórico </w:t>
      </w:r>
      <w:ins w:id="6" w:author="marcazal" w:date="2015-06-20T02:45:00Z">
        <w:r w:rsidR="00EE3CB9">
          <w:rPr>
            <w:caps/>
            <w:sz w:val="36"/>
          </w:rPr>
          <w:t>de las rich internet applications</w:t>
        </w:r>
      </w:ins>
    </w:p>
    <w:p w:rsidR="004E4EFE" w:rsidRPr="006934C2" w:rsidDel="00EE3CB9" w:rsidRDefault="00990630" w:rsidP="000551EF">
      <w:pPr>
        <w:rPr>
          <w:del w:id="7" w:author="marcazal" w:date="2015-06-20T02:45:00Z"/>
          <w:caps/>
          <w:sz w:val="36"/>
        </w:rPr>
      </w:pPr>
      <w:del w:id="8" w:author="marcazal" w:date="2015-06-20T02:45:00Z">
        <w:r w:rsidRPr="006934C2" w:rsidDel="00EE3CB9">
          <w:rPr>
            <w:caps/>
            <w:sz w:val="36"/>
          </w:rPr>
          <w:delText>y trabajos relacionados</w:delText>
        </w:r>
        <w:commentRangeEnd w:id="4"/>
        <w:r w:rsidR="00436565" w:rsidDel="00EE3CB9">
          <w:rPr>
            <w:rStyle w:val="Refdecomentario"/>
            <w:rFonts w:eastAsiaTheme="minorEastAsia"/>
            <w:lang w:eastAsia="es-ES"/>
          </w:rPr>
          <w:commentReference w:id="4"/>
        </w:r>
        <w:commentRangeEnd w:id="5"/>
        <w:r w:rsidR="00BB64FF" w:rsidDel="00EE3CB9">
          <w:rPr>
            <w:rStyle w:val="Refdecomentario"/>
            <w:rFonts w:eastAsiaTheme="minorEastAsia"/>
            <w:lang w:eastAsia="es-ES"/>
          </w:rPr>
          <w:commentReference w:id="5"/>
        </w:r>
      </w:del>
    </w:p>
    <w:p w:rsidR="00990630" w:rsidRPr="006934C2" w:rsidRDefault="00672951" w:rsidP="000551EF">
      <w:pPr>
        <w:rPr>
          <w:b/>
          <w:caps/>
          <w:lang w:val="en-US"/>
        </w:rPr>
      </w:pPr>
      <w:commentRangeStart w:id="9"/>
      <w:r w:rsidRPr="006934C2">
        <w:rPr>
          <w:b/>
          <w:caps/>
          <w:lang w:val="en-US"/>
        </w:rPr>
        <w:t xml:space="preserve">2.1 </w:t>
      </w:r>
      <w:del w:id="10" w:author="marcazal" w:date="2015-06-20T02:57:00Z">
        <w:r w:rsidRPr="006934C2" w:rsidDel="00F57940">
          <w:rPr>
            <w:b/>
            <w:caps/>
            <w:lang w:val="en-US"/>
          </w:rPr>
          <w:delText xml:space="preserve">- </w:delText>
        </w:r>
      </w:del>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9"/>
      <w:r w:rsidR="00436565">
        <w:rPr>
          <w:rStyle w:val="Refdecomentario"/>
          <w:rFonts w:eastAsiaTheme="minorEastAsia"/>
          <w:lang w:eastAsia="es-ES"/>
        </w:rPr>
        <w:commentReference w:id="9"/>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 internet, han evolucionado de la web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web 2.0, en la cual la información de las páginas es generada de manera dinámica y en la que se combinan, no solamente información textual, sino también, características multimedia en las interfaces (audio, video </w:t>
      </w:r>
      <w:proofErr w:type="spellStart"/>
      <w:r w:rsidRPr="004A4A22">
        <w:rPr>
          <w:rFonts w:cs="Times New Roman"/>
        </w:rPr>
        <w:t>streaming</w:t>
      </w:r>
      <w:proofErr w:type="spellEnd"/>
      <w:r w:rsidRPr="004A4A22">
        <w:rPr>
          <w:rFonts w:cs="Times New Roman"/>
        </w:rPr>
        <w:t xml:space="preserve">, </w:t>
      </w:r>
      <w:proofErr w:type="spellStart"/>
      <w:r w:rsidRPr="004A4A22">
        <w:rPr>
          <w:rFonts w:cs="Times New Roman"/>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debido a las limitaciones de las aplicaciones web tradicionales en cuanto a la usabilidad e interactividad que ofrecen sus interfaces de usuario. Esto se debe en gran medida, a la comunicación síncrona existente entre el cliente y el servidor en la que</w:t>
      </w:r>
      <w:r w:rsidR="001E5876" w:rsidRPr="004A4A22">
        <w:rPr>
          <w:rFonts w:cs="Times New Roman"/>
        </w:rPr>
        <w:t>,</w:t>
      </w:r>
      <w:r w:rsidR="00875FB2" w:rsidRPr="004A4A22">
        <w:rPr>
          <w:rFonts w:cs="Times New Roman"/>
        </w:rPr>
        <w:t xml:space="preserve"> por cada acceso a un enlace, el cliente debe esp</w:t>
      </w:r>
      <w:r w:rsidR="001E5876" w:rsidRPr="004A4A22">
        <w:rPr>
          <w:rFonts w:cs="Times New Roman"/>
        </w:rPr>
        <w:t>erar la respuesta del servidor que</w:t>
      </w:r>
      <w:r w:rsidR="00875FB2" w:rsidRPr="004A4A22">
        <w:rPr>
          <w:rFonts w:cs="Times New Roman"/>
        </w:rPr>
        <w:t xml:space="preserve"> una vez obtenida, debe recargar la página completamente, quedando ocioso la mayor parte del tiempo </w:t>
      </w:r>
      <w:r w:rsidR="000A7A24" w:rsidRPr="000A7A24">
        <w:rPr>
          <w:rFonts w:ascii="Calibri" w:hAnsi="Calibri" w:cs="Calibri"/>
        </w:rPr>
        <w:t>[</w:t>
      </w:r>
      <w:r w:rsidR="000254F9" w:rsidRPr="000A7A24">
        <w:rPr>
          <w:rFonts w:ascii="Calibri" w:hAnsi="Calibri" w:cs="Calibri"/>
        </w:rPr>
        <w:fldChar w:fldCharType="begin"/>
      </w:r>
      <w:r w:rsidR="000A7A24" w:rsidRPr="000A7A24">
        <w:rPr>
          <w:rFonts w:ascii="Calibri" w:hAnsi="Calibri" w:cs="Calibri"/>
        </w:rPr>
        <w:instrText xml:space="preserve"> REF BIB_garrett \* MERGEFORMAT </w:instrText>
      </w:r>
      <w:r w:rsidR="000254F9"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0254F9"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del w:id="11" w:author="Ivan Lopez" w:date="2015-06-17T17:06:00Z">
        <w:r w:rsidR="00BC355D" w:rsidDel="00524FF6">
          <w:rPr>
            <w:rFonts w:cs="Times New Roman"/>
          </w:rPr>
          <w:delText>RIAS</w:delText>
        </w:r>
      </w:del>
      <w:proofErr w:type="spellStart"/>
      <w:ins w:id="12" w:author="Ivan Lopez" w:date="2015-06-17T17:06:00Z">
        <w:r w:rsidR="00524FF6" w:rsidRPr="00524FF6">
          <w:rPr>
            <w:rFonts w:cs="Times New Roman"/>
          </w:rPr>
          <w:t>RIAs</w:t>
        </w:r>
      </w:ins>
      <w:proofErr w:type="spellEnd"/>
      <w:r w:rsidR="00875FB2" w:rsidRPr="004A4A22">
        <w:rPr>
          <w:rFonts w:cs="Times New Roman"/>
        </w:rPr>
        <w:t xml:space="preserve">) con la idea de mejorar las aplicaciones web tradicionales, agregando nuevas características que se encuentran presentes en las aplicaciones de escritorio. El término fue introducido en marzo de 2002 por la empresa Macromedia (actualmente Adobe) que en ese entonces abordaba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13" w:author="Ivan Lopez" w:date="2015-06-17T17:06:00Z">
        <w:r w:rsidR="00BC355D" w:rsidDel="00524FF6">
          <w:rPr>
            <w:rFonts w:cs="Times New Roman"/>
          </w:rPr>
          <w:delText>RIAS</w:delText>
        </w:r>
      </w:del>
      <w:proofErr w:type="spellStart"/>
      <w:ins w:id="14"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 han enmarcado en un contexto particular y todas las citadas aquí resultan valederas. A continuación se presentan algunas descripciones interesantes de algunos autores:</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15" w:author="marcazal" w:date="2015-05-28T01:09:00Z"/>
          <w:rFonts w:cs="Times New Roman"/>
        </w:rPr>
      </w:pPr>
      <w:commentRangeStart w:id="16"/>
      <w:del w:id="17"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del>
      <w:del w:id="18" w:author="Ivan Lopez" w:date="2015-06-17T17:06:00Z">
        <w:r w:rsidR="00BC355D" w:rsidDel="00524FF6">
          <w:rPr>
            <w:rFonts w:cs="Times New Roman"/>
            <w:lang w:val="es-PY"/>
          </w:rPr>
          <w:delText>RIAS</w:delText>
        </w:r>
      </w:del>
      <w:ins w:id="19" w:author="Ivan Lopez" w:date="2015-06-17T17:06:00Z">
        <w:del w:id="20" w:author="marcazal" w:date="2015-06-20T02:58:00Z">
          <w:r w:rsidR="00524FF6" w:rsidRPr="00524FF6" w:rsidDel="00F57940">
            <w:rPr>
              <w:rFonts w:cs="Times New Roman"/>
              <w:lang w:val="es-PY"/>
            </w:rPr>
            <w:delText>RIAs</w:delText>
          </w:r>
        </w:del>
      </w:ins>
      <w:del w:id="21"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0254F9" w:rsidRPr="000254F9" w:rsidDel="001A6820">
          <w:fldChar w:fldCharType="begin"/>
        </w:r>
        <w:r w:rsidR="006F1C5D" w:rsidDel="001A6820">
          <w:delInstrText xml:space="preserve"> REF BIB_koch2009 \* MERGEFORMAT </w:delInstrText>
        </w:r>
        <w:r w:rsidR="000254F9" w:rsidRPr="000254F9" w:rsidDel="001A6820">
          <w:fldChar w:fldCharType="separate"/>
        </w:r>
        <w:r w:rsidR="000A7A24" w:rsidRPr="000A7A24" w:rsidDel="001A6820">
          <w:rPr>
            <w:rFonts w:ascii="Calibri" w:hAnsi="Calibri" w:cs="Calibri"/>
            <w:lang w:val="es-PY"/>
          </w:rPr>
          <w:delText>&lt;koch2009&gt;</w:delText>
        </w:r>
        <w:r w:rsidR="000254F9"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22" w:author="Ivan Lopez" w:date="2015-06-17T17:06:00Z">
        <w:r w:rsidR="00BC355D" w:rsidDel="00524FF6">
          <w:rPr>
            <w:rFonts w:cs="Times New Roman"/>
            <w:color w:val="000000"/>
          </w:rPr>
          <w:delText>RIAS</w:delText>
        </w:r>
      </w:del>
      <w:proofErr w:type="spellStart"/>
      <w:ins w:id="23" w:author="Ivan Lopez" w:date="2015-06-17T17:06:00Z">
        <w:r w:rsidR="00524FF6" w:rsidRPr="00524FF6">
          <w:rPr>
            <w:rFonts w:cs="Times New Roman"/>
            <w:color w:val="000000"/>
          </w:rPr>
          <w:t>RIAs</w:t>
        </w:r>
      </w:ins>
      <w:proofErr w:type="spellEnd"/>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del w:id="24" w:author="Ivan Lopez" w:date="2015-06-17T17:07:00Z">
        <w:r w:rsidR="00BC355D" w:rsidDel="00524FF6">
          <w:rPr>
            <w:rFonts w:cs="Times New Roman"/>
            <w:color w:val="000000"/>
          </w:rPr>
          <w:delText>RIAS</w:delText>
        </w:r>
      </w:del>
      <w:proofErr w:type="spellStart"/>
      <w:ins w:id="25"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t>
      </w:r>
      <w:proofErr w:type="spellStart"/>
      <w:r w:rsidR="00875FB2" w:rsidRPr="00672951">
        <w:rPr>
          <w:rFonts w:cs="Times New Roman"/>
          <w:color w:val="000000"/>
        </w:rPr>
        <w:t>widgets</w:t>
      </w:r>
      <w:proofErr w:type="spellEnd"/>
      <w:r w:rsidR="00875FB2" w:rsidRPr="00672951">
        <w:rPr>
          <w:rFonts w:cs="Times New Roman"/>
          <w:color w:val="000000"/>
        </w:rPr>
        <w:t>),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26" w:author="marcazal" w:date="2015-05-28T01:09:00Z"/>
          <w:rFonts w:cs="Times New Roman"/>
        </w:rPr>
      </w:pPr>
      <w:del w:id="27" w:author="marcazal" w:date="2015-05-28T01:09:00Z">
        <w:r w:rsidRPr="00672951" w:rsidDel="001A6820">
          <w:rPr>
            <w:rFonts w:cs="Times New Roman"/>
          </w:rPr>
          <w:lastRenderedPageBreak/>
          <w:delText>“</w:delText>
        </w:r>
        <w:r w:rsidR="00875FB2" w:rsidRPr="00672951" w:rsidDel="001A6820">
          <w:rPr>
            <w:rFonts w:cs="Times New Roman"/>
          </w:rPr>
          <w:delText xml:space="preserve">Las </w:delText>
        </w:r>
      </w:del>
      <w:del w:id="28" w:author="Ivan Lopez" w:date="2015-06-17T17:07:00Z">
        <w:r w:rsidR="00BC355D" w:rsidDel="00524FF6">
          <w:rPr>
            <w:rFonts w:cs="Times New Roman"/>
          </w:rPr>
          <w:delText>RIAS</w:delText>
        </w:r>
      </w:del>
      <w:ins w:id="29" w:author="Ivan Lopez" w:date="2015-06-17T17:07:00Z">
        <w:del w:id="30" w:author="marcazal" w:date="2015-06-20T02:58:00Z">
          <w:r w:rsidR="00524FF6" w:rsidRPr="00524FF6" w:rsidDel="00F57940">
            <w:rPr>
              <w:rFonts w:cs="Times New Roman"/>
            </w:rPr>
            <w:delText>RIAs</w:delText>
          </w:r>
        </w:del>
      </w:ins>
      <w:del w:id="31"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0254F9" w:rsidRPr="000254F9" w:rsidDel="001A6820">
          <w:fldChar w:fldCharType="begin"/>
        </w:r>
        <w:r w:rsidR="006F1C5D" w:rsidDel="001A6820">
          <w:delInstrText xml:space="preserve"> REF BIB_fraternali2010 \* MERGEFORMAT </w:delInstrText>
        </w:r>
        <w:r w:rsidR="000254F9" w:rsidRPr="000254F9" w:rsidDel="001A6820">
          <w:fldChar w:fldCharType="separate"/>
        </w:r>
        <w:r w:rsidR="000A7A24" w:rsidRPr="000A7A24" w:rsidDel="001A6820">
          <w:rPr>
            <w:rFonts w:ascii="Calibri" w:hAnsi="Calibri" w:cs="Calibri"/>
            <w:lang w:val="es-PY"/>
          </w:rPr>
          <w:delText>&lt;fraternali2010&gt;</w:delText>
        </w:r>
        <w:r w:rsidR="000254F9"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32" w:author="Ivan Lopez" w:date="2015-06-17T17:07:00Z">
        <w:r w:rsidR="00BC355D" w:rsidDel="00524FF6">
          <w:rPr>
            <w:rFonts w:cs="Times New Roman"/>
            <w:lang w:val="es-PY"/>
          </w:rPr>
          <w:delText>RIAS</w:delText>
        </w:r>
      </w:del>
      <w:proofErr w:type="spellStart"/>
      <w:ins w:id="33" w:author="Ivan Lopez" w:date="2015-06-17T17:07:00Z">
        <w:r w:rsidR="00524FF6" w:rsidRPr="00524FF6">
          <w:rPr>
            <w:rFonts w:cs="Times New Roman"/>
            <w:lang w:val="es-PY"/>
          </w:rPr>
          <w:t>RIAs</w:t>
        </w:r>
      </w:ins>
      <w:proofErr w:type="spellEnd"/>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35" w:author="Ivan Lopez" w:date="2015-06-17T17:07:00Z">
        <w:r w:rsidR="00BC355D" w:rsidDel="00524FF6">
          <w:rPr>
            <w:rFonts w:cs="Times New Roman"/>
          </w:rPr>
          <w:delText>RIAS</w:delText>
        </w:r>
      </w:del>
      <w:proofErr w:type="spellStart"/>
      <w:ins w:id="36"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t>
      </w:r>
      <w:proofErr w:type="spellStart"/>
      <w:r w:rsidR="00875FB2" w:rsidRPr="00672951">
        <w:rPr>
          <w:rFonts w:cs="Times New Roman"/>
        </w:rPr>
        <w:t>widgets</w:t>
      </w:r>
      <w:proofErr w:type="spellEnd"/>
      <w:r w:rsidR="00875FB2" w:rsidRPr="00672951">
        <w:rPr>
          <w:rFonts w:cs="Times New Roman"/>
        </w:rPr>
        <w:t xml:space="preserve">, comportamientos y características que están presentes en las aplicaciones de escritorio. También,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875FB2" w:rsidRPr="00672951">
        <w:rPr>
          <w:rFonts w:cs="Times New Roman"/>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 la inclusión de un motor en el cliente (en la forma de máquina virtual o extensiones (</w:t>
      </w:r>
      <w:proofErr w:type="spellStart"/>
      <w:r w:rsidR="00875FB2" w:rsidRPr="00672951">
        <w:rPr>
          <w:rFonts w:cs="Times New Roman"/>
        </w:rPr>
        <w:t>plug-ins</w:t>
      </w:r>
      <w:proofErr w:type="spellEnd"/>
      <w:r w:rsidR="00875FB2" w:rsidRPr="00672951">
        <w:rPr>
          <w:rFonts w:cs="Times New Roman"/>
        </w:rPr>
        <w:t>) en el navegador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16"/>
      <w:r w:rsidR="00E32A80">
        <w:rPr>
          <w:rStyle w:val="Refdecomentario"/>
          <w:rFonts w:eastAsiaTheme="minorEastAsia"/>
          <w:lang w:eastAsia="es-ES"/>
        </w:rPr>
        <w:commentReference w:id="16"/>
      </w:r>
    </w:p>
    <w:p w:rsidR="00A64512" w:rsidRDefault="00153A23" w:rsidP="000551EF">
      <w:pPr>
        <w:spacing w:after="0"/>
        <w:jc w:val="both"/>
        <w:rPr>
          <w:ins w:id="37" w:author="marcazal" w:date="2015-06-03T23:41:00Z"/>
          <w:rFonts w:cs="Times New Roman"/>
        </w:rPr>
      </w:pPr>
      <w:ins w:id="38" w:author="marcazal" w:date="2015-05-28T01:17:00Z">
        <w:r>
          <w:rPr>
            <w:rFonts w:cs="Times New Roman"/>
          </w:rPr>
          <w:t>De las definiciones anteriores</w:t>
        </w:r>
      </w:ins>
      <w:ins w:id="39" w:author="marcazal" w:date="2015-05-28T01:21:00Z">
        <w:r>
          <w:rPr>
            <w:rFonts w:cs="Times New Roman"/>
          </w:rPr>
          <w:t>,</w:t>
        </w:r>
      </w:ins>
      <w:ins w:id="40" w:author="marcazal" w:date="2015-05-28T01:17:00Z">
        <w:r>
          <w:rPr>
            <w:rFonts w:cs="Times New Roman"/>
          </w:rPr>
          <w:t xml:space="preserve"> puede notarse el hecho de que</w:t>
        </w:r>
      </w:ins>
      <w:ins w:id="41" w:author="marcazal" w:date="2015-05-28T01:18:00Z">
        <w:r>
          <w:rPr>
            <w:rFonts w:cs="Times New Roman"/>
          </w:rPr>
          <w:t xml:space="preserve"> </w:t>
        </w:r>
      </w:ins>
      <w:ins w:id="42" w:author="marcazal" w:date="2015-05-28T01:20:00Z">
        <w:r>
          <w:rPr>
            <w:rFonts w:cs="Times New Roman"/>
          </w:rPr>
          <w:t>en</w:t>
        </w:r>
      </w:ins>
      <w:ins w:id="43" w:author="marcazal" w:date="2015-05-28T01:18:00Z">
        <w:r>
          <w:rPr>
            <w:rFonts w:cs="Times New Roman"/>
          </w:rPr>
          <w:t xml:space="preserve"> </w:t>
        </w:r>
      </w:ins>
      <w:ins w:id="44" w:author="marcazal" w:date="2015-05-28T01:17:00Z">
        <w:r>
          <w:rPr>
            <w:rFonts w:cs="Times New Roman"/>
          </w:rPr>
          <w:t xml:space="preserve">las </w:t>
        </w:r>
        <w:del w:id="45" w:author="Ivan Lopez" w:date="2015-06-17T17:07:00Z">
          <w:r w:rsidDel="00524FF6">
            <w:rPr>
              <w:rFonts w:cs="Times New Roman"/>
            </w:rPr>
            <w:delText>RIA</w:delText>
          </w:r>
        </w:del>
      </w:ins>
      <w:ins w:id="46" w:author="marcazal" w:date="2015-05-28T01:18:00Z">
        <w:del w:id="47" w:author="Ivan Lopez" w:date="2015-06-17T17:07:00Z">
          <w:r w:rsidDel="00524FF6">
            <w:rPr>
              <w:rFonts w:cs="Times New Roman"/>
            </w:rPr>
            <w:delText>S</w:delText>
          </w:r>
        </w:del>
      </w:ins>
      <w:proofErr w:type="spellStart"/>
      <w:ins w:id="48" w:author="Ivan Lopez" w:date="2015-06-17T17:07:00Z">
        <w:r w:rsidR="00524FF6" w:rsidRPr="00524FF6">
          <w:rPr>
            <w:rFonts w:cs="Times New Roman"/>
          </w:rPr>
          <w:t>RIAs</w:t>
        </w:r>
      </w:ins>
      <w:proofErr w:type="spellEnd"/>
      <w:ins w:id="49" w:author="marcazal" w:date="2015-05-28T01:19:00Z">
        <w:r>
          <w:rPr>
            <w:rFonts w:cs="Times New Roman"/>
          </w:rPr>
          <w:t xml:space="preserve"> </w:t>
        </w:r>
      </w:ins>
      <w:ins w:id="50" w:author="marcazal" w:date="2015-05-28T01:20:00Z">
        <w:r>
          <w:rPr>
            <w:rFonts w:cs="Times New Roman"/>
          </w:rPr>
          <w:t>se busca que las aplicaciones tiendan a comportarse lo más similarmente a las aplicaciones de escritorio</w:t>
        </w:r>
      </w:ins>
      <w:ins w:id="51"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52" w:author="marcazal" w:date="2015-05-28T01:23:00Z">
        <w:r w:rsidR="007E20F7">
          <w:rPr>
            <w:rFonts w:cs="Times New Roman"/>
          </w:rPr>
          <w:t xml:space="preserve"> o debido a una actualizaci</w:t>
        </w:r>
      </w:ins>
      <w:ins w:id="53" w:author="marcazal" w:date="2015-05-28T01:24:00Z">
        <w:r w:rsidR="007E20F7">
          <w:rPr>
            <w:rFonts w:cs="Times New Roman"/>
          </w:rPr>
          <w:t xml:space="preserve">ón </w:t>
        </w:r>
      </w:ins>
      <w:ins w:id="54" w:author="marcazal" w:date="2015-05-28T01:25:00Z">
        <w:r w:rsidR="007E20F7">
          <w:rPr>
            <w:rFonts w:cs="Times New Roman"/>
          </w:rPr>
          <w:t>en</w:t>
        </w:r>
      </w:ins>
      <w:ins w:id="55" w:author="marcazal" w:date="2015-05-28T01:24:00Z">
        <w:r w:rsidR="007E20F7">
          <w:rPr>
            <w:rFonts w:cs="Times New Roman"/>
          </w:rPr>
          <w:t xml:space="preserve"> la fuente de datos. </w:t>
        </w:r>
      </w:ins>
      <w:ins w:id="56" w:author="marcazal" w:date="2015-05-28T01:25:00Z">
        <w:r w:rsidR="007E20F7">
          <w:rPr>
            <w:rFonts w:cs="Times New Roman"/>
          </w:rPr>
          <w:t xml:space="preserve"> </w:t>
        </w:r>
      </w:ins>
      <w:ins w:id="57" w:author="marcazal" w:date="2015-05-28T01:53:00Z">
        <w:r w:rsidR="00A450A1">
          <w:rPr>
            <w:rFonts w:cs="Times New Roman"/>
          </w:rPr>
          <w:t>También puede resaltarse que e</w:t>
        </w:r>
      </w:ins>
      <w:ins w:id="58" w:author="marcazal" w:date="2015-05-28T01:26:00Z">
        <w:r w:rsidR="007E20F7">
          <w:rPr>
            <w:rFonts w:cs="Times New Roman"/>
          </w:rPr>
          <w:t>l refrescado parcial de las páginas es posible</w:t>
        </w:r>
      </w:ins>
      <w:ins w:id="59" w:author="marcazal" w:date="2015-05-28T01:30:00Z">
        <w:r w:rsidR="007E20F7">
          <w:rPr>
            <w:rFonts w:cs="Times New Roman"/>
          </w:rPr>
          <w:t>,</w:t>
        </w:r>
      </w:ins>
      <w:ins w:id="60" w:author="marcazal" w:date="2015-05-28T01:26:00Z">
        <w:r w:rsidR="007E20F7">
          <w:rPr>
            <w:rFonts w:cs="Times New Roman"/>
          </w:rPr>
          <w:t xml:space="preserve"> debido</w:t>
        </w:r>
      </w:ins>
      <w:ins w:id="61" w:author="marcazal" w:date="2015-05-28T01:30:00Z">
        <w:r w:rsidR="007E20F7">
          <w:rPr>
            <w:rFonts w:cs="Times New Roman"/>
          </w:rPr>
          <w:t xml:space="preserve"> a la comunicación asíncrona existente entre el cliente y el servidor</w:t>
        </w:r>
      </w:ins>
      <w:ins w:id="62" w:author="marcazal" w:date="2015-05-28T01:32:00Z">
        <w:r w:rsidR="00961708">
          <w:rPr>
            <w:rFonts w:cs="Times New Roman"/>
          </w:rPr>
          <w:t xml:space="preserve">, que mejora el intercambio de los datos </w:t>
        </w:r>
      </w:ins>
      <w:ins w:id="63" w:author="marcazal" w:date="2015-05-28T01:33:00Z">
        <w:r w:rsidR="00961708">
          <w:rPr>
            <w:rFonts w:cs="Times New Roman"/>
          </w:rPr>
          <w:t>que se</w:t>
        </w:r>
      </w:ins>
      <w:ins w:id="64" w:author="marcazal" w:date="2015-05-28T01:32:00Z">
        <w:r w:rsidR="00961708">
          <w:rPr>
            <w:rFonts w:cs="Times New Roman"/>
          </w:rPr>
          <w:t xml:space="preserve"> transmit</w:t>
        </w:r>
      </w:ins>
      <w:ins w:id="65" w:author="marcazal" w:date="2015-05-28T01:33:00Z">
        <w:r w:rsidR="00961708">
          <w:rPr>
            <w:rFonts w:cs="Times New Roman"/>
          </w:rPr>
          <w:t>en</w:t>
        </w:r>
      </w:ins>
      <w:ins w:id="66" w:author="marcazal" w:date="2015-05-28T01:32:00Z">
        <w:r w:rsidR="00961708">
          <w:rPr>
            <w:rFonts w:cs="Times New Roman"/>
          </w:rPr>
          <w:t xml:space="preserve"> por la red</w:t>
        </w:r>
      </w:ins>
      <w:ins w:id="67" w:author="marcazal" w:date="2015-05-28T01:34:00Z">
        <w:r w:rsidR="00961708">
          <w:rPr>
            <w:rFonts w:cs="Times New Roman"/>
          </w:rPr>
          <w:t>. L</w:t>
        </w:r>
      </w:ins>
      <w:ins w:id="68" w:author="marcazal" w:date="2015-05-28T01:38:00Z">
        <w:r w:rsidR="00961708">
          <w:rPr>
            <w:rFonts w:cs="Times New Roman"/>
          </w:rPr>
          <w:t xml:space="preserve">os </w:t>
        </w:r>
        <w:proofErr w:type="spellStart"/>
        <w:r w:rsidR="001748C7" w:rsidRPr="001748C7">
          <w:rPr>
            <w:rFonts w:cs="Times New Roman"/>
            <w:i/>
          </w:rPr>
          <w:t>widgets</w:t>
        </w:r>
        <w:proofErr w:type="spellEnd"/>
        <w:r w:rsidR="00961708">
          <w:rPr>
            <w:rFonts w:cs="Times New Roman"/>
            <w:i/>
          </w:rPr>
          <w:t xml:space="preserve"> </w:t>
        </w:r>
      </w:ins>
      <w:ins w:id="69" w:author="marcazal" w:date="2015-05-28T01:39:00Z">
        <w:r w:rsidR="00961708">
          <w:rPr>
            <w:rFonts w:cs="Times New Roman"/>
          </w:rPr>
          <w:t xml:space="preserve">o elementos de interfaz </w:t>
        </w:r>
      </w:ins>
      <w:ins w:id="70" w:author="marcazal" w:date="2015-05-28T01:38:00Z">
        <w:r w:rsidR="00961708">
          <w:rPr>
            <w:rFonts w:cs="Times New Roman"/>
          </w:rPr>
          <w:t>interactivos son otra de las caracter</w:t>
        </w:r>
      </w:ins>
      <w:ins w:id="71" w:author="marcazal" w:date="2015-05-28T01:39:00Z">
        <w:r w:rsidR="00961708">
          <w:rPr>
            <w:rFonts w:cs="Times New Roman"/>
          </w:rPr>
          <w:t xml:space="preserve">ísticas </w:t>
        </w:r>
      </w:ins>
      <w:ins w:id="72" w:author="marcazal" w:date="2015-05-28T01:40:00Z">
        <w:r w:rsidR="00961708">
          <w:rPr>
            <w:rFonts w:cs="Times New Roman"/>
          </w:rPr>
          <w:t>que se encuentran presentes</w:t>
        </w:r>
      </w:ins>
      <w:ins w:id="73" w:author="marcazal" w:date="2015-05-28T01:39:00Z">
        <w:r w:rsidR="00961708">
          <w:rPr>
            <w:rFonts w:cs="Times New Roman"/>
          </w:rPr>
          <w:t xml:space="preserve"> en las </w:t>
        </w:r>
        <w:del w:id="74" w:author="Ivan Lopez" w:date="2015-06-17T17:07:00Z">
          <w:r w:rsidR="00961708" w:rsidDel="00524FF6">
            <w:rPr>
              <w:rFonts w:cs="Times New Roman"/>
            </w:rPr>
            <w:delText>RIAS</w:delText>
          </w:r>
        </w:del>
      </w:ins>
      <w:proofErr w:type="spellStart"/>
      <w:ins w:id="75" w:author="Ivan Lopez" w:date="2015-06-17T17:07:00Z">
        <w:r w:rsidR="00524FF6" w:rsidRPr="00524FF6">
          <w:rPr>
            <w:rFonts w:cs="Times New Roman"/>
          </w:rPr>
          <w:t>RIAs</w:t>
        </w:r>
      </w:ins>
      <w:proofErr w:type="spellEnd"/>
      <w:ins w:id="76" w:author="marcazal" w:date="2015-05-28T01:40:00Z">
        <w:r w:rsidR="00961708">
          <w:rPr>
            <w:rFonts w:cs="Times New Roman"/>
          </w:rPr>
          <w:t xml:space="preserve"> y que ofrecen una mayor riqueza a las interfaces de usuario, como as</w:t>
        </w:r>
      </w:ins>
      <w:ins w:id="77" w:author="marcazal" w:date="2015-05-28T01:41:00Z">
        <w:r w:rsidR="00961708">
          <w:rPr>
            <w:rFonts w:cs="Times New Roman"/>
          </w:rPr>
          <w:t xml:space="preserve">í </w:t>
        </w:r>
      </w:ins>
      <w:ins w:id="78" w:author="marcazal" w:date="2015-05-28T01:42:00Z">
        <w:r w:rsidR="008A6A2B">
          <w:rPr>
            <w:rFonts w:cs="Times New Roman"/>
          </w:rPr>
          <w:t xml:space="preserve">también los elementos multimedia como audio y video </w:t>
        </w:r>
        <w:proofErr w:type="spellStart"/>
        <w:r w:rsidR="001748C7" w:rsidRPr="001748C7">
          <w:rPr>
            <w:rFonts w:cs="Times New Roman"/>
            <w:i/>
          </w:rPr>
          <w:t>streaming</w:t>
        </w:r>
      </w:ins>
      <w:proofErr w:type="spellEnd"/>
      <w:ins w:id="79" w:author="marcazal" w:date="2015-05-28T01:43:00Z">
        <w:r w:rsidR="008A6A2B">
          <w:rPr>
            <w:rFonts w:cs="Times New Roman"/>
          </w:rPr>
          <w:t xml:space="preserve">. El lado del cliente en las aplicaciones </w:t>
        </w:r>
      </w:ins>
      <w:ins w:id="80" w:author="marcazal" w:date="2015-05-28T01:44:00Z">
        <w:del w:id="81" w:author="Ivan Lopez" w:date="2015-06-17T17:07:00Z">
          <w:r w:rsidR="008A6A2B" w:rsidDel="00524FF6">
            <w:rPr>
              <w:rFonts w:cs="Times New Roman"/>
            </w:rPr>
            <w:delText>RIAS</w:delText>
          </w:r>
        </w:del>
      </w:ins>
      <w:proofErr w:type="spellStart"/>
      <w:ins w:id="82" w:author="Ivan Lopez" w:date="2015-06-17T17:07:00Z">
        <w:r w:rsidR="00524FF6" w:rsidRPr="00524FF6">
          <w:rPr>
            <w:rFonts w:cs="Times New Roman"/>
          </w:rPr>
          <w:t>RIAs</w:t>
        </w:r>
      </w:ins>
      <w:proofErr w:type="spellEnd"/>
      <w:ins w:id="83" w:author="marcazal" w:date="2015-05-28T01:46:00Z">
        <w:r w:rsidR="008A6A2B">
          <w:rPr>
            <w:rFonts w:cs="Times New Roman"/>
          </w:rPr>
          <w:t>,</w:t>
        </w:r>
      </w:ins>
      <w:ins w:id="84" w:author="marcazal" w:date="2015-05-28T01:44:00Z">
        <w:r w:rsidR="008A6A2B">
          <w:rPr>
            <w:rFonts w:cs="Times New Roman"/>
          </w:rPr>
          <w:t xml:space="preserve"> funciona de una manera más independiente del </w:t>
        </w:r>
      </w:ins>
      <w:ins w:id="85" w:author="marcazal" w:date="2015-05-28T01:46:00Z">
        <w:r w:rsidR="008A6A2B">
          <w:rPr>
            <w:rFonts w:cs="Times New Roman"/>
          </w:rPr>
          <w:t xml:space="preserve">lado </w:t>
        </w:r>
      </w:ins>
      <w:ins w:id="86" w:author="marcazal" w:date="2015-05-28T01:44:00Z">
        <w:r w:rsidR="008A6A2B">
          <w:rPr>
            <w:rFonts w:cs="Times New Roman"/>
          </w:rPr>
          <w:t xml:space="preserve">servidor y en ocasiones es posible </w:t>
        </w:r>
      </w:ins>
      <w:ins w:id="87" w:author="marcazal" w:date="2015-05-28T01:46:00Z">
        <w:r w:rsidR="008A6A2B">
          <w:rPr>
            <w:rFonts w:cs="Times New Roman"/>
          </w:rPr>
          <w:t>u</w:t>
        </w:r>
      </w:ins>
      <w:ins w:id="88" w:author="marcazal" w:date="2015-05-28T01:47:00Z">
        <w:r w:rsidR="008A6A2B">
          <w:rPr>
            <w:rFonts w:cs="Times New Roman"/>
          </w:rPr>
          <w:t>tilizar</w:t>
        </w:r>
      </w:ins>
      <w:ins w:id="89" w:author="marcazal" w:date="2015-05-28T01:45:00Z">
        <w:r w:rsidR="008A6A2B">
          <w:rPr>
            <w:rFonts w:cs="Times New Roman"/>
          </w:rPr>
          <w:t xml:space="preserve"> la</w:t>
        </w:r>
      </w:ins>
      <w:ins w:id="90" w:author="marcazal" w:date="2015-05-28T01:50:00Z">
        <w:r w:rsidR="008A6A2B">
          <w:rPr>
            <w:rFonts w:cs="Times New Roman"/>
          </w:rPr>
          <w:t>s</w:t>
        </w:r>
      </w:ins>
      <w:ins w:id="91" w:author="marcazal" w:date="2015-05-28T01:45:00Z">
        <w:r w:rsidR="008A6A2B">
          <w:rPr>
            <w:rFonts w:cs="Times New Roman"/>
          </w:rPr>
          <w:t xml:space="preserve"> aplicaciones de manera </w:t>
        </w:r>
        <w:r w:rsidR="001748C7" w:rsidRPr="001748C7">
          <w:rPr>
            <w:rFonts w:cs="Times New Roman"/>
            <w:i/>
          </w:rPr>
          <w:t>offline</w:t>
        </w:r>
      </w:ins>
      <w:ins w:id="92" w:author="marcazal" w:date="2015-05-28T01:54:00Z">
        <w:r w:rsidR="00A450A1">
          <w:rPr>
            <w:rFonts w:cs="Times New Roman"/>
          </w:rPr>
          <w:t xml:space="preserve">. Finalmente, todos estos objetivos son alcanzados, </w:t>
        </w:r>
      </w:ins>
      <w:ins w:id="93"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94" w:author="marcazal" w:date="2015-05-28T01:58:00Z">
        <w:r w:rsidR="00A450A1">
          <w:rPr>
            <w:rFonts w:cs="Times New Roman"/>
          </w:rPr>
          <w:t xml:space="preserve">en el cliente </w:t>
        </w:r>
      </w:ins>
      <w:ins w:id="95" w:author="marcazal" w:date="2015-05-28T01:57:00Z">
        <w:r w:rsidR="00A450A1">
          <w:rPr>
            <w:rFonts w:cs="Times New Roman"/>
          </w:rPr>
          <w:t xml:space="preserve">para la administración de las comunicaciones </w:t>
        </w:r>
      </w:ins>
      <w:ins w:id="96" w:author="marcazal" w:date="2015-05-28T01:54:00Z">
        <w:r w:rsidR="00A450A1">
          <w:rPr>
            <w:rFonts w:cs="Times New Roman"/>
          </w:rPr>
          <w:t xml:space="preserve"> </w:t>
        </w:r>
      </w:ins>
      <w:ins w:id="97" w:author="marcazal" w:date="2015-05-28T01:59:00Z">
        <w:r w:rsidR="00A450A1">
          <w:rPr>
            <w:rFonts w:cs="Times New Roman"/>
          </w:rPr>
          <w:t xml:space="preserve">y para la </w:t>
        </w:r>
        <w:r w:rsidR="008F2614">
          <w:rPr>
            <w:rFonts w:cs="Times New Roman"/>
          </w:rPr>
          <w:t>gest</w:t>
        </w:r>
      </w:ins>
      <w:ins w:id="98" w:author="marcazal" w:date="2015-05-28T04:38:00Z">
        <w:r w:rsidR="008F2614">
          <w:rPr>
            <w:rFonts w:cs="Times New Roman"/>
          </w:rPr>
          <w:t>ión</w:t>
        </w:r>
      </w:ins>
      <w:ins w:id="99" w:author="marcazal" w:date="2015-05-28T01:59:00Z">
        <w:r w:rsidR="00A450A1">
          <w:rPr>
            <w:rFonts w:cs="Times New Roman"/>
          </w:rPr>
          <w:t xml:space="preserve"> de las interacciones locales</w:t>
        </w:r>
      </w:ins>
      <w:ins w:id="100" w:author="marcazal" w:date="2015-05-28T02:00:00Z">
        <w:r w:rsidR="00A450A1">
          <w:rPr>
            <w:rFonts w:cs="Times New Roman"/>
          </w:rPr>
          <w:t>.</w:t>
        </w:r>
      </w:ins>
    </w:p>
    <w:p w:rsidR="003134E0" w:rsidRDefault="003134E0" w:rsidP="000551EF">
      <w:pPr>
        <w:spacing w:after="0"/>
        <w:jc w:val="both"/>
        <w:rPr>
          <w:ins w:id="101" w:author="marcazal" w:date="2015-05-28T02:53:00Z"/>
          <w:rFonts w:cs="Times New Roman"/>
        </w:rPr>
      </w:pPr>
    </w:p>
    <w:p w:rsidR="003134E0" w:rsidRDefault="00C04305" w:rsidP="000551EF">
      <w:pPr>
        <w:spacing w:after="0"/>
        <w:jc w:val="both"/>
        <w:rPr>
          <w:ins w:id="102" w:author="marcazal" w:date="2015-06-03T23:43:00Z"/>
          <w:rFonts w:cs="Times New Roman"/>
        </w:rPr>
      </w:pPr>
      <w:ins w:id="103" w:author="marcazal" w:date="2015-05-28T03:04:00Z">
        <w:r>
          <w:rPr>
            <w:rFonts w:cs="Times New Roman"/>
          </w:rPr>
          <w:t>L</w:t>
        </w:r>
      </w:ins>
      <w:ins w:id="104" w:author="marcazal" w:date="2015-05-28T02:57:00Z">
        <w:r w:rsidR="00A64512">
          <w:rPr>
            <w:rFonts w:cs="Times New Roman"/>
          </w:rPr>
          <w:t>a definición</w:t>
        </w:r>
      </w:ins>
      <w:ins w:id="105" w:author="marcazal" w:date="2015-05-28T03:00:00Z">
        <w:r w:rsidR="00A64512">
          <w:rPr>
            <w:rFonts w:cs="Times New Roman"/>
          </w:rPr>
          <w:t xml:space="preserve"> propuesta por </w:t>
        </w:r>
      </w:ins>
      <w:ins w:id="106" w:author="marcazal" w:date="2015-05-28T03:16:00Z">
        <w:r w:rsidR="00E66187" w:rsidRPr="000A7A24">
          <w:rPr>
            <w:rFonts w:ascii="Calibri" w:hAnsi="Calibri" w:cs="Calibri"/>
          </w:rPr>
          <w:t>[</w:t>
        </w:r>
        <w:r w:rsidR="000254F9" w:rsidRPr="000254F9">
          <w:fldChar w:fldCharType="begin"/>
        </w:r>
        <w:r w:rsidR="00E66187">
          <w:instrText xml:space="preserve"> REF BIB_martinez_2druiz2010 \* MERGEFORMAT </w:instrText>
        </w:r>
        <w:r w:rsidR="000254F9" w:rsidRPr="000254F9">
          <w:fldChar w:fldCharType="separate"/>
        </w:r>
        <w:r w:rsidR="00E66187" w:rsidRPr="000A7A24">
          <w:rPr>
            <w:rFonts w:ascii="Calibri" w:hAnsi="Calibri" w:cs="Calibri"/>
            <w:lang w:val="es-PY"/>
          </w:rPr>
          <w:t>&lt;martinez-ruiz2010&gt;</w:t>
        </w:r>
        <w:r w:rsidR="000254F9">
          <w:rPr>
            <w:rFonts w:ascii="Calibri" w:hAnsi="Calibri" w:cs="Calibri"/>
            <w:lang w:val="es-PY"/>
          </w:rPr>
          <w:fldChar w:fldCharType="end"/>
        </w:r>
        <w:r w:rsidR="00E66187" w:rsidRPr="000A7A24">
          <w:rPr>
            <w:rFonts w:ascii="Calibri" w:hAnsi="Calibri" w:cs="Calibri"/>
          </w:rPr>
          <w:t>]</w:t>
        </w:r>
      </w:ins>
      <w:ins w:id="107" w:author="marcazal" w:date="2015-05-28T03:00:00Z">
        <w:r w:rsidR="00A64512">
          <w:rPr>
            <w:rFonts w:cs="Times New Roman"/>
          </w:rPr>
          <w:t xml:space="preserve">,  </w:t>
        </w:r>
      </w:ins>
      <w:ins w:id="108" w:author="marcazal" w:date="2015-05-28T02:58:00Z">
        <w:r w:rsidR="00A64512">
          <w:rPr>
            <w:rFonts w:cs="Times New Roman"/>
          </w:rPr>
          <w:t xml:space="preserve">engloba la mayor cantidad de características </w:t>
        </w:r>
      </w:ins>
      <w:ins w:id="109" w:author="marcazal" w:date="2015-05-28T03:17:00Z">
        <w:r w:rsidR="00E66187">
          <w:rPr>
            <w:rFonts w:cs="Times New Roman"/>
          </w:rPr>
          <w:t xml:space="preserve">que son </w:t>
        </w:r>
      </w:ins>
      <w:ins w:id="110" w:author="marcazal" w:date="2015-05-28T02:58:00Z">
        <w:r w:rsidR="00A64512">
          <w:rPr>
            <w:rFonts w:cs="Times New Roman"/>
          </w:rPr>
          <w:t xml:space="preserve">comunes </w:t>
        </w:r>
      </w:ins>
      <w:ins w:id="111" w:author="marcazal" w:date="2015-05-28T03:11:00Z">
        <w:r>
          <w:rPr>
            <w:rFonts w:cs="Times New Roman"/>
          </w:rPr>
          <w:t xml:space="preserve">en </w:t>
        </w:r>
      </w:ins>
      <w:ins w:id="112" w:author="marcazal" w:date="2015-05-28T02:58:00Z">
        <w:r w:rsidR="00A64512">
          <w:rPr>
            <w:rFonts w:cs="Times New Roman"/>
          </w:rPr>
          <w:t xml:space="preserve">las definiciones </w:t>
        </w:r>
      </w:ins>
      <w:ins w:id="113" w:author="marcazal" w:date="2015-05-28T03:05:00Z">
        <w:r>
          <w:rPr>
            <w:rFonts w:cs="Times New Roman"/>
          </w:rPr>
          <w:t>anterior</w:t>
        </w:r>
      </w:ins>
      <w:ins w:id="114" w:author="marcazal" w:date="2015-05-28T03:11:00Z">
        <w:r>
          <w:rPr>
            <w:rFonts w:cs="Times New Roman"/>
          </w:rPr>
          <w:t>mente presentadas</w:t>
        </w:r>
      </w:ins>
      <w:ins w:id="115" w:author="marcazal" w:date="2015-05-28T03:05:00Z">
        <w:r>
          <w:rPr>
            <w:rFonts w:cs="Times New Roman"/>
          </w:rPr>
          <w:t xml:space="preserve"> </w:t>
        </w:r>
      </w:ins>
      <w:ins w:id="116" w:author="marcazal" w:date="2015-05-28T02:59:00Z">
        <w:r w:rsidR="00A64512">
          <w:rPr>
            <w:rFonts w:cs="Times New Roman"/>
          </w:rPr>
          <w:t xml:space="preserve">y </w:t>
        </w:r>
      </w:ins>
      <w:ins w:id="117" w:author="marcazal" w:date="2015-05-28T03:12:00Z">
        <w:r>
          <w:rPr>
            <w:rFonts w:cs="Times New Roman"/>
          </w:rPr>
          <w:t xml:space="preserve">por ende, </w:t>
        </w:r>
      </w:ins>
      <w:ins w:id="118" w:author="marcazal" w:date="2015-05-28T03:05:00Z">
        <w:r>
          <w:rPr>
            <w:rFonts w:cs="Times New Roman"/>
          </w:rPr>
          <w:t xml:space="preserve">resulta ser </w:t>
        </w:r>
      </w:ins>
      <w:ins w:id="119" w:author="marcazal" w:date="2015-05-28T02:59:00Z">
        <w:r w:rsidR="00A64512">
          <w:rPr>
            <w:rFonts w:cs="Times New Roman"/>
          </w:rPr>
          <w:t xml:space="preserve">la más completa. </w:t>
        </w:r>
      </w:ins>
      <w:ins w:id="120" w:author="marcazal" w:date="2015-05-28T03:01:00Z">
        <w:r w:rsidR="00A64512">
          <w:rPr>
            <w:rFonts w:cs="Times New Roman"/>
          </w:rPr>
          <w:t>En este trabajo de fin de carrera, se tendr</w:t>
        </w:r>
      </w:ins>
      <w:ins w:id="121" w:author="marcazal" w:date="2015-05-28T03:02:00Z">
        <w:r w:rsidR="00A64512">
          <w:rPr>
            <w:rFonts w:cs="Times New Roman"/>
          </w:rPr>
          <w:t xml:space="preserve">án en cuenta características </w:t>
        </w:r>
      </w:ins>
      <w:ins w:id="122" w:author="marcazal" w:date="2015-05-28T03:15:00Z">
        <w:del w:id="123" w:author="Ivan Lopez" w:date="2015-06-17T17:07:00Z">
          <w:r w:rsidR="00E66187" w:rsidDel="00524FF6">
            <w:rPr>
              <w:rFonts w:cs="Times New Roman"/>
            </w:rPr>
            <w:delText>RIAS</w:delText>
          </w:r>
        </w:del>
      </w:ins>
      <w:proofErr w:type="spellStart"/>
      <w:ins w:id="124" w:author="Ivan Lopez" w:date="2015-06-17T17:07:00Z">
        <w:r w:rsidR="00524FF6" w:rsidRPr="00524FF6">
          <w:rPr>
            <w:rFonts w:cs="Times New Roman"/>
          </w:rPr>
          <w:t>RIAs</w:t>
        </w:r>
      </w:ins>
      <w:proofErr w:type="spellEnd"/>
      <w:ins w:id="125" w:author="marcazal" w:date="2015-05-28T03:15:00Z">
        <w:r w:rsidR="00E66187">
          <w:rPr>
            <w:rFonts w:cs="Times New Roman"/>
          </w:rPr>
          <w:t xml:space="preserve"> </w:t>
        </w:r>
      </w:ins>
      <w:ins w:id="126" w:author="marcazal" w:date="2015-05-28T03:17:00Z">
        <w:r w:rsidR="00E66187">
          <w:rPr>
            <w:rFonts w:cs="Times New Roman"/>
          </w:rPr>
          <w:t>presentes en esta</w:t>
        </w:r>
      </w:ins>
      <w:ins w:id="127" w:author="marcazal" w:date="2015-05-28T03:03:00Z">
        <w:r w:rsidR="00A64512">
          <w:rPr>
            <w:rFonts w:cs="Times New Roman"/>
          </w:rPr>
          <w:t xml:space="preserve"> </w:t>
        </w:r>
      </w:ins>
      <w:ins w:id="128" w:author="marcazal" w:date="2015-05-28T03:06:00Z">
        <w:r>
          <w:rPr>
            <w:rFonts w:cs="Times New Roman"/>
          </w:rPr>
          <w:t>definición</w:t>
        </w:r>
      </w:ins>
      <w:ins w:id="129" w:author="marcazal" w:date="2015-05-28T03:17:00Z">
        <w:r w:rsidR="00E66187">
          <w:rPr>
            <w:rFonts w:cs="Times New Roman"/>
          </w:rPr>
          <w:t>.</w:t>
        </w:r>
      </w:ins>
    </w:p>
    <w:p w:rsidR="00875FB2" w:rsidRPr="004A4A22" w:rsidRDefault="000254F9" w:rsidP="000551EF">
      <w:pPr>
        <w:spacing w:after="0"/>
        <w:jc w:val="both"/>
        <w:rPr>
          <w:rFonts w:cs="Times New Roman"/>
        </w:rPr>
      </w:pPr>
      <w:commentRangeStart w:id="130"/>
      <w:r w:rsidRPr="000254F9">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E00CB2" w:rsidRPr="00714830" w:rsidRDefault="00E00CB2" w:rsidP="00714830">
                  <w:pPr>
                    <w:pStyle w:val="Epgrafe"/>
                    <w:ind w:left="2832"/>
                    <w:rPr>
                      <w:rFonts w:eastAsiaTheme="minorHAnsi" w:cs="Times New Roman"/>
                      <w:noProof/>
                      <w:color w:val="000000" w:themeColor="text1"/>
                    </w:rPr>
                  </w:pPr>
                  <w:r>
                    <w:rPr>
                      <w:color w:val="000000" w:themeColor="text1"/>
                    </w:rPr>
                    <w:t xml:space="preserve">         </w:t>
                  </w:r>
                  <w:r w:rsidRPr="00714830">
                    <w:rPr>
                      <w:color w:val="000000" w:themeColor="text1"/>
                    </w:rPr>
                    <w:t xml:space="preserve">Figura </w:t>
                  </w:r>
                  <w:r w:rsidR="000254F9" w:rsidRPr="00714830">
                    <w:rPr>
                      <w:color w:val="000000" w:themeColor="text1"/>
                    </w:rPr>
                    <w:fldChar w:fldCharType="begin"/>
                  </w:r>
                  <w:r w:rsidRPr="00714830">
                    <w:rPr>
                      <w:color w:val="000000" w:themeColor="text1"/>
                    </w:rPr>
                    <w:instrText xml:space="preserve"> SEQ Figura \* ARABIC </w:instrText>
                  </w:r>
                  <w:r w:rsidR="000254F9" w:rsidRPr="00714830">
                    <w:rPr>
                      <w:color w:val="000000" w:themeColor="text1"/>
                    </w:rPr>
                    <w:fldChar w:fldCharType="separate"/>
                  </w:r>
                  <w:r w:rsidR="00255D9F">
                    <w:rPr>
                      <w:noProof/>
                      <w:color w:val="000000" w:themeColor="text1"/>
                    </w:rPr>
                    <w:t>1</w:t>
                  </w:r>
                  <w:r w:rsidR="000254F9" w:rsidRPr="00714830">
                    <w:rPr>
                      <w:color w:val="000000" w:themeColor="text1"/>
                    </w:rPr>
                    <w:fldChar w:fldCharType="end"/>
                  </w:r>
                  <w:r w:rsidRPr="00714830">
                    <w:rPr>
                      <w:color w:val="000000" w:themeColor="text1"/>
                    </w:rPr>
                    <w:t xml:space="preserve">   </w:t>
                  </w:r>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del w:id="131" w:author="marcazal" w:date="2015-06-03T23:41:00Z">
        <w:r w:rsidR="00875FB2" w:rsidRPr="004A4A22" w:rsidDel="003134E0">
          <w:rPr>
            <w:rFonts w:cs="Times New Roman"/>
          </w:rPr>
          <w:delText>Para el enfoque tomado en este tr</w:delText>
        </w:r>
      </w:del>
      <w:del w:id="132"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Pr="000254F9" w:rsidDel="003134E0">
          <w:fldChar w:fldCharType="begin"/>
        </w:r>
        <w:r w:rsidR="006F1C5D" w:rsidDel="003134E0">
          <w:delInstrText xml:space="preserve"> REF BIB_martinez_2druiz2010 \* MERGEFORMAT </w:delInstrText>
        </w:r>
        <w:r w:rsidRPr="000254F9" w:rsidDel="003134E0">
          <w:fldChar w:fldCharType="separate"/>
        </w:r>
        <w:r w:rsidR="000A7A24" w:rsidRPr="000A7A24" w:rsidDel="003134E0">
          <w:rPr>
            <w:rFonts w:ascii="Calibri" w:hAnsi="Calibri" w:cs="Calibri"/>
            <w:lang w:val="es-PY"/>
          </w:rPr>
          <w:delText>&lt;martinez-ruiz2010&gt;</w:delText>
        </w:r>
        <w:r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133" w:author="Ivan Lopez" w:date="2015-06-17T17:07:00Z">
        <w:r w:rsidR="00BC355D" w:rsidDel="00524FF6">
          <w:rPr>
            <w:rFonts w:cs="Times New Roman"/>
          </w:rPr>
          <w:delText>RIAS</w:delText>
        </w:r>
      </w:del>
      <w:ins w:id="134" w:author="Ivan Lopez" w:date="2015-06-17T17:07:00Z">
        <w:del w:id="135" w:author="marcazal" w:date="2015-06-20T01:49:00Z">
          <w:r w:rsidR="00524FF6" w:rsidRPr="00524FF6" w:rsidDel="000F1C98">
            <w:rPr>
              <w:rFonts w:cs="Times New Roman"/>
            </w:rPr>
            <w:delText>RIAs</w:delText>
          </w:r>
        </w:del>
      </w:ins>
      <w:del w:id="136" w:author="marcazal" w:date="2015-06-03T23:40:00Z">
        <w:r w:rsidR="00875FB2" w:rsidRPr="004A4A22" w:rsidDel="003134E0">
          <w:rPr>
            <w:rFonts w:cs="Times New Roman"/>
          </w:rPr>
          <w:delText xml:space="preserve"> de la manera más completa</w:delText>
        </w:r>
        <w:commentRangeEnd w:id="130"/>
        <w:r w:rsidR="00E32A80" w:rsidDel="003134E0">
          <w:rPr>
            <w:rStyle w:val="Refdecomentario"/>
            <w:rFonts w:eastAsiaTheme="minorEastAsia"/>
            <w:lang w:eastAsia="es-ES"/>
          </w:rPr>
          <w:commentReference w:id="130"/>
        </w:r>
        <w:r w:rsidR="000C1FE3" w:rsidDel="003134E0">
          <w:rPr>
            <w:rFonts w:cs="Times New Roman"/>
          </w:rPr>
          <w:delText>.</w:delText>
        </w:r>
      </w:del>
      <w:del w:id="137" w:author="marcazal" w:date="2015-06-03T23:42:00Z">
        <w:r w:rsidR="00875FB2" w:rsidRPr="004A4A22" w:rsidDel="003134E0">
          <w:rPr>
            <w:rFonts w:cs="Times New Roman"/>
          </w:rPr>
          <w:delText xml:space="preserve"> </w:delText>
        </w:r>
      </w:del>
    </w:p>
    <w:p w:rsidR="00672951" w:rsidRPr="00672951" w:rsidRDefault="00E32A80" w:rsidP="00342DA4">
      <w:pPr>
        <w:keepNext/>
        <w:autoSpaceDE w:val="0"/>
        <w:autoSpaceDN w:val="0"/>
        <w:adjustRightInd w:val="0"/>
        <w:jc w:val="both"/>
      </w:pPr>
      <w:del w:id="138" w:author="marcazal" w:date="2015-06-03T23:43:00Z">
        <w:r w:rsidDel="003134E0">
          <w:rPr>
            <w:rFonts w:cs="Times New Roman"/>
          </w:rPr>
          <w:delText>Fraternali et. al,</w:delText>
        </w:r>
      </w:del>
      <w:ins w:id="139" w:author="marcazal" w:date="2015-06-03T23:43:00Z">
        <w:r w:rsidR="003134E0">
          <w:rPr>
            <w:rFonts w:cs="Times New Roman"/>
          </w:rPr>
          <w:t xml:space="preserve">En </w:t>
        </w:r>
        <w:r w:rsidR="003134E0" w:rsidRPr="000A7A24">
          <w:rPr>
            <w:rFonts w:ascii="Calibri" w:hAnsi="Calibri" w:cs="Calibri"/>
          </w:rPr>
          <w:t>[</w:t>
        </w:r>
        <w:r w:rsidR="000254F9">
          <w:fldChar w:fldCharType="begin"/>
        </w:r>
        <w:r w:rsidR="003134E0">
          <w:instrText xml:space="preserve"> REF BIB_fraternali2010 \* MERGEFORMAT </w:instrText>
        </w:r>
        <w:r w:rsidR="000254F9">
          <w:fldChar w:fldCharType="separate"/>
        </w:r>
        <w:r w:rsidR="003134E0" w:rsidRPr="000A7A24">
          <w:rPr>
            <w:rFonts w:ascii="Calibri" w:hAnsi="Calibri" w:cs="Calibri"/>
            <w:lang w:val="es-PY"/>
          </w:rPr>
          <w:t>&lt;fraternali2010&gt;</w:t>
        </w:r>
        <w:r w:rsidR="000254F9">
          <w:fldChar w:fldCharType="end"/>
        </w:r>
        <w:r w:rsidR="003134E0" w:rsidRPr="000A7A24">
          <w:rPr>
            <w:rFonts w:ascii="Calibri" w:hAnsi="Calibri" w:cs="Calibri"/>
          </w:rPr>
          <w:t>]</w:t>
        </w:r>
        <w:r w:rsidR="003134E0">
          <w:rPr>
            <w:rFonts w:ascii="Calibri" w:hAnsi="Calibri" w:cs="Calibri"/>
          </w:rPr>
          <w:t xml:space="preserve"> se</w:t>
        </w:r>
      </w:ins>
      <w:r>
        <w:rPr>
          <w:rFonts w:cs="Times New Roman"/>
        </w:rPr>
        <w:t xml:space="preserve"> </w:t>
      </w:r>
      <w:r w:rsidR="00875FB2" w:rsidRPr="004A4A22">
        <w:rPr>
          <w:rFonts w:cs="Times New Roman"/>
        </w:rPr>
        <w:t>describe</w:t>
      </w:r>
      <w:del w:id="140" w:author="marcazal" w:date="2015-06-03T23:43:00Z">
        <w:r w:rsidDel="003134E0">
          <w:rPr>
            <w:rFonts w:cs="Times New Roman"/>
          </w:rPr>
          <w:delText>n</w:delText>
        </w:r>
      </w:del>
      <w:r w:rsidR="00875FB2" w:rsidRPr="004A4A22">
        <w:rPr>
          <w:rFonts w:cs="Times New Roman"/>
        </w:rPr>
        <w:t xml:space="preserve"> la arquitectura</w:t>
      </w:r>
      <w:ins w:id="141" w:author="marcazal" w:date="2015-06-20T01:49:00Z">
        <w:r w:rsidR="000F1C98">
          <w:rPr>
            <w:rFonts w:cs="Times New Roman"/>
          </w:rPr>
          <w:t xml:space="preserve"> de las</w:t>
        </w:r>
      </w:ins>
      <w:r w:rsidR="00875FB2" w:rsidRPr="004A4A22">
        <w:rPr>
          <w:rFonts w:cs="Times New Roman"/>
        </w:rPr>
        <w:t xml:space="preserve"> </w:t>
      </w:r>
      <w:proofErr w:type="spellStart"/>
      <w:r w:rsidR="00875FB2" w:rsidRPr="004A4A22">
        <w:rPr>
          <w:rFonts w:cs="Times New Roman"/>
        </w:rPr>
        <w:t>RIA</w:t>
      </w:r>
      <w:ins w:id="142" w:author="marcazal" w:date="2015-06-20T01:49:00Z">
        <w:r w:rsidR="000F1C98">
          <w:rPr>
            <w:rFonts w:cs="Times New Roman"/>
          </w:rPr>
          <w:t>s</w:t>
        </w:r>
      </w:ins>
      <w:proofErr w:type="spellEnd"/>
      <w:r w:rsidR="00875FB2" w:rsidRPr="004A4A22">
        <w:rPr>
          <w:rFonts w:cs="Times New Roman"/>
        </w:rPr>
        <w:t xml:space="preserve"> de manera</w:t>
      </w:r>
      <w:r w:rsidR="006934C2">
        <w:rPr>
          <w:rFonts w:cs="Times New Roman"/>
        </w:rPr>
        <w:t xml:space="preserve"> general como se muestra en la F</w:t>
      </w:r>
      <w:r w:rsidR="00875FB2" w:rsidRPr="004A4A22">
        <w:rPr>
          <w:rFonts w:cs="Times New Roman"/>
        </w:rPr>
        <w:t>igura 1</w:t>
      </w:r>
      <w:del w:id="143" w:author="marcazal" w:date="2015-06-03T23:43:00Z">
        <w:r w:rsidRPr="000A7A24" w:rsidDel="003134E0">
          <w:rPr>
            <w:rFonts w:ascii="Calibri" w:hAnsi="Calibri" w:cs="Calibri"/>
          </w:rPr>
          <w:delText>[</w:delText>
        </w:r>
        <w:r w:rsidR="000254F9" w:rsidDel="003134E0">
          <w:fldChar w:fldCharType="begin"/>
        </w:r>
        <w:r w:rsidR="000E0DD5" w:rsidDel="003134E0">
          <w:delInstrText xml:space="preserve"> REF BIB_fraternali2010 \* MERGEFORMAT </w:delInstrText>
        </w:r>
        <w:r w:rsidR="000254F9" w:rsidDel="003134E0">
          <w:fldChar w:fldCharType="separate"/>
        </w:r>
        <w:r w:rsidRPr="000A7A24" w:rsidDel="003134E0">
          <w:rPr>
            <w:rFonts w:ascii="Calibri" w:hAnsi="Calibri" w:cs="Calibri"/>
            <w:lang w:val="es-PY"/>
          </w:rPr>
          <w:delText>&lt;fraternali2010&gt;</w:delText>
        </w:r>
        <w:r w:rsidR="000254F9" w:rsidDel="003134E0">
          <w:fldChar w:fldCharType="end"/>
        </w:r>
        <w:r w:rsidRPr="000A7A24" w:rsidDel="003134E0">
          <w:rPr>
            <w:rFonts w:ascii="Calibri" w:hAnsi="Calibri" w:cs="Calibri"/>
          </w:rPr>
          <w:delText>]</w:delText>
        </w:r>
      </w:del>
      <w:r w:rsidR="00875FB2" w:rsidRPr="004A4A22">
        <w:rPr>
          <w:rFonts w:cs="Times New Roman"/>
        </w:rPr>
        <w:t xml:space="preserve">. El sistema está compuesto de una aplicación web servidor y un conjunto de aplicaciones de usuario corriendo en las máquinas clientes. Estas aplicaciones son implementadas o bien, en un navegador web utilizando una variedad de tecnologías como </w:t>
      </w:r>
      <w:del w:id="144" w:author="marcazal" w:date="2015-06-18T07:23:00Z">
        <w:r w:rsidR="00875FB2" w:rsidRPr="004A4A22" w:rsidDel="00342DA4">
          <w:rPr>
            <w:rFonts w:cs="Times New Roman"/>
          </w:rPr>
          <w:delText>JavaScript</w:delText>
        </w:r>
      </w:del>
      <w:proofErr w:type="spellStart"/>
      <w:ins w:id="145"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4A4A22">
        <w:rPr>
          <w:rFonts w:cs="Times New Roman"/>
        </w:rPr>
        <w:t>plug-ins</w:t>
      </w:r>
      <w:proofErr w:type="spellEnd"/>
      <w:r w:rsidR="00875FB2" w:rsidRPr="004A4A22">
        <w:rPr>
          <w:rFonts w:cs="Times New Roman"/>
        </w:rPr>
        <w:t xml:space="preserve"> y Java </w:t>
      </w:r>
      <w:proofErr w:type="spellStart"/>
      <w:r w:rsidR="00875FB2" w:rsidRPr="004A4A22">
        <w:rPr>
          <w:rFonts w:cs="Times New Roman"/>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
      </w:pPr>
      <w:r w:rsidRPr="004A4A22">
        <w:rPr>
          <w:rFonts w:cs="Times New Roman"/>
          <w:color w:val="000000"/>
        </w:rPr>
        <w:t xml:space="preserve">Las </w:t>
      </w:r>
      <w:del w:id="147" w:author="Ivan Lopez" w:date="2015-06-17T17:07:00Z">
        <w:r w:rsidR="00BC355D" w:rsidDel="00524FF6">
          <w:rPr>
            <w:rFonts w:cs="Times New Roman"/>
            <w:color w:val="000000"/>
          </w:rPr>
          <w:delText>RIAS</w:delText>
        </w:r>
      </w:del>
      <w:proofErr w:type="spellStart"/>
      <w:ins w:id="148"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 xml:space="preserve">Según un estudio de mercado patrocinado por la empresa Adobe en 2007, </w:t>
      </w:r>
      <w:r w:rsidR="00875FB2" w:rsidRPr="004A4A22">
        <w:rPr>
          <w:rFonts w:cs="Times New Roman"/>
          <w:lang w:val="es-PY"/>
        </w:rPr>
        <w:t xml:space="preserve">dada las mejoras con respecto a la interfaz de usuario y al comportamiento de las aplicaciones, las </w:t>
      </w:r>
      <w:del w:id="149" w:author="Ivan Lopez" w:date="2015-06-17T17:07:00Z">
        <w:r w:rsidR="00BC355D" w:rsidDel="00524FF6">
          <w:rPr>
            <w:rFonts w:cs="Times New Roman"/>
            <w:lang w:val="es-PY"/>
          </w:rPr>
          <w:delText>RIAS</w:delText>
        </w:r>
      </w:del>
      <w:proofErr w:type="spellStart"/>
      <w:ins w:id="150"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51"/>
      <w:r w:rsidR="000254F9" w:rsidRPr="000254F9">
        <w:fldChar w:fldCharType="begin"/>
      </w:r>
      <w:r w:rsidR="00967495">
        <w:instrText xml:space="preserve"> REF BIB_rogowskimarch122007 \* MERGEFORMAT </w:instrText>
      </w:r>
      <w:r w:rsidR="000254F9" w:rsidRPr="000254F9">
        <w:fldChar w:fldCharType="separate"/>
      </w:r>
      <w:r w:rsidR="000A7A24" w:rsidRPr="000A7A24">
        <w:rPr>
          <w:rFonts w:ascii="Calibri" w:hAnsi="Calibri" w:cs="Calibri"/>
          <w:lang w:val="es-PY"/>
        </w:rPr>
        <w:t>&lt;rogowskimarch122007&gt;</w:t>
      </w:r>
      <w:r w:rsidR="000254F9">
        <w:rPr>
          <w:rFonts w:ascii="Calibri" w:hAnsi="Calibri" w:cs="Calibri"/>
          <w:lang w:val="es-PY"/>
        </w:rPr>
        <w:fldChar w:fldCharType="end"/>
      </w:r>
      <w:commentRangeEnd w:id="151"/>
      <w:r w:rsidR="00E32A80">
        <w:rPr>
          <w:rStyle w:val="Refdecomentario"/>
          <w:rFonts w:eastAsiaTheme="minorEastAsia"/>
          <w:lang w:eastAsia="es-ES"/>
        </w:rPr>
        <w:commentReference w:id="151"/>
      </w:r>
      <w:r w:rsidR="000A7A24" w:rsidRPr="000A7A24">
        <w:rPr>
          <w:rFonts w:ascii="Calibri" w:hAnsi="Calibri" w:cs="Calibri"/>
          <w:lang w:val="es-PY"/>
        </w:rPr>
        <w:t>]</w:t>
      </w:r>
      <w:del w:id="152"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153" w:author="marcazal" w:date="2015-05-28T03:37:00Z">
        <w:r w:rsidR="008131C2">
          <w:rPr>
            <w:rFonts w:cs="Times New Roman"/>
            <w:lang w:val="es-PY"/>
          </w:rPr>
          <w:t xml:space="preserve"> </w:t>
        </w:r>
      </w:ins>
      <w:ins w:id="154" w:author="marcazal" w:date="2015-05-28T03:42:00Z">
        <w:r w:rsidR="008131C2">
          <w:rPr>
            <w:rFonts w:cs="Times New Roman"/>
            <w:lang w:val="es-PY"/>
          </w:rPr>
          <w:t>Un estudio similar</w:t>
        </w:r>
      </w:ins>
      <w:ins w:id="155" w:author="marcazal" w:date="2015-05-28T03:37:00Z">
        <w:r w:rsidR="008131C2">
          <w:rPr>
            <w:rFonts w:cs="Times New Roman"/>
            <w:lang w:val="es-PY"/>
          </w:rPr>
          <w:t xml:space="preserve"> </w:t>
        </w:r>
      </w:ins>
      <w:bookmarkStart w:id="156" w:name="BIB_kiewe2011"/>
      <w:bookmarkStart w:id="157" w:name="B4B_kiewe2011"/>
      <w:ins w:id="158" w:author="marcazal" w:date="2015-05-28T03:52:00Z">
        <w:r w:rsidR="001748C7" w:rsidRPr="001748C7">
          <w:rPr>
            <w:rFonts w:ascii="Calibri" w:hAnsi="Calibri" w:cs="Calibri"/>
            <w:lang w:val="es-PY"/>
          </w:rPr>
          <w:t>[</w:t>
        </w:r>
      </w:ins>
      <w:bookmarkEnd w:id="156"/>
      <w:bookmarkEnd w:id="157"/>
      <w:r w:rsidR="000254F9"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0254F9" w:rsidRPr="001748C7">
        <w:rPr>
          <w:rFonts w:ascii="Calibri" w:hAnsi="Calibri" w:cs="Calibri"/>
          <w:lang w:val="es-PY"/>
        </w:rPr>
        <w:fldChar w:fldCharType="separate"/>
      </w:r>
      <w:ins w:id="159" w:author="marcazal" w:date="2015-05-28T03:52:00Z">
        <w:r w:rsidR="001748C7" w:rsidRPr="001748C7">
          <w:rPr>
            <w:rFonts w:ascii="Calibri" w:hAnsi="Calibri" w:cs="Calibri"/>
            <w:lang w:val="es-PY"/>
          </w:rPr>
          <w:t>&lt;kiewe2011&gt;</w:t>
        </w:r>
        <w:r w:rsidR="000254F9" w:rsidRPr="001748C7">
          <w:rPr>
            <w:rFonts w:ascii="Calibri" w:hAnsi="Calibri" w:cs="Calibri"/>
            <w:lang w:val="es-PY"/>
          </w:rPr>
          <w:fldChar w:fldCharType="end"/>
        </w:r>
        <w:r w:rsidR="001748C7" w:rsidRPr="001748C7">
          <w:rPr>
            <w:rFonts w:ascii="Calibri" w:hAnsi="Calibri" w:cs="Calibri"/>
            <w:lang w:val="es-PY"/>
          </w:rPr>
          <w:t>]</w:t>
        </w:r>
      </w:ins>
      <w:ins w:id="160" w:author="marcazal" w:date="2015-05-28T03:46:00Z">
        <w:r w:rsidR="00354D20">
          <w:rPr>
            <w:rFonts w:ascii="Calibri" w:hAnsi="Calibri" w:cs="Calibri"/>
            <w:lang w:val="es-PY"/>
          </w:rPr>
          <w:t>,</w:t>
        </w:r>
      </w:ins>
      <w:ins w:id="161" w:author="marcazal" w:date="2015-05-28T03:39:00Z">
        <w:r w:rsidR="008131C2">
          <w:rPr>
            <w:rFonts w:ascii="Calibri" w:hAnsi="Calibri" w:cs="Calibri"/>
            <w:lang w:val="es-PY"/>
          </w:rPr>
          <w:t xml:space="preserve">  </w:t>
        </w:r>
      </w:ins>
      <w:ins w:id="162" w:author="marcazal" w:date="2015-05-28T03:43:00Z">
        <w:r w:rsidR="008131C2">
          <w:rPr>
            <w:rFonts w:ascii="Calibri" w:hAnsi="Calibri" w:cs="Calibri"/>
            <w:lang w:val="es-PY"/>
          </w:rPr>
          <w:t xml:space="preserve">presenta datos </w:t>
        </w:r>
      </w:ins>
      <w:proofErr w:type="spellStart"/>
      <w:ins w:id="163" w:author="marcazal" w:date="2015-05-28T03:44:00Z">
        <w:r w:rsidR="008131C2">
          <w:rPr>
            <w:rFonts w:ascii="Calibri" w:hAnsi="Calibri" w:cs="Calibri"/>
            <w:lang w:val="es-PY"/>
          </w:rPr>
          <w:t>cuantitavos</w:t>
        </w:r>
      </w:ins>
      <w:proofErr w:type="spellEnd"/>
      <w:ins w:id="164" w:author="marcazal" w:date="2015-05-28T03:47:00Z">
        <w:r w:rsidR="00354D20">
          <w:rPr>
            <w:rFonts w:ascii="Calibri" w:hAnsi="Calibri" w:cs="Calibri"/>
            <w:lang w:val="es-PY"/>
          </w:rPr>
          <w:t xml:space="preserve"> con referencia a como</w:t>
        </w:r>
      </w:ins>
      <w:ins w:id="165"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166" w:author="Ivan Lopez" w:date="2015-06-17T17:07:00Z">
          <w:r w:rsidR="00354D20" w:rsidDel="00524FF6">
            <w:rPr>
              <w:rFonts w:ascii="Calibri" w:hAnsi="Calibri" w:cs="Calibri"/>
              <w:lang w:val="es-PY"/>
            </w:rPr>
            <w:delText>RIAS</w:delText>
          </w:r>
        </w:del>
      </w:ins>
      <w:proofErr w:type="spellStart"/>
      <w:ins w:id="167" w:author="Ivan Lopez" w:date="2015-06-17T17:07:00Z">
        <w:r w:rsidR="00524FF6" w:rsidRPr="00524FF6">
          <w:rPr>
            <w:rFonts w:ascii="Calibri" w:hAnsi="Calibri" w:cs="Calibri"/>
            <w:lang w:val="es-PY"/>
          </w:rPr>
          <w:t>RIAs</w:t>
        </w:r>
      </w:ins>
      <w:proofErr w:type="spellEnd"/>
      <w:ins w:id="168" w:author="marcazal" w:date="2015-05-28T03:47:00Z">
        <w:r w:rsidR="00354D20">
          <w:rPr>
            <w:rFonts w:ascii="Calibri" w:hAnsi="Calibri" w:cs="Calibri"/>
            <w:lang w:val="es-PY"/>
          </w:rPr>
          <w:t>,</w:t>
        </w:r>
      </w:ins>
      <w:ins w:id="169" w:author="marcazal" w:date="2015-05-28T03:44:00Z">
        <w:r w:rsidR="00354D20">
          <w:rPr>
            <w:rFonts w:ascii="Calibri" w:hAnsi="Calibri" w:cs="Calibri"/>
            <w:lang w:val="es-PY"/>
          </w:rPr>
          <w:t xml:space="preserve"> puede mejorar las utilidades</w:t>
        </w:r>
      </w:ins>
      <w:ins w:id="170" w:author="marcazal" w:date="2015-05-28T03:45:00Z">
        <w:r w:rsidR="00354D20">
          <w:rPr>
            <w:rFonts w:ascii="Calibri" w:hAnsi="Calibri" w:cs="Calibri"/>
            <w:lang w:val="es-PY"/>
          </w:rPr>
          <w:t xml:space="preserve"> y disminuir los costes de desarrollo </w:t>
        </w:r>
      </w:ins>
      <w:ins w:id="171" w:author="marcazal" w:date="2015-05-28T03:48:00Z">
        <w:r w:rsidR="00354D20">
          <w:rPr>
            <w:rFonts w:ascii="Calibri" w:hAnsi="Calibri" w:cs="Calibri"/>
            <w:lang w:val="es-PY"/>
          </w:rPr>
          <w:t>en</w:t>
        </w:r>
      </w:ins>
      <w:ins w:id="172" w:author="marcazal" w:date="2015-05-28T03:46:00Z">
        <w:r w:rsidR="00354D20">
          <w:rPr>
            <w:rFonts w:ascii="Calibri" w:hAnsi="Calibri" w:cs="Calibri"/>
            <w:lang w:val="es-PY"/>
          </w:rPr>
          <w:t xml:space="preserve"> una compañía</w:t>
        </w:r>
      </w:ins>
      <w:del w:id="173"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del w:id="174" w:author="Ivan Lopez" w:date="2015-06-17T17:07:00Z">
        <w:r w:rsidR="00BC355D" w:rsidDel="00524FF6">
          <w:rPr>
            <w:rFonts w:cs="Times New Roman"/>
            <w:lang w:val="es-PY"/>
          </w:rPr>
          <w:delText>RIAS</w:delText>
        </w:r>
      </w:del>
      <w:proofErr w:type="spellStart"/>
      <w:ins w:id="175" w:author="Ivan Lopez" w:date="2015-06-17T17:07:00Z">
        <w:r w:rsidR="00524FF6" w:rsidRPr="00524FF6">
          <w:rPr>
            <w:rFonts w:cs="Times New Roman"/>
            <w:lang w:val="es-PY"/>
          </w:rPr>
          <w:t>RIAs</w:t>
        </w:r>
      </w:ins>
      <w:proofErr w:type="spellEnd"/>
      <w:r w:rsidR="000C1FE3">
        <w:rPr>
          <w:rFonts w:cs="Times New Roman"/>
          <w:lang w:val="es-PY"/>
        </w:rPr>
        <w:t xml:space="preserve"> </w:t>
      </w:r>
      <w:ins w:id="176" w:author="magali" w:date="2015-05-25T11:38:00Z">
        <w:r w:rsidR="005B426F">
          <w:rPr>
            <w:rFonts w:cs="Times New Roman"/>
            <w:lang w:val="es-PY"/>
          </w:rPr>
          <w:t xml:space="preserve">con respecto a las aplicaciones Web tradicionales, </w:t>
        </w:r>
      </w:ins>
      <w:r w:rsidR="000C1FE3">
        <w:rPr>
          <w:rFonts w:cs="Times New Roman"/>
          <w:lang w:val="es-PY"/>
        </w:rPr>
        <w:t xml:space="preserve">que </w:t>
      </w:r>
      <w:del w:id="177" w:author="magali" w:date="2015-05-25T11:36:00Z">
        <w:r w:rsidR="000C1FE3" w:rsidDel="005B426F">
          <w:rPr>
            <w:rFonts w:cs="Times New Roman"/>
            <w:lang w:val="es-PY"/>
          </w:rPr>
          <w:delText>descriptas en</w:delText>
        </w:r>
      </w:del>
      <w:ins w:id="178" w:author="magali" w:date="2015-05-25T11:36:00Z">
        <w:r w:rsidR="005B426F">
          <w:rPr>
            <w:rFonts w:cs="Times New Roman"/>
            <w:lang w:val="es-PY"/>
          </w:rPr>
          <w:t>fueron presentadas en</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del w:id="179" w:author="magali" w:date="2015-05-25T11:36:00Z">
        <w:r w:rsidRPr="004A4A22" w:rsidDel="005B426F">
          <w:rPr>
            <w:rFonts w:cs="Times New Roman"/>
            <w:color w:val="000000" w:themeColor="text1"/>
            <w:lang w:val="es-PY"/>
          </w:rPr>
          <w:delText>el que</w:delText>
        </w:r>
      </w:del>
      <w:ins w:id="180" w:author="magali" w:date="2015-05-25T11:36:00Z">
        <w:r w:rsidR="005B426F">
          <w:rPr>
            <w:rFonts w:cs="Times New Roman"/>
            <w:color w:val="000000" w:themeColor="text1"/>
            <w:lang w:val="es-PY"/>
          </w:rPr>
          <w:t>donde</w:t>
        </w:r>
      </w:ins>
      <w:r w:rsidRPr="004A4A22">
        <w:rPr>
          <w:rFonts w:cs="Times New Roman"/>
          <w:color w:val="000000" w:themeColor="text1"/>
          <w:lang w:val="es-PY"/>
        </w:rPr>
        <w:t xml:space="preserve"> se reflejan </w:t>
      </w:r>
      <w:del w:id="181" w:author="magali" w:date="2015-05-25T11:36:00Z">
        <w:r w:rsidRPr="004A4A22" w:rsidDel="005B426F">
          <w:rPr>
            <w:rFonts w:cs="Times New Roman"/>
            <w:color w:val="000000" w:themeColor="text1"/>
            <w:lang w:val="es-PY"/>
          </w:rPr>
          <w:delText xml:space="preserve">sus </w:delText>
        </w:r>
      </w:del>
      <w:ins w:id="182" w:author="magali" w:date="2015-05-25T11:36:00Z">
        <w:r w:rsidR="005B426F">
          <w:rPr>
            <w:rFonts w:cs="Times New Roman"/>
            <w:color w:val="000000" w:themeColor="text1"/>
            <w:lang w:val="es-PY"/>
          </w:rPr>
          <w:t>las</w:t>
        </w:r>
        <w:r w:rsidR="005B426F" w:rsidRPr="004A4A22">
          <w:rPr>
            <w:rFonts w:cs="Times New Roman"/>
            <w:color w:val="000000" w:themeColor="text1"/>
            <w:lang w:val="es-PY"/>
          </w:rPr>
          <w:t xml:space="preserve"> </w:t>
        </w:r>
      </w:ins>
      <w:r w:rsidRPr="004A4A22">
        <w:rPr>
          <w:rFonts w:cs="Times New Roman"/>
          <w:color w:val="000000" w:themeColor="text1"/>
          <w:lang w:val="es-PY"/>
        </w:rPr>
        <w:t>ventajas y desventajas</w:t>
      </w:r>
      <w:ins w:id="183" w:author="magali" w:date="2015-05-25T11:36:00Z">
        <w:r w:rsidR="005B426F">
          <w:rPr>
            <w:rFonts w:cs="Times New Roman"/>
            <w:color w:val="000000" w:themeColor="text1"/>
            <w:lang w:val="es-PY"/>
          </w:rPr>
          <w:t xml:space="preserve"> de cada característica</w:t>
        </w:r>
      </w:ins>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84" w:name="_Toc350743959"/>
      <w:r>
        <w:rPr>
          <w:rFonts w:eastAsiaTheme="majorEastAsia" w:cs="Times New Roman"/>
          <w:b/>
          <w:bCs/>
          <w:szCs w:val="26"/>
        </w:rPr>
        <w:t>2.2</w:t>
      </w:r>
      <w:r w:rsidRPr="004A4A22">
        <w:rPr>
          <w:rFonts w:eastAsiaTheme="majorEastAsia" w:cs="Times New Roman"/>
          <w:b/>
          <w:bCs/>
          <w:szCs w:val="26"/>
        </w:rPr>
        <w:t xml:space="preserve">.1 </w:t>
      </w:r>
      <w:bookmarkEnd w:id="184"/>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del w:id="185" w:author="Ivan Lopez" w:date="2015-06-17T17:07:00Z">
        <w:r w:rsidR="00BC355D" w:rsidDel="00524FF6">
          <w:rPr>
            <w:rFonts w:cs="Times New Roman"/>
            <w:color w:val="000000"/>
          </w:rPr>
          <w:delText>RIAS</w:delText>
        </w:r>
      </w:del>
      <w:proofErr w:type="spellStart"/>
      <w:ins w:id="186" w:author="Ivan Lopez" w:date="2015-06-17T17:07:00Z">
        <w:r w:rsidR="00524FF6" w:rsidRPr="00524FF6">
          <w:rPr>
            <w:rFonts w:cs="Times New Roman"/>
            <w:color w:val="000000"/>
          </w:rPr>
          <w:t>RIAs</w:t>
        </w:r>
      </w:ins>
      <w:proofErr w:type="spellEnd"/>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En la T</w:t>
      </w:r>
      <w:r w:rsidR="00F011B8" w:rsidRPr="004A4A22">
        <w:rPr>
          <w:rFonts w:cs="Times New Roman"/>
          <w:color w:val="000000"/>
        </w:rPr>
        <w:t>abla 1 se presentan algunas ventajas y desventajas de llevar a cabo una distribución de datos entre el cliente y el servidor</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lastRenderedPageBreak/>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187"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88" w:name="_Toc350743960"/>
      <w:r w:rsidRPr="00714830">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1</w:t>
      </w:r>
      <w:r w:rsidR="000254F9">
        <w:rPr>
          <w:color w:val="000000" w:themeColor="text1"/>
        </w:rPr>
        <w:fldChar w:fldCharType="end"/>
      </w:r>
      <w:r w:rsidRPr="00714830">
        <w:rPr>
          <w:color w:val="000000" w:themeColor="text1"/>
        </w:rPr>
        <w:t xml:space="preserve">   </w:t>
      </w:r>
      <w:r w:rsidRPr="00714830">
        <w:rPr>
          <w:b w:val="0"/>
          <w:color w:val="000000" w:themeColor="text1"/>
        </w:rPr>
        <w:t>Ventajas y desventajas de la distribución de los datos en el cliente</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2 </w:t>
      </w:r>
      <w:bookmarkEnd w:id="188"/>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189" w:author="Ivan Lopez" w:date="2015-06-17T17:07:00Z">
        <w:r w:rsidR="00BC355D" w:rsidDel="00524FF6">
          <w:rPr>
            <w:rFonts w:cs="Times New Roman"/>
          </w:rPr>
          <w:delText>RIAS</w:delText>
        </w:r>
      </w:del>
      <w:proofErr w:type="spellStart"/>
      <w:ins w:id="190"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Tabla 2 se presentan algunas ventajas y desventajas de </w:t>
      </w:r>
      <w:r w:rsidRPr="004A4A22">
        <w:rPr>
          <w:rFonts w:cs="Times New Roman"/>
        </w:rPr>
        <w:t>una computación distribuida</w:t>
      </w:r>
      <w:r w:rsidRPr="004A4A22">
        <w:rPr>
          <w:rFonts w:cs="Times New Roman"/>
          <w:color w:val="000000"/>
        </w:rPr>
        <w:t xml:space="preserve"> de páginas entre el cliente y el servidor:</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91" w:name="_Toc350743961"/>
      <w:r w:rsidRPr="004602DE">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2</w:t>
      </w:r>
      <w:r w:rsidR="000254F9">
        <w:rPr>
          <w:color w:val="000000" w:themeColor="text1"/>
        </w:rPr>
        <w:fldChar w:fldCharType="end"/>
      </w:r>
      <w:r w:rsidRPr="004602DE">
        <w:rPr>
          <w:color w:val="000000" w:themeColor="text1"/>
        </w:rPr>
        <w:t xml:space="preserve">  </w:t>
      </w:r>
      <w:r w:rsidRPr="004602DE">
        <w:rPr>
          <w:b w:val="0"/>
          <w:color w:val="000000" w:themeColor="text1"/>
        </w:rPr>
        <w:t xml:space="preserve"> 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191"/>
      <w:r w:rsidR="00F011B8" w:rsidRPr="004A4A22">
        <w:rPr>
          <w:rFonts w:asciiTheme="minorHAnsi" w:hAnsiTheme="minorHAnsi" w:cs="Times New Roman"/>
          <w:color w:val="000000" w:themeColor="text1"/>
          <w:sz w:val="22"/>
        </w:rPr>
        <w:t xml:space="preserve"> entre el cliente y el servidor</w:t>
      </w:r>
    </w:p>
    <w:p w:rsidR="00F011B8" w:rsidRPr="004A4A22" w:rsidRDefault="00124A47" w:rsidP="001A2BCF">
      <w:pPr>
        <w:jc w:val="both"/>
        <w:rPr>
          <w:rFonts w:cs="Times New Roman"/>
          <w:color w:val="000000" w:themeColor="text1"/>
        </w:rPr>
      </w:pPr>
      <w:ins w:id="192" w:author="marcazal" w:date="2015-06-03T23:48:00Z">
        <w:r>
          <w:rPr>
            <w:noProof/>
            <w:lang w:val="es-PY" w:eastAsia="es-PY"/>
          </w:rPr>
          <w:drawing>
            <wp:anchor distT="0" distB="0" distL="114300" distR="114300" simplePos="0" relativeHeight="251660288" behindDoc="1" locked="0" layoutInCell="1" allowOverlap="1">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9920"/>
                      </a:xfrm>
                      <a:prstGeom prst="rect">
                        <a:avLst/>
                      </a:prstGeom>
                      <a:noFill/>
                    </pic:spPr>
                  </pic:pic>
                </a:graphicData>
              </a:graphic>
            </wp:anchor>
          </w:drawing>
        </w:r>
      </w:ins>
      <w:r w:rsidR="000254F9" w:rsidRPr="000254F9">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E00CB2" w:rsidRDefault="00E00CB2" w:rsidP="00DF2B36">
                  <w:pPr>
                    <w:pStyle w:val="Epgrafe"/>
                    <w:ind w:left="708" w:firstLine="708"/>
                    <w:rPr>
                      <w:rFonts w:eastAsiaTheme="minorHAnsi" w:cs="Times New Roman"/>
                      <w:b w:val="0"/>
                      <w:noProof/>
                      <w:color w:val="000000" w:themeColor="text1"/>
                    </w:rPr>
                  </w:pPr>
                  <w:r w:rsidRPr="001A2BCF">
                    <w:rPr>
                      <w:color w:val="000000" w:themeColor="text1"/>
                    </w:rPr>
                    <w:t xml:space="preserve">Figura </w:t>
                  </w:r>
                  <w:r w:rsidR="000254F9" w:rsidRPr="001A2BCF">
                    <w:rPr>
                      <w:color w:val="000000" w:themeColor="text1"/>
                    </w:rPr>
                    <w:fldChar w:fldCharType="begin"/>
                  </w:r>
                  <w:r w:rsidRPr="001A2BCF">
                    <w:rPr>
                      <w:color w:val="000000" w:themeColor="text1"/>
                    </w:rPr>
                    <w:instrText xml:space="preserve"> SEQ Figura \* ARABIC </w:instrText>
                  </w:r>
                  <w:r w:rsidR="000254F9" w:rsidRPr="001A2BCF">
                    <w:rPr>
                      <w:color w:val="000000" w:themeColor="text1"/>
                    </w:rPr>
                    <w:fldChar w:fldCharType="separate"/>
                  </w:r>
                  <w:r w:rsidR="00255D9F">
                    <w:rPr>
                      <w:noProof/>
                      <w:color w:val="000000" w:themeColor="text1"/>
                    </w:rPr>
                    <w:t>2</w:t>
                  </w:r>
                  <w:r w:rsidR="000254F9" w:rsidRPr="001A2BCF">
                    <w:rPr>
                      <w:color w:val="000000" w:themeColor="text1"/>
                    </w:rPr>
                    <w:fldChar w:fldCharType="end"/>
                  </w:r>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del w:id="193" w:author="Ivan Lopez" w:date="2015-06-17T17:07:00Z">
        <w:r w:rsidR="00BC355D" w:rsidDel="00524FF6">
          <w:rPr>
            <w:rFonts w:cs="Times New Roman"/>
            <w:color w:val="000000" w:themeColor="text1"/>
            <w:lang w:val="es-PY"/>
          </w:rPr>
          <w:delText>RIAS</w:delText>
        </w:r>
      </w:del>
      <w:proofErr w:type="spellStart"/>
      <w:ins w:id="194" w:author="Ivan Lopez" w:date="2015-06-17T17:07:00Z">
        <w:r w:rsidR="00524FF6" w:rsidRPr="00524FF6">
          <w:rPr>
            <w:rFonts w:cs="Times New Roman"/>
            <w:color w:val="000000" w:themeColor="text1"/>
            <w:lang w:val="es-PY"/>
          </w:rPr>
          <w:t>RIAs</w:t>
        </w:r>
      </w:ins>
      <w:proofErr w:type="spellEnd"/>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del w:id="195" w:author="Ivan Lopez" w:date="2015-06-17T17:07:00Z">
        <w:r w:rsidR="00BC355D" w:rsidDel="00524FF6">
          <w:rPr>
            <w:rFonts w:cs="Times New Roman"/>
            <w:color w:val="000000" w:themeColor="text1"/>
          </w:rPr>
          <w:delText>RIAS</w:delText>
        </w:r>
      </w:del>
      <w:proofErr w:type="spellStart"/>
      <w:ins w:id="196" w:author="Ivan Lopez" w:date="2015-06-17T17:07:00Z">
        <w:r w:rsidR="00524FF6" w:rsidRPr="00524FF6">
          <w:rPr>
            <w:rFonts w:cs="Times New Roman"/>
            <w:color w:val="000000" w:themeColor="text1"/>
          </w:rPr>
          <w:t>RIAs</w:t>
        </w:r>
      </w:ins>
      <w:proofErr w:type="spellEnd"/>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93596E" w:rsidRDefault="0093596E" w:rsidP="001A2BCF">
      <w:pPr>
        <w:jc w:val="both"/>
        <w:rPr>
          <w:ins w:id="197" w:author="marcazal" w:date="2015-06-20T21:22:00Z"/>
          <w:rFonts w:cs="Times New Roman"/>
          <w:color w:val="000000" w:themeColor="text1"/>
          <w:lang w:val="es-PY"/>
        </w:rPr>
      </w:pPr>
    </w:p>
    <w:p w:rsidR="00F011B8" w:rsidRPr="004A4A22" w:rsidRDefault="00F011B8" w:rsidP="001A2BCF">
      <w:pPr>
        <w:jc w:val="both"/>
        <w:rPr>
          <w:rFonts w:cs="Times New Roman"/>
          <w:color w:val="000000"/>
        </w:rPr>
      </w:pPr>
      <w:r w:rsidRPr="004A4A22">
        <w:rPr>
          <w:rFonts w:cs="Times New Roman"/>
          <w:color w:val="000000" w:themeColor="text1"/>
          <w:lang w:val="es-PY"/>
        </w:rPr>
        <w:t xml:space="preserve">En la Figura 2 se puede ver una comparativa con respecto a la comunicación entre los pares cliente y servidor, de las aplicaciones de la web 1.0 y las actuales basadas en </w:t>
      </w:r>
      <w:del w:id="198" w:author="Ivan Lopez" w:date="2015-06-17T17:07:00Z">
        <w:r w:rsidR="00BC355D" w:rsidDel="00524FF6">
          <w:rPr>
            <w:rFonts w:cs="Times New Roman"/>
            <w:color w:val="000000" w:themeColor="text1"/>
            <w:lang w:val="es-PY"/>
          </w:rPr>
          <w:delText>RIAS</w:delText>
        </w:r>
      </w:del>
      <w:proofErr w:type="spellStart"/>
      <w:ins w:id="199"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w:t>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llevaba a cabo de una manera síncrona, en donde un evento del usuario es necesariamente el elemento disparador de una solicitud al servidor. Con las </w:t>
      </w:r>
      <w:del w:id="200" w:author="Ivan Lopez" w:date="2015-06-17T17:07:00Z">
        <w:r w:rsidR="00BC355D" w:rsidDel="00524FF6">
          <w:rPr>
            <w:rFonts w:cs="Times New Roman"/>
            <w:color w:val="000000"/>
          </w:rPr>
          <w:delText>RIAS</w:delText>
        </w:r>
      </w:del>
      <w:proofErr w:type="spellStart"/>
      <w:ins w:id="201" w:author="Ivan Lopez" w:date="2015-06-17T17:07:00Z">
        <w:r w:rsidR="00524FF6" w:rsidRPr="00524FF6">
          <w:rPr>
            <w:rFonts w:cs="Times New Roman"/>
            <w:color w:val="000000"/>
          </w:rPr>
          <w:t>RIAs</w:t>
        </w:r>
      </w:ins>
      <w:proofErr w:type="spellEnd"/>
      <w:r w:rsidRPr="004A4A22">
        <w:rPr>
          <w:rFonts w:cs="Times New Roman"/>
          <w:color w:val="000000"/>
        </w:rPr>
        <w:t xml:space="preserve">, un motor instalado en el cliente es el encargado de gestionar las solicitudes de transferencia de los datos al servidor y de gestionar los cambios en la disposición de los distintos elementos en la interfaz del usuario. Las solicitudes al servidor al ser gestionadas asíncronamente por un motor (o </w:t>
      </w:r>
      <w:proofErr w:type="spellStart"/>
      <w:r w:rsidR="000254F9" w:rsidRPr="000254F9">
        <w:rPr>
          <w:rFonts w:cs="Times New Roman"/>
          <w:i/>
          <w:color w:val="000000"/>
        </w:rPr>
        <w:t>plugin</w:t>
      </w:r>
      <w:proofErr w:type="spellEnd"/>
      <w:r w:rsidRPr="004A4A22">
        <w:rPr>
          <w:rFonts w:cs="Times New Roman"/>
          <w:color w:val="000000"/>
        </w:rPr>
        <w:t>) instalado en el cliente, permite a la aplicación llevar a cabo diversas acciones en paralelo, como por ejemplo, actualizar distintas porciones de una misma página en un momento dado. En la Tabla 3 se muestran algunas ventajas y desventajas de una comunicación asíncrona entre el cliente y el servidor:</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208" w:name="_Toc350743962"/>
      <w:r w:rsidRPr="001A2BCF">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3</w:t>
      </w:r>
      <w:r w:rsidR="000254F9">
        <w:rPr>
          <w:color w:val="000000" w:themeColor="text1"/>
        </w:rPr>
        <w:fldChar w:fldCharType="end"/>
      </w:r>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208"/>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 xml:space="preserve">Las interfaces de usuario ofrecen una mayor riqueza con el manejo de eventos en el lado del cliente y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que son micro programas empotrados dentro de las página</w:t>
      </w:r>
      <w:r w:rsidR="001C2030">
        <w:rPr>
          <w:rFonts w:cs="Times New Roman"/>
          <w:color w:val="000000" w:themeColor="text1"/>
          <w:lang w:val="es-PY"/>
        </w:rPr>
        <w:t>s web y administrada</w:t>
      </w:r>
      <w:r w:rsidRPr="004A4A22">
        <w:rPr>
          <w:rFonts w:cs="Times New Roman"/>
          <w:color w:val="000000" w:themeColor="text1"/>
          <w:lang w:val="es-PY"/>
        </w:rPr>
        <w:t xml:space="preserve">s por un motor de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209" w:author="Ivan Lopez" w:date="2015-06-17T17:07:00Z">
        <w:r w:rsidR="00BC355D" w:rsidDel="00524FF6">
          <w:rPr>
            <w:rFonts w:cs="Times New Roman"/>
            <w:color w:val="000000" w:themeColor="text1"/>
            <w:lang w:val="es-PY"/>
          </w:rPr>
          <w:delText>RIAS</w:delText>
        </w:r>
      </w:del>
      <w:proofErr w:type="spellStart"/>
      <w:ins w:id="210"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En la Tabla 4 se presentan algunas ventajas y desventajas de un comportamiento más sofisticado en la interfaz de usuario:</w:t>
      </w:r>
    </w:p>
    <w:p w:rsidR="00F011B8" w:rsidRDefault="00F011B8" w:rsidP="000551EF">
      <w:pPr>
        <w:spacing w:after="0"/>
        <w:jc w:val="both"/>
        <w:rPr>
          <w:ins w:id="211" w:author="marcazal" w:date="2015-06-03T23:46:00Z"/>
          <w:rFonts w:cs="Times New Roman"/>
          <w:color w:val="000000" w:themeColor="text1"/>
          <w:lang w:val="es-PY"/>
        </w:rPr>
      </w:pPr>
    </w:p>
    <w:p w:rsidR="003134E0" w:rsidRDefault="003134E0" w:rsidP="000551EF">
      <w:pPr>
        <w:spacing w:after="0"/>
        <w:jc w:val="both"/>
        <w:rPr>
          <w:ins w:id="212" w:author="marcazal" w:date="2015-06-03T23:46:00Z"/>
          <w:rFonts w:cs="Times New Roman"/>
          <w:color w:val="000000" w:themeColor="text1"/>
          <w:lang w:val="es-PY"/>
        </w:rPr>
      </w:pPr>
    </w:p>
    <w:p w:rsidR="003134E0" w:rsidRDefault="003134E0" w:rsidP="000551EF">
      <w:pPr>
        <w:spacing w:after="0"/>
        <w:jc w:val="both"/>
        <w:rPr>
          <w:ins w:id="213" w:author="marcazal" w:date="2015-06-03T23:46:00Z"/>
          <w:rFonts w:cs="Times New Roman"/>
          <w:color w:val="000000" w:themeColor="text1"/>
          <w:lang w:val="es-PY"/>
        </w:rPr>
      </w:pPr>
    </w:p>
    <w:p w:rsidR="003134E0" w:rsidRDefault="003134E0" w:rsidP="000551EF">
      <w:pPr>
        <w:spacing w:after="0"/>
        <w:jc w:val="both"/>
        <w:rPr>
          <w:ins w:id="214" w:author="marcazal" w:date="2015-06-03T23:46: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r w:rsidRPr="003C719B">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4</w:t>
      </w:r>
      <w:r w:rsidR="000254F9">
        <w:rPr>
          <w:color w:val="000000" w:themeColor="text1"/>
        </w:rPr>
        <w:fldChar w:fldCharType="end"/>
      </w:r>
      <w:r w:rsidRPr="003C719B">
        <w:rPr>
          <w:color w:val="000000" w:themeColor="text1"/>
        </w:rPr>
        <w:t xml:space="preserve">   </w:t>
      </w:r>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215"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del w:id="216" w:author="Ivan Lopez" w:date="2015-06-17T17:07:00Z">
        <w:r w:rsidR="00BC355D" w:rsidDel="00524FF6">
          <w:rPr>
            <w:rFonts w:cs="Times New Roman"/>
            <w:color w:val="000000" w:themeColor="text1"/>
            <w:lang w:val="es-PY"/>
          </w:rPr>
          <w:delText>RIAS</w:delText>
        </w:r>
      </w:del>
      <w:proofErr w:type="spellStart"/>
      <w:ins w:id="217"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218"/>
      <w:del w:id="219"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218"/>
        <w:r w:rsidR="005B426F" w:rsidDel="00354D20">
          <w:rPr>
            <w:rStyle w:val="Refdecomentario"/>
            <w:rFonts w:eastAsiaTheme="minorEastAsia"/>
            <w:lang w:eastAsia="es-ES"/>
          </w:rPr>
          <w:commentReference w:id="218"/>
        </w:r>
        <w:r w:rsidRPr="004A4A22" w:rsidDel="00354D20">
          <w:rPr>
            <w:rFonts w:cs="Times New Roman"/>
            <w:color w:val="000000" w:themeColor="text1"/>
            <w:lang w:val="es-PY"/>
          </w:rPr>
          <w:delText xml:space="preserve"> </w:delText>
        </w:r>
        <w:commentRangeStart w:id="220"/>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220"/>
      <w:r w:rsidR="005B426F">
        <w:rPr>
          <w:rStyle w:val="Refdecomentario"/>
          <w:rFonts w:eastAsiaTheme="minorEastAsia"/>
          <w:lang w:eastAsia="es-ES"/>
        </w:rPr>
        <w:commentReference w:id="220"/>
      </w:r>
    </w:p>
    <w:p w:rsidR="0023289D" w:rsidRPr="004A4A22" w:rsidDel="003134E0" w:rsidRDefault="0023289D" w:rsidP="000551EF">
      <w:pPr>
        <w:spacing w:after="0"/>
        <w:ind w:firstLine="708"/>
        <w:jc w:val="both"/>
        <w:rPr>
          <w:del w:id="221"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222" w:name="_Toc350743964"/>
      <w:r w:rsidRPr="00137FF1">
        <w:rPr>
          <w:rFonts w:asciiTheme="minorHAnsi" w:hAnsiTheme="minorHAnsi" w:cs="Times New Roman"/>
          <w:caps/>
          <w:color w:val="000000" w:themeColor="text1"/>
          <w:sz w:val="22"/>
          <w:szCs w:val="22"/>
        </w:rPr>
        <w:t xml:space="preserve">2.3 Tecnologías para la implementación de las </w:t>
      </w:r>
      <w:bookmarkEnd w:id="222"/>
      <w:del w:id="223" w:author="Ivan Lopez" w:date="2015-06-17T17:07:00Z">
        <w:r w:rsidR="00BC355D" w:rsidDel="00524FF6">
          <w:rPr>
            <w:rFonts w:asciiTheme="minorHAnsi" w:hAnsiTheme="minorHAnsi" w:cs="Times New Roman"/>
            <w:caps/>
            <w:color w:val="000000" w:themeColor="text1"/>
            <w:sz w:val="22"/>
            <w:szCs w:val="22"/>
          </w:rPr>
          <w:delText>RIAS</w:delText>
        </w:r>
      </w:del>
      <w:ins w:id="224"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225" w:author="Ivan Lopez" w:date="2015-06-17T17:07:00Z">
        <w:r w:rsidR="00BC355D" w:rsidDel="00524FF6">
          <w:rPr>
            <w:rFonts w:cs="Times New Roman"/>
          </w:rPr>
          <w:delText>RIAS</w:delText>
        </w:r>
      </w:del>
      <w:proofErr w:type="spellStart"/>
      <w:ins w:id="226"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0254F9" w:rsidP="00342DA4">
      <w:pPr>
        <w:jc w:val="both"/>
        <w:rPr>
          <w:rFonts w:cs="Times New Roman"/>
        </w:rPr>
      </w:pPr>
      <w:r w:rsidRPr="000254F9">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E00CB2" w:rsidRPr="003B2F39" w:rsidRDefault="00E00CB2" w:rsidP="003B2F39">
                  <w:pPr>
                    <w:pStyle w:val="Epgrafe"/>
                    <w:rPr>
                      <w:rFonts w:eastAsiaTheme="minorHAnsi" w:cs="Times New Roman"/>
                      <w:b w:val="0"/>
                      <w:noProof/>
                      <w:color w:val="000000" w:themeColor="text1"/>
                    </w:rPr>
                  </w:pPr>
                  <w:r>
                    <w:rPr>
                      <w:color w:val="000000" w:themeColor="text1"/>
                    </w:rPr>
                    <w:t xml:space="preserve">     </w:t>
                  </w:r>
                  <w:r w:rsidRPr="003B2F39">
                    <w:rPr>
                      <w:color w:val="000000" w:themeColor="text1"/>
                    </w:rPr>
                    <w:t xml:space="preserve">Figura </w:t>
                  </w:r>
                  <w:r w:rsidR="000254F9" w:rsidRPr="003B2F39">
                    <w:rPr>
                      <w:color w:val="000000" w:themeColor="text1"/>
                    </w:rPr>
                    <w:fldChar w:fldCharType="begin"/>
                  </w:r>
                  <w:r w:rsidRPr="003B2F39">
                    <w:rPr>
                      <w:color w:val="000000" w:themeColor="text1"/>
                    </w:rPr>
                    <w:instrText xml:space="preserve"> SEQ Figura \* ARABIC </w:instrText>
                  </w:r>
                  <w:r w:rsidR="000254F9" w:rsidRPr="003B2F39">
                    <w:rPr>
                      <w:color w:val="000000" w:themeColor="text1"/>
                    </w:rPr>
                    <w:fldChar w:fldCharType="separate"/>
                  </w:r>
                  <w:r w:rsidR="00255D9F">
                    <w:rPr>
                      <w:noProof/>
                      <w:color w:val="000000" w:themeColor="text1"/>
                    </w:rPr>
                    <w:t>3</w:t>
                  </w:r>
                  <w:r w:rsidR="000254F9" w:rsidRPr="003B2F39">
                    <w:rPr>
                      <w:color w:val="000000" w:themeColor="text1"/>
                    </w:rPr>
                    <w:fldChar w:fldCharType="end"/>
                  </w:r>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227" w:author="marcazal" w:date="2015-06-18T07:23:00Z">
        <w:r w:rsidR="0023289D" w:rsidRPr="004A4A22" w:rsidDel="00342DA4">
          <w:rPr>
            <w:rFonts w:cs="Times New Roman"/>
            <w:b/>
          </w:rPr>
          <w:delText>JavaScript</w:delText>
        </w:r>
      </w:del>
      <w:proofErr w:type="spellStart"/>
      <w:ins w:id="228"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la lógica del lado cliente está implementada en </w:t>
      </w:r>
      <w:del w:id="229" w:author="marcazal" w:date="2015-06-18T07:23:00Z">
        <w:r w:rsidR="0023289D" w:rsidRPr="004A4A22" w:rsidDel="00342DA4">
          <w:rPr>
            <w:rFonts w:cs="Times New Roman"/>
          </w:rPr>
          <w:delText>JavaScript</w:delText>
        </w:r>
      </w:del>
      <w:proofErr w:type="spellStart"/>
      <w:ins w:id="230"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del w:id="231" w:author="marcazal" w:date="2015-06-18T07:23:00Z">
        <w:r w:rsidR="0023289D" w:rsidRPr="000F1C98" w:rsidDel="00342DA4">
          <w:rPr>
            <w:rFonts w:cs="Times New Roman"/>
            <w:i/>
          </w:rPr>
          <w:delText>JavaScript</w:delText>
        </w:r>
      </w:del>
      <w:proofErr w:type="spellStart"/>
      <w:ins w:id="232" w:author="marcazal" w:date="2015-06-18T07:23:00Z">
        <w:r w:rsidR="00342DA4" w:rsidRPr="000F1C98">
          <w:rPr>
            <w:rFonts w:cs="Times New Roman"/>
            <w:i/>
          </w:rPr>
          <w:t>Javascript</w:t>
        </w:r>
      </w:ins>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342DA4">
      <w:pPr>
        <w:jc w:val="both"/>
        <w:rPr>
          <w:rFonts w:cs="Times New Roman"/>
        </w:rPr>
      </w:pPr>
      <w:r w:rsidRPr="004A4A22">
        <w:rPr>
          <w:rFonts w:cs="Times New Roman"/>
        </w:rPr>
        <w:t xml:space="preserve">La principal ventaja de este enfoque es que se basa en el </w:t>
      </w:r>
      <w:del w:id="233" w:author="marcazal" w:date="2015-06-18T07:23:00Z">
        <w:r w:rsidRPr="004A4A22" w:rsidDel="00342DA4">
          <w:rPr>
            <w:rFonts w:cs="Times New Roman"/>
          </w:rPr>
          <w:delText>JavaScript</w:delText>
        </w:r>
      </w:del>
      <w:proofErr w:type="spellStart"/>
      <w:ins w:id="234"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r w:rsidR="00583643">
        <w:rPr>
          <w:rFonts w:cs="Times New Roman"/>
        </w:rPr>
        <w:t xml:space="preserve"> En la Figura 3 se presenta el modelo de aplicación </w:t>
      </w:r>
      <w:proofErr w:type="spellStart"/>
      <w:r w:rsidR="00583643">
        <w:rPr>
          <w:rFonts w:cs="Times New Roman"/>
        </w:rPr>
        <w:t>Ajax</w:t>
      </w:r>
      <w:proofErr w:type="spellEnd"/>
      <w:r w:rsidR="00583643">
        <w:rPr>
          <w:rFonts w:cs="Times New Roman"/>
        </w:rPr>
        <w:t xml:space="preserve"> en comparación con el modelo de aplicación web</w:t>
      </w:r>
      <w:r w:rsidR="00DB262E">
        <w:rPr>
          <w:rFonts w:cs="Times New Roman"/>
        </w:rPr>
        <w:t xml:space="preserve"> clásico. Como puede apreciarse </w:t>
      </w:r>
      <w:r w:rsidR="007F0FE3">
        <w:rPr>
          <w:rFonts w:cs="Times New Roman"/>
        </w:rPr>
        <w:t xml:space="preserve">para el caso del modelo </w:t>
      </w:r>
      <w:proofErr w:type="spellStart"/>
      <w:r w:rsidR="007F0FE3">
        <w:rPr>
          <w:rFonts w:cs="Times New Roman"/>
        </w:rPr>
        <w:t>Ajax</w:t>
      </w:r>
      <w:proofErr w:type="spellEnd"/>
      <w:r w:rsidR="007F0FE3">
        <w:rPr>
          <w:rFonts w:cs="Times New Roman"/>
        </w:rPr>
        <w:t xml:space="preserve">, </w:t>
      </w:r>
      <w:r w:rsidR="00DB262E">
        <w:rPr>
          <w:rFonts w:cs="Times New Roman"/>
        </w:rPr>
        <w:t xml:space="preserve">el motor </w:t>
      </w:r>
      <w:proofErr w:type="spellStart"/>
      <w:r w:rsidR="00DB262E">
        <w:rPr>
          <w:rFonts w:cs="Times New Roman"/>
        </w:rPr>
        <w:t>Ajax</w:t>
      </w:r>
      <w:proofErr w:type="spellEnd"/>
      <w:r w:rsidR="00DB262E">
        <w:rPr>
          <w:rFonts w:cs="Times New Roman"/>
        </w:rPr>
        <w:t xml:space="preserve"> es el encargado de orquestar la disposición de los elementos en la interfaz de usuario en el lado del cliente por medio de HTML y CSS y la lógica </w:t>
      </w:r>
      <w:r w:rsidR="007F0FE3">
        <w:rPr>
          <w:rFonts w:cs="Times New Roman"/>
        </w:rPr>
        <w:t xml:space="preserve">de este </w:t>
      </w:r>
      <w:r w:rsidR="00DB262E">
        <w:rPr>
          <w:rFonts w:cs="Times New Roman"/>
        </w:rPr>
        <w:t xml:space="preserve">por medio de </w:t>
      </w:r>
      <w:del w:id="235" w:author="marcazal" w:date="2015-06-18T07:23:00Z">
        <w:r w:rsidR="00DB262E" w:rsidDel="00342DA4">
          <w:rPr>
            <w:rFonts w:cs="Times New Roman"/>
          </w:rPr>
          <w:delText>Javascript</w:delText>
        </w:r>
      </w:del>
      <w:proofErr w:type="spellStart"/>
      <w:ins w:id="236" w:author="marcazal" w:date="2015-06-18T07:23:00Z">
        <w:r w:rsidR="00342DA4" w:rsidRPr="00342DA4">
          <w:rPr>
            <w:rFonts w:cs="Times New Roman"/>
            <w:i/>
          </w:rPr>
          <w:t>Javascript</w:t>
        </w:r>
      </w:ins>
      <w:proofErr w:type="spellEnd"/>
      <w:r w:rsidR="00DB262E">
        <w:rPr>
          <w:rFonts w:cs="Times New Roman"/>
        </w:rPr>
        <w:t xml:space="preserve">. Por lo general la comunicación con el lado servidor es llevado a cabo por medio de solicitudes HTTP o HTTPS y la respuesta del lado </w:t>
      </w:r>
      <w:r w:rsidR="00DB262E">
        <w:rPr>
          <w:rFonts w:cs="Times New Roman"/>
        </w:rPr>
        <w:lastRenderedPageBreak/>
        <w:t xml:space="preserve">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4A4A22">
        <w:rPr>
          <w:rFonts w:cs="Times New Roman"/>
          <w:b/>
        </w:rPr>
        <w:t>plug-ins</w:t>
      </w:r>
      <w:proofErr w:type="spellEnd"/>
      <w:r w:rsidRPr="004A4A22">
        <w:rPr>
          <w:rFonts w:cs="Times New Roman"/>
          <w:b/>
        </w:rPr>
        <w:t>:</w:t>
      </w:r>
      <w:r w:rsidRPr="004A4A22">
        <w:rPr>
          <w:rFonts w:cs="Times New Roman"/>
        </w:rPr>
        <w:t xml:space="preserve"> en donde la representación avanzada y el procesamiento de eventos se encomienda a los </w:t>
      </w:r>
      <w:proofErr w:type="spellStart"/>
      <w:r w:rsidRPr="004A4A22">
        <w:rPr>
          <w:rFonts w:cs="Times New Roman"/>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4A4A22">
        <w:rPr>
          <w:rFonts w:cs="Times New Roman"/>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237" w:author="marcazal" w:date="2015-06-18T07:23:00Z">
        <w:r w:rsidRPr="004A4A22" w:rsidDel="00342DA4">
          <w:rPr>
            <w:rFonts w:cs="Times New Roman"/>
          </w:rPr>
          <w:delText>JavaScript</w:delText>
        </w:r>
      </w:del>
      <w:proofErr w:type="spellStart"/>
      <w:ins w:id="238"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4A4A22">
        <w:rPr>
          <w:rFonts w:cs="Times New Roman"/>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23289D" w:rsidRDefault="0023289D" w:rsidP="000551EF">
      <w:pPr>
        <w:jc w:val="both"/>
        <w:rPr>
          <w:rFonts w:cs="Times New Roman"/>
        </w:rPr>
      </w:pPr>
      <w:r w:rsidRPr="004A4A22">
        <w:rPr>
          <w:rFonts w:cs="Times New Roman"/>
        </w:rPr>
        <w:t xml:space="preserve">• </w:t>
      </w:r>
      <w:r w:rsidRPr="004A4A22">
        <w:rPr>
          <w:rFonts w:cs="Times New Roman"/>
          <w:b/>
        </w:rPr>
        <w:t>Basadas en ambientes en tiempos de ejecución:</w:t>
      </w:r>
      <w:r w:rsidRPr="004A4A22">
        <w:rPr>
          <w:rFonts w:cs="Times New Roman"/>
        </w:rPr>
        <w:t xml:space="preserve"> 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239" w:author="Ivan Lopez" w:date="2015-06-17T17:07:00Z">
        <w:r w:rsidRPr="004A4A22" w:rsidDel="00524FF6">
          <w:rPr>
            <w:rFonts w:cs="Times New Roman"/>
          </w:rPr>
          <w:delText>RIA</w:delText>
        </w:r>
      </w:del>
      <w:ins w:id="240" w:author="magali" w:date="2015-05-25T11:49:00Z">
        <w:del w:id="241" w:author="Ivan Lopez" w:date="2015-06-17T17:07:00Z">
          <w:r w:rsidR="005216AF" w:rsidDel="00524FF6">
            <w:rPr>
              <w:rFonts w:cs="Times New Roman"/>
            </w:rPr>
            <w:delText>S</w:delText>
          </w:r>
        </w:del>
      </w:ins>
      <w:proofErr w:type="spellStart"/>
      <w:ins w:id="242"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r w:rsidR="009E5161">
        <w:rPr>
          <w:rFonts w:cs="Times New Roman"/>
        </w:rPr>
        <w:t xml:space="preserve">En la Tabla 5 puede apreciarse las capacidades </w:t>
      </w:r>
      <w:r w:rsidR="00D02086">
        <w:rPr>
          <w:rFonts w:cs="Times New Roman"/>
        </w:rPr>
        <w:t xml:space="preserve">y las limitaciones </w:t>
      </w:r>
      <w:r w:rsidR="009E5161">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           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del w:id="243" w:author="Ivan Lopez" w:date="2015-06-17T17:07:00Z">
              <w:r w:rsidRPr="009E2506" w:rsidDel="00524FF6">
                <w:rPr>
                  <w:rFonts w:cs="Times New Roman"/>
                  <w:b/>
                  <w:sz w:val="18"/>
                </w:rPr>
                <w:delText>RIA</w:delText>
              </w:r>
              <w:r w:rsidDel="00524FF6">
                <w:rPr>
                  <w:rFonts w:cs="Times New Roman"/>
                  <w:b/>
                  <w:sz w:val="18"/>
                </w:rPr>
                <w:delText>S</w:delText>
              </w:r>
            </w:del>
            <w:proofErr w:type="spellStart"/>
            <w:ins w:id="244" w:author="Ivan Lopez" w:date="2015-06-17T17:07:00Z">
              <w:r w:rsidR="00524FF6" w:rsidRPr="00524FF6">
                <w:rPr>
                  <w:rFonts w:cs="Times New Roman"/>
                  <w:b/>
                  <w:sz w:val="18"/>
                </w:rPr>
                <w:t>RIAs</w:t>
              </w:r>
            </w:ins>
            <w:proofErr w:type="spellEnd"/>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 xml:space="preserve">Basados en </w:t>
            </w:r>
            <w:proofErr w:type="spellStart"/>
            <w:r w:rsidRPr="00862534">
              <w:rPr>
                <w:rFonts w:cs="Times New Roman"/>
                <w:b/>
                <w:sz w:val="18"/>
              </w:rPr>
              <w:t>JavaScript</w:t>
            </w:r>
            <w:proofErr w:type="spellEnd"/>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 xml:space="preserve">Si : con </w:t>
            </w:r>
            <w:proofErr w:type="spellStart"/>
            <w:r w:rsidRPr="00862534">
              <w:rPr>
                <w:rFonts w:cs="Times New Roman"/>
                <w:sz w:val="18"/>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r w:rsidRPr="00862534">
        <w:rPr>
          <w:color w:val="000000" w:themeColor="text1"/>
        </w:rPr>
        <w:t xml:space="preserve">Tabla </w:t>
      </w:r>
      <w:r w:rsidR="000254F9">
        <w:rPr>
          <w:color w:val="000000" w:themeColor="text1"/>
        </w:rPr>
        <w:fldChar w:fldCharType="begin"/>
      </w:r>
      <w:r w:rsidR="00B477AE">
        <w:rPr>
          <w:color w:val="000000" w:themeColor="text1"/>
        </w:rPr>
        <w:instrText xml:space="preserve"> SEQ Tabla \* ARABIC </w:instrText>
      </w:r>
      <w:r w:rsidR="000254F9">
        <w:rPr>
          <w:color w:val="000000" w:themeColor="text1"/>
        </w:rPr>
        <w:fldChar w:fldCharType="separate"/>
      </w:r>
      <w:r w:rsidR="00B477AE">
        <w:rPr>
          <w:noProof/>
          <w:color w:val="000000" w:themeColor="text1"/>
        </w:rPr>
        <w:t>5</w:t>
      </w:r>
      <w:r w:rsidR="000254F9">
        <w:rPr>
          <w:color w:val="000000" w:themeColor="text1"/>
        </w:rPr>
        <w:fldChar w:fldCharType="end"/>
      </w:r>
      <w:r w:rsidRPr="00862534">
        <w:rPr>
          <w:color w:val="000000" w:themeColor="text1"/>
        </w:rPr>
        <w:t xml:space="preserve">   </w:t>
      </w:r>
      <w:r w:rsidRPr="00862534">
        <w:rPr>
          <w:b w:val="0"/>
          <w:color w:val="000000" w:themeColor="text1"/>
        </w:rPr>
        <w:t xml:space="preserve">Tecnología cliente vs Características de las </w:t>
      </w:r>
      <w:del w:id="245" w:author="Ivan Lopez" w:date="2015-06-17T17:07:00Z">
        <w:r w:rsidR="00BC355D" w:rsidDel="00524FF6">
          <w:rPr>
            <w:b w:val="0"/>
            <w:color w:val="000000" w:themeColor="text1"/>
          </w:rPr>
          <w:delText>RIAS</w:delText>
        </w:r>
      </w:del>
      <w:proofErr w:type="spellStart"/>
      <w:ins w:id="246" w:author="Ivan Lopez" w:date="2015-06-17T17:07:00Z">
        <w:r w:rsidR="00524FF6" w:rsidRPr="00524FF6">
          <w:rPr>
            <w:b w:val="0"/>
            <w:color w:val="000000" w:themeColor="text1"/>
          </w:rPr>
          <w:t>RIAs</w:t>
        </w:r>
      </w:ins>
      <w:proofErr w:type="spellEnd"/>
    </w:p>
    <w:p w:rsidR="0023289D" w:rsidRPr="009D54F1" w:rsidRDefault="002A0A55" w:rsidP="00342DA4">
      <w:pPr>
        <w:jc w:val="both"/>
        <w:rPr>
          <w:rFonts w:ascii="Times New Roman" w:hAnsi="Times New Roman" w:cs="Times New Roman"/>
          <w:color w:val="000000" w:themeColor="text1"/>
          <w:lang w:val="es-PY"/>
        </w:rPr>
      </w:pPr>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del w:id="247" w:author="marcazal" w:date="2015-06-18T07:24:00Z">
        <w:r w:rsidR="0023289D" w:rsidRPr="004A4A22" w:rsidDel="00342DA4">
          <w:rPr>
            <w:rFonts w:cs="Times New Roman"/>
          </w:rPr>
          <w:delText>JavaScript</w:delText>
        </w:r>
      </w:del>
      <w:proofErr w:type="spellStart"/>
      <w:ins w:id="248" w:author="marcazal" w:date="2015-06-18T07:24:00Z">
        <w:r w:rsidR="00342DA4" w:rsidRPr="00342DA4">
          <w:rPr>
            <w:rFonts w:cs="Times New Roman"/>
            <w:i/>
          </w:rPr>
          <w:t>Javascript</w:t>
        </w:r>
      </w:ins>
      <w:proofErr w:type="spellEnd"/>
      <w:r w:rsidR="0023289D" w:rsidRPr="004A4A22">
        <w:rPr>
          <w:rFonts w:cs="Times New Roman"/>
        </w:rPr>
        <w:t xml:space="preserve"> (es decir, AJAX) como la opción más común. Las 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Las razones principales que explican esta tende</w:t>
      </w:r>
      <w:r>
        <w:rPr>
          <w:rFonts w:cs="Times New Roman"/>
        </w:rPr>
        <w:t xml:space="preserve">ncia son en el hecho de que: </w:t>
      </w:r>
      <w:r w:rsidR="0023289D" w:rsidRPr="004A4A22">
        <w:rPr>
          <w:rFonts w:cs="Times New Roman"/>
        </w:rPr>
        <w:t>AJAX es asumido por muchos desarrolladores como el conjunto más abierto y estándar de tecnologías (y más c</w:t>
      </w:r>
      <w:r>
        <w:rPr>
          <w:rFonts w:cs="Times New Roman"/>
        </w:rPr>
        <w:t xml:space="preserve">erca de la especificación HTML5) y </w:t>
      </w:r>
      <w:r w:rsidR="0023289D" w:rsidRPr="004A4A22">
        <w:rPr>
          <w:rFonts w:cs="Times New Roman"/>
        </w:rPr>
        <w:t xml:space="preserve">que no requiere acciones </w:t>
      </w:r>
      <w:r w:rsidR="0023289D" w:rsidRPr="004A4A22">
        <w:rPr>
          <w:rFonts w:cs="Times New Roman"/>
        </w:rPr>
        <w:lastRenderedPageBreak/>
        <w:t>administrativas (por ejemplo, la instalación de software) de los usuarios</w:t>
      </w:r>
      <w:r>
        <w:rPr>
          <w:rFonts w:cs="Times New Roman"/>
        </w:rPr>
        <w:t>. También</w:t>
      </w:r>
      <w:r w:rsidR="0023289D" w:rsidRPr="004A4A22">
        <w:rPr>
          <w:rFonts w:cs="Times New Roman"/>
        </w:rPr>
        <w:t xml:space="preserve"> se pueden combinar fácilmente con </w:t>
      </w:r>
      <w:proofErr w:type="spellStart"/>
      <w:r w:rsidR="0023289D" w:rsidRPr="004A4A22">
        <w:rPr>
          <w:rFonts w:cs="Times New Roman"/>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del w:id="249" w:author="Ivan Lopez" w:date="2015-06-17T17:07:00Z">
        <w:r w:rsidR="00BC355D" w:rsidDel="00524FF6">
          <w:rPr>
            <w:b/>
            <w:caps/>
            <w:lang w:val="es-PY"/>
          </w:rPr>
          <w:delText>RIAS</w:delText>
        </w:r>
      </w:del>
      <w:ins w:id="250"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del w:id="251" w:author="Ivan Lopez" w:date="2015-06-17T17:07:00Z">
        <w:r w:rsidR="00BC355D" w:rsidDel="00524FF6">
          <w:rPr>
            <w:lang w:val="es-PY"/>
          </w:rPr>
          <w:delText>RIAS</w:delText>
        </w:r>
      </w:del>
      <w:proofErr w:type="spellStart"/>
      <w:ins w:id="252" w:author="Ivan Lopez" w:date="2015-06-17T17:07:00Z">
        <w:r w:rsidR="00524FF6" w:rsidRPr="00524FF6">
          <w:rPr>
            <w:lang w:val="es-PY"/>
          </w:rPr>
          <w:t>RIAs</w:t>
        </w:r>
      </w:ins>
      <w:proofErr w:type="spellEnd"/>
      <w:r w:rsidRPr="00B03420">
        <w:rPr>
          <w:lang w:val="es-PY"/>
        </w:rPr>
        <w:t xml:space="preserve">.  </w:t>
      </w:r>
      <w:r w:rsidR="003E4F9E">
        <w:rPr>
          <w:lang w:val="es-PY"/>
        </w:rPr>
        <w:t xml:space="preserve">Para este trabajo de fin de carrera, </w:t>
      </w:r>
      <w:commentRangeStart w:id="253"/>
      <w:r w:rsidR="003E4F9E">
        <w:rPr>
          <w:lang w:val="es-PY"/>
        </w:rPr>
        <w:t xml:space="preserve">se optó por </w:t>
      </w:r>
      <w:del w:id="254" w:author="marcazal" w:date="2015-05-28T04:23:00Z">
        <w:r w:rsidR="003E4F9E" w:rsidDel="009809AF">
          <w:rPr>
            <w:lang w:val="es-PY"/>
          </w:rPr>
          <w:delText xml:space="preserve">la elección de </w:delText>
        </w:r>
      </w:del>
      <w:r w:rsidR="003E4F9E">
        <w:rPr>
          <w:lang w:val="es-PY"/>
        </w:rPr>
        <w:t xml:space="preserve">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253"/>
      <w:r w:rsidR="00612B19">
        <w:rPr>
          <w:rStyle w:val="Refdecomentario"/>
          <w:rFonts w:eastAsiaTheme="minorEastAsia"/>
          <w:lang w:eastAsia="es-ES"/>
        </w:rPr>
        <w:commentReference w:id="253"/>
      </w:r>
      <w:r w:rsidR="003E4F9E">
        <w:rPr>
          <w:lang w:val="es-PY"/>
        </w:rPr>
        <w:t xml:space="preserve">. Se </w:t>
      </w:r>
      <w:r w:rsidRPr="00B03420">
        <w:rPr>
          <w:lang w:val="es-PY"/>
        </w:rPr>
        <w:t>ha señalado el hecho de que las implementaciones basa</w:t>
      </w:r>
      <w:r w:rsidR="003E4F9E">
        <w:rPr>
          <w:lang w:val="es-PY"/>
        </w:rPr>
        <w:t xml:space="preserve">das en </w:t>
      </w:r>
      <w:del w:id="255" w:author="marcazal" w:date="2015-06-18T07:24:00Z">
        <w:r w:rsidR="003E4F9E" w:rsidDel="00342DA4">
          <w:rPr>
            <w:lang w:val="es-PY"/>
          </w:rPr>
          <w:delText>J</w:delText>
        </w:r>
        <w:r w:rsidR="005B4F1F" w:rsidRPr="00B03420" w:rsidDel="00342DA4">
          <w:rPr>
            <w:lang w:val="es-PY"/>
          </w:rPr>
          <w:delText>avascript</w:delText>
        </w:r>
      </w:del>
      <w:proofErr w:type="spellStart"/>
      <w:ins w:id="256" w:author="marcazal" w:date="2015-06-18T07:24:00Z">
        <w:r w:rsidR="00342DA4" w:rsidRPr="00342DA4">
          <w:rPr>
            <w:i/>
            <w:lang w:val="es-PY"/>
          </w:rPr>
          <w:t>Javascript</w:t>
        </w:r>
      </w:ins>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r w:rsidR="003E4F9E">
        <w:rPr>
          <w:lang w:val="es-PY"/>
        </w:rPr>
        <w:t>;</w:t>
      </w:r>
      <w:r w:rsidR="00774543" w:rsidRPr="00B03420">
        <w:rPr>
          <w:lang w:val="es-PY"/>
        </w:rPr>
        <w:t xml:space="preserve"> </w:t>
      </w:r>
      <w:del w:id="257" w:author="marcazal" w:date="2015-06-18T07:24:00Z">
        <w:r w:rsidR="00774543" w:rsidRPr="00B03420" w:rsidDel="00342DA4">
          <w:rPr>
            <w:lang w:val="es-PY"/>
          </w:rPr>
          <w:delText>J</w:delText>
        </w:r>
        <w:r w:rsidRPr="00B03420" w:rsidDel="00342DA4">
          <w:rPr>
            <w:lang w:val="es-PY"/>
          </w:rPr>
          <w:delText>avascript</w:delText>
        </w:r>
      </w:del>
      <w:proofErr w:type="spellStart"/>
      <w:ins w:id="258"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commentRangeStart w:id="259"/>
      <w:r w:rsidR="00774543" w:rsidRPr="00B03420">
        <w:rPr>
          <w:lang w:val="es-PY"/>
        </w:rPr>
        <w:t>También esta forma de implement</w:t>
      </w:r>
      <w:r w:rsidR="005B4F1F" w:rsidRPr="00B03420">
        <w:rPr>
          <w:lang w:val="es-PY"/>
        </w:rPr>
        <w:t xml:space="preserve">ar las </w:t>
      </w:r>
      <w:del w:id="260" w:author="Ivan Lopez" w:date="2015-06-17T17:07:00Z">
        <w:r w:rsidR="00BC355D" w:rsidDel="00524FF6">
          <w:rPr>
            <w:lang w:val="es-PY"/>
          </w:rPr>
          <w:delText>RIAS</w:delText>
        </w:r>
      </w:del>
      <w:proofErr w:type="spellStart"/>
      <w:ins w:id="261" w:author="Ivan Lopez" w:date="2015-06-17T17:07:00Z">
        <w:r w:rsidR="00524FF6" w:rsidRPr="00524FF6">
          <w:rPr>
            <w:lang w:val="es-PY"/>
          </w:rPr>
          <w:t>RIAs</w:t>
        </w:r>
      </w:ins>
      <w:proofErr w:type="spellEnd"/>
      <w:r w:rsidR="005B4F1F" w:rsidRPr="00B03420">
        <w:rPr>
          <w:lang w:val="es-PY"/>
        </w:rPr>
        <w:t xml:space="preserve"> es el más cercano al estándar HTML5. </w:t>
      </w:r>
      <w:del w:id="262" w:author="marcazal" w:date="2015-05-28T04:22:00Z">
        <w:r w:rsidR="005B4F1F" w:rsidRPr="00B03420" w:rsidDel="009809AF">
          <w:rPr>
            <w:lang w:val="es-PY"/>
          </w:rPr>
          <w:delText xml:space="preserve">Es por estas razones, que se ha decidido tomar este enfoque para el desarrollo de las </w:delText>
        </w:r>
      </w:del>
      <w:del w:id="263" w:author="Ivan Lopez" w:date="2015-06-17T17:07:00Z">
        <w:r w:rsidR="00BC355D" w:rsidDel="00524FF6">
          <w:rPr>
            <w:lang w:val="es-PY"/>
          </w:rPr>
          <w:delText>RIAS</w:delText>
        </w:r>
      </w:del>
      <w:proofErr w:type="spellStart"/>
      <w:ins w:id="264" w:author="Ivan Lopez" w:date="2015-06-17T17:07:00Z">
        <w:r w:rsidR="00524FF6" w:rsidRPr="00524FF6">
          <w:rPr>
            <w:lang w:val="es-PY"/>
          </w:rPr>
          <w:t>RIAs</w:t>
        </w:r>
      </w:ins>
      <w:proofErr w:type="spellEnd"/>
      <w:del w:id="265" w:author="marcazal" w:date="2015-05-28T04:22:00Z">
        <w:r w:rsidR="005B4F1F" w:rsidRPr="00B03420" w:rsidDel="009809AF">
          <w:rPr>
            <w:lang w:val="es-PY"/>
          </w:rPr>
          <w:delText xml:space="preserve"> en este trabajo de fin de carrera.</w:delText>
        </w:r>
      </w:del>
      <w:commentRangeEnd w:id="259"/>
      <w:r w:rsidR="00612B19">
        <w:rPr>
          <w:rStyle w:val="Refdecomentario"/>
          <w:rFonts w:eastAsiaTheme="minorEastAsia"/>
          <w:lang w:eastAsia="es-ES"/>
        </w:rPr>
        <w:commentReference w:id="259"/>
      </w:r>
    </w:p>
    <w:p w:rsidR="005B4F1F" w:rsidRDefault="003E4F9E" w:rsidP="00342DA4">
      <w:pPr>
        <w:jc w:val="both"/>
        <w:rPr>
          <w:lang w:val="es-PY"/>
        </w:rPr>
      </w:pPr>
      <w:r>
        <w:rPr>
          <w:lang w:val="es-PY"/>
        </w:rPr>
        <w:t xml:space="preserve">Son numerosas las librerías </w:t>
      </w:r>
      <w:del w:id="266" w:author="marcazal" w:date="2015-06-18T07:24:00Z">
        <w:r w:rsidDel="00342DA4">
          <w:rPr>
            <w:lang w:val="es-PY"/>
          </w:rPr>
          <w:delText>J</w:delText>
        </w:r>
        <w:r w:rsidR="005B4F1F" w:rsidRPr="00B03420" w:rsidDel="00342DA4">
          <w:rPr>
            <w:lang w:val="es-PY"/>
          </w:rPr>
          <w:delText>avascript</w:delText>
        </w:r>
      </w:del>
      <w:proofErr w:type="spellStart"/>
      <w:ins w:id="267"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En la Figura</w:t>
      </w:r>
      <w:r w:rsidR="00967A23">
        <w:rPr>
          <w:lang w:val="es-PY"/>
        </w:rPr>
        <w:t xml:space="preserve"> 4 se puede apreciar algunas librerías </w:t>
      </w:r>
      <w:del w:id="268" w:author="marcazal" w:date="2015-06-18T07:27:00Z">
        <w:r w:rsidR="00967A23" w:rsidDel="00342DA4">
          <w:rPr>
            <w:lang w:val="es-PY"/>
          </w:rPr>
          <w:delText>Javascript</w:delText>
        </w:r>
      </w:del>
      <w:proofErr w:type="spellStart"/>
      <w:ins w:id="269" w:author="marcazal" w:date="2015-06-18T07:27:00Z">
        <w:r w:rsidR="00342DA4" w:rsidRPr="00342DA4">
          <w:rPr>
            <w:i/>
            <w:lang w:val="es-PY"/>
          </w:rPr>
          <w:t>Javascript</w:t>
        </w:r>
      </w:ins>
      <w:proofErr w:type="spellEnd"/>
      <w:r w:rsidR="00967A23">
        <w:rPr>
          <w:lang w:val="es-PY"/>
        </w:rPr>
        <w:t xml:space="preserve"> de uso extendido</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proofErr w:type="gramStart"/>
      <w:r w:rsidRPr="00583643">
        <w:rPr>
          <w:color w:val="000000" w:themeColor="text1"/>
        </w:rPr>
        <w:t>Figura</w:t>
      </w:r>
      <w:proofErr w:type="gramEnd"/>
      <w:r w:rsidRPr="00583643">
        <w:rPr>
          <w:color w:val="000000" w:themeColor="text1"/>
        </w:rPr>
        <w:t xml:space="preserve"> </w:t>
      </w:r>
      <w:r w:rsidR="000254F9" w:rsidRPr="00583643">
        <w:rPr>
          <w:color w:val="000000" w:themeColor="text1"/>
        </w:rPr>
        <w:fldChar w:fldCharType="begin"/>
      </w:r>
      <w:r w:rsidRPr="00583643">
        <w:rPr>
          <w:color w:val="000000" w:themeColor="text1"/>
        </w:rPr>
        <w:instrText xml:space="preserve"> SEQ Figura \* ARABIC </w:instrText>
      </w:r>
      <w:r w:rsidR="000254F9" w:rsidRPr="00583643">
        <w:rPr>
          <w:color w:val="000000" w:themeColor="text1"/>
        </w:rPr>
        <w:fldChar w:fldCharType="separate"/>
      </w:r>
      <w:r w:rsidR="00255D9F">
        <w:rPr>
          <w:noProof/>
          <w:color w:val="000000" w:themeColor="text1"/>
        </w:rPr>
        <w:t>4</w:t>
      </w:r>
      <w:r w:rsidR="000254F9" w:rsidRPr="00583643">
        <w:rPr>
          <w:color w:val="000000" w:themeColor="text1"/>
        </w:rPr>
        <w:fldChar w:fldCharType="end"/>
      </w:r>
      <w:r w:rsidRPr="00583643">
        <w:rPr>
          <w:color w:val="000000" w:themeColor="text1"/>
        </w:rPr>
        <w:t xml:space="preserve"> </w:t>
      </w:r>
      <w:r>
        <w:rPr>
          <w:color w:val="000000" w:themeColor="text1"/>
        </w:rPr>
        <w:t xml:space="preserve">  </w:t>
      </w:r>
      <w:r w:rsidRPr="00583643">
        <w:rPr>
          <w:b w:val="0"/>
          <w:color w:val="000000" w:themeColor="text1"/>
        </w:rPr>
        <w:t xml:space="preserve">Algunas librerías </w:t>
      </w:r>
      <w:del w:id="270" w:author="marcazal" w:date="2015-06-18T07:27:00Z">
        <w:r w:rsidRPr="00583643" w:rsidDel="00342DA4">
          <w:rPr>
            <w:b w:val="0"/>
            <w:color w:val="000000" w:themeColor="text1"/>
          </w:rPr>
          <w:delText>Javascript</w:delText>
        </w:r>
      </w:del>
      <w:proofErr w:type="spellStart"/>
      <w:ins w:id="271"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proofErr w:type="spellStart"/>
      <w:r w:rsidRPr="00B03420">
        <w:rPr>
          <w:i/>
          <w:lang w:val="es-PY"/>
        </w:rPr>
        <w:t>widgets</w:t>
      </w:r>
      <w:proofErr w:type="spellEnd"/>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0551EF">
      <w:pPr>
        <w:rPr>
          <w:lang w:val="es-PY"/>
        </w:rPr>
      </w:pPr>
      <w:r w:rsidRPr="00B03420">
        <w:rPr>
          <w:lang w:val="es-PY"/>
        </w:rPr>
        <w:t xml:space="preserve">Los </w:t>
      </w:r>
      <w:proofErr w:type="spellStart"/>
      <w:r w:rsidRPr="00B03420">
        <w:rPr>
          <w:i/>
          <w:lang w:val="es-PY"/>
        </w:rPr>
        <w:t>widgets</w:t>
      </w:r>
      <w:proofErr w:type="spellEnd"/>
      <w:r w:rsidRPr="00B03420">
        <w:rPr>
          <w:lang w:val="es-PY"/>
        </w:rPr>
        <w:t xml:space="preserve"> para las </w:t>
      </w:r>
      <w:del w:id="272" w:author="Ivan Lopez" w:date="2015-06-17T17:07:00Z">
        <w:r w:rsidR="00BC355D" w:rsidDel="00524FF6">
          <w:rPr>
            <w:lang w:val="es-PY"/>
          </w:rPr>
          <w:delText>RIAS</w:delText>
        </w:r>
      </w:del>
      <w:proofErr w:type="spellStart"/>
      <w:ins w:id="273" w:author="Ivan Lopez" w:date="2015-06-17T17:07:00Z">
        <w:r w:rsidR="00524FF6" w:rsidRPr="00524FF6">
          <w:rPr>
            <w:lang w:val="es-PY"/>
          </w:rPr>
          <w:t>RIAs</w:t>
        </w:r>
      </w:ins>
      <w:proofErr w:type="spellEnd"/>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 xml:space="preserve">sus características dinámicas </w:t>
      </w:r>
      <w:r w:rsidRPr="00B03420">
        <w:rPr>
          <w:lang w:val="es-PY"/>
        </w:rPr>
        <w:t xml:space="preserve"> y </w:t>
      </w:r>
      <w:r w:rsidR="00933E27">
        <w:rPr>
          <w:lang w:val="es-PY"/>
        </w:rPr>
        <w:t>un comportamiento general, similar a los patrones de comportamiento</w:t>
      </w:r>
      <w:r w:rsidR="00B03420">
        <w:rPr>
          <w:lang w:val="es-PY"/>
        </w:rPr>
        <w:t xml:space="preserve">. Los </w:t>
      </w:r>
      <w:proofErr w:type="spellStart"/>
      <w:r w:rsidR="00B03420">
        <w:rPr>
          <w:lang w:val="es-PY"/>
        </w:rPr>
        <w:t>widgets</w:t>
      </w:r>
      <w:proofErr w:type="spellEnd"/>
      <w:r w:rsidR="00B03420">
        <w:rPr>
          <w:lang w:val="es-PY"/>
        </w:rPr>
        <w:t xml:space="preserve"> son microprogramas que cumplen una función predeterminada y que a la vez sus propiedades pueden ser modificadas para expresar comportamientos personalizados por el usuario. Una vez modificada las propiedades del </w:t>
      </w:r>
      <w:proofErr w:type="spellStart"/>
      <w:r w:rsidR="00B03420">
        <w:rPr>
          <w:lang w:val="es-PY"/>
        </w:rPr>
        <w:t>widget</w:t>
      </w:r>
      <w:proofErr w:type="spellEnd"/>
      <w:r w:rsidR="00B03420">
        <w:rPr>
          <w:lang w:val="es-PY"/>
        </w:rPr>
        <w:t xml:space="preserve">, </w:t>
      </w:r>
      <w:ins w:id="274" w:author="magali" w:date="2015-05-25T18:29:00Z">
        <w:r w:rsidR="00461947">
          <w:rPr>
            <w:lang w:val="es-PY"/>
          </w:rPr>
          <w:t>é</w:t>
        </w:r>
      </w:ins>
      <w:del w:id="275" w:author="magali" w:date="2015-05-25T18:29:00Z">
        <w:r w:rsidR="00B03420" w:rsidDel="00461947">
          <w:rPr>
            <w:lang w:val="es-PY"/>
          </w:rPr>
          <w:delText>e</w:delText>
        </w:r>
      </w:del>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r w:rsidR="00B03420">
        <w:rPr>
          <w:lang w:val="es-PY"/>
        </w:rPr>
        <w:t xml:space="preserve"> </w:t>
      </w:r>
    </w:p>
    <w:p w:rsidR="00007E54" w:rsidRPr="00007E54" w:rsidRDefault="00007E54" w:rsidP="000551EF">
      <w:pPr>
        <w:rPr>
          <w:b/>
          <w:caps/>
          <w:lang w:val="es-PY"/>
        </w:rPr>
      </w:pPr>
      <w:r w:rsidRPr="00007E54">
        <w:rPr>
          <w:b/>
          <w:caps/>
          <w:lang w:val="es-PY"/>
        </w:rPr>
        <w:t xml:space="preserve">2.4.1  </w:t>
      </w:r>
      <w:proofErr w:type="spellStart"/>
      <w:r w:rsidR="00CC5721">
        <w:rPr>
          <w:b/>
          <w:lang w:val="es-PY"/>
        </w:rPr>
        <w:t>W</w:t>
      </w:r>
      <w:r w:rsidRPr="00CC5721">
        <w:rPr>
          <w:b/>
          <w:lang w:val="es-PY"/>
        </w:rPr>
        <w:t>idgets</w:t>
      </w:r>
      <w:proofErr w:type="spellEnd"/>
      <w:r w:rsidRPr="00CC5721">
        <w:rPr>
          <w:b/>
          <w:lang w:val="es-PY"/>
        </w:rPr>
        <w:t xml:space="preserve"> más utilizados</w:t>
      </w:r>
    </w:p>
    <w:p w:rsidR="001650E6" w:rsidRDefault="002F6337" w:rsidP="000551EF">
      <w:pPr>
        <w:rPr>
          <w:lang w:val="es-PY"/>
        </w:rPr>
      </w:pPr>
      <w:r>
        <w:rPr>
          <w:lang w:val="es-PY"/>
        </w:rPr>
        <w:lastRenderedPageBreak/>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 xml:space="preserve"> 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proofErr w:type="spellStart"/>
      <w:r w:rsidR="00BE1F67" w:rsidRPr="000C1623">
        <w:rPr>
          <w:i/>
          <w:lang w:val="es-PY"/>
        </w:rPr>
        <w:t>widgets</w:t>
      </w:r>
      <w:proofErr w:type="spellEnd"/>
      <w:r w:rsidR="00BE1F67">
        <w:rPr>
          <w:lang w:val="es-PY"/>
        </w:rPr>
        <w:t xml:space="preserve"> más utilizados por las aplicaciones web. </w:t>
      </w:r>
      <w:r w:rsidR="00262AFF">
        <w:rPr>
          <w:lang w:val="es-PY"/>
        </w:rPr>
        <w:t xml:space="preserve">En la figura 5 se presentan </w:t>
      </w:r>
      <w:r w:rsidR="00B13DD9">
        <w:rPr>
          <w:lang w:val="es-PY"/>
        </w:rPr>
        <w:t xml:space="preserve">de manera </w:t>
      </w:r>
      <w:proofErr w:type="spellStart"/>
      <w:r w:rsidR="00B13DD9">
        <w:rPr>
          <w:lang w:val="es-PY"/>
        </w:rPr>
        <w:t>sumarizada</w:t>
      </w:r>
      <w:proofErr w:type="spellEnd"/>
      <w:r w:rsidR="00B13DD9">
        <w:rPr>
          <w:lang w:val="es-PY"/>
        </w:rPr>
        <w:t xml:space="preserve"> tales </w:t>
      </w:r>
      <w:proofErr w:type="spellStart"/>
      <w:r w:rsidR="00B13DD9" w:rsidRPr="002F6337">
        <w:rPr>
          <w:i/>
          <w:lang w:val="es-PY"/>
        </w:rPr>
        <w:t>widgets</w:t>
      </w:r>
      <w:proofErr w:type="spellEnd"/>
      <w:r w:rsidR="004F3D16">
        <w:rPr>
          <w:lang w:val="es-PY"/>
        </w:rPr>
        <w:t xml:space="preserve">. </w:t>
      </w:r>
      <w:del w:id="276" w:author="magali" w:date="2015-05-25T18:31:00Z">
        <w:r w:rsidDel="00461947">
          <w:rPr>
            <w:lang w:val="es-PY"/>
          </w:rPr>
          <w:delText xml:space="preserve">Para este trabajo de fin de carrera, se </w:delText>
        </w:r>
        <w:r w:rsidR="00F9160B" w:rsidDel="00461947">
          <w:rPr>
            <w:lang w:val="es-PY"/>
          </w:rPr>
          <w:delText xml:space="preserve">tomó como punto de partida </w:delText>
        </w:r>
        <w:r w:rsidDel="00461947">
          <w:rPr>
            <w:lang w:val="es-PY"/>
          </w:rPr>
          <w:delText xml:space="preserve">estos trabajos y se </w:delText>
        </w:r>
        <w:r w:rsidR="00F9160B" w:rsidDel="00461947">
          <w:rPr>
            <w:lang w:val="es-PY"/>
          </w:rPr>
          <w:delText>decidió</w:delText>
        </w:r>
        <w:r w:rsidDel="00461947">
          <w:rPr>
            <w:lang w:val="es-PY"/>
          </w:rPr>
          <w:delText xml:space="preserve"> elegir </w:delText>
        </w:r>
        <w:r w:rsidR="00F9160B" w:rsidDel="00461947">
          <w:rPr>
            <w:lang w:val="es-PY"/>
          </w:rPr>
          <w:delText xml:space="preserve">un subconjunto de </w:delText>
        </w:r>
        <w:r w:rsidR="00A46FDF" w:rsidDel="00461947">
          <w:rPr>
            <w:lang w:val="es-PY"/>
          </w:rPr>
          <w:delText xml:space="preserve">estos </w:delText>
        </w:r>
        <w:r w:rsidR="00F9160B" w:rsidDel="00461947">
          <w:rPr>
            <w:lang w:val="es-PY"/>
          </w:rPr>
          <w:delText>widgets en base a una investigación llevada a cabo por el autor</w:delText>
        </w:r>
      </w:del>
      <w:ins w:id="277" w:author="magali" w:date="2015-05-25T18:31:00Z">
        <w:r w:rsidR="00461947">
          <w:rPr>
            <w:lang w:val="es-PY"/>
          </w:rPr>
          <w:t xml:space="preserve">De todos los </w:t>
        </w:r>
        <w:proofErr w:type="spellStart"/>
        <w:r w:rsidR="001748C7" w:rsidRPr="001748C7">
          <w:rPr>
            <w:i/>
            <w:lang w:val="es-PY"/>
          </w:rPr>
          <w:t>widgets</w:t>
        </w:r>
        <w:proofErr w:type="spellEnd"/>
        <w:r w:rsidR="00461947">
          <w:rPr>
            <w:lang w:val="es-PY"/>
          </w:rPr>
          <w:t xml:space="preserve"> identificados, suena interesante determinar cuáles son los más utilizados hoy en día, por lo que se ha realizado </w:t>
        </w:r>
      </w:ins>
      <w:del w:id="278" w:author="magali" w:date="2015-05-25T18:31:00Z">
        <w:r w:rsidR="00F9160B" w:rsidDel="00461947">
          <w:rPr>
            <w:lang w:val="es-PY"/>
          </w:rPr>
          <w:delText xml:space="preserve">. </w:delText>
        </w:r>
        <w:r w:rsidDel="00461947">
          <w:rPr>
            <w:lang w:val="es-PY"/>
          </w:rPr>
          <w:delText xml:space="preserve"> </w:delText>
        </w:r>
        <w:r w:rsidR="00F9160B" w:rsidDel="00461947">
          <w:rPr>
            <w:lang w:val="es-PY"/>
          </w:rPr>
          <w:delText>La investigación consistió</w:delText>
        </w:r>
        <w:r w:rsidR="004F3D16" w:rsidDel="00461947">
          <w:rPr>
            <w:lang w:val="es-PY"/>
          </w:rPr>
          <w:delText xml:space="preserve"> en</w:delText>
        </w:r>
        <w:r w:rsidR="00F9160B" w:rsidDel="00461947">
          <w:rPr>
            <w:lang w:val="es-PY"/>
          </w:rPr>
          <w:delText xml:space="preserve"> efectuar</w:delText>
        </w:r>
      </w:del>
      <w:r w:rsidR="004F3D16">
        <w:rPr>
          <w:lang w:val="es-PY"/>
        </w:rPr>
        <w:t xml:space="preserve"> un análisis </w:t>
      </w:r>
      <w:r w:rsidR="00F9160B">
        <w:rPr>
          <w:lang w:val="es-PY"/>
        </w:rPr>
        <w:t xml:space="preserve">de </w:t>
      </w:r>
      <w:r w:rsidR="00493B4D">
        <w:rPr>
          <w:lang w:val="es-PY"/>
        </w:rPr>
        <w:t xml:space="preserve"> portales web </w:t>
      </w:r>
      <w:r w:rsidR="003612A0">
        <w:rPr>
          <w:lang w:val="es-PY"/>
        </w:rPr>
        <w:t>populares (</w:t>
      </w:r>
      <w:proofErr w:type="spellStart"/>
      <w:del w:id="279"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 para determinar </w:t>
      </w:r>
      <w:r w:rsidR="003612A0">
        <w:rPr>
          <w:lang w:val="es-PY"/>
        </w:rPr>
        <w:t>que</w:t>
      </w:r>
      <w:r w:rsidR="00A610AF">
        <w:rPr>
          <w:lang w:val="es-PY"/>
        </w:rPr>
        <w:t xml:space="preserve"> </w:t>
      </w:r>
      <w:proofErr w:type="spellStart"/>
      <w:r w:rsidR="00A610AF" w:rsidRPr="00F9160B">
        <w:rPr>
          <w:i/>
          <w:lang w:val="es-PY"/>
        </w:rPr>
        <w:t>widgets</w:t>
      </w:r>
      <w:proofErr w:type="spellEnd"/>
      <w:r w:rsidR="00F9160B">
        <w:rPr>
          <w:lang w:val="es-PY"/>
        </w:rPr>
        <w:t xml:space="preserve"> son comunes en estos sitios. </w:t>
      </w:r>
      <w:r w:rsidR="001650E6">
        <w:rPr>
          <w:lang w:val="es-PY"/>
        </w:rPr>
        <w:t xml:space="preserve">El análisis determinó que los cuatro portales utilizan los siguientes </w:t>
      </w:r>
      <w:proofErr w:type="spellStart"/>
      <w:r w:rsidR="001650E6" w:rsidRPr="001650E6">
        <w:rPr>
          <w:i/>
          <w:lang w:val="es-PY"/>
        </w:rPr>
        <w:t>widgets</w:t>
      </w:r>
      <w:proofErr w:type="spellEnd"/>
      <w:r w:rsidR="00A610AF">
        <w:rPr>
          <w:lang w:val="es-PY"/>
        </w:rPr>
        <w:t>;</w:t>
      </w:r>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na sola área de contenido con múltiples paneles,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r w:rsidRPr="00AE29BF">
        <w:rPr>
          <w:lang w:val="es-PY"/>
        </w:rPr>
        <w:t>Perm</w:t>
      </w:r>
      <w:r>
        <w:rPr>
          <w:lang w:val="es-PY"/>
        </w:rPr>
        <w:t>ite a los usuarios a seleccionar y  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p>
    <w:p w:rsidR="00003C95" w:rsidRDefault="000254F9" w:rsidP="000551EF">
      <w:pPr>
        <w:rPr>
          <w:lang w:val="es-PY"/>
        </w:rPr>
      </w:pPr>
      <w:r w:rsidRPr="000254F9">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E00CB2" w:rsidRPr="00262AFF" w:rsidRDefault="00E00CB2" w:rsidP="002F1F54">
                  <w:pPr>
                    <w:pStyle w:val="Epgrafe"/>
                    <w:rPr>
                      <w:rFonts w:eastAsiaTheme="minorHAnsi"/>
                      <w:noProof/>
                      <w:color w:val="000000" w:themeColor="text1"/>
                    </w:rPr>
                  </w:pPr>
                  <w:r w:rsidRPr="00262AFF">
                    <w:rPr>
                      <w:color w:val="000000" w:themeColor="text1"/>
                    </w:rPr>
                    <w:t xml:space="preserve">Figura </w:t>
                  </w:r>
                  <w:r w:rsidR="000254F9" w:rsidRPr="00262AFF">
                    <w:rPr>
                      <w:color w:val="000000" w:themeColor="text1"/>
                    </w:rPr>
                    <w:fldChar w:fldCharType="begin"/>
                  </w:r>
                  <w:r w:rsidRPr="00262AFF">
                    <w:rPr>
                      <w:color w:val="000000" w:themeColor="text1"/>
                    </w:rPr>
                    <w:instrText xml:space="preserve"> SEQ Figura \* ARABIC </w:instrText>
                  </w:r>
                  <w:r w:rsidR="000254F9" w:rsidRPr="00262AFF">
                    <w:rPr>
                      <w:color w:val="000000" w:themeColor="text1"/>
                    </w:rPr>
                    <w:fldChar w:fldCharType="separate"/>
                  </w:r>
                  <w:r w:rsidR="00255D9F">
                    <w:rPr>
                      <w:noProof/>
                      <w:color w:val="000000" w:themeColor="text1"/>
                    </w:rPr>
                    <w:t>5</w:t>
                  </w:r>
                  <w:r w:rsidR="000254F9" w:rsidRPr="00262AFF">
                    <w:rPr>
                      <w:color w:val="000000" w:themeColor="text1"/>
                    </w:rPr>
                    <w:fldChar w:fldCharType="end"/>
                  </w:r>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3E7DD4" w:rsidRPr="00493B4D" w:rsidDel="00621C21" w:rsidRDefault="003612A0" w:rsidP="002F1F54">
      <w:pPr>
        <w:rPr>
          <w:del w:id="280" w:author="magali" w:date="2015-05-25T18:35:00Z"/>
          <w:lang w:val="es-PY"/>
        </w:rPr>
      </w:pPr>
      <w:del w:id="281" w:author="magali" w:date="2015-05-25T18:35:00Z">
        <w:r w:rsidDel="00621C21">
          <w:rPr>
            <w:lang w:val="es-PY"/>
          </w:rPr>
          <w:delText>E</w:delText>
        </w:r>
        <w:r w:rsidR="00493B4D" w:rsidDel="00621C21">
          <w:rPr>
            <w:lang w:val="es-PY"/>
          </w:rPr>
          <w:delText xml:space="preserve">n base a los resultados obtenidos en este último análisis, se concluyó que </w:delText>
        </w:r>
        <w:r w:rsidR="00C80673" w:rsidDel="00621C21">
          <w:rPr>
            <w:lang w:val="es-PY"/>
          </w:rPr>
          <w:delText>los</w:delText>
        </w:r>
        <w:r w:rsidR="00493B4D" w:rsidDel="00621C21">
          <w:rPr>
            <w:lang w:val="es-PY"/>
          </w:rPr>
          <w:delText xml:space="preserve"> </w:delText>
        </w:r>
        <w:r w:rsidR="00493B4D" w:rsidRPr="00493B4D" w:rsidDel="00621C21">
          <w:rPr>
            <w:i/>
            <w:lang w:val="es-PY"/>
          </w:rPr>
          <w:delText>widgets</w:delText>
        </w:r>
        <w:r w:rsidR="00493B4D" w:rsidDel="00621C21">
          <w:rPr>
            <w:i/>
            <w:lang w:val="es-PY"/>
          </w:rPr>
          <w:delText xml:space="preserve"> </w:delText>
        </w:r>
        <w:r w:rsidR="00493B4D" w:rsidDel="00621C21">
          <w:rPr>
            <w:lang w:val="es-PY"/>
          </w:rPr>
          <w:delText>descriptos más arriba, son los que serán tenidos en cuenta en este trabajo de fin de carrera.</w:delText>
        </w:r>
      </w:del>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del w:id="282" w:author="Ivan Lopez" w:date="2015-06-17T16:43:00Z">
        <w:r w:rsidR="00CC5721" w:rsidDel="00914135">
          <w:rPr>
            <w:b/>
            <w:lang w:val="es-PY"/>
          </w:rPr>
          <w:delText>j</w:delText>
        </w:r>
        <w:r w:rsidRPr="00CC5721" w:rsidDel="00914135">
          <w:rPr>
            <w:b/>
            <w:lang w:val="es-PY"/>
          </w:rPr>
          <w:delText>Query</w:delText>
        </w:r>
      </w:del>
      <w:proofErr w:type="spellStart"/>
      <w:ins w:id="283"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284" w:author="Ivan Lopez" w:date="2015-06-17T16:43:00Z">
        <w:r w:rsidR="00CC5721" w:rsidDel="00914135">
          <w:rPr>
            <w:b/>
            <w:lang w:val="es-PY"/>
          </w:rPr>
          <w:delText>j</w:delText>
        </w:r>
        <w:r w:rsidRPr="00CC5721" w:rsidDel="00914135">
          <w:rPr>
            <w:b/>
            <w:lang w:val="es-PY"/>
          </w:rPr>
          <w:delText>Query</w:delText>
        </w:r>
      </w:del>
      <w:del w:id="285" w:author="Ivan Lopez" w:date="2015-06-17T16:45:00Z">
        <w:r w:rsidRPr="00CC5721" w:rsidDel="00914135">
          <w:rPr>
            <w:b/>
            <w:lang w:val="es-PY"/>
          </w:rPr>
          <w:delText xml:space="preserve"> Validate</w:delText>
        </w:r>
      </w:del>
      <w:proofErr w:type="spellStart"/>
      <w:ins w:id="286"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342DA4">
      <w:pPr>
        <w:jc w:val="both"/>
        <w:rPr>
          <w:lang w:val="es-PY"/>
        </w:rPr>
      </w:pPr>
      <w:r>
        <w:rPr>
          <w:lang w:val="es-PY"/>
        </w:rPr>
        <w:t xml:space="preserve">Estudios de mercado recientes han presentado a </w:t>
      </w:r>
      <w:del w:id="287" w:author="Ivan Lopez" w:date="2015-06-17T16:42:00Z">
        <w:r w:rsidR="001748C7" w:rsidRPr="001748C7">
          <w:rPr>
            <w:i/>
            <w:lang w:val="es-PY"/>
          </w:rPr>
          <w:delText>jQuery</w:delText>
        </w:r>
      </w:del>
      <w:proofErr w:type="spellStart"/>
      <w:ins w:id="288"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289" w:author="marcazal" w:date="2015-06-18T07:28:00Z">
        <w:r w:rsidDel="00342DA4">
          <w:rPr>
            <w:lang w:val="es-PY"/>
          </w:rPr>
          <w:delText>Javascript</w:delText>
        </w:r>
      </w:del>
      <w:proofErr w:type="spellStart"/>
      <w:ins w:id="290" w:author="marcazal" w:date="2015-06-18T07:28:00Z">
        <w:r w:rsidR="00342DA4" w:rsidRPr="00342DA4">
          <w:rPr>
            <w:i/>
            <w:lang w:val="es-PY"/>
          </w:rPr>
          <w:t>Javascript</w:t>
        </w:r>
      </w:ins>
      <w:proofErr w:type="spellEnd"/>
      <w:r>
        <w:rPr>
          <w:lang w:val="es-PY"/>
        </w:rPr>
        <w:t xml:space="preserve">  más utilizada a nivel global</w:t>
      </w:r>
      <w:r>
        <w:rPr>
          <w:rStyle w:val="Refdenotaalpie"/>
          <w:lang w:val="es-PY"/>
        </w:rPr>
        <w:footnoteReference w:id="10"/>
      </w:r>
      <w:r>
        <w:rPr>
          <w:lang w:val="es-PY"/>
        </w:rPr>
        <w:t xml:space="preserve">.  </w:t>
      </w:r>
      <w:del w:id="291" w:author="Ivan Lopez" w:date="2015-06-17T16:42:00Z">
        <w:r w:rsidR="001748C7" w:rsidRPr="001748C7">
          <w:rPr>
            <w:i/>
            <w:lang w:val="es-PY"/>
          </w:rPr>
          <w:delText>jQuery</w:delText>
        </w:r>
      </w:del>
      <w:proofErr w:type="spellStart"/>
      <w:proofErr w:type="gramStart"/>
      <w:ins w:id="292" w:author="Ivan Lopez" w:date="2015-06-17T16:42:00Z">
        <w:r w:rsidR="00914135" w:rsidRPr="00914135">
          <w:rPr>
            <w:i/>
            <w:lang w:val="es-PY"/>
          </w:rPr>
          <w:t>jQuery</w:t>
        </w:r>
      </w:ins>
      <w:proofErr w:type="spellEnd"/>
      <w:proofErr w:type="gramEnd"/>
      <w:r>
        <w:rPr>
          <w:lang w:val="es-PY"/>
        </w:rPr>
        <w:t xml:space="preserve"> es de uso abierto y ha tenido un crecimiento notable en términos de evolución hasta hoy en día desde su aparición en el año 2005. Esta librería a la par de presentar una manera robusta y confiable para desarrollar código </w:t>
      </w:r>
      <w:del w:id="293" w:author="marcazal" w:date="2015-06-18T07:28:00Z">
        <w:r w:rsidR="001748C7" w:rsidRPr="001748C7">
          <w:rPr>
            <w:i/>
            <w:lang w:val="es-PY"/>
          </w:rPr>
          <w:delText>Javascript</w:delText>
        </w:r>
      </w:del>
      <w:proofErr w:type="spellStart"/>
      <w:ins w:id="294" w:author="marcazal" w:date="2015-06-18T07:28:00Z">
        <w:r w:rsidR="00342DA4" w:rsidRPr="00342DA4">
          <w:rPr>
            <w:i/>
            <w:lang w:val="es-PY"/>
          </w:rPr>
          <w:t>Javascript</w:t>
        </w:r>
      </w:ins>
      <w:proofErr w:type="spellEnd"/>
      <w:r>
        <w:rPr>
          <w:lang w:val="es-PY"/>
        </w:rPr>
        <w:t xml:space="preserve">,  en su versión </w:t>
      </w:r>
      <w:del w:id="295" w:author="Ivan Lopez" w:date="2015-06-17T16:42:00Z">
        <w:r w:rsidR="001748C7" w:rsidRPr="001748C7">
          <w:rPr>
            <w:i/>
            <w:lang w:val="es-PY"/>
          </w:rPr>
          <w:delText>jQuery</w:delText>
        </w:r>
      </w:del>
      <w:proofErr w:type="spellStart"/>
      <w:ins w:id="296" w:author="Ivan Lopez" w:date="2015-06-17T16:42:00Z">
        <w:r w:rsidR="00914135" w:rsidRPr="00914135">
          <w:rPr>
            <w:i/>
            <w:lang w:val="es-PY"/>
          </w:rPr>
          <w:t>jQuery</w:t>
        </w:r>
      </w:ins>
      <w:r w:rsidR="001748C7" w:rsidRPr="001748C7">
        <w:rPr>
          <w:i/>
          <w:lang w:val="es-PY"/>
        </w:rPr>
        <w:t>UI</w:t>
      </w:r>
      <w:proofErr w:type="spellEnd"/>
      <w:r>
        <w:rPr>
          <w:lang w:val="es-PY"/>
        </w:rPr>
        <w:t xml:space="preserve"> se encuentran numerosos </w:t>
      </w:r>
      <w:proofErr w:type="spellStart"/>
      <w:r w:rsidRPr="000C1623">
        <w:rPr>
          <w:i/>
          <w:lang w:val="es-PY"/>
        </w:rPr>
        <w:t>widgets</w:t>
      </w:r>
      <w:proofErr w:type="spellEnd"/>
      <w:r>
        <w:rPr>
          <w:lang w:val="es-PY"/>
        </w:rPr>
        <w:t xml:space="preserve"> interactivos idóneos para las diversas interfaces de usuario, como para </w:t>
      </w:r>
      <w:r w:rsidR="008F1717">
        <w:rPr>
          <w:lang w:val="es-PY"/>
        </w:rPr>
        <w:t>aplicaciones</w:t>
      </w:r>
      <w:r>
        <w:rPr>
          <w:lang w:val="es-PY"/>
        </w:rPr>
        <w:t xml:space="preserve"> web y móviles.</w:t>
      </w:r>
    </w:p>
    <w:p w:rsidR="00A610AF" w:rsidRDefault="00A610AF" w:rsidP="000551EF">
      <w:pPr>
        <w:rPr>
          <w:lang w:val="es-PY"/>
        </w:rPr>
      </w:pPr>
      <w:r>
        <w:rPr>
          <w:lang w:val="es-PY"/>
        </w:rPr>
        <w:t>De tod</w:t>
      </w:r>
      <w:ins w:id="297" w:author="Ivan Lopez" w:date="2015-06-17T16:47:00Z">
        <w:r w:rsidR="00914135">
          <w:rPr>
            <w:lang w:val="es-PY"/>
          </w:rPr>
          <w:t>a</w:t>
        </w:r>
      </w:ins>
      <w:del w:id="298" w:author="Ivan Lopez" w:date="2015-06-17T16:47:00Z">
        <w:r w:rsidDel="00914135">
          <w:rPr>
            <w:lang w:val="es-PY"/>
          </w:rPr>
          <w:delText>o</w:delText>
        </w:r>
      </w:del>
      <w:r>
        <w:rPr>
          <w:lang w:val="es-PY"/>
        </w:rPr>
        <w:t xml:space="preserve">s </w:t>
      </w:r>
      <w:del w:id="299" w:author="Ivan Lopez" w:date="2015-06-17T16:47:00Z">
        <w:r w:rsidDel="00914135">
          <w:rPr>
            <w:lang w:val="es-PY"/>
          </w:rPr>
          <w:delText xml:space="preserve">los widgets </w:delText>
        </w:r>
      </w:del>
      <w:ins w:id="300" w:author="Ivan Lopez" w:date="2015-06-17T16:47:00Z">
        <w:r w:rsidR="00914135">
          <w:rPr>
            <w:lang w:val="es-PY"/>
          </w:rPr>
          <w:t xml:space="preserve">características </w:t>
        </w:r>
      </w:ins>
      <w:r>
        <w:rPr>
          <w:lang w:val="es-PY"/>
        </w:rPr>
        <w:t>citad</w:t>
      </w:r>
      <w:ins w:id="301" w:author="Ivan Lopez" w:date="2015-06-17T16:47:00Z">
        <w:r w:rsidR="00914135">
          <w:rPr>
            <w:lang w:val="es-PY"/>
          </w:rPr>
          <w:t>a</w:t>
        </w:r>
      </w:ins>
      <w:del w:id="302" w:author="Ivan Lopez" w:date="2015-06-17T16:47:00Z">
        <w:r w:rsidDel="00914135">
          <w:rPr>
            <w:lang w:val="es-PY"/>
          </w:rPr>
          <w:delText>o</w:delText>
        </w:r>
      </w:del>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303" w:author="Ivan Lopez" w:date="2015-06-17T16:42:00Z">
        <w:r w:rsidR="001748C7" w:rsidRPr="001748C7">
          <w:rPr>
            <w:i/>
            <w:lang w:val="es-PY"/>
          </w:rPr>
          <w:delText>jQuery</w:delText>
        </w:r>
      </w:del>
      <w:proofErr w:type="spellStart"/>
      <w:ins w:id="304" w:author="Ivan Lopez" w:date="2015-06-17T16:42:00Z">
        <w:r w:rsidR="00914135" w:rsidRPr="00914135">
          <w:rPr>
            <w:i/>
            <w:lang w:val="es-PY"/>
          </w:rPr>
          <w:t>jQuery</w:t>
        </w:r>
      </w:ins>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del w:id="305" w:author="Ivan Lopez" w:date="2015-06-17T16:48:00Z">
        <w:r w:rsidR="008F1717" w:rsidDel="00882AFB">
          <w:rPr>
            <w:lang w:val="es-PY"/>
          </w:rPr>
          <w:delText xml:space="preserve">el plug-in </w:delText>
        </w:r>
      </w:del>
      <w:del w:id="306" w:author="Ivan Lopez" w:date="2015-06-17T16:43:00Z">
        <w:r w:rsidR="001748C7" w:rsidRPr="001748C7">
          <w:rPr>
            <w:i/>
            <w:lang w:val="es-PY"/>
          </w:rPr>
          <w:delText>jQuery</w:delText>
        </w:r>
      </w:del>
      <w:del w:id="307" w:author="Ivan Lopez" w:date="2015-06-17T16:45:00Z">
        <w:r w:rsidR="001748C7" w:rsidRPr="001748C7">
          <w:rPr>
            <w:i/>
            <w:lang w:val="es-PY"/>
          </w:rPr>
          <w:delText xml:space="preserve"> Validate</w:delText>
        </w:r>
      </w:del>
      <w:proofErr w:type="spellStart"/>
      <w:ins w:id="308"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309" w:author="Ivan Lopez" w:date="2015-06-17T16:43:00Z">
        <w:r w:rsidR="001748C7" w:rsidRPr="001748C7">
          <w:rPr>
            <w:i/>
            <w:lang w:val="es-PY"/>
          </w:rPr>
          <w:delText>jQuery</w:delText>
        </w:r>
      </w:del>
      <w:proofErr w:type="spellStart"/>
      <w:ins w:id="310" w:author="Ivan Lopez" w:date="2015-06-17T16:43:00Z">
        <w:r w:rsidR="00914135" w:rsidRPr="00914135">
          <w:rPr>
            <w:i/>
            <w:lang w:val="es-PY"/>
          </w:rPr>
          <w:t>jQuery</w:t>
        </w:r>
      </w:ins>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lastRenderedPageBreak/>
        <w:t xml:space="preserve">Con </w:t>
      </w:r>
      <w:del w:id="311" w:author="Ivan Lopez" w:date="2015-06-17T16:43:00Z">
        <w:r w:rsidR="001748C7" w:rsidRPr="001748C7">
          <w:rPr>
            <w:i/>
            <w:lang w:val="es-PY"/>
          </w:rPr>
          <w:delText>jQuery</w:delText>
        </w:r>
      </w:del>
      <w:proofErr w:type="spellStart"/>
      <w:ins w:id="312" w:author="Ivan Lopez" w:date="2015-06-17T16:43:00Z">
        <w:r w:rsidR="00914135" w:rsidRPr="00914135">
          <w:rPr>
            <w:i/>
            <w:lang w:val="es-PY"/>
          </w:rPr>
          <w:t>jQuery</w:t>
        </w:r>
      </w:ins>
      <w:r w:rsidR="001748C7" w:rsidRPr="001748C7">
        <w:rPr>
          <w:i/>
          <w:lang w:val="es-PY"/>
        </w:rPr>
        <w:t>UI</w:t>
      </w:r>
      <w:proofErr w:type="spellEnd"/>
      <w:r>
        <w:rPr>
          <w:lang w:val="es-PY"/>
        </w:rPr>
        <w:t xml:space="preserve"> y </w:t>
      </w:r>
      <w:del w:id="313" w:author="Ivan Lopez" w:date="2015-06-17T16:43:00Z">
        <w:r w:rsidR="001748C7" w:rsidRPr="001748C7">
          <w:rPr>
            <w:i/>
            <w:lang w:val="es-PY"/>
          </w:rPr>
          <w:delText>JQuery</w:delText>
        </w:r>
      </w:del>
      <w:del w:id="314" w:author="Ivan Lopez" w:date="2015-06-17T16:45:00Z">
        <w:r w:rsidR="001748C7" w:rsidRPr="001748C7">
          <w:rPr>
            <w:i/>
            <w:lang w:val="es-PY"/>
          </w:rPr>
          <w:delText xml:space="preserve"> </w:delText>
        </w:r>
        <w:commentRangeStart w:id="315"/>
        <w:r w:rsidR="001748C7" w:rsidRPr="001748C7">
          <w:rPr>
            <w:i/>
            <w:lang w:val="es-PY"/>
          </w:rPr>
          <w:delText>Validate</w:delText>
        </w:r>
      </w:del>
      <w:commentRangeEnd w:id="315"/>
      <w:proofErr w:type="spellStart"/>
      <w:ins w:id="316"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315"/>
      </w:r>
      <w:r>
        <w:rPr>
          <w:lang w:val="es-PY"/>
        </w:rPr>
        <w:t xml:space="preserve">, es posible dar cobertura a todos los </w:t>
      </w:r>
      <w:proofErr w:type="spellStart"/>
      <w:r>
        <w:rPr>
          <w:lang w:val="es-PY"/>
        </w:rPr>
        <w:t>widgets</w:t>
      </w:r>
      <w:proofErr w:type="spellEnd"/>
      <w:r>
        <w:rPr>
          <w:lang w:val="es-PY"/>
        </w:rPr>
        <w:t xml:space="preserve"> que serán tenidos en cuenta en este trabajo de fin de carrera.</w:t>
      </w:r>
    </w:p>
    <w:p w:rsidR="006E1839" w:rsidRPr="00EE3CB9" w:rsidDel="008F2614" w:rsidRDefault="000254F9" w:rsidP="000551EF">
      <w:pPr>
        <w:rPr>
          <w:del w:id="317" w:author="marcazal" w:date="2015-05-28T04:37:00Z"/>
          <w:b/>
          <w:caps/>
          <w:lang w:val="es-PY"/>
        </w:rPr>
      </w:pPr>
      <w:del w:id="318" w:author="marcazal" w:date="2015-06-20T02:49:00Z">
        <w:r w:rsidRPr="000254F9">
          <w:rPr>
            <w:b/>
            <w:caps/>
            <w:lang w:val="es-PY"/>
          </w:rPr>
          <w:delText>2.5 Model driven software engineering (MDSE)</w:delText>
        </w:r>
      </w:del>
    </w:p>
    <w:p w:rsidR="00A52250" w:rsidRPr="00EE3CB9" w:rsidDel="00EE3CB9" w:rsidRDefault="00A52250" w:rsidP="000551EF">
      <w:pPr>
        <w:rPr>
          <w:del w:id="319" w:author="marcazal" w:date="2015-06-20T02:49:00Z"/>
          <w:lang w:val="es-PY"/>
        </w:rPr>
      </w:pPr>
    </w:p>
    <w:p w:rsidR="00DB2E17" w:rsidDel="00EE3CB9" w:rsidRDefault="00D64A37" w:rsidP="000551EF">
      <w:pPr>
        <w:rPr>
          <w:del w:id="320" w:author="marcazal" w:date="2015-06-20T02:49:00Z"/>
          <w:lang w:val="es-PY"/>
        </w:rPr>
      </w:pPr>
      <w:del w:id="321" w:author="marcazal" w:date="2015-06-20T02:49:00Z">
        <w:r w:rsidDel="00EE3CB9">
          <w:rPr>
            <w:lang w:val="es-PY"/>
          </w:rPr>
          <w:delText>Los modelos son de suma importancia para entender y compartir conocimiento acerca de un software complejo. MDSE es concebida como una herramienta</w:delText>
        </w:r>
        <w:r w:rsidR="00A52250" w:rsidDel="00EE3CB9">
          <w:rPr>
            <w:lang w:val="es-PY"/>
          </w:rPr>
          <w:delText xml:space="preserve"> </w:delText>
        </w:r>
        <w:r w:rsidDel="00EE3CB9">
          <w:rPr>
            <w:lang w:val="es-PY"/>
          </w:rPr>
          <w:delText xml:space="preserve">para convertir este hecho, en una manera concreta de trabajar y pensar, transformando los modelos </w:delText>
        </w:r>
        <w:r w:rsidR="00AA0302" w:rsidDel="00EE3CB9">
          <w:rPr>
            <w:lang w:val="es-PY"/>
          </w:rPr>
          <w:delText>en elementos fundamentales para todo el ciclo de desarrollo en la</w:delText>
        </w:r>
        <w:r w:rsidDel="00EE3CB9">
          <w:rPr>
            <w:lang w:val="es-PY"/>
          </w:rPr>
          <w:delText xml:space="preserve"> ingeniería de software</w:delText>
        </w:r>
        <w:r w:rsidR="000A7A24" w:rsidDel="00EE3CB9">
          <w:rPr>
            <w:lang w:val="es-PY"/>
          </w:rPr>
          <w:delText xml:space="preserve"> </w:delText>
        </w:r>
        <w:r w:rsidR="000A7A24" w:rsidRPr="000A7A24" w:rsidDel="00EE3CB9">
          <w:rPr>
            <w:rFonts w:ascii="Calibri" w:hAnsi="Calibri" w:cs="Calibri"/>
            <w:lang w:val="es-PY"/>
          </w:rPr>
          <w:delText>[</w:delText>
        </w:r>
        <w:r w:rsidR="000254F9" w:rsidDel="00EE3CB9">
          <w:fldChar w:fldCharType="begin"/>
        </w:r>
        <w:r w:rsidR="001748C7" w:rsidDel="00EE3CB9">
          <w:delInstrText xml:space="preserve"> REF BIB_m2012 \* MERGEFORMAT </w:delInstrText>
        </w:r>
        <w:r w:rsidR="000254F9" w:rsidDel="00EE3CB9">
          <w:fldChar w:fldCharType="separate"/>
        </w:r>
        <w:r w:rsidR="000A7A24" w:rsidRPr="000A7A24" w:rsidDel="00EE3CB9">
          <w:rPr>
            <w:rFonts w:ascii="Calibri" w:hAnsi="Calibri" w:cs="Calibri"/>
            <w:lang w:val="es-PY"/>
          </w:rPr>
          <w:delText>&lt;m2012&gt;</w:delText>
        </w:r>
        <w:r w:rsidR="000254F9" w:rsidDel="00EE3CB9">
          <w:fldChar w:fldCharType="end"/>
        </w:r>
        <w:r w:rsidR="000A7A24" w:rsidRPr="000A7A24" w:rsidDel="00EE3CB9">
          <w:rPr>
            <w:rFonts w:ascii="Calibri" w:hAnsi="Calibri" w:cs="Calibri"/>
            <w:lang w:val="es-PY"/>
          </w:rPr>
          <w:delText>]</w:delText>
        </w:r>
        <w:r w:rsidDel="00EE3CB9">
          <w:rPr>
            <w:lang w:val="es-PY"/>
          </w:rPr>
          <w:delText xml:space="preserve">. En MDSE, los conceptos principales son los modelos y las transformaciones (esto es, manipulaciones y/o operaciones sobre los modelos). </w:delText>
        </w:r>
      </w:del>
    </w:p>
    <w:p w:rsidR="00CF05F4" w:rsidDel="00EE3CB9" w:rsidRDefault="000E0DD5" w:rsidP="000551EF">
      <w:pPr>
        <w:rPr>
          <w:del w:id="322" w:author="marcazal" w:date="2015-06-20T02:49:00Z"/>
          <w:lang w:val="es-PY"/>
        </w:rPr>
      </w:pPr>
      <w:del w:id="323" w:author="marcazal" w:date="2015-06-20T02:49:00Z">
        <w:r w:rsidRPr="00060C44" w:rsidDel="00EE3CB9">
          <w:rPr>
            <w:lang w:val="es-PY"/>
          </w:rPr>
          <w:delText>MDSE</w:delText>
        </w:r>
        <w:r w:rsidR="004E74E0" w:rsidDel="00EE3CB9">
          <w:rPr>
            <w:lang w:val="es-PY"/>
          </w:rPr>
          <w:delText xml:space="preserve"> , tiene como objetivo llevar a cabo el desarrollo de artefactos de software utilizando a los modelos </w:delText>
        </w:r>
        <w:r w:rsidR="001E6121" w:rsidDel="00EE3CB9">
          <w:rPr>
            <w:lang w:val="es-PY"/>
          </w:rPr>
          <w:delText>y</w:delText>
        </w:r>
        <w:r w:rsidR="00AA0302" w:rsidDel="00EE3CB9">
          <w:rPr>
            <w:lang w:val="es-PY"/>
          </w:rPr>
          <w:delText xml:space="preserve"> a las</w:delText>
        </w:r>
        <w:r w:rsidR="001E6121" w:rsidDel="00EE3CB9">
          <w:rPr>
            <w:lang w:val="es-PY"/>
          </w:rPr>
          <w:delText xml:space="preserve"> transformaciones sobre estos, </w:delText>
        </w:r>
        <w:r w:rsidR="004E74E0" w:rsidDel="00EE3CB9">
          <w:rPr>
            <w:lang w:val="es-PY"/>
          </w:rPr>
          <w:delText>como piezas clave para el logro</w:delText>
        </w:r>
        <w:r w:rsidR="00BB1252" w:rsidDel="00EE3CB9">
          <w:rPr>
            <w:lang w:val="es-PY"/>
          </w:rPr>
          <w:delText xml:space="preserve"> de</w:delText>
        </w:r>
        <w:r w:rsidR="004E74E0" w:rsidDel="00EE3CB9">
          <w:rPr>
            <w:lang w:val="es-PY"/>
          </w:rPr>
          <w:delText xml:space="preserve"> tal objetivo</w:delText>
        </w:r>
        <w:r w:rsidR="00E974EB" w:rsidDel="00EE3CB9">
          <w:rPr>
            <w:lang w:val="es-PY"/>
          </w:rPr>
          <w:delText xml:space="preserve">. </w:delText>
        </w:r>
        <w:r w:rsidR="004E74E0" w:rsidDel="00EE3CB9">
          <w:rPr>
            <w:lang w:val="es-PY"/>
          </w:rPr>
          <w:delText>Hoy en día se ha dado un valor extra a los modelos</w:delText>
        </w:r>
        <w:r w:rsidR="00792FCA" w:rsidDel="00EE3CB9">
          <w:rPr>
            <w:lang w:val="es-PY"/>
          </w:rPr>
          <w:delText>,</w:delText>
        </w:r>
        <w:r w:rsidR="004E74E0" w:rsidDel="00EE3CB9">
          <w:rPr>
            <w:lang w:val="es-PY"/>
          </w:rPr>
          <w:delText xml:space="preserve"> debido a que no solamente sirven par</w:delText>
        </w:r>
        <w:r w:rsidR="00E974EB" w:rsidDel="00EE3CB9">
          <w:rPr>
            <w:lang w:val="es-PY"/>
          </w:rPr>
          <w:delText>a mantener una mejor comunicación entre los desarrolladores y la</w:delText>
        </w:r>
        <w:r w:rsidR="00AA0302" w:rsidDel="00EE3CB9">
          <w:rPr>
            <w:lang w:val="es-PY"/>
          </w:rPr>
          <w:delText>s</w:delText>
        </w:r>
        <w:r w:rsidR="00E974EB" w:rsidDel="00EE3CB9">
          <w:rPr>
            <w:lang w:val="es-PY"/>
          </w:rPr>
          <w:delText xml:space="preserve"> parte</w:delText>
        </w:r>
        <w:r w:rsidR="00AA0302" w:rsidDel="00EE3CB9">
          <w:rPr>
            <w:lang w:val="es-PY"/>
          </w:rPr>
          <w:delText>s</w:delText>
        </w:r>
        <w:r w:rsidR="00E974EB" w:rsidDel="00EE3CB9">
          <w:rPr>
            <w:lang w:val="es-PY"/>
          </w:rPr>
          <w:delText xml:space="preserve"> interesada</w:delText>
        </w:r>
        <w:r w:rsidR="00AA0302" w:rsidDel="00EE3CB9">
          <w:rPr>
            <w:lang w:val="es-PY"/>
          </w:rPr>
          <w:delText>s en un sistema en particular</w:delText>
        </w:r>
        <w:r w:rsidR="00E974EB" w:rsidDel="00EE3CB9">
          <w:rPr>
            <w:lang w:val="es-PY"/>
          </w:rPr>
          <w:delText xml:space="preserve"> (</w:delText>
        </w:r>
        <w:r w:rsidR="001748C7" w:rsidRPr="001748C7" w:rsidDel="00EE3CB9">
          <w:rPr>
            <w:i/>
            <w:lang w:val="es-PY"/>
          </w:rPr>
          <w:delText>stakeholders</w:delText>
        </w:r>
        <w:r w:rsidR="00E974EB" w:rsidDel="00EE3CB9">
          <w:rPr>
            <w:lang w:val="es-PY"/>
          </w:rPr>
          <w:delText>) o</w:delText>
        </w:r>
        <w:r w:rsidR="001E6121" w:rsidDel="00EE3CB9">
          <w:rPr>
            <w:lang w:val="es-PY"/>
          </w:rPr>
          <w:delText xml:space="preserve"> bien para</w:delText>
        </w:r>
        <w:r w:rsidR="00E974EB" w:rsidDel="00EE3CB9">
          <w:rPr>
            <w:lang w:val="es-PY"/>
          </w:rPr>
          <w:delText xml:space="preserve"> mantener los sistemas debidamente documentados, sino también</w:delText>
        </w:r>
        <w:r w:rsidR="00BA1129" w:rsidDel="00EE3CB9">
          <w:rPr>
            <w:lang w:val="es-PY"/>
          </w:rPr>
          <w:delText>,</w:delText>
        </w:r>
        <w:r w:rsidR="00E974EB" w:rsidDel="00EE3CB9">
          <w:rPr>
            <w:lang w:val="es-PY"/>
          </w:rPr>
          <w:delText xml:space="preserve"> estos modelos pueden contener la suficiente expresividad y riqueza como para representar </w:delText>
        </w:r>
        <w:r w:rsidR="001E6121" w:rsidDel="00EE3CB9">
          <w:rPr>
            <w:lang w:val="es-PY"/>
          </w:rPr>
          <w:delText xml:space="preserve">información que posteriormente puede transformase y así obtener </w:delText>
        </w:r>
        <w:r w:rsidR="00BA1129" w:rsidDel="00EE3CB9">
          <w:rPr>
            <w:lang w:val="es-PY"/>
          </w:rPr>
          <w:delText xml:space="preserve">así, </w:delText>
        </w:r>
        <w:r w:rsidR="00792FCA" w:rsidDel="00EE3CB9">
          <w:rPr>
            <w:lang w:val="es-PY"/>
          </w:rPr>
          <w:delText>el software deseado.</w:delText>
        </w:r>
      </w:del>
    </w:p>
    <w:p w:rsidR="00E974EB" w:rsidDel="00EE3CB9" w:rsidRDefault="00792FCA" w:rsidP="000551EF">
      <w:pPr>
        <w:rPr>
          <w:del w:id="324" w:author="marcazal" w:date="2015-06-20T02:49:00Z"/>
          <w:lang w:val="es-PY"/>
        </w:rPr>
      </w:pPr>
      <w:del w:id="325" w:author="marcazal" w:date="2015-06-20T02:49:00Z">
        <w:r w:rsidDel="00EE3CB9">
          <w:rPr>
            <w:lang w:val="es-PY"/>
          </w:rPr>
          <w:delText xml:space="preserve">Un concepto clave en el contexto </w:delText>
        </w:r>
        <w:r w:rsidR="000E0DD5" w:rsidRPr="00060C44" w:rsidDel="00EE3CB9">
          <w:rPr>
            <w:lang w:val="es-PY"/>
          </w:rPr>
          <w:delText>MDSE</w:delText>
        </w:r>
        <w:r w:rsidDel="00EE3CB9">
          <w:rPr>
            <w:lang w:val="es-PY"/>
          </w:rPr>
          <w:delText xml:space="preserve"> es el de metamodelo. Con el metamodelo es posible definir la sintaxis abstracta de un lenguaje de modelado.  Análogamente a las gramáticas que </w:delText>
        </w:r>
        <w:r w:rsidR="00B173CF" w:rsidDel="00EE3CB9">
          <w:rPr>
            <w:lang w:val="es-PY"/>
          </w:rPr>
          <w:delText>sirven</w:delText>
        </w:r>
        <w:r w:rsidDel="00EE3CB9">
          <w:rPr>
            <w:lang w:val="es-PY"/>
          </w:rPr>
          <w:delText xml:space="preserve"> para definir a un lenguaje de programación, el metamodelo perm</w:delText>
        </w:r>
        <w:r w:rsidR="00B173CF" w:rsidDel="00EE3CB9">
          <w:rPr>
            <w:lang w:val="es-PY"/>
          </w:rPr>
          <w:delText xml:space="preserve">ite representar a todos los modelos posibles que forman parte </w:delText>
        </w:r>
        <w:r w:rsidR="00AA0302" w:rsidDel="00EE3CB9">
          <w:rPr>
            <w:lang w:val="es-PY"/>
          </w:rPr>
          <w:delText>del lenguaje de modelado</w:delText>
        </w:r>
        <w:r w:rsidR="00B173CF" w:rsidDel="00EE3CB9">
          <w:rPr>
            <w:lang w:val="es-PY"/>
          </w:rPr>
          <w:delText>.</w:delText>
        </w:r>
      </w:del>
    </w:p>
    <w:p w:rsidR="00B238CC" w:rsidRPr="00EE3CB9" w:rsidDel="00EE3CB9" w:rsidRDefault="000254F9" w:rsidP="000551EF">
      <w:pPr>
        <w:rPr>
          <w:del w:id="326" w:author="marcazal" w:date="2015-06-20T02:49:00Z"/>
          <w:b/>
          <w:i/>
          <w:lang w:val="es-PY"/>
        </w:rPr>
      </w:pPr>
      <w:del w:id="327" w:author="marcazal" w:date="2015-06-20T02:49:00Z">
        <w:r w:rsidRPr="000254F9">
          <w:rPr>
            <w:b/>
            <w:lang w:val="es-PY"/>
          </w:rPr>
          <w:delText xml:space="preserve">2.5.1 </w:delText>
        </w:r>
        <w:r w:rsidRPr="000254F9">
          <w:rPr>
            <w:b/>
            <w:i/>
            <w:lang w:val="es-PY"/>
          </w:rPr>
          <w:delText xml:space="preserve">Model Driven Development </w:delText>
        </w:r>
        <w:r w:rsidRPr="000254F9">
          <w:rPr>
            <w:b/>
            <w:lang w:val="es-PY"/>
          </w:rPr>
          <w:delText>(MDD)</w:delText>
        </w:r>
        <w:r w:rsidRPr="000254F9">
          <w:rPr>
            <w:b/>
            <w:i/>
            <w:lang w:val="es-PY"/>
          </w:rPr>
          <w:delText xml:space="preserve"> y Model Driven Architecture </w:delText>
        </w:r>
        <w:r w:rsidRPr="000254F9">
          <w:rPr>
            <w:b/>
            <w:lang w:val="es-PY"/>
          </w:rPr>
          <w:delText>(MDA)</w:delText>
        </w:r>
      </w:del>
    </w:p>
    <w:p w:rsidR="003134E0" w:rsidDel="006C7D82" w:rsidRDefault="00BA1129" w:rsidP="000551EF">
      <w:pPr>
        <w:rPr>
          <w:del w:id="328" w:author="marcazal" w:date="2015-06-03T23:54:00Z"/>
          <w:lang w:val="es-PY"/>
        </w:rPr>
      </w:pPr>
      <w:del w:id="329" w:author="marcazal" w:date="2015-06-20T02:49:00Z">
        <w:r w:rsidRPr="00BA1129" w:rsidDel="00EE3CB9">
          <w:rPr>
            <w:lang w:val="es-PY"/>
          </w:rPr>
          <w:delText xml:space="preserve">En </w:delText>
        </w:r>
        <w:r w:rsidR="000E0DD5" w:rsidRPr="00060C44" w:rsidDel="00EE3CB9">
          <w:rPr>
            <w:lang w:val="es-PY"/>
          </w:rPr>
          <w:delText>MDSE</w:delText>
        </w:r>
      </w:del>
      <w:ins w:id="330" w:author="Ivan Lopez" w:date="2015-06-17T16:57:00Z">
        <w:del w:id="331" w:author="marcazal" w:date="2015-06-20T02:49:00Z">
          <w:r w:rsidR="00882AFB" w:rsidDel="00EE3CB9">
            <w:rPr>
              <w:lang w:val="es-PY"/>
            </w:rPr>
            <w:delText>, es posible adoptar</w:delText>
          </w:r>
        </w:del>
      </w:ins>
      <w:del w:id="332" w:author="marcazal" w:date="2015-06-20T02:49:00Z">
        <w:r w:rsidRPr="00BA1129" w:rsidDel="00EE3CB9">
          <w:rPr>
            <w:lang w:val="es-PY"/>
          </w:rPr>
          <w:delText xml:space="preserve"> pueden tomarse los</w:delText>
        </w:r>
      </w:del>
      <w:ins w:id="333" w:author="Ivan Lopez" w:date="2015-06-17T16:57:00Z">
        <w:del w:id="334" w:author="marcazal" w:date="2015-06-20T02:49:00Z">
          <w:r w:rsidR="00882AFB" w:rsidDel="00EE3CB9">
            <w:rPr>
              <w:lang w:val="es-PY"/>
            </w:rPr>
            <w:delText xml:space="preserve"> un</w:delText>
          </w:r>
        </w:del>
      </w:ins>
      <w:del w:id="335" w:author="marcazal" w:date="2015-06-20T02:49:00Z">
        <w:r w:rsidRPr="00BA1129" w:rsidDel="00EE3CB9">
          <w:rPr>
            <w:lang w:val="es-PY"/>
          </w:rPr>
          <w:delText xml:space="preserve"> enfoques </w:delText>
        </w:r>
        <w:commentRangeStart w:id="336"/>
        <w:r w:rsidR="000E0DD5" w:rsidRPr="00060C44" w:rsidDel="00EE3CB9">
          <w:rPr>
            <w:lang w:val="es-PY"/>
          </w:rPr>
          <w:delText>MDD</w:delText>
        </w:r>
      </w:del>
      <w:ins w:id="337" w:author="Ivan Lopez" w:date="2015-06-17T16:57:00Z">
        <w:del w:id="338" w:author="marcazal" w:date="2015-06-20T02:49:00Z">
          <w:r w:rsidR="00524FF6" w:rsidDel="00EE3CB9">
            <w:rPr>
              <w:i/>
              <w:lang w:val="es-PY"/>
            </w:rPr>
            <w:delText xml:space="preserve"> </w:delText>
          </w:r>
          <w:r w:rsidR="001748C7" w:rsidRPr="001748C7" w:rsidDel="00EE3CB9">
            <w:rPr>
              <w:lang w:val="es-PY"/>
            </w:rPr>
            <w:delText xml:space="preserve">para el </w:delText>
          </w:r>
        </w:del>
      </w:ins>
      <w:ins w:id="339" w:author="Ivan Lopez" w:date="2015-06-17T16:58:00Z">
        <w:del w:id="340" w:author="marcazal" w:date="2015-06-20T02:49:00Z">
          <w:r w:rsidR="001748C7" w:rsidRPr="001748C7" w:rsidDel="00EE3CB9">
            <w:rPr>
              <w:lang w:val="es-PY"/>
            </w:rPr>
            <w:delText>ciclo de desarrollo de una aplicación</w:delText>
          </w:r>
        </w:del>
      </w:ins>
      <w:del w:id="341" w:author="marcazal" w:date="2015-06-20T02:49:00Z">
        <w:r w:rsidRPr="00BA1129" w:rsidDel="00EE3CB9">
          <w:rPr>
            <w:lang w:val="es-PY"/>
          </w:rPr>
          <w:delText xml:space="preserve"> o </w:delText>
        </w:r>
        <w:r w:rsidR="001748C7" w:rsidRPr="001748C7" w:rsidDel="00EE3CB9">
          <w:rPr>
            <w:i/>
            <w:lang w:val="es-PY"/>
          </w:rPr>
          <w:delText>MDA</w:delText>
        </w:r>
      </w:del>
      <w:commentRangeEnd w:id="336"/>
      <w:ins w:id="342" w:author="Ivan Lopez" w:date="2015-06-17T17:13:00Z">
        <w:del w:id="343" w:author="marcazal" w:date="2015-06-20T02:49:00Z">
          <w:r w:rsidR="00060C44" w:rsidRPr="00060C44" w:rsidDel="00EE3CB9">
            <w:rPr>
              <w:lang w:val="es-PY"/>
            </w:rPr>
            <w:delText>MDA</w:delText>
          </w:r>
        </w:del>
      </w:ins>
      <w:del w:id="344" w:author="marcazal" w:date="2015-06-20T02:49:00Z">
        <w:r w:rsidR="009D6541" w:rsidDel="00EE3CB9">
          <w:rPr>
            <w:rStyle w:val="Refdecomentario"/>
            <w:rFonts w:eastAsiaTheme="minorEastAsia"/>
            <w:lang w:eastAsia="es-ES"/>
          </w:rPr>
          <w:commentReference w:id="336"/>
        </w:r>
        <w:r w:rsidDel="00EE3CB9">
          <w:rPr>
            <w:lang w:val="es-PY"/>
          </w:rPr>
          <w:delText>.</w:delText>
        </w:r>
        <w:r w:rsidR="00AA0302" w:rsidRPr="00BA1129" w:rsidDel="00EE3CB9">
          <w:rPr>
            <w:lang w:val="es-PY"/>
          </w:rPr>
          <w:delText xml:space="preserve"> </w:delText>
        </w:r>
        <w:r w:rsidR="000E0DD5" w:rsidRPr="00060C44" w:rsidDel="00EE3CB9">
          <w:rPr>
            <w:lang w:val="es-PY"/>
          </w:rPr>
          <w:delText>MDD</w:delText>
        </w:r>
        <w:r w:rsidR="00AA0302" w:rsidDel="00EE3CB9">
          <w:rPr>
            <w:lang w:val="es-PY"/>
          </w:rPr>
          <w:delText xml:space="preserve"> es un paradigma de desarrollo que utiliza a los modelos como artefactos primarios en el proceso de desarrollo. Usualmente en </w:delText>
        </w:r>
        <w:r w:rsidR="000E0DD5" w:rsidRPr="00060C44" w:rsidDel="00EE3CB9">
          <w:rPr>
            <w:lang w:val="es-PY"/>
          </w:rPr>
          <w:delText>MDD</w:delText>
        </w:r>
        <w:r w:rsidR="00AA0302" w:rsidDel="00EE3CB9">
          <w:rPr>
            <w:lang w:val="es-PY"/>
          </w:rPr>
          <w:delText xml:space="preserve"> la implementación es generada </w:delText>
        </w:r>
        <w:r w:rsidR="00CE73F8" w:rsidDel="00EE3CB9">
          <w:rPr>
            <w:lang w:val="es-PY"/>
          </w:rPr>
          <w:delText>de manera automática o semiautomática</w:delText>
        </w:r>
        <w:r w:rsidDel="00EE3CB9">
          <w:rPr>
            <w:lang w:val="es-PY"/>
          </w:rPr>
          <w:delText xml:space="preserve"> a partir de los modelos.</w:delText>
        </w:r>
        <w:r w:rsidR="00CE73F8" w:rsidDel="00EE3CB9">
          <w:rPr>
            <w:lang w:val="es-PY"/>
          </w:rPr>
          <w:delText xml:space="preserve"> Por otra parte, </w:delText>
        </w:r>
        <w:r w:rsidR="000E0DD5" w:rsidRPr="00060C44" w:rsidDel="00EE3CB9">
          <w:rPr>
            <w:lang w:val="es-PY"/>
          </w:rPr>
          <w:delText>MDA</w:delText>
        </w:r>
        <w:r w:rsidR="00CE73F8" w:rsidDel="00EE3CB9">
          <w:rPr>
            <w:lang w:val="es-PY"/>
          </w:rPr>
          <w:delText xml:space="preserve"> </w:delText>
        </w:r>
        <w:r w:rsidR="002B2683" w:rsidDel="00EE3CB9">
          <w:rPr>
            <w:lang w:val="es-PY"/>
          </w:rPr>
          <w:delText xml:space="preserve">es un estándar impulsado por el consorcio </w:delText>
        </w:r>
        <w:r w:rsidR="000E0DD5" w:rsidRPr="00060C44" w:rsidDel="00EE3CB9">
          <w:rPr>
            <w:lang w:val="es-PY"/>
          </w:rPr>
          <w:delText>OMG</w:delText>
        </w:r>
        <w:r w:rsidR="002B2683" w:rsidDel="00EE3CB9">
          <w:rPr>
            <w:lang w:val="es-PY"/>
          </w:rPr>
          <w:delText xml:space="preserve"> (</w:delText>
        </w:r>
        <w:r w:rsidR="001748C7" w:rsidRPr="001748C7" w:rsidDel="00EE3CB9">
          <w:rPr>
            <w:i/>
            <w:lang w:val="es-PY"/>
          </w:rPr>
          <w:delText>Object Management Group</w:delText>
        </w:r>
        <w:r w:rsidR="002B2683" w:rsidDel="00EE3CB9">
          <w:rPr>
            <w:lang w:val="es-PY"/>
          </w:rPr>
          <w:delText xml:space="preserve">) que contiene en si misma a varios estándares de facto, tales como  </w:delText>
        </w:r>
        <w:r w:rsidR="000E0DD5" w:rsidRPr="00060C44" w:rsidDel="00EE3CB9">
          <w:rPr>
            <w:lang w:val="es-PY"/>
          </w:rPr>
          <w:delText>UML</w:delText>
        </w:r>
        <w:r w:rsidR="001748C7" w:rsidRPr="001748C7" w:rsidDel="00EE3CB9">
          <w:rPr>
            <w:i/>
            <w:lang w:val="es-PY"/>
          </w:rPr>
          <w:delText xml:space="preserve"> (Unified Modeling Language</w:delText>
        </w:r>
        <w:r w:rsidR="002B2683" w:rsidDel="00EE3CB9">
          <w:rPr>
            <w:lang w:val="es-PY"/>
          </w:rPr>
          <w:delText xml:space="preserve">) , </w:delText>
        </w:r>
        <w:r w:rsidR="000E0DD5" w:rsidRPr="00060C44" w:rsidDel="00EE3CB9">
          <w:rPr>
            <w:lang w:val="es-PY"/>
          </w:rPr>
          <w:delText>OCL</w:delText>
        </w:r>
        <w:r w:rsidR="002B2683" w:rsidDel="00EE3CB9">
          <w:rPr>
            <w:lang w:val="es-PY"/>
          </w:rPr>
          <w:delText xml:space="preserve"> (</w:delText>
        </w:r>
        <w:r w:rsidR="001748C7" w:rsidRPr="001748C7" w:rsidDel="00EE3CB9">
          <w:rPr>
            <w:i/>
            <w:lang w:val="es-PY"/>
          </w:rPr>
          <w:delText>Object Constraint Language</w:delText>
        </w:r>
        <w:r w:rsidR="002B2683" w:rsidDel="00EE3CB9">
          <w:rPr>
            <w:lang w:val="es-PY"/>
          </w:rPr>
          <w:delText xml:space="preserve">), </w:delText>
        </w:r>
        <w:r w:rsidR="000E0DD5" w:rsidRPr="00060C44" w:rsidDel="00EE3CB9">
          <w:rPr>
            <w:lang w:val="es-PY"/>
          </w:rPr>
          <w:delText>MOF</w:delText>
        </w:r>
        <w:r w:rsidR="002B2683" w:rsidDel="00EE3CB9">
          <w:rPr>
            <w:lang w:val="es-PY"/>
          </w:rPr>
          <w:delText>(</w:delText>
        </w:r>
        <w:r w:rsidR="001748C7" w:rsidRPr="001748C7" w:rsidDel="00EE3CB9">
          <w:rPr>
            <w:i/>
            <w:lang w:val="es-PY"/>
          </w:rPr>
          <w:delText>Meta Object Facility</w:delText>
        </w:r>
        <w:r w:rsidR="002B2683" w:rsidDel="00EE3CB9">
          <w:rPr>
            <w:lang w:val="es-PY"/>
          </w:rPr>
          <w:delText xml:space="preserve">), </w:delText>
        </w:r>
        <w:r w:rsidR="001748C7" w:rsidRPr="001748C7" w:rsidDel="00EE3CB9">
          <w:rPr>
            <w:i/>
            <w:lang w:val="es-PY"/>
          </w:rPr>
          <w:delText>QVT</w:delText>
        </w:r>
        <w:r w:rsidR="002B2683" w:rsidDel="00EE3CB9">
          <w:rPr>
            <w:lang w:val="es-PY"/>
          </w:rPr>
          <w:delText>(</w:delText>
        </w:r>
        <w:r w:rsidR="001748C7" w:rsidRPr="001748C7" w:rsidDel="00EE3CB9">
          <w:rPr>
            <w:i/>
            <w:lang w:val="es-PY"/>
          </w:rPr>
          <w:delText>Query View Transformation</w:delText>
        </w:r>
        <w:r w:rsidR="002B2683" w:rsidDel="00EE3CB9">
          <w:rPr>
            <w:lang w:val="es-PY"/>
          </w:rPr>
          <w:delText>), entre otros; con la meta presente de promover el desarrollo de software para diversos dominios de aplicación</w:delText>
        </w:r>
        <w:r w:rsidR="00B238CC" w:rsidDel="00EE3CB9">
          <w:rPr>
            <w:lang w:val="es-PY"/>
          </w:rPr>
          <w:delText>,</w:delText>
        </w:r>
        <w:r w:rsidR="002B2683" w:rsidDel="00EE3CB9">
          <w:rPr>
            <w:lang w:val="es-PY"/>
          </w:rPr>
          <w:delText xml:space="preserve"> como los son las aplicaciones para el ámbito de la</w:delText>
        </w:r>
      </w:del>
      <w:ins w:id="345" w:author="magali" w:date="2015-06-09T13:12:00Z">
        <w:del w:id="346" w:author="marcazal" w:date="2015-06-20T02:49:00Z">
          <w:r w:rsidR="009D6541" w:rsidDel="00EE3CB9">
            <w:rPr>
              <w:lang w:val="es-PY"/>
            </w:rPr>
            <w:delText>s</w:delText>
          </w:r>
        </w:del>
      </w:ins>
      <w:del w:id="347" w:author="marcazal" w:date="2015-06-20T02:49:00Z">
        <w:r w:rsidR="002B2683" w:rsidDel="00EE3CB9">
          <w:rPr>
            <w:lang w:val="es-PY"/>
          </w:rPr>
          <w:delText xml:space="preserve"> finanzas , las telecomunicaciones , las aplicaciones aeroespaciales, las embedidas, etc. </w:delText>
        </w:r>
        <w:r w:rsidR="001748C7" w:rsidRPr="001748C7" w:rsidDel="00EE3CB9">
          <w:rPr>
            <w:i/>
            <w:lang w:val="es-PY"/>
          </w:rPr>
          <w:delText>MDA</w:delText>
        </w:r>
        <w:r w:rsidR="002B2683" w:rsidDel="00EE3CB9">
          <w:rPr>
            <w:lang w:val="es-PY"/>
          </w:rPr>
          <w:delText xml:space="preserve"> </w:delText>
        </w:r>
        <w:r w:rsidR="00B238CC" w:rsidDel="00EE3CB9">
          <w:rPr>
            <w:lang w:val="es-PY"/>
          </w:rPr>
          <w:delText xml:space="preserve"> es un subconjunto de </w:delText>
        </w:r>
        <w:r w:rsidR="001748C7" w:rsidRPr="001748C7" w:rsidDel="00EE3CB9">
          <w:rPr>
            <w:i/>
            <w:lang w:val="es-PY"/>
          </w:rPr>
          <w:delText>MDD</w:delText>
        </w:r>
      </w:del>
      <w:ins w:id="348" w:author="Ivan Lopez" w:date="2015-06-17T17:12:00Z">
        <w:del w:id="349" w:author="marcazal" w:date="2015-06-20T02:49:00Z">
          <w:r w:rsidR="00060C44" w:rsidRPr="00060C44" w:rsidDel="00EE3CB9">
            <w:rPr>
              <w:lang w:val="es-PY"/>
            </w:rPr>
            <w:delText>MDD</w:delText>
          </w:r>
        </w:del>
      </w:ins>
      <w:del w:id="350" w:author="marcazal" w:date="2015-06-20T02:49:00Z">
        <w:r w:rsidR="00B238CC" w:rsidDel="00EE3CB9">
          <w:rPr>
            <w:lang w:val="es-PY"/>
          </w:rPr>
          <w:delText>, pero con la salvedad que se basa en</w:delText>
        </w:r>
      </w:del>
      <w:ins w:id="351" w:author="magali" w:date="2015-06-09T13:13:00Z">
        <w:del w:id="352" w:author="marcazal" w:date="2015-06-20T02:49:00Z">
          <w:r w:rsidR="009D6541" w:rsidDel="00EE3CB9">
            <w:rPr>
              <w:lang w:val="es-PY"/>
            </w:rPr>
            <w:delText>que propone</w:delText>
          </w:r>
        </w:del>
      </w:ins>
      <w:del w:id="353" w:author="marcazal" w:date="2015-06-20T02:49:00Z">
        <w:r w:rsidR="00B238CC" w:rsidDel="00EE3CB9">
          <w:rPr>
            <w:lang w:val="es-PY"/>
          </w:rPr>
          <w:delText xml:space="preserve"> estándares para cada paso en el proceso de desarrollo de las aplicaciones.  Utiliza un esquema de arquitectura  dividida </w:delText>
        </w:r>
        <w:r w:rsidR="004A3604" w:rsidDel="00EE3CB9">
          <w:rPr>
            <w:lang w:val="es-PY"/>
          </w:rPr>
          <w:delText>en capas co</w:delText>
        </w:r>
      </w:del>
      <w:ins w:id="354" w:author="magali" w:date="2015-06-09T13:13:00Z">
        <w:del w:id="355" w:author="marcazal" w:date="2015-06-20T02:49:00Z">
          <w:r w:rsidR="009D6541" w:rsidDel="00EE3CB9">
            <w:rPr>
              <w:lang w:val="es-PY"/>
            </w:rPr>
            <w:delText>m</w:delText>
          </w:r>
        </w:del>
      </w:ins>
      <w:del w:id="356" w:author="marcazal" w:date="2015-06-20T02:49:00Z">
        <w:r w:rsidR="004A3604" w:rsidDel="00EE3CB9">
          <w:rPr>
            <w:lang w:val="es-PY"/>
          </w:rPr>
          <w:delText>no se aprecia</w:delText>
        </w:r>
      </w:del>
      <w:ins w:id="357" w:author="magali" w:date="2015-06-09T13:13:00Z">
        <w:del w:id="358" w:author="marcazal" w:date="2015-06-20T02:49:00Z">
          <w:r w:rsidR="009D6541" w:rsidDel="00EE3CB9">
            <w:rPr>
              <w:lang w:val="es-PY"/>
            </w:rPr>
            <w:delText>puede apreciarse</w:delText>
          </w:r>
        </w:del>
      </w:ins>
      <w:del w:id="359" w:author="marcazal" w:date="2015-06-20T02:49:00Z">
        <w:r w:rsidR="004A3604" w:rsidDel="00EE3CB9">
          <w:rPr>
            <w:lang w:val="es-PY"/>
          </w:rPr>
          <w:delText xml:space="preserve"> en la F</w:delText>
        </w:r>
        <w:r w:rsidR="00B238CC" w:rsidDel="00EE3CB9">
          <w:rPr>
            <w:lang w:val="es-PY"/>
          </w:rPr>
          <w:delText>igura</w:delText>
        </w:r>
        <w:r w:rsidR="004A3604" w:rsidDel="00EE3CB9">
          <w:rPr>
            <w:lang w:val="es-PY"/>
          </w:rPr>
          <w:delText xml:space="preserve"> 6</w:delText>
        </w:r>
        <w:r w:rsidR="00B238CC" w:rsidDel="00EE3CB9">
          <w:rPr>
            <w:lang w:val="es-PY"/>
          </w:rPr>
          <w:delText xml:space="preserve">. Los </w:delText>
        </w:r>
        <w:r w:rsidR="004A3604" w:rsidDel="00EE3CB9">
          <w:rPr>
            <w:lang w:val="es-PY"/>
          </w:rPr>
          <w:delText>meta-</w:delText>
        </w:r>
        <w:r w:rsidR="00B238CC" w:rsidDel="00EE3CB9">
          <w:rPr>
            <w:lang w:val="es-PY"/>
          </w:rPr>
          <w:delText xml:space="preserve">metamodelos </w:delText>
        </w:r>
        <w:r w:rsidR="00BA06F7" w:rsidDel="00EE3CB9">
          <w:rPr>
            <w:lang w:val="es-PY"/>
          </w:rPr>
          <w:delText xml:space="preserve">(M3) </w:delText>
        </w:r>
        <w:r w:rsidR="00B238CC" w:rsidDel="00EE3CB9">
          <w:rPr>
            <w:lang w:val="es-PY"/>
          </w:rPr>
          <w:delText xml:space="preserve">se expresan </w:delText>
        </w:r>
        <w:r w:rsidR="00BA06F7" w:rsidDel="00EE3CB9">
          <w:rPr>
            <w:lang w:val="es-PY"/>
          </w:rPr>
          <w:delText>por medio</w:delText>
        </w:r>
        <w:r w:rsidR="00B238CC" w:rsidDel="00EE3CB9">
          <w:rPr>
            <w:lang w:val="es-PY"/>
          </w:rPr>
          <w:delText xml:space="preserve"> </w:delText>
        </w:r>
        <w:r w:rsidR="000E0DD5" w:rsidRPr="00060C44" w:rsidDel="00EE3CB9">
          <w:rPr>
            <w:lang w:val="es-PY"/>
          </w:rPr>
          <w:delText>MOF</w:delText>
        </w:r>
        <w:r w:rsidR="00B238CC" w:rsidDel="00EE3CB9">
          <w:rPr>
            <w:lang w:val="es-PY"/>
          </w:rPr>
          <w:delText xml:space="preserve"> </w:delText>
        </w:r>
        <w:r w:rsidR="004A3604" w:rsidDel="00EE3CB9">
          <w:rPr>
            <w:lang w:val="es-PY"/>
          </w:rPr>
          <w:delText xml:space="preserve">o </w:delText>
        </w:r>
        <w:r w:rsidR="000E0DD5" w:rsidRPr="00060C44" w:rsidDel="00EE3CB9">
          <w:rPr>
            <w:lang w:val="es-PY"/>
          </w:rPr>
          <w:delText>ECORE</w:delText>
        </w:r>
        <w:r w:rsidR="004A3604" w:rsidDel="00EE3CB9">
          <w:rPr>
            <w:lang w:val="es-PY"/>
          </w:rPr>
          <w:delText xml:space="preserve"> para el </w:delText>
        </w:r>
        <w:r w:rsidR="001748C7" w:rsidRPr="001748C7" w:rsidDel="00EE3CB9">
          <w:rPr>
            <w:i/>
            <w:lang w:val="es-PY"/>
          </w:rPr>
          <w:delText xml:space="preserve">Eclipse Modelling Framework </w:delText>
        </w:r>
        <w:r w:rsidR="004A3604" w:rsidDel="00EE3CB9">
          <w:rPr>
            <w:lang w:val="es-PY"/>
          </w:rPr>
          <w:delText>(</w:delText>
        </w:r>
        <w:r w:rsidR="001748C7" w:rsidRPr="001748C7" w:rsidDel="00EE3CB9">
          <w:rPr>
            <w:i/>
            <w:lang w:val="es-PY"/>
          </w:rPr>
          <w:delText>EMF</w:delText>
        </w:r>
        <w:r w:rsidR="004A3604" w:rsidDel="00EE3CB9">
          <w:rPr>
            <w:lang w:val="es-PY"/>
          </w:rPr>
          <w:delText xml:space="preserve">) </w:delText>
        </w:r>
        <w:r w:rsidR="00B238CC" w:rsidDel="00EE3CB9">
          <w:rPr>
            <w:lang w:val="es-PY"/>
          </w:rPr>
          <w:delText xml:space="preserve">y los </w:delText>
        </w:r>
        <w:r w:rsidR="004A3604" w:rsidDel="00EE3CB9">
          <w:rPr>
            <w:lang w:val="es-PY"/>
          </w:rPr>
          <w:delText>meta</w:delText>
        </w:r>
        <w:r w:rsidR="00B238CC" w:rsidDel="00EE3CB9">
          <w:rPr>
            <w:lang w:val="es-PY"/>
          </w:rPr>
          <w:delText>modelos</w:delText>
        </w:r>
      </w:del>
      <w:ins w:id="360" w:author="magali" w:date="2015-06-09T13:14:00Z">
        <w:del w:id="361" w:author="marcazal" w:date="2015-06-20T02:49:00Z">
          <w:r w:rsidR="009D6541" w:rsidDel="00EE3CB9">
            <w:rPr>
              <w:lang w:val="es-PY"/>
            </w:rPr>
            <w:delText xml:space="preserve"> </w:delText>
          </w:r>
        </w:del>
      </w:ins>
      <w:del w:id="362" w:author="marcazal" w:date="2015-06-20T02:49:00Z">
        <w:r w:rsidR="00BA06F7" w:rsidDel="00EE3CB9">
          <w:rPr>
            <w:lang w:val="es-PY"/>
          </w:rPr>
          <w:delText>(M2)</w:delText>
        </w:r>
        <w:r w:rsidR="00B238CC" w:rsidDel="00EE3CB9">
          <w:rPr>
            <w:lang w:val="es-PY"/>
          </w:rPr>
          <w:delText xml:space="preserve"> de la aplicación</w:delText>
        </w:r>
        <w:r w:rsidR="00912F86" w:rsidDel="00EE3CB9">
          <w:rPr>
            <w:lang w:val="es-PY"/>
          </w:rPr>
          <w:delText xml:space="preserve"> se expresan por medio de un</w:delText>
        </w:r>
        <w:r w:rsidR="00B238CC" w:rsidDel="00EE3CB9">
          <w:rPr>
            <w:lang w:val="es-PY"/>
          </w:rPr>
          <w:delText xml:space="preserve"> </w:delText>
        </w:r>
        <w:r w:rsidR="000E0DD5" w:rsidRPr="009D6541" w:rsidDel="00EE3CB9">
          <w:rPr>
            <w:i/>
            <w:lang w:val="es-PY"/>
          </w:rPr>
          <w:delText>General Purpose Modelling Lenguage</w:delText>
        </w:r>
        <w:r w:rsidR="00BA06F7" w:rsidDel="00EE3CB9">
          <w:rPr>
            <w:i/>
            <w:lang w:val="es-PY"/>
          </w:rPr>
          <w:delText xml:space="preserve"> (</w:delText>
        </w:r>
        <w:r w:rsidR="001748C7" w:rsidRPr="001748C7" w:rsidDel="00EE3CB9">
          <w:rPr>
            <w:i/>
            <w:lang w:val="es-PY"/>
          </w:rPr>
          <w:delText>GPML</w:delText>
        </w:r>
        <w:r w:rsidR="00BA06F7" w:rsidDel="00EE3CB9">
          <w:rPr>
            <w:i/>
            <w:lang w:val="es-PY"/>
          </w:rPr>
          <w:delText>)</w:delText>
        </w:r>
        <w:r w:rsidR="00B238CC" w:rsidDel="00EE3CB9">
          <w:rPr>
            <w:lang w:val="es-PY"/>
          </w:rPr>
          <w:delText xml:space="preserve"> </w:delText>
        </w:r>
        <w:r w:rsidR="00912F86" w:rsidDel="00EE3CB9">
          <w:rPr>
            <w:lang w:val="es-PY"/>
          </w:rPr>
          <w:delText xml:space="preserve"> que por lo general es </w:delText>
        </w:r>
        <w:r w:rsidR="00B238CC" w:rsidRPr="00060C44" w:rsidDel="00EE3CB9">
          <w:rPr>
            <w:lang w:val="es-PY"/>
          </w:rPr>
          <w:delText>UML</w:delText>
        </w:r>
        <w:r w:rsidR="00B238CC" w:rsidDel="00EE3CB9">
          <w:rPr>
            <w:lang w:val="es-PY"/>
          </w:rPr>
          <w:delText>, que cuenta con diversos modelos para representar los comportamientos (estáticos y dinámicos) de una aplicación en particular.</w:delText>
        </w:r>
        <w:r w:rsidR="00BA06F7" w:rsidDel="00EE3CB9">
          <w:rPr>
            <w:lang w:val="es-PY"/>
          </w:rPr>
          <w:delText xml:space="preserve">  </w:delText>
        </w:r>
      </w:del>
      <w:ins w:id="363" w:author="magali" w:date="2015-06-09T13:14:00Z">
        <w:del w:id="364" w:author="marcazal" w:date="2015-06-20T02:49:00Z">
          <w:r w:rsidR="009D6541" w:rsidDel="00EE3CB9">
            <w:rPr>
              <w:lang w:val="es-PY"/>
            </w:rPr>
            <w:delText xml:space="preserve">La capa </w:delText>
          </w:r>
        </w:del>
      </w:ins>
      <w:del w:id="365" w:author="marcazal" w:date="2015-06-20T02:49:00Z">
        <w:r w:rsidR="00BA06F7" w:rsidDel="00EE3CB9">
          <w:rPr>
            <w:lang w:val="es-PY"/>
          </w:rPr>
          <w:delText xml:space="preserve">M2 describe los conceptos utilizados en M1 para la definición de los modelos.  </w:delText>
        </w:r>
        <w:r w:rsidR="00B238CC" w:rsidDel="00EE3CB9">
          <w:rPr>
            <w:lang w:val="es-PY"/>
          </w:rPr>
          <w:delText xml:space="preserve">Finalmente </w:delText>
        </w:r>
        <w:r w:rsidR="00BA06F7" w:rsidDel="00EE3CB9">
          <w:rPr>
            <w:lang w:val="es-PY"/>
          </w:rPr>
          <w:delText>el objeto del mundo real, en este caso un video, se representa en M0</w:delText>
        </w:r>
        <w:r w:rsidR="001970FF" w:rsidDel="00EE3CB9">
          <w:rPr>
            <w:lang w:val="es-PY"/>
          </w:rPr>
          <w:delText>.</w:delText>
        </w:r>
      </w:del>
    </w:p>
    <w:p w:rsidR="00B238CC" w:rsidDel="00EE3CB9" w:rsidRDefault="00B238CC" w:rsidP="000551EF">
      <w:pPr>
        <w:rPr>
          <w:del w:id="366" w:author="marcazal" w:date="2015-06-20T02:49:00Z"/>
          <w:lang w:val="es-PY"/>
        </w:rPr>
      </w:pPr>
    </w:p>
    <w:p w:rsidR="0060709F" w:rsidDel="00EE3CB9" w:rsidRDefault="0060709F" w:rsidP="000551EF">
      <w:pPr>
        <w:rPr>
          <w:del w:id="367" w:author="marcazal" w:date="2015-06-20T02:49:00Z"/>
          <w:lang w:val="es-PY"/>
        </w:rPr>
      </w:pPr>
    </w:p>
    <w:p w:rsidR="0060709F" w:rsidDel="00EE3CB9" w:rsidRDefault="0060709F" w:rsidP="000551EF">
      <w:pPr>
        <w:rPr>
          <w:del w:id="368" w:author="marcazal" w:date="2015-06-20T02:49:00Z"/>
          <w:lang w:val="es-PY"/>
        </w:rPr>
      </w:pPr>
    </w:p>
    <w:p w:rsidR="0060709F" w:rsidDel="00EE3CB9" w:rsidRDefault="0060709F" w:rsidP="000551EF">
      <w:pPr>
        <w:rPr>
          <w:del w:id="369" w:author="marcazal" w:date="2015-06-20T02:49:00Z"/>
          <w:lang w:val="es-PY"/>
        </w:rPr>
      </w:pPr>
    </w:p>
    <w:p w:rsidR="00B359FC" w:rsidDel="00EE3CB9" w:rsidRDefault="00124A47" w:rsidP="00B359FC">
      <w:pPr>
        <w:keepNext/>
        <w:rPr>
          <w:del w:id="370" w:author="marcazal" w:date="2015-06-20T02:49:00Z"/>
        </w:rPr>
      </w:pPr>
      <w:del w:id="371" w:author="marcazal" w:date="2015-06-20T02:49:00Z">
        <w:r>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14" cstate="print"/>
                      <a:stretch>
                        <a:fillRect/>
                      </a:stretch>
                    </pic:blipFill>
                    <pic:spPr>
                      <a:xfrm>
                        <a:off x="0" y="0"/>
                        <a:ext cx="3626485" cy="2487295"/>
                      </a:xfrm>
                      <a:prstGeom prst="rect">
                        <a:avLst/>
                      </a:prstGeom>
                    </pic:spPr>
                  </pic:pic>
                </a:graphicData>
              </a:graphic>
            </wp:anchor>
          </w:drawing>
        </w:r>
      </w:del>
    </w:p>
    <w:p w:rsidR="0060709F" w:rsidDel="00EE3CB9" w:rsidRDefault="0060709F" w:rsidP="000551EF">
      <w:pPr>
        <w:rPr>
          <w:del w:id="372" w:author="marcazal" w:date="2015-06-20T02:49:00Z"/>
          <w:lang w:val="es-PY"/>
        </w:rPr>
      </w:pPr>
    </w:p>
    <w:p w:rsidR="0060709F" w:rsidDel="00EE3CB9" w:rsidRDefault="0060709F" w:rsidP="000551EF">
      <w:pPr>
        <w:rPr>
          <w:del w:id="373" w:author="marcazal" w:date="2015-06-20T02:49:00Z"/>
          <w:lang w:val="es-PY"/>
        </w:rPr>
      </w:pPr>
    </w:p>
    <w:p w:rsidR="0060709F" w:rsidDel="00EE3CB9" w:rsidRDefault="0060709F" w:rsidP="000551EF">
      <w:pPr>
        <w:rPr>
          <w:del w:id="374" w:author="marcazal" w:date="2015-06-20T02:49:00Z"/>
          <w:lang w:val="es-PY"/>
        </w:rPr>
      </w:pPr>
    </w:p>
    <w:p w:rsidR="0060709F" w:rsidDel="00EE3CB9" w:rsidRDefault="0060709F" w:rsidP="000551EF">
      <w:pPr>
        <w:rPr>
          <w:del w:id="375" w:author="marcazal" w:date="2015-06-20T02:49:00Z"/>
          <w:lang w:val="es-PY"/>
        </w:rPr>
      </w:pPr>
    </w:p>
    <w:p w:rsidR="0060709F" w:rsidDel="00EE3CB9" w:rsidRDefault="0060709F" w:rsidP="000551EF">
      <w:pPr>
        <w:rPr>
          <w:del w:id="376" w:author="marcazal" w:date="2015-06-20T02:49:00Z"/>
          <w:lang w:val="es-PY"/>
        </w:rPr>
      </w:pPr>
    </w:p>
    <w:p w:rsidR="0060709F" w:rsidDel="00EE3CB9" w:rsidRDefault="0060709F" w:rsidP="000551EF">
      <w:pPr>
        <w:rPr>
          <w:del w:id="377" w:author="marcazal" w:date="2015-06-20T02:49:00Z"/>
          <w:lang w:val="es-PY"/>
        </w:rPr>
      </w:pPr>
    </w:p>
    <w:p w:rsidR="004A3604" w:rsidDel="00EE3CB9" w:rsidRDefault="004A3604" w:rsidP="000551EF">
      <w:pPr>
        <w:rPr>
          <w:del w:id="378" w:author="marcazal" w:date="2015-06-20T02:49:00Z"/>
          <w:lang w:val="es-PY"/>
        </w:rPr>
      </w:pPr>
    </w:p>
    <w:p w:rsidR="004A3604" w:rsidRPr="001970FF" w:rsidDel="00EE3CB9" w:rsidRDefault="004A3604" w:rsidP="001970FF">
      <w:pPr>
        <w:pStyle w:val="Epgrafe"/>
        <w:rPr>
          <w:del w:id="379" w:author="marcazal" w:date="2015-06-20T02:49:00Z"/>
          <w:b w:val="0"/>
          <w:color w:val="000000" w:themeColor="text1"/>
          <w:lang w:val="es-PY"/>
        </w:rPr>
      </w:pPr>
      <w:del w:id="380" w:author="marcazal" w:date="2015-06-20T02:49:00Z">
        <w:r w:rsidRPr="00B359FC" w:rsidDel="00EE3CB9">
          <w:rPr>
            <w:color w:val="000000" w:themeColor="text1"/>
          </w:rPr>
          <w:delText xml:space="preserve">Figura </w:delText>
        </w:r>
        <w:r w:rsidR="000254F9" w:rsidRPr="00B359FC" w:rsidDel="00EE3CB9">
          <w:rPr>
            <w:b w:val="0"/>
            <w:bCs w:val="0"/>
            <w:color w:val="000000" w:themeColor="text1"/>
          </w:rPr>
          <w:fldChar w:fldCharType="begin"/>
        </w:r>
        <w:r w:rsidRPr="00B359FC" w:rsidDel="00EE3CB9">
          <w:rPr>
            <w:color w:val="000000" w:themeColor="text1"/>
          </w:rPr>
          <w:delInstrText xml:space="preserve"> SEQ Figura \* ARABIC </w:delInstrText>
        </w:r>
        <w:r w:rsidR="000254F9" w:rsidRPr="00B359FC" w:rsidDel="00EE3CB9">
          <w:rPr>
            <w:b w:val="0"/>
            <w:bCs w:val="0"/>
            <w:color w:val="000000" w:themeColor="text1"/>
          </w:rPr>
          <w:fldChar w:fldCharType="separate"/>
        </w:r>
        <w:r w:rsidR="00255D9F" w:rsidDel="00EE3CB9">
          <w:rPr>
            <w:noProof/>
            <w:color w:val="000000" w:themeColor="text1"/>
          </w:rPr>
          <w:delText>6</w:delText>
        </w:r>
        <w:r w:rsidR="000254F9" w:rsidRPr="00B359FC" w:rsidDel="00EE3CB9">
          <w:rPr>
            <w:b w:val="0"/>
            <w:bCs w:val="0"/>
            <w:color w:val="000000" w:themeColor="text1"/>
          </w:rPr>
          <w:fldChar w:fldCharType="end"/>
        </w:r>
        <w:r w:rsidRPr="00B359FC" w:rsidDel="00EE3CB9">
          <w:rPr>
            <w:b w:val="0"/>
            <w:color w:val="000000" w:themeColor="text1"/>
          </w:rPr>
          <w:delText xml:space="preserve"> </w:delText>
        </w:r>
        <w:r w:rsidDel="00EE3CB9">
          <w:rPr>
            <w:b w:val="0"/>
            <w:color w:val="000000" w:themeColor="text1"/>
          </w:rPr>
          <w:delText xml:space="preserve">  Objetos del mundo real </w:delText>
        </w:r>
        <w:r w:rsidRPr="00B359FC" w:rsidDel="00EE3CB9">
          <w:rPr>
            <w:b w:val="0"/>
            <w:color w:val="000000" w:themeColor="text1"/>
          </w:rPr>
          <w:delText>(M0),</w:delText>
        </w:r>
        <w:r w:rsidDel="00EE3CB9">
          <w:rPr>
            <w:b w:val="0"/>
            <w:color w:val="000000" w:themeColor="text1"/>
          </w:rPr>
          <w:delText xml:space="preserve"> modelos </w:delText>
        </w:r>
        <w:r w:rsidRPr="00B359FC" w:rsidDel="00EE3CB9">
          <w:rPr>
            <w:b w:val="0"/>
            <w:color w:val="000000" w:themeColor="text1"/>
          </w:rPr>
          <w:delText>(M1), meta</w:delText>
        </w:r>
        <w:r w:rsidDel="00EE3CB9">
          <w:rPr>
            <w:b w:val="0"/>
            <w:color w:val="000000" w:themeColor="text1"/>
          </w:rPr>
          <w:delText xml:space="preserve">modelos (M2) y meta-metamodelos </w:delText>
        </w:r>
        <w:r w:rsidRPr="00B359FC" w:rsidDel="00EE3CB9">
          <w:rPr>
            <w:b w:val="0"/>
            <w:color w:val="000000" w:themeColor="text1"/>
          </w:rPr>
          <w:delText xml:space="preserve">(M3) </w:delText>
        </w:r>
      </w:del>
    </w:p>
    <w:p w:rsidR="00B238CC" w:rsidDel="00EE3CB9" w:rsidRDefault="00B238CC" w:rsidP="000551EF">
      <w:pPr>
        <w:rPr>
          <w:del w:id="381" w:author="marcazal" w:date="2015-06-20T02:49:00Z"/>
          <w:lang w:val="es-PY"/>
        </w:rPr>
      </w:pPr>
      <w:del w:id="382" w:author="marcazal" w:date="2015-06-20T02:49:00Z">
        <w:r w:rsidDel="00EE3CB9">
          <w:rPr>
            <w:lang w:val="es-PY"/>
          </w:rPr>
          <w:delText xml:space="preserve">Las fases de desarrollo con el </w:delText>
        </w:r>
        <w:r w:rsidR="000B6844" w:rsidDel="00EE3CB9">
          <w:rPr>
            <w:lang w:val="es-PY"/>
          </w:rPr>
          <w:delText>enfoque MDA se presentan en la F</w:delText>
        </w:r>
        <w:r w:rsidDel="00EE3CB9">
          <w:rPr>
            <w:lang w:val="es-PY"/>
          </w:rPr>
          <w:delText>igura</w:delText>
        </w:r>
        <w:r w:rsidR="000B6844" w:rsidDel="00EE3CB9">
          <w:rPr>
            <w:lang w:val="es-PY"/>
          </w:rPr>
          <w:delText xml:space="preserve"> 7</w:delText>
        </w:r>
        <w:r w:rsidDel="00EE3CB9">
          <w:rPr>
            <w:lang w:val="es-PY"/>
          </w:rPr>
          <w:delText xml:space="preserve">. Los </w:delText>
        </w:r>
      </w:del>
      <w:ins w:id="383" w:author="magali" w:date="2015-06-09T13:15:00Z">
        <w:del w:id="384" w:author="marcazal" w:date="2015-06-20T02:49:00Z">
          <w:r w:rsidR="009D6541" w:rsidDel="00EE3CB9">
            <w:rPr>
              <w:lang w:val="es-PY"/>
            </w:rPr>
            <w:delText xml:space="preserve">La fase </w:delText>
          </w:r>
        </w:del>
      </w:ins>
      <w:del w:id="385" w:author="marcazal" w:date="2015-06-20T02:49:00Z">
        <w:r w:rsidR="003B2AED" w:rsidRPr="00B238CC" w:rsidDel="00EE3CB9">
          <w:rPr>
            <w:i/>
            <w:lang w:val="es-PY"/>
          </w:rPr>
          <w:delText>Computation independent Model</w:delText>
        </w:r>
        <w:r w:rsidDel="00EE3CB9">
          <w:rPr>
            <w:lang w:val="es-PY"/>
          </w:rPr>
          <w:delText xml:space="preserve"> (</w:delText>
        </w:r>
        <w:r w:rsidR="001748C7" w:rsidRPr="001748C7" w:rsidDel="00EE3CB9">
          <w:rPr>
            <w:lang w:val="es-PY"/>
          </w:rPr>
          <w:delText>CIM</w:delText>
        </w:r>
        <w:r w:rsidDel="00EE3CB9">
          <w:rPr>
            <w:lang w:val="es-PY"/>
          </w:rPr>
          <w:delText xml:space="preserve">)  son </w:delText>
        </w:r>
      </w:del>
      <w:ins w:id="386" w:author="magali" w:date="2015-06-09T13:15:00Z">
        <w:del w:id="387" w:author="marcazal" w:date="2015-06-20T02:49:00Z">
          <w:r w:rsidR="009D6541" w:rsidDel="00EE3CB9">
            <w:rPr>
              <w:lang w:val="es-PY"/>
            </w:rPr>
            <w:delText xml:space="preserve">corresponde a </w:delText>
          </w:r>
        </w:del>
      </w:ins>
      <w:del w:id="388" w:author="marcazal" w:date="2015-06-20T02:49:00Z">
        <w:r w:rsidDel="00EE3CB9">
          <w:rPr>
            <w:lang w:val="es-PY"/>
          </w:rPr>
          <w:delText xml:space="preserve">los documentos, modelos o diagramas utilizados para la toma de requerimientos  en una aplicación en </w:delText>
        </w:r>
        <w:r w:rsidR="003B2AED" w:rsidDel="00EE3CB9">
          <w:rPr>
            <w:lang w:val="es-PY"/>
          </w:rPr>
          <w:delText>particular, independientemente de cómo han sido implementados. Representan al punto de vista del negocio de la solución.</w:delText>
        </w:r>
      </w:del>
    </w:p>
    <w:p w:rsidR="008F6CB3" w:rsidDel="00EE3CB9" w:rsidRDefault="00124A47" w:rsidP="008F6CB3">
      <w:pPr>
        <w:keepNext/>
        <w:rPr>
          <w:del w:id="389" w:author="marcazal" w:date="2015-06-20T02:49:00Z"/>
        </w:rPr>
      </w:pPr>
      <w:del w:id="390" w:author="marcazal" w:date="2015-06-20T02:49:00Z">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5" cstate="print"/>
                      <a:stretch>
                        <a:fillRect/>
                      </a:stretch>
                    </pic:blipFill>
                    <pic:spPr>
                      <a:xfrm>
                        <a:off x="0" y="0"/>
                        <a:ext cx="4831578" cy="1442720"/>
                      </a:xfrm>
                      <a:prstGeom prst="rect">
                        <a:avLst/>
                      </a:prstGeom>
                    </pic:spPr>
                  </pic:pic>
                </a:graphicData>
              </a:graphic>
            </wp:inline>
          </w:drawing>
        </w:r>
      </w:del>
    </w:p>
    <w:p w:rsidR="00B238CC" w:rsidRPr="008F6CB3" w:rsidDel="00EE3CB9" w:rsidRDefault="008F6CB3" w:rsidP="008F6CB3">
      <w:pPr>
        <w:pStyle w:val="Epgrafe"/>
        <w:ind w:left="1416" w:firstLine="708"/>
        <w:rPr>
          <w:del w:id="391" w:author="marcazal" w:date="2015-06-20T02:49:00Z"/>
          <w:b w:val="0"/>
          <w:color w:val="000000" w:themeColor="text1"/>
          <w:lang w:val="es-PY"/>
        </w:rPr>
      </w:pPr>
      <w:del w:id="392" w:author="marcazal" w:date="2015-06-20T02:49:00Z">
        <w:r w:rsidRPr="008F6CB3" w:rsidDel="00EE3CB9">
          <w:rPr>
            <w:color w:val="000000" w:themeColor="text1"/>
          </w:rPr>
          <w:delText xml:space="preserve">Figura </w:delText>
        </w:r>
        <w:r w:rsidR="000254F9" w:rsidRPr="008F6CB3" w:rsidDel="00EE3CB9">
          <w:rPr>
            <w:b w:val="0"/>
            <w:bCs w:val="0"/>
            <w:color w:val="000000" w:themeColor="text1"/>
          </w:rPr>
          <w:fldChar w:fldCharType="begin"/>
        </w:r>
        <w:r w:rsidRPr="008F6CB3" w:rsidDel="00EE3CB9">
          <w:rPr>
            <w:color w:val="000000" w:themeColor="text1"/>
          </w:rPr>
          <w:delInstrText xml:space="preserve"> SEQ Figura \* ARABIC </w:delInstrText>
        </w:r>
        <w:r w:rsidR="000254F9" w:rsidRPr="008F6CB3" w:rsidDel="00EE3CB9">
          <w:rPr>
            <w:b w:val="0"/>
            <w:bCs w:val="0"/>
            <w:color w:val="000000" w:themeColor="text1"/>
          </w:rPr>
          <w:fldChar w:fldCharType="separate"/>
        </w:r>
        <w:r w:rsidR="00255D9F" w:rsidDel="00EE3CB9">
          <w:rPr>
            <w:noProof/>
            <w:color w:val="000000" w:themeColor="text1"/>
          </w:rPr>
          <w:delText>7</w:delText>
        </w:r>
        <w:r w:rsidR="000254F9" w:rsidRPr="008F6CB3" w:rsidDel="00EE3CB9">
          <w:rPr>
            <w:b w:val="0"/>
            <w:bCs w:val="0"/>
            <w:color w:val="000000" w:themeColor="text1"/>
          </w:rPr>
          <w:fldChar w:fldCharType="end"/>
        </w:r>
        <w:r w:rsidRPr="008F6CB3" w:rsidDel="00EE3CB9">
          <w:rPr>
            <w:b w:val="0"/>
            <w:color w:val="000000" w:themeColor="text1"/>
          </w:rPr>
          <w:delText xml:space="preserve">   Cadena de transformaciones en MDA</w:delText>
        </w:r>
      </w:del>
    </w:p>
    <w:p w:rsidR="001E6F09" w:rsidRPr="00B252FC" w:rsidDel="00EE3CB9" w:rsidRDefault="00B238CC" w:rsidP="00B252FC">
      <w:pPr>
        <w:rPr>
          <w:del w:id="393" w:author="marcazal" w:date="2015-06-20T02:49:00Z"/>
          <w:lang w:val="es-PY"/>
        </w:rPr>
      </w:pPr>
      <w:del w:id="394" w:author="marcazal" w:date="2015-06-20T02:49:00Z">
        <w:r w:rsidDel="00EE3CB9">
          <w:rPr>
            <w:lang w:val="es-PY"/>
          </w:rPr>
          <w:delText xml:space="preserve">Los CIM son los puntos de entrada de los </w:delText>
        </w:r>
        <w:r w:rsidR="003B2AED" w:rsidRPr="003B2AED" w:rsidDel="00EE3CB9">
          <w:rPr>
            <w:i/>
            <w:lang w:val="es-PY"/>
          </w:rPr>
          <w:delText>Platform independent model</w:delText>
        </w:r>
        <w:r w:rsidR="003B2AED" w:rsidDel="00EE3CB9">
          <w:rPr>
            <w:lang w:val="es-PY"/>
          </w:rPr>
          <w:delText xml:space="preserve"> (PIM</w:delText>
        </w:r>
        <w:r w:rsidDel="00EE3CB9">
          <w:rPr>
            <w:lang w:val="es-PY"/>
          </w:rPr>
          <w:delText>). La transformación CI</w:delText>
        </w:r>
        <w:r w:rsidR="00FE34FD" w:rsidDel="00EE3CB9">
          <w:rPr>
            <w:lang w:val="es-PY"/>
          </w:rPr>
          <w:delText xml:space="preserve">M a PIM se da por lo general por medio de un mapeo </w:delText>
        </w:r>
        <w:r w:rsidDel="00EE3CB9">
          <w:rPr>
            <w:lang w:val="es-PY"/>
          </w:rPr>
          <w:delText xml:space="preserve">manual. Los </w:delText>
        </w:r>
      </w:del>
      <w:ins w:id="395" w:author="magali" w:date="2015-06-09T13:16:00Z">
        <w:del w:id="396" w:author="marcazal" w:date="2015-06-20T02:49:00Z">
          <w:r w:rsidR="009D6541" w:rsidDel="00EE3CB9">
            <w:rPr>
              <w:lang w:val="es-PY"/>
            </w:rPr>
            <w:delText xml:space="preserve">La fase </w:delText>
          </w:r>
        </w:del>
      </w:ins>
      <w:del w:id="397" w:author="marcazal" w:date="2015-06-20T02:49:00Z">
        <w:r w:rsidDel="00EE3CB9">
          <w:rPr>
            <w:lang w:val="es-PY"/>
          </w:rPr>
          <w:delText xml:space="preserve">PIM son </w:delText>
        </w:r>
        <w:r w:rsidR="00FE34FD" w:rsidDel="00EE3CB9">
          <w:rPr>
            <w:lang w:val="es-PY"/>
          </w:rPr>
          <w:delText>la</w:delText>
        </w:r>
      </w:del>
      <w:ins w:id="398" w:author="magali" w:date="2015-06-09T13:16:00Z">
        <w:del w:id="399" w:author="marcazal" w:date="2015-06-20T02:49:00Z">
          <w:r w:rsidR="009D6541" w:rsidDel="00EE3CB9">
            <w:rPr>
              <w:lang w:val="es-PY"/>
            </w:rPr>
            <w:delText>contempla la</w:delText>
          </w:r>
        </w:del>
      </w:ins>
      <w:del w:id="400" w:author="marcazal" w:date="2015-06-20T02:49:00Z">
        <w:r w:rsidR="00FE34FD" w:rsidDel="00EE3CB9">
          <w:rPr>
            <w:lang w:val="es-PY"/>
          </w:rPr>
          <w:delText xml:space="preserve"> representación del sistema por medio de algoritmos o informaciones</w:delText>
        </w:r>
      </w:del>
      <w:ins w:id="401" w:author="magali" w:date="2015-06-09T13:16:00Z">
        <w:del w:id="402" w:author="marcazal" w:date="2015-06-20T02:49:00Z">
          <w:r w:rsidR="009D6541" w:rsidDel="00EE3CB9">
            <w:rPr>
              <w:lang w:val="es-PY"/>
            </w:rPr>
            <w:delText>modelos</w:delText>
          </w:r>
        </w:del>
      </w:ins>
      <w:del w:id="403" w:author="marcazal" w:date="2015-06-20T02:49:00Z">
        <w:r w:rsidR="00FE34FD" w:rsidDel="00EE3CB9">
          <w:rPr>
            <w:lang w:val="es-PY"/>
          </w:rPr>
          <w:delText xml:space="preserve"> que son independientes de la tecnología de implementación. </w:delText>
        </w:r>
        <w:r w:rsidDel="00EE3CB9">
          <w:rPr>
            <w:lang w:val="es-PY"/>
          </w:rPr>
          <w:delText xml:space="preserve"> Los PIM son los elementos principales de la aplicación y estos pueden ser transformados a</w:delText>
        </w:r>
        <w:r w:rsidR="00FE34FD" w:rsidDel="00EE3CB9">
          <w:rPr>
            <w:lang w:val="es-PY"/>
          </w:rPr>
          <w:delText xml:space="preserve"> un</w:delText>
        </w:r>
        <w:r w:rsidDel="00EE3CB9">
          <w:rPr>
            <w:lang w:val="es-PY"/>
          </w:rPr>
          <w:delText xml:space="preserve"> </w:delText>
        </w:r>
        <w:r w:rsidR="00FE34FD" w:rsidRPr="00FE34FD" w:rsidDel="00EE3CB9">
          <w:rPr>
            <w:i/>
            <w:lang w:val="es-PY"/>
          </w:rPr>
          <w:delText>Platform specific model</w:delText>
        </w:r>
        <w:r w:rsidR="00FE34FD" w:rsidDel="00EE3CB9">
          <w:rPr>
            <w:lang w:val="es-PY"/>
          </w:rPr>
          <w:delText>(PSM</w:delText>
        </w:r>
        <w:r w:rsidDel="00EE3CB9">
          <w:rPr>
            <w:lang w:val="es-PY"/>
          </w:rPr>
          <w:delText>) siendo esta</w:delText>
        </w:r>
      </w:del>
      <w:ins w:id="404" w:author="magali" w:date="2015-06-09T13:17:00Z">
        <w:del w:id="405" w:author="marcazal" w:date="2015-06-20T02:49:00Z">
          <w:r w:rsidR="009D6541" w:rsidDel="00EE3CB9">
            <w:rPr>
              <w:lang w:val="es-PY"/>
            </w:rPr>
            <w:delText>a través de</w:delText>
          </w:r>
        </w:del>
      </w:ins>
      <w:del w:id="406" w:author="marcazal" w:date="2015-06-20T02:49:00Z">
        <w:r w:rsidDel="00EE3CB9">
          <w:rPr>
            <w:lang w:val="es-PY"/>
          </w:rPr>
          <w:delText xml:space="preserve"> una transformación modelo a modelo (M2M)</w:delText>
        </w:r>
        <w:r w:rsidR="00FE34FD" w:rsidDel="00EE3CB9">
          <w:rPr>
            <w:lang w:val="es-PY"/>
          </w:rPr>
          <w:delText>,</w:delText>
        </w:r>
        <w:r w:rsidDel="00EE3CB9">
          <w:rPr>
            <w:lang w:val="es-PY"/>
          </w:rPr>
          <w:delText xml:space="preserve"> utilizando</w:delText>
        </w:r>
      </w:del>
      <w:ins w:id="407" w:author="magali" w:date="2015-06-09T13:17:00Z">
        <w:del w:id="408" w:author="marcazal" w:date="2015-06-20T02:49:00Z">
          <w:r w:rsidR="009D6541" w:rsidDel="00EE3CB9">
            <w:rPr>
              <w:lang w:val="es-PY"/>
            </w:rPr>
            <w:delText xml:space="preserve"> y en muchos casos soportados por</w:delText>
          </w:r>
        </w:del>
      </w:ins>
      <w:del w:id="409" w:author="marcazal" w:date="2015-06-20T02:49:00Z">
        <w:r w:rsidDel="00EE3CB9">
          <w:rPr>
            <w:lang w:val="es-PY"/>
          </w:rPr>
          <w:delText xml:space="preserve"> un lenguajes de transformación como QVT</w:delText>
        </w:r>
        <w:r w:rsidR="00912F86" w:rsidDel="00EE3CB9">
          <w:rPr>
            <w:lang w:val="es-PY"/>
          </w:rPr>
          <w:delText xml:space="preserve"> o ATL</w:delText>
        </w:r>
        <w:r w:rsidDel="00EE3CB9">
          <w:rPr>
            <w:lang w:val="es-PY"/>
          </w:rPr>
          <w:delText xml:space="preserve">. Los PSM son modelos enriquecidos con detalles de </w:delText>
        </w:r>
        <w:r w:rsidR="00FE34FD" w:rsidDel="00EE3CB9">
          <w:rPr>
            <w:lang w:val="es-PY"/>
          </w:rPr>
          <w:delText>una</w:delText>
        </w:r>
        <w:r w:rsidDel="00EE3CB9">
          <w:rPr>
            <w:lang w:val="es-PY"/>
          </w:rPr>
          <w:delText xml:space="preserve"> plataforma destino en particular.  Finalmente estos PSM pueden ser transformados a código </w:delText>
        </w:r>
        <w:r w:rsidR="00FE34FD" w:rsidDel="00EE3CB9">
          <w:rPr>
            <w:lang w:val="es-PY"/>
          </w:rPr>
          <w:delText xml:space="preserve">fuente </w:delText>
        </w:r>
        <w:r w:rsidDel="00EE3CB9">
          <w:rPr>
            <w:lang w:val="es-PY"/>
          </w:rPr>
          <w:delText>por medio de una transformación de modelo a texto (M2T) utilizando</w:delText>
        </w:r>
      </w:del>
      <w:ins w:id="410" w:author="magali" w:date="2015-06-09T13:18:00Z">
        <w:del w:id="411" w:author="marcazal" w:date="2015-06-20T02:49:00Z">
          <w:r w:rsidR="009D6541" w:rsidDel="00EE3CB9">
            <w:rPr>
              <w:lang w:val="es-PY"/>
            </w:rPr>
            <w:delText>apoyándose por</w:delText>
          </w:r>
        </w:del>
      </w:ins>
      <w:del w:id="412" w:author="marcazal" w:date="2015-06-20T02:49:00Z">
        <w:r w:rsidDel="00EE3CB9">
          <w:rPr>
            <w:lang w:val="es-PY"/>
          </w:rPr>
          <w:delText xml:space="preserve"> herramientas</w:delText>
        </w:r>
      </w:del>
      <w:ins w:id="413" w:author="magali" w:date="2015-06-09T13:18:00Z">
        <w:del w:id="414" w:author="marcazal" w:date="2015-06-20T02:49:00Z">
          <w:r w:rsidR="009D6541" w:rsidDel="00EE3CB9">
            <w:rPr>
              <w:lang w:val="es-PY"/>
            </w:rPr>
            <w:delText xml:space="preserve"> de trasnformación M2T</w:delText>
          </w:r>
        </w:del>
      </w:ins>
      <w:del w:id="415" w:author="marcazal" w:date="2015-06-20T02:49:00Z">
        <w:r w:rsidDel="00EE3CB9">
          <w:rPr>
            <w:lang w:val="es-PY"/>
          </w:rPr>
          <w:delText xml:space="preserve"> como MOFScript </w:delText>
        </w:r>
        <w:r w:rsidR="00AA25C1" w:rsidDel="00EE3CB9">
          <w:rPr>
            <w:lang w:val="es-PY"/>
          </w:rPr>
          <w:delText>,</w:delText>
        </w:r>
        <w:r w:rsidDel="00EE3CB9">
          <w:rPr>
            <w:lang w:val="es-PY"/>
          </w:rPr>
          <w:delText xml:space="preserve"> Acceleo</w:delText>
        </w:r>
        <w:r w:rsidR="00AA25C1" w:rsidDel="00EE3CB9">
          <w:rPr>
            <w:lang w:val="es-PY"/>
          </w:rPr>
          <w:delText xml:space="preserve"> u JET (</w:delText>
        </w:r>
        <w:r w:rsidR="00AA25C1" w:rsidRPr="00FF4E68" w:rsidDel="00EE3CB9">
          <w:rPr>
            <w:i/>
            <w:lang w:val="es-PY"/>
          </w:rPr>
          <w:delText>Java Emmitter Template</w:delText>
        </w:r>
        <w:r w:rsidR="00AA25C1" w:rsidDel="00EE3CB9">
          <w:rPr>
            <w:lang w:val="es-PY"/>
          </w:rPr>
          <w:delText>)</w:delText>
        </w:r>
        <w:r w:rsidDel="00EE3CB9">
          <w:rPr>
            <w:lang w:val="es-PY"/>
          </w:rPr>
          <w:delText>.</w:delText>
        </w:r>
      </w:del>
    </w:p>
    <w:p w:rsidR="006E1839" w:rsidRPr="00FF4E68" w:rsidDel="00EE3CB9" w:rsidRDefault="00FF4E68" w:rsidP="000551EF">
      <w:pPr>
        <w:rPr>
          <w:del w:id="416" w:author="marcazal" w:date="2015-06-20T02:49:00Z"/>
          <w:b/>
          <w:caps/>
          <w:lang w:val="es-PY"/>
        </w:rPr>
      </w:pPr>
      <w:del w:id="417" w:author="marcazal" w:date="2015-06-20T02:49:00Z">
        <w:r w:rsidRPr="00FF4E68" w:rsidDel="00EE3CB9">
          <w:rPr>
            <w:b/>
            <w:caps/>
            <w:lang w:val="es-PY"/>
          </w:rPr>
          <w:delText xml:space="preserve">2.6 </w:delText>
        </w:r>
        <w:r w:rsidR="006E1839" w:rsidRPr="00FF4E68" w:rsidDel="00EE3CB9">
          <w:rPr>
            <w:b/>
            <w:caps/>
            <w:lang w:val="es-PY"/>
          </w:rPr>
          <w:delText xml:space="preserve">Principales enfoques de desarrollo web basado en modelos para las </w:delText>
        </w:r>
        <w:r w:rsidR="00BC355D" w:rsidRPr="00FF4E68" w:rsidDel="00EE3CB9">
          <w:rPr>
            <w:b/>
            <w:caps/>
            <w:lang w:val="es-PY"/>
          </w:rPr>
          <w:delText>RIAS</w:delText>
        </w:r>
      </w:del>
      <w:ins w:id="418" w:author="Ivan Lopez" w:date="2015-06-17T17:07:00Z">
        <w:del w:id="419" w:author="marcazal" w:date="2015-06-20T02:49:00Z">
          <w:r w:rsidR="00524FF6" w:rsidRPr="00524FF6" w:rsidDel="00EE3CB9">
            <w:rPr>
              <w:b/>
              <w:caps/>
              <w:lang w:val="es-PY"/>
            </w:rPr>
            <w:delText>RIAs</w:delText>
          </w:r>
        </w:del>
      </w:ins>
    </w:p>
    <w:p w:rsidR="00385B5A" w:rsidRPr="004A4A22" w:rsidDel="00EE3CB9" w:rsidRDefault="00385B5A" w:rsidP="0029691E">
      <w:pPr>
        <w:jc w:val="both"/>
        <w:rPr>
          <w:del w:id="420" w:author="marcazal" w:date="2015-06-20T02:49:00Z"/>
          <w:rFonts w:cs="Times New Roman"/>
        </w:rPr>
      </w:pPr>
      <w:del w:id="421" w:author="marcazal" w:date="2015-06-20T02:49:00Z">
        <w:r w:rsidRPr="004A4A22" w:rsidDel="00EE3CB9">
          <w:rPr>
            <w:rFonts w:cs="Times New Roman"/>
            <w:lang w:val="es-PY"/>
          </w:rPr>
          <w:delText xml:space="preserve">En </w:delText>
        </w:r>
        <w:r w:rsidR="000A7A24" w:rsidRPr="000A7A24" w:rsidDel="00EE3CB9">
          <w:rPr>
            <w:rFonts w:ascii="Calibri" w:hAnsi="Calibri" w:cs="Calibri"/>
            <w:lang w:val="es-PY"/>
          </w:rPr>
          <w:delText>[</w:delText>
        </w:r>
        <w:r w:rsidR="000254F9" w:rsidDel="00EE3CB9">
          <w:fldChar w:fldCharType="begin"/>
        </w:r>
        <w:r w:rsidR="001748C7" w:rsidDel="00EE3CB9">
          <w:delInstrText xml:space="preserve"> REF BIB_preciado2005 \* MERGEFORMAT </w:delInstrText>
        </w:r>
        <w:r w:rsidR="000254F9" w:rsidDel="00EE3CB9">
          <w:fldChar w:fldCharType="separate"/>
        </w:r>
        <w:r w:rsidR="000A7A24" w:rsidRPr="000A7A24" w:rsidDel="00EE3CB9">
          <w:rPr>
            <w:rFonts w:ascii="Calibri" w:hAnsi="Calibri" w:cs="Calibri"/>
            <w:lang w:val="es-PY"/>
          </w:rPr>
          <w:delText>&lt;preciado2005&gt;</w:delText>
        </w:r>
        <w:r w:rsidR="000254F9" w:rsidDel="00EE3CB9">
          <w:fldChar w:fldCharType="end"/>
        </w:r>
        <w:r w:rsidR="000A7A24" w:rsidRPr="000A7A24" w:rsidDel="00EE3CB9">
          <w:rPr>
            <w:rFonts w:ascii="Calibri" w:hAnsi="Calibri" w:cs="Calibri"/>
            <w:lang w:val="es-PY"/>
          </w:rPr>
          <w:delText>]</w:delText>
        </w:r>
        <w:r w:rsidRPr="004A4A22" w:rsidDel="00EE3CB9">
          <w:rPr>
            <w:rFonts w:cs="Times New Roman"/>
            <w:lang w:val="es-PY"/>
          </w:rPr>
          <w:delText xml:space="preserve"> y</w:delText>
        </w:r>
        <w:r w:rsidR="0029691E" w:rsidDel="00EE3CB9">
          <w:rPr>
            <w:rFonts w:cs="Times New Roman"/>
            <w:lang w:val="es-PY"/>
          </w:rPr>
          <w:delText xml:space="preserve"> </w:delText>
        </w:r>
        <w:r w:rsidR="000A7A24" w:rsidRPr="000A7A24" w:rsidDel="00EE3CB9">
          <w:rPr>
            <w:rFonts w:ascii="Calibri" w:hAnsi="Calibri" w:cs="Calibri"/>
            <w:lang w:val="es-PY"/>
          </w:rPr>
          <w:delText>[</w:delText>
        </w:r>
        <w:r w:rsidR="000254F9" w:rsidDel="00EE3CB9">
          <w:fldChar w:fldCharType="begin"/>
        </w:r>
        <w:r w:rsidR="001748C7" w:rsidDel="00EE3CB9">
          <w:delInstrText xml:space="preserve"> REF BIB_wright2008 \* MERGEFORMAT </w:delInstrText>
        </w:r>
        <w:r w:rsidR="000254F9" w:rsidDel="00EE3CB9">
          <w:fldChar w:fldCharType="separate"/>
        </w:r>
        <w:r w:rsidR="000A7A24" w:rsidRPr="000A7A24" w:rsidDel="00EE3CB9">
          <w:rPr>
            <w:rFonts w:ascii="Calibri" w:hAnsi="Calibri" w:cs="Calibri"/>
            <w:lang w:val="es-PY"/>
          </w:rPr>
          <w:delText>&lt;wright2008&gt;</w:delText>
        </w:r>
        <w:r w:rsidR="000254F9" w:rsidDel="00EE3CB9">
          <w:fldChar w:fldCharType="end"/>
        </w:r>
        <w:r w:rsidR="000A7A24" w:rsidRPr="000A7A24" w:rsidDel="00EE3CB9">
          <w:rPr>
            <w:rFonts w:ascii="Calibri" w:hAnsi="Calibri" w:cs="Calibri"/>
            <w:lang w:val="es-PY"/>
          </w:rPr>
          <w:delText>]</w:delText>
        </w:r>
        <w:r w:rsidRPr="004A4A22" w:rsidDel="00EE3CB9">
          <w:rPr>
            <w:rFonts w:cs="Times New Roman"/>
            <w:lang w:val="es-PY"/>
          </w:rPr>
          <w:delText xml:space="preserve"> </w:delText>
        </w:r>
        <w:r w:rsidRPr="004A4A22" w:rsidDel="00EE3CB9">
          <w:rPr>
            <w:rFonts w:cs="Times New Roman"/>
          </w:rPr>
          <w:delText xml:space="preserve">, se identifica la necesidad de metodologías sistemáticas para el desarrollo de las </w:delText>
        </w:r>
        <w:r w:rsidR="00BC355D" w:rsidDel="00EE3CB9">
          <w:rPr>
            <w:rFonts w:cs="Times New Roman"/>
          </w:rPr>
          <w:delText>RIA</w:delText>
        </w:r>
      </w:del>
      <w:ins w:id="422" w:author="magali" w:date="2015-06-09T13:18:00Z">
        <w:del w:id="423" w:author="marcazal" w:date="2015-06-20T02:49:00Z">
          <w:r w:rsidR="007B274B" w:rsidDel="00EE3CB9">
            <w:rPr>
              <w:rFonts w:cs="Times New Roman"/>
            </w:rPr>
            <w:delText>s</w:delText>
          </w:r>
        </w:del>
      </w:ins>
      <w:del w:id="424" w:author="marcazal" w:date="2015-06-20T02:49:00Z">
        <w:r w:rsidR="00BC355D" w:rsidDel="00EE3CB9">
          <w:rPr>
            <w:rFonts w:cs="Times New Roman"/>
          </w:rPr>
          <w:delText>S</w:delText>
        </w:r>
        <w:r w:rsidRPr="004A4A22" w:rsidDel="00EE3CB9">
          <w:rPr>
            <w:rFonts w:cs="Times New Roman"/>
          </w:rPr>
          <w:delText xml:space="preserve"> y se llevan a cabo estudios presentando las diversas metodologías web existentes para ese fin. El estudio más exhaustivo y reciente de comparativas se presenta en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BIB_toffetti2011 \* MERGEFORMAT </w:delInstrText>
        </w:r>
        <w:r w:rsidR="000254F9" w:rsidDel="00EE3CB9">
          <w:fldChar w:fldCharType="separate"/>
        </w:r>
        <w:r w:rsidR="000A7A24" w:rsidRPr="000A7A24" w:rsidDel="00EE3CB9">
          <w:rPr>
            <w:rFonts w:ascii="Calibri" w:hAnsi="Calibri" w:cs="Calibri"/>
            <w:lang w:val="es-PY"/>
          </w:rPr>
          <w:delText>&lt;toffetti2011&gt;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xml:space="preserve"> en donde se clasifican las metodologías en las siguientes categorías:</w:delText>
        </w:r>
      </w:del>
    </w:p>
    <w:p w:rsidR="00385B5A" w:rsidDel="00EE3CB9" w:rsidRDefault="00385B5A" w:rsidP="0029691E">
      <w:pPr>
        <w:pStyle w:val="Prrafodelista"/>
        <w:numPr>
          <w:ilvl w:val="0"/>
          <w:numId w:val="6"/>
        </w:numPr>
        <w:jc w:val="both"/>
        <w:rPr>
          <w:del w:id="425" w:author="marcazal" w:date="2015-06-20T02:49:00Z"/>
          <w:rFonts w:cs="Times New Roman"/>
        </w:rPr>
      </w:pPr>
      <w:del w:id="426" w:author="marcazal" w:date="2015-06-20T02:49:00Z">
        <w:r w:rsidRPr="004A4A22" w:rsidDel="00EE3CB9">
          <w:rPr>
            <w:rFonts w:cs="Times New Roman"/>
          </w:rPr>
          <w:delText>Contribución a la investigación proveniente de la comunidad de ingeniería web, derivada de la evolución de los enfoques dirigidos por modelos concebidos para el diseño y desarrollo de aplicaciones web tradicionales en las que se incluyen a WebML-RIA</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BIB_fraternali2010 \* MERGEFORMAT </w:delInstrText>
        </w:r>
        <w:r w:rsidR="000254F9" w:rsidDel="00EE3CB9">
          <w:fldChar w:fldCharType="separate"/>
        </w:r>
        <w:r w:rsidR="000A7A24" w:rsidRPr="000A7A24" w:rsidDel="00EE3CB9">
          <w:rPr>
            <w:rFonts w:ascii="Calibri" w:hAnsi="Calibri" w:cs="Calibri"/>
            <w:lang w:val="es-PY"/>
          </w:rPr>
          <w:delText>&lt;fraternali2010&gt;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xml:space="preserve">, OOHDM </w:delText>
        </w:r>
      </w:del>
      <w:del w:id="427" w:author="marcazal" w:date="2015-06-18T08:22:00Z">
        <w:r w:rsidRPr="004A4A22" w:rsidDel="00F850EE">
          <w:rPr>
            <w:rFonts w:cs="Times New Roman"/>
          </w:rPr>
          <w:delText>for</w:delText>
        </w:r>
      </w:del>
      <w:del w:id="428" w:author="marcazal" w:date="2015-06-18T08:23:00Z">
        <w:r w:rsidRPr="004A4A22" w:rsidDel="00F850EE">
          <w:rPr>
            <w:rFonts w:cs="Times New Roman"/>
          </w:rPr>
          <w:delText xml:space="preserve"> </w:delText>
        </w:r>
      </w:del>
      <w:del w:id="429" w:author="marcazal" w:date="2015-06-20T02:49:00Z">
        <w:r w:rsidRPr="004A4A22" w:rsidDel="00EE3CB9">
          <w:rPr>
            <w:rFonts w:cs="Times New Roman"/>
          </w:rPr>
          <w:delText>RIA</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BIB_urbieta2007 \* MERGEFORMAT </w:delInstrText>
        </w:r>
        <w:r w:rsidR="000254F9" w:rsidDel="00EE3CB9">
          <w:fldChar w:fldCharType="separate"/>
        </w:r>
        <w:r w:rsidR="000A7A24" w:rsidRPr="000A7A24" w:rsidDel="00EE3CB9">
          <w:rPr>
            <w:rFonts w:ascii="Calibri" w:hAnsi="Calibri" w:cs="Calibri"/>
            <w:lang w:val="es-PY"/>
          </w:rPr>
          <w:delText>&lt;urbieta2007&gt;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OOH4RIA</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BIB_melia2008 \* MERGEFORMAT </w:delInstrText>
        </w:r>
        <w:r w:rsidR="000254F9" w:rsidDel="00EE3CB9">
          <w:fldChar w:fldCharType="separate"/>
        </w:r>
        <w:r w:rsidR="000A7A24" w:rsidRPr="000A7A24" w:rsidDel="00EE3CB9">
          <w:rPr>
            <w:rFonts w:ascii="Calibri" w:hAnsi="Calibri" w:cs="Calibri"/>
            <w:lang w:val="es-PY"/>
          </w:rPr>
          <w:delText>&lt;melia2008&gt;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xml:space="preserve"> </w:delText>
        </w:r>
      </w:del>
      <w:del w:id="430" w:author="marcazal" w:date="2015-06-18T08:24:00Z">
        <w:r w:rsidRPr="004A4A22" w:rsidDel="00F850EE">
          <w:rPr>
            <w:rFonts w:cs="Times New Roman"/>
          </w:rPr>
          <w:delText>y</w:delText>
        </w:r>
      </w:del>
      <w:del w:id="431" w:author="marcazal" w:date="2015-06-20T02:49:00Z">
        <w:r w:rsidRPr="004A4A22" w:rsidDel="00EE3CB9">
          <w:rPr>
            <w:rFonts w:cs="Times New Roman"/>
          </w:rPr>
          <w:delText xml:space="preserve"> </w:delText>
        </w:r>
      </w:del>
      <w:del w:id="432" w:author="marcazal" w:date="2015-06-18T08:25:00Z">
        <w:r w:rsidRPr="004A4A22" w:rsidDel="00F850EE">
          <w:rPr>
            <w:rFonts w:cs="Times New Roman"/>
          </w:rPr>
          <w:delText>UWE</w:delText>
        </w:r>
      </w:del>
      <w:del w:id="433" w:author="marcazal" w:date="2015-06-18T07:02:00Z">
        <w:r w:rsidRPr="004A4A22" w:rsidDel="00E17C26">
          <w:rPr>
            <w:rFonts w:cs="Times New Roman"/>
          </w:rPr>
          <w:delText xml:space="preserve"> </w:delText>
        </w:r>
      </w:del>
      <w:del w:id="434" w:author="marcazal" w:date="2015-06-18T07:01:00Z">
        <w:r w:rsidRPr="004A4A22" w:rsidDel="00E17C26">
          <w:rPr>
            <w:rFonts w:cs="Times New Roman"/>
          </w:rPr>
          <w:delText>for</w:delText>
        </w:r>
      </w:del>
      <w:del w:id="435" w:author="marcazal" w:date="2015-06-18T08:25:00Z">
        <w:r w:rsidRPr="004A4A22" w:rsidDel="00F850EE">
          <w:rPr>
            <w:rFonts w:cs="Times New Roman"/>
          </w:rPr>
          <w:delText xml:space="preserve"> RIA</w:delText>
        </w:r>
      </w:del>
      <w:del w:id="436" w:author="marcazal" w:date="2015-06-20T02:49:00Z">
        <w:r w:rsidR="000A7A24" w:rsidRPr="000A7A24" w:rsidDel="00EE3CB9">
          <w:rPr>
            <w:rFonts w:ascii="Calibri" w:hAnsi="Calibri" w:cs="Calibri"/>
          </w:rPr>
          <w:delText>[</w:delText>
        </w:r>
        <w:r w:rsidR="000254F9" w:rsidDel="00EE3CB9">
          <w:fldChar w:fldCharType="begin"/>
        </w:r>
        <w:r w:rsidR="001748C7" w:rsidDel="00EE3CB9">
          <w:delInstrText xml:space="preserve"> REF BIB_machado2009 \* MERGEFORMAT </w:delInstrText>
        </w:r>
        <w:r w:rsidR="000254F9" w:rsidDel="00EE3CB9">
          <w:fldChar w:fldCharType="separate"/>
        </w:r>
        <w:r w:rsidR="000A7A24" w:rsidRPr="000A7A24" w:rsidDel="00EE3CB9">
          <w:rPr>
            <w:rFonts w:ascii="Calibri" w:hAnsi="Calibri" w:cs="Calibri"/>
            <w:lang w:val="es-PY"/>
          </w:rPr>
          <w:delText>&lt;machado2009&gt;</w:delText>
        </w:r>
        <w:r w:rsidR="000254F9" w:rsidDel="00EE3CB9">
          <w:fldChar w:fldCharType="end"/>
        </w:r>
        <w:r w:rsidR="000A7A24" w:rsidRPr="000A7A24" w:rsidDel="00EE3CB9">
          <w:rPr>
            <w:rFonts w:ascii="Calibri" w:hAnsi="Calibri" w:cs="Calibri"/>
          </w:rPr>
          <w:delText>]</w:delText>
        </w:r>
      </w:del>
      <w:del w:id="437" w:author="marcazal" w:date="2015-06-18T08:24:00Z">
        <w:r w:rsidRPr="004A4A22" w:rsidDel="00F850EE">
          <w:rPr>
            <w:rFonts w:cs="Times New Roman"/>
          </w:rPr>
          <w:delText xml:space="preserve"> </w:delText>
        </w:r>
      </w:del>
      <w:del w:id="438" w:author="marcazal" w:date="2015-06-20T02:49:00Z">
        <w:r w:rsidR="000A7A24" w:rsidRPr="000A7A24" w:rsidDel="00EE3CB9">
          <w:rPr>
            <w:rFonts w:ascii="Calibri" w:hAnsi="Calibri" w:cs="Calibri"/>
          </w:rPr>
          <w:delText>[</w:delText>
        </w:r>
        <w:r w:rsidR="000254F9" w:rsidDel="00EE3CB9">
          <w:fldChar w:fldCharType="begin"/>
        </w:r>
        <w:r w:rsidR="001748C7" w:rsidDel="00EE3CB9">
          <w:delInstrText xml:space="preserve"> REF BIB_koch2009 \* MERGEFORMAT </w:delInstrText>
        </w:r>
        <w:r w:rsidR="000254F9" w:rsidDel="00EE3CB9">
          <w:fldChar w:fldCharType="separate"/>
        </w:r>
        <w:r w:rsidR="000A7A24" w:rsidRPr="000A7A24" w:rsidDel="00EE3CB9">
          <w:rPr>
            <w:rFonts w:ascii="Calibri" w:hAnsi="Calibri" w:cs="Calibri"/>
            <w:lang w:val="es-PY"/>
          </w:rPr>
          <w:delText>&lt;koch2009&gt;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xml:space="preserve">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BIB_preciado2008 \* MERGEFORMAT </w:delInstrText>
        </w:r>
        <w:r w:rsidR="000254F9" w:rsidDel="00EE3CB9">
          <w:fldChar w:fldCharType="separate"/>
        </w:r>
        <w:r w:rsidR="000A7A24" w:rsidRPr="000A7A24" w:rsidDel="00EE3CB9">
          <w:rPr>
            <w:rFonts w:ascii="Calibri" w:hAnsi="Calibri" w:cs="Calibri"/>
            <w:lang w:val="es-PY"/>
          </w:rPr>
          <w:delText>&lt;preciado2008&gt;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w:delText>
        </w:r>
      </w:del>
    </w:p>
    <w:p w:rsidR="0029691E" w:rsidRPr="004A4A22" w:rsidDel="00EE3CB9" w:rsidRDefault="0029691E" w:rsidP="0029691E">
      <w:pPr>
        <w:pStyle w:val="Prrafodelista"/>
        <w:ind w:left="360"/>
        <w:jc w:val="both"/>
        <w:rPr>
          <w:del w:id="439" w:author="marcazal" w:date="2015-06-20T02:49:00Z"/>
          <w:rFonts w:cs="Times New Roman"/>
        </w:rPr>
      </w:pPr>
    </w:p>
    <w:p w:rsidR="0029691E" w:rsidDel="00EE3CB9" w:rsidRDefault="00385B5A" w:rsidP="0029691E">
      <w:pPr>
        <w:pStyle w:val="Prrafodelista"/>
        <w:numPr>
          <w:ilvl w:val="0"/>
          <w:numId w:val="6"/>
        </w:numPr>
        <w:spacing w:after="0"/>
        <w:jc w:val="both"/>
        <w:rPr>
          <w:del w:id="440" w:author="marcazal" w:date="2015-06-20T02:49:00Z"/>
          <w:rFonts w:cs="Times New Roman"/>
        </w:rPr>
      </w:pPr>
      <w:del w:id="441" w:author="marcazal" w:date="2015-06-20T02:49:00Z">
        <w:r w:rsidRPr="004A4A22" w:rsidDel="00EE3CB9">
          <w:rPr>
            <w:rFonts w:cs="Times New Roman"/>
          </w:rPr>
          <w:delText xml:space="preserve">Enfoques de desarrollo sistemáticos provenientes de la comunidad </w:delText>
        </w:r>
        <w:r w:rsidRPr="004A4A22" w:rsidDel="00EE3CB9">
          <w:rPr>
            <w:rFonts w:cs="Times New Roman"/>
            <w:i/>
          </w:rPr>
          <w:delText>Human Computer Interactión (HCI),</w:delText>
        </w:r>
        <w:r w:rsidRPr="004A4A22" w:rsidDel="00EE3CB9">
          <w:rPr>
            <w:rFonts w:cs="Times New Roman"/>
          </w:rPr>
          <w:delText xml:space="preserve"> en donde el diseño RIA es el foco de la metodología RUX</w:delText>
        </w:r>
        <w:r w:rsidR="000A7A24" w:rsidRPr="000A7A24" w:rsidDel="00EE3CB9">
          <w:rPr>
            <w:rFonts w:ascii="Calibri" w:hAnsi="Calibri" w:cs="Calibri"/>
          </w:rPr>
          <w:delText>[</w:delText>
        </w:r>
        <w:r w:rsidR="000254F9" w:rsidRPr="000A7A24" w:rsidDel="00EE3CB9">
          <w:rPr>
            <w:rFonts w:ascii="Calibri" w:hAnsi="Calibri" w:cs="Calibri"/>
          </w:rPr>
          <w:fldChar w:fldCharType="begin"/>
        </w:r>
        <w:r w:rsidR="000A7A24" w:rsidRPr="000A7A24" w:rsidDel="00EE3CB9">
          <w:rPr>
            <w:rFonts w:ascii="Calibri" w:hAnsi="Calibri" w:cs="Calibri"/>
          </w:rPr>
          <w:delInstrText xml:space="preserve"> REF BIB_trigueros2007 \* MERGEFORMAT </w:delInstrText>
        </w:r>
        <w:r w:rsidR="000254F9" w:rsidRPr="000A7A24" w:rsidDel="00EE3CB9">
          <w:rPr>
            <w:rFonts w:ascii="Calibri" w:hAnsi="Calibri" w:cs="Calibri"/>
          </w:rPr>
          <w:fldChar w:fldCharType="separate"/>
        </w:r>
        <w:r w:rsidR="000A7A24" w:rsidRPr="000A7A24" w:rsidDel="00EE3CB9">
          <w:rPr>
            <w:rFonts w:ascii="Calibri" w:hAnsi="Calibri" w:cs="Calibri"/>
            <w:lang w:val="es-PY"/>
          </w:rPr>
          <w:delText>&lt;trigueros2007&gt;</w:delText>
        </w:r>
        <w:r w:rsidR="000254F9" w:rsidRPr="000A7A24" w:rsidDel="00EE3CB9">
          <w:rPr>
            <w:rFonts w:ascii="Calibri" w:hAnsi="Calibri" w:cs="Calibri"/>
          </w:rPr>
          <w:fldChar w:fldCharType="end"/>
        </w:r>
        <w:r w:rsidR="000A7A24" w:rsidRPr="000A7A24" w:rsidDel="00EE3CB9">
          <w:rPr>
            <w:rFonts w:ascii="Calibri" w:hAnsi="Calibri" w:cs="Calibri"/>
          </w:rPr>
          <w:delText>]</w:delText>
        </w:r>
        <w:r w:rsidRPr="004A4A22" w:rsidDel="00EE3CB9">
          <w:rPr>
            <w:rFonts w:cs="Times New Roman"/>
          </w:rPr>
          <w:delText xml:space="preserve"> y puede ser logrado de igual forma con el enfoque más general UsiXML</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BIB_martinez_2druiz2010 \* MERGEFORMAT </w:delInstrText>
        </w:r>
        <w:r w:rsidR="000254F9" w:rsidDel="00EE3CB9">
          <w:fldChar w:fldCharType="separate"/>
        </w:r>
        <w:r w:rsidR="000A7A24" w:rsidRPr="000A7A24" w:rsidDel="00EE3CB9">
          <w:rPr>
            <w:rFonts w:ascii="Calibri" w:hAnsi="Calibri" w:cs="Calibri"/>
            <w:lang w:val="es-PY"/>
          </w:rPr>
          <w:delText>&lt;martinez-ruiz2010&gt;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xml:space="preserve">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BIB_martinez_2druiz2006 \* MERGEFORMAT </w:delInstrText>
        </w:r>
        <w:r w:rsidR="000254F9" w:rsidDel="00EE3CB9">
          <w:fldChar w:fldCharType="separate"/>
        </w:r>
        <w:r w:rsidR="000A7A24" w:rsidRPr="000A7A24" w:rsidDel="00EE3CB9">
          <w:rPr>
            <w:rFonts w:ascii="Calibri" w:hAnsi="Calibri" w:cs="Calibri"/>
            <w:lang w:val="es-PY"/>
          </w:rPr>
          <w:delText>&lt;martinez-ruiz2006&gt;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w:delText>
        </w:r>
      </w:del>
    </w:p>
    <w:p w:rsidR="0029691E" w:rsidRPr="0029691E" w:rsidDel="00EE3CB9" w:rsidRDefault="0029691E" w:rsidP="0029691E">
      <w:pPr>
        <w:spacing w:after="0"/>
        <w:jc w:val="both"/>
        <w:rPr>
          <w:del w:id="442" w:author="marcazal" w:date="2015-06-20T02:49:00Z"/>
          <w:rFonts w:cs="Times New Roman"/>
        </w:rPr>
      </w:pPr>
    </w:p>
    <w:p w:rsidR="00385B5A" w:rsidDel="00EE3CB9" w:rsidRDefault="00385B5A" w:rsidP="0029691E">
      <w:pPr>
        <w:pStyle w:val="Prrafodelista"/>
        <w:numPr>
          <w:ilvl w:val="0"/>
          <w:numId w:val="6"/>
        </w:numPr>
        <w:spacing w:after="0"/>
        <w:jc w:val="both"/>
        <w:rPr>
          <w:del w:id="443" w:author="marcazal" w:date="2015-06-20T02:49:00Z"/>
          <w:rFonts w:cs="Times New Roman"/>
        </w:rPr>
      </w:pPr>
      <w:del w:id="444" w:author="marcazal" w:date="2015-06-20T02:49:00Z">
        <w:r w:rsidRPr="004A4A22" w:rsidDel="00EE3CB9">
          <w:rPr>
            <w:rFonts w:cs="Times New Roman"/>
          </w:rPr>
          <w:delText>Enfoque</w:delText>
        </w:r>
      </w:del>
      <w:ins w:id="445" w:author="magali" w:date="2015-06-09T13:19:00Z">
        <w:del w:id="446" w:author="marcazal" w:date="2015-06-20T02:49:00Z">
          <w:r w:rsidR="007B274B" w:rsidDel="00EE3CB9">
            <w:rPr>
              <w:rFonts w:cs="Times New Roman"/>
            </w:rPr>
            <w:delText>s</w:delText>
          </w:r>
        </w:del>
      </w:ins>
      <w:del w:id="447" w:author="marcazal" w:date="2015-06-20T02:49:00Z">
        <w:r w:rsidRPr="004A4A22" w:rsidDel="00EE3CB9">
          <w:rPr>
            <w:rFonts w:cs="Times New Roman"/>
          </w:rPr>
          <w:delText xml:space="preserve"> que combinan HCI y técnicas de ingeniería web: espacios interactivos con UML presentado en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BIB_dolog2007 \* MERGEFORMAT </w:delInstrText>
        </w:r>
        <w:r w:rsidR="000254F9" w:rsidDel="00EE3CB9">
          <w:fldChar w:fldCharType="separate"/>
        </w:r>
        <w:r w:rsidR="000A7A24" w:rsidRPr="000A7A24" w:rsidDel="00EE3CB9">
          <w:rPr>
            <w:rFonts w:ascii="Calibri" w:hAnsi="Calibri" w:cs="Calibri"/>
            <w:lang w:val="es-PY"/>
          </w:rPr>
          <w:delText>&lt;dolog2007&gt;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 xml:space="preserve"> y OOWS for RIA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BIB_valverde2008 \* MERGEFORMAT </w:delInstrText>
        </w:r>
        <w:r w:rsidR="000254F9" w:rsidDel="00EE3CB9">
          <w:fldChar w:fldCharType="separate"/>
        </w:r>
        <w:r w:rsidR="000A7A24" w:rsidRPr="000A7A24" w:rsidDel="00EE3CB9">
          <w:rPr>
            <w:rFonts w:ascii="Calibri" w:hAnsi="Calibri" w:cs="Calibri"/>
            <w:lang w:val="es-PY"/>
          </w:rPr>
          <w:delText>&lt;valverde2008&gt;</w:delText>
        </w:r>
        <w:r w:rsidR="000254F9" w:rsidDel="00EE3CB9">
          <w:fldChar w:fldCharType="end"/>
        </w:r>
        <w:r w:rsidR="000A7A24" w:rsidRPr="000A7A24" w:rsidDel="00EE3CB9">
          <w:rPr>
            <w:rFonts w:ascii="Calibri" w:hAnsi="Calibri" w:cs="Calibri"/>
          </w:rPr>
          <w:delText>]</w:delText>
        </w:r>
        <w:r w:rsidRPr="004A4A22" w:rsidDel="00EE3CB9">
          <w:rPr>
            <w:rFonts w:cs="Times New Roman"/>
          </w:rPr>
          <w:delText>.</w:delText>
        </w:r>
      </w:del>
    </w:p>
    <w:p w:rsidR="0029691E" w:rsidRPr="0029691E" w:rsidDel="00EE3CB9" w:rsidRDefault="0029691E" w:rsidP="0029691E">
      <w:pPr>
        <w:spacing w:after="0"/>
        <w:jc w:val="both"/>
        <w:rPr>
          <w:del w:id="448" w:author="marcazal" w:date="2015-06-20T02:49:00Z"/>
          <w:rFonts w:cs="Times New Roman"/>
        </w:rPr>
      </w:pPr>
    </w:p>
    <w:p w:rsidR="00385B5A" w:rsidRPr="004A4A22" w:rsidDel="00EE3CB9" w:rsidRDefault="00385B5A" w:rsidP="0029691E">
      <w:pPr>
        <w:pStyle w:val="Prrafodelista"/>
        <w:numPr>
          <w:ilvl w:val="0"/>
          <w:numId w:val="6"/>
        </w:numPr>
        <w:spacing w:after="0"/>
        <w:jc w:val="both"/>
        <w:rPr>
          <w:del w:id="449" w:author="marcazal" w:date="2015-06-20T02:49:00Z"/>
          <w:rFonts w:cs="Times New Roman"/>
        </w:rPr>
      </w:pPr>
      <w:del w:id="450" w:author="marcazal" w:date="2015-06-20T02:49:00Z">
        <w:r w:rsidRPr="004A4A22" w:rsidDel="00EE3CB9">
          <w:rPr>
            <w:rFonts w:cs="Times New Roman"/>
          </w:rPr>
          <w:delText>Propuestas recientes de los vendedores de herramientas comerciales que adoptan MDD entre ellos WebRatio, Mendix, Novulo, RUX-Tool y Thinkwise.</w:delText>
        </w:r>
      </w:del>
    </w:p>
    <w:p w:rsidR="00385B5A" w:rsidRPr="004A4A22" w:rsidDel="00EE3CB9" w:rsidRDefault="00385B5A" w:rsidP="000551EF">
      <w:pPr>
        <w:spacing w:after="0"/>
        <w:jc w:val="both"/>
        <w:rPr>
          <w:del w:id="451" w:author="marcazal" w:date="2015-06-20T02:49:00Z"/>
          <w:rFonts w:cs="Times New Roman"/>
        </w:rPr>
      </w:pPr>
    </w:p>
    <w:p w:rsidR="00385B5A" w:rsidRPr="004A4A22" w:rsidDel="00EE3CB9" w:rsidRDefault="00385B5A" w:rsidP="000551EF">
      <w:pPr>
        <w:spacing w:after="0"/>
        <w:jc w:val="both"/>
        <w:rPr>
          <w:del w:id="452" w:author="marcazal" w:date="2015-06-20T02:49:00Z"/>
          <w:rFonts w:cs="Times New Roman"/>
        </w:rPr>
      </w:pPr>
      <w:del w:id="453" w:author="marcazal" w:date="2015-06-20T02:49:00Z">
        <w:r w:rsidRPr="004A4A22" w:rsidDel="00EE3CB9">
          <w:rPr>
            <w:rFonts w:cs="Times New Roman"/>
          </w:rPr>
          <w:delText xml:space="preserve">Con respecto al contexto en el cual se analizan las metodologías web anteriores, una de las cualidades </w:delText>
        </w:r>
      </w:del>
      <w:ins w:id="454" w:author="magali" w:date="2015-06-09T13:21:00Z">
        <w:del w:id="455" w:author="marcazal" w:date="2015-06-20T02:49:00Z">
          <w:r w:rsidR="007B274B" w:rsidDel="00EE3CB9">
            <w:rPr>
              <w:rFonts w:cs="Times New Roman"/>
            </w:rPr>
            <w:delText>consideraciones</w:delText>
          </w:r>
          <w:r w:rsidR="007B274B" w:rsidRPr="004A4A22" w:rsidDel="00EE3CB9">
            <w:rPr>
              <w:rFonts w:cs="Times New Roman"/>
            </w:rPr>
            <w:delText xml:space="preserve"> </w:delText>
          </w:r>
        </w:del>
      </w:ins>
      <w:del w:id="456" w:author="marcazal" w:date="2015-06-20T02:49:00Z">
        <w:r w:rsidRPr="004A4A22" w:rsidDel="00EE3CB9">
          <w:rPr>
            <w:rFonts w:cs="Times New Roman"/>
          </w:rPr>
          <w:delText>a tener en cuenta en este trabajo de fin de carrera, es que las notaciones utilizadas para el modelado de las aplicaciones sea el estándar UML</w:delText>
        </w:r>
      </w:del>
      <w:ins w:id="457" w:author="magali" w:date="2015-06-09T13:22:00Z">
        <w:del w:id="458" w:author="marcazal" w:date="2015-06-20T02:49:00Z">
          <w:r w:rsidR="007B274B" w:rsidDel="00EE3CB9">
            <w:rPr>
              <w:rFonts w:cs="Times New Roman"/>
            </w:rPr>
            <w:delText>mismas adopten estándares (por ejemplo, UML)</w:delText>
          </w:r>
        </w:del>
      </w:ins>
      <w:del w:id="459" w:author="marcazal" w:date="2015-06-20T02:49:00Z">
        <w:r w:rsidRPr="004A4A22" w:rsidDel="00EE3CB9">
          <w:rPr>
            <w:rFonts w:cs="Times New Roman"/>
          </w:rPr>
          <w:delTex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delText>
        </w:r>
        <w:r w:rsidR="00BC355D" w:rsidDel="00EE3CB9">
          <w:rPr>
            <w:rFonts w:cs="Times New Roman"/>
          </w:rPr>
          <w:delText>RIAS</w:delText>
        </w:r>
      </w:del>
      <w:ins w:id="460" w:author="magali" w:date="2015-06-09T13:20:00Z">
        <w:del w:id="461" w:author="marcazal" w:date="2015-06-20T02:49:00Z">
          <w:r w:rsidR="007B274B" w:rsidDel="00EE3CB9">
            <w:rPr>
              <w:rFonts w:cs="Times New Roman"/>
            </w:rPr>
            <w:delText>s</w:delText>
          </w:r>
        </w:del>
      </w:ins>
      <w:del w:id="462" w:author="marcazal" w:date="2015-06-20T02:49:00Z">
        <w:r w:rsidR="007A0930" w:rsidDel="00EE3CB9">
          <w:rPr>
            <w:rFonts w:cs="Times New Roman"/>
          </w:rPr>
          <w:delText>. La categoría d)</w:delText>
        </w:r>
        <w:r w:rsidRPr="004A4A22" w:rsidDel="00EE3CB9">
          <w:rPr>
            <w:rFonts w:cs="Times New Roman"/>
          </w:rPr>
          <w:delText xml:space="preserve"> del estudio mencionado no se consideran debido a que son propuestas cerradas basadas en herramientas comerciales.</w:delText>
        </w:r>
      </w:del>
    </w:p>
    <w:p w:rsidR="00385B5A" w:rsidRPr="004A4A22" w:rsidDel="00EE3CB9" w:rsidRDefault="00385B5A" w:rsidP="000551EF">
      <w:pPr>
        <w:spacing w:after="0"/>
        <w:jc w:val="both"/>
        <w:rPr>
          <w:del w:id="463" w:author="marcazal" w:date="2015-06-20T02:49:00Z"/>
          <w:rFonts w:cs="Times New Roman"/>
        </w:rPr>
      </w:pPr>
    </w:p>
    <w:p w:rsidR="00385B5A" w:rsidRPr="00CC5721" w:rsidDel="00EE3CB9" w:rsidRDefault="00CC5721" w:rsidP="000551EF">
      <w:pPr>
        <w:jc w:val="both"/>
        <w:rPr>
          <w:del w:id="464" w:author="marcazal" w:date="2015-06-20T02:49:00Z"/>
          <w:rFonts w:cs="Times New Roman"/>
          <w:b/>
          <w:color w:val="000000" w:themeColor="text1"/>
        </w:rPr>
      </w:pPr>
      <w:del w:id="465" w:author="marcazal" w:date="2015-06-20T02:49:00Z">
        <w:r w:rsidDel="00EE3CB9">
          <w:rPr>
            <w:rFonts w:cs="Times New Roman"/>
            <w:b/>
            <w:color w:val="000000" w:themeColor="text1"/>
          </w:rPr>
          <w:delText xml:space="preserve">a1) </w:delText>
        </w:r>
        <w:r w:rsidR="00385B5A" w:rsidRPr="00CC5721" w:rsidDel="00EE3CB9">
          <w:rPr>
            <w:rFonts w:cs="Times New Roman"/>
            <w:b/>
            <w:color w:val="000000" w:themeColor="text1"/>
          </w:rPr>
          <w:delText xml:space="preserve">Extensión a OO-H (OOH4RIA) </w:delText>
        </w:r>
      </w:del>
    </w:p>
    <w:p w:rsidR="00385B5A" w:rsidRPr="004A4A22" w:rsidDel="00EE3CB9" w:rsidRDefault="00385B5A" w:rsidP="00CC5721">
      <w:pPr>
        <w:spacing w:after="0"/>
        <w:jc w:val="both"/>
        <w:rPr>
          <w:del w:id="466" w:author="marcazal" w:date="2015-06-20T02:49:00Z"/>
          <w:rFonts w:cs="Times New Roman"/>
          <w:color w:val="000000" w:themeColor="text1"/>
        </w:rPr>
      </w:pPr>
      <w:del w:id="467" w:author="marcazal" w:date="2015-06-20T02:49:00Z">
        <w:r w:rsidRPr="004A4A22" w:rsidDel="00EE3CB9">
          <w:rPr>
            <w:rFonts w:cs="Times New Roman"/>
            <w:color w:val="000000" w:themeColor="text1"/>
          </w:rPr>
          <w:delText>OO-H (</w:delText>
        </w:r>
        <w:r w:rsidRPr="004A4A22" w:rsidDel="00EE3CB9">
          <w:rPr>
            <w:rFonts w:cs="Times New Roman"/>
            <w:i/>
            <w:color w:val="000000" w:themeColor="text1"/>
          </w:rPr>
          <w:delText>Object Oriented Hypermedia</w:delText>
        </w:r>
        <w:r w:rsidRPr="004A4A22" w:rsidDel="00EE3CB9">
          <w:rPr>
            <w:rFonts w:cs="Times New Roman"/>
            <w:color w:val="000000" w:themeColor="text1"/>
          </w:rPr>
          <w:delText xml:space="preserve">) </w:delText>
        </w:r>
        <w:r w:rsidR="000A7A24" w:rsidRPr="000A7A24" w:rsidDel="00EE3CB9">
          <w:rPr>
            <w:rFonts w:ascii="Calibri" w:hAnsi="Calibri" w:cs="Calibri"/>
            <w:color w:val="000000" w:themeColor="text1"/>
          </w:rPr>
          <w:delText>[</w:delText>
        </w:r>
        <w:r w:rsidR="000254F9" w:rsidDel="00EE3CB9">
          <w:fldChar w:fldCharType="begin"/>
        </w:r>
        <w:r w:rsidR="001748C7" w:rsidDel="00EE3CB9">
          <w:delInstrText xml:space="preserve"> REF BIB_gomez2000 \* MERGEFORMAT </w:delInstrText>
        </w:r>
        <w:r w:rsidR="000254F9" w:rsidDel="00EE3CB9">
          <w:fldChar w:fldCharType="separate"/>
        </w:r>
        <w:r w:rsidR="000A7A24" w:rsidRPr="000A7A24" w:rsidDel="00EE3CB9">
          <w:rPr>
            <w:rFonts w:ascii="Calibri" w:hAnsi="Calibri" w:cs="Calibri"/>
            <w:color w:val="000000" w:themeColor="text1"/>
            <w:lang w:val="es-PY"/>
          </w:rPr>
          <w:delText>&lt;gomez2000&gt;</w:delText>
        </w:r>
        <w:r w:rsidR="000254F9" w:rsidDel="00EE3CB9">
          <w:fldChar w:fldCharType="end"/>
        </w:r>
        <w:r w:rsidR="000A7A24" w:rsidRPr="000A7A24" w:rsidDel="00EE3CB9">
          <w:rPr>
            <w:rFonts w:ascii="Calibri" w:hAnsi="Calibri" w:cs="Calibri"/>
            <w:color w:val="000000" w:themeColor="text1"/>
          </w:rPr>
          <w:delText>]</w:delText>
        </w:r>
        <w:r w:rsidRPr="004A4A22" w:rsidDel="00EE3CB9">
          <w:rPr>
            <w:rFonts w:cs="Times New Roman"/>
            <w:color w:val="000000" w:themeColor="text1"/>
          </w:rPr>
          <w:delTex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delText>
        </w:r>
        <w:r w:rsidR="00B40316" w:rsidDel="00EE3CB9">
          <w:rPr>
            <w:rFonts w:cs="Times New Roman"/>
            <w:color w:val="000000" w:themeColor="text1"/>
          </w:rPr>
          <w:delText>delos para la presentación. La Figura 8</w:delText>
        </w:r>
        <w:r w:rsidRPr="004A4A22" w:rsidDel="00EE3CB9">
          <w:rPr>
            <w:rFonts w:cs="Times New Roman"/>
            <w:color w:val="000000" w:themeColor="text1"/>
          </w:rPr>
          <w:delText xml:space="preserve"> muestra una representación del proceso MDD con las definiciones de modelos y transformaciones que permiten obtener la implementación correspondiente a las </w:delText>
        </w:r>
        <w:r w:rsidR="00BC355D" w:rsidDel="00EE3CB9">
          <w:rPr>
            <w:rFonts w:cs="Times New Roman"/>
            <w:color w:val="000000" w:themeColor="text1"/>
          </w:rPr>
          <w:delText>RIAS</w:delText>
        </w:r>
      </w:del>
      <w:ins w:id="468" w:author="Ivan Lopez" w:date="2015-06-17T17:03:00Z">
        <w:del w:id="469" w:author="marcazal" w:date="2015-06-20T02:49:00Z">
          <w:r w:rsidR="00524FF6" w:rsidRPr="00524FF6" w:rsidDel="00EE3CB9">
            <w:rPr>
              <w:rFonts w:cs="Times New Roman"/>
              <w:color w:val="000000" w:themeColor="text1"/>
            </w:rPr>
            <w:delText>RIA</w:delText>
          </w:r>
        </w:del>
      </w:ins>
      <w:ins w:id="470" w:author="Ivan Lopez" w:date="2015-06-17T17:15:00Z">
        <w:del w:id="471" w:author="marcazal" w:date="2015-06-20T02:49:00Z">
          <w:r w:rsidR="000657D1" w:rsidDel="00EE3CB9">
            <w:rPr>
              <w:rFonts w:cs="Times New Roman"/>
              <w:color w:val="000000" w:themeColor="text1"/>
            </w:rPr>
            <w:delText>s</w:delText>
          </w:r>
        </w:del>
      </w:ins>
      <w:del w:id="472" w:author="marcazal" w:date="2015-06-20T02:49:00Z">
        <w:r w:rsidRPr="004A4A22" w:rsidDel="00EE3CB9">
          <w:rPr>
            <w:rFonts w:cs="Times New Roman"/>
            <w:color w:val="000000" w:themeColor="text1"/>
          </w:rPr>
          <w:delText xml:space="preserve">, como así también, los actores que participan en el ciclo de desarrollo. </w:delText>
        </w:r>
      </w:del>
    </w:p>
    <w:p w:rsidR="00385B5A" w:rsidRPr="004A4A22" w:rsidDel="00EE3CB9" w:rsidRDefault="000254F9" w:rsidP="009F3B67">
      <w:pPr>
        <w:jc w:val="both"/>
        <w:rPr>
          <w:del w:id="473" w:author="marcazal" w:date="2015-06-20T02:49:00Z"/>
          <w:rFonts w:cs="Times New Roman"/>
          <w:color w:val="000000" w:themeColor="text1"/>
        </w:rPr>
      </w:pPr>
      <w:del w:id="474" w:author="marcazal" w:date="2015-06-20T02:49:00Z">
        <w:r w:rsidRPr="000254F9">
          <w:rPr>
            <w:noProof/>
          </w:rPr>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E00CB2" w:rsidRPr="00CC5721" w:rsidRDefault="00E00CB2" w:rsidP="00CC5721">
                    <w:pPr>
                      <w:pStyle w:val="Epgrafe"/>
                      <w:ind w:left="1416" w:firstLine="708"/>
                      <w:rPr>
                        <w:rFonts w:eastAsiaTheme="minorHAnsi"/>
                        <w:b w:val="0"/>
                        <w:noProof/>
                        <w:color w:val="000000" w:themeColor="text1"/>
                      </w:rPr>
                    </w:pPr>
                    <w:r w:rsidRPr="00CC5721">
                      <w:rPr>
                        <w:color w:val="000000" w:themeColor="text1"/>
                      </w:rPr>
                      <w:t xml:space="preserve">Figura </w:t>
                    </w:r>
                    <w:r w:rsidR="000254F9" w:rsidRPr="00CC5721">
                      <w:rPr>
                        <w:color w:val="000000" w:themeColor="text1"/>
                      </w:rPr>
                      <w:fldChar w:fldCharType="begin"/>
                    </w:r>
                    <w:r w:rsidRPr="00CC5721">
                      <w:rPr>
                        <w:color w:val="000000" w:themeColor="text1"/>
                      </w:rPr>
                      <w:instrText xml:space="preserve"> SEQ Figura \* ARABIC </w:instrText>
                    </w:r>
                    <w:r w:rsidR="000254F9" w:rsidRPr="00CC5721">
                      <w:rPr>
                        <w:color w:val="000000" w:themeColor="text1"/>
                      </w:rPr>
                      <w:fldChar w:fldCharType="separate"/>
                    </w:r>
                    <w:r w:rsidR="00255D9F">
                      <w:rPr>
                        <w:noProof/>
                        <w:color w:val="000000" w:themeColor="text1"/>
                      </w:rPr>
                      <w:t>8</w:t>
                    </w:r>
                    <w:r w:rsidR="000254F9" w:rsidRPr="00CC5721">
                      <w:rPr>
                        <w:color w:val="000000" w:themeColor="text1"/>
                      </w:rPr>
                      <w:fldChar w:fldCharType="end"/>
                    </w:r>
                    <w:r w:rsidRPr="00CC5721">
                      <w:rPr>
                        <w:b w:val="0"/>
                        <w:color w:val="000000" w:themeColor="text1"/>
                      </w:rPr>
                      <w:t xml:space="preserve">    Representación del proceso MDD para OOH-RIA</w:t>
                    </w:r>
                  </w:p>
                </w:txbxContent>
              </v:textbox>
              <w10:wrap type="tight"/>
            </v:shape>
          </w:pict>
        </w:r>
        <w:r w:rsidR="00124A47">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6735" cy="3288665"/>
                      </a:xfrm>
                      <a:prstGeom prst="rect">
                        <a:avLst/>
                      </a:prstGeom>
                      <a:noFill/>
                    </pic:spPr>
                  </pic:pic>
                </a:graphicData>
              </a:graphic>
            </wp:anchor>
          </w:drawing>
        </w:r>
        <w:r w:rsidR="00385B5A" w:rsidRPr="004A4A22" w:rsidDel="00EE3CB9">
          <w:rPr>
            <w:rFonts w:cs="Times New Roman"/>
            <w:color w:val="000000" w:themeColor="text1"/>
          </w:rPr>
          <w:delText xml:space="preserve">OOH-RIA, propone un metamodelo de presentación definido con abstracciones de bajo nivel, donde los elementos principales, son representados por los </w:delText>
        </w:r>
        <w:r w:rsidR="001748C7" w:rsidRPr="001748C7" w:rsidDel="00EE3CB9">
          <w:rPr>
            <w:rFonts w:cs="Times New Roman"/>
            <w:i/>
            <w:color w:val="000000" w:themeColor="text1"/>
          </w:rPr>
          <w:delText>widgets</w:delText>
        </w:r>
        <w:r w:rsidR="00385B5A" w:rsidRPr="004A4A22" w:rsidDel="00EE3CB9">
          <w:rPr>
            <w:rFonts w:cs="Times New Roman"/>
            <w:color w:val="000000" w:themeColor="text1"/>
          </w:rPr>
          <w:delText xml:space="preserve"> proveídos por una plataforma específica</w:delText>
        </w:r>
      </w:del>
      <w:del w:id="475" w:author="marcazal" w:date="2015-06-18T07:05:00Z">
        <w:r w:rsidR="00385B5A" w:rsidRPr="004A4A22" w:rsidDel="00E17C26">
          <w:rPr>
            <w:rFonts w:cs="Times New Roman"/>
            <w:color w:val="000000" w:themeColor="text1"/>
          </w:rPr>
          <w:delText xml:space="preserve"> (</w:delText>
        </w:r>
      </w:del>
      <w:del w:id="476" w:author="marcazal" w:date="2015-06-20T02:49:00Z">
        <w:r w:rsidR="00385B5A" w:rsidRPr="004A4A22" w:rsidDel="00EE3CB9">
          <w:rPr>
            <w:rFonts w:cs="Times New Roman"/>
            <w:color w:val="000000" w:themeColor="text1"/>
          </w:rPr>
          <w:delText>en este caso</w:delText>
        </w:r>
      </w:del>
      <w:del w:id="477" w:author="marcazal" w:date="2015-06-18T07:06:00Z">
        <w:r w:rsidR="00385B5A" w:rsidRPr="004A4A22" w:rsidDel="00E17C26">
          <w:rPr>
            <w:rFonts w:cs="Times New Roman"/>
            <w:color w:val="000000" w:themeColor="text1"/>
          </w:rPr>
          <w:delText>,</w:delText>
        </w:r>
      </w:del>
      <w:del w:id="478" w:author="marcazal" w:date="2015-06-20T02:49:00Z">
        <w:r w:rsidR="00385B5A" w:rsidRPr="004A4A22" w:rsidDel="00EE3CB9">
          <w:rPr>
            <w:rFonts w:cs="Times New Roman"/>
            <w:color w:val="000000" w:themeColor="text1"/>
          </w:rPr>
          <w:delText xml:space="preserve"> </w:delText>
        </w:r>
        <w:r w:rsidR="00385B5A" w:rsidRPr="004A4A22" w:rsidDel="00EE3CB9">
          <w:rPr>
            <w:rFonts w:cs="Times New Roman"/>
            <w:i/>
            <w:color w:val="000000" w:themeColor="text1"/>
          </w:rPr>
          <w:delText>Google Web Toolkit</w:delText>
        </w:r>
      </w:del>
      <w:del w:id="479" w:author="marcazal" w:date="2015-06-18T07:06:00Z">
        <w:r w:rsidR="00385B5A" w:rsidRPr="004A4A22" w:rsidDel="00E17C26">
          <w:rPr>
            <w:rFonts w:cs="Times New Roman"/>
            <w:color w:val="000000" w:themeColor="text1"/>
          </w:rPr>
          <w:delText>)</w:delText>
        </w:r>
      </w:del>
      <w:del w:id="480" w:author="marcazal" w:date="2015-06-20T02:49:00Z">
        <w:r w:rsidR="00385B5A" w:rsidRPr="004A4A22" w:rsidDel="00EE3CB9">
          <w:rPr>
            <w:rFonts w:cs="Times New Roman"/>
            <w:color w:val="000000" w:themeColor="text1"/>
          </w:rPr>
          <w:delText xml:space="preserve">: este metamodelo permite la especificación de los aspectos estructurales de las </w:delText>
        </w:r>
        <w:commentRangeStart w:id="481"/>
        <w:commentRangeStart w:id="482"/>
        <w:r w:rsidR="00BC355D" w:rsidDel="00EE3CB9">
          <w:rPr>
            <w:rFonts w:cs="Times New Roman"/>
            <w:color w:val="000000" w:themeColor="text1"/>
          </w:rPr>
          <w:delText>RIA</w:delText>
        </w:r>
      </w:del>
      <w:ins w:id="483" w:author="magali" w:date="2015-06-09T13:24:00Z">
        <w:del w:id="484" w:author="marcazal" w:date="2015-06-20T02:49:00Z">
          <w:r w:rsidR="007B274B" w:rsidDel="00EE3CB9">
            <w:rPr>
              <w:rFonts w:cs="Times New Roman"/>
              <w:color w:val="000000" w:themeColor="text1"/>
            </w:rPr>
            <w:delText>s</w:delText>
          </w:r>
          <w:commentRangeEnd w:id="481"/>
          <w:r w:rsidR="007B274B" w:rsidDel="00EE3CB9">
            <w:rPr>
              <w:rStyle w:val="Refdecomentario"/>
              <w:rFonts w:eastAsiaTheme="minorEastAsia"/>
              <w:lang w:eastAsia="es-ES"/>
            </w:rPr>
            <w:commentReference w:id="481"/>
          </w:r>
        </w:del>
      </w:ins>
      <w:commentRangeEnd w:id="482"/>
      <w:del w:id="485" w:author="marcazal" w:date="2015-06-20T02:49:00Z">
        <w:r w:rsidR="001E6F09" w:rsidDel="00EE3CB9">
          <w:rPr>
            <w:rStyle w:val="Refdecomentario"/>
            <w:rFonts w:eastAsiaTheme="minorEastAsia"/>
            <w:lang w:eastAsia="es-ES"/>
          </w:rPr>
          <w:commentReference w:id="482"/>
        </w:r>
        <w:r w:rsidR="00BC355D" w:rsidDel="00EE3CB9">
          <w:rPr>
            <w:rFonts w:cs="Times New Roman"/>
            <w:color w:val="000000" w:themeColor="text1"/>
          </w:rPr>
          <w:delText>S</w:delText>
        </w:r>
        <w:r w:rsidR="00385B5A" w:rsidRPr="004A4A22" w:rsidDel="00EE3CB9">
          <w:rPr>
            <w:rFonts w:cs="Times New Roman"/>
            <w:color w:val="000000" w:themeColor="text1"/>
          </w:rPr>
          <w:delText xml:space="preserve">. Los </w:delText>
        </w:r>
        <w:r w:rsidR="00385B5A" w:rsidRPr="004A4A22" w:rsidDel="00EE3CB9">
          <w:rPr>
            <w:rFonts w:cs="Times New Roman"/>
            <w:i/>
            <w:color w:val="000000" w:themeColor="text1"/>
          </w:rPr>
          <w:delText>widgets</w:delText>
        </w:r>
        <w:r w:rsidR="00385B5A" w:rsidRPr="004A4A22" w:rsidDel="00EE3CB9">
          <w:rPr>
            <w:rFonts w:cs="Times New Roman"/>
            <w:color w:val="000000" w:themeColor="text1"/>
          </w:rPr>
          <w:delText xml:space="preserve"> pueden ser combinados, extendidos, adaptados y enlazados a otros modelos. Se genera el código de la aplicación tanto para el lado cliente como par el lado servidor. </w:delText>
        </w:r>
      </w:del>
    </w:p>
    <w:p w:rsidR="00385B5A" w:rsidRPr="00CC5721" w:rsidDel="00EE3CB9" w:rsidRDefault="00CC5721" w:rsidP="000551EF">
      <w:pPr>
        <w:jc w:val="both"/>
        <w:rPr>
          <w:del w:id="486" w:author="marcazal" w:date="2015-06-20T02:49:00Z"/>
          <w:rFonts w:cs="Times New Roman"/>
        </w:rPr>
      </w:pPr>
      <w:del w:id="487" w:author="marcazal" w:date="2015-06-20T02:49:00Z">
        <w:r w:rsidRPr="00CC5721" w:rsidDel="00EE3CB9">
          <w:rPr>
            <w:rFonts w:cs="Times New Roman"/>
            <w:b/>
            <w:color w:val="000000" w:themeColor="text1"/>
          </w:rPr>
          <w:delText xml:space="preserve">a2) </w:delText>
        </w:r>
        <w:r w:rsidR="00385B5A" w:rsidRPr="00CC5721" w:rsidDel="00EE3CB9">
          <w:rPr>
            <w:rFonts w:cs="Times New Roman"/>
            <w:b/>
            <w:color w:val="000000" w:themeColor="text1"/>
          </w:rPr>
          <w:delText>Extensión a UWE (UWE-R</w:delText>
        </w:r>
      </w:del>
      <w:del w:id="488" w:author="marcazal" w:date="2015-06-18T07:10:00Z">
        <w:r w:rsidR="00385B5A" w:rsidRPr="00CC5721" w:rsidDel="005949D2">
          <w:rPr>
            <w:rFonts w:cs="Times New Roman"/>
            <w:b/>
            <w:color w:val="000000" w:themeColor="text1"/>
          </w:rPr>
          <w:delText>IA</w:delText>
        </w:r>
      </w:del>
      <w:del w:id="489" w:author="marcazal" w:date="2015-06-20T02:49:00Z">
        <w:r w:rsidR="00385B5A" w:rsidRPr="00CC5721" w:rsidDel="00EE3CB9">
          <w:rPr>
            <w:rFonts w:cs="Times New Roman"/>
            <w:b/>
            <w:color w:val="000000" w:themeColor="text1"/>
          </w:rPr>
          <w:delText xml:space="preserve">) </w:delText>
        </w:r>
      </w:del>
    </w:p>
    <w:p w:rsidR="00385B5A" w:rsidRPr="004A4A22" w:rsidDel="00EE3CB9" w:rsidRDefault="00385B5A" w:rsidP="00CC5721">
      <w:pPr>
        <w:jc w:val="both"/>
        <w:rPr>
          <w:del w:id="490" w:author="marcazal" w:date="2015-06-20T02:49:00Z"/>
          <w:rFonts w:cs="Times New Roman"/>
        </w:rPr>
      </w:pPr>
      <w:del w:id="491" w:author="marcazal" w:date="2015-06-20T02:49:00Z">
        <w:r w:rsidRPr="004A4A22" w:rsidDel="00EE3CB9">
          <w:rPr>
            <w:rFonts w:cs="Times New Roman"/>
            <w:color w:val="000000" w:themeColor="text1"/>
          </w:rPr>
          <w:delText>El enfoque UWE (</w:delText>
        </w:r>
        <w:r w:rsidRPr="004A4A22" w:rsidDel="00EE3CB9">
          <w:rPr>
            <w:rFonts w:cs="Times New Roman"/>
            <w:i/>
            <w:iCs/>
          </w:rPr>
          <w:delText>UML-based Web Engineering)</w:delText>
        </w:r>
        <w:r w:rsidRPr="004A4A22" w:rsidDel="00EE3CB9">
          <w:rPr>
            <w:rFonts w:cs="Times New Roman"/>
            <w:color w:val="000000" w:themeColor="text1"/>
          </w:rPr>
          <w:delText xml:space="preserve"> </w:delText>
        </w:r>
        <w:r w:rsidR="000A7A24" w:rsidRPr="000A7A24" w:rsidDel="00EE3CB9">
          <w:rPr>
            <w:rFonts w:ascii="Calibri" w:hAnsi="Calibri" w:cs="Calibri"/>
            <w:color w:val="000000" w:themeColor="text1"/>
          </w:rPr>
          <w:delText>[</w:delText>
        </w:r>
        <w:r w:rsidR="000254F9" w:rsidDel="00EE3CB9">
          <w:fldChar w:fldCharType="begin"/>
        </w:r>
        <w:r w:rsidR="001748C7" w:rsidDel="00EE3CB9">
          <w:delInstrText xml:space="preserve"> REF BIB_koch2000 \* MERGEFORMAT </w:delInstrText>
        </w:r>
        <w:r w:rsidR="000254F9" w:rsidDel="00EE3CB9">
          <w:fldChar w:fldCharType="separate"/>
        </w:r>
        <w:r w:rsidR="000A7A24" w:rsidRPr="000A7A24" w:rsidDel="00EE3CB9">
          <w:rPr>
            <w:rFonts w:ascii="Calibri" w:hAnsi="Calibri" w:cs="Calibri"/>
            <w:color w:val="000000" w:themeColor="text1"/>
            <w:lang w:val="es-PY"/>
          </w:rPr>
          <w:delText>&lt;koch2000&gt;</w:delText>
        </w:r>
        <w:r w:rsidR="000254F9" w:rsidDel="00EE3CB9">
          <w:fldChar w:fldCharType="end"/>
        </w:r>
        <w:r w:rsidR="000A7A24" w:rsidRPr="000A7A24" w:rsidDel="00EE3CB9">
          <w:rPr>
            <w:rFonts w:ascii="Calibri" w:hAnsi="Calibri" w:cs="Calibri"/>
            <w:color w:val="000000" w:themeColor="text1"/>
          </w:rPr>
          <w:delText>][</w:delText>
        </w:r>
        <w:r w:rsidR="000254F9" w:rsidRPr="000A7A24" w:rsidDel="00EE3CB9">
          <w:rPr>
            <w:rFonts w:ascii="Calibri" w:hAnsi="Calibri" w:cs="Calibri"/>
            <w:color w:val="000000" w:themeColor="text1"/>
          </w:rPr>
          <w:fldChar w:fldCharType="begin"/>
        </w:r>
        <w:r w:rsidR="000A7A24" w:rsidRPr="000A7A24" w:rsidDel="00EE3CB9">
          <w:rPr>
            <w:rFonts w:ascii="Calibri" w:hAnsi="Calibri" w:cs="Calibri"/>
            <w:color w:val="000000" w:themeColor="text1"/>
          </w:rPr>
          <w:delInstrText xml:space="preserve"> REF BIB_koch2001 \* MERGEFORMAT </w:delInstrText>
        </w:r>
        <w:r w:rsidR="000254F9" w:rsidRPr="000A7A24" w:rsidDel="00EE3CB9">
          <w:rPr>
            <w:rFonts w:ascii="Calibri" w:hAnsi="Calibri" w:cs="Calibri"/>
            <w:color w:val="000000" w:themeColor="text1"/>
          </w:rPr>
          <w:fldChar w:fldCharType="separate"/>
        </w:r>
        <w:r w:rsidR="000A7A24" w:rsidRPr="000A7A24" w:rsidDel="00EE3CB9">
          <w:rPr>
            <w:rFonts w:ascii="Calibri" w:hAnsi="Calibri" w:cs="Calibri"/>
            <w:color w:val="000000" w:themeColor="text1"/>
            <w:lang w:val="es-PY"/>
          </w:rPr>
          <w:delText>&lt;koch2001&gt;</w:delText>
        </w:r>
        <w:r w:rsidR="000254F9" w:rsidRPr="000A7A24" w:rsidDel="00EE3CB9">
          <w:rPr>
            <w:rFonts w:ascii="Calibri" w:hAnsi="Calibri" w:cs="Calibri"/>
            <w:color w:val="000000" w:themeColor="text1"/>
          </w:rPr>
          <w:fldChar w:fldCharType="end"/>
        </w:r>
        <w:r w:rsidR="000A7A24" w:rsidRPr="000A7A24" w:rsidDel="00EE3CB9">
          <w:rPr>
            <w:rFonts w:ascii="Calibri" w:hAnsi="Calibri" w:cs="Calibri"/>
            <w:color w:val="000000" w:themeColor="text1"/>
          </w:rPr>
          <w:delText>]</w:delText>
        </w:r>
        <w:r w:rsidRPr="004A4A22" w:rsidDel="00EE3CB9">
          <w:rPr>
            <w:rFonts w:cs="Times New Roman"/>
            <w:color w:val="000000" w:themeColor="text1"/>
          </w:rPr>
          <w:delText xml:space="preserve"> es una metodología orientada a objetos que tiene la particularidad distintiva de que está basada totalmente en UML. Está definida en la forma de perfil y de por sí, es una extensión al metamodelo UML. </w:delText>
        </w:r>
        <w:r w:rsidRPr="004A4A22" w:rsidDel="00EE3CB9">
          <w:rPr>
            <w:rFonts w:cs="Times New Roman"/>
          </w:rPr>
          <w:delText xml:space="preserve">UWE-R es una ligera extensión de UWE para RIA, que abarca las capas de navegación, proceso y presentación. Por lo tanto, los nuevos elementos de modelado están definidos heredando la estructura definida y el comportamiento de los elementos UWE. </w:delText>
        </w:r>
      </w:del>
    </w:p>
    <w:p w:rsidR="00385B5A" w:rsidRPr="004A4A22" w:rsidDel="00EE3CB9" w:rsidRDefault="00385B5A" w:rsidP="00CC5721">
      <w:pPr>
        <w:jc w:val="both"/>
        <w:rPr>
          <w:del w:id="492" w:author="marcazal" w:date="2015-06-20T02:49:00Z"/>
          <w:rFonts w:cs="Times New Roman"/>
        </w:rPr>
      </w:pPr>
      <w:del w:id="493" w:author="marcazal" w:date="2015-06-20T02:49:00Z">
        <w:r w:rsidRPr="004A4A22" w:rsidDel="00EE3CB9">
          <w:rPr>
            <w:rFonts w:cs="Times New Roman"/>
          </w:rPr>
          <w:delText xml:space="preserve">Con respecto a las extensiones a la navegación, se extienden las metaclases </w:delText>
        </w:r>
        <w:r w:rsidRPr="004A4A22" w:rsidDel="00EE3CB9">
          <w:rPr>
            <w:rFonts w:cs="Times New Roman"/>
            <w:i/>
          </w:rPr>
          <w:delText>Nodo</w:delText>
        </w:r>
        <w:r w:rsidRPr="004A4A22" w:rsidDel="00EE3CB9">
          <w:rPr>
            <w:rFonts w:cs="Times New Roman"/>
          </w:rPr>
          <w:delText xml:space="preserve"> y </w:delText>
        </w:r>
        <w:r w:rsidRPr="004A4A22" w:rsidDel="00EE3CB9">
          <w:rPr>
            <w:rFonts w:cs="Times New Roman"/>
            <w:i/>
          </w:rPr>
          <w:delText>Enlace</w:delText>
        </w:r>
        <w:r w:rsidRPr="004A4A22" w:rsidDel="00EE3CB9">
          <w:rPr>
            <w:rFonts w:cs="Times New Roman"/>
          </w:rPr>
          <w:delText>.</w:delText>
        </w:r>
        <w:r w:rsidR="009F3B67" w:rsidDel="00EE3CB9">
          <w:rPr>
            <w:rFonts w:cs="Times New Roman"/>
          </w:rPr>
          <w:delText xml:space="preserve"> Como puede verse en la Figura 9</w:delText>
        </w:r>
        <w:r w:rsidRPr="004A4A22" w:rsidDel="00EE3CB9">
          <w:rPr>
            <w:rFonts w:cs="Times New Roman"/>
          </w:rPr>
          <w:delText xml:space="preserve">, la metaclase </w:delText>
        </w:r>
        <w:r w:rsidRPr="004A4A22" w:rsidDel="00EE3CB9">
          <w:rPr>
            <w:rFonts w:cs="Times New Roman"/>
            <w:i/>
          </w:rPr>
          <w:delText>Nodo</w:delText>
        </w:r>
        <w:r w:rsidRPr="004A4A22" w:rsidDel="00EE3CB9">
          <w:rPr>
            <w:rFonts w:cs="Times New Roman"/>
          </w:rPr>
          <w:delText xml:space="preserve"> es extendida agregando la metaclase </w:delText>
        </w:r>
        <w:r w:rsidRPr="004A4A22" w:rsidDel="00EE3CB9">
          <w:rPr>
            <w:rFonts w:cs="Times New Roman"/>
            <w:i/>
          </w:rPr>
          <w:delText>RichNavigationClass</w:delText>
        </w:r>
        <w:r w:rsidRPr="004A4A22" w:rsidDel="00EE3CB9">
          <w:rPr>
            <w:rFonts w:cs="Times New Roman"/>
          </w:rPr>
          <w:delText xml:space="preserve">, que a diferencia de UWE clásico que se basa en la navegación hipertextual principalmente, esta nueva metaclase, podría estar contenida dentro de un objeto </w:delText>
        </w:r>
        <w:r w:rsidRPr="004A4A22" w:rsidDel="00EE3CB9">
          <w:rPr>
            <w:rFonts w:cs="Times New Roman"/>
            <w:i/>
          </w:rPr>
          <w:delText>Flash</w:delText>
        </w:r>
        <w:r w:rsidRPr="004A4A22" w:rsidDel="00EE3CB9">
          <w:rPr>
            <w:rFonts w:cs="Times New Roman"/>
          </w:rPr>
          <w:delText xml:space="preserve"> o un </w:delText>
        </w:r>
        <w:r w:rsidRPr="004A4A22" w:rsidDel="00EE3CB9">
          <w:rPr>
            <w:rFonts w:cs="Times New Roman"/>
            <w:i/>
          </w:rPr>
          <w:delText>Java Applet</w:delText>
        </w:r>
        <w:r w:rsidRPr="004A4A22" w:rsidDel="00EE3CB9">
          <w:rPr>
            <w:rFonts w:cs="Times New Roman"/>
          </w:rPr>
          <w:delText xml:space="preserve">. La metaclase </w:delText>
        </w:r>
        <w:r w:rsidRPr="004A4A22" w:rsidDel="00EE3CB9">
          <w:rPr>
            <w:rFonts w:cs="Times New Roman"/>
            <w:i/>
          </w:rPr>
          <w:delText>Enlace</w:delText>
        </w:r>
        <w:r w:rsidRPr="004A4A22" w:rsidDel="00EE3CB9">
          <w:rPr>
            <w:rFonts w:cs="Times New Roman"/>
          </w:rPr>
          <w:delText xml:space="preserve"> se extiende agregando la metaclase </w:delText>
        </w:r>
        <w:r w:rsidRPr="004A4A22" w:rsidDel="00EE3CB9">
          <w:rPr>
            <w:rFonts w:cs="Times New Roman"/>
            <w:i/>
          </w:rPr>
          <w:delText>RichNavigationLInk</w:delText>
        </w:r>
        <w:r w:rsidRPr="004A4A22" w:rsidDel="00EE3CB9">
          <w:rPr>
            <w:rFonts w:cs="Times New Roman"/>
          </w:rPr>
          <w:delText xml:space="preserve">, que tiene como finalidad modelar la interacción entre la aplicación cliente y servidor; especificando si se trata de una comunicación síncrona o asíncrona. En el caso de ser asíncrona, la respuesta es un </w:delText>
        </w:r>
        <w:r w:rsidRPr="004A4A22" w:rsidDel="00EE3CB9">
          <w:rPr>
            <w:rFonts w:cs="Times New Roman"/>
            <w:i/>
          </w:rPr>
          <w:delText>callback</w:delText>
        </w:r>
        <w:r w:rsidRPr="004A4A22" w:rsidDel="00EE3CB9">
          <w:rPr>
            <w:rFonts w:cs="Times New Roman"/>
          </w:rPr>
          <w:delText>.</w:delText>
        </w:r>
      </w:del>
    </w:p>
    <w:p w:rsidR="009F3B67" w:rsidDel="00EE3CB9" w:rsidRDefault="00124A47" w:rsidP="009F3B67">
      <w:pPr>
        <w:keepNext/>
        <w:jc w:val="both"/>
        <w:rPr>
          <w:del w:id="494" w:author="marcazal" w:date="2015-06-20T02:49:00Z"/>
        </w:rPr>
      </w:pPr>
      <w:del w:id="495" w:author="marcazal" w:date="2015-06-20T02:49:00Z">
        <w:r>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del>
    </w:p>
    <w:p w:rsidR="00385B5A" w:rsidRPr="009F3B67" w:rsidDel="00EE3CB9" w:rsidRDefault="009F3B67" w:rsidP="009F3B67">
      <w:pPr>
        <w:pStyle w:val="Epgrafe"/>
        <w:ind w:left="1416" w:firstLine="708"/>
        <w:jc w:val="both"/>
        <w:rPr>
          <w:del w:id="496" w:author="marcazal" w:date="2015-06-20T02:49:00Z"/>
          <w:rFonts w:cs="Times New Roman"/>
          <w:b w:val="0"/>
          <w:color w:val="000000" w:themeColor="text1"/>
        </w:rPr>
      </w:pPr>
      <w:del w:id="497" w:author="marcazal" w:date="2015-06-20T02:49:00Z">
        <w:r w:rsidRPr="009F3B67" w:rsidDel="00EE3CB9">
          <w:rPr>
            <w:color w:val="000000" w:themeColor="text1"/>
          </w:rPr>
          <w:delText xml:space="preserve">Figura </w:delText>
        </w:r>
        <w:r w:rsidR="000254F9" w:rsidRPr="009F3B67" w:rsidDel="00EE3CB9">
          <w:rPr>
            <w:b w:val="0"/>
            <w:bCs w:val="0"/>
            <w:color w:val="000000" w:themeColor="text1"/>
          </w:rPr>
          <w:fldChar w:fldCharType="begin"/>
        </w:r>
        <w:r w:rsidRPr="009F3B67" w:rsidDel="00EE3CB9">
          <w:rPr>
            <w:color w:val="000000" w:themeColor="text1"/>
          </w:rPr>
          <w:delInstrText xml:space="preserve"> SEQ Figura \* ARABIC </w:delInstrText>
        </w:r>
        <w:r w:rsidR="000254F9" w:rsidRPr="009F3B67" w:rsidDel="00EE3CB9">
          <w:rPr>
            <w:b w:val="0"/>
            <w:bCs w:val="0"/>
            <w:color w:val="000000" w:themeColor="text1"/>
          </w:rPr>
          <w:fldChar w:fldCharType="separate"/>
        </w:r>
        <w:r w:rsidR="00255D9F" w:rsidDel="00EE3CB9">
          <w:rPr>
            <w:noProof/>
            <w:color w:val="000000" w:themeColor="text1"/>
          </w:rPr>
          <w:delText>9</w:delText>
        </w:r>
        <w:r w:rsidR="000254F9" w:rsidRPr="009F3B67" w:rsidDel="00EE3CB9">
          <w:rPr>
            <w:b w:val="0"/>
            <w:bCs w:val="0"/>
            <w:color w:val="000000" w:themeColor="text1"/>
          </w:rPr>
          <w:fldChar w:fldCharType="end"/>
        </w:r>
        <w:r w:rsidRPr="009F3B67" w:rsidDel="00EE3CB9">
          <w:rPr>
            <w:b w:val="0"/>
            <w:color w:val="000000" w:themeColor="text1"/>
          </w:rPr>
          <w:delText xml:space="preserve">   Extensiones a las metaclases Nodo y Enlace.</w:delText>
        </w:r>
      </w:del>
    </w:p>
    <w:p w:rsidR="00385B5A" w:rsidRPr="004A4A22" w:rsidDel="00EE3CB9" w:rsidRDefault="00385B5A" w:rsidP="009F3B67">
      <w:pPr>
        <w:jc w:val="both"/>
        <w:rPr>
          <w:del w:id="498" w:author="marcazal" w:date="2015-06-20T02:49:00Z"/>
          <w:rFonts w:cs="Times New Roman"/>
        </w:rPr>
      </w:pPr>
      <w:del w:id="499" w:author="marcazal" w:date="2015-06-20T02:49:00Z">
        <w:r w:rsidRPr="004A4A22" w:rsidDel="00EE3CB9">
          <w:rPr>
            <w:rFonts w:cs="Times New Roman"/>
          </w:rPr>
          <w:delText xml:space="preserve">A nivel de presentación, se agregan algunas metaclases para expresar la riqueza de las </w:delText>
        </w:r>
        <w:r w:rsidR="00BC355D" w:rsidDel="00EE3CB9">
          <w:rPr>
            <w:rFonts w:cs="Times New Roman"/>
          </w:rPr>
          <w:delText>RIAS</w:delText>
        </w:r>
      </w:del>
      <w:ins w:id="500" w:author="Ivan Lopez" w:date="2015-06-17T17:03:00Z">
        <w:del w:id="501" w:author="marcazal" w:date="2015-06-20T02:49:00Z">
          <w:r w:rsidR="00524FF6" w:rsidRPr="00524FF6" w:rsidDel="00EE3CB9">
            <w:rPr>
              <w:rFonts w:cs="Times New Roman"/>
            </w:rPr>
            <w:delText>RIA</w:delText>
          </w:r>
        </w:del>
      </w:ins>
      <w:ins w:id="502" w:author="Ivan Lopez" w:date="2015-06-17T17:08:00Z">
        <w:del w:id="503" w:author="marcazal" w:date="2015-06-20T02:49:00Z">
          <w:r w:rsidR="00060C44" w:rsidDel="00EE3CB9">
            <w:rPr>
              <w:rFonts w:cs="Times New Roman"/>
            </w:rPr>
            <w:delText>s</w:delText>
          </w:r>
        </w:del>
      </w:ins>
      <w:del w:id="504" w:author="marcazal" w:date="2015-06-20T02:49:00Z">
        <w:r w:rsidRPr="004A4A22" w:rsidDel="00EE3CB9">
          <w:rPr>
            <w:rFonts w:cs="Times New Roman"/>
          </w:rPr>
          <w:delText xml:space="preserve"> con respecto al aspecto de la interfaz de usuario, como puede verse en la Figura 5. </w:delText>
        </w:r>
      </w:del>
    </w:p>
    <w:p w:rsidR="009F3B67" w:rsidDel="00EE3CB9" w:rsidRDefault="00124A47" w:rsidP="009F3B67">
      <w:pPr>
        <w:keepNext/>
        <w:jc w:val="both"/>
        <w:rPr>
          <w:del w:id="505" w:author="marcazal" w:date="2015-06-20T02:49:00Z"/>
        </w:rPr>
      </w:pPr>
      <w:del w:id="506" w:author="marcazal" w:date="2015-06-20T02:49:00Z">
        <w:r>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del>
    </w:p>
    <w:p w:rsidR="00385B5A" w:rsidRPr="009F3B67" w:rsidDel="00EE3CB9" w:rsidRDefault="009F3B67" w:rsidP="009F3B67">
      <w:pPr>
        <w:pStyle w:val="Epgrafe"/>
        <w:ind w:left="708" w:firstLine="708"/>
        <w:jc w:val="both"/>
        <w:rPr>
          <w:del w:id="507" w:author="marcazal" w:date="2015-06-20T02:49:00Z"/>
          <w:rFonts w:cs="Times New Roman"/>
          <w:b w:val="0"/>
          <w:color w:val="000000" w:themeColor="text1"/>
        </w:rPr>
      </w:pPr>
      <w:del w:id="508" w:author="marcazal" w:date="2015-06-20T02:49:00Z">
        <w:r w:rsidRPr="009F3B67" w:rsidDel="00EE3CB9">
          <w:rPr>
            <w:color w:val="000000" w:themeColor="text1"/>
          </w:rPr>
          <w:delText xml:space="preserve">Figura </w:delText>
        </w:r>
        <w:r w:rsidR="000254F9" w:rsidRPr="009F3B67" w:rsidDel="00EE3CB9">
          <w:rPr>
            <w:b w:val="0"/>
            <w:bCs w:val="0"/>
            <w:color w:val="000000" w:themeColor="text1"/>
          </w:rPr>
          <w:fldChar w:fldCharType="begin"/>
        </w:r>
        <w:r w:rsidRPr="009F3B67" w:rsidDel="00EE3CB9">
          <w:rPr>
            <w:color w:val="000000" w:themeColor="text1"/>
          </w:rPr>
          <w:delInstrText xml:space="preserve"> SEQ Figura \* ARABIC </w:delInstrText>
        </w:r>
        <w:r w:rsidR="000254F9" w:rsidRPr="009F3B67" w:rsidDel="00EE3CB9">
          <w:rPr>
            <w:b w:val="0"/>
            <w:bCs w:val="0"/>
            <w:color w:val="000000" w:themeColor="text1"/>
          </w:rPr>
          <w:fldChar w:fldCharType="separate"/>
        </w:r>
        <w:r w:rsidR="00255D9F" w:rsidDel="00EE3CB9">
          <w:rPr>
            <w:noProof/>
            <w:color w:val="000000" w:themeColor="text1"/>
          </w:rPr>
          <w:delText>10</w:delText>
        </w:r>
        <w:r w:rsidR="000254F9" w:rsidRPr="009F3B67" w:rsidDel="00EE3CB9">
          <w:rPr>
            <w:b w:val="0"/>
            <w:bCs w:val="0"/>
            <w:color w:val="000000" w:themeColor="text1"/>
          </w:rPr>
          <w:fldChar w:fldCharType="end"/>
        </w:r>
        <w:r w:rsidRPr="009F3B67" w:rsidDel="00EE3CB9">
          <w:rPr>
            <w:b w:val="0"/>
            <w:color w:val="000000" w:themeColor="text1"/>
          </w:rPr>
          <w:delText xml:space="preserve">    Extensiones al metamodelo de Presentación en UWE-R.</w:delText>
        </w:r>
      </w:del>
    </w:p>
    <w:p w:rsidR="00385B5A" w:rsidRPr="004A4A22" w:rsidDel="00EE3CB9" w:rsidRDefault="00385B5A" w:rsidP="009F3B67">
      <w:pPr>
        <w:jc w:val="both"/>
        <w:rPr>
          <w:del w:id="509" w:author="marcazal" w:date="2015-06-20T02:49:00Z"/>
          <w:rFonts w:cs="Times New Roman"/>
        </w:rPr>
      </w:pPr>
      <w:del w:id="510" w:author="marcazal" w:date="2015-06-20T02:49:00Z">
        <w:r w:rsidRPr="004A4A22" w:rsidDel="00EE3CB9">
          <w:rPr>
            <w:rFonts w:cs="Times New Roman"/>
          </w:rPr>
          <w:delText xml:space="preserve">Por último, se llevan a cabo extensiones con respecto al proceso (o la lógica de la aplicación), en la cual, se puede modelar los procesos que pueden realizarse en los lados servidor y cliente respectivamente. También por medio de la metaclase </w:delText>
        </w:r>
        <w:r w:rsidRPr="004A4A22" w:rsidDel="00EE3CB9">
          <w:rPr>
            <w:rFonts w:cs="Times New Roman"/>
            <w:i/>
          </w:rPr>
          <w:delText>Autonomous Action,</w:delText>
        </w:r>
        <w:r w:rsidRPr="004A4A22" w:rsidDel="00EE3CB9">
          <w:rPr>
            <w:rFonts w:cs="Times New Roman"/>
          </w:rPr>
          <w:delText xml:space="preserve"> se pueden modelar las acciones que deben llevarse a cabo automáticamente en la aplicación, sin la interacción del usuario; por ejemplo en el caso que expire un temporizador; se dispara automáticamen</w:delText>
        </w:r>
        <w:r w:rsidR="00F60927" w:rsidDel="00EE3CB9">
          <w:rPr>
            <w:rFonts w:cs="Times New Roman"/>
          </w:rPr>
          <w:delText>te al</w:delText>
        </w:r>
        <w:r w:rsidR="00AE4686" w:rsidDel="00EE3CB9">
          <w:rPr>
            <w:rFonts w:cs="Times New Roman"/>
          </w:rPr>
          <w:delText xml:space="preserve">guna acción. </w:delText>
        </w:r>
      </w:del>
    </w:p>
    <w:p w:rsidR="00385B5A" w:rsidRPr="00AE4686" w:rsidDel="00EE3CB9" w:rsidRDefault="00F60927" w:rsidP="000551EF">
      <w:pPr>
        <w:jc w:val="both"/>
        <w:rPr>
          <w:del w:id="511" w:author="marcazal" w:date="2015-06-20T02:49:00Z"/>
          <w:rFonts w:cs="Times New Roman"/>
          <w:b/>
          <w:bCs/>
          <w:color w:val="000000" w:themeColor="text1"/>
        </w:rPr>
      </w:pPr>
      <w:del w:id="512" w:author="marcazal" w:date="2015-06-20T02:49:00Z">
        <w:r w:rsidRPr="00AE4686" w:rsidDel="00EE3CB9">
          <w:rPr>
            <w:rFonts w:cs="Times New Roman"/>
            <w:b/>
            <w:bCs/>
            <w:color w:val="000000" w:themeColor="text1"/>
          </w:rPr>
          <w:delText xml:space="preserve">a3) </w:delText>
        </w:r>
        <w:r w:rsidR="00385B5A" w:rsidRPr="00AE4686" w:rsidDel="00EE3CB9">
          <w:rPr>
            <w:rFonts w:cs="Times New Roman"/>
            <w:b/>
            <w:bCs/>
            <w:color w:val="000000" w:themeColor="text1"/>
          </w:rPr>
          <w:delText>UWE combinada con la herramienta RUX</w:delText>
        </w:r>
      </w:del>
    </w:p>
    <w:p w:rsidR="00385B5A" w:rsidRPr="004A4A22" w:rsidDel="00EE3CB9" w:rsidRDefault="00385B5A" w:rsidP="00F60927">
      <w:pPr>
        <w:jc w:val="both"/>
        <w:rPr>
          <w:del w:id="513" w:author="marcazal" w:date="2015-06-20T02:49:00Z"/>
          <w:rFonts w:cs="Times New Roman"/>
          <w:color w:val="000000" w:themeColor="text1"/>
        </w:rPr>
      </w:pPr>
      <w:del w:id="514" w:author="marcazal" w:date="2015-06-20T02:49:00Z">
        <w:r w:rsidRPr="004A4A22" w:rsidDel="00EE3CB9">
          <w:rPr>
            <w:rFonts w:cs="Times New Roman"/>
            <w:bCs/>
            <w:color w:val="000000" w:themeColor="text1"/>
          </w:rPr>
          <w:delText xml:space="preserve">La metodología UWE también puede combinarse con el método RUX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BIB_preciado2008 \* MERGEFORMAT </w:delInstrText>
        </w:r>
        <w:r w:rsidR="000254F9" w:rsidDel="00EE3CB9">
          <w:fldChar w:fldCharType="separate"/>
        </w:r>
        <w:r w:rsidR="000A7A24" w:rsidRPr="000A7A24" w:rsidDel="00EE3CB9">
          <w:rPr>
            <w:rFonts w:ascii="Calibri" w:hAnsi="Calibri" w:cs="Calibri"/>
            <w:lang w:val="es-PY"/>
          </w:rPr>
          <w:delText>&lt;preciado2008&gt;</w:delText>
        </w:r>
        <w:r w:rsidR="000254F9" w:rsidDel="00EE3CB9">
          <w:fldChar w:fldCharType="end"/>
        </w:r>
        <w:r w:rsidR="000A7A24" w:rsidRPr="000A7A24" w:rsidDel="00EE3CB9">
          <w:rPr>
            <w:rFonts w:ascii="Calibri" w:hAnsi="Calibri" w:cs="Calibri"/>
          </w:rPr>
          <w:delText>]</w:delText>
        </w:r>
        <w:r w:rsidRPr="004A4A22" w:rsidDel="00EE3CB9">
          <w:rPr>
            <w:rFonts w:cs="Times New Roman"/>
            <w:color w:val="000000" w:themeColor="text1"/>
          </w:rPr>
          <w:delText xml:space="preserve">. </w:delText>
        </w:r>
        <w:r w:rsidRPr="004A4A22" w:rsidDel="00EE3CB9">
          <w:rPr>
            <w:rFonts w:cs="Times New Roman"/>
          </w:rPr>
          <w:delTex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delText>
        </w:r>
      </w:del>
      <w:del w:id="515" w:author="marcazal" w:date="2015-06-20T01:31:00Z">
        <w:r w:rsidRPr="004A4A22" w:rsidDel="001E6F09">
          <w:rPr>
            <w:rFonts w:cs="Times New Roman"/>
          </w:rPr>
          <w:delText xml:space="preserve">La </w:delText>
        </w:r>
      </w:del>
      <w:del w:id="516" w:author="marcazal" w:date="2015-06-20T02:49:00Z">
        <w:r w:rsidRPr="004A4A22" w:rsidDel="00EE3CB9">
          <w:rPr>
            <w:rFonts w:cs="Times New Roman"/>
          </w:rPr>
          <w:delText xml:space="preserve">propuesta </w:delText>
        </w:r>
      </w:del>
      <w:del w:id="517" w:author="marcazal" w:date="2015-06-20T01:30:00Z">
        <w:r w:rsidRPr="004A4A22" w:rsidDel="001E6F09">
          <w:rPr>
            <w:rFonts w:cs="Times New Roman"/>
          </w:rPr>
          <w:delText xml:space="preserve">presentada </w:delText>
        </w:r>
      </w:del>
      <w:del w:id="518" w:author="marcazal" w:date="2015-06-20T02:49:00Z">
        <w:r w:rsidRPr="004A4A22" w:rsidDel="00EE3CB9">
          <w:rPr>
            <w:rFonts w:cs="Times New Roman"/>
          </w:rPr>
          <w:delText xml:space="preserve">en </w:delText>
        </w:r>
      </w:del>
      <w:commentRangeStart w:id="519"/>
      <w:ins w:id="520" w:author="magali" w:date="2015-06-09T13:30:00Z">
        <w:del w:id="521" w:author="marcazal" w:date="2015-06-20T02:49:00Z">
          <w:r w:rsidR="00DB187D" w:rsidDel="00EE3CB9">
            <w:rPr>
              <w:rFonts w:cs="Times New Roman"/>
            </w:rPr>
            <w:delText>por</w:delText>
          </w:r>
          <w:r w:rsidR="00DB187D" w:rsidRPr="004A4A22" w:rsidDel="00EE3CB9">
            <w:rPr>
              <w:rFonts w:cs="Times New Roman"/>
            </w:rPr>
            <w:delText xml:space="preserve"> </w:delText>
          </w:r>
          <w:commentRangeEnd w:id="519"/>
          <w:r w:rsidR="00DB187D" w:rsidDel="00EE3CB9">
            <w:rPr>
              <w:rStyle w:val="Refdecomentario"/>
              <w:rFonts w:eastAsiaTheme="minorEastAsia"/>
              <w:lang w:eastAsia="es-ES"/>
            </w:rPr>
            <w:commentReference w:id="519"/>
          </w:r>
        </w:del>
      </w:ins>
      <w:del w:id="522" w:author="marcazal" w:date="2015-06-20T02:49:00Z">
        <w:r w:rsidRPr="004A4A22" w:rsidDel="00EE3CB9">
          <w:rPr>
            <w:rFonts w:cs="Times New Roman"/>
          </w:rPr>
          <w:delText>[13] busca construir el puente entre ambos enfoques, definiendo reglas de transformación entre sus respectivos metamodelos</w:delText>
        </w:r>
      </w:del>
      <w:ins w:id="523" w:author="magali" w:date="2015-06-09T13:30:00Z">
        <w:del w:id="524" w:author="marcazal" w:date="2015-06-20T02:49:00Z">
          <w:r w:rsidR="00DB187D" w:rsidDel="00EE3CB9">
            <w:rPr>
              <w:rFonts w:cs="Times New Roman"/>
            </w:rPr>
            <w:delText xml:space="preserve"> </w:delText>
          </w:r>
          <w:r w:rsidR="00DB187D" w:rsidRPr="004A4A22" w:rsidDel="00EE3CB9">
            <w:rPr>
              <w:rFonts w:cs="Times New Roman"/>
            </w:rPr>
            <w:delText>[13]</w:delText>
          </w:r>
        </w:del>
      </w:ins>
      <w:del w:id="525" w:author="marcazal" w:date="2015-06-20T02:49:00Z">
        <w:r w:rsidRPr="004A4A22" w:rsidDel="00EE3CB9">
          <w:rPr>
            <w:rFonts w:cs="Times New Roman"/>
          </w:rPr>
          <w:delText>. En otros términos, se extiende las reglas de generación de UWE de manera a obtener la conexión con la metodología RUX automáticamente.</w:delText>
        </w:r>
      </w:del>
    </w:p>
    <w:p w:rsidR="00385B5A" w:rsidRPr="004A4A22" w:rsidDel="00EE3CB9" w:rsidRDefault="00385B5A" w:rsidP="00AE4686">
      <w:pPr>
        <w:jc w:val="both"/>
        <w:rPr>
          <w:del w:id="526" w:author="marcazal" w:date="2015-06-20T02:49:00Z"/>
          <w:rFonts w:cs="Times New Roman"/>
        </w:rPr>
      </w:pPr>
      <w:del w:id="527" w:author="marcazal" w:date="2015-06-20T02:49:00Z">
        <w:r w:rsidRPr="004A4A22" w:rsidDel="00EE3CB9">
          <w:rPr>
            <w:rFonts w:cs="Times New Roman"/>
          </w:rPr>
          <w:delText xml:space="preserve">La metodología RUX presenta 3 niveles de interfaces, proveyendo de esta forma una cadena de refinamientos. La interfaz abstracta provee de una representación común a todos los dispositivos y plataformas de desarrollo </w:delText>
        </w:r>
        <w:r w:rsidR="00BC355D" w:rsidDel="00EE3CB9">
          <w:rPr>
            <w:rFonts w:cs="Times New Roman"/>
          </w:rPr>
          <w:delText>RIAS</w:delText>
        </w:r>
      </w:del>
      <w:ins w:id="528" w:author="Ivan Lopez" w:date="2015-06-17T17:03:00Z">
        <w:del w:id="529" w:author="marcazal" w:date="2015-06-20T02:49:00Z">
          <w:r w:rsidR="00524FF6" w:rsidRPr="00524FF6" w:rsidDel="00EE3CB9">
            <w:rPr>
              <w:rFonts w:cs="Times New Roman"/>
            </w:rPr>
            <w:delText>RIA</w:delText>
          </w:r>
        </w:del>
      </w:ins>
      <w:ins w:id="530" w:author="Ivan Lopez" w:date="2015-06-17T17:39:00Z">
        <w:del w:id="531" w:author="marcazal" w:date="2015-06-20T02:49:00Z">
          <w:r w:rsidR="0020643B" w:rsidDel="00EE3CB9">
            <w:rPr>
              <w:rFonts w:cs="Times New Roman"/>
            </w:rPr>
            <w:delText>s</w:delText>
          </w:r>
        </w:del>
      </w:ins>
      <w:del w:id="532" w:author="marcazal" w:date="2015-06-20T02:49:00Z">
        <w:r w:rsidRPr="004A4A22" w:rsidDel="00EE3CB9">
          <w:rPr>
            <w:rFonts w:cs="Times New Roman"/>
          </w:rPr>
          <w:delTex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delText>
        </w:r>
        <w:r w:rsidR="00AE4686" w:rsidDel="00EE3CB9">
          <w:rPr>
            <w:rFonts w:cs="Times New Roman"/>
          </w:rPr>
          <w:delText>una sincronización temporal. (Por ejemplo</w:delText>
        </w:r>
        <w:r w:rsidRPr="004A4A22" w:rsidDel="00EE3CB9">
          <w:rPr>
            <w:rFonts w:cs="Times New Roman"/>
          </w:rPr>
          <w:delText xml:space="preserve"> </w:delText>
        </w:r>
        <w:r w:rsidR="00AE4686" w:rsidRPr="004A4A22" w:rsidDel="00EE3CB9">
          <w:rPr>
            <w:rFonts w:cs="Times New Roman"/>
          </w:rPr>
          <w:delText>Animaciones</w:delText>
        </w:r>
        <w:r w:rsidRPr="004A4A22" w:rsidDel="00EE3CB9">
          <w:rPr>
            <w:rFonts w:cs="Times New Roman"/>
          </w:rPr>
          <w:delText>). La presentación interactiva permite la especificación del comportamiento del usuario con la interfaz de usuario RIA.</w:delText>
        </w:r>
      </w:del>
    </w:p>
    <w:p w:rsidR="00385B5A" w:rsidRPr="004A4A22" w:rsidDel="00EE3CB9" w:rsidRDefault="00385B5A" w:rsidP="00AE4686">
      <w:pPr>
        <w:jc w:val="both"/>
        <w:rPr>
          <w:del w:id="533" w:author="marcazal" w:date="2015-06-20T02:49:00Z"/>
          <w:rFonts w:cs="Times New Roman"/>
        </w:rPr>
      </w:pPr>
      <w:del w:id="534" w:author="marcazal" w:date="2015-06-20T02:49:00Z">
        <w:r w:rsidRPr="004A4A22" w:rsidDel="00EE3CB9">
          <w:rPr>
            <w:rFonts w:cs="Times New Roman"/>
          </w:rPr>
          <w:delText>La interfaz final contiene la información final para la generación de código de la interfaz de usuario, lo cual es específica para un dispositivo o un grupo de dispositivos y para una plataforma de desarrollo RIA tal como Flex, Ajax o OpenLaszlo</w:delText>
        </w:r>
        <w:r w:rsidRPr="004A4A22" w:rsidDel="00EE3CB9">
          <w:rPr>
            <w:rStyle w:val="Refdenotaalpie"/>
            <w:rFonts w:cs="Times New Roman"/>
          </w:rPr>
          <w:footnoteReference w:id="11"/>
        </w:r>
        <w:r w:rsidRPr="004A4A22" w:rsidDel="00EE3CB9">
          <w:rPr>
            <w:rFonts w:cs="Times New Roman"/>
          </w:rPr>
          <w:delText>.</w:delText>
        </w:r>
      </w:del>
    </w:p>
    <w:p w:rsidR="00385B5A" w:rsidRPr="00AE4686" w:rsidDel="00EE3CB9" w:rsidRDefault="00AE4686" w:rsidP="000551EF">
      <w:pPr>
        <w:jc w:val="both"/>
        <w:rPr>
          <w:del w:id="537" w:author="marcazal" w:date="2015-06-20T02:49:00Z"/>
          <w:rFonts w:cs="Times New Roman"/>
          <w:b/>
        </w:rPr>
      </w:pPr>
      <w:del w:id="538" w:author="marcazal" w:date="2015-06-20T02:49:00Z">
        <w:r w:rsidDel="00EE3CB9">
          <w:rPr>
            <w:rFonts w:cs="Times New Roman"/>
            <w:b/>
          </w:rPr>
          <w:delText xml:space="preserve">a4) </w:delText>
        </w:r>
        <w:r w:rsidR="00385B5A" w:rsidRPr="00AE4686" w:rsidDel="00EE3CB9">
          <w:rPr>
            <w:rFonts w:cs="Times New Roman"/>
            <w:b/>
          </w:rPr>
          <w:delText>UWE con patrones</w:delText>
        </w:r>
      </w:del>
    </w:p>
    <w:p w:rsidR="00385B5A" w:rsidRPr="004A4A22" w:rsidDel="00EE3CB9" w:rsidRDefault="00124A47" w:rsidP="00AE4686">
      <w:pPr>
        <w:jc w:val="both"/>
        <w:rPr>
          <w:del w:id="539" w:author="marcazal" w:date="2015-06-20T02:49:00Z"/>
          <w:rFonts w:cs="Times New Roman"/>
        </w:rPr>
      </w:pPr>
      <w:del w:id="540" w:author="marcazal" w:date="2015-06-20T02:49:00Z">
        <w:r>
          <w:rPr>
            <w:rFonts w:cs="Times New Roman"/>
            <w:bCs/>
            <w:noProof/>
            <w:color w:val="000000" w:themeColor="text1"/>
            <w:lang w:val="es-PY" w:eastAsia="es-PY"/>
            <w:rPrChange w:id="541">
              <w:rPr>
                <w:noProof/>
                <w:lang w:val="es-PY" w:eastAsia="es-PY"/>
              </w:rPr>
            </w:rPrChange>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9" cstate="print"/>
                      <a:srcRect/>
                      <a:stretch>
                        <a:fillRect/>
                      </a:stretch>
                    </pic:blipFill>
                    <pic:spPr bwMode="auto">
                      <a:xfrm>
                        <a:off x="0" y="0"/>
                        <a:ext cx="2722880" cy="1662430"/>
                      </a:xfrm>
                      <a:prstGeom prst="rect">
                        <a:avLst/>
                      </a:prstGeom>
                      <a:noFill/>
                    </pic:spPr>
                  </pic:pic>
                </a:graphicData>
              </a:graphic>
            </wp:anchor>
          </w:drawing>
        </w:r>
        <w:r>
          <w:rPr>
            <w:rFonts w:cs="Times New Roman"/>
            <w:bCs/>
            <w:noProof/>
            <w:color w:val="000000" w:themeColor="text1"/>
            <w:lang w:val="es-PY" w:eastAsia="es-PY"/>
            <w:rPrChange w:id="542">
              <w:rPr>
                <w:noProof/>
                <w:lang w:val="es-PY" w:eastAsia="es-PY"/>
              </w:rPr>
            </w:rPrChange>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20" cstate="print"/>
                      <a:srcRect/>
                      <a:stretch>
                        <a:fillRect/>
                      </a:stretch>
                    </pic:blipFill>
                    <pic:spPr bwMode="auto">
                      <a:xfrm>
                        <a:off x="0" y="0"/>
                        <a:ext cx="2745740" cy="1774825"/>
                      </a:xfrm>
                      <a:prstGeom prst="rect">
                        <a:avLst/>
                      </a:prstGeom>
                      <a:noFill/>
                    </pic:spPr>
                  </pic:pic>
                </a:graphicData>
              </a:graphic>
            </wp:anchor>
          </w:drawing>
        </w:r>
        <w:r w:rsidR="00385B5A" w:rsidRPr="004A4A22" w:rsidDel="00EE3CB9">
          <w:rPr>
            <w:rFonts w:cs="Times New Roman"/>
            <w:bCs/>
            <w:color w:val="000000" w:themeColor="text1"/>
          </w:rPr>
          <w:delText>UWE puede extenderse por medio de patrones</w:delText>
        </w:r>
        <w:r w:rsidR="00385B5A" w:rsidRPr="004A4A22" w:rsidDel="00EE3CB9">
          <w:rPr>
            <w:rFonts w:cs="Times New Roman"/>
            <w:b/>
            <w:bCs/>
            <w:color w:val="000000" w:themeColor="text1"/>
          </w:rPr>
          <w:delText xml:space="preserve">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BIB_koch2009 \* MERGEFORMAT </w:delInstrText>
        </w:r>
        <w:r w:rsidR="000254F9" w:rsidDel="00EE3CB9">
          <w:fldChar w:fldCharType="separate"/>
        </w:r>
        <w:r w:rsidR="000A7A24" w:rsidRPr="000A7A24" w:rsidDel="00EE3CB9">
          <w:rPr>
            <w:rFonts w:ascii="Calibri" w:hAnsi="Calibri" w:cs="Calibri"/>
            <w:lang w:val="es-PY"/>
          </w:rPr>
          <w:delText>&lt;koch2009&gt;</w:delText>
        </w:r>
        <w:r w:rsidR="000254F9" w:rsidDel="00EE3CB9">
          <w:fldChar w:fldCharType="end"/>
        </w:r>
        <w:r w:rsidR="000A7A24" w:rsidRPr="000A7A24" w:rsidDel="00EE3CB9">
          <w:rPr>
            <w:rFonts w:ascii="Calibri" w:hAnsi="Calibri" w:cs="Calibri"/>
          </w:rPr>
          <w:delText>]</w:delText>
        </w:r>
        <w:r w:rsidR="00385B5A" w:rsidRPr="004A4A22" w:rsidDel="00EE3CB9">
          <w:rPr>
            <w:rFonts w:cs="Times New Roman"/>
          </w:rPr>
          <w:delText>.</w:delText>
        </w:r>
        <w:r w:rsidR="00385B5A" w:rsidRPr="004A4A22" w:rsidDel="00EE3CB9">
          <w:rPr>
            <w:rFonts w:cs="Times New Roman"/>
            <w:b/>
            <w:color w:val="000000" w:themeColor="text1"/>
          </w:rPr>
          <w:delText xml:space="preserve"> </w:delText>
        </w:r>
        <w:r w:rsidR="00385B5A" w:rsidRPr="004A4A22" w:rsidDel="00EE3CB9">
          <w:rPr>
            <w:rFonts w:cs="Times New Roman"/>
          </w:rPr>
          <w:delText xml:space="preserve">Los patrones </w:delText>
        </w:r>
        <w:r w:rsidR="00BC355D" w:rsidDel="00EE3CB9">
          <w:rPr>
            <w:rFonts w:cs="Times New Roman"/>
          </w:rPr>
          <w:delText>RIAS</w:delText>
        </w:r>
      </w:del>
      <w:ins w:id="543" w:author="Ivan Lopez" w:date="2015-06-17T17:04:00Z">
        <w:del w:id="544" w:author="marcazal" w:date="2015-06-20T02:49:00Z">
          <w:r w:rsidR="00524FF6" w:rsidRPr="00524FF6" w:rsidDel="00EE3CB9">
            <w:rPr>
              <w:rFonts w:cs="Times New Roman"/>
            </w:rPr>
            <w:delText>RIA</w:delText>
          </w:r>
          <w:r w:rsidR="00524FF6" w:rsidDel="00EE3CB9">
            <w:rPr>
              <w:rFonts w:cs="Times New Roman"/>
            </w:rPr>
            <w:delText>s</w:delText>
          </w:r>
        </w:del>
      </w:ins>
      <w:del w:id="545" w:author="marcazal" w:date="2015-06-20T02:49:00Z">
        <w:r w:rsidR="00385B5A" w:rsidRPr="004A4A22" w:rsidDel="00EE3CB9">
          <w:rPr>
            <w:rFonts w:cs="Times New Roman"/>
          </w:rPr>
          <w:delText xml:space="preserve">, describen la interacción, la operación y la presentación de un </w:delText>
        </w:r>
        <w:r w:rsidR="00385B5A" w:rsidRPr="004A4A22" w:rsidDel="00EE3CB9">
          <w:rPr>
            <w:rFonts w:cs="Times New Roman"/>
            <w:i/>
          </w:rPr>
          <w:delText>widget</w:delText>
        </w:r>
        <w:r w:rsidR="00385B5A" w:rsidRPr="004A4A22" w:rsidDel="00EE3CB9">
          <w:rPr>
            <w:rFonts w:cs="Times New Roman"/>
          </w:rPr>
          <w:delText xml:space="preserve">, en donde la interacción es el disparador del patrón RIA (por ejemplo, el movimiento del mouse, presionar una tecla o un evento temporal). Como resultado de la interacción, una variedad de operaciones pueden ser </w:delText>
        </w:r>
        <w:r w:rsidR="00AE4686" w:rsidDel="00EE3CB9">
          <w:rPr>
            <w:rFonts w:cs="Times New Roman"/>
          </w:rPr>
          <w:delText>llevadas a cabo</w:delText>
        </w:r>
        <w:r w:rsidR="00385B5A" w:rsidRPr="004A4A22" w:rsidDel="00EE3CB9">
          <w:rPr>
            <w:rFonts w:cs="Times New Roman"/>
          </w:rPr>
          <w:delText>, tales como validaciones, búsquedas y refrescados de página. Finalmente el resultado implica una actualización en la interfaz de usuario.</w:delText>
        </w:r>
        <w:r w:rsidR="00DB187D" w:rsidDel="00EE3CB9">
          <w:rPr>
            <w:rFonts w:cs="Times New Roman"/>
          </w:rPr>
          <w:delText xml:space="preserve"> </w:delText>
        </w:r>
      </w:del>
    </w:p>
    <w:p w:rsidR="00385B5A" w:rsidRPr="00B9688A" w:rsidDel="00EE3CB9" w:rsidRDefault="000254F9" w:rsidP="000551EF">
      <w:pPr>
        <w:jc w:val="both"/>
        <w:rPr>
          <w:del w:id="546" w:author="marcazal" w:date="2015-06-20T02:49:00Z"/>
          <w:rFonts w:cs="Times New Roman"/>
        </w:rPr>
      </w:pPr>
      <w:del w:id="547" w:author="marcazal" w:date="2015-06-20T02:49:00Z">
        <w:r w:rsidRPr="000254F9">
          <w:rPr>
            <w:noProof/>
          </w:rPr>
          <w:pict>
            <v:shape id="_x0000_s1036" type="#_x0000_t202" style="position:absolute;left:0;text-align:left;margin-left:226.75pt;margin-top:-9.7pt;width:204.6pt;height:21pt;z-index:251682816" wrapcoords="-79 0 -79 20965 21600 20965 21600 0 -79 0" stroked="f">
              <v:textbox style="mso-next-textbox:#_x0000_s1036;mso-fit-shape-to-text:t" inset="0,0,0,0">
                <w:txbxContent>
                  <w:p w:rsidR="00E00CB2" w:rsidRPr="00AE4686" w:rsidRDefault="00E00CB2" w:rsidP="00B9688A">
                    <w:pPr>
                      <w:pStyle w:val="Epgrafe"/>
                      <w:rPr>
                        <w:rFonts w:eastAsiaTheme="minorHAnsi"/>
                        <w:b w:val="0"/>
                        <w:i/>
                        <w:noProof/>
                        <w:color w:val="000000" w:themeColor="text1"/>
                      </w:rPr>
                    </w:pPr>
                    <w:r>
                      <w:rPr>
                        <w:color w:val="000000" w:themeColor="text1"/>
                      </w:rPr>
                      <w:t xml:space="preserve">        </w:t>
                    </w:r>
                    <w:r w:rsidRPr="00AE4686">
                      <w:rPr>
                        <w:color w:val="000000" w:themeColor="text1"/>
                      </w:rPr>
                      <w:t xml:space="preserve">Figura </w:t>
                    </w:r>
                    <w:r w:rsidR="000254F9" w:rsidRPr="00AE4686">
                      <w:rPr>
                        <w:color w:val="000000" w:themeColor="text1"/>
                      </w:rPr>
                      <w:fldChar w:fldCharType="begin"/>
                    </w:r>
                    <w:r w:rsidRPr="00AE4686">
                      <w:rPr>
                        <w:color w:val="000000" w:themeColor="text1"/>
                      </w:rPr>
                      <w:instrText xml:space="preserve"> SEQ Figura \* ARABIC </w:instrText>
                    </w:r>
                    <w:r w:rsidR="000254F9" w:rsidRPr="00AE4686">
                      <w:rPr>
                        <w:color w:val="000000" w:themeColor="text1"/>
                      </w:rPr>
                      <w:fldChar w:fldCharType="separate"/>
                    </w:r>
                    <w:r w:rsidR="00255D9F">
                      <w:rPr>
                        <w:noProof/>
                        <w:color w:val="000000" w:themeColor="text1"/>
                      </w:rPr>
                      <w:t>11</w:t>
                    </w:r>
                    <w:r w:rsidR="000254F9" w:rsidRPr="00AE4686">
                      <w:rPr>
                        <w:color w:val="000000" w:themeColor="text1"/>
                      </w:rPr>
                      <w:fldChar w:fldCharType="end"/>
                    </w:r>
                    <w:r w:rsidRPr="00AE4686">
                      <w:rPr>
                        <w:color w:val="000000" w:themeColor="text1"/>
                      </w:rPr>
                      <w:t xml:space="preserve"> </w:t>
                    </w:r>
                    <w:r w:rsidRPr="00AE4686">
                      <w:rPr>
                        <w:b w:val="0"/>
                        <w:color w:val="000000" w:themeColor="text1"/>
                      </w:rPr>
                      <w:t xml:space="preserve">  </w:t>
                    </w:r>
                    <w:proofErr w:type="spellStart"/>
                    <w:r w:rsidRPr="00AE4686">
                      <w:rPr>
                        <w:b w:val="0"/>
                        <w:color w:val="000000" w:themeColor="text1"/>
                      </w:rPr>
                      <w:t>Patron</w:t>
                    </w:r>
                    <w:proofErr w:type="spellEnd"/>
                    <w:r w:rsidRPr="00AE4686">
                      <w:rPr>
                        <w:b w:val="0"/>
                        <w:color w:val="000000" w:themeColor="text1"/>
                      </w:rPr>
                      <w:t xml:space="preserve"> en UWE </w:t>
                    </w:r>
                    <w:proofErr w:type="spellStart"/>
                    <w:r w:rsidRPr="00AE4686">
                      <w:rPr>
                        <w:b w:val="0"/>
                        <w:i/>
                        <w:color w:val="000000" w:themeColor="text1"/>
                      </w:rPr>
                      <w:t>Periodic</w:t>
                    </w:r>
                    <w:proofErr w:type="spellEnd"/>
                    <w:r w:rsidRPr="00AE4686">
                      <w:rPr>
                        <w:b w:val="0"/>
                        <w:i/>
                        <w:color w:val="000000" w:themeColor="text1"/>
                      </w:rPr>
                      <w:t xml:space="preserve"> </w:t>
                    </w:r>
                    <w:proofErr w:type="spellStart"/>
                    <w:r w:rsidRPr="00AE4686">
                      <w:rPr>
                        <w:b w:val="0"/>
                        <w:i/>
                        <w:color w:val="000000" w:themeColor="text1"/>
                      </w:rPr>
                      <w:t>Refresh</w:t>
                    </w:r>
                    <w:proofErr w:type="spellEnd"/>
                    <w:r w:rsidRPr="00AE4686">
                      <w:rPr>
                        <w:b w:val="0"/>
                        <w:i/>
                        <w:color w:val="000000" w:themeColor="text1"/>
                      </w:rPr>
                      <w:t>.</w:t>
                    </w:r>
                  </w:p>
                </w:txbxContent>
              </v:textbox>
              <w10:wrap type="tight"/>
            </v:shape>
          </w:pict>
        </w:r>
        <w:r w:rsidRPr="000254F9">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E00CB2" w:rsidRPr="00B9688A" w:rsidRDefault="00E00CB2" w:rsidP="00B9688A">
                    <w:pPr>
                      <w:pStyle w:val="Epgrafe"/>
                      <w:ind w:firstLine="708"/>
                      <w:rPr>
                        <w:rFonts w:eastAsiaTheme="minorHAnsi"/>
                        <w:b w:val="0"/>
                        <w:noProof/>
                        <w:color w:val="000000" w:themeColor="text1"/>
                        <w:lang w:val="es-PY"/>
                      </w:rPr>
                    </w:pPr>
                    <w:r w:rsidRPr="00B9688A">
                      <w:rPr>
                        <w:color w:val="000000" w:themeColor="text1"/>
                      </w:rPr>
                      <w:t xml:space="preserve">Figura </w:t>
                    </w:r>
                    <w:r w:rsidR="000254F9" w:rsidRPr="00B9688A">
                      <w:rPr>
                        <w:color w:val="000000" w:themeColor="text1"/>
                      </w:rPr>
                      <w:fldChar w:fldCharType="begin"/>
                    </w:r>
                    <w:r w:rsidRPr="00B9688A">
                      <w:rPr>
                        <w:color w:val="000000" w:themeColor="text1"/>
                      </w:rPr>
                      <w:instrText xml:space="preserve"> SEQ Figura \* ARABIC </w:instrText>
                    </w:r>
                    <w:r w:rsidR="000254F9" w:rsidRPr="00B9688A">
                      <w:rPr>
                        <w:color w:val="000000" w:themeColor="text1"/>
                      </w:rPr>
                      <w:fldChar w:fldCharType="separate"/>
                    </w:r>
                    <w:r w:rsidR="00255D9F">
                      <w:rPr>
                        <w:noProof/>
                        <w:color w:val="000000" w:themeColor="text1"/>
                      </w:rPr>
                      <w:t>12</w:t>
                    </w:r>
                    <w:r w:rsidR="000254F9" w:rsidRPr="00B9688A">
                      <w:rPr>
                        <w:color w:val="000000" w:themeColor="text1"/>
                      </w:rPr>
                      <w:fldChar w:fldCharType="end"/>
                    </w:r>
                    <w:r w:rsidRPr="00B9688A">
                      <w:rPr>
                        <w:b w:val="0"/>
                        <w:color w:val="000000" w:themeColor="text1"/>
                      </w:rPr>
                      <w:t xml:space="preserve">   </w:t>
                    </w:r>
                    <w:proofErr w:type="spellStart"/>
                    <w:r w:rsidRPr="00B9688A">
                      <w:rPr>
                        <w:b w:val="0"/>
                        <w:color w:val="000000" w:themeColor="text1"/>
                      </w:rPr>
                      <w:t>Patron</w:t>
                    </w:r>
                    <w:proofErr w:type="spellEnd"/>
                    <w:r w:rsidRPr="00B9688A">
                      <w:rPr>
                        <w:b w:val="0"/>
                        <w:color w:val="000000" w:themeColor="text1"/>
                      </w:rPr>
                      <w:t xml:space="preserve"> en UWE Autocomplete</w:t>
                    </w:r>
                  </w:p>
                </w:txbxContent>
              </v:textbox>
              <w10:wrap type="tight"/>
            </v:shape>
          </w:pict>
        </w:r>
        <w:r w:rsidR="00385B5A" w:rsidRPr="004A4A22" w:rsidDel="00EE3CB9">
          <w:rPr>
            <w:rFonts w:cs="Times New Roman"/>
          </w:rPr>
          <w:delText xml:space="preserve">Este enfoque consiste en el uso de modelos que representan </w:delText>
        </w:r>
        <w:r w:rsidR="00385B5A" w:rsidRPr="004A4A22" w:rsidDel="00EE3CB9">
          <w:rPr>
            <w:rFonts w:cs="Times New Roman"/>
            <w:i/>
          </w:rPr>
          <w:delText>widgets</w:delText>
        </w:r>
        <w:r w:rsidR="00385B5A" w:rsidRPr="004A4A22" w:rsidDel="00EE3CB9">
          <w:rPr>
            <w:rFonts w:cs="Times New Roman"/>
          </w:rPr>
          <w:delText xml:space="preserve"> </w:delText>
        </w:r>
        <w:r w:rsidR="00BC355D" w:rsidDel="00EE3CB9">
          <w:rPr>
            <w:rFonts w:cs="Times New Roman"/>
          </w:rPr>
          <w:delText>RIAS</w:delText>
        </w:r>
      </w:del>
      <w:ins w:id="548" w:author="Ivan Lopez" w:date="2015-06-17T17:05:00Z">
        <w:del w:id="549" w:author="marcazal" w:date="2015-06-20T02:49:00Z">
          <w:r w:rsidR="00524FF6" w:rsidRPr="00524FF6" w:rsidDel="00EE3CB9">
            <w:rPr>
              <w:rFonts w:cs="Times New Roman"/>
            </w:rPr>
            <w:delText>RIAs</w:delText>
          </w:r>
        </w:del>
      </w:ins>
      <w:del w:id="550" w:author="marcazal" w:date="2015-06-20T02:49:00Z">
        <w:r w:rsidR="00385B5A" w:rsidRPr="004A4A22" w:rsidDel="00EE3CB9">
          <w:rPr>
            <w:rFonts w:cs="Times New Roman"/>
          </w:rPr>
          <w:delText xml:space="preserve">, y la inclusión de estos modelos dentro de metodologías de desarrollo web existentes. Cada </w:delText>
        </w:r>
        <w:r w:rsidR="00385B5A" w:rsidRPr="004A4A22" w:rsidDel="00EE3CB9">
          <w:rPr>
            <w:rFonts w:cs="Times New Roman"/>
            <w:i/>
          </w:rPr>
          <w:delText>widget</w:delText>
        </w:r>
        <w:r w:rsidR="00385B5A" w:rsidRPr="004A4A22" w:rsidDel="00EE3CB9">
          <w:rPr>
            <w:rFonts w:cs="Times New Roman"/>
          </w:rPr>
          <w:delText xml:space="preserve"> es modelado por medio de máquinas de estados que representan la característica RIA deseada. </w:delText>
        </w:r>
        <w:r w:rsidR="00B9688A" w:rsidDel="00EE3CB9">
          <w:rPr>
            <w:rFonts w:cs="Times New Roman"/>
            <w:color w:val="000000" w:themeColor="text1"/>
          </w:rPr>
          <w:delText xml:space="preserve">En las figuras 11 y 12 </w:delText>
        </w:r>
        <w:r w:rsidR="00385B5A" w:rsidRPr="004A4A22" w:rsidDel="00EE3CB9">
          <w:rPr>
            <w:rFonts w:cs="Times New Roman"/>
            <w:color w:val="000000" w:themeColor="text1"/>
          </w:rPr>
          <w:delText>se muestran los patrones definidos en propuesta sugerida a la metodología UWE.</w:delText>
        </w:r>
      </w:del>
    </w:p>
    <w:p w:rsidR="00385B5A" w:rsidRPr="007A0930" w:rsidDel="00EE3CB9" w:rsidRDefault="007A0930" w:rsidP="000551EF">
      <w:pPr>
        <w:jc w:val="both"/>
        <w:rPr>
          <w:del w:id="551" w:author="marcazal" w:date="2015-06-20T02:49:00Z"/>
          <w:rFonts w:cs="Times New Roman"/>
          <w:b/>
          <w:color w:val="000000" w:themeColor="text1"/>
        </w:rPr>
      </w:pPr>
      <w:del w:id="552" w:author="marcazal" w:date="2015-06-20T02:49:00Z">
        <w:r w:rsidDel="00EE3CB9">
          <w:rPr>
            <w:rFonts w:cs="Times New Roman"/>
            <w:b/>
            <w:color w:val="000000" w:themeColor="text1"/>
          </w:rPr>
          <w:delText xml:space="preserve">a5) </w:delText>
        </w:r>
        <w:r w:rsidR="00385B5A" w:rsidRPr="007A0930" w:rsidDel="00EE3CB9">
          <w:rPr>
            <w:rFonts w:cs="Times New Roman"/>
            <w:b/>
            <w:color w:val="000000" w:themeColor="text1"/>
          </w:rPr>
          <w:delText xml:space="preserve">Patrones en OOWS </w:delText>
        </w:r>
      </w:del>
    </w:p>
    <w:p w:rsidR="00385B5A" w:rsidRPr="004A4A22" w:rsidDel="00EE3CB9" w:rsidRDefault="00385B5A" w:rsidP="007A0930">
      <w:pPr>
        <w:jc w:val="both"/>
        <w:rPr>
          <w:del w:id="553" w:author="marcazal" w:date="2015-06-20T02:49:00Z"/>
          <w:rFonts w:cs="Times New Roman"/>
        </w:rPr>
      </w:pPr>
      <w:del w:id="554" w:author="marcazal" w:date="2015-06-20T02:49:00Z">
        <w:r w:rsidRPr="004A4A22" w:rsidDel="00EE3CB9">
          <w:rPr>
            <w:rFonts w:cs="Times New Roman"/>
          </w:rPr>
          <w:delText>La principal contribución de este</w:delText>
        </w:r>
      </w:del>
      <w:ins w:id="555" w:author="Ivan Lopez" w:date="2015-06-17T17:48:00Z">
        <w:del w:id="556" w:author="marcazal" w:date="2015-06-20T02:49:00Z">
          <w:r w:rsidR="0020643B" w:rsidRPr="004A4A22" w:rsidDel="00EE3CB9">
            <w:rPr>
              <w:rFonts w:cs="Times New Roman"/>
            </w:rPr>
            <w:delText>de este</w:delText>
          </w:r>
        </w:del>
      </w:ins>
      <w:del w:id="557" w:author="marcazal" w:date="2015-06-20T02:49:00Z">
        <w:r w:rsidRPr="004A4A22" w:rsidDel="00EE3CB9">
          <w:rPr>
            <w:rFonts w:cs="Times New Roman"/>
          </w:rPr>
          <w:delText xml:space="preserve"> trabajo es un modelo de interacción para especificar la nueva semántica para hacer frente al desarrollo basado en modelos RIA</w:delText>
        </w:r>
      </w:del>
      <w:ins w:id="558" w:author="Ivan Lopez" w:date="2015-06-17T17:05:00Z">
        <w:del w:id="559" w:author="marcazal" w:date="2015-06-20T02:49:00Z">
          <w:r w:rsidR="00524FF6" w:rsidDel="00EE3CB9">
            <w:rPr>
              <w:rFonts w:cs="Times New Roman"/>
            </w:rPr>
            <w:delText>s</w:delText>
          </w:r>
        </w:del>
      </w:ins>
      <w:commentRangeStart w:id="560"/>
      <w:del w:id="561" w:author="marcazal" w:date="2015-06-20T02:49:00Z">
        <w:r w:rsidRPr="004A4A22" w:rsidDel="00EE3CB9">
          <w:rPr>
            <w:rFonts w:cs="Times New Roman"/>
          </w:rPr>
          <w:delText>.</w:delText>
        </w:r>
      </w:del>
      <w:ins w:id="562" w:author="Ivan Lopez" w:date="2015-06-17T17:50:00Z">
        <w:del w:id="563" w:author="marcazal" w:date="2015-06-20T02:49:00Z">
          <w:r w:rsidR="00564F07" w:rsidDel="00EE3CB9">
            <w:rPr>
              <w:rFonts w:cs="Times New Roman"/>
            </w:rPr>
            <w:delText xml:space="preserve">[Valverde y </w:delText>
          </w:r>
          <w:commentRangeStart w:id="564"/>
          <w:r w:rsidR="00564F07" w:rsidDel="00EE3CB9">
            <w:rPr>
              <w:rFonts w:cs="Times New Roman"/>
            </w:rPr>
            <w:delText>pastor</w:delText>
          </w:r>
        </w:del>
      </w:ins>
      <w:commentRangeEnd w:id="564"/>
      <w:del w:id="565" w:author="marcazal" w:date="2015-06-20T02:49:00Z">
        <w:r w:rsidR="001E6F09" w:rsidDel="00EE3CB9">
          <w:rPr>
            <w:rStyle w:val="Refdecomentario"/>
            <w:rFonts w:eastAsiaTheme="minorEastAsia"/>
            <w:lang w:eastAsia="es-ES"/>
          </w:rPr>
          <w:commentReference w:id="564"/>
        </w:r>
      </w:del>
      <w:ins w:id="566" w:author="Ivan Lopez" w:date="2015-06-17T17:50:00Z">
        <w:del w:id="567" w:author="marcazal" w:date="2015-06-20T02:49:00Z">
          <w:r w:rsidR="00564F07" w:rsidDel="00EE3CB9">
            <w:rPr>
              <w:rFonts w:cs="Times New Roman"/>
            </w:rPr>
            <w:delText>]</w:delText>
          </w:r>
        </w:del>
      </w:ins>
      <w:del w:id="568" w:author="marcazal" w:date="2015-06-20T02:49:00Z">
        <w:r w:rsidRPr="004A4A22" w:rsidDel="00EE3CB9">
          <w:rPr>
            <w:rFonts w:cs="Times New Roman"/>
          </w:rPr>
          <w:delText xml:space="preserve"> </w:delText>
        </w:r>
        <w:commentRangeEnd w:id="560"/>
        <w:r w:rsidR="00564F07" w:rsidDel="00EE3CB9">
          <w:rPr>
            <w:rStyle w:val="Refdecomentario"/>
            <w:rFonts w:eastAsiaTheme="minorEastAsia"/>
            <w:lang w:eastAsia="es-ES"/>
          </w:rPr>
          <w:commentReference w:id="560"/>
        </w:r>
        <w:r w:rsidRPr="004A4A22" w:rsidDel="00EE3CB9">
          <w:rPr>
            <w:rFonts w:cs="Times New Roman"/>
          </w:rPr>
          <w:delText xml:space="preserve">El modelo se compone de patrones de interacción que describen, desde el punto de vista conceptual, una solución genérica para la interacción común de un usuario con un sistema siguiendo los principios de la </w:delText>
        </w:r>
        <w:r w:rsidR="007A0930" w:rsidDel="00EE3CB9">
          <w:rPr>
            <w:rFonts w:cs="Times New Roman"/>
            <w:i/>
          </w:rPr>
          <w:delText>Human Computer Interaction (</w:delText>
        </w:r>
        <w:r w:rsidR="001748C7" w:rsidRPr="001748C7" w:rsidDel="00EE3CB9">
          <w:rPr>
            <w:rFonts w:cs="Times New Roman"/>
          </w:rPr>
          <w:delText>HCI</w:delText>
        </w:r>
        <w:r w:rsidR="007A0930" w:rsidDel="00EE3CB9">
          <w:rPr>
            <w:rFonts w:cs="Times New Roman"/>
            <w:i/>
          </w:rPr>
          <w:delText>)</w:delText>
        </w:r>
        <w:r w:rsidRPr="004A4A22" w:rsidDel="00EE3CB9">
          <w:rPr>
            <w:rStyle w:val="Refdenotaalpie"/>
            <w:rFonts w:cs="Times New Roman"/>
            <w:i/>
          </w:rPr>
          <w:footnoteReference w:id="12"/>
        </w:r>
        <w:r w:rsidRPr="004A4A22" w:rsidDel="00EE3CB9">
          <w:rPr>
            <w:rFonts w:cs="Times New Roman"/>
          </w:rPr>
          <w:delTex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delText>
        </w:r>
        <w:r w:rsidR="001748C7" w:rsidRPr="001748C7" w:rsidDel="00EE3CB9">
          <w:rPr>
            <w:rFonts w:cs="Times New Roman"/>
            <w:i/>
          </w:rPr>
          <w:delText>widgets</w:delText>
        </w:r>
        <w:r w:rsidRPr="004A4A22" w:rsidDel="00EE3CB9">
          <w:rPr>
            <w:rFonts w:cs="Times New Roman"/>
          </w:rPr>
          <w:delText xml:space="preserve"> para el autocompletado y la exp</w:delText>
        </w:r>
        <w:r w:rsidR="00BE704A" w:rsidDel="00EE3CB9">
          <w:rPr>
            <w:rFonts w:cs="Times New Roman"/>
          </w:rPr>
          <w:delText>ansi</w:delText>
        </w:r>
        <w:r w:rsidR="00B477AE" w:rsidDel="00EE3CB9">
          <w:rPr>
            <w:rFonts w:cs="Times New Roman"/>
          </w:rPr>
          <w:delText>ón/colapso de texto. En la Figu</w:delText>
        </w:r>
        <w:r w:rsidR="00BE704A" w:rsidDel="00EE3CB9">
          <w:rPr>
            <w:rFonts w:cs="Times New Roman"/>
          </w:rPr>
          <w:delText>ra 13</w:delText>
        </w:r>
        <w:r w:rsidRPr="004A4A22" w:rsidDel="00EE3CB9">
          <w:rPr>
            <w:rFonts w:cs="Times New Roman"/>
          </w:rPr>
          <w:delText xml:space="preserve"> se puede analizar el proceso de desarrollo para esta propuesta</w:delText>
        </w:r>
      </w:del>
    </w:p>
    <w:p w:rsidR="00BE704A" w:rsidDel="00EE3CB9" w:rsidRDefault="00124A47" w:rsidP="00BE704A">
      <w:pPr>
        <w:keepNext/>
        <w:ind w:firstLine="709"/>
        <w:jc w:val="both"/>
        <w:rPr>
          <w:del w:id="576" w:author="marcazal" w:date="2015-06-20T02:49:00Z"/>
        </w:rPr>
      </w:pPr>
      <w:del w:id="577" w:author="marcazal" w:date="2015-06-20T02:49:00Z">
        <w:r>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21"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del>
    </w:p>
    <w:p w:rsidR="00385B5A" w:rsidRPr="00BE704A" w:rsidDel="00EE3CB9" w:rsidRDefault="00BE704A" w:rsidP="00BE704A">
      <w:pPr>
        <w:pStyle w:val="Epgrafe"/>
        <w:ind w:left="708" w:firstLine="708"/>
        <w:jc w:val="both"/>
        <w:rPr>
          <w:del w:id="578" w:author="marcazal" w:date="2015-06-20T02:49:00Z"/>
          <w:rFonts w:cs="Times New Roman"/>
          <w:b w:val="0"/>
          <w:color w:val="000000" w:themeColor="text1"/>
        </w:rPr>
      </w:pPr>
      <w:commentRangeStart w:id="579"/>
      <w:commentRangeStart w:id="580"/>
      <w:commentRangeStart w:id="581"/>
      <w:del w:id="582" w:author="marcazal" w:date="2015-06-20T02:49:00Z">
        <w:r w:rsidRPr="00BE704A" w:rsidDel="00EE3CB9">
          <w:rPr>
            <w:color w:val="000000" w:themeColor="text1"/>
          </w:rPr>
          <w:delText xml:space="preserve">Figura </w:delText>
        </w:r>
        <w:r w:rsidR="000254F9" w:rsidRPr="00BE704A" w:rsidDel="00EE3CB9">
          <w:rPr>
            <w:b w:val="0"/>
            <w:bCs w:val="0"/>
            <w:color w:val="000000" w:themeColor="text1"/>
          </w:rPr>
          <w:fldChar w:fldCharType="begin"/>
        </w:r>
        <w:r w:rsidRPr="00BE704A" w:rsidDel="00EE3CB9">
          <w:rPr>
            <w:color w:val="000000" w:themeColor="text1"/>
          </w:rPr>
          <w:delInstrText xml:space="preserve"> SEQ Figura \* ARABIC </w:delInstrText>
        </w:r>
        <w:r w:rsidR="000254F9" w:rsidRPr="00BE704A" w:rsidDel="00EE3CB9">
          <w:rPr>
            <w:b w:val="0"/>
            <w:bCs w:val="0"/>
            <w:color w:val="000000" w:themeColor="text1"/>
          </w:rPr>
          <w:fldChar w:fldCharType="separate"/>
        </w:r>
        <w:r w:rsidR="00255D9F" w:rsidDel="00EE3CB9">
          <w:rPr>
            <w:noProof/>
            <w:color w:val="000000" w:themeColor="text1"/>
          </w:rPr>
          <w:delText>13</w:delText>
        </w:r>
        <w:r w:rsidR="000254F9" w:rsidRPr="00BE704A" w:rsidDel="00EE3CB9">
          <w:rPr>
            <w:b w:val="0"/>
            <w:bCs w:val="0"/>
            <w:color w:val="000000" w:themeColor="text1"/>
          </w:rPr>
          <w:fldChar w:fldCharType="end"/>
        </w:r>
        <w:r w:rsidRPr="00BE704A" w:rsidDel="00EE3CB9">
          <w:rPr>
            <w:b w:val="0"/>
            <w:color w:val="000000" w:themeColor="text1"/>
          </w:rPr>
          <w:delText xml:space="preserve">   Un resumen del enfoque MDD con patrones para OOWS</w:delText>
        </w:r>
        <w:commentRangeEnd w:id="579"/>
        <w:r w:rsidR="00DB187D" w:rsidDel="00EE3CB9">
          <w:rPr>
            <w:rStyle w:val="Refdecomentario"/>
            <w:b w:val="0"/>
            <w:bCs w:val="0"/>
            <w:color w:val="auto"/>
          </w:rPr>
          <w:commentReference w:id="579"/>
        </w:r>
        <w:commentRangeEnd w:id="580"/>
        <w:commentRangeEnd w:id="581"/>
        <w:r w:rsidR="001E6F09" w:rsidDel="00EE3CB9">
          <w:rPr>
            <w:rStyle w:val="Refdecomentario"/>
            <w:b w:val="0"/>
            <w:bCs w:val="0"/>
            <w:color w:val="auto"/>
          </w:rPr>
          <w:commentReference w:id="580"/>
        </w:r>
      </w:del>
      <w:ins w:id="583" w:author="Ivan Lopez" w:date="2015-06-17T17:54:00Z">
        <w:del w:id="584" w:author="marcazal" w:date="2015-06-20T02:49:00Z">
          <w:r w:rsidR="00564F07" w:rsidDel="00EE3CB9">
            <w:rPr>
              <w:b w:val="0"/>
              <w:color w:val="000000" w:themeColor="text1"/>
            </w:rPr>
            <w:delText xml:space="preserve"> de Valverde y Pastor</w:delText>
          </w:r>
        </w:del>
      </w:ins>
      <w:del w:id="585" w:author="marcazal" w:date="2015-06-20T02:49:00Z">
        <w:r w:rsidR="00564F07" w:rsidDel="00EE3CB9">
          <w:rPr>
            <w:rStyle w:val="Refdecomentario"/>
            <w:b w:val="0"/>
            <w:bCs w:val="0"/>
            <w:color w:val="auto"/>
          </w:rPr>
          <w:commentReference w:id="581"/>
        </w:r>
      </w:del>
    </w:p>
    <w:p w:rsidR="00385B5A" w:rsidRPr="004A4A22" w:rsidDel="00EE3CB9" w:rsidRDefault="00385B5A" w:rsidP="002F4148">
      <w:pPr>
        <w:spacing w:after="0"/>
        <w:jc w:val="both"/>
        <w:rPr>
          <w:del w:id="586" w:author="marcazal" w:date="2015-06-20T02:49:00Z"/>
          <w:rFonts w:cs="Times New Roman"/>
        </w:rPr>
      </w:pPr>
      <w:del w:id="587" w:author="marcazal" w:date="2015-06-20T02:49:00Z">
        <w:r w:rsidRPr="004A4A22" w:rsidDel="00EE3CB9">
          <w:rPr>
            <w:rFonts w:cs="Times New Roman"/>
          </w:rPr>
          <w:delText xml:space="preserve">La </w:delText>
        </w:r>
        <w:r w:rsidR="00B477AE" w:rsidDel="00EE3CB9">
          <w:rPr>
            <w:rFonts w:cs="Times New Roman"/>
          </w:rPr>
          <w:delText xml:space="preserve">Tabla </w:delText>
        </w:r>
        <w:r w:rsidRPr="004A4A22" w:rsidDel="00EE3CB9">
          <w:rPr>
            <w:rFonts w:cs="Times New Roman"/>
          </w:rPr>
          <w:delText xml:space="preserve"> 7 que se muestra a continuación presenta un resumen de las propuestas, indicando si las características </w:delText>
        </w:r>
        <w:r w:rsidR="00BC355D" w:rsidDel="00EE3CB9">
          <w:rPr>
            <w:rFonts w:cs="Times New Roman"/>
          </w:rPr>
          <w:delText>RIAS</w:delText>
        </w:r>
      </w:del>
      <w:ins w:id="588" w:author="Ivan Lopez" w:date="2015-06-17T17:06:00Z">
        <w:del w:id="589" w:author="marcazal" w:date="2015-06-20T02:49:00Z">
          <w:r w:rsidR="00524FF6" w:rsidRPr="00524FF6" w:rsidDel="00EE3CB9">
            <w:rPr>
              <w:rFonts w:cs="Times New Roman"/>
            </w:rPr>
            <w:delText>RIAs</w:delText>
          </w:r>
        </w:del>
      </w:ins>
      <w:del w:id="590" w:author="marcazal" w:date="2015-06-20T02:49:00Z">
        <w:r w:rsidRPr="004A4A22" w:rsidDel="00EE3CB9">
          <w:rPr>
            <w:rFonts w:cs="Times New Roman"/>
          </w:rPr>
          <w:delText xml:space="preserve"> identificadas son contempladas por</w:delText>
        </w:r>
      </w:del>
      <w:ins w:id="591" w:author="magali" w:date="2015-06-09T13:37:00Z">
        <w:del w:id="592" w:author="marcazal" w:date="2015-06-20T02:49:00Z">
          <w:r w:rsidR="00DB187D" w:rsidDel="00EE3CB9">
            <w:rPr>
              <w:rFonts w:cs="Times New Roman"/>
            </w:rPr>
            <w:delText xml:space="preserve"> </w:delText>
          </w:r>
        </w:del>
      </w:ins>
      <w:del w:id="593" w:author="marcazal" w:date="2015-06-20T02:49:00Z">
        <w:r w:rsidRPr="004A4A22" w:rsidDel="00EE3CB9">
          <w:rPr>
            <w:rFonts w:cs="Times New Roman"/>
          </w:rPr>
          <w:delText xml:space="preserve"> </w:delText>
        </w:r>
      </w:del>
      <w:ins w:id="594" w:author="magali" w:date="2015-06-09T13:37:00Z">
        <w:del w:id="595" w:author="marcazal" w:date="2015-06-20T02:49:00Z">
          <w:r w:rsidR="00DB187D" w:rsidDel="00EE3CB9">
            <w:rPr>
              <w:rFonts w:cs="Times New Roman"/>
            </w:rPr>
            <w:delText>las mismas</w:delText>
          </w:r>
        </w:del>
      </w:ins>
      <w:del w:id="596" w:author="marcazal" w:date="2015-06-20T02:49:00Z">
        <w:r w:rsidRPr="004A4A22" w:rsidDel="00EE3CB9">
          <w:rPr>
            <w:rFonts w:cs="Times New Roman"/>
          </w:rPr>
          <w:delText>dichas propuestas.</w:delText>
        </w:r>
      </w:del>
    </w:p>
    <w:p w:rsidR="00385B5A" w:rsidDel="00EE3CB9" w:rsidRDefault="00385B5A" w:rsidP="000551EF">
      <w:pPr>
        <w:spacing w:after="0"/>
        <w:ind w:firstLine="360"/>
        <w:jc w:val="both"/>
        <w:rPr>
          <w:del w:id="597" w:author="marcazal" w:date="2015-06-20T02:49:00Z"/>
          <w:rFonts w:cs="Times New Roman"/>
        </w:rPr>
      </w:pPr>
    </w:p>
    <w:p w:rsidR="002F4148" w:rsidDel="00EE3CB9" w:rsidRDefault="002F4148" w:rsidP="000551EF">
      <w:pPr>
        <w:spacing w:after="0"/>
        <w:ind w:firstLine="360"/>
        <w:jc w:val="both"/>
        <w:rPr>
          <w:del w:id="598" w:author="marcazal" w:date="2015-06-20T02:49:00Z"/>
          <w:rFonts w:cs="Times New Roman"/>
        </w:rPr>
      </w:pPr>
    </w:p>
    <w:p w:rsidR="002F4148" w:rsidDel="00EE3CB9" w:rsidRDefault="002F4148" w:rsidP="000551EF">
      <w:pPr>
        <w:spacing w:after="0"/>
        <w:ind w:firstLine="360"/>
        <w:jc w:val="both"/>
        <w:rPr>
          <w:del w:id="599" w:author="marcazal" w:date="2015-06-20T02:49:00Z"/>
          <w:rFonts w:cs="Times New Roman"/>
        </w:rPr>
      </w:pPr>
    </w:p>
    <w:p w:rsidR="002F4148" w:rsidDel="00EE3CB9" w:rsidRDefault="002F4148" w:rsidP="000551EF">
      <w:pPr>
        <w:spacing w:after="0"/>
        <w:ind w:firstLine="360"/>
        <w:jc w:val="both"/>
        <w:rPr>
          <w:del w:id="600" w:author="marcazal" w:date="2015-06-20T02:49:00Z"/>
          <w:rFonts w:cs="Times New Roman"/>
        </w:rPr>
      </w:pPr>
    </w:p>
    <w:p w:rsidR="002F4148" w:rsidDel="00EE3CB9" w:rsidRDefault="002F4148" w:rsidP="000551EF">
      <w:pPr>
        <w:spacing w:after="0"/>
        <w:ind w:firstLine="360"/>
        <w:jc w:val="both"/>
        <w:rPr>
          <w:del w:id="601" w:author="marcazal" w:date="2015-06-20T02:49:00Z"/>
          <w:rFonts w:cs="Times New Roman"/>
        </w:rPr>
      </w:pPr>
    </w:p>
    <w:p w:rsidR="002F4148" w:rsidDel="00EE3CB9" w:rsidRDefault="002F4148" w:rsidP="000551EF">
      <w:pPr>
        <w:spacing w:after="0"/>
        <w:ind w:firstLine="360"/>
        <w:jc w:val="both"/>
        <w:rPr>
          <w:del w:id="602" w:author="marcazal" w:date="2015-06-20T02:49:00Z"/>
          <w:rFonts w:cs="Times New Roman"/>
        </w:rPr>
      </w:pPr>
    </w:p>
    <w:p w:rsidR="002F4148" w:rsidDel="00EE3CB9" w:rsidRDefault="002F4148" w:rsidP="000551EF">
      <w:pPr>
        <w:spacing w:after="0"/>
        <w:ind w:firstLine="360"/>
        <w:jc w:val="both"/>
        <w:rPr>
          <w:del w:id="603" w:author="marcazal" w:date="2015-06-20T02:49:00Z"/>
          <w:rFonts w:cs="Times New Roman"/>
        </w:rPr>
      </w:pPr>
    </w:p>
    <w:p w:rsidR="002F4148" w:rsidDel="00EE3CB9" w:rsidRDefault="002F4148" w:rsidP="000551EF">
      <w:pPr>
        <w:spacing w:after="0"/>
        <w:ind w:firstLine="360"/>
        <w:jc w:val="both"/>
        <w:rPr>
          <w:del w:id="604" w:author="marcazal" w:date="2015-06-20T02:49:00Z"/>
          <w:rFonts w:cs="Times New Roman"/>
        </w:rPr>
      </w:pPr>
    </w:p>
    <w:p w:rsidR="002F4148" w:rsidDel="00EE3CB9" w:rsidRDefault="002F4148" w:rsidP="000551EF">
      <w:pPr>
        <w:spacing w:after="0"/>
        <w:ind w:firstLine="360"/>
        <w:jc w:val="both"/>
        <w:rPr>
          <w:del w:id="605" w:author="marcazal" w:date="2015-06-20T02:49:00Z"/>
          <w:rFonts w:cs="Times New Roman"/>
        </w:rPr>
      </w:pPr>
    </w:p>
    <w:p w:rsidR="002F4148" w:rsidDel="00EE3CB9" w:rsidRDefault="002F4148" w:rsidP="000551EF">
      <w:pPr>
        <w:spacing w:after="0"/>
        <w:ind w:firstLine="360"/>
        <w:jc w:val="both"/>
        <w:rPr>
          <w:del w:id="606" w:author="marcazal" w:date="2015-06-20T02:49:00Z"/>
          <w:rFonts w:cs="Times New Roman"/>
        </w:rPr>
      </w:pPr>
    </w:p>
    <w:p w:rsidR="002F4148" w:rsidDel="00EE3CB9" w:rsidRDefault="002F4148" w:rsidP="000551EF">
      <w:pPr>
        <w:spacing w:after="0"/>
        <w:ind w:firstLine="360"/>
        <w:jc w:val="both"/>
        <w:rPr>
          <w:del w:id="607" w:author="marcazal" w:date="2015-06-20T02:49:00Z"/>
          <w:rFonts w:cs="Times New Roman"/>
        </w:rPr>
      </w:pPr>
    </w:p>
    <w:p w:rsidR="002F4148" w:rsidDel="00EE3CB9" w:rsidRDefault="002F4148" w:rsidP="000551EF">
      <w:pPr>
        <w:spacing w:after="0"/>
        <w:ind w:firstLine="360"/>
        <w:jc w:val="both"/>
        <w:rPr>
          <w:del w:id="608" w:author="marcazal" w:date="2015-06-20T02:49:00Z"/>
          <w:rFonts w:cs="Times New Roman"/>
        </w:rPr>
      </w:pPr>
    </w:p>
    <w:p w:rsidR="002F4148" w:rsidDel="00EE3CB9" w:rsidRDefault="002F4148" w:rsidP="000551EF">
      <w:pPr>
        <w:spacing w:after="0"/>
        <w:ind w:firstLine="360"/>
        <w:jc w:val="both"/>
        <w:rPr>
          <w:del w:id="609" w:author="marcazal" w:date="2015-06-20T02:49:00Z"/>
          <w:rFonts w:cs="Times New Roman"/>
        </w:rPr>
      </w:pPr>
    </w:p>
    <w:p w:rsidR="002F4148" w:rsidDel="00EE3CB9" w:rsidRDefault="002F4148" w:rsidP="000551EF">
      <w:pPr>
        <w:spacing w:after="0"/>
        <w:ind w:firstLine="360"/>
        <w:jc w:val="both"/>
        <w:rPr>
          <w:del w:id="610" w:author="marcazal" w:date="2015-06-20T02:49:00Z"/>
          <w:rFonts w:cs="Times New Roman"/>
        </w:rPr>
      </w:pPr>
    </w:p>
    <w:p w:rsidR="002F4148" w:rsidDel="00EE3CB9" w:rsidRDefault="002F4148" w:rsidP="000551EF">
      <w:pPr>
        <w:spacing w:after="0"/>
        <w:ind w:firstLine="360"/>
        <w:jc w:val="both"/>
        <w:rPr>
          <w:del w:id="611" w:author="marcazal" w:date="2015-06-20T02:49:00Z"/>
          <w:rFonts w:cs="Times New Roman"/>
        </w:rPr>
      </w:pPr>
    </w:p>
    <w:p w:rsidR="002F4148" w:rsidDel="00EE3CB9" w:rsidRDefault="002F4148" w:rsidP="000551EF">
      <w:pPr>
        <w:spacing w:after="0"/>
        <w:ind w:firstLine="360"/>
        <w:jc w:val="both"/>
        <w:rPr>
          <w:del w:id="612" w:author="marcazal" w:date="2015-06-20T02:49:00Z"/>
          <w:rFonts w:cs="Times New Roman"/>
        </w:rPr>
      </w:pPr>
    </w:p>
    <w:p w:rsidR="002F4148" w:rsidDel="00EE3CB9" w:rsidRDefault="002F4148" w:rsidP="000551EF">
      <w:pPr>
        <w:spacing w:after="0"/>
        <w:ind w:firstLine="360"/>
        <w:jc w:val="both"/>
        <w:rPr>
          <w:del w:id="613" w:author="marcazal" w:date="2015-06-20T02:49:00Z"/>
          <w:rFonts w:cs="Times New Roman"/>
        </w:rPr>
      </w:pPr>
    </w:p>
    <w:p w:rsidR="002F4148" w:rsidDel="00EE3CB9" w:rsidRDefault="002F4148" w:rsidP="000551EF">
      <w:pPr>
        <w:spacing w:after="0"/>
        <w:ind w:firstLine="360"/>
        <w:jc w:val="both"/>
        <w:rPr>
          <w:del w:id="614" w:author="marcazal" w:date="2015-06-20T02:49:00Z"/>
          <w:rFonts w:cs="Times New Roman"/>
        </w:rPr>
      </w:pPr>
    </w:p>
    <w:p w:rsidR="002F4148" w:rsidDel="00EE3CB9" w:rsidRDefault="002F4148" w:rsidP="000551EF">
      <w:pPr>
        <w:spacing w:after="0"/>
        <w:ind w:firstLine="360"/>
        <w:jc w:val="both"/>
        <w:rPr>
          <w:del w:id="615" w:author="marcazal" w:date="2015-06-20T02:49:00Z"/>
          <w:rFonts w:cs="Times New Roman"/>
        </w:rPr>
      </w:pPr>
    </w:p>
    <w:p w:rsidR="002F4148" w:rsidDel="00EE3CB9" w:rsidRDefault="002F4148" w:rsidP="000551EF">
      <w:pPr>
        <w:spacing w:after="0"/>
        <w:ind w:firstLine="360"/>
        <w:jc w:val="both"/>
        <w:rPr>
          <w:del w:id="616" w:author="marcazal" w:date="2015-06-20T02:49:00Z"/>
          <w:rFonts w:cs="Times New Roman"/>
        </w:rPr>
      </w:pPr>
    </w:p>
    <w:p w:rsidR="002F4148" w:rsidDel="00EE3CB9" w:rsidRDefault="002F4148" w:rsidP="000551EF">
      <w:pPr>
        <w:spacing w:after="0"/>
        <w:ind w:firstLine="360"/>
        <w:jc w:val="both"/>
        <w:rPr>
          <w:del w:id="617" w:author="marcazal" w:date="2015-06-20T02:49:00Z"/>
          <w:rFonts w:cs="Times New Roman"/>
        </w:rPr>
      </w:pPr>
    </w:p>
    <w:p w:rsidR="002F4148" w:rsidRPr="004A4A22" w:rsidDel="0025442F" w:rsidRDefault="002F4148" w:rsidP="000551EF">
      <w:pPr>
        <w:spacing w:after="0"/>
        <w:ind w:firstLine="360"/>
        <w:jc w:val="both"/>
        <w:rPr>
          <w:del w:id="618" w:author="marcazal" w:date="2015-06-18T08:06:00Z"/>
          <w:rFonts w:cs="Times New Roman"/>
        </w:rPr>
      </w:pPr>
    </w:p>
    <w:tbl>
      <w:tblPr>
        <w:tblStyle w:val="Cuadrculamedia3-nfasis3"/>
        <w:tblW w:w="0" w:type="auto"/>
        <w:tblLook w:val="04A0"/>
      </w:tblPr>
      <w:tblGrid>
        <w:gridCol w:w="1315"/>
        <w:gridCol w:w="1437"/>
        <w:gridCol w:w="691"/>
        <w:gridCol w:w="676"/>
        <w:gridCol w:w="599"/>
        <w:gridCol w:w="732"/>
        <w:gridCol w:w="711"/>
        <w:gridCol w:w="583"/>
        <w:gridCol w:w="507"/>
        <w:gridCol w:w="955"/>
        <w:gridCol w:w="514"/>
      </w:tblGrid>
      <w:tr w:rsidR="0025442F" w:rsidRPr="0080007D" w:rsidDel="00EE3CB9" w:rsidTr="00257AB4">
        <w:trPr>
          <w:cnfStyle w:val="100000000000"/>
          <w:trHeight w:val="407"/>
          <w:del w:id="619" w:author="marcazal" w:date="2015-06-20T02:49:00Z"/>
        </w:trPr>
        <w:tc>
          <w:tcPr>
            <w:cnfStyle w:val="001000000000"/>
            <w:tcW w:w="0" w:type="auto"/>
            <w:gridSpan w:val="2"/>
            <w:hideMark/>
          </w:tcPr>
          <w:p w:rsidR="0025442F" w:rsidRPr="001041DD" w:rsidDel="00EE3CB9" w:rsidRDefault="0025442F" w:rsidP="006374C0">
            <w:pPr>
              <w:spacing w:after="200" w:line="276" w:lineRule="auto"/>
              <w:jc w:val="center"/>
              <w:rPr>
                <w:del w:id="620" w:author="marcazal" w:date="2015-06-20T02:49:00Z"/>
                <w:rFonts w:cs="Times New Roman"/>
                <w:b w:val="0"/>
                <w:sz w:val="14"/>
              </w:rPr>
            </w:pPr>
          </w:p>
          <w:p w:rsidR="0025442F" w:rsidRPr="001041DD" w:rsidDel="00EE3CB9" w:rsidRDefault="001748C7" w:rsidP="006374C0">
            <w:pPr>
              <w:spacing w:after="200" w:line="276" w:lineRule="auto"/>
              <w:jc w:val="center"/>
              <w:rPr>
                <w:del w:id="621" w:author="marcazal" w:date="2015-06-20T02:49:00Z"/>
                <w:rFonts w:cs="Times New Roman"/>
                <w:b w:val="0"/>
                <w:sz w:val="14"/>
              </w:rPr>
            </w:pPr>
            <w:del w:id="622" w:author="marcazal" w:date="2015-06-20T02:49:00Z">
              <w:r w:rsidRPr="001748C7" w:rsidDel="00EE3CB9">
                <w:rPr>
                  <w:rFonts w:cs="Times New Roman"/>
                  <w:color w:val="auto"/>
                  <w:sz w:val="14"/>
                </w:rPr>
                <w:delText>Características versus metodologías</w:delText>
              </w:r>
            </w:del>
          </w:p>
        </w:tc>
        <w:tc>
          <w:tcPr>
            <w:tcW w:w="0" w:type="auto"/>
            <w:hideMark/>
          </w:tcPr>
          <w:p w:rsidR="0025442F" w:rsidRPr="006374C0" w:rsidDel="00EE3CB9" w:rsidRDefault="0025442F" w:rsidP="000551EF">
            <w:pPr>
              <w:spacing w:after="200" w:line="276" w:lineRule="auto"/>
              <w:jc w:val="center"/>
              <w:cnfStyle w:val="100000000000"/>
              <w:rPr>
                <w:del w:id="623" w:author="marcazal" w:date="2015-06-20T02:49:00Z"/>
                <w:rFonts w:cs="Times New Roman"/>
                <w:b w:val="0"/>
                <w:sz w:val="12"/>
              </w:rPr>
            </w:pPr>
          </w:p>
          <w:p w:rsidR="0025442F" w:rsidRPr="006374C0" w:rsidDel="00EE3CB9" w:rsidRDefault="0025442F" w:rsidP="006374C0">
            <w:pPr>
              <w:spacing w:after="200" w:line="276" w:lineRule="auto"/>
              <w:cnfStyle w:val="100000000000"/>
              <w:rPr>
                <w:del w:id="624" w:author="marcazal" w:date="2015-06-20T02:49:00Z"/>
                <w:rFonts w:cs="Times New Roman"/>
                <w:b w:val="0"/>
                <w:bCs w:val="0"/>
                <w:sz w:val="12"/>
              </w:rPr>
            </w:pPr>
            <w:del w:id="625" w:author="marcazal" w:date="2015-06-20T02:49:00Z">
              <w:r w:rsidRPr="006374C0" w:rsidDel="00EE3CB9">
                <w:rPr>
                  <w:rFonts w:cs="Times New Roman"/>
                  <w:b w:val="0"/>
                  <w:sz w:val="12"/>
                </w:rPr>
                <w:delText>OOHDM-RIA</w:delText>
              </w:r>
            </w:del>
          </w:p>
        </w:tc>
        <w:tc>
          <w:tcPr>
            <w:tcW w:w="0" w:type="auto"/>
            <w:hideMark/>
          </w:tcPr>
          <w:p w:rsidR="0025442F" w:rsidRPr="006374C0" w:rsidDel="00EE3CB9" w:rsidRDefault="0025442F" w:rsidP="000551EF">
            <w:pPr>
              <w:spacing w:after="200" w:line="276" w:lineRule="auto"/>
              <w:jc w:val="center"/>
              <w:cnfStyle w:val="100000000000"/>
              <w:rPr>
                <w:del w:id="626" w:author="marcazal" w:date="2015-06-20T02:49:00Z"/>
                <w:rFonts w:cs="Times New Roman"/>
                <w:b w:val="0"/>
                <w:sz w:val="12"/>
              </w:rPr>
            </w:pPr>
          </w:p>
          <w:p w:rsidR="0025442F" w:rsidRPr="006374C0" w:rsidDel="00EE3CB9" w:rsidRDefault="0025442F" w:rsidP="006374C0">
            <w:pPr>
              <w:spacing w:after="200" w:line="276" w:lineRule="auto"/>
              <w:cnfStyle w:val="100000000000"/>
              <w:rPr>
                <w:del w:id="627" w:author="marcazal" w:date="2015-06-20T02:49:00Z"/>
                <w:rFonts w:cs="Times New Roman"/>
                <w:b w:val="0"/>
                <w:bCs w:val="0"/>
                <w:sz w:val="12"/>
              </w:rPr>
            </w:pPr>
            <w:del w:id="628" w:author="marcazal" w:date="2015-06-20T02:49:00Z">
              <w:r w:rsidRPr="006374C0" w:rsidDel="00EE3CB9">
                <w:rPr>
                  <w:rFonts w:cs="Times New Roman"/>
                  <w:b w:val="0"/>
                  <w:sz w:val="12"/>
                </w:rPr>
                <w:delText>OOH4RIA</w:delText>
              </w:r>
            </w:del>
          </w:p>
        </w:tc>
        <w:tc>
          <w:tcPr>
            <w:tcW w:w="0" w:type="auto"/>
            <w:hideMark/>
          </w:tcPr>
          <w:p w:rsidR="0025442F" w:rsidRPr="006374C0" w:rsidDel="00EE3CB9" w:rsidRDefault="0025442F" w:rsidP="000551EF">
            <w:pPr>
              <w:spacing w:after="200" w:line="276" w:lineRule="auto"/>
              <w:jc w:val="center"/>
              <w:cnfStyle w:val="100000000000"/>
              <w:rPr>
                <w:del w:id="629" w:author="marcazal" w:date="2015-06-20T02:49:00Z"/>
                <w:rFonts w:cs="Times New Roman"/>
                <w:b w:val="0"/>
                <w:sz w:val="12"/>
              </w:rPr>
            </w:pPr>
          </w:p>
          <w:p w:rsidR="0025442F" w:rsidRPr="006374C0" w:rsidDel="00EE3CB9" w:rsidRDefault="0025442F" w:rsidP="00B477AE">
            <w:pPr>
              <w:spacing w:after="200" w:line="276" w:lineRule="auto"/>
              <w:cnfStyle w:val="100000000000"/>
              <w:rPr>
                <w:del w:id="630" w:author="marcazal" w:date="2015-06-20T02:49:00Z"/>
                <w:rFonts w:cs="Times New Roman"/>
                <w:b w:val="0"/>
                <w:bCs w:val="0"/>
                <w:sz w:val="12"/>
              </w:rPr>
            </w:pPr>
            <w:del w:id="631" w:author="marcazal" w:date="2015-06-20T02:49:00Z">
              <w:r w:rsidRPr="006374C0" w:rsidDel="00EE3CB9">
                <w:rPr>
                  <w:rFonts w:cs="Times New Roman"/>
                  <w:b w:val="0"/>
                  <w:sz w:val="12"/>
                </w:rPr>
                <w:delText>WebML</w:delText>
              </w:r>
            </w:del>
          </w:p>
        </w:tc>
        <w:tc>
          <w:tcPr>
            <w:tcW w:w="0" w:type="auto"/>
            <w:hideMark/>
          </w:tcPr>
          <w:p w:rsidR="0025442F" w:rsidRPr="006374C0" w:rsidDel="00EE3CB9" w:rsidRDefault="0025442F" w:rsidP="000551EF">
            <w:pPr>
              <w:spacing w:after="200" w:line="276" w:lineRule="auto"/>
              <w:jc w:val="center"/>
              <w:cnfStyle w:val="100000000000"/>
              <w:rPr>
                <w:del w:id="632" w:author="marcazal" w:date="2015-06-20T02:49:00Z"/>
                <w:rFonts w:cs="Times New Roman"/>
                <w:b w:val="0"/>
                <w:sz w:val="12"/>
              </w:rPr>
            </w:pPr>
          </w:p>
          <w:p w:rsidR="0025442F" w:rsidRPr="006374C0" w:rsidDel="00EE3CB9" w:rsidRDefault="0025442F" w:rsidP="000551EF">
            <w:pPr>
              <w:spacing w:after="200" w:line="276" w:lineRule="auto"/>
              <w:jc w:val="center"/>
              <w:cnfStyle w:val="100000000000"/>
              <w:rPr>
                <w:del w:id="633" w:author="marcazal" w:date="2015-06-20T02:49:00Z"/>
                <w:rFonts w:cs="Times New Roman"/>
                <w:b w:val="0"/>
                <w:bCs w:val="0"/>
                <w:sz w:val="12"/>
              </w:rPr>
            </w:pPr>
            <w:del w:id="634" w:author="marcazal" w:date="2015-06-20T02:49:00Z">
              <w:r w:rsidRPr="006374C0" w:rsidDel="00EE3CB9">
                <w:rPr>
                  <w:rFonts w:cs="Times New Roman"/>
                  <w:b w:val="0"/>
                  <w:sz w:val="12"/>
                </w:rPr>
                <w:delText>Patrones con UWE</w:delText>
              </w:r>
            </w:del>
          </w:p>
        </w:tc>
        <w:tc>
          <w:tcPr>
            <w:tcW w:w="0" w:type="auto"/>
            <w:hideMark/>
          </w:tcPr>
          <w:p w:rsidR="0025442F" w:rsidRPr="006374C0" w:rsidDel="00EE3CB9" w:rsidRDefault="0025442F" w:rsidP="000551EF">
            <w:pPr>
              <w:spacing w:after="200" w:line="276" w:lineRule="auto"/>
              <w:jc w:val="center"/>
              <w:cnfStyle w:val="100000000000"/>
              <w:rPr>
                <w:del w:id="635" w:author="marcazal" w:date="2015-06-20T02:49:00Z"/>
                <w:rFonts w:cs="Times New Roman"/>
                <w:b w:val="0"/>
                <w:sz w:val="12"/>
              </w:rPr>
            </w:pPr>
          </w:p>
          <w:p w:rsidR="0025442F" w:rsidRPr="006374C0" w:rsidDel="00EE3CB9" w:rsidRDefault="0025442F" w:rsidP="000551EF">
            <w:pPr>
              <w:spacing w:after="200" w:line="276" w:lineRule="auto"/>
              <w:jc w:val="center"/>
              <w:cnfStyle w:val="100000000000"/>
              <w:rPr>
                <w:del w:id="636" w:author="marcazal" w:date="2015-06-20T02:49:00Z"/>
                <w:rFonts w:cs="Times New Roman"/>
                <w:b w:val="0"/>
                <w:bCs w:val="0"/>
                <w:sz w:val="12"/>
              </w:rPr>
            </w:pPr>
            <w:del w:id="637" w:author="marcazal" w:date="2015-06-20T02:49:00Z">
              <w:r w:rsidRPr="006374C0" w:rsidDel="00EE3CB9">
                <w:rPr>
                  <w:rFonts w:cs="Times New Roman"/>
                  <w:b w:val="0"/>
                  <w:sz w:val="12"/>
                </w:rPr>
                <w:delText xml:space="preserve">Patrones OOWS </w:delText>
              </w:r>
            </w:del>
          </w:p>
        </w:tc>
        <w:tc>
          <w:tcPr>
            <w:tcW w:w="0" w:type="auto"/>
            <w:hideMark/>
          </w:tcPr>
          <w:p w:rsidR="0025442F" w:rsidRPr="006374C0" w:rsidDel="00EE3CB9" w:rsidRDefault="0025442F" w:rsidP="000551EF">
            <w:pPr>
              <w:spacing w:after="200" w:line="276" w:lineRule="auto"/>
              <w:jc w:val="center"/>
              <w:cnfStyle w:val="100000000000"/>
              <w:rPr>
                <w:del w:id="638" w:author="marcazal" w:date="2015-06-20T02:49:00Z"/>
                <w:rFonts w:cs="Times New Roman"/>
                <w:b w:val="0"/>
                <w:sz w:val="12"/>
              </w:rPr>
            </w:pPr>
          </w:p>
          <w:p w:rsidR="0025442F" w:rsidRPr="006374C0" w:rsidDel="00EE3CB9" w:rsidRDefault="0025442F" w:rsidP="000551EF">
            <w:pPr>
              <w:spacing w:after="200" w:line="276" w:lineRule="auto"/>
              <w:jc w:val="center"/>
              <w:cnfStyle w:val="100000000000"/>
              <w:rPr>
                <w:del w:id="639" w:author="marcazal" w:date="2015-06-20T02:49:00Z"/>
                <w:rFonts w:cs="Times New Roman"/>
                <w:b w:val="0"/>
                <w:bCs w:val="0"/>
                <w:sz w:val="12"/>
              </w:rPr>
            </w:pPr>
            <w:del w:id="640" w:author="marcazal" w:date="2015-06-20T02:49:00Z">
              <w:r w:rsidRPr="006374C0" w:rsidDel="00EE3CB9">
                <w:rPr>
                  <w:rFonts w:cs="Times New Roman"/>
                  <w:b w:val="0"/>
                  <w:sz w:val="12"/>
                </w:rPr>
                <w:delText>UsiXML</w:delText>
              </w:r>
            </w:del>
          </w:p>
        </w:tc>
        <w:tc>
          <w:tcPr>
            <w:tcW w:w="0" w:type="auto"/>
            <w:hideMark/>
          </w:tcPr>
          <w:p w:rsidR="0025442F" w:rsidRPr="006374C0" w:rsidDel="00EE3CB9" w:rsidRDefault="0025442F" w:rsidP="000551EF">
            <w:pPr>
              <w:spacing w:after="200" w:line="276" w:lineRule="auto"/>
              <w:jc w:val="center"/>
              <w:cnfStyle w:val="100000000000"/>
              <w:rPr>
                <w:del w:id="641" w:author="marcazal" w:date="2015-06-20T02:49:00Z"/>
                <w:rFonts w:cs="Times New Roman"/>
                <w:b w:val="0"/>
                <w:sz w:val="12"/>
              </w:rPr>
            </w:pPr>
          </w:p>
          <w:p w:rsidR="0025442F" w:rsidRPr="006374C0" w:rsidDel="00EE3CB9" w:rsidRDefault="0025442F" w:rsidP="000551EF">
            <w:pPr>
              <w:spacing w:after="200" w:line="276" w:lineRule="auto"/>
              <w:jc w:val="center"/>
              <w:cnfStyle w:val="100000000000"/>
              <w:rPr>
                <w:del w:id="642" w:author="marcazal" w:date="2015-06-20T02:49:00Z"/>
                <w:rFonts w:cs="Times New Roman"/>
                <w:b w:val="0"/>
                <w:bCs w:val="0"/>
                <w:sz w:val="12"/>
              </w:rPr>
            </w:pPr>
            <w:del w:id="643" w:author="marcazal" w:date="2015-06-20T02:49:00Z">
              <w:r w:rsidRPr="006374C0" w:rsidDel="00EE3CB9">
                <w:rPr>
                  <w:rFonts w:cs="Times New Roman"/>
                  <w:b w:val="0"/>
                  <w:sz w:val="12"/>
                </w:rPr>
                <w:delText>UWE-R</w:delText>
              </w:r>
            </w:del>
          </w:p>
        </w:tc>
        <w:tc>
          <w:tcPr>
            <w:tcW w:w="0" w:type="auto"/>
            <w:hideMark/>
          </w:tcPr>
          <w:p w:rsidR="0025442F" w:rsidRPr="006374C0" w:rsidDel="00EE3CB9" w:rsidRDefault="0025442F" w:rsidP="000551EF">
            <w:pPr>
              <w:spacing w:after="200" w:line="276" w:lineRule="auto"/>
              <w:jc w:val="center"/>
              <w:cnfStyle w:val="100000000000"/>
              <w:rPr>
                <w:del w:id="644" w:author="marcazal" w:date="2015-06-20T02:49:00Z"/>
                <w:rFonts w:cs="Times New Roman"/>
                <w:b w:val="0"/>
                <w:sz w:val="12"/>
              </w:rPr>
            </w:pPr>
          </w:p>
          <w:p w:rsidR="0025442F" w:rsidRPr="006374C0" w:rsidDel="00EE3CB9" w:rsidRDefault="0025442F" w:rsidP="000551EF">
            <w:pPr>
              <w:spacing w:after="200" w:line="276" w:lineRule="auto"/>
              <w:jc w:val="center"/>
              <w:cnfStyle w:val="100000000000"/>
              <w:rPr>
                <w:del w:id="645" w:author="marcazal" w:date="2015-06-20T02:49:00Z"/>
                <w:rFonts w:cs="Times New Roman"/>
                <w:b w:val="0"/>
                <w:sz w:val="12"/>
              </w:rPr>
            </w:pPr>
            <w:del w:id="646" w:author="marcazal" w:date="2015-06-20T02:49:00Z">
              <w:r w:rsidRPr="006374C0" w:rsidDel="00EE3CB9">
                <w:rPr>
                  <w:rFonts w:cs="Times New Roman"/>
                  <w:b w:val="0"/>
                  <w:sz w:val="12"/>
                </w:rPr>
                <w:delText>Espacio</w:delText>
              </w:r>
            </w:del>
            <w:del w:id="647" w:author="marcazal" w:date="2015-06-18T08:06:00Z">
              <w:r w:rsidRPr="006374C0" w:rsidDel="0025442F">
                <w:rPr>
                  <w:rFonts w:cs="Times New Roman"/>
                  <w:b w:val="0"/>
                  <w:sz w:val="12"/>
                </w:rPr>
                <w:delText>ns</w:delText>
              </w:r>
            </w:del>
            <w:del w:id="648" w:author="marcazal" w:date="2015-06-20T02:49:00Z">
              <w:r w:rsidRPr="006374C0" w:rsidDel="00EE3CB9">
                <w:rPr>
                  <w:rFonts w:cs="Times New Roman"/>
                  <w:b w:val="0"/>
                  <w:sz w:val="12"/>
                </w:rPr>
                <w:delText xml:space="preserve"> interactivos con UML</w:delText>
              </w:r>
            </w:del>
          </w:p>
        </w:tc>
        <w:tc>
          <w:tcPr>
            <w:tcW w:w="0" w:type="auto"/>
            <w:hideMark/>
          </w:tcPr>
          <w:p w:rsidR="0025442F" w:rsidRPr="006374C0" w:rsidDel="00EE3CB9" w:rsidRDefault="0025442F" w:rsidP="000551EF">
            <w:pPr>
              <w:spacing w:after="200" w:line="276" w:lineRule="auto"/>
              <w:jc w:val="center"/>
              <w:cnfStyle w:val="100000000000"/>
              <w:rPr>
                <w:del w:id="649" w:author="marcazal" w:date="2015-06-20T02:49:00Z"/>
                <w:rFonts w:cs="Times New Roman"/>
                <w:b w:val="0"/>
                <w:sz w:val="12"/>
              </w:rPr>
            </w:pPr>
          </w:p>
          <w:p w:rsidR="0025442F" w:rsidRPr="006374C0" w:rsidDel="00EE3CB9" w:rsidRDefault="0025442F" w:rsidP="000551EF">
            <w:pPr>
              <w:spacing w:after="200" w:line="276" w:lineRule="auto"/>
              <w:jc w:val="center"/>
              <w:cnfStyle w:val="100000000000"/>
              <w:rPr>
                <w:del w:id="650" w:author="marcazal" w:date="2015-06-20T02:49:00Z"/>
                <w:rFonts w:cs="Times New Roman"/>
                <w:b w:val="0"/>
                <w:sz w:val="12"/>
              </w:rPr>
            </w:pPr>
            <w:del w:id="651" w:author="marcazal" w:date="2015-06-20T02:49:00Z">
              <w:r w:rsidRPr="006374C0" w:rsidDel="00EE3CB9">
                <w:rPr>
                  <w:rFonts w:cs="Times New Roman"/>
                  <w:b w:val="0"/>
                  <w:sz w:val="12"/>
                </w:rPr>
                <w:delText>UWE + RUX</w:delText>
              </w:r>
            </w:del>
          </w:p>
        </w:tc>
      </w:tr>
      <w:tr w:rsidR="0025442F" w:rsidRPr="0080007D" w:rsidDel="00EE3CB9" w:rsidTr="00257AB4">
        <w:trPr>
          <w:cnfStyle w:val="000000100000"/>
          <w:trHeight w:val="541"/>
          <w:del w:id="652" w:author="marcazal" w:date="2015-06-20T02:49:00Z"/>
        </w:trPr>
        <w:tc>
          <w:tcPr>
            <w:cnfStyle w:val="001000000000"/>
            <w:tcW w:w="0" w:type="auto"/>
            <w:gridSpan w:val="2"/>
            <w:hideMark/>
          </w:tcPr>
          <w:p w:rsidR="0025442F" w:rsidRPr="0080007D" w:rsidDel="00EE3CB9" w:rsidRDefault="0025442F" w:rsidP="000551EF">
            <w:pPr>
              <w:spacing w:after="200" w:line="276" w:lineRule="auto"/>
              <w:jc w:val="center"/>
              <w:rPr>
                <w:del w:id="653" w:author="marcazal" w:date="2015-06-20T02:49:00Z"/>
                <w:rFonts w:cs="Times New Roman"/>
                <w:b w:val="0"/>
                <w:sz w:val="14"/>
              </w:rPr>
            </w:pPr>
            <w:del w:id="654" w:author="marcazal" w:date="2015-06-20T02:49:00Z">
              <w:r w:rsidRPr="0080007D" w:rsidDel="00EE3CB9">
                <w:rPr>
                  <w:rFonts w:cs="Times New Roman"/>
                  <w:b w:val="0"/>
                  <w:sz w:val="14"/>
                </w:rPr>
                <w:delText>Almacenamiento en el lado del cliente</w:delText>
              </w:r>
            </w:del>
          </w:p>
        </w:tc>
        <w:tc>
          <w:tcPr>
            <w:tcW w:w="0" w:type="auto"/>
            <w:hideMark/>
          </w:tcPr>
          <w:p w:rsidR="0025442F" w:rsidRPr="0080007D" w:rsidDel="00EE3CB9" w:rsidRDefault="0025442F" w:rsidP="000551EF">
            <w:pPr>
              <w:spacing w:line="276" w:lineRule="auto"/>
              <w:jc w:val="center"/>
              <w:cnfStyle w:val="000000100000"/>
              <w:rPr>
                <w:del w:id="655" w:author="marcazal" w:date="2015-06-20T02:49:00Z"/>
                <w:rFonts w:cs="Times New Roman"/>
                <w:sz w:val="14"/>
              </w:rPr>
            </w:pPr>
            <w:del w:id="656" w:author="marcazal" w:date="2015-06-20T02:49:00Z">
              <w:r w:rsidRPr="0080007D" w:rsidDel="00EE3CB9">
                <w:rPr>
                  <w:rFonts w:cs="Times New Roman"/>
                  <w:sz w:val="14"/>
                </w:rPr>
                <w:delText>-</w:delText>
              </w:r>
            </w:del>
          </w:p>
        </w:tc>
        <w:tc>
          <w:tcPr>
            <w:tcW w:w="0" w:type="auto"/>
          </w:tcPr>
          <w:p w:rsidR="0025442F" w:rsidRPr="0080007D" w:rsidDel="00EE3CB9" w:rsidRDefault="0025442F" w:rsidP="000551EF">
            <w:pPr>
              <w:spacing w:line="276" w:lineRule="auto"/>
              <w:jc w:val="center"/>
              <w:cnfStyle w:val="000000100000"/>
              <w:rPr>
                <w:del w:id="657" w:author="marcazal" w:date="2015-06-20T02:49:00Z"/>
                <w:rFonts w:cs="Times New Roman"/>
                <w:sz w:val="14"/>
              </w:rPr>
            </w:pPr>
          </w:p>
        </w:tc>
        <w:tc>
          <w:tcPr>
            <w:tcW w:w="0" w:type="auto"/>
            <w:hideMark/>
          </w:tcPr>
          <w:p w:rsidR="0025442F" w:rsidRPr="0080007D" w:rsidDel="00EE3CB9" w:rsidRDefault="0025442F" w:rsidP="000551EF">
            <w:pPr>
              <w:spacing w:line="276" w:lineRule="auto"/>
              <w:jc w:val="center"/>
              <w:cnfStyle w:val="000000100000"/>
              <w:rPr>
                <w:del w:id="658" w:author="marcazal" w:date="2015-06-20T02:49:00Z"/>
                <w:rFonts w:cs="Times New Roman"/>
                <w:sz w:val="14"/>
              </w:rPr>
            </w:pPr>
            <w:del w:id="65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660" w:author="marcazal" w:date="2015-06-20T02:49:00Z"/>
                <w:rFonts w:cs="Times New Roman"/>
                <w:sz w:val="14"/>
              </w:rPr>
            </w:pPr>
            <w:del w:id="661"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662" w:author="marcazal" w:date="2015-06-20T02:49:00Z"/>
                <w:rFonts w:cs="Times New Roman"/>
                <w:sz w:val="14"/>
              </w:rPr>
            </w:pPr>
            <w:del w:id="663"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664" w:author="marcazal" w:date="2015-06-20T02:49:00Z"/>
                <w:rFonts w:cs="Times New Roman"/>
                <w:sz w:val="14"/>
              </w:rPr>
            </w:pPr>
            <w:del w:id="665"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666" w:author="marcazal" w:date="2015-06-20T02:49:00Z"/>
                <w:rFonts w:cs="Times New Roman"/>
                <w:sz w:val="14"/>
              </w:rPr>
            </w:pPr>
            <w:del w:id="667"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668" w:author="marcazal" w:date="2015-06-20T02:49:00Z"/>
                <w:rFonts w:cs="Times New Roman"/>
                <w:sz w:val="14"/>
              </w:rPr>
            </w:pPr>
            <w:del w:id="669"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670" w:author="marcazal" w:date="2015-06-20T02:49:00Z"/>
                <w:rFonts w:cs="Times New Roman"/>
                <w:sz w:val="14"/>
              </w:rPr>
            </w:pPr>
            <w:del w:id="671" w:author="marcazal" w:date="2015-06-20T02:49:00Z">
              <w:r w:rsidRPr="0080007D" w:rsidDel="00EE3CB9">
                <w:rPr>
                  <w:rFonts w:cs="Times New Roman"/>
                  <w:sz w:val="14"/>
                </w:rPr>
                <w:delText>-</w:delText>
              </w:r>
            </w:del>
          </w:p>
        </w:tc>
      </w:tr>
      <w:tr w:rsidR="0025442F" w:rsidRPr="0080007D" w:rsidDel="00EE3CB9" w:rsidTr="00257AB4">
        <w:trPr>
          <w:trHeight w:val="265"/>
          <w:del w:id="672" w:author="marcazal" w:date="2015-06-20T02:49:00Z"/>
        </w:trPr>
        <w:tc>
          <w:tcPr>
            <w:cnfStyle w:val="001000000000"/>
            <w:tcW w:w="0" w:type="auto"/>
            <w:vMerge w:val="restart"/>
            <w:hideMark/>
          </w:tcPr>
          <w:p w:rsidR="0025442F" w:rsidRPr="0080007D" w:rsidDel="00EE3CB9" w:rsidRDefault="0025442F" w:rsidP="000551EF">
            <w:pPr>
              <w:spacing w:after="200" w:line="276" w:lineRule="auto"/>
              <w:jc w:val="center"/>
              <w:rPr>
                <w:del w:id="673" w:author="marcazal" w:date="2015-06-20T02:49:00Z"/>
                <w:rFonts w:cs="Times New Roman"/>
                <w:b w:val="0"/>
                <w:bCs w:val="0"/>
                <w:sz w:val="14"/>
              </w:rPr>
            </w:pPr>
            <w:del w:id="674" w:author="marcazal" w:date="2015-06-20T02:49:00Z">
              <w:r w:rsidRPr="0080007D" w:rsidDel="00EE3CB9">
                <w:rPr>
                  <w:rFonts w:cs="Times New Roman"/>
                  <w:b w:val="0"/>
                  <w:sz w:val="14"/>
                </w:rPr>
                <w:delText>Lógica de negocio en el lado del cliente</w:delText>
              </w:r>
            </w:del>
          </w:p>
        </w:tc>
        <w:tc>
          <w:tcPr>
            <w:tcW w:w="0" w:type="auto"/>
            <w:hideMark/>
          </w:tcPr>
          <w:p w:rsidR="0025442F" w:rsidRPr="0080007D" w:rsidDel="00EE3CB9" w:rsidRDefault="0025442F" w:rsidP="000551EF">
            <w:pPr>
              <w:spacing w:after="200" w:line="276" w:lineRule="auto"/>
              <w:jc w:val="center"/>
              <w:cnfStyle w:val="000000000000"/>
              <w:rPr>
                <w:del w:id="675" w:author="marcazal" w:date="2015-06-20T02:49:00Z"/>
                <w:rFonts w:cs="Times New Roman"/>
                <w:b/>
                <w:sz w:val="14"/>
              </w:rPr>
            </w:pPr>
            <w:del w:id="676" w:author="marcazal" w:date="2015-06-20T02:49:00Z">
              <w:r w:rsidRPr="0080007D" w:rsidDel="00EE3CB9">
                <w:rPr>
                  <w:rFonts w:cs="Times New Roman"/>
                  <w:b/>
                  <w:sz w:val="14"/>
                </w:rPr>
                <w:delText>Operaciones complejas</w:delText>
              </w:r>
            </w:del>
          </w:p>
        </w:tc>
        <w:tc>
          <w:tcPr>
            <w:tcW w:w="0" w:type="auto"/>
            <w:hideMark/>
          </w:tcPr>
          <w:p w:rsidR="0025442F" w:rsidRPr="0080007D" w:rsidDel="00EE3CB9" w:rsidRDefault="0025442F" w:rsidP="000551EF">
            <w:pPr>
              <w:spacing w:line="276" w:lineRule="auto"/>
              <w:jc w:val="center"/>
              <w:cnfStyle w:val="000000000000"/>
              <w:rPr>
                <w:del w:id="677" w:author="marcazal" w:date="2015-06-20T02:49:00Z"/>
                <w:rFonts w:cs="Times New Roman"/>
                <w:sz w:val="14"/>
              </w:rPr>
            </w:pPr>
            <w:del w:id="67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79" w:author="marcazal" w:date="2015-06-20T02:49:00Z"/>
                <w:rFonts w:cs="Times New Roman"/>
                <w:sz w:val="14"/>
              </w:rPr>
            </w:pPr>
            <w:del w:id="68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81" w:author="marcazal" w:date="2015-06-20T02:49:00Z"/>
                <w:rFonts w:cs="Times New Roman"/>
                <w:sz w:val="14"/>
              </w:rPr>
            </w:pPr>
            <w:del w:id="682"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683" w:author="marcazal" w:date="2015-06-20T02:49:00Z"/>
                <w:rFonts w:cs="Times New Roman"/>
                <w:sz w:val="14"/>
              </w:rPr>
            </w:pPr>
            <w:del w:id="68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85" w:author="marcazal" w:date="2015-06-20T02:49:00Z"/>
                <w:rFonts w:cs="Times New Roman"/>
                <w:sz w:val="14"/>
              </w:rPr>
            </w:pPr>
            <w:del w:id="686"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87" w:author="marcazal" w:date="2015-06-20T02:49:00Z"/>
                <w:rFonts w:cs="Times New Roman"/>
                <w:sz w:val="14"/>
              </w:rPr>
            </w:pPr>
            <w:del w:id="68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89" w:author="marcazal" w:date="2015-06-20T02:49:00Z"/>
                <w:rFonts w:cs="Times New Roman"/>
                <w:sz w:val="14"/>
              </w:rPr>
            </w:pPr>
            <w:del w:id="69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91" w:author="marcazal" w:date="2015-06-20T02:49:00Z"/>
                <w:rFonts w:cs="Times New Roman"/>
                <w:sz w:val="14"/>
              </w:rPr>
            </w:pPr>
            <w:del w:id="692"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693" w:author="marcazal" w:date="2015-06-20T02:49:00Z"/>
                <w:rFonts w:cs="Times New Roman"/>
                <w:sz w:val="14"/>
              </w:rPr>
            </w:pPr>
            <w:del w:id="694" w:author="marcazal" w:date="2015-06-20T02:49:00Z">
              <w:r w:rsidRPr="0080007D" w:rsidDel="00EE3CB9">
                <w:rPr>
                  <w:rFonts w:cs="Times New Roman"/>
                  <w:sz w:val="14"/>
                </w:rPr>
                <w:delText>-</w:delText>
              </w:r>
            </w:del>
          </w:p>
        </w:tc>
      </w:tr>
      <w:tr w:rsidR="0025442F" w:rsidRPr="0080007D" w:rsidDel="00EE3CB9" w:rsidTr="00257AB4">
        <w:trPr>
          <w:cnfStyle w:val="000000100000"/>
          <w:trHeight w:val="140"/>
          <w:del w:id="695" w:author="marcazal" w:date="2015-06-20T02:49:00Z"/>
        </w:trPr>
        <w:tc>
          <w:tcPr>
            <w:cnfStyle w:val="001000000000"/>
            <w:tcW w:w="0" w:type="auto"/>
            <w:vMerge/>
            <w:hideMark/>
          </w:tcPr>
          <w:p w:rsidR="0025442F" w:rsidRPr="0080007D" w:rsidDel="00EE3CB9" w:rsidRDefault="0025442F" w:rsidP="000551EF">
            <w:pPr>
              <w:spacing w:line="276" w:lineRule="auto"/>
              <w:rPr>
                <w:del w:id="696"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100000"/>
              <w:rPr>
                <w:del w:id="697" w:author="marcazal" w:date="2015-06-20T02:49:00Z"/>
                <w:rFonts w:cs="Times New Roman"/>
                <w:b/>
                <w:sz w:val="14"/>
              </w:rPr>
            </w:pPr>
            <w:del w:id="698" w:author="marcazal" w:date="2015-06-20T02:49:00Z">
              <w:r w:rsidRPr="0080007D" w:rsidDel="00EE3CB9">
                <w:rPr>
                  <w:rFonts w:cs="Times New Roman"/>
                  <w:b/>
                  <w:sz w:val="14"/>
                </w:rPr>
                <w:delText>Operaciones específicas del dominio</w:delText>
              </w:r>
            </w:del>
          </w:p>
        </w:tc>
        <w:tc>
          <w:tcPr>
            <w:tcW w:w="0" w:type="auto"/>
            <w:hideMark/>
          </w:tcPr>
          <w:p w:rsidR="0025442F" w:rsidRPr="0080007D" w:rsidDel="00EE3CB9" w:rsidRDefault="0025442F" w:rsidP="000551EF">
            <w:pPr>
              <w:spacing w:line="276" w:lineRule="auto"/>
              <w:jc w:val="center"/>
              <w:cnfStyle w:val="000000100000"/>
              <w:rPr>
                <w:del w:id="699" w:author="marcazal" w:date="2015-06-20T02:49:00Z"/>
                <w:rFonts w:cs="Times New Roman"/>
                <w:sz w:val="14"/>
              </w:rPr>
            </w:pPr>
            <w:del w:id="70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01" w:author="marcazal" w:date="2015-06-20T02:49:00Z"/>
                <w:rFonts w:cs="Times New Roman"/>
                <w:sz w:val="14"/>
              </w:rPr>
            </w:pPr>
            <w:del w:id="702"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03" w:author="marcazal" w:date="2015-06-20T02:49:00Z"/>
                <w:rFonts w:cs="Times New Roman"/>
                <w:sz w:val="14"/>
              </w:rPr>
            </w:pPr>
            <w:del w:id="70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05" w:author="marcazal" w:date="2015-06-20T02:49:00Z"/>
                <w:rFonts w:cs="Times New Roman"/>
                <w:sz w:val="14"/>
              </w:rPr>
            </w:pPr>
            <w:del w:id="706"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07" w:author="marcazal" w:date="2015-06-20T02:49:00Z"/>
                <w:rFonts w:cs="Times New Roman"/>
                <w:sz w:val="14"/>
              </w:rPr>
            </w:pPr>
            <w:del w:id="70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09" w:author="marcazal" w:date="2015-06-20T02:49:00Z"/>
                <w:rFonts w:cs="Times New Roman"/>
                <w:sz w:val="14"/>
              </w:rPr>
            </w:pPr>
            <w:del w:id="71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11" w:author="marcazal" w:date="2015-06-20T02:49:00Z"/>
                <w:rFonts w:cs="Times New Roman"/>
                <w:sz w:val="14"/>
              </w:rPr>
            </w:pPr>
            <w:del w:id="712"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13" w:author="marcazal" w:date="2015-06-20T02:49:00Z"/>
                <w:rFonts w:cs="Times New Roman"/>
                <w:sz w:val="14"/>
              </w:rPr>
            </w:pPr>
            <w:del w:id="71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15" w:author="marcazal" w:date="2015-06-20T02:49:00Z"/>
                <w:rFonts w:cs="Times New Roman"/>
                <w:sz w:val="14"/>
              </w:rPr>
            </w:pPr>
            <w:del w:id="716" w:author="marcazal" w:date="2015-06-20T02:49:00Z">
              <w:r w:rsidRPr="0080007D" w:rsidDel="00EE3CB9">
                <w:rPr>
                  <w:rFonts w:cs="Times New Roman"/>
                  <w:sz w:val="14"/>
                </w:rPr>
                <w:delText>-</w:delText>
              </w:r>
            </w:del>
          </w:p>
        </w:tc>
      </w:tr>
      <w:tr w:rsidR="0025442F" w:rsidRPr="0080007D" w:rsidDel="00EE3CB9" w:rsidTr="00257AB4">
        <w:trPr>
          <w:trHeight w:val="140"/>
          <w:del w:id="717" w:author="marcazal" w:date="2015-06-20T02:49:00Z"/>
        </w:trPr>
        <w:tc>
          <w:tcPr>
            <w:cnfStyle w:val="001000000000"/>
            <w:tcW w:w="0" w:type="auto"/>
            <w:vMerge/>
            <w:hideMark/>
          </w:tcPr>
          <w:p w:rsidR="0025442F" w:rsidRPr="0080007D" w:rsidDel="00EE3CB9" w:rsidRDefault="0025442F" w:rsidP="000551EF">
            <w:pPr>
              <w:spacing w:line="276" w:lineRule="auto"/>
              <w:rPr>
                <w:del w:id="718"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000000"/>
              <w:rPr>
                <w:del w:id="719" w:author="marcazal" w:date="2015-06-20T02:49:00Z"/>
                <w:rFonts w:cs="Times New Roman"/>
                <w:b/>
                <w:sz w:val="14"/>
              </w:rPr>
            </w:pPr>
            <w:del w:id="720" w:author="marcazal" w:date="2015-06-20T02:49:00Z">
              <w:r w:rsidRPr="0080007D" w:rsidDel="00EE3CB9">
                <w:rPr>
                  <w:rFonts w:cs="Times New Roman"/>
                  <w:b/>
                  <w:sz w:val="14"/>
                </w:rPr>
                <w:delText>Validación local</w:delText>
              </w:r>
            </w:del>
          </w:p>
        </w:tc>
        <w:tc>
          <w:tcPr>
            <w:tcW w:w="0" w:type="auto"/>
            <w:hideMark/>
          </w:tcPr>
          <w:p w:rsidR="0025442F" w:rsidRPr="0080007D" w:rsidDel="00EE3CB9" w:rsidRDefault="0025442F" w:rsidP="000551EF">
            <w:pPr>
              <w:spacing w:line="276" w:lineRule="auto"/>
              <w:jc w:val="center"/>
              <w:cnfStyle w:val="000000000000"/>
              <w:rPr>
                <w:del w:id="721" w:author="marcazal" w:date="2015-06-20T02:49:00Z"/>
                <w:rFonts w:cs="Times New Roman"/>
                <w:sz w:val="14"/>
              </w:rPr>
            </w:pPr>
            <w:del w:id="722"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23" w:author="marcazal" w:date="2015-06-20T02:49:00Z"/>
                <w:rFonts w:cs="Times New Roman"/>
                <w:sz w:val="14"/>
              </w:rPr>
            </w:pPr>
            <w:del w:id="724"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25" w:author="marcazal" w:date="2015-06-20T02:49:00Z"/>
                <w:rFonts w:cs="Times New Roman"/>
                <w:sz w:val="14"/>
              </w:rPr>
            </w:pPr>
            <w:del w:id="726"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27" w:author="marcazal" w:date="2015-06-20T02:49:00Z"/>
                <w:rFonts w:cs="Times New Roman"/>
                <w:sz w:val="14"/>
              </w:rPr>
            </w:pPr>
            <w:del w:id="72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729" w:author="marcazal" w:date="2015-06-20T02:49:00Z"/>
                <w:rFonts w:cs="Times New Roman"/>
                <w:sz w:val="14"/>
              </w:rPr>
            </w:pPr>
            <w:del w:id="73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731" w:author="marcazal" w:date="2015-06-20T02:49:00Z"/>
                <w:rFonts w:cs="Times New Roman"/>
                <w:sz w:val="14"/>
              </w:rPr>
            </w:pPr>
            <w:del w:id="732"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733" w:author="marcazal" w:date="2015-06-20T02:49:00Z"/>
                <w:rFonts w:cs="Times New Roman"/>
                <w:sz w:val="14"/>
              </w:rPr>
            </w:pPr>
            <w:del w:id="73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735" w:author="marcazal" w:date="2015-06-20T02:49:00Z"/>
                <w:rFonts w:cs="Times New Roman"/>
                <w:sz w:val="14"/>
              </w:rPr>
            </w:pPr>
            <w:del w:id="736"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737" w:author="marcazal" w:date="2015-06-20T02:49:00Z"/>
                <w:rFonts w:cs="Times New Roman"/>
                <w:sz w:val="14"/>
              </w:rPr>
            </w:pPr>
            <w:del w:id="738" w:author="marcazal" w:date="2015-06-20T02:49:00Z">
              <w:r w:rsidRPr="0080007D" w:rsidDel="00EE3CB9">
                <w:rPr>
                  <w:rFonts w:cs="Times New Roman"/>
                  <w:sz w:val="14"/>
                </w:rPr>
                <w:delText>Si</w:delText>
              </w:r>
            </w:del>
          </w:p>
        </w:tc>
      </w:tr>
      <w:tr w:rsidR="0025442F" w:rsidRPr="0080007D" w:rsidDel="00EE3CB9" w:rsidTr="00257AB4">
        <w:trPr>
          <w:cnfStyle w:val="000000100000"/>
          <w:trHeight w:val="541"/>
          <w:del w:id="739" w:author="marcazal" w:date="2015-06-20T02:49:00Z"/>
        </w:trPr>
        <w:tc>
          <w:tcPr>
            <w:cnfStyle w:val="001000000000"/>
            <w:tcW w:w="0" w:type="auto"/>
            <w:vMerge w:val="restart"/>
            <w:hideMark/>
          </w:tcPr>
          <w:p w:rsidR="0025442F" w:rsidRPr="0080007D" w:rsidDel="00EE3CB9" w:rsidRDefault="0025442F" w:rsidP="000551EF">
            <w:pPr>
              <w:spacing w:after="200" w:line="276" w:lineRule="auto"/>
              <w:jc w:val="center"/>
              <w:rPr>
                <w:del w:id="740" w:author="marcazal" w:date="2015-06-20T02:49:00Z"/>
                <w:rFonts w:cs="Times New Roman"/>
                <w:b w:val="0"/>
                <w:bCs w:val="0"/>
                <w:sz w:val="14"/>
              </w:rPr>
            </w:pPr>
            <w:del w:id="741" w:author="marcazal" w:date="2015-06-20T02:49:00Z">
              <w:r w:rsidRPr="0080007D" w:rsidDel="00EE3CB9">
                <w:rPr>
                  <w:rFonts w:cs="Times New Roman"/>
                  <w:b w:val="0"/>
                  <w:sz w:val="14"/>
                </w:rPr>
                <w:delText>Presentaciones enriquecidas</w:delText>
              </w:r>
            </w:del>
          </w:p>
        </w:tc>
        <w:tc>
          <w:tcPr>
            <w:tcW w:w="0" w:type="auto"/>
            <w:hideMark/>
          </w:tcPr>
          <w:p w:rsidR="0025442F" w:rsidRPr="0080007D" w:rsidDel="00EE3CB9" w:rsidRDefault="0025442F" w:rsidP="000551EF">
            <w:pPr>
              <w:spacing w:after="200" w:line="276" w:lineRule="auto"/>
              <w:jc w:val="center"/>
              <w:cnfStyle w:val="000000100000"/>
              <w:rPr>
                <w:del w:id="742" w:author="marcazal" w:date="2015-06-20T02:49:00Z"/>
                <w:rFonts w:cs="Times New Roman"/>
                <w:b/>
                <w:sz w:val="14"/>
              </w:rPr>
            </w:pPr>
            <w:del w:id="743" w:author="marcazal" w:date="2015-06-20T02:49:00Z">
              <w:r w:rsidRPr="0080007D" w:rsidDel="00EE3CB9">
                <w:rPr>
                  <w:rFonts w:cs="Times New Roman"/>
                  <w:b/>
                  <w:sz w:val="14"/>
                </w:rPr>
                <w:delText>Manejo de eventos en el lado cliente</w:delText>
              </w:r>
            </w:del>
          </w:p>
        </w:tc>
        <w:tc>
          <w:tcPr>
            <w:tcW w:w="0" w:type="auto"/>
            <w:hideMark/>
          </w:tcPr>
          <w:p w:rsidR="0025442F" w:rsidRPr="0080007D" w:rsidDel="00EE3CB9" w:rsidRDefault="0025442F" w:rsidP="000551EF">
            <w:pPr>
              <w:spacing w:line="276" w:lineRule="auto"/>
              <w:jc w:val="center"/>
              <w:cnfStyle w:val="000000100000"/>
              <w:rPr>
                <w:del w:id="744" w:author="marcazal" w:date="2015-06-20T02:49:00Z"/>
                <w:rFonts w:cs="Times New Roman"/>
                <w:sz w:val="14"/>
              </w:rPr>
            </w:pPr>
            <w:del w:id="745"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46" w:author="marcazal" w:date="2015-06-20T02:49:00Z"/>
                <w:rFonts w:cs="Times New Roman"/>
                <w:sz w:val="14"/>
              </w:rPr>
            </w:pPr>
            <w:del w:id="747"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48" w:author="marcazal" w:date="2015-06-20T02:49:00Z"/>
                <w:rFonts w:cs="Times New Roman"/>
                <w:sz w:val="14"/>
              </w:rPr>
            </w:pPr>
            <w:del w:id="74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50" w:author="marcazal" w:date="2015-06-20T02:49:00Z"/>
                <w:rFonts w:cs="Times New Roman"/>
                <w:sz w:val="14"/>
              </w:rPr>
            </w:pPr>
            <w:del w:id="751"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52" w:author="marcazal" w:date="2015-06-20T02:49:00Z"/>
                <w:rFonts w:cs="Times New Roman"/>
                <w:sz w:val="14"/>
              </w:rPr>
            </w:pPr>
            <w:del w:id="753"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54" w:author="marcazal" w:date="2015-06-20T02:49:00Z"/>
                <w:rFonts w:cs="Times New Roman"/>
                <w:sz w:val="14"/>
              </w:rPr>
            </w:pPr>
            <w:del w:id="755"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56" w:author="marcazal" w:date="2015-06-20T02:49:00Z"/>
                <w:rFonts w:cs="Times New Roman"/>
                <w:sz w:val="14"/>
              </w:rPr>
            </w:pPr>
            <w:del w:id="757"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58" w:author="marcazal" w:date="2015-06-20T02:49:00Z"/>
                <w:rFonts w:cs="Times New Roman"/>
                <w:sz w:val="14"/>
              </w:rPr>
            </w:pPr>
            <w:del w:id="75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60" w:author="marcazal" w:date="2015-06-20T02:49:00Z"/>
                <w:rFonts w:cs="Times New Roman"/>
                <w:sz w:val="14"/>
              </w:rPr>
            </w:pPr>
            <w:del w:id="761" w:author="marcazal" w:date="2015-06-20T02:49:00Z">
              <w:r w:rsidRPr="0080007D" w:rsidDel="00EE3CB9">
                <w:rPr>
                  <w:rFonts w:cs="Times New Roman"/>
                  <w:sz w:val="14"/>
                </w:rPr>
                <w:delText>Si</w:delText>
              </w:r>
            </w:del>
          </w:p>
        </w:tc>
      </w:tr>
      <w:tr w:rsidR="0025442F" w:rsidRPr="0080007D" w:rsidDel="00EE3CB9" w:rsidTr="00257AB4">
        <w:trPr>
          <w:trHeight w:val="140"/>
          <w:del w:id="762" w:author="marcazal" w:date="2015-06-20T02:49:00Z"/>
        </w:trPr>
        <w:tc>
          <w:tcPr>
            <w:cnfStyle w:val="001000000000"/>
            <w:tcW w:w="0" w:type="auto"/>
            <w:vMerge/>
            <w:hideMark/>
          </w:tcPr>
          <w:p w:rsidR="0025442F" w:rsidRPr="0080007D" w:rsidDel="00EE3CB9" w:rsidRDefault="0025442F" w:rsidP="000551EF">
            <w:pPr>
              <w:spacing w:line="276" w:lineRule="auto"/>
              <w:rPr>
                <w:del w:id="763"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000000"/>
              <w:rPr>
                <w:del w:id="764" w:author="marcazal" w:date="2015-06-20T02:49:00Z"/>
                <w:rFonts w:cs="Times New Roman"/>
                <w:b/>
                <w:sz w:val="14"/>
              </w:rPr>
            </w:pPr>
            <w:del w:id="765" w:author="marcazal" w:date="2015-06-20T02:49:00Z">
              <w:r w:rsidRPr="0080007D" w:rsidDel="00EE3CB9">
                <w:rPr>
                  <w:rFonts w:cs="Times New Roman"/>
                  <w:b/>
                  <w:sz w:val="14"/>
                </w:rPr>
                <w:delText>Widgets</w:delText>
              </w:r>
            </w:del>
          </w:p>
        </w:tc>
        <w:tc>
          <w:tcPr>
            <w:tcW w:w="0" w:type="auto"/>
            <w:hideMark/>
          </w:tcPr>
          <w:p w:rsidR="0025442F" w:rsidRPr="0080007D" w:rsidDel="00EE3CB9" w:rsidRDefault="0025442F" w:rsidP="000551EF">
            <w:pPr>
              <w:spacing w:line="276" w:lineRule="auto"/>
              <w:jc w:val="center"/>
              <w:cnfStyle w:val="000000000000"/>
              <w:rPr>
                <w:del w:id="766" w:author="marcazal" w:date="2015-06-20T02:49:00Z"/>
                <w:rFonts w:cs="Times New Roman"/>
                <w:sz w:val="14"/>
              </w:rPr>
            </w:pPr>
            <w:del w:id="767"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68" w:author="marcazal" w:date="2015-06-20T02:49:00Z"/>
                <w:rFonts w:cs="Times New Roman"/>
                <w:sz w:val="14"/>
              </w:rPr>
            </w:pPr>
            <w:del w:id="76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70" w:author="marcazal" w:date="2015-06-20T02:49:00Z"/>
                <w:rFonts w:cs="Times New Roman"/>
                <w:sz w:val="14"/>
              </w:rPr>
            </w:pPr>
            <w:del w:id="771"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772" w:author="marcazal" w:date="2015-06-20T02:49:00Z"/>
                <w:rFonts w:cs="Times New Roman"/>
                <w:sz w:val="14"/>
              </w:rPr>
            </w:pPr>
            <w:del w:id="773"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74" w:author="marcazal" w:date="2015-06-20T02:49:00Z"/>
                <w:rFonts w:cs="Times New Roman"/>
                <w:sz w:val="14"/>
              </w:rPr>
            </w:pPr>
            <w:del w:id="775"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76" w:author="marcazal" w:date="2015-06-20T02:49:00Z"/>
                <w:rFonts w:cs="Times New Roman"/>
                <w:sz w:val="14"/>
              </w:rPr>
            </w:pPr>
            <w:del w:id="777"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78" w:author="marcazal" w:date="2015-06-20T02:49:00Z"/>
                <w:rFonts w:cs="Times New Roman"/>
                <w:sz w:val="14"/>
              </w:rPr>
            </w:pPr>
            <w:del w:id="77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80" w:author="marcazal" w:date="2015-06-20T02:49:00Z"/>
                <w:rFonts w:cs="Times New Roman"/>
                <w:sz w:val="14"/>
              </w:rPr>
            </w:pPr>
            <w:del w:id="781"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782" w:author="marcazal" w:date="2015-06-20T02:49:00Z"/>
                <w:rFonts w:cs="Times New Roman"/>
                <w:sz w:val="14"/>
              </w:rPr>
            </w:pPr>
            <w:del w:id="783" w:author="marcazal" w:date="2015-06-20T02:49:00Z">
              <w:r w:rsidRPr="0080007D" w:rsidDel="00EE3CB9">
                <w:rPr>
                  <w:rFonts w:cs="Times New Roman"/>
                  <w:sz w:val="14"/>
                </w:rPr>
                <w:delText>Si</w:delText>
              </w:r>
            </w:del>
          </w:p>
        </w:tc>
      </w:tr>
      <w:tr w:rsidR="0025442F" w:rsidRPr="0080007D" w:rsidDel="00EE3CB9" w:rsidTr="00257AB4">
        <w:trPr>
          <w:cnfStyle w:val="000000100000"/>
          <w:trHeight w:val="140"/>
          <w:del w:id="784" w:author="marcazal" w:date="2015-06-20T02:49:00Z"/>
        </w:trPr>
        <w:tc>
          <w:tcPr>
            <w:cnfStyle w:val="001000000000"/>
            <w:tcW w:w="0" w:type="auto"/>
            <w:vMerge/>
            <w:hideMark/>
          </w:tcPr>
          <w:p w:rsidR="0025442F" w:rsidRPr="0080007D" w:rsidDel="00EE3CB9" w:rsidRDefault="0025442F" w:rsidP="000551EF">
            <w:pPr>
              <w:spacing w:line="276" w:lineRule="auto"/>
              <w:rPr>
                <w:del w:id="785"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100000"/>
              <w:rPr>
                <w:del w:id="786" w:author="marcazal" w:date="2015-06-20T02:49:00Z"/>
                <w:rFonts w:cs="Times New Roman"/>
                <w:b/>
                <w:sz w:val="14"/>
              </w:rPr>
            </w:pPr>
            <w:del w:id="787" w:author="marcazal" w:date="2015-06-20T02:49:00Z">
              <w:r w:rsidRPr="0080007D" w:rsidDel="00EE3CB9">
                <w:rPr>
                  <w:rFonts w:cs="Times New Roman"/>
                  <w:b/>
                  <w:sz w:val="14"/>
                </w:rPr>
                <w:delText>Paradigma de página única</w:delText>
              </w:r>
            </w:del>
          </w:p>
        </w:tc>
        <w:tc>
          <w:tcPr>
            <w:tcW w:w="0" w:type="auto"/>
            <w:hideMark/>
          </w:tcPr>
          <w:p w:rsidR="0025442F" w:rsidRPr="0080007D" w:rsidDel="00EE3CB9" w:rsidRDefault="0025442F" w:rsidP="000551EF">
            <w:pPr>
              <w:spacing w:line="276" w:lineRule="auto"/>
              <w:jc w:val="center"/>
              <w:cnfStyle w:val="000000100000"/>
              <w:rPr>
                <w:del w:id="788" w:author="marcazal" w:date="2015-06-20T02:49:00Z"/>
                <w:rFonts w:cs="Times New Roman"/>
                <w:sz w:val="14"/>
              </w:rPr>
            </w:pPr>
            <w:del w:id="78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90" w:author="marcazal" w:date="2015-06-20T02:49:00Z"/>
                <w:rFonts w:cs="Times New Roman"/>
                <w:sz w:val="14"/>
              </w:rPr>
            </w:pPr>
            <w:del w:id="791"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92" w:author="marcazal" w:date="2015-06-20T02:49:00Z"/>
                <w:rFonts w:cs="Times New Roman"/>
                <w:sz w:val="14"/>
              </w:rPr>
            </w:pPr>
            <w:del w:id="793"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94" w:author="marcazal" w:date="2015-06-20T02:49:00Z"/>
                <w:rFonts w:cs="Times New Roman"/>
                <w:sz w:val="14"/>
              </w:rPr>
            </w:pPr>
            <w:del w:id="795"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796" w:author="marcazal" w:date="2015-06-20T02:49:00Z"/>
                <w:rFonts w:cs="Times New Roman"/>
                <w:sz w:val="14"/>
              </w:rPr>
            </w:pPr>
            <w:del w:id="797"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798" w:author="marcazal" w:date="2015-06-20T02:49:00Z"/>
                <w:rFonts w:cs="Times New Roman"/>
                <w:sz w:val="14"/>
              </w:rPr>
            </w:pPr>
            <w:del w:id="799"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800" w:author="marcazal" w:date="2015-06-20T02:49:00Z"/>
                <w:rFonts w:cs="Times New Roman"/>
                <w:sz w:val="14"/>
              </w:rPr>
            </w:pPr>
            <w:del w:id="801"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02" w:author="marcazal" w:date="2015-06-20T02:49:00Z"/>
                <w:rFonts w:cs="Times New Roman"/>
                <w:sz w:val="14"/>
              </w:rPr>
            </w:pPr>
            <w:del w:id="803"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04" w:author="marcazal" w:date="2015-06-20T02:49:00Z"/>
                <w:rFonts w:cs="Times New Roman"/>
                <w:sz w:val="14"/>
              </w:rPr>
            </w:pPr>
            <w:del w:id="805" w:author="marcazal" w:date="2015-06-20T02:49:00Z">
              <w:r w:rsidRPr="0080007D" w:rsidDel="00EE3CB9">
                <w:rPr>
                  <w:rFonts w:cs="Times New Roman"/>
                  <w:sz w:val="14"/>
                </w:rPr>
                <w:delText>Si</w:delText>
              </w:r>
            </w:del>
          </w:p>
        </w:tc>
      </w:tr>
      <w:tr w:rsidR="0025442F" w:rsidRPr="0080007D" w:rsidDel="00EE3CB9" w:rsidTr="00257AB4">
        <w:trPr>
          <w:trHeight w:val="140"/>
          <w:del w:id="806" w:author="marcazal" w:date="2015-06-20T02:49:00Z"/>
        </w:trPr>
        <w:tc>
          <w:tcPr>
            <w:cnfStyle w:val="001000000000"/>
            <w:tcW w:w="0" w:type="auto"/>
            <w:vMerge/>
            <w:hideMark/>
          </w:tcPr>
          <w:p w:rsidR="0025442F" w:rsidRPr="0080007D" w:rsidDel="00EE3CB9" w:rsidRDefault="0025442F" w:rsidP="000551EF">
            <w:pPr>
              <w:spacing w:line="276" w:lineRule="auto"/>
              <w:rPr>
                <w:del w:id="807"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000000"/>
              <w:rPr>
                <w:del w:id="808" w:author="marcazal" w:date="2015-06-20T02:49:00Z"/>
                <w:rFonts w:cs="Times New Roman"/>
                <w:b/>
                <w:sz w:val="14"/>
              </w:rPr>
            </w:pPr>
            <w:del w:id="809" w:author="marcazal" w:date="2015-06-20T02:49:00Z">
              <w:r w:rsidRPr="0080007D" w:rsidDel="00EE3CB9">
                <w:rPr>
                  <w:rFonts w:cs="Times New Roman"/>
                  <w:b/>
                  <w:sz w:val="14"/>
                </w:rPr>
                <w:delText>Contenido multimedia</w:delText>
              </w:r>
            </w:del>
          </w:p>
        </w:tc>
        <w:tc>
          <w:tcPr>
            <w:tcW w:w="0" w:type="auto"/>
            <w:hideMark/>
          </w:tcPr>
          <w:p w:rsidR="0025442F" w:rsidRPr="0080007D" w:rsidDel="00EE3CB9" w:rsidRDefault="0025442F" w:rsidP="000551EF">
            <w:pPr>
              <w:spacing w:line="276" w:lineRule="auto"/>
              <w:jc w:val="center"/>
              <w:cnfStyle w:val="000000000000"/>
              <w:rPr>
                <w:del w:id="810" w:author="marcazal" w:date="2015-06-20T02:49:00Z"/>
                <w:rFonts w:cs="Times New Roman"/>
                <w:sz w:val="14"/>
              </w:rPr>
            </w:pPr>
            <w:del w:id="811"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812" w:author="marcazal" w:date="2015-06-20T02:49:00Z"/>
                <w:rFonts w:cs="Times New Roman"/>
                <w:sz w:val="14"/>
              </w:rPr>
            </w:pPr>
            <w:del w:id="813"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14" w:author="marcazal" w:date="2015-06-20T02:49:00Z"/>
                <w:rFonts w:cs="Times New Roman"/>
                <w:sz w:val="14"/>
              </w:rPr>
            </w:pPr>
            <w:del w:id="815"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816" w:author="marcazal" w:date="2015-06-20T02:49:00Z"/>
                <w:rFonts w:cs="Times New Roman"/>
                <w:sz w:val="14"/>
              </w:rPr>
            </w:pPr>
            <w:del w:id="817"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818" w:author="marcazal" w:date="2015-06-20T02:49:00Z"/>
                <w:rFonts w:cs="Times New Roman"/>
                <w:sz w:val="14"/>
              </w:rPr>
            </w:pPr>
            <w:del w:id="819"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820" w:author="marcazal" w:date="2015-06-20T02:49:00Z"/>
                <w:rFonts w:cs="Times New Roman"/>
                <w:sz w:val="14"/>
              </w:rPr>
            </w:pPr>
            <w:del w:id="821"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22" w:author="marcazal" w:date="2015-06-20T02:49:00Z"/>
                <w:rFonts w:cs="Times New Roman"/>
                <w:sz w:val="14"/>
              </w:rPr>
            </w:pPr>
            <w:del w:id="823"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24" w:author="marcazal" w:date="2015-06-20T02:49:00Z"/>
                <w:rFonts w:cs="Times New Roman"/>
                <w:sz w:val="14"/>
              </w:rPr>
            </w:pPr>
            <w:del w:id="825"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826" w:author="marcazal" w:date="2015-06-20T02:49:00Z"/>
                <w:rFonts w:cs="Times New Roman"/>
                <w:sz w:val="14"/>
              </w:rPr>
            </w:pPr>
            <w:del w:id="827" w:author="marcazal" w:date="2015-06-20T02:49:00Z">
              <w:r w:rsidRPr="0080007D" w:rsidDel="00EE3CB9">
                <w:rPr>
                  <w:rFonts w:cs="Times New Roman"/>
                  <w:sz w:val="14"/>
                </w:rPr>
                <w:delText>Si</w:delText>
              </w:r>
            </w:del>
          </w:p>
        </w:tc>
      </w:tr>
      <w:tr w:rsidR="0025442F" w:rsidRPr="0080007D" w:rsidDel="00EE3CB9" w:rsidTr="00257AB4">
        <w:trPr>
          <w:cnfStyle w:val="000000100000"/>
          <w:trHeight w:val="275"/>
          <w:del w:id="828" w:author="marcazal" w:date="2015-06-20T02:49:00Z"/>
        </w:trPr>
        <w:tc>
          <w:tcPr>
            <w:cnfStyle w:val="001000000000"/>
            <w:tcW w:w="0" w:type="auto"/>
            <w:vMerge w:val="restart"/>
            <w:hideMark/>
          </w:tcPr>
          <w:p w:rsidR="0025442F" w:rsidRPr="0080007D" w:rsidDel="00EE3CB9" w:rsidRDefault="0025442F" w:rsidP="000551EF">
            <w:pPr>
              <w:spacing w:after="200" w:line="276" w:lineRule="auto"/>
              <w:jc w:val="center"/>
              <w:rPr>
                <w:del w:id="829" w:author="marcazal" w:date="2015-06-20T02:49:00Z"/>
                <w:rFonts w:cs="Times New Roman"/>
                <w:b w:val="0"/>
                <w:bCs w:val="0"/>
                <w:sz w:val="14"/>
              </w:rPr>
            </w:pPr>
            <w:del w:id="830" w:author="marcazal" w:date="2015-06-20T02:49:00Z">
              <w:r w:rsidRPr="0080007D" w:rsidDel="00EE3CB9">
                <w:rPr>
                  <w:rFonts w:cs="Times New Roman"/>
                  <w:b w:val="0"/>
                  <w:sz w:val="14"/>
                </w:rPr>
                <w:delText>Comunicación cliente servidor</w:delText>
              </w:r>
            </w:del>
          </w:p>
        </w:tc>
        <w:tc>
          <w:tcPr>
            <w:tcW w:w="0" w:type="auto"/>
            <w:hideMark/>
          </w:tcPr>
          <w:p w:rsidR="0025442F" w:rsidRPr="0080007D" w:rsidDel="00EE3CB9" w:rsidRDefault="0025442F" w:rsidP="000551EF">
            <w:pPr>
              <w:spacing w:after="200" w:line="276" w:lineRule="auto"/>
              <w:jc w:val="center"/>
              <w:cnfStyle w:val="000000100000"/>
              <w:rPr>
                <w:del w:id="831" w:author="marcazal" w:date="2015-06-20T02:49:00Z"/>
                <w:rFonts w:cs="Times New Roman"/>
                <w:b/>
                <w:sz w:val="14"/>
              </w:rPr>
            </w:pPr>
            <w:del w:id="832" w:author="marcazal" w:date="2015-06-20T02:49:00Z">
              <w:r w:rsidRPr="0080007D" w:rsidDel="00EE3CB9">
                <w:rPr>
                  <w:rFonts w:cs="Times New Roman"/>
                  <w:b/>
                  <w:sz w:val="14"/>
                </w:rPr>
                <w:delText>Sincronización de datos</w:delText>
              </w:r>
            </w:del>
          </w:p>
        </w:tc>
        <w:tc>
          <w:tcPr>
            <w:tcW w:w="0" w:type="auto"/>
            <w:hideMark/>
          </w:tcPr>
          <w:p w:rsidR="0025442F" w:rsidRPr="0080007D" w:rsidDel="00EE3CB9" w:rsidRDefault="0025442F" w:rsidP="000551EF">
            <w:pPr>
              <w:spacing w:line="276" w:lineRule="auto"/>
              <w:jc w:val="center"/>
              <w:cnfStyle w:val="000000100000"/>
              <w:rPr>
                <w:del w:id="833" w:author="marcazal" w:date="2015-06-20T02:49:00Z"/>
                <w:rFonts w:cs="Times New Roman"/>
                <w:sz w:val="14"/>
              </w:rPr>
            </w:pPr>
            <w:del w:id="83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35" w:author="marcazal" w:date="2015-06-20T02:49:00Z"/>
                <w:rFonts w:cs="Times New Roman"/>
                <w:sz w:val="14"/>
              </w:rPr>
            </w:pPr>
            <w:del w:id="836"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37" w:author="marcazal" w:date="2015-06-20T02:49:00Z"/>
                <w:rFonts w:cs="Times New Roman"/>
                <w:sz w:val="14"/>
              </w:rPr>
            </w:pPr>
            <w:del w:id="838"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839" w:author="marcazal" w:date="2015-06-20T02:49:00Z"/>
                <w:rFonts w:cs="Times New Roman"/>
                <w:sz w:val="14"/>
              </w:rPr>
            </w:pPr>
            <w:del w:id="84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41" w:author="marcazal" w:date="2015-06-20T02:49:00Z"/>
                <w:rFonts w:cs="Times New Roman"/>
                <w:sz w:val="14"/>
              </w:rPr>
            </w:pPr>
            <w:del w:id="842"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43" w:author="marcazal" w:date="2015-06-20T02:49:00Z"/>
                <w:rFonts w:cs="Times New Roman"/>
                <w:sz w:val="14"/>
              </w:rPr>
            </w:pPr>
            <w:del w:id="84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45" w:author="marcazal" w:date="2015-06-20T02:49:00Z"/>
                <w:rFonts w:cs="Times New Roman"/>
                <w:sz w:val="14"/>
              </w:rPr>
            </w:pPr>
            <w:del w:id="846"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847" w:author="marcazal" w:date="2015-06-20T02:49:00Z"/>
                <w:rFonts w:cs="Times New Roman"/>
                <w:sz w:val="14"/>
              </w:rPr>
            </w:pPr>
            <w:del w:id="84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49" w:author="marcazal" w:date="2015-06-20T02:49:00Z"/>
                <w:rFonts w:cs="Times New Roman"/>
                <w:sz w:val="14"/>
              </w:rPr>
            </w:pPr>
            <w:del w:id="850" w:author="marcazal" w:date="2015-06-20T02:49:00Z">
              <w:r w:rsidRPr="0080007D" w:rsidDel="00EE3CB9">
                <w:rPr>
                  <w:rFonts w:cs="Times New Roman"/>
                  <w:sz w:val="14"/>
                </w:rPr>
                <w:delText>Si</w:delText>
              </w:r>
            </w:del>
          </w:p>
        </w:tc>
      </w:tr>
      <w:tr w:rsidR="0025442F" w:rsidRPr="0080007D" w:rsidDel="00EE3CB9" w:rsidTr="00257AB4">
        <w:trPr>
          <w:trHeight w:val="140"/>
          <w:del w:id="851" w:author="marcazal" w:date="2015-06-20T02:49:00Z"/>
        </w:trPr>
        <w:tc>
          <w:tcPr>
            <w:cnfStyle w:val="001000000000"/>
            <w:tcW w:w="0" w:type="auto"/>
            <w:vMerge/>
            <w:hideMark/>
          </w:tcPr>
          <w:p w:rsidR="0025442F" w:rsidRPr="0080007D" w:rsidDel="00EE3CB9" w:rsidRDefault="0025442F" w:rsidP="000551EF">
            <w:pPr>
              <w:spacing w:line="276" w:lineRule="auto"/>
              <w:rPr>
                <w:del w:id="852"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000000"/>
              <w:rPr>
                <w:del w:id="853" w:author="marcazal" w:date="2015-06-20T02:49:00Z"/>
                <w:rFonts w:cs="Times New Roman"/>
                <w:b/>
                <w:sz w:val="14"/>
              </w:rPr>
            </w:pPr>
            <w:del w:id="854" w:author="marcazal" w:date="2015-06-20T02:49:00Z">
              <w:r w:rsidRPr="0080007D" w:rsidDel="00EE3CB9">
                <w:rPr>
                  <w:rFonts w:cs="Times New Roman"/>
                  <w:b/>
                  <w:sz w:val="14"/>
                </w:rPr>
                <w:delText>Obtención de actualizaciones parciales de página</w:delText>
              </w:r>
            </w:del>
          </w:p>
        </w:tc>
        <w:tc>
          <w:tcPr>
            <w:tcW w:w="0" w:type="auto"/>
            <w:hideMark/>
          </w:tcPr>
          <w:p w:rsidR="0025442F" w:rsidRPr="0080007D" w:rsidDel="00EE3CB9" w:rsidRDefault="0025442F" w:rsidP="000551EF">
            <w:pPr>
              <w:spacing w:line="276" w:lineRule="auto"/>
              <w:jc w:val="center"/>
              <w:cnfStyle w:val="000000000000"/>
              <w:rPr>
                <w:del w:id="855" w:author="marcazal" w:date="2015-06-20T02:49:00Z"/>
                <w:rFonts w:cs="Times New Roman"/>
                <w:sz w:val="14"/>
              </w:rPr>
            </w:pPr>
            <w:del w:id="856"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57" w:author="marcazal" w:date="2015-06-20T02:49:00Z"/>
                <w:rFonts w:cs="Times New Roman"/>
                <w:sz w:val="14"/>
              </w:rPr>
            </w:pPr>
            <w:del w:id="858"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59" w:author="marcazal" w:date="2015-06-20T02:49:00Z"/>
                <w:rFonts w:cs="Times New Roman"/>
                <w:sz w:val="14"/>
              </w:rPr>
            </w:pPr>
            <w:del w:id="860"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61" w:author="marcazal" w:date="2015-06-20T02:49:00Z"/>
                <w:rFonts w:cs="Times New Roman"/>
                <w:sz w:val="14"/>
              </w:rPr>
            </w:pPr>
            <w:del w:id="862"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63" w:author="marcazal" w:date="2015-06-20T02:49:00Z"/>
                <w:rFonts w:cs="Times New Roman"/>
                <w:sz w:val="14"/>
              </w:rPr>
            </w:pPr>
            <w:del w:id="864"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65" w:author="marcazal" w:date="2015-06-20T02:49:00Z"/>
                <w:rFonts w:cs="Times New Roman"/>
                <w:sz w:val="14"/>
              </w:rPr>
            </w:pPr>
            <w:del w:id="866"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000000"/>
              <w:rPr>
                <w:del w:id="867" w:author="marcazal" w:date="2015-06-20T02:49:00Z"/>
                <w:rFonts w:cs="Times New Roman"/>
                <w:sz w:val="14"/>
              </w:rPr>
            </w:pPr>
            <w:del w:id="868"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69" w:author="marcazal" w:date="2015-06-20T02:49:00Z"/>
                <w:rFonts w:cs="Times New Roman"/>
                <w:sz w:val="14"/>
              </w:rPr>
            </w:pPr>
            <w:del w:id="870"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000000"/>
              <w:rPr>
                <w:del w:id="871" w:author="marcazal" w:date="2015-06-20T02:49:00Z"/>
                <w:rFonts w:cs="Times New Roman"/>
                <w:sz w:val="14"/>
              </w:rPr>
            </w:pPr>
            <w:del w:id="872" w:author="marcazal" w:date="2015-06-20T02:49:00Z">
              <w:r w:rsidRPr="0080007D" w:rsidDel="00EE3CB9">
                <w:rPr>
                  <w:rFonts w:cs="Times New Roman"/>
                  <w:sz w:val="14"/>
                </w:rPr>
                <w:delText>Si</w:delText>
              </w:r>
            </w:del>
          </w:p>
        </w:tc>
      </w:tr>
      <w:tr w:rsidR="0025442F" w:rsidRPr="0080007D" w:rsidDel="00EE3CB9" w:rsidTr="00257AB4">
        <w:trPr>
          <w:cnfStyle w:val="000000100000"/>
          <w:trHeight w:val="140"/>
          <w:del w:id="873" w:author="marcazal" w:date="2015-06-20T02:49:00Z"/>
        </w:trPr>
        <w:tc>
          <w:tcPr>
            <w:cnfStyle w:val="001000000000"/>
            <w:tcW w:w="0" w:type="auto"/>
            <w:vMerge/>
            <w:hideMark/>
          </w:tcPr>
          <w:p w:rsidR="0025442F" w:rsidRPr="0080007D" w:rsidDel="00EE3CB9" w:rsidRDefault="0025442F" w:rsidP="000551EF">
            <w:pPr>
              <w:spacing w:line="276" w:lineRule="auto"/>
              <w:rPr>
                <w:del w:id="874" w:author="marcazal" w:date="2015-06-20T02:49:00Z"/>
                <w:rFonts w:cs="Times New Roman"/>
                <w:b w:val="0"/>
                <w:bCs w:val="0"/>
                <w:sz w:val="14"/>
              </w:rPr>
            </w:pPr>
          </w:p>
        </w:tc>
        <w:tc>
          <w:tcPr>
            <w:tcW w:w="0" w:type="auto"/>
            <w:hideMark/>
          </w:tcPr>
          <w:p w:rsidR="0025442F" w:rsidRPr="0080007D" w:rsidDel="00EE3CB9" w:rsidRDefault="0025442F" w:rsidP="000551EF">
            <w:pPr>
              <w:spacing w:after="200" w:line="276" w:lineRule="auto"/>
              <w:jc w:val="center"/>
              <w:cnfStyle w:val="000000100000"/>
              <w:rPr>
                <w:del w:id="875" w:author="marcazal" w:date="2015-06-20T02:49:00Z"/>
                <w:rFonts w:cs="Times New Roman"/>
                <w:b/>
                <w:sz w:val="14"/>
              </w:rPr>
            </w:pPr>
            <w:del w:id="876" w:author="marcazal" w:date="2015-06-20T02:49:00Z">
              <w:r w:rsidRPr="0080007D" w:rsidDel="00EE3CB9">
                <w:rPr>
                  <w:rFonts w:cs="Times New Roman"/>
                  <w:b/>
                  <w:sz w:val="14"/>
                </w:rPr>
                <w:delText>Push y Pull</w:delText>
              </w:r>
            </w:del>
          </w:p>
        </w:tc>
        <w:tc>
          <w:tcPr>
            <w:tcW w:w="0" w:type="auto"/>
            <w:hideMark/>
          </w:tcPr>
          <w:p w:rsidR="0025442F" w:rsidRPr="0080007D" w:rsidDel="00EE3CB9" w:rsidRDefault="0025442F" w:rsidP="000551EF">
            <w:pPr>
              <w:spacing w:line="276" w:lineRule="auto"/>
              <w:jc w:val="center"/>
              <w:cnfStyle w:val="000000100000"/>
              <w:rPr>
                <w:del w:id="877" w:author="marcazal" w:date="2015-06-20T02:49:00Z"/>
                <w:rFonts w:cs="Times New Roman"/>
                <w:sz w:val="14"/>
              </w:rPr>
            </w:pPr>
            <w:del w:id="87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79" w:author="marcazal" w:date="2015-06-20T02:49:00Z"/>
                <w:rFonts w:cs="Times New Roman"/>
                <w:sz w:val="14"/>
              </w:rPr>
            </w:pPr>
            <w:del w:id="880"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81" w:author="marcazal" w:date="2015-06-20T02:49:00Z"/>
                <w:rFonts w:cs="Times New Roman"/>
                <w:sz w:val="14"/>
              </w:rPr>
            </w:pPr>
            <w:del w:id="882"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883" w:author="marcazal" w:date="2015-06-20T02:49:00Z"/>
                <w:rFonts w:cs="Times New Roman"/>
                <w:sz w:val="14"/>
              </w:rPr>
            </w:pPr>
            <w:del w:id="884"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85" w:author="marcazal" w:date="2015-06-20T02:49:00Z"/>
                <w:rFonts w:cs="Times New Roman"/>
                <w:sz w:val="14"/>
              </w:rPr>
            </w:pPr>
            <w:del w:id="886"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87" w:author="marcazal" w:date="2015-06-20T02:49:00Z"/>
                <w:rFonts w:cs="Times New Roman"/>
                <w:sz w:val="14"/>
              </w:rPr>
            </w:pPr>
            <w:del w:id="888"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0551EF">
            <w:pPr>
              <w:spacing w:line="276" w:lineRule="auto"/>
              <w:jc w:val="center"/>
              <w:cnfStyle w:val="000000100000"/>
              <w:rPr>
                <w:del w:id="889" w:author="marcazal" w:date="2015-06-20T02:49:00Z"/>
                <w:rFonts w:cs="Times New Roman"/>
                <w:sz w:val="14"/>
              </w:rPr>
            </w:pPr>
            <w:del w:id="890" w:author="marcazal" w:date="2015-06-20T02:49:00Z">
              <w:r w:rsidRPr="0080007D" w:rsidDel="00EE3CB9">
                <w:rPr>
                  <w:rFonts w:cs="Times New Roman"/>
                  <w:sz w:val="14"/>
                </w:rPr>
                <w:delText>si</w:delText>
              </w:r>
            </w:del>
          </w:p>
        </w:tc>
        <w:tc>
          <w:tcPr>
            <w:tcW w:w="0" w:type="auto"/>
            <w:hideMark/>
          </w:tcPr>
          <w:p w:rsidR="0025442F" w:rsidRPr="0080007D" w:rsidDel="00EE3CB9" w:rsidRDefault="0025442F" w:rsidP="000551EF">
            <w:pPr>
              <w:spacing w:line="276" w:lineRule="auto"/>
              <w:jc w:val="center"/>
              <w:cnfStyle w:val="000000100000"/>
              <w:rPr>
                <w:del w:id="891" w:author="marcazal" w:date="2015-06-20T02:49:00Z"/>
                <w:rFonts w:cs="Times New Roman"/>
                <w:sz w:val="14"/>
              </w:rPr>
            </w:pPr>
            <w:del w:id="892" w:author="marcazal" w:date="2015-06-20T02:49:00Z">
              <w:r w:rsidRPr="0080007D" w:rsidDel="00EE3CB9">
                <w:rPr>
                  <w:rFonts w:cs="Times New Roman"/>
                  <w:sz w:val="14"/>
                </w:rPr>
                <w:delText>-</w:delText>
              </w:r>
            </w:del>
          </w:p>
        </w:tc>
        <w:tc>
          <w:tcPr>
            <w:tcW w:w="0" w:type="auto"/>
            <w:hideMark/>
          </w:tcPr>
          <w:p w:rsidR="0025442F" w:rsidRPr="0080007D" w:rsidDel="00EE3CB9" w:rsidRDefault="0025442F" w:rsidP="00B477AE">
            <w:pPr>
              <w:keepNext/>
              <w:spacing w:line="276" w:lineRule="auto"/>
              <w:jc w:val="center"/>
              <w:cnfStyle w:val="000000100000"/>
              <w:rPr>
                <w:del w:id="893" w:author="marcazal" w:date="2015-06-20T02:49:00Z"/>
                <w:rFonts w:cs="Times New Roman"/>
                <w:sz w:val="14"/>
              </w:rPr>
            </w:pPr>
            <w:del w:id="894" w:author="marcazal" w:date="2015-06-20T02:49:00Z">
              <w:r w:rsidRPr="0080007D" w:rsidDel="00EE3CB9">
                <w:rPr>
                  <w:rFonts w:cs="Times New Roman"/>
                  <w:sz w:val="14"/>
                </w:rPr>
                <w:delText>-</w:delText>
              </w:r>
            </w:del>
          </w:p>
        </w:tc>
      </w:tr>
    </w:tbl>
    <w:p w:rsidR="00B477AE" w:rsidRPr="00B477AE" w:rsidDel="00EE3CB9" w:rsidRDefault="00B477AE" w:rsidP="00B477AE">
      <w:pPr>
        <w:pStyle w:val="Epgrafe"/>
        <w:ind w:left="1416" w:firstLine="708"/>
        <w:rPr>
          <w:del w:id="895" w:author="marcazal" w:date="2015-06-20T02:49:00Z"/>
          <w:b w:val="0"/>
          <w:color w:val="000000" w:themeColor="text1"/>
        </w:rPr>
      </w:pPr>
      <w:commentRangeStart w:id="896"/>
      <w:del w:id="897" w:author="marcazal" w:date="2015-06-20T02:49:00Z">
        <w:r w:rsidRPr="00B477AE" w:rsidDel="00EE3CB9">
          <w:rPr>
            <w:color w:val="000000" w:themeColor="text1"/>
          </w:rPr>
          <w:delText xml:space="preserve">Tabla </w:delText>
        </w:r>
        <w:r w:rsidR="000254F9" w:rsidRPr="00B477AE" w:rsidDel="00EE3CB9">
          <w:rPr>
            <w:b w:val="0"/>
            <w:bCs w:val="0"/>
            <w:color w:val="000000" w:themeColor="text1"/>
          </w:rPr>
          <w:fldChar w:fldCharType="begin"/>
        </w:r>
        <w:r w:rsidRPr="00B477AE" w:rsidDel="00EE3CB9">
          <w:rPr>
            <w:color w:val="000000" w:themeColor="text1"/>
          </w:rPr>
          <w:delInstrText xml:space="preserve"> SEQ Tabla \* ARABIC </w:delInstrText>
        </w:r>
        <w:r w:rsidR="000254F9" w:rsidRPr="00B477AE" w:rsidDel="00EE3CB9">
          <w:rPr>
            <w:b w:val="0"/>
            <w:bCs w:val="0"/>
            <w:color w:val="000000" w:themeColor="text1"/>
          </w:rPr>
          <w:fldChar w:fldCharType="separate"/>
        </w:r>
        <w:r w:rsidRPr="00B477AE" w:rsidDel="00EE3CB9">
          <w:rPr>
            <w:noProof/>
            <w:color w:val="000000" w:themeColor="text1"/>
          </w:rPr>
          <w:delText>6</w:delText>
        </w:r>
        <w:r w:rsidR="000254F9" w:rsidRPr="00B477AE" w:rsidDel="00EE3CB9">
          <w:rPr>
            <w:b w:val="0"/>
            <w:bCs w:val="0"/>
            <w:color w:val="000000" w:themeColor="text1"/>
          </w:rPr>
          <w:fldChar w:fldCharType="end"/>
        </w:r>
        <w:r w:rsidRPr="00B477AE" w:rsidDel="00EE3CB9">
          <w:rPr>
            <w:b w:val="0"/>
            <w:color w:val="000000" w:themeColor="text1"/>
          </w:rPr>
          <w:delText xml:space="preserve">   Metodologías web y sus alcances para RIA</w:delText>
        </w:r>
        <w:commentRangeEnd w:id="896"/>
        <w:r w:rsidR="00860ED3" w:rsidDel="00EE3CB9">
          <w:rPr>
            <w:rStyle w:val="Refdecomentario"/>
            <w:b w:val="0"/>
            <w:bCs w:val="0"/>
            <w:color w:val="auto"/>
          </w:rPr>
          <w:commentReference w:id="896"/>
        </w:r>
      </w:del>
    </w:p>
    <w:p w:rsidR="00385B5A" w:rsidRPr="004A4A22" w:rsidDel="00EE3CB9" w:rsidRDefault="00B477AE" w:rsidP="00BE704A">
      <w:pPr>
        <w:jc w:val="both"/>
        <w:rPr>
          <w:del w:id="898" w:author="marcazal" w:date="2015-06-20T02:49:00Z"/>
          <w:rFonts w:cs="Times New Roman"/>
        </w:rPr>
      </w:pPr>
      <w:del w:id="899" w:author="marcazal" w:date="2015-06-20T02:49:00Z">
        <w:r w:rsidDel="00EE3CB9">
          <w:rPr>
            <w:rFonts w:cs="Times New Roman"/>
          </w:rPr>
          <w:delText>En el análisis de la Tabla 6</w:delText>
        </w:r>
        <w:r w:rsidR="00385B5A" w:rsidRPr="004A4A22" w:rsidDel="00EE3CB9">
          <w:rPr>
            <w:rFonts w:cs="Times New Roman"/>
          </w:rPr>
          <w:delText xml:space="preserve">, notamos que la metodología que más características de las </w:delText>
        </w:r>
        <w:r w:rsidR="00BC355D" w:rsidDel="00EE3CB9">
          <w:rPr>
            <w:rFonts w:cs="Times New Roman"/>
          </w:rPr>
          <w:delText>RIAS</w:delText>
        </w:r>
      </w:del>
      <w:ins w:id="900" w:author="Ivan Lopez" w:date="2015-06-17T17:06:00Z">
        <w:del w:id="901" w:author="marcazal" w:date="2015-06-20T02:49:00Z">
          <w:r w:rsidR="00524FF6" w:rsidRPr="00524FF6" w:rsidDel="00EE3CB9">
            <w:rPr>
              <w:rFonts w:cs="Times New Roman"/>
            </w:rPr>
            <w:delText>RIAs</w:delText>
          </w:r>
        </w:del>
      </w:ins>
      <w:del w:id="902" w:author="marcazal" w:date="2015-06-20T02:49:00Z">
        <w:r w:rsidR="00385B5A" w:rsidRPr="004A4A22" w:rsidDel="00EE3CB9">
          <w:rPr>
            <w:rFonts w:cs="Times New Roman"/>
          </w:rPr>
          <w:delText xml:space="preserve"> abarca es WebML  con la salvedad que utiliza herramientas propietarias para su modelado</w:delText>
        </w:r>
      </w:del>
      <w:ins w:id="903" w:author="Ivan Lopez" w:date="2015-06-17T18:54:00Z">
        <w:del w:id="904" w:author="marcazal" w:date="2015-06-20T02:49:00Z">
          <w:r w:rsidR="00AA40E8" w:rsidDel="00EE3CB9">
            <w:rPr>
              <w:rStyle w:val="Refdenotaalpie"/>
              <w:rFonts w:cs="Times New Roman"/>
            </w:rPr>
            <w:footnoteReference w:id="13"/>
          </w:r>
        </w:del>
      </w:ins>
      <w:del w:id="918" w:author="marcazal" w:date="2015-06-20T02:49:00Z">
        <w:r w:rsidR="00385B5A" w:rsidRPr="004A4A22" w:rsidDel="00EE3CB9">
          <w:rPr>
            <w:rFonts w:cs="Times New Roman"/>
          </w:rPr>
          <w:delTex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delText>
        </w:r>
      </w:del>
      <w:ins w:id="919" w:author="Ivan Lopez" w:date="2015-06-17T18:45:00Z">
        <w:del w:id="920" w:author="marcazal" w:date="2015-06-20T02:49:00Z">
          <w:r w:rsidR="00173649" w:rsidDel="00EE3CB9">
            <w:rPr>
              <w:rFonts w:cs="Times New Roman"/>
            </w:rPr>
            <w:delText>, no es precisamente una metodolog</w:delText>
          </w:r>
        </w:del>
      </w:ins>
      <w:ins w:id="921" w:author="Ivan Lopez" w:date="2015-06-17T18:46:00Z">
        <w:del w:id="922" w:author="marcazal" w:date="2015-06-20T02:49:00Z">
          <w:r w:rsidR="00173649" w:rsidDel="00EE3CB9">
            <w:rPr>
              <w:rFonts w:cs="Times New Roman"/>
            </w:rPr>
            <w:delText xml:space="preserve">ía, sino más bien, </w:delText>
          </w:r>
        </w:del>
      </w:ins>
      <w:del w:id="923" w:author="marcazal" w:date="2015-06-20T02:49:00Z">
        <w:r w:rsidR="00385B5A" w:rsidRPr="004A4A22" w:rsidDel="00EE3CB9">
          <w:rPr>
            <w:rFonts w:cs="Times New Roman"/>
          </w:rPr>
          <w:delText xml:space="preserve"> </w:delText>
        </w:r>
      </w:del>
      <w:ins w:id="924" w:author="Ivan Lopez" w:date="2015-06-17T18:44:00Z">
        <w:del w:id="925" w:author="marcazal" w:date="2015-06-20T02:49:00Z">
          <w:r w:rsidR="00173649" w:rsidDel="00EE3CB9">
            <w:rPr>
              <w:rFonts w:cs="Times New Roman"/>
            </w:rPr>
            <w:delText>una herramienta</w:delText>
          </w:r>
        </w:del>
      </w:ins>
      <w:ins w:id="926" w:author="Ivan Lopez" w:date="2015-06-17T18:46:00Z">
        <w:del w:id="927" w:author="marcazal" w:date="2015-06-20T02:49:00Z">
          <w:r w:rsidR="00173649" w:rsidDel="00EE3CB9">
            <w:rPr>
              <w:rFonts w:cs="Times New Roman"/>
            </w:rPr>
            <w:delText xml:space="preserve"> propietaria</w:delText>
          </w:r>
        </w:del>
      </w:ins>
      <w:ins w:id="928" w:author="Ivan Lopez" w:date="2015-06-17T18:44:00Z">
        <w:del w:id="929" w:author="marcazal" w:date="2015-06-20T02:49:00Z">
          <w:r w:rsidR="00173649" w:rsidDel="00EE3CB9">
            <w:rPr>
              <w:rFonts w:cs="Times New Roman"/>
            </w:rPr>
            <w:delText xml:space="preserve"> que sirve para enriquecer</w:delText>
          </w:r>
        </w:del>
      </w:ins>
      <w:ins w:id="930" w:author="Ivan Lopez" w:date="2015-06-17T18:47:00Z">
        <w:del w:id="931" w:author="marcazal" w:date="2015-06-20T02:49:00Z">
          <w:r w:rsidR="00173649" w:rsidDel="00EE3CB9">
            <w:rPr>
              <w:rFonts w:cs="Times New Roman"/>
            </w:rPr>
            <w:delText xml:space="preserve"> con características de las RIAs</w:delText>
          </w:r>
        </w:del>
      </w:ins>
      <w:ins w:id="932" w:author="Ivan Lopez" w:date="2015-06-17T18:44:00Z">
        <w:del w:id="933" w:author="marcazal" w:date="2015-06-20T02:49:00Z">
          <w:r w:rsidR="00173649" w:rsidDel="00EE3CB9">
            <w:rPr>
              <w:rFonts w:cs="Times New Roman"/>
            </w:rPr>
            <w:delText xml:space="preserve"> a las metodologías web</w:delText>
          </w:r>
        </w:del>
      </w:ins>
      <w:ins w:id="934" w:author="Ivan Lopez" w:date="2015-06-17T18:45:00Z">
        <w:del w:id="935" w:author="marcazal" w:date="2015-06-20T02:49:00Z">
          <w:r w:rsidR="00173649" w:rsidDel="00EE3CB9">
            <w:rPr>
              <w:rFonts w:cs="Times New Roman"/>
            </w:rPr>
            <w:delText xml:space="preserve"> </w:delText>
          </w:r>
        </w:del>
      </w:ins>
      <w:del w:id="936" w:author="marcazal" w:date="2015-06-20T02:49:00Z">
        <w:r w:rsidR="00385B5A" w:rsidRPr="004A4A22" w:rsidDel="00EE3CB9">
          <w:rPr>
            <w:rFonts w:cs="Times New Roman"/>
          </w:rPr>
          <w:delText xml:space="preserve">no está basada en modelos </w:delText>
        </w:r>
        <w:commentRangeStart w:id="937"/>
        <w:r w:rsidR="00385B5A" w:rsidRPr="004A4A22" w:rsidDel="00EE3CB9">
          <w:rPr>
            <w:rFonts w:cs="Times New Roman"/>
          </w:rPr>
          <w:delText xml:space="preserve">no estandar </w:delText>
        </w:r>
        <w:commentRangeEnd w:id="937"/>
        <w:r w:rsidR="00860ED3" w:rsidDel="00EE3CB9">
          <w:rPr>
            <w:rStyle w:val="Refdecomentario"/>
            <w:rFonts w:eastAsiaTheme="minorEastAsia"/>
            <w:lang w:eastAsia="es-ES"/>
          </w:rPr>
          <w:commentReference w:id="937"/>
        </w:r>
        <w:r w:rsidR="00385B5A" w:rsidRPr="004A4A22" w:rsidDel="00EE3CB9">
          <w:rPr>
            <w:rFonts w:cs="Times New Roman"/>
          </w:rPr>
          <w:delText xml:space="preserve">y </w:delText>
        </w:r>
        <w:commentRangeStart w:id="938"/>
        <w:r w:rsidR="00385B5A" w:rsidRPr="004A4A22" w:rsidDel="00EE3CB9">
          <w:rPr>
            <w:rFonts w:cs="Times New Roman"/>
          </w:rPr>
          <w:delText>su metodología implica un trabajo a un nivel de abstracción bajo en la cual, la curva de aprendizaje se extiende demasiado</w:delText>
        </w:r>
        <w:commentRangeEnd w:id="938"/>
        <w:r w:rsidR="00860ED3" w:rsidDel="00EE3CB9">
          <w:rPr>
            <w:rStyle w:val="Refdecomentario"/>
            <w:rFonts w:eastAsiaTheme="minorEastAsia"/>
            <w:lang w:eastAsia="es-ES"/>
          </w:rPr>
          <w:commentReference w:id="938"/>
        </w:r>
        <w:r w:rsidR="00385B5A" w:rsidRPr="004A4A22" w:rsidDel="00EE3CB9">
          <w:rPr>
            <w:rFonts w:cs="Times New Roman"/>
          </w:rPr>
          <w:delText xml:space="preserve">. UsiXML, ofrece una metodología estándar bastante completa que utiliza una serie iterativa de transformaciones </w:delText>
        </w:r>
        <w:r w:rsidR="001748C7" w:rsidRPr="001748C7" w:rsidDel="00EE3CB9">
          <w:rPr>
            <w:rFonts w:cs="Times New Roman"/>
          </w:rPr>
          <w:delText>XSLT</w:delText>
        </w:r>
        <w:r w:rsidR="00385B5A" w:rsidRPr="004A4A22" w:rsidDel="00EE3CB9">
          <w:rPr>
            <w:rFonts w:cs="Times New Roman"/>
            <w:i/>
          </w:rPr>
          <w:delText xml:space="preserve"> (Extensible Stylesheet Language Transformations) </w:delText>
        </w:r>
        <w:r w:rsidR="00385B5A" w:rsidRPr="004A4A22" w:rsidDel="00EE3CB9">
          <w:rPr>
            <w:rFonts w:cs="Times New Roman"/>
          </w:rPr>
          <w:delText xml:space="preserve">para obtener la interfaz de usuario final para una plataforma destino a partir de una interfaz abstracta, definida previamente, pero no está basada en </w:delText>
        </w:r>
        <w:commentRangeStart w:id="939"/>
        <w:r w:rsidR="00385B5A" w:rsidRPr="004A4A22" w:rsidDel="00EE3CB9">
          <w:rPr>
            <w:rFonts w:cs="Times New Roman"/>
          </w:rPr>
          <w:delText>UML en su totalidad.</w:delText>
        </w:r>
        <w:commentRangeEnd w:id="939"/>
        <w:r w:rsidR="00860ED3" w:rsidDel="00EE3CB9">
          <w:rPr>
            <w:rStyle w:val="Refdecomentario"/>
            <w:rFonts w:eastAsiaTheme="minorEastAsia"/>
            <w:lang w:eastAsia="es-ES"/>
          </w:rPr>
          <w:commentReference w:id="939"/>
        </w:r>
      </w:del>
      <w:ins w:id="940" w:author="Ivan Lopez" w:date="2015-06-17T18:34:00Z">
        <w:del w:id="941" w:author="marcazal" w:date="2015-06-20T02:49:00Z">
          <w:r w:rsidR="00A441B3" w:rsidDel="00EE3CB9">
            <w:rPr>
              <w:rFonts w:cs="Times New Roman"/>
            </w:rPr>
            <w:delText>está ab</w:delText>
          </w:r>
        </w:del>
      </w:ins>
      <w:ins w:id="942" w:author="Ivan Lopez" w:date="2015-06-17T18:35:00Z">
        <w:del w:id="943" w:author="marcazal" w:date="2015-06-20T02:49:00Z">
          <w:r w:rsidR="00A441B3" w:rsidDel="00EE3CB9">
            <w:rPr>
              <w:rFonts w:cs="Times New Roman"/>
            </w:rPr>
            <w:delText>o</w:delText>
          </w:r>
        </w:del>
      </w:ins>
      <w:ins w:id="944" w:author="Ivan Lopez" w:date="2015-06-17T18:34:00Z">
        <w:del w:id="945" w:author="marcazal" w:date="2015-06-20T02:49:00Z">
          <w:r w:rsidR="00A441B3" w:rsidDel="00EE3CB9">
            <w:rPr>
              <w:rFonts w:cs="Times New Roman"/>
            </w:rPr>
            <w:delText xml:space="preserve">cada específicamente </w:delText>
          </w:r>
        </w:del>
      </w:ins>
      <w:ins w:id="946" w:author="Ivan Lopez" w:date="2015-06-17T18:35:00Z">
        <w:del w:id="947" w:author="marcazal" w:date="2015-06-20T02:49:00Z">
          <w:r w:rsidR="00A441B3" w:rsidDel="00EE3CB9">
            <w:rPr>
              <w:rFonts w:cs="Times New Roman"/>
            </w:rPr>
            <w:delText>al desarrollo de interfaces y no es una metodología que abarque todo el ciclo de vida de una aplicación web.</w:delText>
          </w:r>
        </w:del>
      </w:ins>
    </w:p>
    <w:p w:rsidR="005853B2" w:rsidRPr="004A4A22" w:rsidDel="00EE3CB9" w:rsidRDefault="00385B5A" w:rsidP="000551EF">
      <w:pPr>
        <w:jc w:val="both"/>
        <w:rPr>
          <w:del w:id="948" w:author="marcazal" w:date="2015-06-20T02:49:00Z"/>
          <w:rFonts w:cs="Times New Roman"/>
        </w:rPr>
      </w:pPr>
      <w:del w:id="949" w:author="marcazal" w:date="2015-06-20T02:49:00Z">
        <w:r w:rsidRPr="004A4A22" w:rsidDel="00EE3CB9">
          <w:rPr>
            <w:rFonts w:cs="Times New Roman"/>
          </w:rPr>
          <w:delText xml:space="preserve">Dado el comportamiento dinámico y reactivo de los </w:delText>
        </w:r>
        <w:r w:rsidR="001748C7" w:rsidRPr="001748C7" w:rsidDel="00EE3CB9">
          <w:rPr>
            <w:rFonts w:cs="Times New Roman"/>
            <w:i/>
          </w:rPr>
          <w:delText>widgets</w:delText>
        </w:r>
        <w:r w:rsidRPr="004A4A22" w:rsidDel="00EE3CB9">
          <w:rPr>
            <w:rFonts w:cs="Times New Roman"/>
          </w:rPr>
          <w:delText xml:space="preserve">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delText>
        </w:r>
      </w:del>
    </w:p>
    <w:p w:rsidR="006E1839" w:rsidRPr="00052F9D" w:rsidDel="00EE3CB9" w:rsidRDefault="00052F9D" w:rsidP="000551EF">
      <w:pPr>
        <w:rPr>
          <w:del w:id="950" w:author="marcazal" w:date="2015-06-20T02:49:00Z"/>
          <w:b/>
          <w:caps/>
        </w:rPr>
      </w:pPr>
      <w:del w:id="951" w:author="marcazal" w:date="2015-06-20T02:49:00Z">
        <w:r w:rsidDel="00EE3CB9">
          <w:rPr>
            <w:b/>
            <w:caps/>
          </w:rPr>
          <w:delText xml:space="preserve">2.7 </w:delText>
        </w:r>
        <w:r w:rsidR="006E1839" w:rsidRPr="00052F9D" w:rsidDel="00EE3CB9">
          <w:rPr>
            <w:b/>
            <w:caps/>
          </w:rPr>
          <w:delText>La metodología</w:delText>
        </w:r>
      </w:del>
      <w:ins w:id="952" w:author="magali" w:date="2015-06-09T13:45:00Z">
        <w:del w:id="953" w:author="marcazal" w:date="2015-06-20T02:49:00Z">
          <w:r w:rsidR="00860ED3" w:rsidDel="00EE3CB9">
            <w:rPr>
              <w:b/>
              <w:caps/>
            </w:rPr>
            <w:delText>Aproximación</w:delText>
          </w:r>
        </w:del>
      </w:ins>
      <w:del w:id="954" w:author="marcazal" w:date="2015-06-20T02:49:00Z">
        <w:r w:rsidR="006E1839" w:rsidRPr="00052F9D" w:rsidDel="00EE3CB9">
          <w:rPr>
            <w:b/>
            <w:caps/>
          </w:rPr>
          <w:delText xml:space="preserve"> MoWebA (Model Oriented Web Approach)</w:delText>
        </w:r>
      </w:del>
    </w:p>
    <w:p w:rsidR="004A4A22" w:rsidRPr="004A4A22" w:rsidDel="00EE3CB9" w:rsidRDefault="004A4A22" w:rsidP="00BE704A">
      <w:pPr>
        <w:jc w:val="both"/>
        <w:rPr>
          <w:del w:id="955" w:author="marcazal" w:date="2015-06-20T02:49:00Z"/>
          <w:rFonts w:cs="Times New Roman"/>
        </w:rPr>
      </w:pPr>
      <w:del w:id="956" w:author="marcazal" w:date="2015-06-20T02:49:00Z">
        <w:r w:rsidRPr="004A4A22" w:rsidDel="00EE3CB9">
          <w:rPr>
            <w:rFonts w:cs="Times New Roman"/>
          </w:rPr>
          <w:delText>MoWebA</w:delText>
        </w:r>
        <w:r w:rsidR="00052F9D" w:rsidDel="00EE3CB9">
          <w:rPr>
            <w:rFonts w:cs="Times New Roman"/>
            <w:i/>
          </w:rPr>
          <w:delText xml:space="preserve"> </w:delText>
        </w:r>
        <w:r w:rsidR="000A7A24" w:rsidRPr="000A7A24" w:rsidDel="00EE3CB9">
          <w:rPr>
            <w:rFonts w:ascii="Calibri" w:hAnsi="Calibri" w:cs="Calibri"/>
          </w:rPr>
          <w:delText>[</w:delText>
        </w:r>
        <w:r w:rsidR="000254F9" w:rsidDel="00EE3CB9">
          <w:fldChar w:fldCharType="begin"/>
        </w:r>
        <w:r w:rsidR="001748C7" w:rsidDel="00EE3CB9">
          <w:delInstrText xml:space="preserve"> REF BIB_gonzalez2010 \* MERGEFORMAT </w:delInstrText>
        </w:r>
        <w:r w:rsidR="000254F9" w:rsidDel="00EE3CB9">
          <w:fldChar w:fldCharType="separate"/>
        </w:r>
        <w:r w:rsidR="000A7A24" w:rsidRPr="000A7A24" w:rsidDel="00EE3CB9">
          <w:rPr>
            <w:rFonts w:ascii="Calibri" w:hAnsi="Calibri" w:cs="Calibri"/>
            <w:lang w:val="es-PY"/>
          </w:rPr>
          <w:delText>&lt;gonzalez2010&gt;</w:delText>
        </w:r>
        <w:r w:rsidR="000254F9" w:rsidDel="00EE3CB9">
          <w:fldChar w:fldCharType="end"/>
        </w:r>
        <w:r w:rsidR="000A7A24" w:rsidRPr="000A7A24" w:rsidDel="00EE3CB9">
          <w:rPr>
            <w:rFonts w:ascii="Calibri" w:hAnsi="Calibri" w:cs="Calibri"/>
          </w:rPr>
          <w:delText>][</w:delText>
        </w:r>
        <w:r w:rsidR="000254F9" w:rsidRPr="000254F9" w:rsidDel="00EE3CB9">
          <w:fldChar w:fldCharType="begin"/>
        </w:r>
        <w:r w:rsidR="009D6541" w:rsidDel="00EE3CB9">
          <w:delInstrText xml:space="preserve"> REF BIB_gonzalez2011 \* MERGEFORMAT </w:delInstrText>
        </w:r>
        <w:r w:rsidR="000254F9" w:rsidRPr="000254F9" w:rsidDel="00EE3CB9">
          <w:fldChar w:fldCharType="separate"/>
        </w:r>
        <w:r w:rsidR="000A7A24" w:rsidRPr="000A7A24" w:rsidDel="00EE3CB9">
          <w:rPr>
            <w:rFonts w:ascii="Calibri" w:hAnsi="Calibri" w:cs="Calibri"/>
            <w:lang w:val="es-PY"/>
          </w:rPr>
          <w:delText>&lt;gonzalez2011&gt;</w:delText>
        </w:r>
        <w:r w:rsidR="000254F9" w:rsidDel="00EE3CB9">
          <w:rPr>
            <w:rFonts w:ascii="Calibri" w:hAnsi="Calibri" w:cs="Calibri"/>
            <w:lang w:val="es-PY"/>
          </w:rPr>
          <w:fldChar w:fldCharType="end"/>
        </w:r>
        <w:r w:rsidR="000A7A24" w:rsidRPr="000A7A24" w:rsidDel="00EE3CB9">
          <w:rPr>
            <w:rFonts w:ascii="Calibri" w:hAnsi="Calibri" w:cs="Calibri"/>
          </w:rPr>
          <w:delText>]</w:delText>
        </w:r>
        <w:r w:rsidRPr="004A4A22" w:rsidDel="00EE3CB9">
          <w:rPr>
            <w:rFonts w:cs="Times New Roman"/>
          </w:rPr>
          <w:delText xml:space="preserve"> es una </w:delText>
        </w:r>
      </w:del>
      <w:ins w:id="957" w:author="magali" w:date="2015-06-09T13:46:00Z">
        <w:del w:id="958" w:author="marcazal" w:date="2015-06-20T02:49:00Z">
          <w:r w:rsidR="00860ED3" w:rsidDel="00EE3CB9">
            <w:rPr>
              <w:rFonts w:cs="Times New Roman"/>
            </w:rPr>
            <w:delText xml:space="preserve">propuesta </w:delText>
          </w:r>
        </w:del>
      </w:ins>
      <w:del w:id="959" w:author="marcazal" w:date="2015-06-20T02:49:00Z">
        <w:r w:rsidRPr="004A4A22" w:rsidDel="00EE3CB9">
          <w:rPr>
            <w:rFonts w:cs="Times New Roman"/>
          </w:rPr>
          <w:delText xml:space="preserve">metodología web creada en el DEI </w:delText>
        </w:r>
      </w:del>
      <w:ins w:id="960" w:author="magali" w:date="2015-06-09T13:46:00Z">
        <w:del w:id="961" w:author="marcazal" w:date="2015-06-20T02:49:00Z">
          <w:r w:rsidR="00860ED3" w:rsidDel="00EE3CB9">
            <w:rPr>
              <w:rFonts w:cs="Times New Roman"/>
            </w:rPr>
            <w:delText xml:space="preserve">(Departamento de Electrónica e Informática) </w:delText>
          </w:r>
        </w:del>
      </w:ins>
      <w:del w:id="962" w:author="marcazal" w:date="2015-06-20T02:49:00Z">
        <w:r w:rsidRPr="004A4A22" w:rsidDel="00EE3CB9">
          <w:rPr>
            <w:rFonts w:cs="Times New Roman"/>
          </w:rPr>
          <w:delText>fundamentada en</w:delText>
        </w:r>
      </w:del>
      <w:ins w:id="963" w:author="magali" w:date="2015-06-09T13:46:00Z">
        <w:del w:id="964" w:author="marcazal" w:date="2015-06-20T02:49:00Z">
          <w:r w:rsidR="00860ED3" w:rsidDel="00EE3CB9">
            <w:rPr>
              <w:rFonts w:cs="Times New Roman"/>
            </w:rPr>
            <w:delText>que adopta</w:delText>
          </w:r>
        </w:del>
      </w:ins>
      <w:del w:id="965" w:author="marcazal" w:date="2015-06-20T02:49:00Z">
        <w:r w:rsidRPr="004A4A22" w:rsidDel="00EE3CB9">
          <w:rPr>
            <w:rFonts w:cs="Times New Roman"/>
          </w:rPr>
          <w:delText xml:space="preserve"> los principios</w:delText>
        </w:r>
      </w:del>
      <w:ins w:id="966" w:author="magali" w:date="2015-06-09T13:46:00Z">
        <w:del w:id="967" w:author="marcazal" w:date="2015-06-20T02:49:00Z">
          <w:r w:rsidR="00860ED3" w:rsidDel="00EE3CB9">
            <w:rPr>
              <w:rFonts w:cs="Times New Roman"/>
            </w:rPr>
            <w:delText xml:space="preserve"> de</w:delText>
          </w:r>
        </w:del>
      </w:ins>
      <w:del w:id="968" w:author="marcazal" w:date="2015-06-20T02:49:00Z">
        <w:r w:rsidRPr="004A4A22" w:rsidDel="00EE3CB9">
          <w:rPr>
            <w:rFonts w:cs="Times New Roman"/>
          </w:rPr>
          <w:delText xml:space="preserve"> MDA, en la que se lleva a cabo una detallada separación en capas de los distintos aspectos de una aplicación web. En la figura 12 se muestran las dimensiones de MoWebA</w:delText>
        </w:r>
      </w:del>
      <w:ins w:id="969" w:author="magali" w:date="2015-06-09T13:47:00Z">
        <w:del w:id="970" w:author="marcazal" w:date="2015-06-20T02:49:00Z">
          <w:r w:rsidR="00860ED3" w:rsidDel="00EE3CB9">
            <w:rPr>
              <w:rFonts w:cs="Times New Roman"/>
            </w:rPr>
            <w:delText>.</w:delText>
          </w:r>
        </w:del>
      </w:ins>
      <w:del w:id="971" w:author="marcazal" w:date="2015-06-20T02:49:00Z">
        <w:r w:rsidRPr="004A4A22" w:rsidDel="00EE3CB9">
          <w:rPr>
            <w:rFonts w:cs="Times New Roman"/>
          </w:rPr>
          <w:delText xml:space="preserve"> Como puede observarse, consta de fases, niveles y aspectos, que se van describiendo a continuación.</w:delText>
        </w:r>
      </w:del>
    </w:p>
    <w:p w:rsidR="004A4A22" w:rsidRPr="004A4A22" w:rsidDel="00EE3CB9" w:rsidRDefault="004A4A22" w:rsidP="00BE704A">
      <w:pPr>
        <w:jc w:val="both"/>
        <w:rPr>
          <w:del w:id="972" w:author="marcazal" w:date="2015-06-20T02:49:00Z"/>
          <w:rFonts w:cs="Times New Roman"/>
        </w:rPr>
      </w:pPr>
      <w:del w:id="973" w:author="marcazal" w:date="2015-06-20T02:49:00Z">
        <w:r w:rsidRPr="004A4A22" w:rsidDel="00EE3CB9">
          <w:rPr>
            <w:rFonts w:cs="Times New Roman"/>
          </w:rPr>
          <w:delText>Las fases se refieren a los procesos de modelado y transformación. Estas se encuentran claramente diferenciadas e incluyen a su vez una serie de modelos entre los que se citan:</w:delText>
        </w:r>
      </w:del>
    </w:p>
    <w:p w:rsidR="004A4A22" w:rsidRPr="004A4A22" w:rsidDel="00EE3CB9" w:rsidRDefault="004A4A22" w:rsidP="00052F9D">
      <w:pPr>
        <w:jc w:val="both"/>
        <w:rPr>
          <w:del w:id="974" w:author="marcazal" w:date="2015-06-20T02:49:00Z"/>
          <w:rFonts w:cs="Times New Roman"/>
        </w:rPr>
      </w:pPr>
      <w:del w:id="975" w:author="marcazal" w:date="2015-06-20T02:49:00Z">
        <w:r w:rsidRPr="004A4A22" w:rsidDel="00EE3CB9">
          <w:rPr>
            <w:rFonts w:cs="Times New Roman"/>
          </w:rPr>
          <w:delText xml:space="preserve">1.   </w:delText>
        </w:r>
        <w:r w:rsidRPr="004A4A22" w:rsidDel="00EE3CB9">
          <w:rPr>
            <w:rFonts w:cs="Times New Roman"/>
            <w:b/>
          </w:rPr>
          <w:delText>Modelado del problema:</w:delText>
        </w:r>
        <w:r w:rsidRPr="004A4A22" w:rsidDel="00EE3CB9">
          <w:rPr>
            <w:rFonts w:cs="Times New Roman"/>
          </w:rPr>
          <w:delText xml:space="preserve"> en el que se incluyen al CIM (</w:delText>
        </w:r>
        <w:r w:rsidRPr="004A4A22" w:rsidDel="00EE3CB9">
          <w:rPr>
            <w:rFonts w:cs="Times New Roman"/>
            <w:i/>
          </w:rPr>
          <w:delText>Computation Independent Model</w:delText>
        </w:r>
        <w:r w:rsidRPr="004A4A22" w:rsidDel="00EE3CB9">
          <w:rPr>
            <w:rFonts w:cs="Times New Roman"/>
          </w:rPr>
          <w:delText>), orientado al modelado de los requerimientos</w:delText>
        </w:r>
      </w:del>
      <w:ins w:id="976" w:author="magali" w:date="2015-06-09T13:47:00Z">
        <w:del w:id="977" w:author="marcazal" w:date="2015-06-20T02:49:00Z">
          <w:r w:rsidR="00860ED3" w:rsidDel="00EE3CB9">
            <w:rPr>
              <w:rFonts w:cs="Times New Roman"/>
            </w:rPr>
            <w:delText>requisitos funcionales</w:delText>
          </w:r>
        </w:del>
      </w:ins>
      <w:del w:id="978" w:author="marcazal" w:date="2015-06-20T02:49:00Z">
        <w:r w:rsidRPr="004A4A22" w:rsidDel="00EE3CB9">
          <w:rPr>
            <w:rFonts w:cs="Times New Roman"/>
            <w:i/>
          </w:rPr>
          <w:delText>,</w:delText>
        </w:r>
        <w:r w:rsidRPr="004A4A22" w:rsidDel="00EE3CB9">
          <w:rPr>
            <w:rFonts w:cs="Times New Roman"/>
          </w:rPr>
          <w:delText xml:space="preserve"> y al PIM (</w:delText>
        </w:r>
        <w:r w:rsidRPr="004A4A22" w:rsidDel="00EE3CB9">
          <w:rPr>
            <w:rFonts w:cs="Times New Roman"/>
            <w:i/>
          </w:rPr>
          <w:delText>Platform Independent Model</w:delText>
        </w:r>
        <w:r w:rsidRPr="004A4A22" w:rsidDel="00EE3CB9">
          <w:rPr>
            <w:rFonts w:cs="Times New Roman"/>
          </w:rPr>
          <w:delText>) orientado al modelado del problema sin considerar aspectos de la arquitectura o plataforma. De aquí es posible llevar a cabo transformaciones para obtener los modelos específicos de la plataforma de manera semi-automática por medio de reglas.</w:delText>
        </w:r>
      </w:del>
    </w:p>
    <w:p w:rsidR="004A4A22" w:rsidRPr="004A4A22" w:rsidDel="00EE3CB9" w:rsidRDefault="004A4A22" w:rsidP="00052F9D">
      <w:pPr>
        <w:jc w:val="both"/>
        <w:rPr>
          <w:del w:id="979" w:author="marcazal" w:date="2015-06-20T02:49:00Z"/>
          <w:rFonts w:cs="Times New Roman"/>
        </w:rPr>
      </w:pPr>
      <w:del w:id="980" w:author="marcazal" w:date="2015-06-20T02:49:00Z">
        <w:r w:rsidRPr="004A4A22" w:rsidDel="00EE3CB9">
          <w:rPr>
            <w:rFonts w:cs="Times New Roman"/>
          </w:rPr>
          <w:delText xml:space="preserve">2.   </w:delText>
        </w:r>
        <w:r w:rsidRPr="004A4A22" w:rsidDel="00EE3CB9">
          <w:rPr>
            <w:rFonts w:cs="Times New Roman"/>
            <w:b/>
          </w:rPr>
          <w:delText>Modelado de la solución</w:delText>
        </w:r>
        <w:r w:rsidRPr="004A4A22" w:rsidDel="00EE3CB9">
          <w:rPr>
            <w:rFonts w:cs="Times New Roman"/>
          </w:rPr>
          <w:delText>: en donde forman parte el ASM (</w:delText>
        </w:r>
        <w:r w:rsidRPr="004A4A22" w:rsidDel="00EE3CB9">
          <w:rPr>
            <w:rFonts w:cs="Times New Roman"/>
            <w:i/>
          </w:rPr>
          <w:delText>Architectural Specific Model</w:delText>
        </w:r>
        <w:r w:rsidRPr="004A4A22" w:rsidDel="00EE3CB9">
          <w:rPr>
            <w:rFonts w:cs="Times New Roman"/>
          </w:rPr>
          <w:delText>) y el PSM (</w:delText>
        </w:r>
        <w:r w:rsidRPr="004A4A22" w:rsidDel="00EE3CB9">
          <w:rPr>
            <w:rFonts w:cs="Times New Roman"/>
            <w:i/>
          </w:rPr>
          <w:delText>Platform Specific Mode</w:delText>
        </w:r>
        <w:r w:rsidRPr="004A4A22" w:rsidDel="00EE3CB9">
          <w:rPr>
            <w:rFonts w:cs="Times New Roman"/>
          </w:rPr>
          <w:delText xml:space="preserve">l). Es en esta fase, en donde todos los detalles de la arquitectura y plataforma destino se definen, permitiendo generar a partir de aquí, el código de la aplicación de manera automática. En MoWebA se independiza esta fase, y esto hace que sea bastante prometedora para la implementación de las </w:delText>
        </w:r>
        <w:r w:rsidR="00BC355D" w:rsidDel="00EE3CB9">
          <w:rPr>
            <w:rFonts w:cs="Times New Roman"/>
          </w:rPr>
          <w:delText>RIAS</w:delText>
        </w:r>
      </w:del>
      <w:ins w:id="981" w:author="Ivan Lopez" w:date="2015-06-17T17:06:00Z">
        <w:del w:id="982" w:author="marcazal" w:date="2015-06-20T02:49:00Z">
          <w:r w:rsidR="00524FF6" w:rsidRPr="00524FF6" w:rsidDel="00EE3CB9">
            <w:rPr>
              <w:rFonts w:cs="Times New Roman"/>
            </w:rPr>
            <w:delText>RIAs</w:delText>
          </w:r>
        </w:del>
      </w:ins>
      <w:del w:id="983" w:author="marcazal" w:date="2015-06-20T02:49:00Z">
        <w:r w:rsidRPr="004A4A22" w:rsidDel="00EE3CB9">
          <w:rPr>
            <w:rFonts w:cs="Times New Roman"/>
          </w:rPr>
          <w:delText xml:space="preserve">, debido a que existen numerosas plataformas destino para desplegarlas. En las aproximaciones estudiadas, por lo general las extensiones </w:delText>
        </w:r>
        <w:r w:rsidR="00BC355D" w:rsidDel="00EE3CB9">
          <w:rPr>
            <w:rFonts w:cs="Times New Roman"/>
          </w:rPr>
          <w:delText>RIAS</w:delText>
        </w:r>
      </w:del>
      <w:ins w:id="984" w:author="Ivan Lopez" w:date="2015-06-17T17:06:00Z">
        <w:del w:id="985" w:author="marcazal" w:date="2015-06-20T02:49:00Z">
          <w:r w:rsidR="00524FF6" w:rsidRPr="00524FF6" w:rsidDel="00EE3CB9">
            <w:rPr>
              <w:rFonts w:cs="Times New Roman"/>
            </w:rPr>
            <w:delText>RIAs</w:delText>
          </w:r>
        </w:del>
      </w:ins>
      <w:del w:id="986" w:author="marcazal" w:date="2015-06-20T02:49:00Z">
        <w:r w:rsidRPr="004A4A22" w:rsidDel="00EE3CB9">
          <w:rPr>
            <w:rFonts w:cs="Times New Roman"/>
          </w:rPr>
          <w:delText xml:space="preserve"> son definidas en el marco de los modelos conceptuales (PIMs), haciendo que los modelos que deberían ser independientes de la solución, adquieran elementos que ya son propios de una arquitectura específica. </w:delText>
        </w:r>
      </w:del>
    </w:p>
    <w:p w:rsidR="004A4A22" w:rsidRPr="004A4A22" w:rsidDel="00EE3CB9" w:rsidRDefault="000254F9" w:rsidP="00052F9D">
      <w:pPr>
        <w:jc w:val="both"/>
        <w:rPr>
          <w:del w:id="987" w:author="marcazal" w:date="2015-06-20T02:49:00Z"/>
          <w:rFonts w:cs="Times New Roman"/>
        </w:rPr>
      </w:pPr>
      <w:del w:id="988" w:author="marcazal" w:date="2015-06-20T02:49:00Z">
        <w:r w:rsidRPr="000254F9">
          <w:rPr>
            <w:noProof/>
          </w:rPr>
          <w:pict>
            <v:shape id="_x0000_s1038" type="#_x0000_t202" style="position:absolute;left:0;text-align:left;margin-left:28.55pt;margin-top:207.9pt;width:325.7pt;height:21pt;z-index:251687936" wrapcoords="-50 0 -50 20965 21600 20965 21600 0 -50 0" stroked="f">
              <v:textbox style="mso-next-textbox:#_x0000_s1038;mso-fit-shape-to-text:t" inset="0,0,0,0">
                <w:txbxContent>
                  <w:p w:rsidR="00E00CB2" w:rsidRPr="00052F9D" w:rsidRDefault="00E00CB2" w:rsidP="00052F9D">
                    <w:pPr>
                      <w:pStyle w:val="Epgrafe"/>
                      <w:ind w:firstLine="708"/>
                      <w:rPr>
                        <w:rFonts w:eastAsiaTheme="minorHAnsi" w:cs="Times New Roman"/>
                        <w:b w:val="0"/>
                        <w:noProof/>
                        <w:color w:val="000000" w:themeColor="text1"/>
                      </w:rPr>
                    </w:pPr>
                    <w:r>
                      <w:rPr>
                        <w:color w:val="000000" w:themeColor="text1"/>
                      </w:rPr>
                      <w:t xml:space="preserve">          </w:t>
                    </w:r>
                    <w:proofErr w:type="gramStart"/>
                    <w:r w:rsidRPr="00052F9D">
                      <w:rPr>
                        <w:color w:val="000000" w:themeColor="text1"/>
                      </w:rPr>
                      <w:t>Figura</w:t>
                    </w:r>
                    <w:proofErr w:type="gramEnd"/>
                    <w:r w:rsidRPr="00052F9D">
                      <w:rPr>
                        <w:color w:val="000000" w:themeColor="text1"/>
                      </w:rPr>
                      <w:t xml:space="preserve"> </w:t>
                    </w:r>
                    <w:r w:rsidR="000254F9" w:rsidRPr="00052F9D">
                      <w:rPr>
                        <w:color w:val="000000" w:themeColor="text1"/>
                      </w:rPr>
                      <w:fldChar w:fldCharType="begin"/>
                    </w:r>
                    <w:r w:rsidRPr="00052F9D">
                      <w:rPr>
                        <w:color w:val="000000" w:themeColor="text1"/>
                      </w:rPr>
                      <w:instrText xml:space="preserve"> SEQ Figura \* ARABIC </w:instrText>
                    </w:r>
                    <w:r w:rsidR="000254F9" w:rsidRPr="00052F9D">
                      <w:rPr>
                        <w:color w:val="000000" w:themeColor="text1"/>
                      </w:rPr>
                      <w:fldChar w:fldCharType="separate"/>
                    </w:r>
                    <w:r w:rsidR="00255D9F">
                      <w:rPr>
                        <w:noProof/>
                        <w:color w:val="000000" w:themeColor="text1"/>
                      </w:rPr>
                      <w:t>14</w:t>
                    </w:r>
                    <w:r w:rsidR="000254F9" w:rsidRPr="00052F9D">
                      <w:rPr>
                        <w:color w:val="000000" w:themeColor="text1"/>
                      </w:rPr>
                      <w:fldChar w:fldCharType="end"/>
                    </w:r>
                    <w:r w:rsidRPr="00052F9D">
                      <w:rPr>
                        <w:b w:val="0"/>
                        <w:color w:val="000000" w:themeColor="text1"/>
                      </w:rPr>
                      <w:t xml:space="preserve">   Niveles y fases en el desarrollo de MOWEBA.</w:t>
                    </w:r>
                  </w:p>
                </w:txbxContent>
              </v:textbox>
              <w10:wrap type="tight"/>
            </v:shape>
          </w:pict>
        </w:r>
        <w:r w:rsidR="00124A47">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r w:rsidR="004A4A22" w:rsidRPr="004A4A22" w:rsidDel="00EE3CB9">
          <w:rPr>
            <w:rFonts w:cs="Times New Roman"/>
          </w:rPr>
          <w:delText>3. </w:delText>
        </w:r>
        <w:r w:rsidR="004A4A22" w:rsidRPr="004A4A22" w:rsidDel="00EE3CB9">
          <w:rPr>
            <w:rFonts w:cs="Times New Roman"/>
            <w:b/>
          </w:rPr>
          <w:delText>Código fuente:</w:delText>
        </w:r>
        <w:r w:rsidR="004A4A22" w:rsidRPr="004A4A22" w:rsidDel="00EE3CB9">
          <w:rPr>
            <w:rFonts w:cs="Times New Roman"/>
          </w:rPr>
          <w:delText xml:space="preserve"> incluye al ISM (</w:delText>
        </w:r>
        <w:r w:rsidR="004A4A22" w:rsidRPr="004A4A22" w:rsidDel="00EE3CB9">
          <w:rPr>
            <w:rFonts w:cs="Times New Roman"/>
            <w:i/>
          </w:rPr>
          <w:delText>Implementation specific model</w:delText>
        </w:r>
        <w:r w:rsidR="004A4A22" w:rsidRPr="004A4A22" w:rsidDel="00EE3CB9">
          <w:rPr>
            <w:rFonts w:cs="Times New Roman"/>
          </w:rPr>
          <w:delText>) que corresponde al código generado y el código manual a ser agregado (en caso de ser necesario) para generar la aplicación final. La aplicación puede refinarse, dado que todas las fases son iterativas e incrementales.</w:delText>
        </w:r>
        <w:r w:rsidR="004A4A22" w:rsidRPr="004A4A22" w:rsidDel="00EE3CB9">
          <w:rPr>
            <w:rFonts w:cs="Times New Roman"/>
            <w:b/>
            <w:bCs/>
            <w:color w:val="000000" w:themeColor="text1"/>
          </w:rPr>
          <w:delText xml:space="preserve"> </w:delText>
        </w:r>
      </w:del>
    </w:p>
    <w:p w:rsidR="004A4A22" w:rsidRPr="004A4A22" w:rsidDel="00E7625D" w:rsidRDefault="004A4A22" w:rsidP="000551EF">
      <w:pPr>
        <w:ind w:firstLine="709"/>
        <w:jc w:val="both"/>
        <w:rPr>
          <w:del w:id="989" w:author="marcazal" w:date="2015-06-03T23:59:00Z"/>
          <w:rFonts w:cs="Times New Roman"/>
        </w:rPr>
      </w:pPr>
    </w:p>
    <w:p w:rsidR="004A4A22" w:rsidRPr="004A4A22" w:rsidDel="00E7625D" w:rsidRDefault="004A4A22" w:rsidP="000551EF">
      <w:pPr>
        <w:ind w:firstLine="709"/>
        <w:jc w:val="both"/>
        <w:rPr>
          <w:del w:id="990" w:author="marcazal" w:date="2015-06-03T23:59:00Z"/>
          <w:rFonts w:cs="Times New Roman"/>
        </w:rPr>
      </w:pPr>
    </w:p>
    <w:p w:rsidR="00052F9D" w:rsidDel="00E7625D" w:rsidRDefault="00052F9D" w:rsidP="000551EF">
      <w:pPr>
        <w:ind w:left="708" w:firstLine="708"/>
        <w:jc w:val="both"/>
        <w:rPr>
          <w:del w:id="991" w:author="marcazal" w:date="2015-06-03T23:59:00Z"/>
          <w:rFonts w:cs="Times New Roman"/>
          <w:b/>
          <w:color w:val="000000" w:themeColor="text1"/>
        </w:rPr>
      </w:pPr>
    </w:p>
    <w:p w:rsidR="00052F9D" w:rsidDel="00E7625D" w:rsidRDefault="00052F9D" w:rsidP="000551EF">
      <w:pPr>
        <w:ind w:left="708" w:firstLine="708"/>
        <w:jc w:val="both"/>
        <w:rPr>
          <w:del w:id="992" w:author="marcazal" w:date="2015-06-03T23:59:00Z"/>
          <w:rFonts w:cs="Times New Roman"/>
          <w:b/>
          <w:color w:val="000000" w:themeColor="text1"/>
        </w:rPr>
      </w:pPr>
    </w:p>
    <w:p w:rsidR="00052F9D" w:rsidDel="00E7625D" w:rsidRDefault="00052F9D" w:rsidP="000551EF">
      <w:pPr>
        <w:ind w:left="708" w:firstLine="708"/>
        <w:jc w:val="both"/>
        <w:rPr>
          <w:del w:id="993" w:author="marcazal" w:date="2015-06-03T23:59:00Z"/>
          <w:rFonts w:cs="Times New Roman"/>
          <w:b/>
          <w:color w:val="000000" w:themeColor="text1"/>
        </w:rPr>
      </w:pPr>
    </w:p>
    <w:p w:rsidR="00052F9D" w:rsidDel="00E7625D" w:rsidRDefault="00052F9D" w:rsidP="000551EF">
      <w:pPr>
        <w:ind w:left="708" w:firstLine="708"/>
        <w:jc w:val="both"/>
        <w:rPr>
          <w:del w:id="994" w:author="marcazal" w:date="2015-06-03T23:59:00Z"/>
          <w:rFonts w:cs="Times New Roman"/>
          <w:b/>
          <w:color w:val="000000" w:themeColor="text1"/>
        </w:rPr>
      </w:pPr>
    </w:p>
    <w:p w:rsidR="00052F9D" w:rsidDel="00E7625D" w:rsidRDefault="00052F9D" w:rsidP="000551EF">
      <w:pPr>
        <w:ind w:left="708" w:firstLine="708"/>
        <w:jc w:val="both"/>
        <w:rPr>
          <w:del w:id="995" w:author="marcazal" w:date="2015-06-03T23:59:00Z"/>
          <w:rFonts w:cs="Times New Roman"/>
          <w:b/>
          <w:color w:val="000000" w:themeColor="text1"/>
        </w:rPr>
      </w:pPr>
    </w:p>
    <w:p w:rsidR="00052F9D" w:rsidDel="00E7625D" w:rsidRDefault="00052F9D" w:rsidP="000551EF">
      <w:pPr>
        <w:ind w:left="708" w:firstLine="708"/>
        <w:jc w:val="both"/>
        <w:rPr>
          <w:del w:id="996" w:author="marcazal" w:date="2015-06-03T23:59:00Z"/>
          <w:rFonts w:cs="Times New Roman"/>
          <w:b/>
          <w:color w:val="000000" w:themeColor="text1"/>
        </w:rPr>
      </w:pPr>
    </w:p>
    <w:p w:rsidR="00052F9D" w:rsidDel="003134E0" w:rsidRDefault="00052F9D" w:rsidP="00052F9D">
      <w:pPr>
        <w:jc w:val="both"/>
        <w:rPr>
          <w:del w:id="997" w:author="marcazal" w:date="2015-06-03T23:46:00Z"/>
          <w:rFonts w:cs="Times New Roman"/>
        </w:rPr>
      </w:pPr>
    </w:p>
    <w:p w:rsidR="004A4A22" w:rsidRPr="004A4A22" w:rsidDel="00EE3CB9" w:rsidRDefault="004A4A22" w:rsidP="00052F9D">
      <w:pPr>
        <w:jc w:val="both"/>
        <w:rPr>
          <w:del w:id="998" w:author="marcazal" w:date="2015-06-20T02:49:00Z"/>
          <w:rFonts w:cs="Times New Roman"/>
        </w:rPr>
      </w:pPr>
      <w:del w:id="999" w:author="marcazal" w:date="2015-06-20T02:49:00Z">
        <w:r w:rsidRPr="004A4A22" w:rsidDel="00EE3CB9">
          <w:rPr>
            <w:rFonts w:cs="Times New Roman"/>
          </w:rPr>
          <w:delText>MoWebA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notacional para definir</w:delText>
        </w:r>
      </w:del>
      <w:ins w:id="1000" w:author="magali" w:date="2015-06-09T13:49:00Z">
        <w:del w:id="1001" w:author="marcazal" w:date="2015-06-20T02:49:00Z">
          <w:r w:rsidR="00860ED3" w:rsidDel="00EE3CB9">
            <w:rPr>
              <w:rFonts w:cs="Times New Roman"/>
            </w:rPr>
            <w:delText>los</w:delText>
          </w:r>
        </w:del>
      </w:ins>
      <w:del w:id="1002" w:author="marcazal" w:date="2015-06-20T02:49:00Z">
        <w:r w:rsidRPr="004A4A22" w:rsidDel="00EE3CB9">
          <w:rPr>
            <w:rFonts w:cs="Times New Roman"/>
          </w:rPr>
          <w:delText xml:space="preserve"> ambos elementos. </w:delText>
        </w:r>
      </w:del>
    </w:p>
    <w:p w:rsidR="004A4A22" w:rsidDel="00EE3CB9" w:rsidRDefault="004A4A22" w:rsidP="002E5171">
      <w:pPr>
        <w:jc w:val="both"/>
        <w:rPr>
          <w:ins w:id="1003" w:author="magali" w:date="2015-06-09T13:50:00Z"/>
          <w:del w:id="1004" w:author="marcazal" w:date="2015-06-20T02:49:00Z"/>
          <w:rFonts w:cs="Times New Roman"/>
        </w:rPr>
      </w:pPr>
      <w:del w:id="1005" w:author="marcazal" w:date="2015-06-20T02:49:00Z">
        <w:r w:rsidRPr="004A4A22" w:rsidDel="00EE3CB9">
          <w:rPr>
            <w:rFonts w:cs="Times New Roman"/>
          </w:rPr>
          <w:delText xml:space="preserve">Definir una propuesta RIA para MoWebA resulta interesante ya que sería posible realizar un análisis para diferenciar el PIM del ASM, no contemplados en otras metodologías. Esto hace que al definir los modelos propios de las </w:delText>
        </w:r>
        <w:r w:rsidR="00BC355D" w:rsidDel="00EE3CB9">
          <w:rPr>
            <w:rFonts w:cs="Times New Roman"/>
          </w:rPr>
          <w:delText>RIAS</w:delText>
        </w:r>
      </w:del>
      <w:ins w:id="1006" w:author="Ivan Lopez" w:date="2015-06-17T17:06:00Z">
        <w:del w:id="1007" w:author="marcazal" w:date="2015-06-20T02:49:00Z">
          <w:r w:rsidR="00524FF6" w:rsidRPr="00524FF6" w:rsidDel="00EE3CB9">
            <w:rPr>
              <w:rFonts w:cs="Times New Roman"/>
            </w:rPr>
            <w:delText>RIAs</w:delText>
          </w:r>
        </w:del>
      </w:ins>
      <w:del w:id="1008" w:author="marcazal" w:date="2015-06-20T02:49:00Z">
        <w:r w:rsidRPr="004A4A22" w:rsidDel="00EE3CB9">
          <w:rPr>
            <w:rFonts w:cs="Times New Roman"/>
          </w:rPr>
          <w:delText>, si hubiera necesidad de llevar a cabo una migración a otra arquitectura destino, probablemente deberán realizar muchos cambios sobre el modelo mismo. En MoWebA se plantea tener siempre el mismo PIM, y a partir de este adoptar la arquitectura correspondiente.</w:delText>
        </w:r>
      </w:del>
    </w:p>
    <w:p w:rsidR="000D18B7" w:rsidRPr="002F3835" w:rsidDel="00EE3CB9" w:rsidRDefault="002F3835" w:rsidP="002E5171">
      <w:pPr>
        <w:jc w:val="both"/>
        <w:rPr>
          <w:ins w:id="1009" w:author="Ivan Lopez" w:date="2015-06-18T15:19:00Z"/>
          <w:del w:id="1010" w:author="marcazal" w:date="2015-06-20T02:49:00Z"/>
          <w:rFonts w:cs="Times New Roman"/>
          <w:b/>
          <w:rPrChange w:id="1011" w:author="Ivan Lopez" w:date="2015-06-18T17:28:00Z">
            <w:rPr>
              <w:ins w:id="1012" w:author="Ivan Lopez" w:date="2015-06-18T15:19:00Z"/>
              <w:del w:id="1013" w:author="marcazal" w:date="2015-06-20T02:49:00Z"/>
              <w:rFonts w:cs="Times New Roman"/>
            </w:rPr>
          </w:rPrChange>
        </w:rPr>
      </w:pPr>
      <w:ins w:id="1014" w:author="Ivan Lopez" w:date="2015-06-18T17:28:00Z">
        <w:del w:id="1015" w:author="marcazal" w:date="2015-06-20T02:49:00Z">
          <w:r w:rsidDel="00EE3CB9">
            <w:rPr>
              <w:rFonts w:cs="Times New Roman"/>
              <w:b/>
            </w:rPr>
            <w:delText xml:space="preserve">2.7.1 </w:delText>
          </w:r>
        </w:del>
      </w:ins>
      <w:ins w:id="1016" w:author="Ivan Lopez" w:date="2015-06-18T15:18:00Z">
        <w:del w:id="1017" w:author="marcazal" w:date="2015-06-20T02:49:00Z">
          <w:r w:rsidR="000254F9" w:rsidRPr="000254F9">
            <w:rPr>
              <w:rFonts w:cs="Times New Roman"/>
              <w:b/>
              <w:rPrChange w:id="1018" w:author="Ivan Lopez" w:date="2015-06-18T17:28:00Z">
                <w:rPr>
                  <w:rFonts w:cs="Times New Roman"/>
                </w:rPr>
              </w:rPrChange>
            </w:rPr>
            <w:delText>La capa de presentaci</w:delText>
          </w:r>
        </w:del>
      </w:ins>
      <w:ins w:id="1019" w:author="Ivan Lopez" w:date="2015-06-18T15:19:00Z">
        <w:del w:id="1020" w:author="marcazal" w:date="2015-06-20T02:49:00Z">
          <w:r w:rsidR="000254F9" w:rsidRPr="000254F9">
            <w:rPr>
              <w:rFonts w:cs="Times New Roman"/>
              <w:b/>
              <w:rPrChange w:id="1021" w:author="Ivan Lopez" w:date="2015-06-18T17:28:00Z">
                <w:rPr>
                  <w:rFonts w:cs="Times New Roman"/>
                </w:rPr>
              </w:rPrChange>
            </w:rPr>
            <w:delText>ón de MoWebA</w:delText>
          </w:r>
        </w:del>
      </w:ins>
    </w:p>
    <w:p w:rsidR="000D18B7" w:rsidDel="00EE3CB9" w:rsidRDefault="00A06A01" w:rsidP="002E5171">
      <w:pPr>
        <w:jc w:val="both"/>
        <w:rPr>
          <w:ins w:id="1022" w:author="Ivan Lopez" w:date="2015-06-18T17:24:00Z"/>
          <w:del w:id="1023" w:author="marcazal" w:date="2015-06-20T02:49:00Z"/>
          <w:rFonts w:cs="Times New Roman"/>
        </w:rPr>
      </w:pPr>
      <w:ins w:id="1024" w:author="Ivan Lopez" w:date="2015-06-18T15:19:00Z">
        <w:del w:id="1025" w:author="marcazal" w:date="2015-06-20T02:49:00Z">
          <w:r w:rsidDel="00EE3CB9">
            <w:rPr>
              <w:rFonts w:cs="Times New Roman"/>
            </w:rPr>
            <w:delText>L</w:delText>
          </w:r>
          <w:r w:rsidR="000D18B7" w:rsidDel="00EE3CB9">
            <w:rPr>
              <w:rFonts w:cs="Times New Roman"/>
            </w:rPr>
            <w:delText>a capa de presentación de MoWeba abarca a los metamodelos de contenido y estructura. En el metamodelo de contenido</w:delText>
          </w:r>
        </w:del>
      </w:ins>
      <w:ins w:id="1026" w:author="Ivan Lopez" w:date="2015-06-18T16:22:00Z">
        <w:del w:id="1027" w:author="marcazal" w:date="2015-06-20T02:49:00Z">
          <w:r w:rsidR="00E51960" w:rsidDel="00EE3CB9">
            <w:rPr>
              <w:rFonts w:cs="Times New Roman"/>
            </w:rPr>
            <w:delText xml:space="preserve"> (</w:delText>
          </w:r>
          <w:r w:rsidR="000254F9" w:rsidRPr="000254F9">
            <w:rPr>
              <w:rFonts w:cs="Times New Roman"/>
              <w:i/>
              <w:rPrChange w:id="1028" w:author="Ivan Lopez" w:date="2015-06-18T16:22:00Z">
                <w:rPr>
                  <w:rFonts w:cs="Times New Roman"/>
                </w:rPr>
              </w:rPrChange>
            </w:rPr>
            <w:delText>Content</w:delText>
          </w:r>
          <w:r w:rsidR="00E51960" w:rsidDel="00EE3CB9">
            <w:rPr>
              <w:rFonts w:cs="Times New Roman"/>
            </w:rPr>
            <w:delText>),</w:delText>
          </w:r>
        </w:del>
      </w:ins>
      <w:ins w:id="1029" w:author="Ivan Lopez" w:date="2015-06-18T15:19:00Z">
        <w:del w:id="1030" w:author="marcazal" w:date="2015-06-20T02:49:00Z">
          <w:r w:rsidR="000D18B7" w:rsidDel="00EE3CB9">
            <w:rPr>
              <w:rFonts w:cs="Times New Roman"/>
            </w:rPr>
            <w:delText xml:space="preserve"> se tienen los diversos elementos de interfaz</w:delText>
          </w:r>
        </w:del>
      </w:ins>
      <w:ins w:id="1031" w:author="Ivan Lopez" w:date="2015-06-18T15:50:00Z">
        <w:del w:id="1032" w:author="marcazal" w:date="2015-06-20T02:49:00Z">
          <w:r w:rsidR="00F1739B" w:rsidDel="00EE3CB9">
            <w:rPr>
              <w:rFonts w:cs="Times New Roman"/>
            </w:rPr>
            <w:delText xml:space="preserve"> (</w:delText>
          </w:r>
          <w:r w:rsidR="000254F9" w:rsidRPr="000254F9">
            <w:rPr>
              <w:rFonts w:cs="Times New Roman"/>
              <w:i/>
              <w:rPrChange w:id="1033" w:author="Ivan Lopez" w:date="2015-06-18T15:50:00Z">
                <w:rPr>
                  <w:rFonts w:cs="Times New Roman"/>
                </w:rPr>
              </w:rPrChange>
            </w:rPr>
            <w:delText>UIElements</w:delText>
          </w:r>
          <w:r w:rsidR="00F1739B" w:rsidDel="00EE3CB9">
            <w:rPr>
              <w:rFonts w:cs="Times New Roman"/>
            </w:rPr>
            <w:delText>)</w:delText>
          </w:r>
        </w:del>
      </w:ins>
      <w:ins w:id="1034" w:author="Ivan Lopez" w:date="2015-06-18T15:19:00Z">
        <w:del w:id="1035" w:author="marcazal" w:date="2015-06-20T02:49:00Z">
          <w:r w:rsidR="000D18B7" w:rsidDel="00EE3CB9">
            <w:rPr>
              <w:rFonts w:cs="Times New Roman"/>
            </w:rPr>
            <w:delText xml:space="preserve"> correspondientes a la web 1.0, en la que se tienen a los </w:delText>
          </w:r>
          <w:r w:rsidR="000254F9" w:rsidRPr="000254F9">
            <w:rPr>
              <w:rFonts w:cs="Times New Roman"/>
              <w:i/>
              <w:rPrChange w:id="1036" w:author="Ivan Lopez" w:date="2015-06-18T15:21:00Z">
                <w:rPr>
                  <w:rFonts w:cs="Times New Roman"/>
                </w:rPr>
              </w:rPrChange>
            </w:rPr>
            <w:delText>textImput</w:delText>
          </w:r>
          <w:r w:rsidR="000D18B7" w:rsidDel="00EE3CB9">
            <w:rPr>
              <w:rFonts w:cs="Times New Roman"/>
            </w:rPr>
            <w:delText xml:space="preserve">, </w:delText>
          </w:r>
        </w:del>
      </w:ins>
      <w:ins w:id="1037" w:author="Ivan Lopez" w:date="2015-06-18T15:21:00Z">
        <w:del w:id="1038" w:author="marcazal" w:date="2015-06-20T02:49:00Z">
          <w:r w:rsidR="000D18B7" w:rsidDel="00EE3CB9">
            <w:rPr>
              <w:rFonts w:cs="Times New Roman"/>
            </w:rPr>
            <w:delText xml:space="preserve">a los </w:delText>
          </w:r>
        </w:del>
      </w:ins>
      <w:ins w:id="1039" w:author="Ivan Lopez" w:date="2015-06-18T15:25:00Z">
        <w:del w:id="1040" w:author="marcazal" w:date="2015-06-20T02:49:00Z">
          <w:r w:rsidR="000254F9" w:rsidRPr="000254F9">
            <w:rPr>
              <w:rFonts w:cs="Times New Roman"/>
              <w:rPrChange w:id="1041" w:author="Ivan Lopez" w:date="2015-06-18T15:25:00Z">
                <w:rPr>
                  <w:rFonts w:cs="Times New Roman"/>
                  <w:i/>
                </w:rPr>
              </w:rPrChange>
            </w:rPr>
            <w:delText>enlaces</w:delText>
          </w:r>
        </w:del>
      </w:ins>
      <w:ins w:id="1042" w:author="Ivan Lopez" w:date="2015-06-18T15:23:00Z">
        <w:del w:id="1043" w:author="marcazal" w:date="2015-06-20T02:49:00Z">
          <w:r w:rsidR="000D18B7" w:rsidDel="00EE3CB9">
            <w:rPr>
              <w:rFonts w:cs="Times New Roman"/>
            </w:rPr>
            <w:delText xml:space="preserve"> </w:delText>
          </w:r>
        </w:del>
      </w:ins>
      <w:ins w:id="1044" w:author="Ivan Lopez" w:date="2015-06-18T15:21:00Z">
        <w:del w:id="1045" w:author="marcazal" w:date="2015-06-20T02:49:00Z">
          <w:r w:rsidR="000D18B7" w:rsidDel="00EE3CB9">
            <w:rPr>
              <w:rFonts w:cs="Times New Roman"/>
            </w:rPr>
            <w:delText>que podr</w:delText>
          </w:r>
        </w:del>
      </w:ins>
      <w:ins w:id="1046" w:author="Ivan Lopez" w:date="2015-06-18T15:22:00Z">
        <w:del w:id="1047" w:author="marcazal" w:date="2015-06-20T02:49:00Z">
          <w:r w:rsidR="000D18B7" w:rsidDel="00EE3CB9">
            <w:rPr>
              <w:rFonts w:cs="Times New Roman"/>
            </w:rPr>
            <w:delText>ían corresponder a navegaciones internas de la aplicación</w:delText>
          </w:r>
        </w:del>
      </w:ins>
      <w:ins w:id="1048" w:author="Ivan Lopez" w:date="2015-06-18T15:23:00Z">
        <w:del w:id="1049" w:author="marcazal" w:date="2015-06-20T02:49:00Z">
          <w:r w:rsidR="000D18B7" w:rsidDel="00EE3CB9">
            <w:rPr>
              <w:rFonts w:cs="Times New Roman"/>
            </w:rPr>
            <w:delText xml:space="preserve"> (</w:delText>
          </w:r>
          <w:r w:rsidR="000254F9" w:rsidRPr="000254F9">
            <w:rPr>
              <w:rFonts w:cs="Times New Roman"/>
              <w:i/>
              <w:rPrChange w:id="1050" w:author="Ivan Lopez" w:date="2015-06-18T15:23:00Z">
                <w:rPr>
                  <w:rFonts w:cs="Times New Roman"/>
                </w:rPr>
              </w:rPrChange>
            </w:rPr>
            <w:delText>anchor</w:delText>
          </w:r>
          <w:r w:rsidR="000D18B7" w:rsidDel="00EE3CB9">
            <w:rPr>
              <w:rFonts w:cs="Times New Roman"/>
            </w:rPr>
            <w:delText>) o bien a navegaci</w:delText>
          </w:r>
        </w:del>
      </w:ins>
      <w:ins w:id="1051" w:author="Ivan Lopez" w:date="2015-06-18T15:24:00Z">
        <w:del w:id="1052" w:author="marcazal" w:date="2015-06-20T02:49:00Z">
          <w:r w:rsidR="000D18B7" w:rsidDel="00EE3CB9">
            <w:rPr>
              <w:rFonts w:cs="Times New Roman"/>
            </w:rPr>
            <w:delText>ones externas (</w:delText>
          </w:r>
          <w:r w:rsidR="000254F9" w:rsidRPr="000254F9">
            <w:rPr>
              <w:rFonts w:cs="Times New Roman"/>
              <w:i/>
              <w:rPrChange w:id="1053" w:author="Ivan Lopez" w:date="2015-06-18T15:24:00Z">
                <w:rPr>
                  <w:rFonts w:cs="Times New Roman"/>
                </w:rPr>
              </w:rPrChange>
            </w:rPr>
            <w:delText>externalLink</w:delText>
          </w:r>
          <w:r w:rsidR="000D18B7" w:rsidDel="00EE3CB9">
            <w:rPr>
              <w:rFonts w:cs="Times New Roman"/>
            </w:rPr>
            <w:delText xml:space="preserve">), </w:delText>
          </w:r>
        </w:del>
      </w:ins>
      <w:ins w:id="1054" w:author="Ivan Lopez" w:date="2015-06-18T15:25:00Z">
        <w:del w:id="1055" w:author="marcazal" w:date="2015-06-20T02:49:00Z">
          <w:r w:rsidR="000D18B7" w:rsidDel="00EE3CB9">
            <w:rPr>
              <w:rFonts w:cs="Times New Roman"/>
            </w:rPr>
            <w:delText xml:space="preserve">a los </w:delText>
          </w:r>
          <w:r w:rsidR="000254F9" w:rsidRPr="000254F9">
            <w:rPr>
              <w:rFonts w:cs="Times New Roman"/>
              <w:i/>
              <w:rPrChange w:id="1056" w:author="Ivan Lopez" w:date="2015-06-18T15:25:00Z">
                <w:rPr>
                  <w:rFonts w:cs="Times New Roman"/>
                </w:rPr>
              </w:rPrChange>
            </w:rPr>
            <w:delText>button</w:delText>
          </w:r>
        </w:del>
      </w:ins>
      <w:ins w:id="1057" w:author="Ivan Lopez" w:date="2015-06-18T15:26:00Z">
        <w:del w:id="1058" w:author="marcazal" w:date="2015-06-20T02:49:00Z">
          <w:r w:rsidR="000D18B7" w:rsidDel="00EE3CB9">
            <w:rPr>
              <w:rFonts w:cs="Times New Roman"/>
              <w:i/>
            </w:rPr>
            <w:delText>,</w:delText>
          </w:r>
          <w:r w:rsidR="000D18B7" w:rsidDel="00EE3CB9">
            <w:rPr>
              <w:rFonts w:cs="Times New Roman"/>
            </w:rPr>
            <w:delText xml:space="preserve"> a los elementos del tipo </w:delText>
          </w:r>
        </w:del>
      </w:ins>
      <w:ins w:id="1059" w:author="Ivan Lopez" w:date="2015-06-18T15:29:00Z">
        <w:del w:id="1060" w:author="marcazal" w:date="2015-06-20T02:49:00Z">
          <w:r w:rsidDel="00EE3CB9">
            <w:rPr>
              <w:rFonts w:cs="Times New Roman"/>
            </w:rPr>
            <w:delText>selección</w:delText>
          </w:r>
        </w:del>
      </w:ins>
      <w:ins w:id="1061" w:author="Ivan Lopez" w:date="2015-06-18T15:26:00Z">
        <w:del w:id="1062" w:author="marcazal" w:date="2015-06-20T02:49:00Z">
          <w:r w:rsidR="000D18B7" w:rsidDel="00EE3CB9">
            <w:rPr>
              <w:rFonts w:cs="Times New Roman"/>
            </w:rPr>
            <w:delText xml:space="preserve"> que</w:delText>
          </w:r>
        </w:del>
      </w:ins>
      <w:ins w:id="1063" w:author="Ivan Lopez" w:date="2015-06-18T15:28:00Z">
        <w:del w:id="1064" w:author="marcazal" w:date="2015-06-20T02:49:00Z">
          <w:r w:rsidR="000D18B7" w:rsidDel="00EE3CB9">
            <w:rPr>
              <w:rFonts w:cs="Times New Roman"/>
            </w:rPr>
            <w:delText xml:space="preserve"> corresponde a los </w:delText>
          </w:r>
          <w:r w:rsidR="000254F9" w:rsidRPr="000254F9">
            <w:rPr>
              <w:rFonts w:cs="Times New Roman"/>
              <w:i/>
              <w:rPrChange w:id="1065" w:author="Ivan Lopez" w:date="2015-06-18T15:29:00Z">
                <w:rPr>
                  <w:rFonts w:cs="Times New Roman"/>
                </w:rPr>
              </w:rPrChange>
            </w:rPr>
            <w:delText>choice</w:delText>
          </w:r>
        </w:del>
      </w:ins>
      <w:ins w:id="1066" w:author="Ivan Lopez" w:date="2015-06-18T15:29:00Z">
        <w:del w:id="1067" w:author="marcazal" w:date="2015-06-20T02:49:00Z">
          <w:r w:rsidDel="00EE3CB9">
            <w:rPr>
              <w:rFonts w:cs="Times New Roman"/>
              <w:i/>
            </w:rPr>
            <w:delText xml:space="preserve"> </w:delText>
          </w:r>
          <w:r w:rsidDel="00EE3CB9">
            <w:rPr>
              <w:rFonts w:cs="Times New Roman"/>
            </w:rPr>
            <w:delText xml:space="preserve"> y a los </w:delText>
          </w:r>
          <w:r w:rsidR="000254F9" w:rsidRPr="000254F9">
            <w:rPr>
              <w:rFonts w:cs="Times New Roman"/>
              <w:i/>
              <w:rPrChange w:id="1068" w:author="Ivan Lopez" w:date="2015-06-18T15:29:00Z">
                <w:rPr>
                  <w:rFonts w:cs="Times New Roman"/>
                </w:rPr>
              </w:rPrChange>
            </w:rPr>
            <w:delText>dropBox</w:delText>
          </w:r>
          <w:r w:rsidDel="00EE3CB9">
            <w:rPr>
              <w:rFonts w:cs="Times New Roman"/>
            </w:rPr>
            <w:delText xml:space="preserve">, </w:delText>
          </w:r>
        </w:del>
      </w:ins>
      <w:ins w:id="1069" w:author="Ivan Lopez" w:date="2015-06-18T15:31:00Z">
        <w:del w:id="1070" w:author="marcazal" w:date="2015-06-20T02:49:00Z">
          <w:r w:rsidDel="00EE3CB9">
            <w:rPr>
              <w:rFonts w:cs="Times New Roman"/>
            </w:rPr>
            <w:delText xml:space="preserve">a los </w:delText>
          </w:r>
          <w:r w:rsidR="000254F9" w:rsidRPr="000254F9">
            <w:rPr>
              <w:rFonts w:cs="Times New Roman"/>
              <w:i/>
              <w:rPrChange w:id="1071" w:author="Ivan Lopez" w:date="2015-06-18T15:32:00Z">
                <w:rPr>
                  <w:rFonts w:cs="Times New Roman"/>
                </w:rPr>
              </w:rPrChange>
            </w:rPr>
            <w:delText>text</w:delText>
          </w:r>
        </w:del>
      </w:ins>
      <w:ins w:id="1072" w:author="Ivan Lopez" w:date="2015-06-18T15:32:00Z">
        <w:del w:id="1073" w:author="marcazal" w:date="2015-06-20T02:49:00Z">
          <w:r w:rsidDel="00EE3CB9">
            <w:rPr>
              <w:rFonts w:cs="Times New Roman"/>
              <w:i/>
            </w:rPr>
            <w:delText xml:space="preserve"> </w:delText>
          </w:r>
          <w:r w:rsidDel="00EE3CB9">
            <w:rPr>
              <w:rFonts w:cs="Times New Roman"/>
            </w:rPr>
            <w:delText>para texto plano en las p</w:delText>
          </w:r>
        </w:del>
      </w:ins>
      <w:ins w:id="1074" w:author="Ivan Lopez" w:date="2015-06-18T15:33:00Z">
        <w:del w:id="1075" w:author="marcazal" w:date="2015-06-20T02:49:00Z">
          <w:r w:rsidDel="00EE3CB9">
            <w:rPr>
              <w:rFonts w:cs="Times New Roman"/>
            </w:rPr>
            <w:delText xml:space="preserve">áginas, al </w:delText>
          </w:r>
          <w:r w:rsidR="000254F9" w:rsidRPr="000254F9">
            <w:rPr>
              <w:rFonts w:cs="Times New Roman"/>
              <w:i/>
              <w:rPrChange w:id="1076" w:author="Ivan Lopez" w:date="2015-06-18T15:33:00Z">
                <w:rPr>
                  <w:rFonts w:cs="Times New Roman"/>
                </w:rPr>
              </w:rPrChange>
            </w:rPr>
            <w:delText>htmlText</w:delText>
          </w:r>
          <w:r w:rsidDel="00EE3CB9">
            <w:rPr>
              <w:rFonts w:cs="Times New Roman"/>
              <w:i/>
            </w:rPr>
            <w:delText xml:space="preserve"> </w:delText>
          </w:r>
          <w:r w:rsidDel="00EE3CB9">
            <w:rPr>
              <w:rFonts w:cs="Times New Roman"/>
            </w:rPr>
            <w:delText xml:space="preserve">para el despliegue de cualquier texto HTML, </w:delText>
          </w:r>
        </w:del>
      </w:ins>
      <w:ins w:id="1077" w:author="Ivan Lopez" w:date="2015-06-18T15:39:00Z">
        <w:del w:id="1078" w:author="marcazal" w:date="2015-06-20T02:49:00Z">
          <w:r w:rsidR="00051CA9" w:rsidDel="00EE3CB9">
            <w:rPr>
              <w:rFonts w:cs="Times New Roman"/>
            </w:rPr>
            <w:delText xml:space="preserve">y </w:delText>
          </w:r>
        </w:del>
      </w:ins>
      <w:ins w:id="1079" w:author="Ivan Lopez" w:date="2015-06-18T15:33:00Z">
        <w:del w:id="1080" w:author="marcazal" w:date="2015-06-20T02:49:00Z">
          <w:r w:rsidDel="00EE3CB9">
            <w:rPr>
              <w:rFonts w:cs="Times New Roman"/>
            </w:rPr>
            <w:delText xml:space="preserve">al elemento del tipo </w:delText>
          </w:r>
          <w:r w:rsidR="000254F9" w:rsidRPr="000254F9">
            <w:rPr>
              <w:rFonts w:cs="Times New Roman"/>
              <w:i/>
              <w:rPrChange w:id="1081" w:author="Ivan Lopez" w:date="2015-06-18T15:35:00Z">
                <w:rPr>
                  <w:rFonts w:cs="Times New Roman"/>
                </w:rPr>
              </w:rPrChange>
            </w:rPr>
            <w:delText>multimedia</w:delText>
          </w:r>
        </w:del>
      </w:ins>
      <w:ins w:id="1082" w:author="Ivan Lopez" w:date="2015-06-18T15:35:00Z">
        <w:del w:id="1083" w:author="marcazal" w:date="2015-06-20T02:49:00Z">
          <w:r w:rsidDel="00EE3CB9">
            <w:rPr>
              <w:rFonts w:cs="Times New Roman"/>
              <w:i/>
            </w:rPr>
            <w:delText xml:space="preserve"> </w:delText>
          </w:r>
          <w:r w:rsidDel="00EE3CB9">
            <w:rPr>
              <w:rFonts w:cs="Times New Roman"/>
            </w:rPr>
            <w:delText>para audio y video</w:delText>
          </w:r>
        </w:del>
      </w:ins>
      <w:ins w:id="1084" w:author="Ivan Lopez" w:date="2015-06-18T15:36:00Z">
        <w:del w:id="1085" w:author="marcazal" w:date="2015-06-20T02:49:00Z">
          <w:r w:rsidDel="00EE3CB9">
            <w:rPr>
              <w:rFonts w:cs="Times New Roman"/>
            </w:rPr>
            <w:delText>.</w:delText>
          </w:r>
        </w:del>
      </w:ins>
      <w:ins w:id="1086" w:author="Ivan Lopez" w:date="2015-06-18T15:39:00Z">
        <w:del w:id="1087" w:author="marcazal" w:date="2015-06-20T02:49:00Z">
          <w:r w:rsidR="00051CA9" w:rsidDel="00EE3CB9">
            <w:rPr>
              <w:rFonts w:cs="Times New Roman"/>
            </w:rPr>
            <w:delText xml:space="preserve"> </w:delText>
          </w:r>
        </w:del>
      </w:ins>
      <w:ins w:id="1088" w:author="Ivan Lopez" w:date="2015-06-18T15:48:00Z">
        <w:del w:id="1089" w:author="marcazal" w:date="2015-06-20T02:49:00Z">
          <w:r w:rsidR="00051CA9" w:rsidDel="00EE3CB9">
            <w:rPr>
              <w:rFonts w:cs="Times New Roman"/>
            </w:rPr>
            <w:delText xml:space="preserve">Cada uno de estos elementos cuenta con sus respectivos </w:delText>
          </w:r>
        </w:del>
        <w:del w:id="1090" w:author="marcazal" w:date="2015-06-18T21:20:00Z">
          <w:r w:rsidR="000254F9" w:rsidRPr="000254F9">
            <w:rPr>
              <w:rFonts w:cs="Times New Roman"/>
              <w:i/>
              <w:rPrChange w:id="1091" w:author="Ivan Lopez" w:date="2015-06-18T15:48:00Z">
                <w:rPr>
                  <w:rFonts w:cs="Times New Roman"/>
                </w:rPr>
              </w:rPrChange>
            </w:rPr>
            <w:delText>tagged values</w:delText>
          </w:r>
        </w:del>
        <w:del w:id="1092" w:author="marcazal" w:date="2015-06-20T02:49:00Z">
          <w:r w:rsidR="00051CA9" w:rsidDel="00EE3CB9">
            <w:rPr>
              <w:rFonts w:cs="Times New Roman"/>
              <w:i/>
            </w:rPr>
            <w:delText xml:space="preserve"> </w:delText>
          </w:r>
          <w:r w:rsidR="00051CA9" w:rsidDel="00EE3CB9">
            <w:rPr>
              <w:rFonts w:cs="Times New Roman"/>
            </w:rPr>
            <w:delText xml:space="preserve">para identificar a sus propiedades </w:delText>
          </w:r>
        </w:del>
      </w:ins>
      <w:ins w:id="1093" w:author="Ivan Lopez" w:date="2015-06-18T15:49:00Z">
        <w:del w:id="1094" w:author="marcazal" w:date="2015-06-20T02:49:00Z">
          <w:r w:rsidR="00F1739B" w:rsidDel="00EE3CB9">
            <w:rPr>
              <w:rFonts w:cs="Times New Roman"/>
            </w:rPr>
            <w:delText xml:space="preserve">intrínsecas </w:delText>
          </w:r>
          <w:r w:rsidR="002F3835" w:rsidDel="00EE3CB9">
            <w:rPr>
              <w:rFonts w:cs="Times New Roman"/>
            </w:rPr>
            <w:delText xml:space="preserve">como puede apreciarse en la </w:delText>
          </w:r>
        </w:del>
      </w:ins>
      <w:ins w:id="1095" w:author="Ivan Lopez" w:date="2015-06-18T17:28:00Z">
        <w:del w:id="1096" w:author="marcazal" w:date="2015-06-20T02:49:00Z">
          <w:r w:rsidR="002F3835" w:rsidDel="00EE3CB9">
            <w:rPr>
              <w:rFonts w:cs="Times New Roman"/>
            </w:rPr>
            <w:delText>F</w:delText>
          </w:r>
        </w:del>
      </w:ins>
      <w:ins w:id="1097" w:author="Ivan Lopez" w:date="2015-06-18T15:49:00Z">
        <w:del w:id="1098" w:author="marcazal" w:date="2015-06-20T02:49:00Z">
          <w:r w:rsidR="00F1739B" w:rsidDel="00EE3CB9">
            <w:rPr>
              <w:rFonts w:cs="Times New Roman"/>
            </w:rPr>
            <w:delText>igura</w:delText>
          </w:r>
        </w:del>
      </w:ins>
      <w:ins w:id="1099" w:author="Ivan Lopez" w:date="2015-06-18T17:28:00Z">
        <w:del w:id="1100" w:author="marcazal" w:date="2015-06-20T02:49:00Z">
          <w:r w:rsidR="002F3835" w:rsidDel="00EE3CB9">
            <w:rPr>
              <w:rFonts w:cs="Times New Roman"/>
            </w:rPr>
            <w:delText xml:space="preserve"> 15</w:delText>
          </w:r>
        </w:del>
      </w:ins>
      <w:ins w:id="1101" w:author="Ivan Lopez" w:date="2015-06-18T15:49:00Z">
        <w:del w:id="1102" w:author="marcazal" w:date="2015-06-20T02:49:00Z">
          <w:r w:rsidR="00F1739B" w:rsidDel="00EE3CB9">
            <w:rPr>
              <w:rFonts w:cs="Times New Roman"/>
            </w:rPr>
            <w:delText xml:space="preserve">. </w:delText>
          </w:r>
        </w:del>
      </w:ins>
      <w:ins w:id="1103" w:author="Ivan Lopez" w:date="2015-06-18T15:51:00Z">
        <w:del w:id="1104" w:author="marcazal" w:date="2015-06-20T02:49:00Z">
          <w:r w:rsidR="00F1739B" w:rsidDel="00EE3CB9">
            <w:rPr>
              <w:rFonts w:cs="Times New Roman"/>
            </w:rPr>
            <w:delText xml:space="preserve"> </w:delText>
          </w:r>
        </w:del>
      </w:ins>
      <w:ins w:id="1105" w:author="Ivan Lopez" w:date="2015-06-18T16:27:00Z">
        <w:del w:id="1106" w:author="marcazal" w:date="2015-06-20T02:49:00Z">
          <w:r w:rsidR="000A397E" w:rsidDel="00EE3CB9">
            <w:rPr>
              <w:rFonts w:cs="Times New Roman"/>
            </w:rPr>
            <w:delText>El</w:delText>
          </w:r>
        </w:del>
      </w:ins>
      <w:ins w:id="1107" w:author="Ivan Lopez" w:date="2015-06-18T15:51:00Z">
        <w:del w:id="1108" w:author="marcazal" w:date="2015-06-20T02:49:00Z">
          <w:r w:rsidR="00F1739B" w:rsidDel="00EE3CB9">
            <w:rPr>
              <w:rFonts w:cs="Times New Roman"/>
            </w:rPr>
            <w:delText xml:space="preserve"> </w:delText>
          </w:r>
          <w:r w:rsidR="000254F9" w:rsidRPr="000254F9">
            <w:rPr>
              <w:rFonts w:cs="Times New Roman"/>
              <w:i/>
              <w:rPrChange w:id="1109" w:author="Ivan Lopez" w:date="2015-06-18T15:51:00Z">
                <w:rPr>
                  <w:rFonts w:cs="Times New Roman"/>
                </w:rPr>
              </w:rPrChange>
            </w:rPr>
            <w:delText>compositeUIElement</w:delText>
          </w:r>
          <w:r w:rsidR="00F1739B" w:rsidDel="00EE3CB9">
            <w:rPr>
              <w:rFonts w:cs="Times New Roman"/>
              <w:i/>
            </w:rPr>
            <w:delText xml:space="preserve"> </w:delText>
          </w:r>
          <w:r w:rsidR="00F1739B" w:rsidDel="00EE3CB9">
            <w:rPr>
              <w:rFonts w:cs="Times New Roman"/>
            </w:rPr>
            <w:delText xml:space="preserve">contiene a los </w:delText>
          </w:r>
        </w:del>
      </w:ins>
      <w:ins w:id="1110" w:author="Ivan Lopez" w:date="2015-06-18T15:52:00Z">
        <w:del w:id="1111" w:author="marcazal" w:date="2015-06-20T02:49:00Z">
          <w:r w:rsidR="00F1739B" w:rsidDel="00EE3CB9">
            <w:rPr>
              <w:rFonts w:cs="Times New Roman"/>
            </w:rPr>
            <w:delText xml:space="preserve">distintos </w:delText>
          </w:r>
        </w:del>
      </w:ins>
      <w:ins w:id="1112" w:author="Ivan Lopez" w:date="2015-06-18T15:51:00Z">
        <w:del w:id="1113" w:author="marcazal" w:date="2015-06-20T02:49:00Z">
          <w:r w:rsidR="000254F9" w:rsidRPr="000254F9">
            <w:rPr>
              <w:rFonts w:cs="Times New Roman"/>
              <w:i/>
              <w:rPrChange w:id="1114" w:author="Ivan Lopez" w:date="2015-06-18T15:51:00Z">
                <w:rPr>
                  <w:rFonts w:cs="Times New Roman"/>
                </w:rPr>
              </w:rPrChange>
            </w:rPr>
            <w:delText>UIElements</w:delText>
          </w:r>
        </w:del>
      </w:ins>
      <w:ins w:id="1115" w:author="Ivan Lopez" w:date="2015-06-18T15:52:00Z">
        <w:del w:id="1116" w:author="marcazal" w:date="2015-06-20T02:49:00Z">
          <w:r w:rsidR="00F1739B" w:rsidDel="00EE3CB9">
            <w:rPr>
              <w:rFonts w:cs="Times New Roman"/>
              <w:i/>
            </w:rPr>
            <w:delText xml:space="preserve"> </w:delText>
          </w:r>
        </w:del>
      </w:ins>
      <w:ins w:id="1117" w:author="Ivan Lopez" w:date="2015-06-18T15:53:00Z">
        <w:del w:id="1118" w:author="marcazal" w:date="2015-06-20T02:49:00Z">
          <w:r w:rsidR="00F1739B" w:rsidDel="00EE3CB9">
            <w:rPr>
              <w:rFonts w:cs="Times New Roman"/>
            </w:rPr>
            <w:delText>y en él</w:delText>
          </w:r>
        </w:del>
      </w:ins>
      <w:ins w:id="1119" w:author="Ivan Lopez" w:date="2015-06-18T16:28:00Z">
        <w:del w:id="1120" w:author="marcazal" w:date="2015-06-20T02:49:00Z">
          <w:r w:rsidR="000A397E" w:rsidDel="00EE3CB9">
            <w:rPr>
              <w:rFonts w:cs="Times New Roman"/>
            </w:rPr>
            <w:delText>,</w:delText>
          </w:r>
        </w:del>
      </w:ins>
      <w:ins w:id="1121" w:author="Ivan Lopez" w:date="2015-06-18T15:53:00Z">
        <w:del w:id="1122" w:author="marcazal" w:date="2015-06-20T02:49:00Z">
          <w:r w:rsidR="00F1739B" w:rsidDel="00EE3CB9">
            <w:rPr>
              <w:rFonts w:cs="Times New Roman"/>
            </w:rPr>
            <w:delText xml:space="preserve"> pueden definirse condiciones</w:delText>
          </w:r>
        </w:del>
      </w:ins>
      <w:ins w:id="1123" w:author="Ivan Lopez" w:date="2015-06-18T15:54:00Z">
        <w:del w:id="1124" w:author="marcazal" w:date="2015-06-20T02:49:00Z">
          <w:r w:rsidR="00F1739B" w:rsidDel="00EE3CB9">
            <w:rPr>
              <w:rFonts w:cs="Times New Roman"/>
            </w:rPr>
            <w:delText xml:space="preserve"> de tipo</w:delText>
          </w:r>
        </w:del>
      </w:ins>
      <w:ins w:id="1125" w:author="Ivan Lopez" w:date="2015-06-18T15:53:00Z">
        <w:del w:id="1126" w:author="marcazal" w:date="2015-06-20T02:49:00Z">
          <w:r w:rsidR="00F1739B" w:rsidDel="00EE3CB9">
            <w:rPr>
              <w:rFonts w:cs="Times New Roman"/>
            </w:rPr>
            <w:delText xml:space="preserve"> </w:delText>
          </w:r>
          <w:r w:rsidR="000254F9" w:rsidRPr="000254F9">
            <w:rPr>
              <w:rFonts w:cs="Times New Roman"/>
              <w:i/>
              <w:rPrChange w:id="1127" w:author="Ivan Lopez" w:date="2015-06-18T15:54:00Z">
                <w:rPr>
                  <w:rFonts w:cs="Times New Roman"/>
                </w:rPr>
              </w:rPrChange>
            </w:rPr>
            <w:delText>orderBy</w:delText>
          </w:r>
          <w:r w:rsidR="00F1739B" w:rsidDel="00EE3CB9">
            <w:rPr>
              <w:rFonts w:cs="Times New Roman"/>
            </w:rPr>
            <w:delText xml:space="preserve"> y </w:delText>
          </w:r>
          <w:r w:rsidR="000254F9" w:rsidRPr="000254F9">
            <w:rPr>
              <w:rFonts w:cs="Times New Roman"/>
              <w:i/>
              <w:rPrChange w:id="1128" w:author="Ivan Lopez" w:date="2015-06-18T15:53:00Z">
                <w:rPr>
                  <w:rFonts w:cs="Times New Roman"/>
                </w:rPr>
              </w:rPrChange>
            </w:rPr>
            <w:delText>groupBy</w:delText>
          </w:r>
        </w:del>
      </w:ins>
      <w:ins w:id="1129" w:author="Ivan Lopez" w:date="2015-06-18T15:55:00Z">
        <w:del w:id="1130" w:author="marcazal" w:date="2015-06-20T02:49:00Z">
          <w:r w:rsidR="00F1739B" w:rsidDel="00EE3CB9">
            <w:rPr>
              <w:rFonts w:cs="Times New Roman"/>
              <w:i/>
            </w:rPr>
            <w:delText xml:space="preserve">, </w:delText>
          </w:r>
          <w:r w:rsidR="00F1739B" w:rsidDel="00EE3CB9">
            <w:rPr>
              <w:rFonts w:cs="Times New Roman"/>
            </w:rPr>
            <w:delText>en caso que sea necesari</w:delText>
          </w:r>
        </w:del>
      </w:ins>
      <w:ins w:id="1131" w:author="Ivan Lopez" w:date="2015-06-18T15:56:00Z">
        <w:del w:id="1132" w:author="marcazal" w:date="2015-06-20T02:49:00Z">
          <w:r w:rsidR="00F1739B" w:rsidDel="00EE3CB9">
            <w:rPr>
              <w:rFonts w:cs="Times New Roman"/>
            </w:rPr>
            <w:delText>o obtener datos del modelo de dominio</w:delText>
          </w:r>
        </w:del>
      </w:ins>
      <w:ins w:id="1133" w:author="Ivan Lopez" w:date="2015-06-18T15:57:00Z">
        <w:del w:id="1134" w:author="marcazal" w:date="2015-06-20T02:49:00Z">
          <w:r w:rsidR="00F1739B" w:rsidDel="00EE3CB9">
            <w:rPr>
              <w:rFonts w:cs="Times New Roman"/>
            </w:rPr>
            <w:delText xml:space="preserve">. </w:delText>
          </w:r>
        </w:del>
      </w:ins>
      <w:ins w:id="1135" w:author="Ivan Lopez" w:date="2015-06-18T16:01:00Z">
        <w:del w:id="1136" w:author="marcazal" w:date="2015-06-20T02:49:00Z">
          <w:r w:rsidR="007A0B9F" w:rsidDel="00EE3CB9">
            <w:rPr>
              <w:rFonts w:cs="Times New Roman"/>
            </w:rPr>
            <w:delText xml:space="preserve">El elemento de interfaz </w:delText>
          </w:r>
          <w:r w:rsidR="007A0B9F" w:rsidDel="00EE3CB9">
            <w:rPr>
              <w:rFonts w:cs="Times New Roman"/>
              <w:i/>
            </w:rPr>
            <w:delText>f</w:delText>
          </w:r>
          <w:r w:rsidR="000254F9" w:rsidRPr="000254F9">
            <w:rPr>
              <w:rFonts w:cs="Times New Roman"/>
              <w:i/>
              <w:rPrChange w:id="1137" w:author="Ivan Lopez" w:date="2015-06-18T16:01:00Z">
                <w:rPr>
                  <w:rFonts w:cs="Times New Roman"/>
                </w:rPr>
              </w:rPrChange>
            </w:rPr>
            <w:delText>orm</w:delText>
          </w:r>
        </w:del>
      </w:ins>
      <w:ins w:id="1138" w:author="Ivan Lopez" w:date="2015-06-18T16:02:00Z">
        <w:del w:id="1139" w:author="marcazal" w:date="2015-06-20T02:49:00Z">
          <w:r w:rsidR="007A0B9F" w:rsidDel="00EE3CB9">
            <w:rPr>
              <w:rFonts w:cs="Times New Roman"/>
            </w:rPr>
            <w:delText xml:space="preserve">, extiende al </w:delText>
          </w:r>
          <w:r w:rsidR="000254F9" w:rsidRPr="000254F9">
            <w:rPr>
              <w:rFonts w:cs="Times New Roman"/>
              <w:i/>
              <w:rPrChange w:id="1140" w:author="Ivan Lopez" w:date="2015-06-18T16:02:00Z">
                <w:rPr>
                  <w:rFonts w:cs="Times New Roman"/>
                </w:rPr>
              </w:rPrChange>
            </w:rPr>
            <w:delText>compositeUIElement</w:delText>
          </w:r>
          <w:r w:rsidR="007A0B9F" w:rsidDel="00EE3CB9">
            <w:rPr>
              <w:rFonts w:cs="Times New Roman"/>
            </w:rPr>
            <w:delText xml:space="preserve">, permitiendo definir a los distintos </w:delText>
          </w:r>
          <w:r w:rsidR="000254F9" w:rsidRPr="000254F9">
            <w:rPr>
              <w:rFonts w:cs="Times New Roman"/>
              <w:i/>
              <w:rPrChange w:id="1141" w:author="Ivan Lopez" w:date="2015-06-18T16:02:00Z">
                <w:rPr>
                  <w:rFonts w:cs="Times New Roman"/>
                </w:rPr>
              </w:rPrChange>
            </w:rPr>
            <w:delText>UIElements</w:delText>
          </w:r>
          <w:r w:rsidR="007A0B9F" w:rsidDel="00EE3CB9">
            <w:rPr>
              <w:rFonts w:cs="Times New Roman"/>
              <w:i/>
            </w:rPr>
            <w:delText xml:space="preserve"> </w:delText>
          </w:r>
          <w:r w:rsidR="007A0B9F" w:rsidDel="00EE3CB9">
            <w:rPr>
              <w:rFonts w:cs="Times New Roman"/>
            </w:rPr>
            <w:delText>dentro de un formulario de entrada.</w:delText>
          </w:r>
        </w:del>
      </w:ins>
    </w:p>
    <w:p w:rsidR="00000000" w:rsidRDefault="00124A47">
      <w:pPr>
        <w:keepNext/>
        <w:jc w:val="center"/>
        <w:rPr>
          <w:ins w:id="1142" w:author="Ivan Lopez" w:date="2015-06-18T17:26:00Z"/>
          <w:del w:id="1143" w:author="marcazal" w:date="2015-06-20T02:49:00Z"/>
        </w:rPr>
        <w:pPrChange w:id="1144" w:author="marcazal" w:date="2015-06-18T22:16:00Z">
          <w:pPr>
            <w:jc w:val="both"/>
          </w:pPr>
        </w:pPrChange>
      </w:pPr>
      <w:ins w:id="1145" w:author="Ivan Lopez" w:date="2015-06-18T17:25:00Z">
        <w:del w:id="1146" w:author="marcazal" w:date="2015-06-20T02:49:00Z">
          <w:r>
            <w:rPr>
              <w:rFonts w:cs="Times New Roman"/>
              <w:noProof/>
              <w:lang w:val="es-PY" w:eastAsia="es-PY"/>
            </w:rPr>
            <w:drawing>
              <wp:inline distT="0" distB="0" distL="0" distR="0">
                <wp:extent cx="4392947" cy="2952750"/>
                <wp:effectExtent l="19050" t="0" r="7603"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23" cstate="print"/>
                        <a:stretch>
                          <a:fillRect/>
                        </a:stretch>
                      </pic:blipFill>
                      <pic:spPr>
                        <a:xfrm>
                          <a:off x="0" y="0"/>
                          <a:ext cx="4393719" cy="2953269"/>
                        </a:xfrm>
                        <a:prstGeom prst="rect">
                          <a:avLst/>
                        </a:prstGeom>
                      </pic:spPr>
                    </pic:pic>
                  </a:graphicData>
                </a:graphic>
              </wp:inline>
            </w:drawing>
          </w:r>
        </w:del>
      </w:ins>
    </w:p>
    <w:p w:rsidR="00E00CB2" w:rsidDel="00EE3CB9" w:rsidRDefault="001748C7">
      <w:pPr>
        <w:pStyle w:val="Epgrafe"/>
        <w:ind w:left="2124" w:firstLine="708"/>
        <w:jc w:val="both"/>
        <w:rPr>
          <w:ins w:id="1147" w:author="Ivan Lopez" w:date="2015-06-18T17:24:00Z"/>
          <w:del w:id="1148" w:author="marcazal" w:date="2015-06-20T02:49:00Z"/>
          <w:rFonts w:cs="Times New Roman"/>
          <w:color w:val="000000" w:themeColor="text1"/>
        </w:rPr>
      </w:pPr>
      <w:ins w:id="1149" w:author="Ivan Lopez" w:date="2015-06-18T17:26:00Z">
        <w:del w:id="1150" w:author="marcazal" w:date="2015-06-20T02:49:00Z">
          <w:r w:rsidRPr="001748C7" w:rsidDel="00EE3CB9">
            <w:rPr>
              <w:color w:val="000000" w:themeColor="text1"/>
            </w:rPr>
            <w:delText xml:space="preserve">Figura </w:delText>
          </w:r>
          <w:r w:rsidR="000254F9" w:rsidRPr="001748C7" w:rsidDel="00EE3CB9">
            <w:rPr>
              <w:b w:val="0"/>
              <w:bCs w:val="0"/>
              <w:color w:val="000000" w:themeColor="text1"/>
            </w:rPr>
            <w:fldChar w:fldCharType="begin"/>
          </w:r>
          <w:r w:rsidRPr="001748C7" w:rsidDel="00EE3CB9">
            <w:rPr>
              <w:color w:val="000000" w:themeColor="text1"/>
            </w:rPr>
            <w:delInstrText xml:space="preserve"> SEQ Figura \* ARABIC </w:delInstrText>
          </w:r>
        </w:del>
      </w:ins>
      <w:del w:id="1151" w:author="marcazal" w:date="2015-06-20T02:49:00Z">
        <w:r w:rsidR="000254F9" w:rsidRPr="001748C7" w:rsidDel="00EE3CB9">
          <w:rPr>
            <w:b w:val="0"/>
            <w:bCs w:val="0"/>
            <w:color w:val="000000" w:themeColor="text1"/>
          </w:rPr>
          <w:fldChar w:fldCharType="separate"/>
        </w:r>
      </w:del>
      <w:ins w:id="1152" w:author="Ivan Lopez" w:date="2015-06-18T17:26:00Z">
        <w:del w:id="1153" w:author="marcazal" w:date="2015-06-18T22:10:00Z">
          <w:r w:rsidRPr="001748C7">
            <w:rPr>
              <w:noProof/>
              <w:color w:val="000000" w:themeColor="text1"/>
            </w:rPr>
            <w:delText>15</w:delText>
          </w:r>
        </w:del>
        <w:del w:id="1154" w:author="marcazal" w:date="2015-06-20T02:49:00Z">
          <w:r w:rsidR="000254F9" w:rsidRPr="001748C7" w:rsidDel="00EE3CB9">
            <w:rPr>
              <w:b w:val="0"/>
              <w:bCs w:val="0"/>
              <w:color w:val="000000" w:themeColor="text1"/>
            </w:rPr>
            <w:fldChar w:fldCharType="end"/>
          </w:r>
          <w:r w:rsidRPr="001748C7" w:rsidDel="00EE3CB9">
            <w:rPr>
              <w:b w:val="0"/>
              <w:color w:val="000000" w:themeColor="text1"/>
            </w:rPr>
            <w:delText xml:space="preserve"> Metamodelo de Contenido y Estructura de MoWebA</w:delText>
          </w:r>
        </w:del>
      </w:ins>
    </w:p>
    <w:p w:rsidR="007A0B9F" w:rsidDel="00EE3CB9" w:rsidRDefault="00E51960" w:rsidP="002E5171">
      <w:pPr>
        <w:jc w:val="both"/>
        <w:rPr>
          <w:ins w:id="1155" w:author="Ivan Lopez" w:date="2015-06-18T16:33:00Z"/>
          <w:del w:id="1156" w:author="marcazal" w:date="2015-06-20T02:49:00Z"/>
          <w:rFonts w:cs="Times New Roman"/>
        </w:rPr>
      </w:pPr>
      <w:ins w:id="1157" w:author="Ivan Lopez" w:date="2015-06-18T16:16:00Z">
        <w:del w:id="1158" w:author="marcazal" w:date="2015-06-20T02:49:00Z">
          <w:r w:rsidDel="00EE3CB9">
            <w:rPr>
              <w:rFonts w:cs="Times New Roman"/>
            </w:rPr>
            <w:delText>E</w:delText>
          </w:r>
        </w:del>
      </w:ins>
      <w:ins w:id="1159" w:author="Ivan Lopez" w:date="2015-06-18T16:13:00Z">
        <w:del w:id="1160" w:author="marcazal" w:date="2015-06-20T02:49:00Z">
          <w:r w:rsidR="007A0B9F" w:rsidDel="00EE3CB9">
            <w:rPr>
              <w:rFonts w:cs="Times New Roman"/>
            </w:rPr>
            <w:delText xml:space="preserve">l metomodelo de </w:delText>
          </w:r>
          <w:r w:rsidDel="00EE3CB9">
            <w:rPr>
              <w:rFonts w:cs="Times New Roman"/>
            </w:rPr>
            <w:delText>estructura (</w:delText>
          </w:r>
          <w:r w:rsidR="001748C7" w:rsidRPr="001748C7" w:rsidDel="00EE3CB9">
            <w:rPr>
              <w:rFonts w:cs="Times New Roman"/>
              <w:i/>
            </w:rPr>
            <w:delText>Layout</w:delText>
          </w:r>
          <w:r w:rsidDel="00EE3CB9">
            <w:rPr>
              <w:rFonts w:cs="Times New Roman"/>
            </w:rPr>
            <w:delText xml:space="preserve">), </w:delText>
          </w:r>
        </w:del>
      </w:ins>
      <w:ins w:id="1161" w:author="Ivan Lopez" w:date="2015-06-18T16:16:00Z">
        <w:del w:id="1162" w:author="marcazal" w:date="2015-06-20T02:49:00Z">
          <w:r w:rsidDel="00EE3CB9">
            <w:rPr>
              <w:rFonts w:cs="Times New Roman"/>
            </w:rPr>
            <w:delText>permite</w:delText>
          </w:r>
        </w:del>
      </w:ins>
      <w:ins w:id="1163" w:author="Ivan Lopez" w:date="2015-06-18T16:13:00Z">
        <w:del w:id="1164" w:author="marcazal" w:date="2015-06-20T02:49:00Z">
          <w:r w:rsidDel="00EE3CB9">
            <w:rPr>
              <w:rFonts w:cs="Times New Roman"/>
            </w:rPr>
            <w:delText xml:space="preserve"> </w:delText>
          </w:r>
        </w:del>
      </w:ins>
      <w:ins w:id="1165" w:author="Ivan Lopez" w:date="2015-06-18T16:23:00Z">
        <w:del w:id="1166" w:author="marcazal" w:date="2015-06-20T02:49:00Z">
          <w:r w:rsidR="000A397E" w:rsidDel="00EE3CB9">
            <w:rPr>
              <w:rFonts w:cs="Times New Roman"/>
            </w:rPr>
            <w:delText>establecer</w:delText>
          </w:r>
        </w:del>
      </w:ins>
      <w:ins w:id="1167" w:author="Ivan Lopez" w:date="2015-06-18T16:15:00Z">
        <w:del w:id="1168" w:author="marcazal" w:date="2015-06-20T02:49:00Z">
          <w:r w:rsidDel="00EE3CB9">
            <w:rPr>
              <w:rFonts w:cs="Times New Roman"/>
            </w:rPr>
            <w:delText xml:space="preserve"> a </w:delText>
          </w:r>
        </w:del>
      </w:ins>
      <w:ins w:id="1169" w:author="Ivan Lopez" w:date="2015-06-18T16:13:00Z">
        <w:del w:id="1170" w:author="marcazal" w:date="2015-06-20T02:49:00Z">
          <w:r w:rsidDel="00EE3CB9">
            <w:rPr>
              <w:rFonts w:cs="Times New Roman"/>
            </w:rPr>
            <w:delText xml:space="preserve">cada uno de los </w:delText>
          </w:r>
          <w:r w:rsidR="001748C7" w:rsidRPr="001748C7" w:rsidDel="00EE3CB9">
            <w:rPr>
              <w:rFonts w:cs="Times New Roman"/>
              <w:i/>
            </w:rPr>
            <w:delText>compositeUIElement</w:delText>
          </w:r>
        </w:del>
      </w:ins>
      <w:ins w:id="1171" w:author="Ivan Lopez" w:date="2015-06-18T16:21:00Z">
        <w:del w:id="1172" w:author="marcazal" w:date="2015-06-20T02:49:00Z">
          <w:r w:rsidDel="00EE3CB9">
            <w:rPr>
              <w:rFonts w:cs="Times New Roman"/>
            </w:rPr>
            <w:delText xml:space="preserve"> definidos en el metamodelo de contenido</w:delText>
          </w:r>
        </w:del>
      </w:ins>
      <w:ins w:id="1173" w:author="Ivan Lopez" w:date="2015-06-18T16:23:00Z">
        <w:del w:id="1174" w:author="marcazal" w:date="2015-06-20T02:49:00Z">
          <w:r w:rsidR="000A397E" w:rsidDel="00EE3CB9">
            <w:rPr>
              <w:rFonts w:cs="Times New Roman"/>
            </w:rPr>
            <w:delText>,</w:delText>
          </w:r>
        </w:del>
      </w:ins>
      <w:ins w:id="1175" w:author="Ivan Lopez" w:date="2015-06-18T16:15:00Z">
        <w:del w:id="1176" w:author="marcazal" w:date="2015-06-20T02:49:00Z">
          <w:r w:rsidDel="00EE3CB9">
            <w:rPr>
              <w:rFonts w:cs="Times New Roman"/>
              <w:i/>
            </w:rPr>
            <w:delText xml:space="preserve"> </w:delText>
          </w:r>
        </w:del>
      </w:ins>
      <w:ins w:id="1177" w:author="Ivan Lopez" w:date="2015-06-18T16:17:00Z">
        <w:del w:id="1178" w:author="marcazal" w:date="2015-06-20T02:49:00Z">
          <w:r w:rsidDel="00EE3CB9">
            <w:rPr>
              <w:rFonts w:cs="Times New Roman"/>
            </w:rPr>
            <w:delText>una posición específica dentro de las páginas</w:delText>
          </w:r>
        </w:del>
      </w:ins>
      <w:ins w:id="1179" w:author="Ivan Lopez" w:date="2015-06-18T16:19:00Z">
        <w:del w:id="1180" w:author="marcazal" w:date="2015-06-20T02:49:00Z">
          <w:r w:rsidDel="00EE3CB9">
            <w:rPr>
              <w:rFonts w:cs="Times New Roman"/>
            </w:rPr>
            <w:delText xml:space="preserve">. Un </w:delText>
          </w:r>
        </w:del>
      </w:ins>
      <w:ins w:id="1181" w:author="Ivan Lopez" w:date="2015-06-18T16:20:00Z">
        <w:del w:id="1182" w:author="marcazal" w:date="2015-06-20T02:49:00Z">
          <w:r w:rsidR="001748C7" w:rsidRPr="001748C7" w:rsidDel="00EE3CB9">
            <w:rPr>
              <w:rFonts w:cs="Times New Roman"/>
              <w:i/>
            </w:rPr>
            <w:delText>Layout</w:delText>
          </w:r>
        </w:del>
      </w:ins>
      <w:ins w:id="1183" w:author="Ivan Lopez" w:date="2015-06-18T16:25:00Z">
        <w:del w:id="1184" w:author="marcazal" w:date="2015-06-20T02:49:00Z">
          <w:r w:rsidR="000A397E" w:rsidDel="00EE3CB9">
            <w:rPr>
              <w:rFonts w:cs="Times New Roman"/>
              <w:i/>
            </w:rPr>
            <w:delText xml:space="preserve"> </w:delText>
          </w:r>
          <w:r w:rsidR="000A397E" w:rsidDel="00EE3CB9">
            <w:rPr>
              <w:rFonts w:cs="Times New Roman"/>
            </w:rPr>
            <w:delText xml:space="preserve">está compuesto de uno o muchos </w:delText>
          </w:r>
        </w:del>
      </w:ins>
      <w:ins w:id="1185" w:author="Ivan Lopez" w:date="2015-06-18T16:20:00Z">
        <w:del w:id="1186" w:author="marcazal" w:date="2015-06-20T02:49:00Z">
          <w:r w:rsidR="001748C7" w:rsidRPr="001748C7" w:rsidDel="00EE3CB9">
            <w:rPr>
              <w:rFonts w:cs="Times New Roman"/>
              <w:i/>
            </w:rPr>
            <w:delText>Layout</w:delText>
          </w:r>
        </w:del>
      </w:ins>
      <w:ins w:id="1187" w:author="Ivan Lopez" w:date="2015-06-18T16:26:00Z">
        <w:del w:id="1188" w:author="marcazal" w:date="2015-06-20T02:49:00Z">
          <w:r w:rsidR="000A397E" w:rsidDel="00EE3CB9">
            <w:rPr>
              <w:rFonts w:cs="Times New Roman"/>
            </w:rPr>
            <w:delText>, y cada uno de ellos a la vez puede tener una o varias propiedades definidas</w:delText>
          </w:r>
        </w:del>
      </w:ins>
      <w:ins w:id="1189" w:author="Ivan Lopez" w:date="2015-06-18T16:29:00Z">
        <w:del w:id="1190" w:author="marcazal" w:date="2015-06-20T02:49:00Z">
          <w:r w:rsidR="000A397E" w:rsidDel="00EE3CB9">
            <w:rPr>
              <w:rFonts w:cs="Times New Roman"/>
            </w:rPr>
            <w:delText xml:space="preserve">, </w:delText>
          </w:r>
        </w:del>
      </w:ins>
      <w:ins w:id="1191" w:author="Ivan Lopez" w:date="2015-06-18T16:32:00Z">
        <w:del w:id="1192" w:author="marcazal" w:date="2015-06-20T02:49:00Z">
          <w:r w:rsidR="000A397E" w:rsidDel="00EE3CB9">
            <w:rPr>
              <w:rFonts w:cs="Times New Roman"/>
            </w:rPr>
            <w:delText xml:space="preserve">que </w:delText>
          </w:r>
        </w:del>
      </w:ins>
      <w:ins w:id="1193" w:author="Ivan Lopez" w:date="2015-06-18T16:29:00Z">
        <w:del w:id="1194" w:author="marcazal" w:date="2015-06-20T02:49:00Z">
          <w:r w:rsidR="000A397E" w:rsidDel="00EE3CB9">
            <w:rPr>
              <w:rFonts w:cs="Times New Roman"/>
            </w:rPr>
            <w:delText>correspond</w:delText>
          </w:r>
        </w:del>
      </w:ins>
      <w:ins w:id="1195" w:author="Ivan Lopez" w:date="2015-06-18T16:32:00Z">
        <w:del w:id="1196" w:author="marcazal" w:date="2015-06-20T02:49:00Z">
          <w:r w:rsidR="000A397E" w:rsidDel="00EE3CB9">
            <w:rPr>
              <w:rFonts w:cs="Times New Roman"/>
            </w:rPr>
            <w:delText>en</w:delText>
          </w:r>
        </w:del>
      </w:ins>
      <w:ins w:id="1197" w:author="Ivan Lopez" w:date="2015-06-18T16:29:00Z">
        <w:del w:id="1198" w:author="marcazal" w:date="2015-06-20T02:49:00Z">
          <w:r w:rsidR="000A397E" w:rsidDel="00EE3CB9">
            <w:rPr>
              <w:rFonts w:cs="Times New Roman"/>
            </w:rPr>
            <w:delText xml:space="preserve"> a </w:delText>
          </w:r>
        </w:del>
      </w:ins>
      <w:ins w:id="1199" w:author="Ivan Lopez" w:date="2015-06-18T16:33:00Z">
        <w:del w:id="1200" w:author="marcazal" w:date="2015-06-20T02:49:00Z">
          <w:r w:rsidR="00967462" w:rsidDel="00EE3CB9">
            <w:rPr>
              <w:rFonts w:cs="Times New Roman"/>
            </w:rPr>
            <w:delText>sus</w:delText>
          </w:r>
        </w:del>
      </w:ins>
      <w:ins w:id="1201" w:author="Ivan Lopez" w:date="2015-06-18T16:29:00Z">
        <w:del w:id="1202" w:author="marcazal" w:date="2015-06-20T02:49:00Z">
          <w:r w:rsidR="000A397E" w:rsidDel="00EE3CB9">
            <w:rPr>
              <w:rFonts w:cs="Times New Roman"/>
            </w:rPr>
            <w:delText xml:space="preserve"> coordenadas posicionales</w:delText>
          </w:r>
        </w:del>
      </w:ins>
      <w:ins w:id="1203" w:author="Ivan Lopez" w:date="2015-06-18T16:26:00Z">
        <w:del w:id="1204" w:author="marcazal" w:date="2015-06-20T02:49:00Z">
          <w:r w:rsidR="000A397E" w:rsidDel="00EE3CB9">
            <w:rPr>
              <w:rFonts w:cs="Times New Roman"/>
            </w:rPr>
            <w:delText>.</w:delText>
          </w:r>
        </w:del>
      </w:ins>
    </w:p>
    <w:p w:rsidR="00967462" w:rsidDel="00EE3CB9" w:rsidRDefault="00967462" w:rsidP="002E5171">
      <w:pPr>
        <w:jc w:val="both"/>
        <w:rPr>
          <w:ins w:id="1205" w:author="Ivan Lopez" w:date="2015-06-18T17:29:00Z"/>
          <w:del w:id="1206" w:author="marcazal" w:date="2015-06-20T02:49:00Z"/>
          <w:rFonts w:cs="Times New Roman"/>
        </w:rPr>
      </w:pPr>
      <w:ins w:id="1207" w:author="Ivan Lopez" w:date="2015-06-18T16:34:00Z">
        <w:del w:id="1208" w:author="marcazal" w:date="2015-06-20T02:49:00Z">
          <w:r w:rsidDel="00EE3CB9">
            <w:rPr>
              <w:rFonts w:cs="Times New Roman"/>
            </w:rPr>
            <w:delText xml:space="preserve">Los metamodelos </w:delText>
          </w:r>
          <w:r w:rsidR="001748C7" w:rsidRPr="001748C7" w:rsidDel="00EE3CB9">
            <w:rPr>
              <w:rFonts w:cs="Times New Roman"/>
              <w:i/>
            </w:rPr>
            <w:delText>Content</w:delText>
          </w:r>
          <w:r w:rsidDel="00EE3CB9">
            <w:rPr>
              <w:rFonts w:cs="Times New Roman"/>
              <w:i/>
            </w:rPr>
            <w:delText xml:space="preserve"> </w:delText>
          </w:r>
          <w:r w:rsidDel="00EE3CB9">
            <w:rPr>
              <w:rFonts w:cs="Times New Roman"/>
            </w:rPr>
            <w:delText xml:space="preserve">y </w:delText>
          </w:r>
          <w:r w:rsidR="001748C7" w:rsidRPr="001748C7" w:rsidDel="00EE3CB9">
            <w:rPr>
              <w:rFonts w:cs="Times New Roman"/>
              <w:i/>
            </w:rPr>
            <w:delText>Layout</w:delText>
          </w:r>
          <w:r w:rsidDel="00EE3CB9">
            <w:rPr>
              <w:rFonts w:cs="Times New Roman"/>
              <w:i/>
            </w:rPr>
            <w:delText xml:space="preserve"> </w:delText>
          </w:r>
        </w:del>
      </w:ins>
      <w:ins w:id="1209" w:author="Ivan Lopez" w:date="2015-06-18T16:35:00Z">
        <w:del w:id="1210" w:author="marcazal" w:date="2015-06-20T02:49:00Z">
          <w:r w:rsidDel="00EE3CB9">
            <w:rPr>
              <w:rFonts w:cs="Times New Roman"/>
            </w:rPr>
            <w:delText>definen la sintaxis abstracta de la capa de presentación de MoWebA</w:delText>
          </w:r>
        </w:del>
      </w:ins>
      <w:ins w:id="1211" w:author="Ivan Lopez" w:date="2015-06-18T16:36:00Z">
        <w:del w:id="1212" w:author="marcazal" w:date="2015-06-20T02:49:00Z">
          <w:r w:rsidDel="00EE3CB9">
            <w:rPr>
              <w:rFonts w:cs="Times New Roman"/>
            </w:rPr>
            <w:delText>,</w:delText>
          </w:r>
        </w:del>
      </w:ins>
      <w:ins w:id="1213" w:author="Ivan Lopez" w:date="2015-06-18T16:35:00Z">
        <w:del w:id="1214" w:author="marcazal" w:date="2015-06-20T02:49:00Z">
          <w:r w:rsidDel="00EE3CB9">
            <w:rPr>
              <w:rFonts w:cs="Times New Roman"/>
            </w:rPr>
            <w:delText xml:space="preserve"> por medio de</w:delText>
          </w:r>
        </w:del>
      </w:ins>
      <w:ins w:id="1215" w:author="Ivan Lopez" w:date="2015-06-18T16:36:00Z">
        <w:del w:id="1216" w:author="marcazal" w:date="2015-06-20T02:49:00Z">
          <w:r w:rsidDel="00EE3CB9">
            <w:rPr>
              <w:rFonts w:cs="Times New Roman"/>
            </w:rPr>
            <w:delText>l estándar</w:delText>
          </w:r>
        </w:del>
      </w:ins>
      <w:ins w:id="1217" w:author="Ivan Lopez" w:date="2015-06-18T16:35:00Z">
        <w:del w:id="1218" w:author="marcazal" w:date="2015-06-20T02:49:00Z">
          <w:r w:rsidDel="00EE3CB9">
            <w:rPr>
              <w:rFonts w:cs="Times New Roman"/>
            </w:rPr>
            <w:delText xml:space="preserve"> MOF (</w:delText>
          </w:r>
          <w:r w:rsidR="001748C7" w:rsidRPr="001748C7" w:rsidDel="00EE3CB9">
            <w:rPr>
              <w:rFonts w:cs="Times New Roman"/>
              <w:i/>
            </w:rPr>
            <w:delText>Meta Object Faci</w:delText>
          </w:r>
        </w:del>
      </w:ins>
      <w:ins w:id="1219" w:author="Ivan Lopez" w:date="2015-06-18T16:36:00Z">
        <w:del w:id="1220" w:author="marcazal" w:date="2015-06-20T02:49:00Z">
          <w:r w:rsidR="001748C7" w:rsidRPr="001748C7" w:rsidDel="00EE3CB9">
            <w:rPr>
              <w:rFonts w:cs="Times New Roman"/>
              <w:i/>
            </w:rPr>
            <w:delText>lity</w:delText>
          </w:r>
          <w:r w:rsidDel="00EE3CB9">
            <w:rPr>
              <w:rFonts w:cs="Times New Roman"/>
            </w:rPr>
            <w:delText xml:space="preserve">). La sintaxis concreta de MoWebA, es llevada a cabo por medio de UML, utilizando </w:delText>
          </w:r>
        </w:del>
      </w:ins>
      <w:ins w:id="1221" w:author="Ivan Lopez" w:date="2015-06-18T16:45:00Z">
        <w:del w:id="1222" w:author="marcazal" w:date="2015-06-20T02:49:00Z">
          <w:r w:rsidR="003C35DD" w:rsidDel="00EE3CB9">
            <w:rPr>
              <w:rFonts w:cs="Times New Roman"/>
            </w:rPr>
            <w:delText xml:space="preserve">la técnica de </w:delText>
          </w:r>
        </w:del>
      </w:ins>
      <w:ins w:id="1223" w:author="Ivan Lopez" w:date="2015-06-18T16:47:00Z">
        <w:del w:id="1224" w:author="marcazal" w:date="2015-06-20T02:49:00Z">
          <w:r w:rsidR="003C35DD" w:rsidDel="00EE3CB9">
            <w:rPr>
              <w:rFonts w:cs="Times New Roman"/>
            </w:rPr>
            <w:delText>perfil</w:delText>
          </w:r>
        </w:del>
      </w:ins>
      <w:ins w:id="1225" w:author="Ivan Lopez" w:date="2015-06-18T16:40:00Z">
        <w:del w:id="1226" w:author="marcazal" w:date="2015-06-20T02:49:00Z">
          <w:r w:rsidDel="00EE3CB9">
            <w:rPr>
              <w:rFonts w:cs="Times New Roman"/>
            </w:rPr>
            <w:delText>(</w:delText>
          </w:r>
          <w:r w:rsidR="001748C7" w:rsidRPr="001748C7" w:rsidDel="00EE3CB9">
            <w:rPr>
              <w:rFonts w:cs="Times New Roman"/>
              <w:i/>
            </w:rPr>
            <w:delText>profiling</w:delText>
          </w:r>
          <w:r w:rsidDel="00EE3CB9">
            <w:rPr>
              <w:rFonts w:cs="Times New Roman"/>
            </w:rPr>
            <w:delText>)</w:delText>
          </w:r>
        </w:del>
      </w:ins>
      <w:ins w:id="1227" w:author="Ivan Lopez" w:date="2015-06-18T16:45:00Z">
        <w:del w:id="1228" w:author="marcazal" w:date="2015-06-20T02:49:00Z">
          <w:r w:rsidR="003C35DD" w:rsidDel="00EE3CB9">
            <w:rPr>
              <w:rFonts w:cs="Times New Roman"/>
            </w:rPr>
            <w:delText xml:space="preserve">, que permite agregar a UML, los diversos estereotipos </w:delText>
          </w:r>
          <w:r w:rsidR="001748C7" w:rsidRPr="001748C7" w:rsidDel="00EE3CB9">
            <w:rPr>
              <w:rFonts w:cs="Times New Roman"/>
              <w:i/>
            </w:rPr>
            <w:delText>(stereotypes)</w:delText>
          </w:r>
          <w:r w:rsidR="003C35DD" w:rsidDel="00EE3CB9">
            <w:rPr>
              <w:rFonts w:cs="Times New Roman"/>
            </w:rPr>
            <w:delText xml:space="preserve"> </w:delText>
          </w:r>
        </w:del>
      </w:ins>
      <w:ins w:id="1229" w:author="Ivan Lopez" w:date="2015-06-18T16:46:00Z">
        <w:del w:id="1230" w:author="marcazal" w:date="2015-06-20T02:49:00Z">
          <w:r w:rsidR="003C35DD" w:rsidDel="00EE3CB9">
            <w:rPr>
              <w:rFonts w:cs="Times New Roman"/>
            </w:rPr>
            <w:delText>y valores etiquetados (</w:delText>
          </w:r>
          <w:r w:rsidR="001748C7" w:rsidRPr="001748C7" w:rsidDel="00EE3CB9">
            <w:rPr>
              <w:rFonts w:cs="Times New Roman"/>
              <w:i/>
            </w:rPr>
            <w:delText>tagged values</w:delText>
          </w:r>
          <w:r w:rsidR="003C35DD" w:rsidDel="00EE3CB9">
            <w:rPr>
              <w:rFonts w:cs="Times New Roman"/>
            </w:rPr>
            <w:delText>) propios de MoWebA.</w:delText>
          </w:r>
        </w:del>
      </w:ins>
      <w:ins w:id="1231" w:author="Ivan Lopez" w:date="2015-06-18T16:58:00Z">
        <w:del w:id="1232" w:author="marcazal" w:date="2015-06-20T02:49:00Z">
          <w:r w:rsidR="006B3E9D" w:rsidDel="00EE3CB9">
            <w:rPr>
              <w:rFonts w:cs="Times New Roman"/>
            </w:rPr>
            <w:delText xml:space="preserve"> Los perfiles </w:delText>
          </w:r>
          <w:r w:rsidR="001748C7" w:rsidRPr="001748C7" w:rsidDel="00EE3CB9">
            <w:rPr>
              <w:rFonts w:cs="Times New Roman"/>
              <w:i/>
            </w:rPr>
            <w:delText>Content</w:delText>
          </w:r>
          <w:r w:rsidR="006B3E9D" w:rsidDel="00EE3CB9">
            <w:rPr>
              <w:rFonts w:cs="Times New Roman"/>
              <w:i/>
            </w:rPr>
            <w:delText xml:space="preserve"> y Layout</w:delText>
          </w:r>
        </w:del>
      </w:ins>
      <w:ins w:id="1233" w:author="Ivan Lopez" w:date="2015-06-18T16:59:00Z">
        <w:del w:id="1234" w:author="marcazal" w:date="2015-06-20T02:49:00Z">
          <w:r w:rsidR="006B3E9D" w:rsidDel="00EE3CB9">
            <w:rPr>
              <w:rFonts w:cs="Times New Roman"/>
            </w:rPr>
            <w:delText>, permiten definir los PIM de presentaci</w:delText>
          </w:r>
        </w:del>
      </w:ins>
      <w:ins w:id="1235" w:author="Ivan Lopez" w:date="2015-06-18T17:00:00Z">
        <w:del w:id="1236" w:author="marcazal" w:date="2015-06-20T02:49:00Z">
          <w:r w:rsidR="006B3E9D" w:rsidDel="00EE3CB9">
            <w:rPr>
              <w:rFonts w:cs="Times New Roman"/>
            </w:rPr>
            <w:delText>ón de una aplicación modelada con MoWebA. Los perfiles de p</w:delText>
          </w:r>
          <w:r w:rsidR="00654925" w:rsidDel="00EE3CB9">
            <w:rPr>
              <w:rFonts w:cs="Times New Roman"/>
            </w:rPr>
            <w:delText xml:space="preserve">resentación se presentan en la </w:delText>
          </w:r>
        </w:del>
      </w:ins>
      <w:ins w:id="1237" w:author="Ivan Lopez" w:date="2015-06-18T17:29:00Z">
        <w:del w:id="1238" w:author="marcazal" w:date="2015-06-20T02:49:00Z">
          <w:r w:rsidR="00654925" w:rsidDel="00EE3CB9">
            <w:rPr>
              <w:rFonts w:cs="Times New Roman"/>
            </w:rPr>
            <w:delText>F</w:delText>
          </w:r>
        </w:del>
      </w:ins>
      <w:ins w:id="1239" w:author="Ivan Lopez" w:date="2015-06-18T17:00:00Z">
        <w:del w:id="1240" w:author="marcazal" w:date="2015-06-20T02:49:00Z">
          <w:r w:rsidR="006B3E9D" w:rsidDel="00EE3CB9">
            <w:rPr>
              <w:rFonts w:cs="Times New Roman"/>
            </w:rPr>
            <w:delText>igura</w:delText>
          </w:r>
        </w:del>
      </w:ins>
      <w:ins w:id="1241" w:author="Ivan Lopez" w:date="2015-06-18T17:29:00Z">
        <w:del w:id="1242" w:author="marcazal" w:date="2015-06-20T02:49:00Z">
          <w:r w:rsidR="00654925" w:rsidDel="00EE3CB9">
            <w:rPr>
              <w:rFonts w:cs="Times New Roman"/>
            </w:rPr>
            <w:delText xml:space="preserve"> 16</w:delText>
          </w:r>
        </w:del>
      </w:ins>
      <w:ins w:id="1243" w:author="Ivan Lopez" w:date="2015-06-18T17:00:00Z">
        <w:del w:id="1244" w:author="marcazal" w:date="2015-06-20T02:49:00Z">
          <w:r w:rsidR="006B3E9D" w:rsidDel="00EE3CB9">
            <w:rPr>
              <w:rFonts w:cs="Times New Roman"/>
            </w:rPr>
            <w:delText>.</w:delText>
          </w:r>
        </w:del>
      </w:ins>
    </w:p>
    <w:p w:rsidR="00E00CB2" w:rsidRDefault="00E00CB2">
      <w:pPr>
        <w:pStyle w:val="Epgrafe"/>
        <w:ind w:left="1416" w:firstLine="708"/>
        <w:jc w:val="both"/>
        <w:rPr>
          <w:ins w:id="1245" w:author="Ivan Lopez" w:date="2015-06-18T17:01:00Z"/>
          <w:del w:id="1246" w:author="marcazal" w:date="2015-06-18T22:16:00Z"/>
          <w:rFonts w:cs="Times New Roman"/>
          <w:color w:val="000000" w:themeColor="text1"/>
        </w:rPr>
      </w:pPr>
      <w:bookmarkStart w:id="1247" w:name="_GoBack"/>
      <w:bookmarkEnd w:id="1247"/>
    </w:p>
    <w:p w:rsidR="00E00CB2" w:rsidDel="00EE3CB9" w:rsidRDefault="00E00CB2">
      <w:pPr>
        <w:pStyle w:val="Epgrafe"/>
        <w:ind w:left="1416" w:firstLine="708"/>
        <w:jc w:val="both"/>
        <w:rPr>
          <w:ins w:id="1248" w:author="Ivan Lopez" w:date="2015-06-18T15:18:00Z"/>
          <w:del w:id="1249" w:author="marcazal" w:date="2015-06-20T02:49:00Z"/>
        </w:rPr>
      </w:pPr>
    </w:p>
    <w:p w:rsidR="00422BE5" w:rsidRPr="00255D9F" w:rsidDel="00EE3CB9" w:rsidRDefault="00422BE5" w:rsidP="002E5171">
      <w:pPr>
        <w:jc w:val="both"/>
        <w:rPr>
          <w:ins w:id="1250" w:author="magali" w:date="2015-06-09T13:50:00Z"/>
          <w:del w:id="1251" w:author="marcazal" w:date="2015-06-20T02:49:00Z"/>
          <w:rFonts w:cs="Times New Roman"/>
          <w:b/>
          <w:caps/>
        </w:rPr>
      </w:pPr>
      <w:commentRangeStart w:id="1252"/>
      <w:ins w:id="1253" w:author="magali" w:date="2015-06-09T13:50:00Z">
        <w:del w:id="1254" w:author="marcazal" w:date="2015-06-20T02:49:00Z">
          <w:r w:rsidRPr="00255D9F" w:rsidDel="00EE3CB9">
            <w:rPr>
              <w:rFonts w:cs="Times New Roman"/>
              <w:b/>
              <w:caps/>
            </w:rPr>
            <w:delText>comentario</w:delText>
          </w:r>
        </w:del>
      </w:ins>
      <w:commentRangeEnd w:id="1252"/>
      <w:ins w:id="1255" w:author="magali" w:date="2015-06-09T13:51:00Z">
        <w:del w:id="1256" w:author="marcazal" w:date="2015-06-20T02:49:00Z">
          <w:r w:rsidRPr="00255D9F" w:rsidDel="00EE3CB9">
            <w:rPr>
              <w:rStyle w:val="Refdecomentario"/>
              <w:rFonts w:eastAsiaTheme="minorEastAsia"/>
              <w:b/>
              <w:caps/>
              <w:lang w:eastAsia="es-ES"/>
            </w:rPr>
            <w:commentReference w:id="1252"/>
          </w:r>
        </w:del>
      </w:ins>
    </w:p>
    <w:p w:rsidR="00860ED3" w:rsidRPr="00255D9F" w:rsidRDefault="00860ED3" w:rsidP="002E5171">
      <w:pPr>
        <w:jc w:val="both"/>
        <w:rPr>
          <w:rFonts w:cs="Times New Roman"/>
          <w:b/>
          <w:caps/>
        </w:rPr>
      </w:pPr>
      <w:ins w:id="1257" w:author="magali" w:date="2015-06-09T13:50:00Z">
        <w:r w:rsidRPr="00255D9F">
          <w:rPr>
            <w:rFonts w:cs="Times New Roman"/>
            <w:b/>
            <w:caps/>
          </w:rPr>
          <w:t>2.</w:t>
        </w:r>
      </w:ins>
      <w:ins w:id="1258" w:author="marcazal" w:date="2015-06-20T02:59:00Z">
        <w:r w:rsidR="00F57940">
          <w:rPr>
            <w:rFonts w:cs="Times New Roman"/>
            <w:b/>
            <w:caps/>
          </w:rPr>
          <w:t>5</w:t>
        </w:r>
      </w:ins>
      <w:ins w:id="1259" w:author="magali" w:date="2015-06-09T13:50:00Z">
        <w:del w:id="1260" w:author="marcazal" w:date="2015-06-20T02:59:00Z">
          <w:r w:rsidRPr="00255D9F" w:rsidDel="00F57940">
            <w:rPr>
              <w:rFonts w:cs="Times New Roman"/>
              <w:b/>
              <w:caps/>
            </w:rPr>
            <w:delText>8</w:delText>
          </w:r>
        </w:del>
        <w:r w:rsidRPr="00255D9F">
          <w:rPr>
            <w:rFonts w:cs="Times New Roman"/>
            <w:b/>
            <w:caps/>
          </w:rPr>
          <w:t xml:space="preserve"> Síntesis del Capítulo</w:t>
        </w:r>
      </w:ins>
    </w:p>
    <w:p w:rsidR="00F57940" w:rsidRDefault="003B4884">
      <w:pPr>
        <w:jc w:val="both"/>
        <w:rPr>
          <w:ins w:id="1261" w:author="marcazal" w:date="2015-06-20T02:52:00Z"/>
          <w:lang w:val="es-PY"/>
        </w:rPr>
      </w:pPr>
      <w:bookmarkStart w:id="1262" w:name="BIB__bib"/>
      <w:ins w:id="1263" w:author="marcazal" w:date="2015-05-29T05:42:00Z">
        <w:r>
          <w:rPr>
            <w:lang w:val="es-PY"/>
          </w:rPr>
          <w:t>En este capítulo se ha</w:t>
        </w:r>
      </w:ins>
      <w:ins w:id="1264" w:author="marcazal" w:date="2015-05-29T05:51:00Z">
        <w:r>
          <w:rPr>
            <w:lang w:val="es-PY"/>
          </w:rPr>
          <w:t>n</w:t>
        </w:r>
      </w:ins>
      <w:ins w:id="1265" w:author="marcazal" w:date="2015-05-29T05:42:00Z">
        <w:r>
          <w:rPr>
            <w:lang w:val="es-PY"/>
          </w:rPr>
          <w:t xml:space="preserve"> visto las diversas caracter</w:t>
        </w:r>
      </w:ins>
      <w:ins w:id="1266" w:author="marcazal" w:date="2015-05-29T05:43:00Z">
        <w:r>
          <w:rPr>
            <w:lang w:val="es-PY"/>
          </w:rPr>
          <w:t xml:space="preserve">ísticas que ofrecen las </w:t>
        </w:r>
        <w:del w:id="1267" w:author="Ivan Lopez" w:date="2015-06-17T17:06:00Z">
          <w:r w:rsidDel="00524FF6">
            <w:rPr>
              <w:lang w:val="es-PY"/>
            </w:rPr>
            <w:delText>RIAS</w:delText>
          </w:r>
        </w:del>
      </w:ins>
      <w:proofErr w:type="spellStart"/>
      <w:ins w:id="1268" w:author="Ivan Lopez" w:date="2015-06-17T17:06:00Z">
        <w:r w:rsidR="00524FF6" w:rsidRPr="00524FF6">
          <w:rPr>
            <w:lang w:val="es-PY"/>
          </w:rPr>
          <w:t>RIAs</w:t>
        </w:r>
      </w:ins>
      <w:proofErr w:type="spellEnd"/>
      <w:ins w:id="1269" w:author="marcazal" w:date="2015-05-29T05:43:00Z">
        <w:r>
          <w:rPr>
            <w:lang w:val="es-PY"/>
          </w:rPr>
          <w:t xml:space="preserve">, como así también los enfoques </w:t>
        </w:r>
      </w:ins>
      <w:ins w:id="1270" w:author="marcazal" w:date="2015-05-29T06:10:00Z">
        <w:r w:rsidR="001E5F77">
          <w:rPr>
            <w:lang w:val="es-PY"/>
          </w:rPr>
          <w:t>tecnológicos</w:t>
        </w:r>
      </w:ins>
      <w:ins w:id="1271" w:author="marcazal" w:date="2015-05-29T05:58:00Z">
        <w:r w:rsidR="00F23BCF">
          <w:rPr>
            <w:lang w:val="es-PY"/>
          </w:rPr>
          <w:t xml:space="preserve"> </w:t>
        </w:r>
      </w:ins>
      <w:ins w:id="1272" w:author="marcazal" w:date="2015-05-29T05:43:00Z">
        <w:r>
          <w:rPr>
            <w:lang w:val="es-PY"/>
          </w:rPr>
          <w:t xml:space="preserve">para explotar el lado del cliente en este tipo de aplicaciones. </w:t>
        </w:r>
      </w:ins>
      <w:ins w:id="1273" w:author="marcazal" w:date="2015-05-29T05:58:00Z">
        <w:r w:rsidR="00F23BCF">
          <w:rPr>
            <w:lang w:val="es-PY"/>
          </w:rPr>
          <w:t>Estos enfoques son</w:t>
        </w:r>
      </w:ins>
      <w:ins w:id="1274" w:author="marcazal" w:date="2015-05-29T05:46:00Z">
        <w:r>
          <w:rPr>
            <w:lang w:val="es-PY"/>
          </w:rPr>
          <w:t xml:space="preserve">: </w:t>
        </w:r>
      </w:ins>
      <w:ins w:id="1275" w:author="marcazal" w:date="2015-05-29T05:47:00Z">
        <w:r>
          <w:rPr>
            <w:lang w:val="es-PY"/>
          </w:rPr>
          <w:t xml:space="preserve">las implementaciones basadas en librerías </w:t>
        </w:r>
      </w:ins>
      <w:proofErr w:type="spellStart"/>
      <w:ins w:id="1276" w:author="marcazal" w:date="2015-06-18T07:28:00Z">
        <w:r w:rsidR="00342DA4" w:rsidRPr="00342DA4">
          <w:rPr>
            <w:i/>
            <w:lang w:val="es-PY"/>
          </w:rPr>
          <w:t>Javascript</w:t>
        </w:r>
      </w:ins>
      <w:proofErr w:type="spellEnd"/>
      <w:ins w:id="1277" w:author="marcazal" w:date="2015-05-29T05:48:00Z">
        <w:r>
          <w:rPr>
            <w:i/>
            <w:lang w:val="es-PY"/>
          </w:rPr>
          <w:t>,</w:t>
        </w:r>
        <w:r>
          <w:rPr>
            <w:lang w:val="es-PY"/>
          </w:rPr>
          <w:t xml:space="preserve"> las basadas</w:t>
        </w:r>
      </w:ins>
      <w:ins w:id="1278" w:author="marcazal" w:date="2015-05-29T05:49:00Z">
        <w:r>
          <w:rPr>
            <w:lang w:val="es-PY"/>
          </w:rPr>
          <w:t xml:space="preserve"> en la instalación de </w:t>
        </w:r>
        <w:proofErr w:type="spellStart"/>
        <w:r w:rsidR="001748C7" w:rsidRPr="001748C7">
          <w:rPr>
            <w:i/>
            <w:lang w:val="es-PY"/>
          </w:rPr>
          <w:t>plug-ins</w:t>
        </w:r>
        <w:proofErr w:type="spellEnd"/>
        <w:r>
          <w:rPr>
            <w:lang w:val="es-PY"/>
          </w:rPr>
          <w:t xml:space="preserve"> o las que se enfocan en ambientes en tiempo de ejecuci</w:t>
        </w:r>
      </w:ins>
      <w:ins w:id="1279" w:author="marcazal" w:date="2015-05-29T05:50:00Z">
        <w:r>
          <w:rPr>
            <w:lang w:val="es-PY"/>
          </w:rPr>
          <w:t>ón.</w:t>
        </w:r>
      </w:ins>
      <w:ins w:id="1280" w:author="marcazal" w:date="2015-05-29T05:53:00Z">
        <w:r w:rsidR="00F23BCF">
          <w:rPr>
            <w:lang w:val="es-PY"/>
          </w:rPr>
          <w:t xml:space="preserve"> La</w:t>
        </w:r>
      </w:ins>
      <w:ins w:id="1281" w:author="marcazal" w:date="2015-05-29T05:59:00Z">
        <w:r w:rsidR="00F23BCF">
          <w:rPr>
            <w:lang w:val="es-PY"/>
          </w:rPr>
          <w:t xml:space="preserve"> primera de ellas es la más utilizada en la comunidad web, debido a que</w:t>
        </w:r>
      </w:ins>
      <w:ins w:id="1282" w:author="marcazal" w:date="2015-05-29T06:12:00Z">
        <w:r w:rsidR="006D155D">
          <w:rPr>
            <w:lang w:val="es-PY"/>
          </w:rPr>
          <w:t xml:space="preserve"> la aplicación </w:t>
        </w:r>
      </w:ins>
      <w:ins w:id="1283" w:author="marcazal" w:date="2015-05-29T06:13:00Z">
        <w:r w:rsidR="006D155D">
          <w:rPr>
            <w:lang w:val="es-PY"/>
          </w:rPr>
          <w:t xml:space="preserve">web </w:t>
        </w:r>
      </w:ins>
      <w:ins w:id="1284" w:author="marcazal" w:date="2015-05-29T06:12:00Z">
        <w:r w:rsidR="006D155D">
          <w:rPr>
            <w:lang w:val="es-PY"/>
          </w:rPr>
          <w:t>se implementa</w:t>
        </w:r>
      </w:ins>
      <w:ins w:id="1285" w:author="marcazal" w:date="2015-05-29T06:03:00Z">
        <w:r w:rsidR="001E5F77">
          <w:rPr>
            <w:lang w:val="es-PY"/>
          </w:rPr>
          <w:t xml:space="preserve"> </w:t>
        </w:r>
      </w:ins>
      <w:ins w:id="1286" w:author="marcazal" w:date="2015-05-29T06:04:00Z">
        <w:r w:rsidR="001E5F77">
          <w:rPr>
            <w:lang w:val="es-PY"/>
          </w:rPr>
          <w:t xml:space="preserve">por medio de un compendio de </w:t>
        </w:r>
      </w:ins>
      <w:ins w:id="1287" w:author="marcazal" w:date="2015-05-30T08:21:00Z">
        <w:r w:rsidR="00C2577F">
          <w:rPr>
            <w:lang w:val="es-PY"/>
          </w:rPr>
          <w:t>estándares</w:t>
        </w:r>
      </w:ins>
      <w:ins w:id="1288" w:author="marcazal" w:date="2015-05-29T06:07:00Z">
        <w:del w:id="1289" w:author="magali" w:date="2015-06-09T13:50:00Z">
          <w:r w:rsidR="001E5F77" w:rsidDel="00422BE5">
            <w:rPr>
              <w:lang w:val="es-PY"/>
            </w:rPr>
            <w:delText xml:space="preserve"> de uso</w:delText>
          </w:r>
        </w:del>
      </w:ins>
      <w:ins w:id="1290" w:author="marcazal" w:date="2015-05-29T06:04:00Z">
        <w:r w:rsidR="001E5F77">
          <w:rPr>
            <w:lang w:val="es-PY"/>
          </w:rPr>
          <w:t xml:space="preserve"> abiertos trabajando conjuntamente como lo son </w:t>
        </w:r>
        <w:r w:rsidR="000E0DD5" w:rsidRPr="003134E0">
          <w:rPr>
            <w:lang w:val="es-PY"/>
          </w:rPr>
          <w:t>HTML</w:t>
        </w:r>
      </w:ins>
      <w:ins w:id="1291" w:author="marcazal" w:date="2015-05-29T06:08:00Z">
        <w:r w:rsidR="001E5F77">
          <w:rPr>
            <w:lang w:val="es-PY"/>
          </w:rPr>
          <w:t xml:space="preserve"> y </w:t>
        </w:r>
      </w:ins>
      <w:ins w:id="1292" w:author="marcazal" w:date="2015-05-29T06:04:00Z">
        <w:r w:rsidR="000E0DD5" w:rsidRPr="003134E0">
          <w:rPr>
            <w:lang w:val="es-PY"/>
          </w:rPr>
          <w:t>CSS</w:t>
        </w:r>
      </w:ins>
      <w:ins w:id="1293" w:author="marcazal" w:date="2015-05-29T06:09:00Z">
        <w:r w:rsidR="001E5F77">
          <w:rPr>
            <w:i/>
            <w:lang w:val="es-PY"/>
          </w:rPr>
          <w:t xml:space="preserve"> (para la representación de los elementos y el posicionamiento)</w:t>
        </w:r>
      </w:ins>
      <w:ins w:id="1294" w:author="marcazal" w:date="2015-05-29T06:04:00Z">
        <w:r w:rsidR="001E5F77">
          <w:rPr>
            <w:lang w:val="es-PY"/>
          </w:rPr>
          <w:t xml:space="preserve">, </w:t>
        </w:r>
      </w:ins>
      <w:proofErr w:type="spellStart"/>
      <w:ins w:id="1295" w:author="marcazal" w:date="2015-06-18T07:28:00Z">
        <w:r w:rsidR="00342DA4" w:rsidRPr="00342DA4">
          <w:rPr>
            <w:i/>
            <w:lang w:val="es-PY"/>
          </w:rPr>
          <w:t>Javascript</w:t>
        </w:r>
      </w:ins>
      <w:proofErr w:type="spellEnd"/>
      <w:ins w:id="1296" w:author="marcazal" w:date="2015-05-29T06:09:00Z">
        <w:r w:rsidR="001E5F77">
          <w:rPr>
            <w:i/>
            <w:lang w:val="es-PY"/>
          </w:rPr>
          <w:t xml:space="preserve"> (para la lógica de la aplicación</w:t>
        </w:r>
      </w:ins>
      <w:ins w:id="1297" w:author="marcazal" w:date="2015-05-29T06:13:00Z">
        <w:r w:rsidR="006D155D">
          <w:rPr>
            <w:i/>
            <w:lang w:val="es-PY"/>
          </w:rPr>
          <w:t xml:space="preserve"> en el lado cliente</w:t>
        </w:r>
      </w:ins>
      <w:ins w:id="1298" w:author="marcazal" w:date="2015-05-29T06:09:00Z">
        <w:r w:rsidR="001E5F77">
          <w:rPr>
            <w:i/>
            <w:lang w:val="es-PY"/>
          </w:rPr>
          <w:t>)</w:t>
        </w:r>
      </w:ins>
      <w:ins w:id="1299" w:author="marcazal" w:date="2015-05-29T06:06:00Z">
        <w:r w:rsidR="001E5F77">
          <w:rPr>
            <w:lang w:val="es-PY"/>
          </w:rPr>
          <w:t xml:space="preserve"> y</w:t>
        </w:r>
      </w:ins>
      <w:ins w:id="1300" w:author="marcazal" w:date="2015-05-29T06:04:00Z">
        <w:r w:rsidR="001E5F77">
          <w:rPr>
            <w:lang w:val="es-PY"/>
          </w:rPr>
          <w:t xml:space="preserve"> </w:t>
        </w:r>
        <w:r w:rsidR="001748C7" w:rsidRPr="001748C7">
          <w:rPr>
            <w:i/>
            <w:lang w:val="es-PY"/>
          </w:rPr>
          <w:t>XML</w:t>
        </w:r>
        <w:r w:rsidR="001E5F77">
          <w:rPr>
            <w:lang w:val="es-PY"/>
          </w:rPr>
          <w:t xml:space="preserve"> o </w:t>
        </w:r>
        <w:proofErr w:type="gramStart"/>
        <w:r w:rsidR="000E0DD5" w:rsidRPr="003134E0">
          <w:rPr>
            <w:lang w:val="es-PY"/>
          </w:rPr>
          <w:t>JSON</w:t>
        </w:r>
      </w:ins>
      <w:ins w:id="1301" w:author="marcazal" w:date="2015-05-29T06:09:00Z">
        <w:r w:rsidR="001E5F77">
          <w:rPr>
            <w:i/>
            <w:lang w:val="es-PY"/>
          </w:rPr>
          <w:t>(</w:t>
        </w:r>
        <w:proofErr w:type="gramEnd"/>
        <w:r w:rsidR="001E5F77">
          <w:rPr>
            <w:i/>
            <w:lang w:val="es-PY"/>
          </w:rPr>
          <w:t>para la comunicaci</w:t>
        </w:r>
      </w:ins>
      <w:ins w:id="1302" w:author="marcazal" w:date="2015-05-29T06:10:00Z">
        <w:r w:rsidR="001E5F77">
          <w:rPr>
            <w:i/>
            <w:lang w:val="es-PY"/>
          </w:rPr>
          <w:t xml:space="preserve">ón entre el cliente y el </w:t>
        </w:r>
        <w:commentRangeStart w:id="1303"/>
        <w:r w:rsidR="001E5F77">
          <w:rPr>
            <w:i/>
            <w:lang w:val="es-PY"/>
          </w:rPr>
          <w:t>servidor</w:t>
        </w:r>
      </w:ins>
      <w:commentRangeEnd w:id="1303"/>
      <w:ins w:id="1304" w:author="marcazal" w:date="2015-06-20T02:55:00Z">
        <w:r w:rsidR="00F57940">
          <w:rPr>
            <w:rStyle w:val="Refdecomentario"/>
            <w:rFonts w:eastAsiaTheme="minorEastAsia"/>
            <w:lang w:eastAsia="es-ES"/>
          </w:rPr>
          <w:commentReference w:id="1303"/>
        </w:r>
      </w:ins>
      <w:ins w:id="1305" w:author="marcazal" w:date="2015-05-29T06:10:00Z">
        <w:r w:rsidR="001E5F77">
          <w:rPr>
            <w:i/>
            <w:lang w:val="es-PY"/>
          </w:rPr>
          <w:t>)</w:t>
        </w:r>
      </w:ins>
      <w:ins w:id="1306" w:author="marcazal" w:date="2015-05-29T06:14:00Z">
        <w:r w:rsidR="006D155D">
          <w:rPr>
            <w:lang w:val="es-PY"/>
          </w:rPr>
          <w:t xml:space="preserve">. </w:t>
        </w:r>
      </w:ins>
      <w:del w:id="1307" w:author="marcazal" w:date="2015-06-20T02:52:00Z">
        <w:r w:rsidR="00422BE5" w:rsidDel="00F57940">
          <w:rPr>
            <w:rStyle w:val="Refdecomentario"/>
            <w:rFonts w:eastAsiaTheme="minorEastAsia"/>
            <w:lang w:eastAsia="es-ES"/>
          </w:rPr>
          <w:commentReference w:id="1308"/>
        </w:r>
        <w:r w:rsidR="00422BE5" w:rsidDel="00F57940">
          <w:rPr>
            <w:rStyle w:val="Refdecomentario"/>
            <w:rFonts w:eastAsiaTheme="minorEastAsia"/>
            <w:lang w:eastAsia="es-ES"/>
          </w:rPr>
          <w:commentReference w:id="1309"/>
        </w:r>
      </w:del>
    </w:p>
    <w:p w:rsidR="00E00CB2" w:rsidRDefault="00033500">
      <w:pPr>
        <w:jc w:val="both"/>
        <w:rPr>
          <w:ins w:id="1310" w:author="marcazal" w:date="2015-05-30T08:24:00Z"/>
          <w:lang w:val="es-PY"/>
        </w:rPr>
      </w:pPr>
      <w:ins w:id="1311" w:author="marcazal" w:date="2015-05-29T07:46:00Z">
        <w:r>
          <w:rPr>
            <w:lang w:val="es-PY"/>
          </w:rPr>
          <w:t xml:space="preserve">Son varias las librerías </w:t>
        </w:r>
      </w:ins>
      <w:proofErr w:type="spellStart"/>
      <w:ins w:id="1312" w:author="marcazal" w:date="2015-06-18T07:23:00Z">
        <w:r w:rsidR="00342DA4" w:rsidRPr="00342DA4">
          <w:rPr>
            <w:i/>
            <w:lang w:val="es-PY"/>
          </w:rPr>
          <w:t>Javascript</w:t>
        </w:r>
      </w:ins>
      <w:proofErr w:type="spellEnd"/>
      <w:ins w:id="1313" w:author="marcazal" w:date="2015-05-29T07:46:00Z">
        <w:r>
          <w:rPr>
            <w:lang w:val="es-PY"/>
          </w:rPr>
          <w:t xml:space="preserve"> existentes en la </w:t>
        </w:r>
      </w:ins>
      <w:ins w:id="1314" w:author="marcazal" w:date="2015-06-03T23:32:00Z">
        <w:r w:rsidR="003134E0">
          <w:rPr>
            <w:lang w:val="es-PY"/>
          </w:rPr>
          <w:t>actualidad</w:t>
        </w:r>
      </w:ins>
      <w:ins w:id="1315" w:author="marcazal" w:date="2015-05-29T07:57:00Z">
        <w:r w:rsidR="008A6D12">
          <w:rPr>
            <w:rStyle w:val="Refdenotaalpie"/>
            <w:lang w:val="es-PY"/>
          </w:rPr>
          <w:footnoteReference w:id="14"/>
        </w:r>
      </w:ins>
      <w:ins w:id="1317" w:author="marcazal" w:date="2015-05-29T08:05:00Z">
        <w:r w:rsidR="001457D0">
          <w:rPr>
            <w:lang w:val="es-PY"/>
          </w:rPr>
          <w:t>.</w:t>
        </w:r>
      </w:ins>
      <w:ins w:id="1318" w:author="marcazal" w:date="2015-05-29T08:10:00Z">
        <w:r w:rsidR="001457D0">
          <w:rPr>
            <w:lang w:val="es-PY"/>
          </w:rPr>
          <w:t xml:space="preserve"> </w:t>
        </w:r>
      </w:ins>
      <w:ins w:id="1319" w:author="marcazal" w:date="2015-05-29T08:20:00Z">
        <w:r w:rsidR="007F6BB4">
          <w:rPr>
            <w:lang w:val="es-PY"/>
          </w:rPr>
          <w:t>Algunas de ellas</w:t>
        </w:r>
      </w:ins>
      <w:ins w:id="1320" w:author="marcazal" w:date="2015-05-29T08:10:00Z">
        <w:r w:rsidR="001457D0">
          <w:rPr>
            <w:lang w:val="es-PY"/>
          </w:rPr>
          <w:t xml:space="preserve"> permiten la representaci</w:t>
        </w:r>
      </w:ins>
      <w:ins w:id="1321" w:author="marcazal" w:date="2015-05-29T08:11:00Z">
        <w:r w:rsidR="001457D0">
          <w:rPr>
            <w:lang w:val="es-PY"/>
          </w:rPr>
          <w:t xml:space="preserve">ón de </w:t>
        </w:r>
      </w:ins>
      <w:ins w:id="1322" w:author="marcazal" w:date="2015-05-29T08:12:00Z">
        <w:r w:rsidR="001457D0">
          <w:rPr>
            <w:lang w:val="es-PY"/>
          </w:rPr>
          <w:t xml:space="preserve">ciertos </w:t>
        </w:r>
      </w:ins>
      <w:ins w:id="1323" w:author="marcazal" w:date="2015-05-29T08:11:00Z">
        <w:r w:rsidR="001457D0">
          <w:rPr>
            <w:lang w:val="es-PY"/>
          </w:rPr>
          <w:t>elementos de interfaz interactivos (</w:t>
        </w:r>
        <w:proofErr w:type="spellStart"/>
        <w:r w:rsidR="001748C7" w:rsidRPr="001748C7">
          <w:rPr>
            <w:i/>
            <w:lang w:val="es-PY"/>
          </w:rPr>
          <w:t>widgets</w:t>
        </w:r>
        <w:proofErr w:type="spellEnd"/>
        <w:r w:rsidR="001457D0">
          <w:rPr>
            <w:lang w:val="es-PY"/>
          </w:rPr>
          <w:t xml:space="preserve">) </w:t>
        </w:r>
      </w:ins>
      <w:ins w:id="1324" w:author="marcazal" w:date="2015-05-29T08:12:00Z">
        <w:r w:rsidR="001457D0">
          <w:rPr>
            <w:lang w:val="es-PY"/>
          </w:rPr>
          <w:t>que son comunes en las interfaces enriquecidas actuales</w:t>
        </w:r>
      </w:ins>
      <w:ins w:id="1325" w:author="marcazal" w:date="2015-05-29T08:19:00Z">
        <w:r w:rsidR="007F6BB4">
          <w:rPr>
            <w:lang w:val="es-PY"/>
          </w:rPr>
          <w:t xml:space="preserve"> y </w:t>
        </w:r>
      </w:ins>
      <w:ins w:id="1326" w:author="marcazal" w:date="2015-05-29T08:21:00Z">
        <w:r w:rsidR="007F6BB4">
          <w:rPr>
            <w:lang w:val="es-PY"/>
          </w:rPr>
          <w:t>a la vez ofrecen la posibilidad de agregar cierta lógica en el lado cliente, como validaciones locales de campos de entrada en los formularios</w:t>
        </w:r>
      </w:ins>
      <w:ins w:id="1327" w:author="marcazal" w:date="2015-05-29T08:12:00Z">
        <w:r w:rsidR="001457D0">
          <w:rPr>
            <w:lang w:val="es-PY"/>
          </w:rPr>
          <w:t xml:space="preserve">. </w:t>
        </w:r>
      </w:ins>
      <w:ins w:id="1328" w:author="marcazal" w:date="2015-05-29T08:33:00Z">
        <w:r w:rsidR="0096767B">
          <w:rPr>
            <w:lang w:val="es-PY"/>
          </w:rPr>
          <w:t xml:space="preserve">Según el </w:t>
        </w:r>
      </w:ins>
      <w:ins w:id="1329" w:author="marcazal" w:date="2015-05-30T08:23:00Z">
        <w:r w:rsidR="00C2577F">
          <w:rPr>
            <w:lang w:val="es-PY"/>
          </w:rPr>
          <w:t>análisis llevado a cabo</w:t>
        </w:r>
      </w:ins>
      <w:ins w:id="1330" w:author="marcazal" w:date="2015-05-29T08:33:00Z">
        <w:r w:rsidR="0096767B">
          <w:rPr>
            <w:lang w:val="es-PY"/>
          </w:rPr>
          <w:t xml:space="preserve"> a principales portales web, d</w:t>
        </w:r>
      </w:ins>
      <w:ins w:id="1331" w:author="marcazal" w:date="2015-05-29T08:13:00Z">
        <w:r w:rsidR="001457D0">
          <w:rPr>
            <w:lang w:val="es-PY"/>
          </w:rPr>
          <w:t xml:space="preserve">entro de los </w:t>
        </w:r>
        <w:proofErr w:type="spellStart"/>
        <w:r w:rsidR="001748C7" w:rsidRPr="001748C7">
          <w:rPr>
            <w:i/>
            <w:lang w:val="es-PY"/>
          </w:rPr>
          <w:t>widgets</w:t>
        </w:r>
      </w:ins>
      <w:proofErr w:type="spellEnd"/>
      <w:ins w:id="1332" w:author="marcazal" w:date="2015-05-29T08:14:00Z">
        <w:r w:rsidR="001457D0">
          <w:rPr>
            <w:i/>
            <w:lang w:val="es-PY"/>
          </w:rPr>
          <w:t xml:space="preserve"> </w:t>
        </w:r>
        <w:r w:rsidR="001457D0">
          <w:rPr>
            <w:lang w:val="es-PY"/>
          </w:rPr>
          <w:t xml:space="preserve">más utilizados se ven a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1333" w:author="marcazal" w:date="2015-05-29T08:26:00Z">
        <w:r w:rsidR="0096767B">
          <w:rPr>
            <w:i/>
            <w:lang w:val="es-PY"/>
          </w:rPr>
          <w:t xml:space="preserve"> y </w:t>
        </w:r>
      </w:ins>
      <w:ins w:id="1334" w:author="marcazal" w:date="2015-05-29T08:14:00Z">
        <w:r w:rsidR="007F6BB4">
          <w:rPr>
            <w:i/>
            <w:lang w:val="es-PY"/>
          </w:rPr>
          <w:t>autocomplete</w:t>
        </w:r>
      </w:ins>
      <w:ins w:id="1335" w:author="marcazal" w:date="2015-05-29T08:26:00Z">
        <w:r w:rsidR="0096767B">
          <w:rPr>
            <w:i/>
            <w:lang w:val="es-PY"/>
          </w:rPr>
          <w:t xml:space="preserve">, </w:t>
        </w:r>
        <w:r w:rsidR="0096767B">
          <w:rPr>
            <w:lang w:val="es-PY"/>
          </w:rPr>
          <w:t>como así también</w:t>
        </w:r>
      </w:ins>
      <w:ins w:id="1336" w:author="marcazal" w:date="2015-05-29T08:25:00Z">
        <w:r w:rsidR="0096767B">
          <w:rPr>
            <w:lang w:val="es-PY"/>
          </w:rPr>
          <w:t xml:space="preserve"> </w:t>
        </w:r>
      </w:ins>
      <w:ins w:id="1337" w:author="marcazal" w:date="2015-05-29T08:29:00Z">
        <w:r w:rsidR="0096767B">
          <w:rPr>
            <w:lang w:val="es-PY"/>
          </w:rPr>
          <w:t>diversas</w:t>
        </w:r>
      </w:ins>
      <w:ins w:id="1338" w:author="marcazal" w:date="2015-05-29T08:16:00Z">
        <w:r w:rsidR="007F6BB4">
          <w:rPr>
            <w:lang w:val="es-PY"/>
          </w:rPr>
          <w:t xml:space="preserve"> validaciones locales</w:t>
        </w:r>
      </w:ins>
      <w:ins w:id="1339" w:author="marcazal" w:date="2015-05-29T08:14:00Z">
        <w:r w:rsidR="001457D0">
          <w:rPr>
            <w:lang w:val="es-PY"/>
          </w:rPr>
          <w:t xml:space="preserve"> </w:t>
        </w:r>
      </w:ins>
      <w:ins w:id="1340" w:author="marcazal" w:date="2015-05-29T08:28:00Z">
        <w:r w:rsidR="0096767B">
          <w:rPr>
            <w:lang w:val="es-PY"/>
          </w:rPr>
          <w:t>en los</w:t>
        </w:r>
      </w:ins>
      <w:ins w:id="1341" w:author="marcazal" w:date="2015-05-29T08:26:00Z">
        <w:r w:rsidR="0096767B">
          <w:rPr>
            <w:lang w:val="es-PY"/>
          </w:rPr>
          <w:t xml:space="preserve"> campos </w:t>
        </w:r>
      </w:ins>
      <w:ins w:id="1342" w:author="marcazal" w:date="2015-05-29T08:28:00Z">
        <w:r w:rsidR="0096767B">
          <w:rPr>
            <w:lang w:val="es-PY"/>
          </w:rPr>
          <w:t xml:space="preserve">de entrada </w:t>
        </w:r>
      </w:ins>
      <w:ins w:id="1343" w:author="marcazal" w:date="2015-05-29T08:29:00Z">
        <w:r w:rsidR="0096767B">
          <w:rPr>
            <w:lang w:val="es-PY"/>
          </w:rPr>
          <w:t xml:space="preserve">como </w:t>
        </w:r>
      </w:ins>
      <w:ins w:id="1344" w:author="marcazal" w:date="2015-05-29T08:30:00Z">
        <w:r w:rsidR="0096767B">
          <w:rPr>
            <w:lang w:val="es-PY"/>
          </w:rPr>
          <w:t>validaciones</w:t>
        </w:r>
      </w:ins>
      <w:ins w:id="1345" w:author="marcazal" w:date="2015-05-29T08:29:00Z">
        <w:r w:rsidR="0096767B">
          <w:rPr>
            <w:lang w:val="es-PY"/>
          </w:rPr>
          <w:t xml:space="preserve"> de tipo numérico, ema</w:t>
        </w:r>
      </w:ins>
      <w:ins w:id="1346" w:author="marcazal" w:date="2015-05-29T08:30:00Z">
        <w:r w:rsidR="0096767B">
          <w:rPr>
            <w:lang w:val="es-PY"/>
          </w:rPr>
          <w:t>i</w:t>
        </w:r>
      </w:ins>
      <w:ins w:id="1347" w:author="marcazal" w:date="2015-05-29T08:29:00Z">
        <w:r w:rsidR="0096767B">
          <w:rPr>
            <w:lang w:val="es-PY"/>
          </w:rPr>
          <w:t xml:space="preserve">l, </w:t>
        </w:r>
        <w:proofErr w:type="spellStart"/>
        <w:r w:rsidR="0096767B">
          <w:rPr>
            <w:lang w:val="es-PY"/>
          </w:rPr>
          <w:t>password</w:t>
        </w:r>
        <w:proofErr w:type="spellEnd"/>
        <w:r w:rsidR="0096767B">
          <w:rPr>
            <w:lang w:val="es-PY"/>
          </w:rPr>
          <w:t xml:space="preserve"> etc</w:t>
        </w:r>
      </w:ins>
      <w:ins w:id="1348" w:author="marcazal" w:date="2015-05-29T08:30:00Z">
        <w:r w:rsidR="0096767B">
          <w:rPr>
            <w:lang w:val="es-PY"/>
          </w:rPr>
          <w:t xml:space="preserve">. </w:t>
        </w:r>
        <w:del w:id="1349" w:author="Ivan Lopez" w:date="2015-06-17T16:43:00Z">
          <w:r w:rsidR="001748C7" w:rsidRPr="001748C7">
            <w:rPr>
              <w:i/>
              <w:lang w:val="es-PY"/>
            </w:rPr>
            <w:delText>jQuery</w:delText>
          </w:r>
        </w:del>
      </w:ins>
      <w:proofErr w:type="spellStart"/>
      <w:ins w:id="1350" w:author="Ivan Lopez" w:date="2015-06-17T16:43:00Z">
        <w:r w:rsidR="00914135" w:rsidRPr="00914135">
          <w:rPr>
            <w:i/>
            <w:lang w:val="es-PY"/>
          </w:rPr>
          <w:t>jQuery</w:t>
        </w:r>
      </w:ins>
      <w:proofErr w:type="spellEnd"/>
      <w:ins w:id="1351" w:author="marcazal" w:date="2015-05-29T08:30:00Z">
        <w:r w:rsidR="0096767B">
          <w:rPr>
            <w:lang w:val="es-PY"/>
          </w:rPr>
          <w:t xml:space="preserve"> a la par de ser la librer</w:t>
        </w:r>
      </w:ins>
      <w:ins w:id="1352" w:author="marcazal" w:date="2015-05-29T08:31:00Z">
        <w:r w:rsidR="0096767B">
          <w:rPr>
            <w:lang w:val="es-PY"/>
          </w:rPr>
          <w:t xml:space="preserve">ía </w:t>
        </w:r>
      </w:ins>
      <w:proofErr w:type="spellStart"/>
      <w:ins w:id="1353" w:author="marcazal" w:date="2015-06-18T07:23:00Z">
        <w:r w:rsidR="00342DA4" w:rsidRPr="00342DA4">
          <w:rPr>
            <w:i/>
            <w:lang w:val="es-PY"/>
          </w:rPr>
          <w:t>Javascript</w:t>
        </w:r>
      </w:ins>
      <w:proofErr w:type="spellEnd"/>
      <w:ins w:id="1354" w:author="marcazal" w:date="2015-05-29T08:31:00Z">
        <w:r w:rsidR="0096767B">
          <w:rPr>
            <w:lang w:val="es-PY"/>
          </w:rPr>
          <w:t xml:space="preserve"> más popular actualmente</w:t>
        </w:r>
      </w:ins>
      <w:ins w:id="1355" w:author="marcazal" w:date="2015-05-29T08:32:00Z">
        <w:r w:rsidR="0096767B">
          <w:rPr>
            <w:lang w:val="es-PY"/>
          </w:rPr>
          <w:t>,</w:t>
        </w:r>
      </w:ins>
      <w:ins w:id="1356" w:author="marcazal" w:date="2015-05-29T08:31:00Z">
        <w:r w:rsidR="0096767B">
          <w:rPr>
            <w:lang w:val="es-PY"/>
          </w:rPr>
          <w:t xml:space="preserve"> ofrece en sus versiones </w:t>
        </w:r>
        <w:del w:id="1357" w:author="Ivan Lopez" w:date="2015-06-17T16:43:00Z">
          <w:r w:rsidR="001748C7" w:rsidRPr="001748C7">
            <w:rPr>
              <w:i/>
              <w:lang w:val="es-PY"/>
            </w:rPr>
            <w:delText>jQuery</w:delText>
          </w:r>
        </w:del>
      </w:ins>
      <w:proofErr w:type="spellStart"/>
      <w:ins w:id="1358" w:author="Ivan Lopez" w:date="2015-06-17T16:43:00Z">
        <w:r w:rsidR="00914135" w:rsidRPr="00914135">
          <w:rPr>
            <w:i/>
            <w:lang w:val="es-PY"/>
          </w:rPr>
          <w:t>jQuery</w:t>
        </w:r>
      </w:ins>
      <w:ins w:id="1359" w:author="marcazal" w:date="2015-05-29T08:31:00Z">
        <w:r w:rsidR="001748C7" w:rsidRPr="001748C7">
          <w:rPr>
            <w:i/>
            <w:lang w:val="es-PY"/>
          </w:rPr>
          <w:t>UI</w:t>
        </w:r>
        <w:proofErr w:type="spellEnd"/>
        <w:r w:rsidR="0096767B">
          <w:rPr>
            <w:lang w:val="es-PY"/>
          </w:rPr>
          <w:t xml:space="preserve"> y </w:t>
        </w:r>
        <w:del w:id="1360" w:author="Ivan Lopez" w:date="2015-06-17T16:43:00Z">
          <w:r w:rsidR="001748C7" w:rsidRPr="001748C7">
            <w:rPr>
              <w:i/>
              <w:lang w:val="es-PY"/>
            </w:rPr>
            <w:delText>jQuery</w:delText>
          </w:r>
        </w:del>
      </w:ins>
      <w:proofErr w:type="spellStart"/>
      <w:ins w:id="1361"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1362"/>
        </w:r>
      </w:ins>
      <w:ins w:id="1363" w:author="marcazal" w:date="2015-06-18T07:47:00Z">
        <w:r w:rsidR="001770C9">
          <w:rPr>
            <w:i/>
            <w:lang w:val="es-PY"/>
          </w:rPr>
          <w:t>,</w:t>
        </w:r>
      </w:ins>
      <w:ins w:id="1364" w:author="marcazal" w:date="2015-06-20T00:04:00Z">
        <w:r w:rsidR="0059525F">
          <w:rPr>
            <w:i/>
            <w:lang w:val="es-PY"/>
          </w:rPr>
          <w:t xml:space="preserve"> </w:t>
        </w:r>
      </w:ins>
      <w:ins w:id="1365" w:author="Ivan Lopez" w:date="2015-06-17T16:43:00Z">
        <w:del w:id="1366" w:author="marcazal" w:date="2015-06-18T07:46:00Z">
          <w:r w:rsidR="00914135" w:rsidRPr="00914135" w:rsidDel="001770C9">
            <w:rPr>
              <w:i/>
              <w:lang w:val="es-PY"/>
            </w:rPr>
            <w:delText>jQuery</w:delText>
          </w:r>
        </w:del>
      </w:ins>
      <w:ins w:id="1367" w:author="marcazal" w:date="2015-05-29T08:32:00Z">
        <w:r w:rsidR="0096767B">
          <w:rPr>
            <w:lang w:val="es-PY"/>
          </w:rPr>
          <w:t>cobertura a todas estas características enriquecidas</w:t>
        </w:r>
      </w:ins>
      <w:ins w:id="1368" w:author="marcazal" w:date="2015-05-29T08:34:00Z">
        <w:r w:rsidR="0096767B">
          <w:rPr>
            <w:lang w:val="es-PY"/>
          </w:rPr>
          <w:t>.</w:t>
        </w:r>
      </w:ins>
    </w:p>
    <w:p w:rsidR="007D2773" w:rsidRPr="00033500" w:rsidDel="00033500" w:rsidRDefault="00060C44" w:rsidP="000551EF">
      <w:pPr>
        <w:rPr>
          <w:del w:id="1369" w:author="marcazal" w:date="2015-05-29T07:48:00Z"/>
          <w:lang w:val="es-PY"/>
        </w:rPr>
      </w:pPr>
      <w:ins w:id="1370" w:author="Ivan Lopez" w:date="2015-06-17T17:12:00Z">
        <w:del w:id="1371" w:author="marcazal" w:date="2015-06-20T02:49:00Z">
          <w:r w:rsidRPr="00060C44" w:rsidDel="00EE3CB9">
            <w:rPr>
              <w:lang w:val="es-PY"/>
            </w:rPr>
            <w:delText>MDD</w:delText>
          </w:r>
        </w:del>
      </w:ins>
      <w:ins w:id="1372" w:author="Ivan Lopez" w:date="2015-06-17T17:13:00Z">
        <w:del w:id="1373" w:author="marcazal" w:date="2015-06-20T02:49:00Z">
          <w:r w:rsidRPr="00060C44" w:rsidDel="00EE3CB9">
            <w:rPr>
              <w:lang w:val="es-PY"/>
            </w:rPr>
            <w:delText>MDA</w:delText>
          </w:r>
        </w:del>
      </w:ins>
      <w:ins w:id="1374" w:author="magali" w:date="2015-06-09T13:54:00Z">
        <w:del w:id="1375" w:author="marcazal" w:date="2015-06-20T02:49:00Z">
          <w:r w:rsidR="00422BE5" w:rsidDel="00EE3CB9">
            <w:rPr>
              <w:lang w:val="es-PY"/>
            </w:rPr>
            <w:delText xml:space="preserve">los mismos (aplicando técnicas </w:delText>
          </w:r>
        </w:del>
      </w:ins>
      <w:del w:id="1376" w:author="marcazal" w:date="2015-06-20T02:49:00Z">
        <w:r w:rsidR="00422BE5" w:rsidDel="00EE3CB9">
          <w:rPr>
            <w:rStyle w:val="Refdecomentario"/>
            <w:rFonts w:eastAsiaTheme="minorEastAsia"/>
            <w:lang w:eastAsia="es-ES"/>
          </w:rPr>
          <w:commentReference w:id="1377"/>
        </w:r>
      </w:del>
      <w:ins w:id="1378" w:author="magali" w:date="2015-06-09T13:54:00Z">
        <w:del w:id="1379" w:author="marcazal" w:date="2015-06-20T02:49:00Z">
          <w:r w:rsidR="00422BE5" w:rsidDel="00EE3CB9">
            <w:rPr>
              <w:i/>
              <w:lang w:val="es-PY"/>
            </w:rPr>
            <w:delText>)</w:delText>
          </w:r>
        </w:del>
      </w:ins>
      <w:ins w:id="1380" w:author="magali" w:date="2015-06-09T13:55:00Z">
        <w:del w:id="1381" w:author="marcazal" w:date="2015-06-20T02:49:00Z">
          <w:r w:rsidR="00422BE5" w:rsidDel="00EE3CB9">
            <w:rPr>
              <w:lang w:val="es-PY"/>
            </w:rPr>
            <w:delText>dedonde</w:delText>
          </w:r>
        </w:del>
      </w:ins>
      <w:ins w:id="1382" w:author="magali" w:date="2015-06-09T13:56:00Z">
        <w:del w:id="1383" w:author="marcazal" w:date="2015-06-20T02:49:00Z">
          <w:r w:rsidR="00422BE5" w:rsidDel="00EE3CB9">
            <w:rPr>
              <w:lang w:val="es-PY"/>
            </w:rPr>
            <w:delText xml:space="preserve"> Algunos ejemplos son:</w:delText>
          </w:r>
        </w:del>
        <w:commentRangeStart w:id="1384"/>
        <w:del w:id="1385" w:author="marcazal" w:date="2015-06-18T08:07:00Z">
          <w:r w:rsidR="00422BE5" w:rsidDel="0025442F">
            <w:rPr>
              <w:lang w:val="es-PY"/>
            </w:rPr>
            <w:delText xml:space="preserve"> </w:delText>
          </w:r>
          <w:commentRangeEnd w:id="1384"/>
          <w:r w:rsidR="00422BE5" w:rsidDel="0025442F">
            <w:rPr>
              <w:rStyle w:val="Refdecomentario"/>
              <w:rFonts w:eastAsiaTheme="minorEastAsia"/>
              <w:lang w:eastAsia="es-ES"/>
            </w:rPr>
            <w:commentReference w:id="1384"/>
          </w:r>
        </w:del>
      </w:ins>
      <w:ins w:id="1386" w:author="Ivan Lopez" w:date="2015-06-17T17:06:00Z">
        <w:del w:id="1387" w:author="marcazal" w:date="2015-06-20T02:49:00Z">
          <w:r w:rsidR="00524FF6" w:rsidRPr="00524FF6" w:rsidDel="00EE3CB9">
            <w:rPr>
              <w:lang w:val="es-PY"/>
            </w:rPr>
            <w:delText>RIAsRIAs</w:delText>
          </w:r>
        </w:del>
      </w:ins>
      <w:del w:id="1388" w:author="marcazal" w:date="2015-06-20T02:49:00Z">
        <w:r w:rsidR="00422BE5" w:rsidDel="00EE3CB9">
          <w:rPr>
            <w:rStyle w:val="Refdecomentario"/>
            <w:rFonts w:eastAsiaTheme="minorEastAsia"/>
            <w:lang w:eastAsia="es-ES"/>
          </w:rPr>
          <w:commentReference w:id="1389"/>
        </w:r>
      </w:del>
    </w:p>
    <w:bookmarkEnd w:id="1262"/>
    <w:p w:rsidR="00385B5A" w:rsidRPr="004A4A22" w:rsidRDefault="00385B5A" w:rsidP="000551EF"/>
    <w:p w:rsidR="00C82022" w:rsidRPr="004A4A22" w:rsidRDefault="00C82022" w:rsidP="000551EF"/>
    <w:p w:rsidR="006E1839" w:rsidRPr="004A4A22" w:rsidRDefault="00AA40E8" w:rsidP="000551EF">
      <w:pPr>
        <w:rPr>
          <w:lang w:val="es-PY"/>
        </w:rPr>
      </w:pPr>
      <w:ins w:id="1390"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gali" w:date="2015-06-20T02:59:00Z" w:initials="m">
    <w:p w:rsidR="00E00CB2" w:rsidRDefault="00E00CB2">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E00CB2" w:rsidRDefault="00E00CB2">
      <w:pPr>
        <w:pStyle w:val="Textocomentario"/>
      </w:pPr>
      <w:r>
        <w:t>Considerar también la sugerencia de Nathalie que estuvimos conversando ésta mañana</w:t>
      </w:r>
    </w:p>
  </w:comment>
  <w:comment w:id="5" w:author="marcazal" w:date="2015-06-20T02:59:00Z" w:initials="m">
    <w:p w:rsidR="00BB64FF" w:rsidRDefault="00BB64FF">
      <w:pPr>
        <w:pStyle w:val="Textocomentario"/>
        <w:rPr>
          <w:rStyle w:val="Refdecomentario"/>
        </w:rPr>
      </w:pPr>
      <w:r>
        <w:rPr>
          <w:rStyle w:val="Refdecomentario"/>
        </w:rPr>
        <w:annotationRef/>
      </w:r>
      <w:r>
        <w:rPr>
          <w:rStyle w:val="Refdecomentario"/>
        </w:rPr>
        <w:t>Parar el capítulo 2 se me ocurre el nombre MARCO TEORICO DE LAS RICH INTERNET APPLICATIONS (</w:t>
      </w:r>
      <w:proofErr w:type="spellStart"/>
      <w:r>
        <w:rPr>
          <w:rStyle w:val="Refdecomentario"/>
        </w:rPr>
        <w:t>RIAs</w:t>
      </w:r>
      <w:proofErr w:type="spellEnd"/>
      <w:r>
        <w:rPr>
          <w:rStyle w:val="Refdecomentario"/>
        </w:rPr>
        <w:t>)</w:t>
      </w:r>
    </w:p>
    <w:p w:rsidR="00BB64FF" w:rsidRDefault="00BB64FF">
      <w:pPr>
        <w:pStyle w:val="Textocomentario"/>
      </w:pPr>
      <w:r>
        <w:rPr>
          <w:rStyle w:val="Refdecomentario"/>
        </w:rPr>
        <w:t>Para el Capítulo 3</w:t>
      </w:r>
      <w:r w:rsidR="00777F9F">
        <w:rPr>
          <w:rStyle w:val="Refdecomentario"/>
        </w:rPr>
        <w:t xml:space="preserve"> Estado del arte de la Ingeniería de Software dirigida por modelos para las </w:t>
      </w:r>
      <w:proofErr w:type="spellStart"/>
      <w:r w:rsidR="00777F9F">
        <w:rPr>
          <w:rStyle w:val="Refdecomentario"/>
        </w:rPr>
        <w:t>RIAs</w:t>
      </w:r>
      <w:proofErr w:type="spellEnd"/>
    </w:p>
  </w:comment>
  <w:comment w:id="9" w:author="magali" w:date="2015-06-20T02:59:00Z" w:initials="m">
    <w:p w:rsidR="00E00CB2" w:rsidRDefault="00E00CB2">
      <w:pPr>
        <w:pStyle w:val="Textocomentario"/>
      </w:pPr>
      <w:r>
        <w:rPr>
          <w:rStyle w:val="Refdecomentario"/>
        </w:rPr>
        <w:annotationRef/>
      </w:r>
      <w:r>
        <w:t>Queda bien que cada capítulo tenga una breve introducción que básicamente resuma el contenido del capítulo.</w:t>
      </w:r>
    </w:p>
  </w:comment>
  <w:comment w:id="16" w:author="magali" w:date="2015-06-20T02:59:00Z" w:initials="m">
    <w:p w:rsidR="00E00CB2" w:rsidRDefault="00E00CB2">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30" w:author="magali" w:date="2015-06-20T02:59:00Z" w:initials="m">
    <w:p w:rsidR="00E00CB2" w:rsidRDefault="00E00CB2">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151" w:author="magali" w:date="2015-06-20T02:59:00Z" w:initials="m">
    <w:p w:rsidR="00E00CB2" w:rsidRDefault="00E00CB2">
      <w:pPr>
        <w:pStyle w:val="Textocomentario"/>
      </w:pPr>
      <w:r>
        <w:rPr>
          <w:rStyle w:val="Refdecomentario"/>
        </w:rPr>
        <w:annotationRef/>
      </w:r>
      <w:r>
        <w:t>No habría algún otro estudio un poco más reciente?.. 2007 ya es medio antiguo</w:t>
      </w:r>
    </w:p>
  </w:comment>
  <w:comment w:id="218" w:author="magali" w:date="2015-06-20T02:59:00Z" w:initials="m">
    <w:p w:rsidR="00E00CB2" w:rsidRDefault="00E00CB2">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220" w:author="magali" w:date="2015-06-20T02:59:00Z" w:initials="m">
    <w:p w:rsidR="00E00CB2" w:rsidRDefault="00E00CB2">
      <w:pPr>
        <w:pStyle w:val="Textocomentario"/>
      </w:pPr>
      <w:r>
        <w:rPr>
          <w:rStyle w:val="Refdecomentario"/>
        </w:rPr>
        <w:annotationRef/>
      </w:r>
      <w:r>
        <w:t>Yo no pondría todavía esto, es decir, aquí estamos explorando el marco teórico y estado del arte, luego nos ayudará a justificar el trabajo</w:t>
      </w:r>
    </w:p>
  </w:comment>
  <w:comment w:id="253" w:author="magali" w:date="2015-06-20T02:59:00Z" w:initials="m">
    <w:p w:rsidR="00E00CB2" w:rsidRDefault="00E00CB2">
      <w:pPr>
        <w:pStyle w:val="Textocomentario"/>
      </w:pPr>
      <w:r>
        <w:rPr>
          <w:rStyle w:val="Refdecomentario"/>
        </w:rPr>
        <w:annotationRef/>
      </w:r>
      <w:r>
        <w:t>No me queda claro si la elección se refiere seleccionar herramientas para realiza análisis o para utilizarla</w:t>
      </w:r>
    </w:p>
  </w:comment>
  <w:comment w:id="259" w:author="magali" w:date="2015-06-20T02:59:00Z" w:initials="m">
    <w:p w:rsidR="00E00CB2" w:rsidRDefault="00E00CB2">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315" w:author="magali" w:date="2015-06-20T02:59:00Z" w:initials="m">
    <w:p w:rsidR="00E00CB2" w:rsidRDefault="00E00CB2">
      <w:pPr>
        <w:pStyle w:val="Textocomentario"/>
      </w:pPr>
      <w:r>
        <w:rPr>
          <w:rStyle w:val="Refdecomentario"/>
        </w:rPr>
        <w:annotationRef/>
      </w:r>
      <w:r>
        <w:t>Unificar las cursivas a los nombres en inglés, o lenguajes/herramientas/técnicas</w:t>
      </w:r>
    </w:p>
  </w:comment>
  <w:comment w:id="336" w:author="magali" w:date="2015-06-20T02:59:00Z" w:initials="m">
    <w:p w:rsidR="00E00CB2" w:rsidRDefault="00E00CB2">
      <w:pPr>
        <w:pStyle w:val="Textocomentario"/>
      </w:pPr>
      <w:r>
        <w:rPr>
          <w:rStyle w:val="Refdecomentario"/>
        </w:rPr>
        <w:annotationRef/>
      </w:r>
      <w:r>
        <w:t>Aquí creo que no está muy bien decir que pueden tomarse los enfoques MDD o MDA, ya que parecen como dos caminos diferentes, sin embargo, podemos decir que MDA es una especificación para MDD, es decir MDD contiene a MDA.. (se entiende?)..</w:t>
      </w:r>
    </w:p>
  </w:comment>
  <w:comment w:id="481" w:author="magali" w:date="2015-06-20T02:59:00Z" w:initials="m">
    <w:p w:rsidR="00E00CB2" w:rsidRDefault="00E00CB2">
      <w:pPr>
        <w:pStyle w:val="Textocomentario"/>
      </w:pPr>
      <w:r>
        <w:rPr>
          <w:rStyle w:val="Refdecomentario"/>
        </w:rPr>
        <w:annotationRef/>
      </w:r>
      <w:r>
        <w:t xml:space="preserve">Iván.. no estoy segura si en todo el documento escribes </w:t>
      </w:r>
      <w:proofErr w:type="spellStart"/>
      <w:r w:rsidRPr="00524FF6">
        <w:t>RIAs</w:t>
      </w:r>
      <w:proofErr w:type="spellEnd"/>
      <w:r>
        <w:t xml:space="preserve"> (todo con mayúscula) o </w:t>
      </w:r>
      <w:proofErr w:type="spellStart"/>
      <w:r>
        <w:t>RIAs</w:t>
      </w:r>
      <w:proofErr w:type="spellEnd"/>
      <w:r>
        <w:t xml:space="preserve"> (la s con minúscula), estuve cambiando al segundo formato pero te pido que verifiques en todo el documento y lo unifiques.</w:t>
      </w:r>
    </w:p>
  </w:comment>
  <w:comment w:id="482" w:author="marcazal" w:date="2015-06-20T02:59:00Z" w:initials="m">
    <w:p w:rsidR="001E6F09" w:rsidRDefault="001E6F09">
      <w:pPr>
        <w:pStyle w:val="Textocomentario"/>
      </w:pPr>
      <w:r>
        <w:rPr>
          <w:rStyle w:val="Refdecomentario"/>
        </w:rPr>
        <w:annotationRef/>
      </w:r>
      <w:r>
        <w:t xml:space="preserve">Se unificó todo a </w:t>
      </w:r>
      <w:proofErr w:type="spellStart"/>
      <w:r>
        <w:t>RIAs</w:t>
      </w:r>
      <w:proofErr w:type="spellEnd"/>
    </w:p>
  </w:comment>
  <w:comment w:id="519" w:author="magali" w:date="2015-06-20T02:59:00Z" w:initials="m">
    <w:p w:rsidR="00E00CB2" w:rsidRDefault="00E00CB2">
      <w:pPr>
        <w:pStyle w:val="Textocomentario"/>
      </w:pPr>
      <w:r>
        <w:rPr>
          <w:rStyle w:val="Refdecomentario"/>
        </w:rPr>
        <w:annotationRef/>
      </w:r>
      <w:r>
        <w:t xml:space="preserve">Mejor colocas el o los apellidos de los autores de la propuesta y la cita bibliográfica </w:t>
      </w:r>
      <w:proofErr w:type="spellStart"/>
      <w:r>
        <w:t>podés</w:t>
      </w:r>
      <w:proofErr w:type="spellEnd"/>
      <w:r>
        <w:t xml:space="preserve"> llevar al final de la oración</w:t>
      </w:r>
    </w:p>
  </w:comment>
  <w:comment w:id="564" w:author="marcazal" w:date="2015-06-20T02:59:00Z" w:initials="m">
    <w:p w:rsidR="001E6F09" w:rsidRDefault="001E6F09">
      <w:pPr>
        <w:pStyle w:val="Textocomentario"/>
      </w:pPr>
      <w:r>
        <w:rPr>
          <w:rStyle w:val="Refdecomentario"/>
        </w:rPr>
        <w:annotationRef/>
      </w:r>
      <w:r>
        <w:t>Por algún motivo se borro la bibliografía de este trabajo, ya le agregué</w:t>
      </w:r>
    </w:p>
  </w:comment>
  <w:comment w:id="560" w:author="Ivan Lopez" w:date="2015-06-20T02:59:00Z" w:initials="IL">
    <w:p w:rsidR="00E00CB2" w:rsidRDefault="00E00CB2">
      <w:pPr>
        <w:pStyle w:val="Textocomentario"/>
      </w:pPr>
      <w:r>
        <w:rPr>
          <w:rStyle w:val="Refdecomentario"/>
        </w:rPr>
        <w:annotationRef/>
      </w:r>
      <w:r>
        <w:t>Agregar fuente</w:t>
      </w:r>
    </w:p>
  </w:comment>
  <w:comment w:id="579" w:author="magali" w:date="2015-06-20T02:59:00Z" w:initials="m">
    <w:p w:rsidR="00E00CB2" w:rsidRDefault="00E00CB2">
      <w:pPr>
        <w:pStyle w:val="Textocomentario"/>
      </w:pPr>
      <w:r>
        <w:rPr>
          <w:rStyle w:val="Refdecomentario"/>
        </w:rPr>
        <w:annotationRef/>
      </w:r>
      <w:r>
        <w:t xml:space="preserve">Entiendo que si es una figura copiada de algún </w:t>
      </w:r>
      <w:proofErr w:type="spellStart"/>
      <w:r>
        <w:t>paper</w:t>
      </w:r>
      <w:proofErr w:type="spellEnd"/>
      <w:r>
        <w:t>, se debe indicar de donde se sacó</w:t>
      </w:r>
    </w:p>
  </w:comment>
  <w:comment w:id="580" w:author="marcazal" w:date="2015-06-20T02:59:00Z" w:initials="m">
    <w:p w:rsidR="001E6F09" w:rsidRDefault="001E6F09">
      <w:pPr>
        <w:pStyle w:val="Textocomentario"/>
      </w:pPr>
      <w:r>
        <w:rPr>
          <w:rStyle w:val="Refdecomentario"/>
        </w:rPr>
        <w:annotationRef/>
      </w:r>
      <w:r>
        <w:t>Todas las imágenes son copiadas del los autores referenciados en cada metodología web presentada.</w:t>
      </w:r>
    </w:p>
  </w:comment>
  <w:comment w:id="581" w:author="Ivan Lopez" w:date="2015-06-20T02:59:00Z" w:initials="IL">
    <w:p w:rsidR="00E00CB2" w:rsidRDefault="00E00CB2">
      <w:pPr>
        <w:pStyle w:val="Textocomentario"/>
      </w:pPr>
      <w:r>
        <w:rPr>
          <w:rStyle w:val="Refdecomentario"/>
        </w:rPr>
        <w:annotationRef/>
      </w:r>
      <w:r>
        <w:t xml:space="preserve">Efectivamente es una imagen de un </w:t>
      </w:r>
      <w:proofErr w:type="spellStart"/>
      <w:r>
        <w:t>paper</w:t>
      </w:r>
      <w:proofErr w:type="spellEnd"/>
      <w:r>
        <w:t>, más arriba agregue la fuente del trabajo</w:t>
      </w:r>
    </w:p>
  </w:comment>
  <w:comment w:id="896" w:author="magali" w:date="2015-06-20T02:59:00Z" w:initials="m">
    <w:p w:rsidR="00E00CB2" w:rsidRDefault="00E00CB2">
      <w:pPr>
        <w:pStyle w:val="Textocomentario"/>
      </w:pPr>
      <w:r>
        <w:rPr>
          <w:rStyle w:val="Refdecomentario"/>
        </w:rPr>
        <w:annotationRef/>
      </w:r>
      <w:r>
        <w:t>Trataría de mejorar un poco la tabla comparativa si es que se puede.. y no sé si colocar todas las metodologías, ya que has justificado el motivo por el cual te centrarías sólo en algunas.. a ver qué opina Nati.</w:t>
      </w:r>
    </w:p>
    <w:p w:rsidR="00E00CB2" w:rsidRDefault="00E00CB2">
      <w:pPr>
        <w:pStyle w:val="Textocomentario"/>
      </w:pPr>
    </w:p>
    <w:p w:rsidR="00E00CB2" w:rsidRDefault="00E00CB2">
      <w:pPr>
        <w:pStyle w:val="Textocomentario"/>
      </w:pPr>
      <w:r>
        <w:t>Pondría viñeta o algún dibujito en lugar de sí.. para que quede más lindo.. y podrías hacer el cuadro con alguna otra herramienta y luego insertarlo aquí como imagen, te ayudará a manipularla mejor</w:t>
      </w:r>
    </w:p>
  </w:comment>
  <w:comment w:id="937" w:author="magali" w:date="2015-06-20T02:59:00Z" w:initials="m">
    <w:p w:rsidR="00E00CB2" w:rsidRDefault="00E00CB2">
      <w:pPr>
        <w:pStyle w:val="Textocomentario"/>
      </w:pPr>
      <w:r>
        <w:rPr>
          <w:rStyle w:val="Refdecomentario"/>
        </w:rPr>
        <w:annotationRef/>
      </w:r>
      <w:r>
        <w:t xml:space="preserve">Modelos estándares quisiste decir? .. (doble negación implica una afirmación </w:t>
      </w:r>
      <w:r>
        <w:sym w:font="Wingdings" w:char="F04A"/>
      </w:r>
      <w:r>
        <w:t>)</w:t>
      </w:r>
    </w:p>
  </w:comment>
  <w:comment w:id="938" w:author="magali" w:date="2015-06-20T02:59:00Z" w:initials="m">
    <w:p w:rsidR="00E00CB2" w:rsidRDefault="00E00CB2">
      <w:pPr>
        <w:pStyle w:val="Textocomentario"/>
      </w:pPr>
      <w:r>
        <w:rPr>
          <w:rStyle w:val="Refdecomentario"/>
        </w:rPr>
        <w:annotationRef/>
      </w:r>
      <w:r>
        <w:t>No colocaría esto como justificación a no ser de que efectivamente exista evidencia para afirmarlo</w:t>
      </w:r>
    </w:p>
  </w:comment>
  <w:comment w:id="939" w:author="magali" w:date="2015-06-20T02:59:00Z" w:initials="m">
    <w:p w:rsidR="00E00CB2" w:rsidRDefault="00E00CB2">
      <w:pPr>
        <w:pStyle w:val="Textocomentario"/>
      </w:pPr>
      <w:r>
        <w:rPr>
          <w:rStyle w:val="Refdecomentario"/>
        </w:rPr>
        <w:annotationRef/>
      </w:r>
      <w:r>
        <w:t>Por qué es importante que esté basado en UML? Esta justificación hay que reforzarla, porque se menciona mucho este punto.</w:t>
      </w:r>
    </w:p>
  </w:comment>
  <w:comment w:id="1252" w:author="magali" w:date="2015-06-20T02:59:00Z" w:initials="m">
    <w:p w:rsidR="00E00CB2" w:rsidRDefault="00E00CB2">
      <w:pPr>
        <w:pStyle w:val="Textocomentario"/>
      </w:pPr>
      <w:r>
        <w:rPr>
          <w:rStyle w:val="Refdecomentario"/>
        </w:rPr>
        <w:annotationRef/>
      </w:r>
      <w:r>
        <w:t xml:space="preserve">Aquí habría que agregar una subsección explicando la capa de presentación de </w:t>
      </w:r>
      <w:proofErr w:type="spellStart"/>
      <w:r>
        <w:t>MoWebA</w:t>
      </w:r>
      <w:proofErr w:type="spellEnd"/>
      <w:r>
        <w:t xml:space="preserve">, según estuvimos conversando esta mañana con Nathalie, y utilizando algún ejemplo que permita comprender mejor los elementos de presentación de </w:t>
      </w:r>
      <w:proofErr w:type="spellStart"/>
      <w:r>
        <w:t>MoWebA</w:t>
      </w:r>
      <w:proofErr w:type="spellEnd"/>
    </w:p>
  </w:comment>
  <w:comment w:id="1303" w:author="marcazal" w:date="2015-06-20T02:59:00Z" w:initials="m">
    <w:p w:rsidR="00F57940" w:rsidRDefault="00F57940">
      <w:pPr>
        <w:pStyle w:val="Textocomentario"/>
      </w:pPr>
      <w:r>
        <w:rPr>
          <w:rStyle w:val="Refdecomentario"/>
        </w:rPr>
        <w:annotationRef/>
      </w:r>
      <w:r>
        <w:t>No sé por qué no muestra los párrafos que eliminé</w:t>
      </w:r>
    </w:p>
  </w:comment>
  <w:comment w:id="1308" w:author="magali" w:date="2015-06-20T02:59:00Z" w:initials="m">
    <w:p w:rsidR="00E00CB2" w:rsidRDefault="00E00CB2">
      <w:pPr>
        <w:pStyle w:val="Textocomentario"/>
      </w:pPr>
      <w:r>
        <w:rPr>
          <w:rStyle w:val="Refdecomentario"/>
        </w:rPr>
        <w:annotationRef/>
      </w:r>
      <w:r>
        <w:t>No está claro qué se quiso indicar con esta frase</w:t>
      </w:r>
    </w:p>
  </w:comment>
  <w:comment w:id="1309" w:author="magali" w:date="2015-06-20T02:59:00Z" w:initials="m">
    <w:p w:rsidR="00E00CB2" w:rsidRDefault="00E00CB2">
      <w:pPr>
        <w:pStyle w:val="Textocomentario"/>
      </w:pPr>
      <w:r>
        <w:rPr>
          <w:rStyle w:val="Refdecomentario"/>
        </w:rPr>
        <w:annotationRef/>
      </w:r>
      <w:r>
        <w:t>Revisar frase y mejorarla</w:t>
      </w:r>
    </w:p>
  </w:comment>
  <w:comment w:id="1362" w:author="magali" w:date="2015-06-20T02:59:00Z" w:initials="m">
    <w:p w:rsidR="00E00CB2" w:rsidRDefault="00E00CB2" w:rsidP="001770C9">
      <w:pPr>
        <w:pStyle w:val="Textocomentario"/>
      </w:pPr>
      <w:r>
        <w:rPr>
          <w:rStyle w:val="Refdecomentario"/>
        </w:rPr>
        <w:annotationRef/>
      </w:r>
      <w:r>
        <w:t>Unificar las cursivas a los nombres en inglés, o lenguajes/herramientas/técnicas</w:t>
      </w:r>
    </w:p>
  </w:comment>
  <w:comment w:id="1377" w:author="magali" w:date="2015-06-20T02:59:00Z" w:initials="m">
    <w:p w:rsidR="00E00CB2" w:rsidRDefault="00E00CB2">
      <w:pPr>
        <w:pStyle w:val="Textocomentario"/>
      </w:pPr>
      <w:r>
        <w:rPr>
          <w:rStyle w:val="Refdecomentario"/>
        </w:rPr>
        <w:annotationRef/>
      </w:r>
      <w:r>
        <w:t>Aclaraste en algún lugar qué significan estas siglas?</w:t>
      </w:r>
    </w:p>
  </w:comment>
  <w:comment w:id="1384" w:author="magali" w:date="2015-06-20T02:59:00Z" w:initials="m">
    <w:p w:rsidR="00E00CB2" w:rsidRDefault="00E00CB2">
      <w:pPr>
        <w:pStyle w:val="Textocomentario"/>
      </w:pPr>
      <w:r>
        <w:rPr>
          <w:rStyle w:val="Refdecomentario"/>
        </w:rPr>
        <w:annotationRef/>
      </w:r>
      <w:r>
        <w:t>Mencionar las propuestas que estuviste presentando en el capítulo</w:t>
      </w:r>
    </w:p>
  </w:comment>
  <w:comment w:id="1389" w:author="magali" w:date="2015-06-20T02:59:00Z" w:initials="m">
    <w:p w:rsidR="00E00CB2" w:rsidRDefault="00E00CB2">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A47" w:rsidRDefault="00124A47" w:rsidP="00875FB2">
      <w:pPr>
        <w:spacing w:after="0" w:line="240" w:lineRule="auto"/>
      </w:pPr>
      <w:r>
        <w:separator/>
      </w:r>
    </w:p>
  </w:endnote>
  <w:endnote w:type="continuationSeparator" w:id="0">
    <w:p w:rsidR="00124A47" w:rsidRDefault="00124A47"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A47" w:rsidRDefault="00124A47" w:rsidP="00875FB2">
      <w:pPr>
        <w:spacing w:after="0" w:line="240" w:lineRule="auto"/>
      </w:pPr>
      <w:r>
        <w:separator/>
      </w:r>
    </w:p>
  </w:footnote>
  <w:footnote w:type="continuationSeparator" w:id="0">
    <w:p w:rsidR="00124A47" w:rsidRDefault="00124A47" w:rsidP="00875FB2">
      <w:pPr>
        <w:spacing w:after="0" w:line="240" w:lineRule="auto"/>
      </w:pPr>
      <w:r>
        <w:continuationSeparator/>
      </w:r>
    </w:p>
  </w:footnote>
  <w:footnote w:id="1">
    <w:p w:rsidR="00E00CB2" w:rsidRPr="006934C2" w:rsidRDefault="00E00CB2" w:rsidP="00875FB2">
      <w:pPr>
        <w:pStyle w:val="Textonotapie"/>
        <w:rPr>
          <w:rFonts w:cstheme="minorHAnsi"/>
          <w:sz w:val="14"/>
          <w:szCs w:val="16"/>
          <w:lang w:val="en-US"/>
        </w:rPr>
      </w:pPr>
      <w:r w:rsidRPr="006934C2">
        <w:rPr>
          <w:rStyle w:val="Refdenotaalpie"/>
          <w:rFonts w:cstheme="minorHAnsi"/>
          <w:sz w:val="14"/>
          <w:szCs w:val="16"/>
        </w:rPr>
        <w:footnoteRef/>
      </w:r>
      <w:r w:rsidRPr="006934C2">
        <w:rPr>
          <w:rFonts w:cstheme="minorHAnsi"/>
          <w:sz w:val="14"/>
          <w:szCs w:val="16"/>
          <w:lang w:val="en-US"/>
        </w:rPr>
        <w:t xml:space="preserve"> </w:t>
      </w:r>
      <w:r>
        <w:rPr>
          <w:rFonts w:cstheme="minorHAnsi"/>
          <w:sz w:val="14"/>
          <w:szCs w:val="16"/>
          <w:lang w:val="en-US"/>
        </w:rPr>
        <w:t>Wikipedia-</w:t>
      </w:r>
      <w:r w:rsidRPr="006934C2">
        <w:rPr>
          <w:rFonts w:cstheme="minorHAnsi"/>
          <w:sz w:val="14"/>
          <w:szCs w:val="16"/>
          <w:lang w:val="en-US"/>
        </w:rPr>
        <w:t xml:space="preserve"> </w:t>
      </w:r>
      <w:r w:rsidRPr="006934C2">
        <w:rPr>
          <w:rFonts w:cstheme="minorHAnsi"/>
          <w:i/>
          <w:sz w:val="14"/>
          <w:szCs w:val="16"/>
          <w:lang w:val="en-US"/>
        </w:rPr>
        <w:t>Rich internet applications</w:t>
      </w:r>
      <w:r w:rsidRPr="006934C2">
        <w:rPr>
          <w:rFonts w:cstheme="minorHAnsi"/>
          <w:sz w:val="14"/>
          <w:szCs w:val="16"/>
          <w:lang w:val="en-US"/>
        </w:rPr>
        <w:t xml:space="preserve">: </w:t>
      </w:r>
      <w:r w:rsidR="000254F9">
        <w:fldChar w:fldCharType="begin"/>
      </w:r>
      <w:r w:rsidR="000254F9" w:rsidRPr="0093596E">
        <w:rPr>
          <w:lang w:val="en-US"/>
          <w:rPrChange w:id="34" w:author="marcazal" w:date="2015-06-20T21:22:00Z">
            <w:rPr/>
          </w:rPrChange>
        </w:rPr>
        <w:instrText>HYPERLINK "http://en.wikipedia.org/wiki/Rich_Internet_application"</w:instrText>
      </w:r>
      <w:r w:rsidR="000254F9">
        <w:fldChar w:fldCharType="separate"/>
      </w:r>
      <w:r w:rsidRPr="006934C2">
        <w:rPr>
          <w:rStyle w:val="Hipervnculo"/>
          <w:rFonts w:cstheme="minorHAnsi"/>
          <w:color w:val="000000" w:themeColor="text1"/>
          <w:sz w:val="14"/>
          <w:szCs w:val="16"/>
          <w:lang w:val="en-US"/>
        </w:rPr>
        <w:t>http://en.wikipedia.org/wiki/Rich_Internet_application</w:t>
      </w:r>
      <w:r w:rsidR="000254F9">
        <w:fldChar w:fldCharType="end"/>
      </w:r>
      <w:r w:rsidRPr="006934C2">
        <w:rPr>
          <w:rFonts w:cstheme="minorHAnsi"/>
          <w:sz w:val="14"/>
          <w:szCs w:val="16"/>
          <w:lang w:val="en-US"/>
        </w:rPr>
        <w:t xml:space="preserve"> 2015</w:t>
      </w:r>
    </w:p>
    <w:p w:rsidR="00E00CB2" w:rsidRDefault="00E00CB2" w:rsidP="00875FB2">
      <w:pPr>
        <w:pStyle w:val="Textonotapie"/>
        <w:rPr>
          <w:lang w:val="en-US"/>
        </w:rPr>
      </w:pPr>
    </w:p>
  </w:footnote>
  <w:footnote w:id="2">
    <w:p w:rsidR="00E00CB2" w:rsidRPr="00BC355D" w:rsidRDefault="00E00CB2"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E00CB2" w:rsidRPr="003612A0" w:rsidRDefault="00E00CB2"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rsidR="000254F9">
        <w:fldChar w:fldCharType="begin"/>
      </w:r>
      <w:r w:rsidR="000254F9" w:rsidRPr="0093596E">
        <w:rPr>
          <w:lang w:val="en-US"/>
          <w:rPrChange w:id="146" w:author="marcazal" w:date="2015-06-20T21:22:00Z">
            <w:rPr/>
          </w:rPrChange>
        </w:rPr>
        <w:instrText>HYPERLINK "http://www.adobe.com/products/air.html"</w:instrText>
      </w:r>
      <w:r w:rsidR="000254F9">
        <w:fldChar w:fldCharType="separate"/>
      </w:r>
      <w:r w:rsidRPr="003612A0">
        <w:rPr>
          <w:rStyle w:val="Hipervnculo"/>
          <w:color w:val="000000" w:themeColor="text1"/>
          <w:sz w:val="14"/>
          <w:szCs w:val="16"/>
          <w:lang w:val="en-US"/>
        </w:rPr>
        <w:t>http://www.adobe.com/products/air.html</w:t>
      </w:r>
      <w:r w:rsidR="000254F9">
        <w:fldChar w:fldCharType="end"/>
      </w:r>
      <w:r w:rsidRPr="003612A0">
        <w:rPr>
          <w:sz w:val="14"/>
          <w:szCs w:val="16"/>
          <w:lang w:val="en-US"/>
        </w:rPr>
        <w:t xml:space="preserve"> 2015</w:t>
      </w:r>
    </w:p>
  </w:footnote>
  <w:footnote w:id="4">
    <w:p w:rsidR="00E00CB2" w:rsidRDefault="00E00CB2"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 xml:space="preserve">Describe un estilo de </w:t>
      </w:r>
      <w:del w:id="202" w:author="marcazal" w:date="2015-06-20T01:51:00Z">
        <w:r w:rsidDel="000F1C98">
          <w:rPr>
            <w:rFonts w:ascii="Times New Roman" w:hAnsi="Times New Roman" w:cs="Times New Roman"/>
            <w:color w:val="252525"/>
            <w:sz w:val="14"/>
            <w:szCs w:val="14"/>
            <w:shd w:val="clear" w:color="auto" w:fill="FFFFFF"/>
          </w:rPr>
          <w:delText>comunicacion</w:delText>
        </w:r>
      </w:del>
      <w:ins w:id="203" w:author="marcazal" w:date="2015-06-20T01:51:00Z">
        <w:r w:rsidR="000F1C98">
          <w:rPr>
            <w:rFonts w:ascii="Times New Roman" w:hAnsi="Times New Roman" w:cs="Times New Roman"/>
            <w:color w:val="252525"/>
            <w:sz w:val="14"/>
            <w:szCs w:val="14"/>
            <w:shd w:val="clear" w:color="auto" w:fill="FFFFFF"/>
          </w:rPr>
          <w:t>comunicación</w:t>
        </w:r>
      </w:ins>
      <w:r>
        <w:rPr>
          <w:rFonts w:ascii="Times New Roman" w:hAnsi="Times New Roman" w:cs="Times New Roman"/>
          <w:color w:val="252525"/>
          <w:sz w:val="14"/>
          <w:szCs w:val="14"/>
          <w:shd w:val="clear" w:color="auto" w:fill="FFFFFF"/>
        </w:rPr>
        <w:t xml:space="preserve"> sobre</w:t>
      </w:r>
      <w:r>
        <w:rPr>
          <w:rStyle w:val="apple-converted-space"/>
          <w:rFonts w:ascii="Times New Roman" w:hAnsi="Times New Roman" w:cs="Times New Roman"/>
          <w:color w:val="252525"/>
          <w:sz w:val="14"/>
          <w:szCs w:val="14"/>
          <w:shd w:val="clear" w:color="auto" w:fill="FFFFFF"/>
        </w:rPr>
        <w:t> </w:t>
      </w:r>
      <w:del w:id="204" w:author="marcazal" w:date="2015-06-20T01:50:00Z">
        <w:r w:rsidR="000254F9" w:rsidDel="000F1C98">
          <w:fldChar w:fldCharType="begin"/>
        </w:r>
        <w:r w:rsidDel="000F1C98">
          <w:delInstrText>HYPERLINK "http://es.wikipedia.org/wiki/Internet" \o "Internet"</w:delInstrText>
        </w:r>
        <w:r w:rsidR="000254F9" w:rsidDel="000F1C98">
          <w:fldChar w:fldCharType="separate"/>
        </w:r>
        <w:r w:rsidRPr="000F1C98" w:rsidDel="000F1C98">
          <w:rPr>
            <w:rFonts w:ascii="Times New Roman" w:hAnsi="Times New Roman" w:cs="Times New Roman"/>
            <w:sz w:val="14"/>
            <w:szCs w:val="14"/>
            <w:shd w:val="clear" w:color="auto" w:fill="FFFFFF"/>
          </w:rPr>
          <w:delText>Internet</w:delText>
        </w:r>
        <w:r w:rsidR="000254F9" w:rsidDel="000F1C98">
          <w:fldChar w:fldCharType="end"/>
        </w:r>
      </w:del>
      <w:ins w:id="205" w:author="marcazal" w:date="2015-06-20T01:50:00Z">
        <w:r w:rsidR="000F1C98" w:rsidRPr="000F1C98">
          <w:rPr>
            <w:rFonts w:ascii="Times New Roman" w:hAnsi="Times New Roman" w:cs="Times New Roman"/>
            <w:sz w:val="14"/>
            <w:szCs w:val="14"/>
            <w:shd w:val="clear" w:color="auto" w:fill="FFFFFF"/>
          </w:rPr>
          <w:t>Internet</w:t>
        </w:r>
      </w:ins>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del w:id="206" w:author="marcazal" w:date="2015-06-20T01:51:00Z">
        <w:r w:rsidR="000254F9" w:rsidDel="000F1C98">
          <w:fldChar w:fldCharType="begin"/>
        </w:r>
        <w:r w:rsidDel="000F1C98">
          <w:delInstrText>HYPERLINK "http://es.wikipedia.org/wiki/Servidor" \o "Servidor"</w:delInstrText>
        </w:r>
        <w:r w:rsidR="000254F9" w:rsidDel="000F1C98">
          <w:fldChar w:fldCharType="separate"/>
        </w:r>
        <w:r w:rsidRPr="000F1C98" w:rsidDel="000F1C98">
          <w:rPr>
            <w:rFonts w:ascii="Times New Roman" w:hAnsi="Times New Roman" w:cs="Times New Roman"/>
            <w:sz w:val="14"/>
            <w:szCs w:val="14"/>
            <w:shd w:val="clear" w:color="auto" w:fill="FFFFFF"/>
          </w:rPr>
          <w:delText>servidor</w:delText>
        </w:r>
        <w:r w:rsidR="000254F9" w:rsidDel="000F1C98">
          <w:fldChar w:fldCharType="end"/>
        </w:r>
      </w:del>
      <w:ins w:id="207" w:author="marcazal" w:date="2015-06-20T01:51:00Z">
        <w:r w:rsidR="000F1C98" w:rsidRPr="000F1C98">
          <w:rPr>
            <w:rFonts w:ascii="Times New Roman" w:hAnsi="Times New Roman" w:cs="Times New Roman"/>
            <w:sz w:val="14"/>
            <w:szCs w:val="14"/>
            <w:shd w:val="clear" w:color="auto" w:fill="FFFFFF"/>
          </w:rPr>
          <w:t>servidor</w:t>
        </w:r>
      </w:ins>
      <w:r>
        <w:rPr>
          <w:rFonts w:ascii="Times New Roman" w:hAnsi="Times New Roman" w:cs="Times New Roman"/>
          <w:sz w:val="14"/>
          <w:szCs w:val="14"/>
        </w:rPr>
        <w:t>.</w:t>
      </w:r>
    </w:p>
  </w:footnote>
  <w:footnote w:id="5">
    <w:p w:rsidR="00E00CB2" w:rsidRPr="00E261A7" w:rsidRDefault="00E00CB2">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hyperlink r:id="rId2" w:history="1">
        <w:r w:rsidRPr="00E261A7">
          <w:rPr>
            <w:rStyle w:val="Hipervnculo"/>
            <w:color w:val="000000" w:themeColor="text1"/>
            <w:sz w:val="14"/>
            <w:lang w:val="en-US"/>
          </w:rPr>
          <w:t>http://designingwebinterfaces.com/essential_controls</w:t>
        </w:r>
      </w:hyperlink>
      <w:r w:rsidRPr="00E261A7">
        <w:rPr>
          <w:color w:val="000000" w:themeColor="text1"/>
          <w:sz w:val="14"/>
          <w:lang w:val="en-US"/>
        </w:rPr>
        <w:t xml:space="preserve"> 2009</w:t>
      </w:r>
    </w:p>
  </w:footnote>
  <w:footnote w:id="6">
    <w:p w:rsidR="00E00CB2" w:rsidRPr="00E261A7" w:rsidRDefault="00E00CB2">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hyperlink r:id="rId3" w:history="1">
        <w:r w:rsidRPr="00E261A7">
          <w:rPr>
            <w:rStyle w:val="Hipervnculo"/>
            <w:color w:val="000000" w:themeColor="text1"/>
            <w:sz w:val="14"/>
            <w:lang w:val="en-US"/>
          </w:rPr>
          <w:t>http://www.uxbooth.com/articles/essential-controls-for-web-applications/</w:t>
        </w:r>
      </w:hyperlink>
      <w:r w:rsidRPr="00E261A7">
        <w:rPr>
          <w:color w:val="000000" w:themeColor="text1"/>
          <w:sz w:val="14"/>
          <w:lang w:val="en-US"/>
        </w:rPr>
        <w:t xml:space="preserve"> 2010</w:t>
      </w:r>
    </w:p>
  </w:footnote>
  <w:footnote w:id="7">
    <w:p w:rsidR="00E00CB2" w:rsidRPr="0093596E" w:rsidRDefault="00E00CB2"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hyperlink r:id="rId4" w:history="1">
        <w:r w:rsidRPr="0093596E">
          <w:rPr>
            <w:rStyle w:val="Hipervnculo"/>
            <w:color w:val="000000" w:themeColor="text1"/>
            <w:sz w:val="14"/>
            <w:lang w:val="en-US"/>
          </w:rPr>
          <w:t>http://jqueryui.com/</w:t>
        </w:r>
      </w:hyperlink>
      <w:r w:rsidRPr="0093596E">
        <w:rPr>
          <w:color w:val="000000" w:themeColor="text1"/>
          <w:sz w:val="14"/>
          <w:lang w:val="en-US"/>
        </w:rPr>
        <w:t xml:space="preserve"> 2015 </w:t>
      </w:r>
    </w:p>
  </w:footnote>
  <w:footnote w:id="8">
    <w:p w:rsidR="00E00CB2" w:rsidRPr="0093596E" w:rsidRDefault="00E00CB2"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w:t>
      </w:r>
      <w:proofErr w:type="spellStart"/>
      <w:r w:rsidRPr="0093596E">
        <w:rPr>
          <w:b/>
          <w:color w:val="000000" w:themeColor="text1"/>
          <w:sz w:val="14"/>
          <w:lang w:val="en-US"/>
        </w:rPr>
        <w:t>Plugin</w:t>
      </w:r>
      <w:proofErr w:type="spellEnd"/>
      <w:r w:rsidRPr="0093596E">
        <w:rPr>
          <w:b/>
          <w:color w:val="000000" w:themeColor="text1"/>
          <w:sz w:val="14"/>
          <w:lang w:val="en-US"/>
        </w:rPr>
        <w:t>:</w:t>
      </w:r>
      <w:r w:rsidRPr="0093596E">
        <w:rPr>
          <w:color w:val="000000" w:themeColor="text1"/>
          <w:sz w:val="14"/>
          <w:lang w:val="en-US"/>
        </w:rPr>
        <w:t xml:space="preserve"> </w:t>
      </w:r>
      <w:hyperlink r:id="rId5" w:history="1">
        <w:r w:rsidRPr="0093596E">
          <w:rPr>
            <w:rStyle w:val="Hipervnculo"/>
            <w:color w:val="000000" w:themeColor="text1"/>
            <w:sz w:val="14"/>
            <w:lang w:val="en-US"/>
          </w:rPr>
          <w:t>http://jqueryvalidation.org/</w:t>
        </w:r>
      </w:hyperlink>
      <w:r w:rsidRPr="0093596E">
        <w:rPr>
          <w:color w:val="000000" w:themeColor="text1"/>
          <w:sz w:val="14"/>
          <w:lang w:val="en-US"/>
        </w:rPr>
        <w:t xml:space="preserve"> 2015</w:t>
      </w:r>
    </w:p>
  </w:footnote>
  <w:footnote w:id="9">
    <w:p w:rsidR="00E00CB2" w:rsidRPr="0093596E" w:rsidRDefault="00E00CB2">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hyperlink r:id="rId6" w:history="1">
        <w:r w:rsidRPr="0093596E">
          <w:rPr>
            <w:rStyle w:val="Hipervnculo"/>
            <w:color w:val="000000" w:themeColor="text1"/>
            <w:sz w:val="14"/>
            <w:lang w:val="en-US"/>
          </w:rPr>
          <w:t>http://jquery.com/</w:t>
        </w:r>
      </w:hyperlink>
      <w:r w:rsidRPr="0093596E">
        <w:rPr>
          <w:color w:val="000000" w:themeColor="text1"/>
          <w:sz w:val="14"/>
          <w:lang w:val="en-US"/>
        </w:rPr>
        <w:t xml:space="preserve"> 2015</w:t>
      </w:r>
    </w:p>
  </w:footnote>
  <w:footnote w:id="10">
    <w:p w:rsidR="00E00CB2" w:rsidRPr="0093596E" w:rsidRDefault="00E00CB2"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hyperlink r:id="rId7" w:history="1">
        <w:r w:rsidRPr="0093596E">
          <w:rPr>
            <w:rStyle w:val="Hipervnculo"/>
            <w:bCs/>
            <w:color w:val="000000" w:themeColor="text1"/>
            <w:sz w:val="14"/>
            <w:lang w:val="en-US"/>
          </w:rPr>
          <w:t>http://w3techs.com/technologies/overview/javascript_library/all</w:t>
        </w:r>
      </w:hyperlink>
      <w:r w:rsidRPr="0093596E">
        <w:rPr>
          <w:bCs/>
          <w:color w:val="000000" w:themeColor="text1"/>
          <w:sz w:val="14"/>
          <w:lang w:val="en-US"/>
        </w:rPr>
        <w:t xml:space="preserve"> 2015</w:t>
      </w:r>
      <w:r w:rsidRPr="0093596E">
        <w:rPr>
          <w:b/>
          <w:bCs/>
          <w:color w:val="000000" w:themeColor="text1"/>
          <w:sz w:val="14"/>
          <w:lang w:val="en-US"/>
        </w:rPr>
        <w:t xml:space="preserve"> </w:t>
      </w:r>
    </w:p>
    <w:p w:rsidR="00E00CB2" w:rsidRPr="006934C2" w:rsidRDefault="00E00CB2" w:rsidP="002F1F54">
      <w:pPr>
        <w:pStyle w:val="Textonotapie"/>
        <w:rPr>
          <w:lang w:val="en-US"/>
        </w:rPr>
      </w:pPr>
    </w:p>
  </w:footnote>
  <w:footnote w:id="11">
    <w:p w:rsidR="00E00CB2" w:rsidRPr="00AE4686" w:rsidDel="00EE3CB9" w:rsidRDefault="00E00CB2" w:rsidP="00385B5A">
      <w:pPr>
        <w:pStyle w:val="Textonotapie"/>
        <w:rPr>
          <w:del w:id="535" w:author="marcazal" w:date="2015-06-20T02:49:00Z"/>
          <w:rFonts w:ascii="Times New Roman" w:hAnsi="Times New Roman" w:cs="Times New Roman"/>
          <w:sz w:val="14"/>
          <w:szCs w:val="14"/>
          <w:lang w:val="en-US"/>
        </w:rPr>
      </w:pPr>
      <w:del w:id="536" w:author="marcazal" w:date="2015-06-20T02:49:00Z">
        <w:r w:rsidRPr="00AE4686" w:rsidDel="00EE3CB9">
          <w:rPr>
            <w:rStyle w:val="Refdenotaalpie"/>
            <w:rFonts w:ascii="Times New Roman" w:hAnsi="Times New Roman" w:cs="Times New Roman"/>
            <w:sz w:val="14"/>
            <w:szCs w:val="14"/>
          </w:rPr>
          <w:footnoteRef/>
        </w:r>
        <w:r w:rsidRPr="00AE4686" w:rsidDel="00EE3CB9">
          <w:rPr>
            <w:rFonts w:ascii="Times New Roman" w:hAnsi="Times New Roman" w:cs="Times New Roman"/>
            <w:b/>
            <w:sz w:val="14"/>
            <w:szCs w:val="14"/>
            <w:lang w:val="en-US"/>
          </w:rPr>
          <w:delText>OpenLaszlo:</w:delText>
        </w:r>
        <w:r w:rsidRPr="00AE4686" w:rsidDel="00EE3CB9">
          <w:rPr>
            <w:rFonts w:ascii="Times New Roman" w:hAnsi="Times New Roman" w:cs="Times New Roman"/>
            <w:sz w:val="14"/>
            <w:szCs w:val="14"/>
            <w:lang w:val="en-US"/>
          </w:rPr>
          <w:delText xml:space="preserve">  </w:delText>
        </w:r>
        <w:r w:rsidR="000254F9" w:rsidDel="00EE3CB9">
          <w:fldChar w:fldCharType="begin"/>
        </w:r>
        <w:r w:rsidRPr="001748C7" w:rsidDel="00EE3CB9">
          <w:rPr>
            <w:lang w:val="en-US"/>
          </w:rPr>
          <w:delInstrText>HYPERLINK "http://www.openlaszlo.org/"</w:delInstrText>
        </w:r>
        <w:r w:rsidR="000254F9" w:rsidDel="00EE3CB9">
          <w:fldChar w:fldCharType="separate"/>
        </w:r>
        <w:r w:rsidRPr="00AE4686" w:rsidDel="00EE3CB9">
          <w:rPr>
            <w:rStyle w:val="Hipervnculo"/>
            <w:rFonts w:ascii="Times New Roman" w:hAnsi="Times New Roman" w:cs="Times New Roman"/>
            <w:color w:val="000000" w:themeColor="text1"/>
            <w:sz w:val="14"/>
            <w:szCs w:val="14"/>
            <w:lang w:val="en-US"/>
          </w:rPr>
          <w:delText>http://www.openlaszlo.org/</w:delText>
        </w:r>
        <w:r w:rsidR="000254F9" w:rsidDel="00EE3CB9">
          <w:fldChar w:fldCharType="end"/>
        </w:r>
        <w:r w:rsidRPr="00AE4686" w:rsidDel="00EE3CB9">
          <w:rPr>
            <w:sz w:val="14"/>
            <w:szCs w:val="14"/>
            <w:lang w:val="en-US"/>
          </w:rPr>
          <w:delText xml:space="preserve">  2015</w:delText>
        </w:r>
      </w:del>
    </w:p>
  </w:footnote>
  <w:footnote w:id="12">
    <w:p w:rsidR="00E00CB2" w:rsidRPr="008A6D12" w:rsidDel="00EE3CB9" w:rsidRDefault="00E00CB2" w:rsidP="00385B5A">
      <w:pPr>
        <w:pStyle w:val="Textonotapie"/>
        <w:rPr>
          <w:del w:id="569" w:author="marcazal" w:date="2015-06-20T02:49:00Z"/>
          <w:rFonts w:cstheme="minorHAnsi"/>
          <w:sz w:val="16"/>
          <w:szCs w:val="16"/>
          <w:lang w:val="en-US"/>
        </w:rPr>
      </w:pPr>
      <w:del w:id="570" w:author="marcazal" w:date="2015-06-20T02:49:00Z">
        <w:r w:rsidRPr="001748C7" w:rsidDel="00EE3CB9">
          <w:rPr>
            <w:rStyle w:val="Refdenotaalpie"/>
            <w:rFonts w:cstheme="minorHAnsi"/>
            <w:b/>
            <w:sz w:val="14"/>
            <w:szCs w:val="16"/>
          </w:rPr>
          <w:footnoteRef/>
        </w:r>
        <w:r w:rsidRPr="001748C7" w:rsidDel="00EE3CB9">
          <w:rPr>
            <w:rFonts w:cstheme="minorHAnsi"/>
            <w:b/>
            <w:sz w:val="14"/>
            <w:szCs w:val="16"/>
            <w:lang w:val="en-US"/>
          </w:rPr>
          <w:delText xml:space="preserve"> </w:delText>
        </w:r>
      </w:del>
      <w:ins w:id="571" w:author="marcazal" w:date="2015-05-29T08:02:00Z">
        <w:del w:id="572" w:author="marcazal" w:date="2015-06-20T02:49:00Z">
          <w:r w:rsidRPr="001748C7" w:rsidDel="00EE3CB9">
            <w:rPr>
              <w:rFonts w:cstheme="minorHAnsi"/>
              <w:b/>
              <w:sz w:val="14"/>
              <w:szCs w:val="16"/>
              <w:lang w:val="en-US"/>
            </w:rPr>
            <w:delText>INTERACTION DESIGN FOUNDATION:</w:delText>
          </w:r>
        </w:del>
      </w:ins>
      <w:del w:id="573" w:author="marcazal" w:date="2015-06-20T02:49:00Z">
        <w:r w:rsidR="000254F9" w:rsidRPr="001748C7" w:rsidDel="00EE3CB9">
          <w:rPr>
            <w:rFonts w:cstheme="minorHAnsi"/>
            <w:sz w:val="14"/>
            <w:szCs w:val="16"/>
          </w:rPr>
          <w:fldChar w:fldCharType="begin"/>
        </w:r>
        <w:r w:rsidRPr="001748C7" w:rsidDel="00EE3CB9">
          <w:rPr>
            <w:rFonts w:cstheme="minorHAnsi"/>
            <w:sz w:val="14"/>
            <w:szCs w:val="16"/>
            <w:lang w:val="en-US"/>
          </w:rPr>
          <w:delInstrText>HYPERLINK "http://www.interaction-design.org/encyclopedia/human_computer_interaction_hci.html"</w:delInstrText>
        </w:r>
        <w:r w:rsidR="000254F9" w:rsidRPr="001748C7" w:rsidDel="00EE3CB9">
          <w:rPr>
            <w:rFonts w:cstheme="minorHAnsi"/>
            <w:sz w:val="14"/>
            <w:szCs w:val="16"/>
          </w:rPr>
          <w:fldChar w:fldCharType="separate"/>
        </w:r>
        <w:r w:rsidRPr="001748C7" w:rsidDel="00EE3CB9">
          <w:rPr>
            <w:rStyle w:val="Hipervnculo"/>
            <w:rFonts w:cstheme="minorHAnsi"/>
            <w:color w:val="000000" w:themeColor="text1"/>
            <w:sz w:val="14"/>
            <w:szCs w:val="16"/>
            <w:lang w:val="en-US"/>
          </w:rPr>
          <w:delText>http://www.interaction-design.org/encyclopedia/human_computer_interaction_hci.html</w:delText>
        </w:r>
        <w:r w:rsidR="000254F9" w:rsidRPr="001748C7" w:rsidDel="00EE3CB9">
          <w:rPr>
            <w:rFonts w:cstheme="minorHAnsi"/>
            <w:sz w:val="14"/>
            <w:szCs w:val="16"/>
          </w:rPr>
          <w:fldChar w:fldCharType="end"/>
        </w:r>
      </w:del>
      <w:ins w:id="574" w:author="marcazal" w:date="2015-05-29T08:02:00Z">
        <w:del w:id="575" w:author="marcazal" w:date="2015-06-20T02:49:00Z">
          <w:r w:rsidRPr="001748C7" w:rsidDel="00EE3CB9">
            <w:rPr>
              <w:rFonts w:cstheme="minorHAnsi"/>
              <w:sz w:val="14"/>
              <w:szCs w:val="16"/>
              <w:lang w:val="en-US"/>
            </w:rPr>
            <w:delText xml:space="preserve"> 2015</w:delText>
          </w:r>
        </w:del>
      </w:ins>
    </w:p>
  </w:footnote>
  <w:footnote w:id="13">
    <w:p w:rsidR="00E00CB2" w:rsidRPr="001041DD" w:rsidDel="00EE3CB9" w:rsidRDefault="00E00CB2">
      <w:pPr>
        <w:pStyle w:val="Textonotapie"/>
        <w:rPr>
          <w:del w:id="905" w:author="marcazal" w:date="2015-06-20T02:49:00Z"/>
          <w:color w:val="000000" w:themeColor="text1"/>
          <w:sz w:val="14"/>
          <w:lang w:val="en-US"/>
        </w:rPr>
      </w:pPr>
      <w:ins w:id="906" w:author="Ivan Lopez" w:date="2015-06-17T18:54:00Z">
        <w:del w:id="907" w:author="marcazal" w:date="2015-06-20T02:49:00Z">
          <w:r w:rsidRPr="001748C7" w:rsidDel="00EE3CB9">
            <w:rPr>
              <w:rStyle w:val="Refdenotaalpie"/>
              <w:color w:val="000000" w:themeColor="text1"/>
              <w:sz w:val="14"/>
            </w:rPr>
            <w:footnoteRef/>
          </w:r>
          <w:r w:rsidRPr="001748C7" w:rsidDel="00EE3CB9">
            <w:rPr>
              <w:color w:val="000000" w:themeColor="text1"/>
              <w:sz w:val="14"/>
              <w:lang w:val="en-US"/>
            </w:rPr>
            <w:delText xml:space="preserve"> </w:delText>
          </w:r>
        </w:del>
      </w:ins>
      <w:ins w:id="908" w:author="Ivan Lopez" w:date="2015-06-17T18:56:00Z">
        <w:del w:id="909" w:author="marcazal" w:date="2015-06-20T02:49:00Z">
          <w:r w:rsidRPr="001748C7" w:rsidDel="00EE3CB9">
            <w:rPr>
              <w:b/>
              <w:color w:val="000000" w:themeColor="text1"/>
              <w:sz w:val="14"/>
              <w:lang w:val="en-US"/>
            </w:rPr>
            <w:delText>WebRatio:</w:delText>
          </w:r>
          <w:r w:rsidRPr="001748C7" w:rsidDel="00EE3CB9">
            <w:rPr>
              <w:color w:val="000000" w:themeColor="text1"/>
              <w:sz w:val="14"/>
              <w:lang w:val="en-US"/>
            </w:rPr>
            <w:delText xml:space="preserve"> </w:delText>
          </w:r>
          <w:r w:rsidR="000254F9" w:rsidRPr="001748C7" w:rsidDel="00EE3CB9">
            <w:rPr>
              <w:color w:val="000000" w:themeColor="text1"/>
              <w:sz w:val="14"/>
            </w:rPr>
            <w:fldChar w:fldCharType="begin"/>
          </w:r>
          <w:r w:rsidRPr="001748C7" w:rsidDel="00EE3CB9">
            <w:rPr>
              <w:color w:val="000000" w:themeColor="text1"/>
              <w:sz w:val="14"/>
              <w:lang w:val="en-US"/>
            </w:rPr>
            <w:delInstrText xml:space="preserve"> HYPERLINK "</w:delInstrText>
          </w:r>
        </w:del>
      </w:ins>
      <w:ins w:id="910" w:author="Ivan Lopez" w:date="2015-06-17T18:54:00Z">
        <w:del w:id="911" w:author="marcazal" w:date="2015-06-20T02:49:00Z">
          <w:r w:rsidRPr="001748C7" w:rsidDel="00EE3CB9">
            <w:rPr>
              <w:color w:val="000000" w:themeColor="text1"/>
              <w:sz w:val="14"/>
              <w:lang w:val="en-US"/>
            </w:rPr>
            <w:delInstrText>http://www.webratio.com/site/content/es/home</w:delInstrText>
          </w:r>
        </w:del>
      </w:ins>
      <w:ins w:id="912" w:author="Ivan Lopez" w:date="2015-06-17T18:56:00Z">
        <w:del w:id="913" w:author="marcazal" w:date="2015-06-20T02:49:00Z">
          <w:r w:rsidRPr="001748C7" w:rsidDel="00EE3CB9">
            <w:rPr>
              <w:color w:val="000000" w:themeColor="text1"/>
              <w:sz w:val="14"/>
              <w:lang w:val="en-US"/>
            </w:rPr>
            <w:delInstrText xml:space="preserve">" </w:delInstrText>
          </w:r>
          <w:r w:rsidR="000254F9" w:rsidRPr="001748C7" w:rsidDel="00EE3CB9">
            <w:rPr>
              <w:color w:val="000000" w:themeColor="text1"/>
              <w:sz w:val="14"/>
            </w:rPr>
            <w:fldChar w:fldCharType="separate"/>
          </w:r>
        </w:del>
      </w:ins>
      <w:ins w:id="914" w:author="Ivan Lopez" w:date="2015-06-17T18:54:00Z">
        <w:del w:id="915" w:author="marcazal" w:date="2015-06-20T02:49:00Z">
          <w:r w:rsidRPr="001748C7" w:rsidDel="00EE3CB9">
            <w:rPr>
              <w:rStyle w:val="Hipervnculo"/>
              <w:color w:val="000000" w:themeColor="text1"/>
              <w:sz w:val="14"/>
              <w:lang w:val="en-US"/>
            </w:rPr>
            <w:delText>http://www.webratio.com/site/content/es/home</w:delText>
          </w:r>
        </w:del>
      </w:ins>
      <w:ins w:id="916" w:author="Ivan Lopez" w:date="2015-06-17T18:56:00Z">
        <w:del w:id="917" w:author="marcazal" w:date="2015-06-20T02:49:00Z">
          <w:r w:rsidR="000254F9" w:rsidRPr="001748C7" w:rsidDel="00EE3CB9">
            <w:rPr>
              <w:color w:val="000000" w:themeColor="text1"/>
              <w:sz w:val="14"/>
            </w:rPr>
            <w:fldChar w:fldCharType="end"/>
          </w:r>
          <w:r w:rsidRPr="001748C7" w:rsidDel="00EE3CB9">
            <w:rPr>
              <w:color w:val="000000" w:themeColor="text1"/>
              <w:sz w:val="14"/>
              <w:lang w:val="en-US"/>
            </w:rPr>
            <w:delText xml:space="preserve"> 2015</w:delText>
          </w:r>
        </w:del>
      </w:ins>
    </w:p>
  </w:footnote>
  <w:footnote w:id="14">
    <w:p w:rsidR="00E00CB2" w:rsidRPr="00AA40E8" w:rsidRDefault="00E00CB2">
      <w:pPr>
        <w:pStyle w:val="Textonotapie"/>
        <w:rPr>
          <w:color w:val="000000" w:themeColor="text1"/>
          <w:sz w:val="14"/>
          <w:lang w:val="en-US"/>
        </w:rPr>
      </w:pPr>
      <w:ins w:id="1316"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000254F9"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000254F9"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000254F9"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57D1"/>
    <w:rsid w:val="000A397E"/>
    <w:rsid w:val="000A5079"/>
    <w:rsid w:val="000A7A24"/>
    <w:rsid w:val="000B61FD"/>
    <w:rsid w:val="000B6844"/>
    <w:rsid w:val="000C1623"/>
    <w:rsid w:val="000C1FE3"/>
    <w:rsid w:val="000D18B7"/>
    <w:rsid w:val="000E0DD5"/>
    <w:rsid w:val="000F1C98"/>
    <w:rsid w:val="001041DD"/>
    <w:rsid w:val="00120501"/>
    <w:rsid w:val="00124A47"/>
    <w:rsid w:val="001408E0"/>
    <w:rsid w:val="001457A7"/>
    <w:rsid w:val="001457D0"/>
    <w:rsid w:val="00153A23"/>
    <w:rsid w:val="001629D2"/>
    <w:rsid w:val="001650E6"/>
    <w:rsid w:val="00173649"/>
    <w:rsid w:val="001748C7"/>
    <w:rsid w:val="001770C9"/>
    <w:rsid w:val="001806CA"/>
    <w:rsid w:val="001821E1"/>
    <w:rsid w:val="00196071"/>
    <w:rsid w:val="001970FF"/>
    <w:rsid w:val="001A2BCF"/>
    <w:rsid w:val="001A6820"/>
    <w:rsid w:val="001C2030"/>
    <w:rsid w:val="001C308D"/>
    <w:rsid w:val="001C52AC"/>
    <w:rsid w:val="001D0D86"/>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81287"/>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3582E"/>
    <w:rsid w:val="0034255B"/>
    <w:rsid w:val="00342DA4"/>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514EE"/>
    <w:rsid w:val="004535DD"/>
    <w:rsid w:val="004602DE"/>
    <w:rsid w:val="00461947"/>
    <w:rsid w:val="00463A85"/>
    <w:rsid w:val="00465A4B"/>
    <w:rsid w:val="004832E7"/>
    <w:rsid w:val="004879C7"/>
    <w:rsid w:val="00493B4D"/>
    <w:rsid w:val="004A0E2C"/>
    <w:rsid w:val="004A3604"/>
    <w:rsid w:val="004A4A22"/>
    <w:rsid w:val="004C3D22"/>
    <w:rsid w:val="004D053A"/>
    <w:rsid w:val="004D5297"/>
    <w:rsid w:val="004E4EFE"/>
    <w:rsid w:val="004E74E0"/>
    <w:rsid w:val="004F3D16"/>
    <w:rsid w:val="005216AF"/>
    <w:rsid w:val="005230CA"/>
    <w:rsid w:val="00524FF6"/>
    <w:rsid w:val="00560F0C"/>
    <w:rsid w:val="005640CA"/>
    <w:rsid w:val="00564F07"/>
    <w:rsid w:val="005746F5"/>
    <w:rsid w:val="00583643"/>
    <w:rsid w:val="005853B2"/>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83E53"/>
    <w:rsid w:val="006934C2"/>
    <w:rsid w:val="0069772B"/>
    <w:rsid w:val="006B09CF"/>
    <w:rsid w:val="006B3E9D"/>
    <w:rsid w:val="006B4FFC"/>
    <w:rsid w:val="006C7D82"/>
    <w:rsid w:val="006D0FA9"/>
    <w:rsid w:val="006D155D"/>
    <w:rsid w:val="006E1839"/>
    <w:rsid w:val="006E41C7"/>
    <w:rsid w:val="006F1C5D"/>
    <w:rsid w:val="006F79B7"/>
    <w:rsid w:val="00714830"/>
    <w:rsid w:val="00730011"/>
    <w:rsid w:val="00746603"/>
    <w:rsid w:val="00753788"/>
    <w:rsid w:val="00762ABA"/>
    <w:rsid w:val="00770691"/>
    <w:rsid w:val="00774543"/>
    <w:rsid w:val="00777F9F"/>
    <w:rsid w:val="00780A76"/>
    <w:rsid w:val="00792FCA"/>
    <w:rsid w:val="007A0930"/>
    <w:rsid w:val="007A0B9F"/>
    <w:rsid w:val="007B274B"/>
    <w:rsid w:val="007B2B89"/>
    <w:rsid w:val="007C1911"/>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2AFB"/>
    <w:rsid w:val="00891FCF"/>
    <w:rsid w:val="008A5CA7"/>
    <w:rsid w:val="008A5CB3"/>
    <w:rsid w:val="008A6A2B"/>
    <w:rsid w:val="008A6D12"/>
    <w:rsid w:val="008B1909"/>
    <w:rsid w:val="008B299F"/>
    <w:rsid w:val="008D5CE8"/>
    <w:rsid w:val="008E117C"/>
    <w:rsid w:val="008F1717"/>
    <w:rsid w:val="008F2614"/>
    <w:rsid w:val="008F6CB3"/>
    <w:rsid w:val="00902BB5"/>
    <w:rsid w:val="00912F86"/>
    <w:rsid w:val="00914135"/>
    <w:rsid w:val="009234A5"/>
    <w:rsid w:val="00933E27"/>
    <w:rsid w:val="0093596E"/>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D42FB"/>
    <w:rsid w:val="009D54F1"/>
    <w:rsid w:val="009D6541"/>
    <w:rsid w:val="009E023E"/>
    <w:rsid w:val="009E2506"/>
    <w:rsid w:val="009E5161"/>
    <w:rsid w:val="009F3B67"/>
    <w:rsid w:val="009F48FE"/>
    <w:rsid w:val="00A06A01"/>
    <w:rsid w:val="00A25F40"/>
    <w:rsid w:val="00A441B3"/>
    <w:rsid w:val="00A450A1"/>
    <w:rsid w:val="00A46FDF"/>
    <w:rsid w:val="00A52250"/>
    <w:rsid w:val="00A5516F"/>
    <w:rsid w:val="00A56483"/>
    <w:rsid w:val="00A610AF"/>
    <w:rsid w:val="00A64512"/>
    <w:rsid w:val="00A66627"/>
    <w:rsid w:val="00A9718B"/>
    <w:rsid w:val="00AA0302"/>
    <w:rsid w:val="00AA25C1"/>
    <w:rsid w:val="00AA40E8"/>
    <w:rsid w:val="00AA5D8B"/>
    <w:rsid w:val="00AE29BF"/>
    <w:rsid w:val="00AE4686"/>
    <w:rsid w:val="00B03420"/>
    <w:rsid w:val="00B03A06"/>
    <w:rsid w:val="00B13DD9"/>
    <w:rsid w:val="00B173CF"/>
    <w:rsid w:val="00B1742A"/>
    <w:rsid w:val="00B238CC"/>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41CE4"/>
    <w:rsid w:val="00D64A37"/>
    <w:rsid w:val="00D64E9E"/>
    <w:rsid w:val="00D733C7"/>
    <w:rsid w:val="00D77803"/>
    <w:rsid w:val="00D86F61"/>
    <w:rsid w:val="00D96D9A"/>
    <w:rsid w:val="00DA225D"/>
    <w:rsid w:val="00DA510E"/>
    <w:rsid w:val="00DA7868"/>
    <w:rsid w:val="00DB187D"/>
    <w:rsid w:val="00DB262E"/>
    <w:rsid w:val="00DB2E17"/>
    <w:rsid w:val="00DC142C"/>
    <w:rsid w:val="00DC2E64"/>
    <w:rsid w:val="00DE3445"/>
    <w:rsid w:val="00DF2B36"/>
    <w:rsid w:val="00E00CB2"/>
    <w:rsid w:val="00E0777A"/>
    <w:rsid w:val="00E17C26"/>
    <w:rsid w:val="00E261A7"/>
    <w:rsid w:val="00E3166F"/>
    <w:rsid w:val="00E32A80"/>
    <w:rsid w:val="00E371B0"/>
    <w:rsid w:val="00E50499"/>
    <w:rsid w:val="00E51960"/>
    <w:rsid w:val="00E66187"/>
    <w:rsid w:val="00E7625D"/>
    <w:rsid w:val="00E974EB"/>
    <w:rsid w:val="00E97FD9"/>
    <w:rsid w:val="00EE3CB9"/>
    <w:rsid w:val="00EE50BD"/>
    <w:rsid w:val="00EF41E8"/>
    <w:rsid w:val="00F011B8"/>
    <w:rsid w:val="00F02DE6"/>
    <w:rsid w:val="00F153EB"/>
    <w:rsid w:val="00F1739B"/>
    <w:rsid w:val="00F23BCF"/>
    <w:rsid w:val="00F34B76"/>
    <w:rsid w:val="00F37106"/>
    <w:rsid w:val="00F55BD8"/>
    <w:rsid w:val="00F55C0A"/>
    <w:rsid w:val="00F57940"/>
    <w:rsid w:val="00F60927"/>
    <w:rsid w:val="00F730AD"/>
    <w:rsid w:val="00F850EE"/>
    <w:rsid w:val="00F9160B"/>
    <w:rsid w:val="00F94A62"/>
    <w:rsid w:val="00F95F37"/>
    <w:rsid w:val="00F96AEF"/>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uxbooth.com/articles/essential-controls-for-web-applications/" TargetMode="External"/><Relationship Id="rId7" Type="http://schemas.openxmlformats.org/officeDocument/2006/relationships/hyperlink" Target="http://w3techs.com/technologies/overview/javascript_library/all" TargetMode="External"/><Relationship Id="rId2" Type="http://schemas.openxmlformats.org/officeDocument/2006/relationships/hyperlink" Target="http://designingwebinterfaces.com/essential_controls" TargetMode="External"/><Relationship Id="rId1" Type="http://schemas.openxmlformats.org/officeDocument/2006/relationships/hyperlink" Target="http://www.oracle.com/technetwork/java/javase/javawebstart/index.html" TargetMode="External"/><Relationship Id="rId6" Type="http://schemas.openxmlformats.org/officeDocument/2006/relationships/hyperlink" Target="http://jquery.com/" TargetMode="External"/><Relationship Id="rId5" Type="http://schemas.openxmlformats.org/officeDocument/2006/relationships/hyperlink" Target="http://jqueryvalidation.org/" TargetMode="External"/><Relationship Id="rId4" Type="http://schemas.openxmlformats.org/officeDocument/2006/relationships/hyperlink" Target="http://jquery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5502C-231E-40C2-B3E2-2574140A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7875</Words>
  <Characters>43316</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6</cp:revision>
  <dcterms:created xsi:type="dcterms:W3CDTF">2015-06-20T06:44:00Z</dcterms:created>
  <dcterms:modified xsi:type="dcterms:W3CDTF">2015-06-21T01:24:00Z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