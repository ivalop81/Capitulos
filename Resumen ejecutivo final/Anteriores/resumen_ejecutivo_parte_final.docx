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FAD" w:rsidRDefault="00AC6FAD" w:rsidP="00AC6FAD">
      <w:pPr>
        <w:tabs>
          <w:tab w:val="center" w:pos="4252"/>
          <w:tab w:val="left" w:pos="7590"/>
        </w:tabs>
        <w:suppressAutoHyphens/>
        <w:autoSpaceDE w:val="0"/>
        <w:spacing w:after="0" w:line="240" w:lineRule="auto"/>
        <w:ind w:left="4252" w:hanging="4252"/>
        <w:rPr>
          <w:rFonts w:ascii="Times-Roman" w:eastAsia="Times New Roman" w:hAnsi="Times-Roman" w:cs="Times-Roman"/>
          <w:sz w:val="45"/>
          <w:szCs w:val="45"/>
          <w:lang w:eastAsia="ar-SA"/>
        </w:rPr>
      </w:pPr>
      <w:r w:rsidRPr="00895356">
        <w:rPr>
          <w:rFonts w:ascii="Times-Roman" w:eastAsia="Times New Roman" w:hAnsi="Times-Roman" w:cs="Times-Roman"/>
          <w:sz w:val="45"/>
          <w:szCs w:val="45"/>
          <w:lang w:eastAsia="ar-SA"/>
        </w:rPr>
        <w:tab/>
        <w:t>Universidad Católica</w:t>
      </w:r>
      <w:r w:rsidRPr="00895356">
        <w:rPr>
          <w:rFonts w:ascii="Times-Roman" w:eastAsia="Times New Roman" w:hAnsi="Times-Roman" w:cs="Times-Roman"/>
          <w:sz w:val="45"/>
          <w:szCs w:val="45"/>
          <w:lang w:eastAsia="ar-SA"/>
        </w:rPr>
        <w:tab/>
      </w:r>
    </w:p>
    <w:p w:rsidR="00AC6FAD" w:rsidRDefault="00AC6FAD" w:rsidP="00AC6FAD">
      <w:pPr>
        <w:suppressAutoHyphens/>
        <w:autoSpaceDE w:val="0"/>
        <w:spacing w:after="0" w:line="240" w:lineRule="auto"/>
        <w:jc w:val="center"/>
        <w:rPr>
          <w:rFonts w:ascii="Times-Roman" w:eastAsia="Times New Roman" w:hAnsi="Times-Roman" w:cs="Times-Roman"/>
          <w:sz w:val="45"/>
          <w:szCs w:val="45"/>
          <w:lang w:eastAsia="ar-SA"/>
        </w:rPr>
      </w:pPr>
      <w:r w:rsidRPr="00895356">
        <w:rPr>
          <w:rFonts w:ascii="Times-Roman" w:eastAsia="Times New Roman" w:hAnsi="Times-Roman" w:cs="Times-Roman"/>
          <w:sz w:val="45"/>
          <w:szCs w:val="45"/>
          <w:lang w:eastAsia="ar-SA"/>
        </w:rPr>
        <w:t>“Nuestra Señora de la Asunción”</w:t>
      </w:r>
    </w:p>
    <w:p w:rsidR="00AC6FAD" w:rsidRDefault="00AC6FAD" w:rsidP="00AC6FAD">
      <w:pPr>
        <w:suppressAutoHyphens/>
        <w:autoSpaceDE w:val="0"/>
        <w:spacing w:after="0" w:line="240" w:lineRule="auto"/>
        <w:jc w:val="center"/>
        <w:rPr>
          <w:rFonts w:ascii="Times-Roman" w:eastAsia="Times New Roman" w:hAnsi="Times-Roman" w:cs="Times-Roman"/>
          <w:sz w:val="30"/>
          <w:szCs w:val="30"/>
          <w:lang w:eastAsia="ar-SA"/>
        </w:rPr>
      </w:pPr>
      <w:r w:rsidRPr="00895356">
        <w:rPr>
          <w:rFonts w:ascii="Times-Roman" w:eastAsia="Times New Roman" w:hAnsi="Times-Roman" w:cs="Times-Roman"/>
          <w:sz w:val="30"/>
          <w:szCs w:val="30"/>
          <w:lang w:eastAsia="ar-SA"/>
        </w:rPr>
        <w:t>Facultad de Ciencias y Tecnología</w:t>
      </w:r>
    </w:p>
    <w:p w:rsidR="00AC6FAD" w:rsidRDefault="00AC6FAD" w:rsidP="00AC6FAD">
      <w:pPr>
        <w:suppressAutoHyphens/>
        <w:autoSpaceDE w:val="0"/>
        <w:spacing w:after="0" w:line="240" w:lineRule="auto"/>
        <w:jc w:val="center"/>
        <w:rPr>
          <w:rFonts w:ascii="Times-BoldItalic" w:eastAsia="Times New Roman" w:hAnsi="Times-BoldItalic" w:cs="Times-BoldItalic"/>
          <w:b/>
          <w:bCs/>
          <w:i/>
          <w:iCs/>
          <w:sz w:val="30"/>
          <w:szCs w:val="30"/>
          <w:lang w:eastAsia="ar-SA"/>
        </w:rPr>
      </w:pPr>
      <w:r w:rsidRPr="00895356">
        <w:rPr>
          <w:rFonts w:ascii="Times-BoldItalic" w:eastAsia="Times New Roman" w:hAnsi="Times-BoldItalic" w:cs="Times-BoldItalic"/>
          <w:b/>
          <w:bCs/>
          <w:i/>
          <w:iCs/>
          <w:sz w:val="30"/>
          <w:szCs w:val="30"/>
          <w:lang w:eastAsia="ar-SA"/>
        </w:rPr>
        <w:t>Departamento de Ingeniería Electrónica e Informática</w:t>
      </w:r>
    </w:p>
    <w:p w:rsidR="00AC6FAD" w:rsidRDefault="00AC6FAD" w:rsidP="00AC6FAD">
      <w:pPr>
        <w:suppressAutoHyphens/>
        <w:autoSpaceDE w:val="0"/>
        <w:spacing w:after="0" w:line="240" w:lineRule="auto"/>
        <w:jc w:val="center"/>
        <w:rPr>
          <w:rFonts w:ascii="Times-BoldItalic" w:eastAsia="Times New Roman" w:hAnsi="Times-BoldItalic" w:cs="Times-BoldItalic"/>
          <w:b/>
          <w:bCs/>
          <w:i/>
          <w:iCs/>
          <w:sz w:val="30"/>
          <w:szCs w:val="30"/>
          <w:lang w:eastAsia="ar-SA"/>
        </w:rPr>
      </w:pPr>
    </w:p>
    <w:p w:rsidR="00AC6FAD" w:rsidRDefault="00AC6FAD" w:rsidP="00AC6FAD">
      <w:pPr>
        <w:suppressAutoHyphens/>
        <w:spacing w:after="0" w:line="240" w:lineRule="auto"/>
        <w:jc w:val="center"/>
        <w:rPr>
          <w:rFonts w:ascii="Times New Roman" w:eastAsia="Times New Roman" w:hAnsi="Times New Roman" w:cs="Times New Roman"/>
          <w:sz w:val="24"/>
          <w:szCs w:val="24"/>
          <w:lang w:eastAsia="ar-SA"/>
        </w:rPr>
      </w:pPr>
      <w:r w:rsidRPr="00365733">
        <w:rPr>
          <w:rFonts w:ascii="Times New Roman" w:eastAsia="Times New Roman" w:hAnsi="Times New Roman" w:cs="Times New Roman"/>
          <w:noProof/>
          <w:sz w:val="24"/>
          <w:szCs w:val="24"/>
          <w:lang w:eastAsia="es-PY"/>
        </w:rPr>
        <w:drawing>
          <wp:inline distT="0" distB="0" distL="0" distR="0">
            <wp:extent cx="1742440" cy="15646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2440" cy="1564640"/>
                    </a:xfrm>
                    <a:prstGeom prst="rect">
                      <a:avLst/>
                    </a:prstGeom>
                    <a:solidFill>
                      <a:srgbClr val="FFFFFF"/>
                    </a:solidFill>
                    <a:ln>
                      <a:noFill/>
                    </a:ln>
                  </pic:spPr>
                </pic:pic>
              </a:graphicData>
            </a:graphic>
          </wp:inline>
        </w:drawing>
      </w:r>
    </w:p>
    <w:p w:rsidR="00AC6FAD" w:rsidRDefault="00AC6FAD" w:rsidP="00AC6FAD">
      <w:pPr>
        <w:suppressAutoHyphens/>
        <w:autoSpaceDE w:val="0"/>
        <w:spacing w:after="0" w:line="240" w:lineRule="auto"/>
        <w:jc w:val="center"/>
        <w:rPr>
          <w:rFonts w:ascii="Times New Roman" w:eastAsia="Times New Roman" w:hAnsi="Times New Roman" w:cs="Times New Roman"/>
          <w:sz w:val="24"/>
          <w:szCs w:val="24"/>
          <w:lang w:eastAsia="ar-SA"/>
        </w:rPr>
      </w:pPr>
    </w:p>
    <w:p w:rsidR="00AC6FAD" w:rsidRDefault="00AC6FAD" w:rsidP="00AC6FAD">
      <w:pPr>
        <w:suppressAutoHyphens/>
        <w:autoSpaceDE w:val="0"/>
        <w:spacing w:after="0" w:line="240" w:lineRule="auto"/>
        <w:jc w:val="center"/>
        <w:rPr>
          <w:rFonts w:ascii="Times New Roman" w:eastAsia="Times New Roman" w:hAnsi="Times New Roman" w:cs="Times New Roman"/>
          <w:b/>
          <w:sz w:val="32"/>
          <w:szCs w:val="32"/>
          <w:lang w:eastAsia="ar-SA"/>
        </w:rPr>
      </w:pPr>
    </w:p>
    <w:p w:rsidR="00AC6FAD" w:rsidRDefault="00AC6FAD" w:rsidP="00AC6FAD">
      <w:pPr>
        <w:suppressAutoHyphens/>
        <w:autoSpaceDE w:val="0"/>
        <w:spacing w:after="0" w:line="240" w:lineRule="auto"/>
        <w:jc w:val="center"/>
        <w:rPr>
          <w:rFonts w:ascii="Times New Roman" w:eastAsia="Times New Roman" w:hAnsi="Times New Roman" w:cs="Times New Roman"/>
          <w:b/>
          <w:sz w:val="32"/>
          <w:szCs w:val="32"/>
          <w:lang w:eastAsia="ar-SA"/>
        </w:rPr>
      </w:pPr>
      <w:r>
        <w:rPr>
          <w:rFonts w:ascii="Times New Roman" w:eastAsia="Times New Roman" w:hAnsi="Times New Roman" w:cs="Times New Roman"/>
          <w:b/>
          <w:sz w:val="32"/>
          <w:szCs w:val="32"/>
          <w:lang w:eastAsia="ar-SA"/>
        </w:rPr>
        <w:t>Proyecto Final</w:t>
      </w:r>
    </w:p>
    <w:p w:rsidR="00AC6FAD" w:rsidRDefault="00AC6FAD" w:rsidP="00AC6FAD">
      <w:pPr>
        <w:suppressAutoHyphens/>
        <w:autoSpaceDE w:val="0"/>
        <w:spacing w:after="0" w:line="240" w:lineRule="auto"/>
        <w:jc w:val="center"/>
        <w:rPr>
          <w:rFonts w:ascii="Times New Roman" w:eastAsia="Times New Roman" w:hAnsi="Times New Roman" w:cs="Times New Roman"/>
          <w:b/>
          <w:sz w:val="32"/>
          <w:szCs w:val="32"/>
          <w:lang w:eastAsia="ar-SA"/>
        </w:rPr>
      </w:pPr>
    </w:p>
    <w:p w:rsidR="00AC6FAD" w:rsidRDefault="00AC6FAD" w:rsidP="00D97F14">
      <w:pPr>
        <w:suppressAutoHyphens/>
        <w:autoSpaceDE w:val="0"/>
        <w:spacing w:after="0" w:line="240" w:lineRule="auto"/>
        <w:ind w:left="708" w:hanging="708"/>
        <w:jc w:val="center"/>
        <w:rPr>
          <w:rFonts w:ascii="Times New Roman" w:eastAsia="Times New Roman" w:hAnsi="Times New Roman" w:cs="Times New Roman"/>
          <w:b/>
          <w:i/>
          <w:sz w:val="32"/>
          <w:szCs w:val="32"/>
          <w:lang w:eastAsia="ar-SA"/>
        </w:rPr>
      </w:pPr>
      <w:r w:rsidRPr="00CC13CC">
        <w:rPr>
          <w:rFonts w:ascii="Times New Roman" w:eastAsia="Times New Roman" w:hAnsi="Times New Roman" w:cs="Times New Roman"/>
          <w:i/>
          <w:sz w:val="32"/>
          <w:szCs w:val="32"/>
          <w:lang w:eastAsia="ar-SA"/>
        </w:rPr>
        <w:t>“</w:t>
      </w:r>
      <w:r w:rsidRPr="00CC13CC">
        <w:rPr>
          <w:rFonts w:ascii="Times New Roman" w:eastAsia="Times New Roman" w:hAnsi="Times New Roman" w:cs="Times New Roman"/>
          <w:b/>
          <w:i/>
          <w:sz w:val="32"/>
          <w:szCs w:val="32"/>
          <w:lang w:eastAsia="ar-SA"/>
        </w:rPr>
        <w:t>Una propuesta MDA para el soporte de aplicaciones RIA</w:t>
      </w:r>
      <w:r w:rsidRPr="00CC13CC">
        <w:rPr>
          <w:rFonts w:ascii="Times New Roman" w:eastAsia="Times New Roman" w:hAnsi="Times New Roman" w:cs="Times New Roman"/>
          <w:i/>
          <w:sz w:val="32"/>
          <w:szCs w:val="32"/>
          <w:lang w:eastAsia="ar-SA"/>
        </w:rPr>
        <w:t>”</w:t>
      </w:r>
    </w:p>
    <w:p w:rsidR="00AC6FAD" w:rsidRDefault="00AC6FAD" w:rsidP="00AC6FAD">
      <w:pPr>
        <w:suppressAutoHyphens/>
        <w:autoSpaceDE w:val="0"/>
        <w:spacing w:after="0" w:line="240" w:lineRule="auto"/>
        <w:jc w:val="center"/>
        <w:rPr>
          <w:rFonts w:ascii="Times-Roman" w:eastAsia="Times New Roman" w:hAnsi="Times-Roman" w:cs="Times-Roman"/>
          <w:sz w:val="32"/>
          <w:szCs w:val="32"/>
          <w:lang w:eastAsia="ar-SA"/>
        </w:rPr>
      </w:pPr>
    </w:p>
    <w:p w:rsidR="00AC6FAD" w:rsidRDefault="00AC6FAD" w:rsidP="00AC6FAD">
      <w:pPr>
        <w:suppressAutoHyphens/>
        <w:autoSpaceDE w:val="0"/>
        <w:spacing w:after="0" w:line="240" w:lineRule="auto"/>
        <w:jc w:val="center"/>
        <w:rPr>
          <w:rFonts w:ascii="Times-Roman" w:eastAsia="Times New Roman" w:hAnsi="Times-Roman" w:cs="Times-Roman"/>
          <w:sz w:val="26"/>
          <w:szCs w:val="26"/>
          <w:lang w:eastAsia="ar-SA"/>
        </w:rPr>
      </w:pPr>
    </w:p>
    <w:p w:rsidR="00AC6FAD" w:rsidRDefault="00AC6FAD" w:rsidP="00AC6FAD">
      <w:pPr>
        <w:suppressAutoHyphens/>
        <w:autoSpaceDE w:val="0"/>
        <w:spacing w:after="0" w:line="240" w:lineRule="auto"/>
        <w:ind w:left="2124" w:firstLine="708"/>
        <w:rPr>
          <w:rFonts w:ascii="Times-Bold" w:eastAsia="Times New Roman" w:hAnsi="Times-Bold" w:cs="Times-Bold"/>
          <w:b/>
          <w:bCs/>
          <w:sz w:val="32"/>
          <w:szCs w:val="32"/>
          <w:lang w:eastAsia="ar-SA"/>
        </w:rPr>
      </w:pPr>
      <w:r w:rsidRPr="00895356">
        <w:rPr>
          <w:rFonts w:ascii="Times-Bold" w:eastAsia="Times New Roman" w:hAnsi="Times-Bold" w:cs="Times-Bold"/>
          <w:b/>
          <w:bCs/>
          <w:sz w:val="32"/>
          <w:szCs w:val="32"/>
          <w:lang w:eastAsia="ar-SA"/>
        </w:rPr>
        <w:t>Alumno:</w:t>
      </w:r>
      <w:r>
        <w:rPr>
          <w:rFonts w:ascii="Times-Bold" w:eastAsia="Times New Roman" w:hAnsi="Times-Bold" w:cs="Times-Bold"/>
          <w:b/>
          <w:bCs/>
          <w:sz w:val="32"/>
          <w:szCs w:val="32"/>
          <w:lang w:eastAsia="ar-SA"/>
        </w:rPr>
        <w:t xml:space="preserve"> </w:t>
      </w:r>
      <w:r w:rsidRPr="00895356">
        <w:rPr>
          <w:rFonts w:ascii="Times-Bold" w:eastAsia="Times New Roman" w:hAnsi="Times-Bold" w:cs="Times-Bold"/>
          <w:b/>
          <w:bCs/>
          <w:sz w:val="32"/>
          <w:szCs w:val="32"/>
          <w:lang w:eastAsia="ar-SA"/>
        </w:rPr>
        <w:t>Iván López</w:t>
      </w:r>
      <w:r>
        <w:rPr>
          <w:rFonts w:ascii="Times-Bold" w:eastAsia="Times New Roman" w:hAnsi="Times-Bold" w:cs="Times-Bold"/>
          <w:b/>
          <w:bCs/>
          <w:sz w:val="32"/>
          <w:szCs w:val="32"/>
          <w:lang w:eastAsia="ar-SA"/>
        </w:rPr>
        <w:t>.</w:t>
      </w:r>
    </w:p>
    <w:p w:rsidR="00AC6FAD" w:rsidRDefault="00AC6FAD" w:rsidP="00AC6FAD">
      <w:pPr>
        <w:suppressAutoHyphens/>
        <w:autoSpaceDE w:val="0"/>
        <w:spacing w:after="0" w:line="240" w:lineRule="auto"/>
        <w:jc w:val="center"/>
        <w:rPr>
          <w:rFonts w:ascii="Times-Bold" w:eastAsia="Times New Roman" w:hAnsi="Times-Bold" w:cs="Times-Bold"/>
          <w:b/>
          <w:bCs/>
          <w:sz w:val="32"/>
          <w:szCs w:val="32"/>
          <w:lang w:eastAsia="ar-SA"/>
        </w:rPr>
      </w:pPr>
    </w:p>
    <w:p w:rsidR="00AC6FAD" w:rsidRDefault="00AC6FAD" w:rsidP="00AC6FAD">
      <w:pPr>
        <w:suppressAutoHyphens/>
        <w:autoSpaceDE w:val="0"/>
        <w:spacing w:after="0" w:line="240" w:lineRule="auto"/>
        <w:jc w:val="center"/>
        <w:rPr>
          <w:rFonts w:ascii="Times-Bold" w:eastAsia="Times New Roman" w:hAnsi="Times-Bold" w:cs="Times-Bold"/>
          <w:b/>
          <w:bCs/>
          <w:sz w:val="32"/>
          <w:szCs w:val="32"/>
          <w:lang w:eastAsia="ar-SA"/>
        </w:rPr>
      </w:pPr>
      <w:r w:rsidRPr="00895356">
        <w:rPr>
          <w:rFonts w:ascii="Times-Bold" w:eastAsia="Times New Roman" w:hAnsi="Times-Bold" w:cs="Times-Bold"/>
          <w:b/>
          <w:bCs/>
          <w:sz w:val="32"/>
          <w:szCs w:val="32"/>
          <w:lang w:eastAsia="ar-SA"/>
        </w:rPr>
        <w:t>Coordinador</w:t>
      </w:r>
      <w:r>
        <w:rPr>
          <w:rFonts w:ascii="Times-Bold" w:eastAsia="Times New Roman" w:hAnsi="Times-Bold" w:cs="Times-Bold"/>
          <w:b/>
          <w:bCs/>
          <w:sz w:val="32"/>
          <w:szCs w:val="32"/>
          <w:lang w:eastAsia="ar-SA"/>
        </w:rPr>
        <w:t>es: Ing. Magalí González.</w:t>
      </w:r>
    </w:p>
    <w:p w:rsidR="00AC6FAD" w:rsidRDefault="00AC6FAD" w:rsidP="00AC6FAD">
      <w:pPr>
        <w:suppressAutoHyphens/>
        <w:autoSpaceDE w:val="0"/>
        <w:spacing w:after="0" w:line="240" w:lineRule="auto"/>
        <w:rPr>
          <w:rFonts w:ascii="Times-Bold" w:eastAsia="Times New Roman" w:hAnsi="Times-Bold" w:cs="Times-Bold"/>
          <w:b/>
          <w:bCs/>
          <w:sz w:val="32"/>
          <w:szCs w:val="32"/>
          <w:lang w:eastAsia="ar-SA"/>
        </w:rPr>
      </w:pPr>
      <w:r>
        <w:rPr>
          <w:rFonts w:ascii="Times-Bold" w:eastAsia="Times New Roman" w:hAnsi="Times-Bold" w:cs="Times-Bold"/>
          <w:b/>
          <w:bCs/>
          <w:sz w:val="32"/>
          <w:szCs w:val="32"/>
          <w:lang w:eastAsia="ar-SA"/>
        </w:rPr>
        <w:tab/>
      </w:r>
      <w:r>
        <w:rPr>
          <w:rFonts w:ascii="Times-Bold" w:eastAsia="Times New Roman" w:hAnsi="Times-Bold" w:cs="Times-Bold"/>
          <w:b/>
          <w:bCs/>
          <w:sz w:val="32"/>
          <w:szCs w:val="32"/>
          <w:lang w:eastAsia="ar-SA"/>
        </w:rPr>
        <w:tab/>
      </w:r>
      <w:r>
        <w:rPr>
          <w:rFonts w:ascii="Times-Bold" w:eastAsia="Times New Roman" w:hAnsi="Times-Bold" w:cs="Times-Bold"/>
          <w:b/>
          <w:bCs/>
          <w:sz w:val="32"/>
          <w:szCs w:val="32"/>
          <w:lang w:eastAsia="ar-SA"/>
        </w:rPr>
        <w:tab/>
      </w:r>
      <w:r>
        <w:rPr>
          <w:rFonts w:ascii="Times-Bold" w:eastAsia="Times New Roman" w:hAnsi="Times-Bold" w:cs="Times-Bold"/>
          <w:b/>
          <w:bCs/>
          <w:sz w:val="32"/>
          <w:szCs w:val="32"/>
          <w:lang w:eastAsia="ar-SA"/>
        </w:rPr>
        <w:tab/>
      </w:r>
      <w:r>
        <w:rPr>
          <w:rFonts w:ascii="Times-Bold" w:eastAsia="Times New Roman" w:hAnsi="Times-Bold" w:cs="Times-Bold"/>
          <w:b/>
          <w:bCs/>
          <w:sz w:val="32"/>
          <w:szCs w:val="32"/>
          <w:lang w:eastAsia="ar-SA"/>
        </w:rPr>
        <w:tab/>
        <w:t xml:space="preserve">      </w:t>
      </w:r>
      <w:proofErr w:type="spellStart"/>
      <w:r>
        <w:rPr>
          <w:rFonts w:ascii="Times-Bold" w:eastAsia="Times New Roman" w:hAnsi="Times-Bold" w:cs="Times-Bold"/>
          <w:b/>
          <w:bCs/>
          <w:sz w:val="32"/>
          <w:szCs w:val="32"/>
          <w:lang w:eastAsia="ar-SA"/>
        </w:rPr>
        <w:t>Msc</w:t>
      </w:r>
      <w:proofErr w:type="spellEnd"/>
      <w:r>
        <w:rPr>
          <w:rFonts w:ascii="Times-Bold" w:eastAsia="Times New Roman" w:hAnsi="Times-Bold" w:cs="Times-Bold"/>
          <w:b/>
          <w:bCs/>
          <w:sz w:val="32"/>
          <w:szCs w:val="32"/>
          <w:lang w:eastAsia="ar-SA"/>
        </w:rPr>
        <w:t>. Ing.  Nathalie Aquino.</w:t>
      </w:r>
    </w:p>
    <w:p w:rsidR="00AC6FAD" w:rsidRDefault="00AC6FAD" w:rsidP="00AC6FAD">
      <w:pPr>
        <w:suppressAutoHyphens/>
        <w:autoSpaceDE w:val="0"/>
        <w:spacing w:after="0" w:line="240" w:lineRule="auto"/>
        <w:jc w:val="center"/>
        <w:rPr>
          <w:rFonts w:ascii="Times-Bold" w:eastAsia="Times New Roman" w:hAnsi="Times-Bold" w:cs="Times-Bold"/>
          <w:b/>
          <w:bCs/>
          <w:sz w:val="32"/>
          <w:szCs w:val="32"/>
          <w:lang w:eastAsia="ar-SA"/>
        </w:rPr>
      </w:pPr>
    </w:p>
    <w:p w:rsidR="00AC6FAD" w:rsidRDefault="00AC6FAD" w:rsidP="00AC6FAD">
      <w:pPr>
        <w:suppressAutoHyphens/>
        <w:autoSpaceDE w:val="0"/>
        <w:spacing w:after="0" w:line="240" w:lineRule="auto"/>
        <w:jc w:val="center"/>
        <w:rPr>
          <w:rFonts w:ascii="Times-Bold" w:eastAsia="Times New Roman" w:hAnsi="Times-Bold" w:cs="Times-Bold"/>
          <w:b/>
          <w:bCs/>
          <w:sz w:val="32"/>
          <w:szCs w:val="32"/>
          <w:lang w:eastAsia="ar-SA"/>
        </w:rPr>
      </w:pPr>
    </w:p>
    <w:p w:rsidR="00AC6FAD" w:rsidRDefault="00AC6FAD" w:rsidP="00AC6FAD">
      <w:pPr>
        <w:suppressAutoHyphens/>
        <w:autoSpaceDE w:val="0"/>
        <w:spacing w:after="0" w:line="240" w:lineRule="auto"/>
        <w:jc w:val="center"/>
        <w:rPr>
          <w:rFonts w:ascii="Times-Bold" w:eastAsia="Times New Roman" w:hAnsi="Times-Bold" w:cs="Times-Bold"/>
          <w:b/>
          <w:bCs/>
          <w:sz w:val="32"/>
          <w:szCs w:val="32"/>
          <w:lang w:eastAsia="ar-SA"/>
        </w:rPr>
      </w:pPr>
      <w:r w:rsidRPr="00895356">
        <w:rPr>
          <w:rFonts w:ascii="Times-Bold" w:eastAsia="Times New Roman" w:hAnsi="Times-Bold" w:cs="Times-Bold"/>
          <w:b/>
          <w:bCs/>
          <w:sz w:val="32"/>
          <w:szCs w:val="32"/>
          <w:lang w:eastAsia="ar-SA"/>
        </w:rPr>
        <w:t>Asunción</w:t>
      </w:r>
    </w:p>
    <w:p w:rsidR="00AC6FAD" w:rsidRDefault="00AC6FAD" w:rsidP="00AC6FAD">
      <w:pPr>
        <w:suppressAutoHyphens/>
        <w:autoSpaceDE w:val="0"/>
        <w:spacing w:after="0" w:line="240" w:lineRule="auto"/>
        <w:jc w:val="center"/>
        <w:rPr>
          <w:rFonts w:ascii="Times-Bold" w:eastAsia="Times New Roman" w:hAnsi="Times-Bold" w:cs="Times-Bold"/>
          <w:b/>
          <w:bCs/>
          <w:sz w:val="32"/>
          <w:szCs w:val="32"/>
          <w:lang w:eastAsia="ar-SA"/>
        </w:rPr>
      </w:pPr>
      <w:r>
        <w:rPr>
          <w:rFonts w:ascii="Times-Bold" w:eastAsia="Times New Roman" w:hAnsi="Times-Bold" w:cs="Times-Bold"/>
          <w:b/>
          <w:bCs/>
          <w:sz w:val="32"/>
          <w:szCs w:val="32"/>
          <w:lang w:eastAsia="ar-SA"/>
        </w:rPr>
        <w:t>2015</w:t>
      </w:r>
    </w:p>
    <w:p w:rsidR="00AC6FAD" w:rsidRDefault="00AC6FAD" w:rsidP="00AC6FAD">
      <w:pPr>
        <w:spacing w:line="240" w:lineRule="auto"/>
        <w:rPr>
          <w:b/>
        </w:rPr>
      </w:pPr>
    </w:p>
    <w:p w:rsidR="00AC6FAD" w:rsidRDefault="00AC6FAD" w:rsidP="00AC6FAD">
      <w:pPr>
        <w:spacing w:line="240" w:lineRule="auto"/>
        <w:rPr>
          <w:b/>
        </w:rPr>
      </w:pPr>
    </w:p>
    <w:p w:rsidR="00AC6FAD" w:rsidRDefault="00AC6FAD" w:rsidP="00AC6FAD">
      <w:pPr>
        <w:spacing w:line="240" w:lineRule="auto"/>
        <w:rPr>
          <w:b/>
        </w:rPr>
      </w:pPr>
    </w:p>
    <w:p w:rsidR="00AC6FAD" w:rsidRDefault="00AC6FAD" w:rsidP="00AC6FAD">
      <w:pPr>
        <w:spacing w:line="240" w:lineRule="auto"/>
        <w:rPr>
          <w:b/>
        </w:rPr>
      </w:pPr>
    </w:p>
    <w:p w:rsidR="00AC6FAD" w:rsidRDefault="00AC6FAD" w:rsidP="00AC6FAD">
      <w:pPr>
        <w:spacing w:line="240" w:lineRule="auto"/>
        <w:rPr>
          <w:b/>
        </w:rPr>
      </w:pPr>
    </w:p>
    <w:p w:rsidR="00AC6FAD" w:rsidRDefault="00AC6FAD" w:rsidP="00AC6FAD">
      <w:pPr>
        <w:spacing w:line="240" w:lineRule="auto"/>
        <w:rPr>
          <w:b/>
        </w:rPr>
      </w:pPr>
    </w:p>
    <w:p w:rsidR="00AC6FAD" w:rsidRDefault="00AC6FAD" w:rsidP="00AC6FAD">
      <w:pPr>
        <w:spacing w:line="240" w:lineRule="auto"/>
        <w:rPr>
          <w:b/>
        </w:rPr>
      </w:pPr>
    </w:p>
    <w:p w:rsidR="00C94AF0" w:rsidRPr="00CC41C8" w:rsidRDefault="00CC41C8" w:rsidP="00CC41C8">
      <w:pPr>
        <w:spacing w:line="240" w:lineRule="auto"/>
        <w:rPr>
          <w:b/>
          <w:caps/>
        </w:rPr>
      </w:pPr>
      <w:r>
        <w:rPr>
          <w:b/>
          <w:caps/>
        </w:rPr>
        <w:lastRenderedPageBreak/>
        <w:t xml:space="preserve">1- </w:t>
      </w:r>
      <w:r w:rsidR="008136FE" w:rsidRPr="00CC41C8">
        <w:rPr>
          <w:b/>
          <w:caps/>
        </w:rPr>
        <w:t>Introducción</w:t>
      </w:r>
    </w:p>
    <w:p w:rsidR="003021B6" w:rsidRPr="003021B6" w:rsidRDefault="003021B6" w:rsidP="003021B6">
      <w:pPr>
        <w:jc w:val="both"/>
        <w:rPr>
          <w:rFonts w:cstheme="minorHAnsi"/>
          <w:color w:val="000000"/>
          <w:szCs w:val="20"/>
        </w:rPr>
      </w:pPr>
      <w:r>
        <w:rPr>
          <w:rFonts w:cstheme="minorHAnsi"/>
        </w:rPr>
        <w:t>Hoy en día</w:t>
      </w:r>
      <w:r w:rsidRPr="003021B6">
        <w:rPr>
          <w:rFonts w:cstheme="minorHAnsi"/>
        </w:rPr>
        <w:t xml:space="preserve"> las aplicaciones web toman un rol protagónico,  debido a que los usuarios demandan mejores aplicaciones, que sean más interactivas y que ofrezcan funcionalidades naturalmente intuitivas y ágiles. De alguna forma, esta demanda  se ha podido lograr,  gracias a la ingeniería web que define </w:t>
      </w:r>
      <w:r w:rsidRPr="003021B6">
        <w:rPr>
          <w:rFonts w:cstheme="minorHAnsi"/>
          <w:color w:val="000000"/>
          <w:szCs w:val="20"/>
        </w:rPr>
        <w:t xml:space="preserve">el uso de procesos científicos y principios de administración,  acompañado de enfoques sistemáticos,  con la meta de desarrollar, desplegar y mantener satisfactoriamente una alta calidad en los sistemas y aplicaciones basados en Web </w:t>
      </w:r>
      <w:r w:rsidR="00F70AB0" w:rsidRPr="00F70AB0">
        <w:rPr>
          <w:rFonts w:ascii="Calibri" w:hAnsi="Calibri" w:cs="Calibri"/>
          <w:color w:val="000000"/>
          <w:szCs w:val="20"/>
        </w:rPr>
        <w:t>[</w:t>
      </w:r>
      <w:fldSimple w:instr=" REF BIB_ginige2001 \* MERGEFORMAT ">
        <w:r w:rsidR="00F70AB0" w:rsidRPr="00F70AB0">
          <w:rPr>
            <w:rFonts w:ascii="Calibri" w:hAnsi="Calibri" w:cs="Calibri"/>
            <w:caps/>
            <w:color w:val="000000"/>
          </w:rPr>
          <w:t>1</w:t>
        </w:r>
      </w:fldSimple>
      <w:r w:rsidR="00F70AB0" w:rsidRPr="00F70AB0">
        <w:rPr>
          <w:rFonts w:ascii="Calibri" w:hAnsi="Calibri" w:cs="Calibri"/>
          <w:color w:val="000000"/>
          <w:szCs w:val="20"/>
        </w:rPr>
        <w:t>]</w:t>
      </w:r>
      <w:r w:rsidRPr="003021B6">
        <w:rPr>
          <w:rFonts w:cstheme="minorHAnsi"/>
          <w:color w:val="000000"/>
          <w:szCs w:val="20"/>
        </w:rPr>
        <w:t xml:space="preserve">. Es por eso que la esencia de la ingeniería </w:t>
      </w:r>
      <w:r w:rsidR="001278CC">
        <w:rPr>
          <w:rFonts w:cstheme="minorHAnsi"/>
          <w:color w:val="000000"/>
          <w:szCs w:val="20"/>
        </w:rPr>
        <w:t>Web</w:t>
      </w:r>
      <w:r w:rsidRPr="003021B6">
        <w:rPr>
          <w:rFonts w:cstheme="minorHAnsi"/>
          <w:color w:val="000000"/>
          <w:szCs w:val="20"/>
        </w:rPr>
        <w:t xml:space="preserve"> se basa en administrar adecuadamente la diversidad y complejidad en el desarrollo de las aplicaciones </w:t>
      </w:r>
      <w:r w:rsidR="001278CC">
        <w:rPr>
          <w:rFonts w:cstheme="minorHAnsi"/>
          <w:color w:val="000000"/>
          <w:szCs w:val="20"/>
        </w:rPr>
        <w:t>Web</w:t>
      </w:r>
      <w:r w:rsidRPr="003021B6">
        <w:rPr>
          <w:rFonts w:cstheme="minorHAnsi"/>
          <w:color w:val="000000"/>
          <w:szCs w:val="20"/>
        </w:rPr>
        <w:t xml:space="preserve"> evitando así, fallas potenciales que pueden llevar a tener serias implicancias.</w:t>
      </w:r>
    </w:p>
    <w:p w:rsidR="003021B6" w:rsidRPr="003021B6" w:rsidRDefault="003021B6" w:rsidP="003021B6">
      <w:pPr>
        <w:jc w:val="both"/>
        <w:rPr>
          <w:rFonts w:cstheme="minorHAnsi"/>
          <w:color w:val="000000"/>
          <w:szCs w:val="20"/>
        </w:rPr>
      </w:pPr>
      <w:r w:rsidRPr="003021B6">
        <w:rPr>
          <w:rFonts w:cstheme="minorHAnsi"/>
          <w:color w:val="000000"/>
          <w:szCs w:val="20"/>
        </w:rPr>
        <w:t xml:space="preserve">Con la idea de que las aplicaciones </w:t>
      </w:r>
      <w:r w:rsidR="001278CC">
        <w:rPr>
          <w:rFonts w:cstheme="minorHAnsi"/>
          <w:color w:val="000000"/>
          <w:szCs w:val="20"/>
        </w:rPr>
        <w:t>Web</w:t>
      </w:r>
      <w:r w:rsidRPr="003021B6">
        <w:rPr>
          <w:rFonts w:cstheme="minorHAnsi"/>
          <w:color w:val="000000"/>
          <w:szCs w:val="20"/>
        </w:rPr>
        <w:t xml:space="preserve"> se asemejen lo más posible a las aplicaciones de escritorio, nacieron las </w:t>
      </w:r>
      <w:proofErr w:type="spellStart"/>
      <w:r w:rsidRPr="003021B6">
        <w:rPr>
          <w:rFonts w:cstheme="minorHAnsi"/>
          <w:i/>
          <w:color w:val="000000"/>
          <w:szCs w:val="20"/>
        </w:rPr>
        <w:t>Rich</w:t>
      </w:r>
      <w:proofErr w:type="spellEnd"/>
      <w:r w:rsidRPr="003021B6">
        <w:rPr>
          <w:rFonts w:cstheme="minorHAnsi"/>
          <w:i/>
          <w:color w:val="000000"/>
          <w:szCs w:val="20"/>
        </w:rPr>
        <w:t xml:space="preserve"> Internet </w:t>
      </w:r>
      <w:proofErr w:type="spellStart"/>
      <w:r w:rsidRPr="003021B6">
        <w:rPr>
          <w:rFonts w:cstheme="minorHAnsi"/>
          <w:i/>
          <w:color w:val="000000"/>
          <w:szCs w:val="20"/>
        </w:rPr>
        <w:t>Applicantions</w:t>
      </w:r>
      <w:proofErr w:type="spellEnd"/>
      <w:r w:rsidR="001278CC">
        <w:rPr>
          <w:rFonts w:cstheme="minorHAnsi"/>
          <w:color w:val="000000"/>
          <w:szCs w:val="20"/>
        </w:rPr>
        <w:t xml:space="preserve"> (RIA</w:t>
      </w:r>
      <w:r w:rsidRPr="003021B6">
        <w:rPr>
          <w:rFonts w:cstheme="minorHAnsi"/>
          <w:color w:val="000000"/>
          <w:szCs w:val="20"/>
        </w:rPr>
        <w:t xml:space="preserve">).  Estas representan todo un desafío para la ingeniería </w:t>
      </w:r>
      <w:r w:rsidR="001278CC">
        <w:rPr>
          <w:rFonts w:cstheme="minorHAnsi"/>
          <w:color w:val="000000"/>
          <w:szCs w:val="20"/>
        </w:rPr>
        <w:t>Web</w:t>
      </w:r>
      <w:r w:rsidRPr="003021B6">
        <w:rPr>
          <w:rFonts w:cstheme="minorHAnsi"/>
          <w:color w:val="000000"/>
          <w:szCs w:val="20"/>
        </w:rPr>
        <w:t xml:space="preserve">, ya que las </w:t>
      </w:r>
      <w:proofErr w:type="spellStart"/>
      <w:r w:rsidRPr="003021B6">
        <w:rPr>
          <w:rFonts w:cstheme="minorHAnsi"/>
          <w:color w:val="000000"/>
          <w:szCs w:val="20"/>
        </w:rPr>
        <w:t>RIAs</w:t>
      </w:r>
      <w:proofErr w:type="spellEnd"/>
      <w:r w:rsidRPr="003021B6">
        <w:rPr>
          <w:rFonts w:cstheme="minorHAnsi"/>
          <w:color w:val="000000"/>
          <w:szCs w:val="20"/>
        </w:rPr>
        <w:t xml:space="preserve"> han dado un cambio radical en la manera en que se comportan, desarrollan  y despliegan las aplicaciones </w:t>
      </w:r>
      <w:r w:rsidR="001278CC">
        <w:rPr>
          <w:rFonts w:cstheme="minorHAnsi"/>
          <w:color w:val="000000"/>
          <w:szCs w:val="20"/>
        </w:rPr>
        <w:t>Web</w:t>
      </w:r>
      <w:r w:rsidRPr="003021B6">
        <w:rPr>
          <w:rFonts w:cstheme="minorHAnsi"/>
          <w:color w:val="000000"/>
          <w:szCs w:val="20"/>
        </w:rPr>
        <w:t xml:space="preserve">,  ofreciendo mejoras substanciales con respecto a las aplicaciones </w:t>
      </w:r>
      <w:r w:rsidR="001278CC">
        <w:rPr>
          <w:rFonts w:cstheme="minorHAnsi"/>
          <w:color w:val="000000"/>
          <w:szCs w:val="20"/>
        </w:rPr>
        <w:t>Web</w:t>
      </w:r>
      <w:r w:rsidRPr="003021B6">
        <w:rPr>
          <w:rFonts w:cstheme="minorHAnsi"/>
          <w:color w:val="000000"/>
          <w:szCs w:val="20"/>
        </w:rPr>
        <w:t xml:space="preserve"> tradicionales, con nuevas características referentes a la comunicación, la distribución  de los datos y la computación en el lado cliente, acompañadas de interfaces mucho mas interactivas, en donde el usuario en ocasiones, no distingue si está utilizando la aplicación online o offline. Con estos avances propuestos por </w:t>
      </w:r>
      <w:r w:rsidR="00EA7F8C">
        <w:rPr>
          <w:rFonts w:cstheme="minorHAnsi"/>
          <w:color w:val="000000"/>
          <w:szCs w:val="20"/>
        </w:rPr>
        <w:t>RIA</w:t>
      </w:r>
      <w:r w:rsidRPr="003021B6">
        <w:rPr>
          <w:rFonts w:cstheme="minorHAnsi"/>
          <w:color w:val="000000"/>
          <w:szCs w:val="20"/>
        </w:rPr>
        <w:t xml:space="preserve">,  muchas de las metodologías </w:t>
      </w:r>
      <w:r w:rsidR="001278CC">
        <w:rPr>
          <w:rFonts w:cstheme="minorHAnsi"/>
          <w:color w:val="000000"/>
          <w:szCs w:val="20"/>
        </w:rPr>
        <w:t>Web</w:t>
      </w:r>
      <w:r w:rsidRPr="003021B6">
        <w:rPr>
          <w:rFonts w:cstheme="minorHAnsi"/>
          <w:color w:val="000000"/>
          <w:szCs w:val="20"/>
        </w:rPr>
        <w:t xml:space="preserve"> tradicionales basadas e</w:t>
      </w:r>
      <w:r w:rsidR="00EA7F8C">
        <w:rPr>
          <w:rFonts w:cstheme="minorHAnsi"/>
          <w:color w:val="000000"/>
          <w:szCs w:val="20"/>
        </w:rPr>
        <w:t xml:space="preserve">n la </w:t>
      </w:r>
      <w:r w:rsidR="001278CC">
        <w:rPr>
          <w:rFonts w:cstheme="minorHAnsi"/>
          <w:color w:val="000000"/>
          <w:szCs w:val="20"/>
        </w:rPr>
        <w:t>Web</w:t>
      </w:r>
      <w:r w:rsidR="00EA7F8C">
        <w:rPr>
          <w:rFonts w:cstheme="minorHAnsi"/>
          <w:color w:val="000000"/>
          <w:szCs w:val="20"/>
        </w:rPr>
        <w:t xml:space="preserve"> 1.0, tales como;  </w:t>
      </w:r>
      <w:proofErr w:type="spellStart"/>
      <w:r w:rsidR="00EA7F8C">
        <w:rPr>
          <w:rFonts w:cstheme="minorHAnsi"/>
          <w:color w:val="000000"/>
          <w:szCs w:val="20"/>
        </w:rPr>
        <w:t>WebML</w:t>
      </w:r>
      <w:proofErr w:type="spellEnd"/>
      <w:r w:rsidR="00F70AB0" w:rsidRPr="00F70AB0">
        <w:rPr>
          <w:rFonts w:ascii="Calibri" w:hAnsi="Calibri" w:cs="Calibri"/>
          <w:color w:val="000000"/>
          <w:szCs w:val="20"/>
        </w:rPr>
        <w:t>[</w:t>
      </w:r>
      <w:fldSimple w:instr=" REF BIB_fraternali2010 \* MERGEFORMAT ">
        <w:r w:rsidR="00F70AB0" w:rsidRPr="00F70AB0">
          <w:rPr>
            <w:rFonts w:ascii="Calibri" w:hAnsi="Calibri" w:cs="Calibri"/>
            <w:caps/>
            <w:color w:val="000000"/>
          </w:rPr>
          <w:t>14</w:t>
        </w:r>
      </w:fldSimple>
      <w:r w:rsidR="00F70AB0" w:rsidRPr="00F70AB0">
        <w:rPr>
          <w:rFonts w:ascii="Calibri" w:hAnsi="Calibri" w:cs="Calibri"/>
          <w:color w:val="000000"/>
          <w:szCs w:val="20"/>
        </w:rPr>
        <w:t>]</w:t>
      </w:r>
      <w:r w:rsidRPr="003021B6">
        <w:rPr>
          <w:rFonts w:cstheme="minorHAnsi"/>
          <w:color w:val="000000"/>
          <w:szCs w:val="20"/>
        </w:rPr>
        <w:t>, UWE</w:t>
      </w:r>
      <w:r w:rsidR="00F70AB0" w:rsidRPr="00F70AB0">
        <w:rPr>
          <w:rFonts w:ascii="Calibri" w:hAnsi="Calibri" w:cs="Calibri"/>
          <w:color w:val="000000"/>
          <w:szCs w:val="20"/>
        </w:rPr>
        <w:t>[</w:t>
      </w:r>
      <w:fldSimple w:instr=" REF BIB_machado2009 \* MERGEFORMAT ">
        <w:r w:rsidR="00F70AB0" w:rsidRPr="00F70AB0">
          <w:rPr>
            <w:rFonts w:ascii="Calibri" w:hAnsi="Calibri" w:cs="Calibri"/>
            <w:caps/>
            <w:color w:val="000000"/>
          </w:rPr>
          <w:t>8</w:t>
        </w:r>
      </w:fldSimple>
      <w:r w:rsidR="00F70AB0" w:rsidRPr="00F70AB0">
        <w:rPr>
          <w:rFonts w:ascii="Calibri" w:hAnsi="Calibri" w:cs="Calibri"/>
          <w:color w:val="000000"/>
          <w:szCs w:val="20"/>
        </w:rPr>
        <w:t>]</w:t>
      </w:r>
      <w:r w:rsidRPr="003021B6">
        <w:rPr>
          <w:rFonts w:cstheme="minorHAnsi"/>
          <w:color w:val="000000"/>
          <w:szCs w:val="20"/>
        </w:rPr>
        <w:t>, OOH</w:t>
      </w:r>
      <w:r w:rsidR="00F70AB0" w:rsidRPr="00F70AB0">
        <w:rPr>
          <w:rFonts w:ascii="Calibri" w:hAnsi="Calibri" w:cs="Calibri"/>
          <w:color w:val="000000"/>
          <w:szCs w:val="20"/>
        </w:rPr>
        <w:t>[</w:t>
      </w:r>
      <w:fldSimple w:instr=" REF BIB_melia2008 \* MERGEFORMAT ">
        <w:r w:rsidR="00F70AB0" w:rsidRPr="00F70AB0">
          <w:rPr>
            <w:rFonts w:ascii="Calibri" w:hAnsi="Calibri" w:cs="Calibri"/>
            <w:caps/>
            <w:color w:val="000000"/>
          </w:rPr>
          <w:t>15</w:t>
        </w:r>
      </w:fldSimple>
      <w:r w:rsidR="00F70AB0" w:rsidRPr="00F70AB0">
        <w:rPr>
          <w:rFonts w:ascii="Calibri" w:hAnsi="Calibri" w:cs="Calibri"/>
          <w:color w:val="000000"/>
          <w:szCs w:val="20"/>
        </w:rPr>
        <w:t>]</w:t>
      </w:r>
      <w:r w:rsidRPr="003021B6">
        <w:rPr>
          <w:rFonts w:cstheme="minorHAnsi"/>
          <w:color w:val="000000"/>
          <w:szCs w:val="20"/>
        </w:rPr>
        <w:t>, OOHDM</w:t>
      </w:r>
      <w:r w:rsidR="00F70AB0" w:rsidRPr="00F70AB0">
        <w:rPr>
          <w:rFonts w:ascii="Calibri" w:hAnsi="Calibri" w:cs="Calibri"/>
          <w:color w:val="000000"/>
          <w:szCs w:val="20"/>
        </w:rPr>
        <w:t>[</w:t>
      </w:r>
      <w:fldSimple w:instr=" REF BIB_urbieta2007 \* MERGEFORMAT ">
        <w:r w:rsidR="00F70AB0" w:rsidRPr="00F70AB0">
          <w:rPr>
            <w:rFonts w:ascii="Calibri" w:hAnsi="Calibri" w:cs="Calibri"/>
            <w:caps/>
            <w:color w:val="000000"/>
          </w:rPr>
          <w:t>12</w:t>
        </w:r>
      </w:fldSimple>
      <w:r w:rsidR="00F70AB0" w:rsidRPr="00F70AB0">
        <w:rPr>
          <w:rFonts w:ascii="Calibri" w:hAnsi="Calibri" w:cs="Calibri"/>
          <w:color w:val="000000"/>
          <w:szCs w:val="20"/>
        </w:rPr>
        <w:t>]</w:t>
      </w:r>
      <w:r w:rsidR="00EA7F8C">
        <w:rPr>
          <w:rFonts w:cstheme="minorHAnsi"/>
          <w:color w:val="000000"/>
          <w:szCs w:val="20"/>
        </w:rPr>
        <w:t xml:space="preserve"> y </w:t>
      </w:r>
      <w:commentRangeStart w:id="0"/>
      <w:r w:rsidR="00EA7F8C">
        <w:rPr>
          <w:rFonts w:cstheme="minorHAnsi"/>
          <w:color w:val="000000"/>
          <w:szCs w:val="20"/>
        </w:rPr>
        <w:t>OOWS</w:t>
      </w:r>
      <w:commentRangeEnd w:id="0"/>
      <w:r w:rsidR="001063E3">
        <w:rPr>
          <w:rStyle w:val="Refdecomentario"/>
          <w:rFonts w:eastAsiaTheme="minorEastAsia"/>
          <w:lang w:val="es-ES" w:eastAsia="es-ES"/>
        </w:rPr>
        <w:commentReference w:id="0"/>
      </w:r>
      <w:r w:rsidRPr="003021B6">
        <w:rPr>
          <w:rFonts w:cstheme="minorHAnsi"/>
          <w:color w:val="000000"/>
          <w:szCs w:val="20"/>
        </w:rPr>
        <w:t xml:space="preserve">, han tenido que evolucionar de cierta forma, agregando nuevos modelos o extendiendo los existentes, para dar cobertura a las diversas características sofisticadas propuestas por </w:t>
      </w:r>
      <w:r w:rsidR="00EA7F8C">
        <w:rPr>
          <w:rFonts w:cstheme="minorHAnsi"/>
          <w:color w:val="000000"/>
          <w:szCs w:val="20"/>
        </w:rPr>
        <w:t>RIA</w:t>
      </w:r>
      <w:r w:rsidRPr="003021B6">
        <w:rPr>
          <w:rFonts w:cstheme="minorHAnsi"/>
          <w:color w:val="000000"/>
          <w:szCs w:val="20"/>
        </w:rPr>
        <w:t xml:space="preserve">. Muchas de las metodologías citadas han logrado una notable evolución en su afán de mantenerse vigentes con los avances propuestos por las </w:t>
      </w:r>
      <w:r w:rsidR="00EA7F8C">
        <w:rPr>
          <w:rFonts w:cstheme="minorHAnsi"/>
          <w:color w:val="000000"/>
          <w:szCs w:val="20"/>
        </w:rPr>
        <w:t>RIA</w:t>
      </w:r>
      <w:r w:rsidRPr="003021B6">
        <w:rPr>
          <w:rFonts w:cstheme="minorHAnsi"/>
          <w:color w:val="000000"/>
          <w:szCs w:val="20"/>
        </w:rPr>
        <w:t xml:space="preserve">, sin embargo en la actualidad, ninguna de ellas, logra satisfacer todas las nuevas funcionalidades </w:t>
      </w:r>
      <w:r w:rsidR="00F70AB0" w:rsidRPr="00F70AB0">
        <w:rPr>
          <w:rFonts w:ascii="Calibri" w:hAnsi="Calibri" w:cs="Calibri"/>
          <w:color w:val="000000"/>
          <w:szCs w:val="20"/>
        </w:rPr>
        <w:t>[</w:t>
      </w:r>
      <w:fldSimple w:instr=" REF BIB_wright2008 \* MERGEFORMAT ">
        <w:r w:rsidR="00F70AB0" w:rsidRPr="00F70AB0">
          <w:rPr>
            <w:rFonts w:ascii="Calibri" w:hAnsi="Calibri" w:cs="Calibri"/>
            <w:caps/>
            <w:color w:val="000000"/>
          </w:rPr>
          <w:t>5</w:t>
        </w:r>
      </w:fldSimple>
      <w:r w:rsidR="00F70AB0" w:rsidRPr="00F70AB0">
        <w:rPr>
          <w:rFonts w:ascii="Calibri" w:hAnsi="Calibri" w:cs="Calibri"/>
          <w:color w:val="000000"/>
          <w:szCs w:val="20"/>
        </w:rPr>
        <w:t>]</w:t>
      </w:r>
      <w:r w:rsidRPr="003021B6">
        <w:rPr>
          <w:rFonts w:cstheme="minorHAnsi"/>
          <w:color w:val="000000"/>
          <w:szCs w:val="20"/>
        </w:rPr>
        <w:t xml:space="preserve"> </w:t>
      </w:r>
      <w:del w:id="1" w:author="magali" w:date="2015-06-26T08:08:00Z">
        <w:r w:rsidRPr="003021B6" w:rsidDel="001063E3">
          <w:rPr>
            <w:rFonts w:cstheme="minorHAnsi"/>
            <w:color w:val="000000"/>
            <w:szCs w:val="20"/>
          </w:rPr>
          <w:delText xml:space="preserve"> </w:delText>
        </w:r>
      </w:del>
      <w:r w:rsidR="00F70AB0" w:rsidRPr="00F70AB0">
        <w:rPr>
          <w:rFonts w:ascii="Calibri" w:hAnsi="Calibri" w:cs="Calibri"/>
          <w:color w:val="000000"/>
          <w:szCs w:val="20"/>
        </w:rPr>
        <w:t>[</w:t>
      </w:r>
      <w:fldSimple w:instr=" REF BIB_preciado2005 \* MERGEFORMAT ">
        <w:r w:rsidR="00F70AB0" w:rsidRPr="00F70AB0">
          <w:rPr>
            <w:rFonts w:ascii="Calibri" w:hAnsi="Calibri" w:cs="Calibri"/>
            <w:caps/>
            <w:color w:val="000000"/>
          </w:rPr>
          <w:t>6</w:t>
        </w:r>
      </w:fldSimple>
      <w:r w:rsidR="00F70AB0" w:rsidRPr="00F70AB0">
        <w:rPr>
          <w:rFonts w:ascii="Calibri" w:hAnsi="Calibri" w:cs="Calibri"/>
          <w:color w:val="000000"/>
          <w:szCs w:val="20"/>
        </w:rPr>
        <w:t>]</w:t>
      </w:r>
      <w:r w:rsidRPr="003021B6">
        <w:rPr>
          <w:rFonts w:cstheme="minorHAnsi"/>
          <w:color w:val="000000"/>
          <w:szCs w:val="20"/>
        </w:rPr>
        <w:t xml:space="preserve"> </w:t>
      </w:r>
      <w:r w:rsidR="00F70AB0" w:rsidRPr="00F70AB0">
        <w:rPr>
          <w:rFonts w:ascii="Calibri" w:hAnsi="Calibri" w:cs="Calibri"/>
          <w:color w:val="000000"/>
          <w:szCs w:val="20"/>
        </w:rPr>
        <w:t>[</w:t>
      </w:r>
      <w:fldSimple w:instr=" REF BIB_mariannebusch2009 \* MERGEFORMAT ">
        <w:r w:rsidR="00F70AB0" w:rsidRPr="00F70AB0">
          <w:rPr>
            <w:rFonts w:ascii="Calibri" w:hAnsi="Calibri" w:cs="Calibri"/>
            <w:caps/>
            <w:color w:val="000000"/>
          </w:rPr>
          <w:t>9</w:t>
        </w:r>
      </w:fldSimple>
      <w:r w:rsidR="00F70AB0" w:rsidRPr="00F70AB0">
        <w:rPr>
          <w:rFonts w:ascii="Calibri" w:hAnsi="Calibri" w:cs="Calibri"/>
          <w:color w:val="000000"/>
          <w:szCs w:val="20"/>
        </w:rPr>
        <w:t>]</w:t>
      </w:r>
      <w:r w:rsidRPr="003021B6">
        <w:rPr>
          <w:rFonts w:cstheme="minorHAnsi"/>
          <w:color w:val="000000"/>
          <w:szCs w:val="20"/>
        </w:rPr>
        <w:t xml:space="preserve"> </w:t>
      </w:r>
      <w:r w:rsidR="00F70AB0" w:rsidRPr="00F70AB0">
        <w:rPr>
          <w:rFonts w:ascii="Calibri" w:hAnsi="Calibri" w:cs="Calibri"/>
          <w:color w:val="000000"/>
          <w:szCs w:val="20"/>
        </w:rPr>
        <w:t>[</w:t>
      </w:r>
      <w:fldSimple w:instr=" REF BIB_toffetti2011 \* MERGEFORMAT ">
        <w:r w:rsidR="00F70AB0" w:rsidRPr="00F70AB0">
          <w:rPr>
            <w:rFonts w:ascii="Calibri" w:hAnsi="Calibri" w:cs="Calibri"/>
            <w:caps/>
            <w:color w:val="000000"/>
          </w:rPr>
          <w:t>3</w:t>
        </w:r>
      </w:fldSimple>
      <w:r w:rsidR="00F70AB0" w:rsidRPr="00F70AB0">
        <w:rPr>
          <w:rFonts w:ascii="Calibri" w:hAnsi="Calibri" w:cs="Calibri"/>
          <w:color w:val="000000"/>
          <w:szCs w:val="20"/>
        </w:rPr>
        <w:t>]</w:t>
      </w:r>
      <w:r w:rsidRPr="003021B6">
        <w:rPr>
          <w:rFonts w:cstheme="minorHAnsi"/>
          <w:color w:val="000000"/>
          <w:szCs w:val="20"/>
        </w:rPr>
        <w:t>.</w:t>
      </w:r>
    </w:p>
    <w:p w:rsidR="003021B6" w:rsidRPr="003021B6" w:rsidRDefault="003021B6" w:rsidP="003021B6">
      <w:pPr>
        <w:jc w:val="both"/>
        <w:rPr>
          <w:rFonts w:cstheme="minorHAnsi"/>
        </w:rPr>
      </w:pPr>
      <w:r w:rsidRPr="003021B6">
        <w:rPr>
          <w:rFonts w:cstheme="minorHAnsi"/>
        </w:rPr>
        <w:t xml:space="preserve">He allí que resulta necesario crear nuevas metodologías de desarrollo </w:t>
      </w:r>
      <w:r w:rsidR="001278CC">
        <w:rPr>
          <w:rFonts w:cstheme="minorHAnsi"/>
        </w:rPr>
        <w:t>Web</w:t>
      </w:r>
      <w:r w:rsidRPr="003021B6">
        <w:rPr>
          <w:rFonts w:cstheme="minorHAnsi"/>
        </w:rPr>
        <w:t xml:space="preserve"> </w:t>
      </w:r>
      <w:del w:id="2" w:author="magali" w:date="2015-06-26T08:08:00Z">
        <w:r w:rsidRPr="003021B6" w:rsidDel="001063E3">
          <w:rPr>
            <w:rFonts w:cstheme="minorHAnsi"/>
          </w:rPr>
          <w:delText>u</w:delText>
        </w:r>
      </w:del>
      <w:ins w:id="3" w:author="magali" w:date="2015-06-26T08:08:00Z">
        <w:r w:rsidR="001063E3">
          <w:rPr>
            <w:rFonts w:cstheme="minorHAnsi"/>
          </w:rPr>
          <w:t>o</w:t>
        </w:r>
      </w:ins>
      <w:r w:rsidRPr="003021B6">
        <w:rPr>
          <w:rFonts w:cstheme="minorHAnsi"/>
        </w:rPr>
        <w:t xml:space="preserve"> bien extender las actuales para satisfacer las nuevas características impuestas por la tendencia actual. Con ese propósito, </w:t>
      </w:r>
      <w:del w:id="4" w:author="magali" w:date="2015-06-26T08:09:00Z">
        <w:r w:rsidRPr="003021B6" w:rsidDel="001063E3">
          <w:rPr>
            <w:rFonts w:cstheme="minorHAnsi"/>
          </w:rPr>
          <w:delText>una nueva metodología</w:delText>
        </w:r>
      </w:del>
      <w:ins w:id="5" w:author="magali" w:date="2015-06-26T08:09:00Z">
        <w:r w:rsidR="001063E3">
          <w:rPr>
            <w:rFonts w:cstheme="minorHAnsi"/>
          </w:rPr>
          <w:t>un nuevo enfoque</w:t>
        </w:r>
      </w:ins>
      <w:r w:rsidRPr="003021B6">
        <w:rPr>
          <w:rFonts w:cstheme="minorHAnsi"/>
        </w:rPr>
        <w:t xml:space="preserve"> para el desarrollo de aplicaciones </w:t>
      </w:r>
      <w:r w:rsidR="001278CC">
        <w:rPr>
          <w:rFonts w:cstheme="minorHAnsi"/>
        </w:rPr>
        <w:t>Web</w:t>
      </w:r>
      <w:r w:rsidRPr="003021B6">
        <w:rPr>
          <w:rFonts w:cstheme="minorHAnsi"/>
        </w:rPr>
        <w:t xml:space="preserve"> basad</w:t>
      </w:r>
      <w:del w:id="6" w:author="magali" w:date="2015-06-26T08:09:00Z">
        <w:r w:rsidRPr="003021B6" w:rsidDel="001063E3">
          <w:rPr>
            <w:rFonts w:cstheme="minorHAnsi"/>
          </w:rPr>
          <w:delText>a</w:delText>
        </w:r>
      </w:del>
      <w:ins w:id="7" w:author="magali" w:date="2015-06-26T08:09:00Z">
        <w:r w:rsidR="001063E3">
          <w:rPr>
            <w:rFonts w:cstheme="minorHAnsi"/>
          </w:rPr>
          <w:t>o</w:t>
        </w:r>
      </w:ins>
      <w:r w:rsidRPr="003021B6">
        <w:rPr>
          <w:rFonts w:cstheme="minorHAnsi"/>
        </w:rPr>
        <w:t xml:space="preserve"> en modelos y fundamentad</w:t>
      </w:r>
      <w:del w:id="8" w:author="magali" w:date="2015-06-26T08:09:00Z">
        <w:r w:rsidRPr="003021B6" w:rsidDel="001063E3">
          <w:rPr>
            <w:rFonts w:cstheme="minorHAnsi"/>
          </w:rPr>
          <w:delText>a</w:delText>
        </w:r>
      </w:del>
      <w:ins w:id="9" w:author="magali" w:date="2015-06-26T08:09:00Z">
        <w:r w:rsidR="001063E3">
          <w:rPr>
            <w:rFonts w:cstheme="minorHAnsi"/>
          </w:rPr>
          <w:t>o</w:t>
        </w:r>
      </w:ins>
      <w:r w:rsidRPr="003021B6">
        <w:rPr>
          <w:rFonts w:cstheme="minorHAnsi"/>
        </w:rPr>
        <w:t xml:space="preserve"> en los principios propuestos por la OMG</w:t>
      </w:r>
      <w:r w:rsidRPr="003021B6">
        <w:rPr>
          <w:rFonts w:cstheme="minorHAnsi"/>
          <w:vertAlign w:val="superscript"/>
        </w:rPr>
        <w:footnoteReference w:id="1"/>
      </w:r>
      <w:r w:rsidRPr="003021B6">
        <w:rPr>
          <w:rFonts w:cstheme="minorHAnsi"/>
        </w:rPr>
        <w:t>, se ha propuesto en el DEI</w:t>
      </w:r>
      <w:r w:rsidRPr="003021B6">
        <w:rPr>
          <w:rFonts w:eastAsia="Times New Roman" w:cstheme="minorHAnsi"/>
          <w:sz w:val="20"/>
          <w:vertAlign w:val="superscript"/>
        </w:rPr>
        <w:footnoteReference w:id="2"/>
      </w:r>
      <w:r w:rsidRPr="003021B6">
        <w:rPr>
          <w:rFonts w:cstheme="minorHAnsi"/>
        </w:rPr>
        <w:t xml:space="preserve">. </w:t>
      </w:r>
      <w:del w:id="11" w:author="magali" w:date="2015-06-26T08:09:00Z">
        <w:r w:rsidRPr="003021B6" w:rsidDel="001063E3">
          <w:rPr>
            <w:rFonts w:cstheme="minorHAnsi"/>
          </w:rPr>
          <w:delText>Esta metodología</w:delText>
        </w:r>
      </w:del>
      <w:ins w:id="12" w:author="magali" w:date="2015-06-26T08:09:00Z">
        <w:r w:rsidR="001063E3">
          <w:rPr>
            <w:rFonts w:cstheme="minorHAnsi"/>
          </w:rPr>
          <w:t>Este enfoque</w:t>
        </w:r>
      </w:ins>
      <w:r w:rsidRPr="003021B6">
        <w:rPr>
          <w:rFonts w:cstheme="minorHAnsi"/>
        </w:rPr>
        <w:t xml:space="preserve"> está basad</w:t>
      </w:r>
      <w:del w:id="13" w:author="magali" w:date="2015-06-26T08:09:00Z">
        <w:r w:rsidRPr="003021B6" w:rsidDel="001063E3">
          <w:rPr>
            <w:rFonts w:cstheme="minorHAnsi"/>
          </w:rPr>
          <w:delText>a</w:delText>
        </w:r>
      </w:del>
      <w:ins w:id="14" w:author="magali" w:date="2015-06-26T08:09:00Z">
        <w:r w:rsidR="001063E3">
          <w:rPr>
            <w:rFonts w:cstheme="minorHAnsi"/>
          </w:rPr>
          <w:t>o</w:t>
        </w:r>
      </w:ins>
      <w:r w:rsidRPr="003021B6">
        <w:rPr>
          <w:rFonts w:cstheme="minorHAnsi"/>
        </w:rPr>
        <w:t xml:space="preserve"> en los  estándares MDA</w:t>
      </w:r>
      <w:r w:rsidRPr="003021B6">
        <w:rPr>
          <w:rFonts w:cstheme="minorHAnsi"/>
          <w:vertAlign w:val="superscript"/>
        </w:rPr>
        <w:footnoteReference w:id="3"/>
      </w:r>
      <w:r w:rsidRPr="003021B6">
        <w:rPr>
          <w:rFonts w:cstheme="minorHAnsi"/>
        </w:rPr>
        <w:t xml:space="preserve"> y ofrece un esquema de modelado en capas para la separación de conceptos. </w:t>
      </w:r>
      <w:del w:id="16" w:author="magali" w:date="2015-06-26T08:10:00Z">
        <w:r w:rsidRPr="003021B6" w:rsidDel="001063E3">
          <w:rPr>
            <w:rFonts w:cstheme="minorHAnsi"/>
          </w:rPr>
          <w:delText xml:space="preserve">La metodología </w:delText>
        </w:r>
      </w:del>
      <w:ins w:id="17" w:author="magali" w:date="2015-06-26T08:10:00Z">
        <w:r w:rsidR="001063E3">
          <w:rPr>
            <w:rFonts w:cstheme="minorHAnsi"/>
          </w:rPr>
          <w:t xml:space="preserve">Dicho enfoque </w:t>
        </w:r>
      </w:ins>
      <w:r w:rsidRPr="003021B6">
        <w:rPr>
          <w:rFonts w:cstheme="minorHAnsi"/>
        </w:rPr>
        <w:t xml:space="preserve">se denomina </w:t>
      </w:r>
      <w:proofErr w:type="spellStart"/>
      <w:r w:rsidRPr="003021B6">
        <w:rPr>
          <w:rFonts w:cstheme="minorHAnsi"/>
        </w:rPr>
        <w:t>MoWebA</w:t>
      </w:r>
      <w:proofErr w:type="spellEnd"/>
      <w:r w:rsidR="00F70AB0" w:rsidRPr="00F70AB0">
        <w:rPr>
          <w:rFonts w:ascii="Calibri" w:hAnsi="Calibri" w:cs="Calibri"/>
        </w:rPr>
        <w:t>[</w:t>
      </w:r>
      <w:fldSimple w:instr=" REF BIB_gonzalez2011 \* MERGEFORMAT ">
        <w:r w:rsidR="00F70AB0" w:rsidRPr="00F70AB0">
          <w:rPr>
            <w:rFonts w:ascii="Calibri" w:hAnsi="Calibri" w:cs="Calibri"/>
            <w:caps/>
          </w:rPr>
          <w:t>11</w:t>
        </w:r>
      </w:fldSimple>
      <w:r w:rsidR="00F70AB0" w:rsidRPr="00F70AB0">
        <w:rPr>
          <w:rFonts w:ascii="Calibri" w:hAnsi="Calibri" w:cs="Calibri"/>
        </w:rPr>
        <w:t>][</w:t>
      </w:r>
      <w:fldSimple w:instr=" REF BIB_gonzalez2010 \* MERGEFORMAT ">
        <w:r w:rsidR="00F70AB0" w:rsidRPr="00F70AB0">
          <w:rPr>
            <w:rFonts w:ascii="Calibri" w:hAnsi="Calibri" w:cs="Calibri"/>
            <w:caps/>
          </w:rPr>
          <w:t>10</w:t>
        </w:r>
      </w:fldSimple>
      <w:r w:rsidR="00F70AB0" w:rsidRPr="00F70AB0">
        <w:rPr>
          <w:rFonts w:ascii="Calibri" w:hAnsi="Calibri" w:cs="Calibri"/>
        </w:rPr>
        <w:t>]</w:t>
      </w:r>
      <w:r w:rsidRPr="003021B6">
        <w:rPr>
          <w:rFonts w:cstheme="minorHAnsi"/>
        </w:rPr>
        <w:t xml:space="preserve">, y en la actualidad cuenta con características de modelado a nivel de presentación, lógica de negocio, navegación y adaptabilidad de los usuarios, pudiendo generarse aplicaciones </w:t>
      </w:r>
      <w:r w:rsidR="001278CC">
        <w:rPr>
          <w:rFonts w:cstheme="minorHAnsi"/>
        </w:rPr>
        <w:t>Web</w:t>
      </w:r>
      <w:r w:rsidRPr="003021B6">
        <w:rPr>
          <w:rFonts w:cstheme="minorHAnsi"/>
        </w:rPr>
        <w:t xml:space="preserve"> completas y funcionales con modelos independientes de la plataforma. </w:t>
      </w:r>
      <w:proofErr w:type="spellStart"/>
      <w:r w:rsidRPr="003021B6">
        <w:rPr>
          <w:rFonts w:cstheme="minorHAnsi"/>
        </w:rPr>
        <w:t>MoWebA</w:t>
      </w:r>
      <w:proofErr w:type="spellEnd"/>
      <w:r w:rsidRPr="003021B6">
        <w:rPr>
          <w:rFonts w:cstheme="minorHAnsi"/>
        </w:rPr>
        <w:t xml:space="preserve"> tiene la capacidad de llevar a cabo extensiones a sus </w:t>
      </w:r>
      <w:proofErr w:type="spellStart"/>
      <w:r w:rsidRPr="003021B6">
        <w:rPr>
          <w:rFonts w:cstheme="minorHAnsi"/>
        </w:rPr>
        <w:t>metamodelos</w:t>
      </w:r>
      <w:proofErr w:type="spellEnd"/>
      <w:r w:rsidRPr="003021B6">
        <w:rPr>
          <w:rFonts w:cstheme="minorHAnsi"/>
        </w:rPr>
        <w:t xml:space="preserve"> para cubrir nuevas características, lo cual la hace adaptable a los cambios actuales.</w:t>
      </w:r>
    </w:p>
    <w:p w:rsidR="003021B6" w:rsidRDefault="003021B6" w:rsidP="00C052AF">
      <w:pPr>
        <w:jc w:val="both"/>
        <w:rPr>
          <w:rFonts w:cstheme="minorHAnsi"/>
          <w:color w:val="000000"/>
          <w:szCs w:val="20"/>
          <w:lang w:val="es-ES"/>
        </w:rPr>
      </w:pPr>
      <w:r w:rsidRPr="003021B6">
        <w:rPr>
          <w:rFonts w:cstheme="minorHAnsi"/>
          <w:szCs w:val="20"/>
        </w:rPr>
        <w:t xml:space="preserve">El objetivo de este trabajo de fin de carrera se enmarca en la idea de llevar a cabo extensiones a la </w:t>
      </w:r>
      <w:del w:id="18" w:author="magali" w:date="2015-06-26T08:10:00Z">
        <w:r w:rsidRPr="003021B6" w:rsidDel="001063E3">
          <w:rPr>
            <w:rFonts w:cstheme="minorHAnsi"/>
            <w:szCs w:val="20"/>
          </w:rPr>
          <w:delText xml:space="preserve">metodología </w:delText>
        </w:r>
      </w:del>
      <w:ins w:id="19" w:author="magali" w:date="2015-06-26T08:10:00Z">
        <w:r w:rsidR="001063E3">
          <w:rPr>
            <w:rFonts w:cstheme="minorHAnsi"/>
            <w:szCs w:val="20"/>
          </w:rPr>
          <w:t>propuesta</w:t>
        </w:r>
        <w:r w:rsidR="001063E3" w:rsidRPr="003021B6">
          <w:rPr>
            <w:rFonts w:cstheme="minorHAnsi"/>
            <w:szCs w:val="20"/>
          </w:rPr>
          <w:t xml:space="preserve"> </w:t>
        </w:r>
      </w:ins>
      <w:r w:rsidR="001278CC">
        <w:rPr>
          <w:rFonts w:cstheme="minorHAnsi"/>
          <w:szCs w:val="20"/>
        </w:rPr>
        <w:t>Web</w:t>
      </w:r>
      <w:r w:rsidRPr="003021B6">
        <w:rPr>
          <w:rFonts w:cstheme="minorHAnsi"/>
          <w:szCs w:val="20"/>
        </w:rPr>
        <w:t xml:space="preserve"> </w:t>
      </w:r>
      <w:proofErr w:type="spellStart"/>
      <w:r w:rsidRPr="003021B6">
        <w:rPr>
          <w:rFonts w:cstheme="minorHAnsi"/>
        </w:rPr>
        <w:t>MoWebA</w:t>
      </w:r>
      <w:proofErr w:type="spellEnd"/>
      <w:r w:rsidRPr="003021B6">
        <w:rPr>
          <w:rFonts w:cstheme="minorHAnsi"/>
        </w:rPr>
        <w:t xml:space="preserve"> con respecto a la capa de Presentación</w:t>
      </w:r>
      <w:r w:rsidRPr="003021B6">
        <w:rPr>
          <w:rFonts w:cstheme="minorHAnsi"/>
          <w:szCs w:val="20"/>
        </w:rPr>
        <w:t xml:space="preserve">, con el fin de abarcar a algunas de las principales características de las </w:t>
      </w:r>
      <w:r w:rsidR="00B3337D" w:rsidRPr="00B3337D">
        <w:rPr>
          <w:rFonts w:cstheme="minorHAnsi"/>
          <w:szCs w:val="20"/>
        </w:rPr>
        <w:t>RIA</w:t>
      </w:r>
      <w:r w:rsidRPr="003021B6">
        <w:rPr>
          <w:rFonts w:cstheme="minorHAnsi"/>
          <w:szCs w:val="20"/>
        </w:rPr>
        <w:t xml:space="preserve">. Para llevar a cabo esta propuesta de </w:t>
      </w:r>
      <w:r w:rsidRPr="003021B6">
        <w:rPr>
          <w:rFonts w:cstheme="minorHAnsi"/>
          <w:szCs w:val="20"/>
        </w:rPr>
        <w:lastRenderedPageBreak/>
        <w:t xml:space="preserve">extensión, se </w:t>
      </w:r>
      <w:r w:rsidR="001063E3" w:rsidRPr="003021B6">
        <w:rPr>
          <w:rFonts w:cstheme="minorHAnsi"/>
          <w:szCs w:val="20"/>
        </w:rPr>
        <w:t>divi</w:t>
      </w:r>
      <w:del w:id="20" w:author="magali" w:date="2015-06-26T08:19:00Z">
        <w:r w:rsidR="001063E3" w:rsidRPr="003021B6" w:rsidDel="00C052AF">
          <w:rPr>
            <w:rFonts w:cstheme="minorHAnsi"/>
            <w:szCs w:val="20"/>
          </w:rPr>
          <w:delText>di</w:delText>
        </w:r>
      </w:del>
      <w:r w:rsidR="001063E3">
        <w:rPr>
          <w:rFonts w:cstheme="minorHAnsi"/>
          <w:szCs w:val="20"/>
        </w:rPr>
        <w:t>de</w:t>
      </w:r>
      <w:r w:rsidR="001063E3" w:rsidRPr="003021B6">
        <w:rPr>
          <w:rFonts w:cstheme="minorHAnsi"/>
          <w:szCs w:val="20"/>
        </w:rPr>
        <w:t xml:space="preserve"> </w:t>
      </w:r>
      <w:r w:rsidRPr="003021B6">
        <w:rPr>
          <w:rFonts w:cstheme="minorHAnsi"/>
          <w:szCs w:val="20"/>
        </w:rPr>
        <w:t>el esquema de trabajo de la siguiente manera.</w:t>
      </w:r>
      <w:r w:rsidR="00C052AF">
        <w:rPr>
          <w:rFonts w:cstheme="minorHAnsi"/>
          <w:szCs w:val="20"/>
        </w:rPr>
        <w:t xml:space="preserve"> </w:t>
      </w:r>
      <w:r w:rsidRPr="003021B6">
        <w:rPr>
          <w:rFonts w:cstheme="minorHAnsi"/>
          <w:color w:val="000000"/>
          <w:szCs w:val="20"/>
          <w:lang w:val="es-ES"/>
        </w:rPr>
        <w:t xml:space="preserve">Se </w:t>
      </w:r>
      <w:r w:rsidR="001063E3">
        <w:rPr>
          <w:rFonts w:cstheme="minorHAnsi"/>
          <w:color w:val="000000"/>
          <w:szCs w:val="20"/>
          <w:lang w:val="es-ES"/>
        </w:rPr>
        <w:t>definen primeramente</w:t>
      </w:r>
      <w:r w:rsidR="001063E3" w:rsidRPr="003021B6">
        <w:rPr>
          <w:rFonts w:cstheme="minorHAnsi"/>
          <w:color w:val="000000"/>
          <w:szCs w:val="20"/>
          <w:lang w:val="es-ES"/>
        </w:rPr>
        <w:t xml:space="preserve"> </w:t>
      </w:r>
      <w:r w:rsidRPr="003021B6">
        <w:rPr>
          <w:rFonts w:cstheme="minorHAnsi"/>
          <w:color w:val="000000"/>
          <w:szCs w:val="20"/>
          <w:lang w:val="es-ES"/>
        </w:rPr>
        <w:t xml:space="preserve">las </w:t>
      </w:r>
      <w:r w:rsidR="00EA7F8C">
        <w:rPr>
          <w:rFonts w:cstheme="minorHAnsi"/>
          <w:color w:val="000000"/>
          <w:szCs w:val="20"/>
          <w:lang w:val="es-ES"/>
        </w:rPr>
        <w:t>RIA</w:t>
      </w:r>
      <w:r w:rsidRPr="003021B6">
        <w:rPr>
          <w:rFonts w:cstheme="minorHAnsi"/>
          <w:color w:val="000000"/>
          <w:szCs w:val="20"/>
          <w:lang w:val="es-ES"/>
        </w:rPr>
        <w:t xml:space="preserve">, presentando  sus principales características y los  nuevos aportes a las aplicaciones Web </w:t>
      </w:r>
      <w:proofErr w:type="gramStart"/>
      <w:r w:rsidRPr="003021B6">
        <w:rPr>
          <w:rFonts w:cstheme="minorHAnsi"/>
          <w:color w:val="000000"/>
          <w:szCs w:val="20"/>
          <w:lang w:val="es-ES"/>
        </w:rPr>
        <w:t>tradicionales</w:t>
      </w:r>
      <w:proofErr w:type="gramEnd"/>
      <w:r w:rsidRPr="003021B6">
        <w:rPr>
          <w:rFonts w:cstheme="minorHAnsi"/>
          <w:color w:val="000000"/>
          <w:szCs w:val="20"/>
          <w:lang w:val="es-ES"/>
        </w:rPr>
        <w:t>.</w:t>
      </w:r>
      <w:r w:rsidR="00C052AF">
        <w:rPr>
          <w:rFonts w:cstheme="minorHAnsi"/>
          <w:color w:val="000000"/>
          <w:szCs w:val="20"/>
          <w:lang w:val="es-ES"/>
        </w:rPr>
        <w:t xml:space="preserve"> Posteriormente s</w:t>
      </w:r>
      <w:r w:rsidR="001063E3">
        <w:rPr>
          <w:rFonts w:cstheme="minorHAnsi"/>
          <w:color w:val="000000"/>
          <w:szCs w:val="20"/>
          <w:lang w:val="es-ES"/>
        </w:rPr>
        <w:t>e presenta el</w:t>
      </w:r>
      <w:r w:rsidR="001278CC">
        <w:rPr>
          <w:rFonts w:cstheme="minorHAnsi"/>
          <w:color w:val="000000"/>
          <w:szCs w:val="20"/>
          <w:lang w:val="es-ES"/>
        </w:rPr>
        <w:t xml:space="preserve"> estado del arte de las</w:t>
      </w:r>
      <w:r w:rsidRPr="003021B6">
        <w:rPr>
          <w:rFonts w:cstheme="minorHAnsi"/>
          <w:color w:val="000000"/>
          <w:szCs w:val="20"/>
          <w:lang w:val="es-ES"/>
        </w:rPr>
        <w:t xml:space="preserve"> metodologías de desarrollo basada en modelos MDD que dan cobertura a características de </w:t>
      </w:r>
      <w:r w:rsidR="00EA7F8C">
        <w:rPr>
          <w:rFonts w:cstheme="minorHAnsi"/>
          <w:color w:val="000000"/>
          <w:szCs w:val="20"/>
          <w:lang w:val="es-ES"/>
        </w:rPr>
        <w:t>RIA</w:t>
      </w:r>
      <w:r w:rsidRPr="003021B6">
        <w:rPr>
          <w:rFonts w:cstheme="minorHAnsi"/>
          <w:color w:val="000000"/>
          <w:szCs w:val="20"/>
          <w:lang w:val="es-ES"/>
        </w:rPr>
        <w:t>.</w:t>
      </w:r>
      <w:r w:rsidR="00C052AF">
        <w:rPr>
          <w:rFonts w:cstheme="minorHAnsi"/>
          <w:color w:val="000000"/>
          <w:szCs w:val="20"/>
          <w:lang w:val="es-ES"/>
        </w:rPr>
        <w:t xml:space="preserve"> A continuación s</w:t>
      </w:r>
      <w:r w:rsidR="001278CC">
        <w:rPr>
          <w:rFonts w:cstheme="minorHAnsi"/>
          <w:color w:val="000000"/>
          <w:szCs w:val="20"/>
          <w:lang w:val="es-ES"/>
        </w:rPr>
        <w:t xml:space="preserve">e </w:t>
      </w:r>
      <w:r w:rsidR="001063E3">
        <w:rPr>
          <w:rFonts w:cstheme="minorHAnsi"/>
          <w:color w:val="000000"/>
          <w:szCs w:val="20"/>
          <w:lang w:val="es-ES"/>
        </w:rPr>
        <w:t xml:space="preserve">presenta </w:t>
      </w:r>
      <w:r w:rsidR="001278CC">
        <w:rPr>
          <w:rFonts w:cstheme="minorHAnsi"/>
          <w:color w:val="000000"/>
          <w:szCs w:val="20"/>
          <w:lang w:val="es-ES"/>
        </w:rPr>
        <w:t>la aproximación</w:t>
      </w:r>
      <w:r w:rsidRPr="003021B6">
        <w:rPr>
          <w:rFonts w:cstheme="minorHAnsi"/>
          <w:color w:val="000000"/>
          <w:szCs w:val="20"/>
          <w:lang w:val="es-ES"/>
        </w:rPr>
        <w:t xml:space="preserve"> de desarrollo </w:t>
      </w:r>
      <w:r w:rsidR="001278CC">
        <w:rPr>
          <w:rFonts w:cstheme="minorHAnsi"/>
          <w:color w:val="000000"/>
          <w:szCs w:val="20"/>
          <w:lang w:val="es-ES"/>
        </w:rPr>
        <w:t>Web</w:t>
      </w:r>
      <w:r w:rsidRPr="003021B6">
        <w:rPr>
          <w:rFonts w:cstheme="minorHAnsi"/>
          <w:color w:val="000000"/>
          <w:szCs w:val="20"/>
          <w:lang w:val="es-ES"/>
        </w:rPr>
        <w:t xml:space="preserve"> </w:t>
      </w:r>
      <w:proofErr w:type="spellStart"/>
      <w:r w:rsidRPr="003021B6">
        <w:rPr>
          <w:rFonts w:cstheme="minorHAnsi"/>
          <w:lang w:val="es-ES"/>
        </w:rPr>
        <w:t>MoWeb</w:t>
      </w:r>
      <w:proofErr w:type="spellEnd"/>
      <w:r w:rsidRPr="003021B6">
        <w:rPr>
          <w:rFonts w:cstheme="minorHAnsi"/>
        </w:rPr>
        <w:t>A</w:t>
      </w:r>
      <w:r w:rsidRPr="003021B6">
        <w:rPr>
          <w:rFonts w:cstheme="minorHAnsi"/>
          <w:color w:val="000000"/>
          <w:szCs w:val="20"/>
          <w:lang w:val="es-ES"/>
        </w:rPr>
        <w:t>.</w:t>
      </w:r>
      <w:r w:rsidR="00C052AF">
        <w:rPr>
          <w:rFonts w:cstheme="minorHAnsi"/>
          <w:color w:val="000000"/>
          <w:szCs w:val="20"/>
          <w:lang w:val="es-ES"/>
        </w:rPr>
        <w:t xml:space="preserve"> </w:t>
      </w:r>
      <w:r w:rsidRPr="003021B6">
        <w:rPr>
          <w:rFonts w:cstheme="minorHAnsi"/>
          <w:color w:val="000000"/>
          <w:szCs w:val="20"/>
        </w:rPr>
        <w:t xml:space="preserve">Se </w:t>
      </w:r>
      <w:r w:rsidR="001063E3">
        <w:rPr>
          <w:rFonts w:cstheme="minorHAnsi"/>
          <w:color w:val="000000"/>
          <w:szCs w:val="20"/>
        </w:rPr>
        <w:t>extiende</w:t>
      </w:r>
      <w:r w:rsidR="001063E3" w:rsidRPr="003021B6">
        <w:rPr>
          <w:rFonts w:cstheme="minorHAnsi"/>
          <w:color w:val="000000"/>
          <w:szCs w:val="20"/>
        </w:rPr>
        <w:t xml:space="preserve"> </w:t>
      </w:r>
      <w:r w:rsidR="00C052AF">
        <w:rPr>
          <w:rFonts w:cstheme="minorHAnsi"/>
          <w:color w:val="000000"/>
          <w:szCs w:val="20"/>
        </w:rPr>
        <w:t xml:space="preserve">luego </w:t>
      </w:r>
      <w:r w:rsidR="001063E3">
        <w:rPr>
          <w:rFonts w:cstheme="minorHAnsi"/>
          <w:color w:val="000000"/>
          <w:szCs w:val="20"/>
        </w:rPr>
        <w:t>e</w:t>
      </w:r>
      <w:r w:rsidRPr="003021B6">
        <w:rPr>
          <w:rFonts w:cstheme="minorHAnsi"/>
          <w:color w:val="000000"/>
          <w:szCs w:val="20"/>
        </w:rPr>
        <w:t xml:space="preserve">l </w:t>
      </w:r>
      <w:proofErr w:type="spellStart"/>
      <w:r w:rsidRPr="003021B6">
        <w:rPr>
          <w:rFonts w:cstheme="minorHAnsi"/>
          <w:color w:val="000000"/>
          <w:szCs w:val="20"/>
        </w:rPr>
        <w:t>metamodelo</w:t>
      </w:r>
      <w:proofErr w:type="spellEnd"/>
      <w:r w:rsidRPr="003021B6">
        <w:rPr>
          <w:rFonts w:cstheme="minorHAnsi"/>
          <w:color w:val="000000"/>
          <w:szCs w:val="20"/>
        </w:rPr>
        <w:t xml:space="preserve">  de contenido de </w:t>
      </w:r>
      <w:proofErr w:type="spellStart"/>
      <w:r w:rsidRPr="003021B6">
        <w:rPr>
          <w:rFonts w:cstheme="minorHAnsi"/>
          <w:color w:val="000000"/>
          <w:szCs w:val="20"/>
        </w:rPr>
        <w:t>MoWebA</w:t>
      </w:r>
      <w:proofErr w:type="spellEnd"/>
      <w:r w:rsidRPr="003021B6">
        <w:rPr>
          <w:rFonts w:cstheme="minorHAnsi"/>
          <w:color w:val="000000"/>
          <w:szCs w:val="20"/>
        </w:rPr>
        <w:t xml:space="preserve"> y se </w:t>
      </w:r>
      <w:r w:rsidR="001063E3">
        <w:rPr>
          <w:rFonts w:cstheme="minorHAnsi"/>
          <w:color w:val="000000"/>
          <w:szCs w:val="20"/>
        </w:rPr>
        <w:t>presenta</w:t>
      </w:r>
      <w:r w:rsidR="001063E3" w:rsidRPr="003021B6">
        <w:rPr>
          <w:rFonts w:cstheme="minorHAnsi"/>
          <w:color w:val="000000"/>
          <w:szCs w:val="20"/>
        </w:rPr>
        <w:t xml:space="preserve"> </w:t>
      </w:r>
      <w:r w:rsidRPr="003021B6">
        <w:rPr>
          <w:rFonts w:cstheme="minorHAnsi"/>
          <w:color w:val="000000"/>
          <w:szCs w:val="20"/>
        </w:rPr>
        <w:t xml:space="preserve">una propuesta de  transformación  de modelo a texto (M2T) para la plataforma destino </w:t>
      </w:r>
      <w:proofErr w:type="spellStart"/>
      <w:r w:rsidR="009726F4" w:rsidRPr="009726F4">
        <w:rPr>
          <w:i/>
        </w:rPr>
        <w:t>jQueryUI</w:t>
      </w:r>
      <w:proofErr w:type="spellEnd"/>
      <w:r w:rsidR="009726F4">
        <w:rPr>
          <w:rStyle w:val="Refdenotaalpie"/>
          <w:i/>
        </w:rPr>
        <w:footnoteReference w:id="4"/>
      </w:r>
      <w:r w:rsidR="009726F4">
        <w:t xml:space="preserve"> y </w:t>
      </w:r>
      <w:proofErr w:type="spellStart"/>
      <w:r w:rsidR="009726F4" w:rsidRPr="009726F4">
        <w:rPr>
          <w:i/>
        </w:rPr>
        <w:t>jQuery</w:t>
      </w:r>
      <w:proofErr w:type="spellEnd"/>
      <w:r w:rsidR="009726F4" w:rsidRPr="009726F4">
        <w:rPr>
          <w:i/>
        </w:rPr>
        <w:t xml:space="preserve"> </w:t>
      </w:r>
      <w:proofErr w:type="spellStart"/>
      <w:r w:rsidR="009726F4" w:rsidRPr="009726F4">
        <w:rPr>
          <w:i/>
        </w:rPr>
        <w:t>Validation</w:t>
      </w:r>
      <w:proofErr w:type="spellEnd"/>
      <w:r w:rsidR="009726F4" w:rsidRPr="009726F4">
        <w:rPr>
          <w:i/>
        </w:rPr>
        <w:t xml:space="preserve"> </w:t>
      </w:r>
      <w:proofErr w:type="spellStart"/>
      <w:r w:rsidR="009726F4" w:rsidRPr="009726F4">
        <w:rPr>
          <w:i/>
        </w:rPr>
        <w:t>Plugin</w:t>
      </w:r>
      <w:proofErr w:type="spellEnd"/>
      <w:r w:rsidR="009726F4" w:rsidRPr="009726F4">
        <w:rPr>
          <w:rStyle w:val="Refdenotaalpie"/>
          <w:i/>
        </w:rPr>
        <w:footnoteReference w:id="5"/>
      </w:r>
      <w:r w:rsidRPr="003021B6">
        <w:rPr>
          <w:rFonts w:cstheme="minorHAnsi"/>
          <w:color w:val="000000"/>
          <w:szCs w:val="20"/>
        </w:rPr>
        <w:t xml:space="preserve">, para cubrir algunas características </w:t>
      </w:r>
      <w:r w:rsidR="00EA7F8C">
        <w:rPr>
          <w:rFonts w:cstheme="minorHAnsi"/>
          <w:color w:val="000000"/>
          <w:szCs w:val="20"/>
        </w:rPr>
        <w:t>RIA</w:t>
      </w:r>
      <w:r w:rsidRPr="003021B6">
        <w:rPr>
          <w:rFonts w:cstheme="minorHAnsi"/>
          <w:color w:val="000000"/>
          <w:szCs w:val="20"/>
        </w:rPr>
        <w:t xml:space="preserve"> de las presentaciones enriquecidas y de la lógica de negocios en el lado cliente.</w:t>
      </w:r>
      <w:r w:rsidR="00C052AF">
        <w:rPr>
          <w:rFonts w:cstheme="minorHAnsi"/>
          <w:color w:val="000000"/>
          <w:szCs w:val="20"/>
        </w:rPr>
        <w:t xml:space="preserve"> </w:t>
      </w:r>
      <w:r w:rsidR="00C052AF">
        <w:rPr>
          <w:rFonts w:cstheme="minorHAnsi"/>
          <w:color w:val="000000"/>
          <w:szCs w:val="20"/>
          <w:lang w:val="es-ES"/>
        </w:rPr>
        <w:t>Como siguiente paso s</w:t>
      </w:r>
      <w:r w:rsidRPr="003021B6">
        <w:rPr>
          <w:rFonts w:cstheme="minorHAnsi"/>
          <w:color w:val="000000"/>
          <w:szCs w:val="20"/>
          <w:lang w:val="es-ES"/>
        </w:rPr>
        <w:t xml:space="preserve">e </w:t>
      </w:r>
      <w:r w:rsidR="001063E3">
        <w:rPr>
          <w:rFonts w:cstheme="minorHAnsi"/>
          <w:color w:val="000000"/>
          <w:szCs w:val="20"/>
          <w:lang w:val="es-ES"/>
        </w:rPr>
        <w:t xml:space="preserve">evalúa </w:t>
      </w:r>
      <w:r w:rsidRPr="003021B6">
        <w:rPr>
          <w:rFonts w:cstheme="minorHAnsi"/>
          <w:color w:val="000000"/>
          <w:szCs w:val="20"/>
          <w:lang w:val="es-ES"/>
        </w:rPr>
        <w:t xml:space="preserve">el </w:t>
      </w:r>
      <w:proofErr w:type="spellStart"/>
      <w:r w:rsidRPr="003021B6">
        <w:rPr>
          <w:rFonts w:cstheme="minorHAnsi"/>
          <w:color w:val="000000"/>
          <w:szCs w:val="20"/>
          <w:lang w:val="es-ES"/>
        </w:rPr>
        <w:t>metamodelo</w:t>
      </w:r>
      <w:proofErr w:type="spellEnd"/>
      <w:r w:rsidRPr="003021B6">
        <w:rPr>
          <w:rFonts w:cstheme="minorHAnsi"/>
          <w:color w:val="000000"/>
          <w:szCs w:val="20"/>
          <w:lang w:val="es-ES"/>
        </w:rPr>
        <w:t xml:space="preserve"> </w:t>
      </w:r>
      <w:r w:rsidR="009726F4">
        <w:rPr>
          <w:rFonts w:cstheme="minorHAnsi"/>
          <w:color w:val="000000"/>
          <w:szCs w:val="20"/>
          <w:lang w:val="es-ES"/>
        </w:rPr>
        <w:t>de contenido extendido</w:t>
      </w:r>
      <w:r w:rsidRPr="003021B6">
        <w:rPr>
          <w:rFonts w:cstheme="minorHAnsi"/>
          <w:color w:val="000000"/>
          <w:szCs w:val="20"/>
          <w:lang w:val="es-ES"/>
        </w:rPr>
        <w:t xml:space="preserve"> con un</w:t>
      </w:r>
      <w:r w:rsidR="001278CC">
        <w:rPr>
          <w:rFonts w:cstheme="minorHAnsi"/>
          <w:color w:val="000000"/>
          <w:szCs w:val="20"/>
          <w:lang w:val="es-ES"/>
        </w:rPr>
        <w:t>a</w:t>
      </w:r>
      <w:r w:rsidRPr="003021B6">
        <w:rPr>
          <w:rFonts w:cstheme="minorHAnsi"/>
          <w:color w:val="000000"/>
          <w:szCs w:val="20"/>
          <w:lang w:val="es-ES"/>
        </w:rPr>
        <w:t xml:space="preserve"> </w:t>
      </w:r>
      <w:r w:rsidR="001278CC">
        <w:rPr>
          <w:rFonts w:cstheme="minorHAnsi"/>
          <w:color w:val="000000"/>
          <w:szCs w:val="20"/>
          <w:lang w:val="es-ES"/>
        </w:rPr>
        <w:t>ilustración</w:t>
      </w:r>
      <w:r w:rsidR="009726F4">
        <w:rPr>
          <w:rFonts w:cstheme="minorHAnsi"/>
          <w:color w:val="000000"/>
          <w:szCs w:val="20"/>
          <w:lang w:val="es-ES"/>
        </w:rPr>
        <w:t xml:space="preserve"> comparativa</w:t>
      </w:r>
      <w:r w:rsidRPr="003021B6">
        <w:rPr>
          <w:rFonts w:cstheme="minorHAnsi"/>
          <w:color w:val="000000"/>
          <w:szCs w:val="20"/>
          <w:lang w:val="es-ES"/>
        </w:rPr>
        <w:t>.</w:t>
      </w:r>
      <w:r w:rsidR="00C052AF">
        <w:rPr>
          <w:rFonts w:cstheme="minorHAnsi"/>
          <w:color w:val="000000"/>
          <w:szCs w:val="20"/>
          <w:lang w:val="es-ES"/>
        </w:rPr>
        <w:t xml:space="preserve"> </w:t>
      </w:r>
      <w:r w:rsidRPr="003021B6">
        <w:rPr>
          <w:rFonts w:cstheme="minorHAnsi"/>
          <w:color w:val="000000"/>
          <w:szCs w:val="20"/>
          <w:lang w:val="es-ES"/>
        </w:rPr>
        <w:t xml:space="preserve">Se </w:t>
      </w:r>
      <w:r w:rsidR="001063E3">
        <w:rPr>
          <w:rFonts w:cstheme="minorHAnsi"/>
          <w:color w:val="000000"/>
          <w:szCs w:val="20"/>
          <w:lang w:val="es-ES"/>
        </w:rPr>
        <w:t>finaliza</w:t>
      </w:r>
      <w:r w:rsidR="001063E3" w:rsidRPr="003021B6">
        <w:rPr>
          <w:rFonts w:cstheme="minorHAnsi"/>
          <w:color w:val="000000"/>
          <w:szCs w:val="20"/>
          <w:lang w:val="es-ES"/>
        </w:rPr>
        <w:t xml:space="preserve"> </w:t>
      </w:r>
      <w:r w:rsidRPr="003021B6">
        <w:rPr>
          <w:rFonts w:cstheme="minorHAnsi"/>
          <w:color w:val="000000"/>
          <w:szCs w:val="20"/>
          <w:lang w:val="es-ES"/>
        </w:rPr>
        <w:t>el trabajo con un análisis de los resultados obtenidos elaborando la conclusión y los posibles trabajos futuros.</w:t>
      </w:r>
    </w:p>
    <w:p w:rsidR="003021B6" w:rsidRPr="003021B6" w:rsidRDefault="003021B6" w:rsidP="003021B6">
      <w:pPr>
        <w:autoSpaceDE w:val="0"/>
        <w:autoSpaceDN w:val="0"/>
        <w:adjustRightInd w:val="0"/>
        <w:spacing w:after="0"/>
        <w:ind w:left="360"/>
        <w:contextualSpacing/>
        <w:jc w:val="both"/>
        <w:rPr>
          <w:rFonts w:cstheme="minorHAnsi"/>
          <w:color w:val="000000"/>
          <w:szCs w:val="20"/>
          <w:lang w:val="es-ES"/>
        </w:rPr>
      </w:pPr>
    </w:p>
    <w:p w:rsidR="00A018CF" w:rsidRPr="00F70AB0" w:rsidRDefault="00CC41C8" w:rsidP="00AC6FAD">
      <w:pPr>
        <w:spacing w:line="240" w:lineRule="auto"/>
        <w:rPr>
          <w:b/>
          <w:caps/>
        </w:rPr>
      </w:pPr>
      <w:r w:rsidRPr="00F70AB0">
        <w:rPr>
          <w:b/>
          <w:caps/>
        </w:rPr>
        <w:t>2-</w:t>
      </w:r>
      <w:r w:rsidR="00A018CF" w:rsidRPr="00F70AB0">
        <w:rPr>
          <w:b/>
          <w:caps/>
        </w:rPr>
        <w:t>Rich Internet Applications</w:t>
      </w:r>
      <w:r w:rsidR="00923C95" w:rsidRPr="00F70AB0">
        <w:rPr>
          <w:b/>
          <w:caps/>
        </w:rPr>
        <w:t xml:space="preserve"> (</w:t>
      </w:r>
      <w:r w:rsidR="00EA7F8C" w:rsidRPr="00F70AB0">
        <w:rPr>
          <w:b/>
          <w:caps/>
        </w:rPr>
        <w:t>RIA</w:t>
      </w:r>
      <w:r w:rsidR="00A018CF" w:rsidRPr="00F70AB0">
        <w:rPr>
          <w:b/>
          <w:caps/>
        </w:rPr>
        <w:t>)</w:t>
      </w:r>
    </w:p>
    <w:p w:rsidR="00384353" w:rsidRPr="00923C95" w:rsidRDefault="00645C65" w:rsidP="00923C95">
      <w:pPr>
        <w:spacing w:before="240"/>
        <w:jc w:val="both"/>
        <w:rPr>
          <w:rFonts w:cs="Times New Roman"/>
        </w:rPr>
      </w:pPr>
      <w:r>
        <w:rPr>
          <w:noProof/>
        </w:rPr>
        <w:pict>
          <v:shapetype id="_x0000_t202" coordsize="21600,21600" o:spt="202" path="m,l,21600r21600,l21600,xe">
            <v:stroke joinstyle="miter"/>
            <v:path gradientshapeok="t" o:connecttype="rect"/>
          </v:shapetype>
          <v:shape id="_x0000_s1032" type="#_x0000_t202" style="position:absolute;left:0;text-align:left;margin-left:276.45pt;margin-top:165pt;width:158.4pt;height:.05pt;z-index:251660288" wrapcoords="-102 0 -102 21168 21600 21168 21600 0 -102 0" stroked="f">
            <v:textbox style="mso-fit-shape-to-text:t" inset="0,0,0,0">
              <w:txbxContent>
                <w:p w:rsidR="00645C65" w:rsidRPr="004B2F27" w:rsidRDefault="00645C65" w:rsidP="004653DF">
                  <w:pPr>
                    <w:pStyle w:val="Epgrafe"/>
                    <w:rPr>
                      <w:rFonts w:cs="Times New Roman"/>
                      <w:b w:val="0"/>
                      <w:noProof/>
                      <w:color w:val="000000" w:themeColor="text1"/>
                    </w:rPr>
                  </w:pPr>
                  <w:bookmarkStart w:id="23" w:name="_Ref422935694"/>
                  <w:r w:rsidRPr="004B2F27">
                    <w:rPr>
                      <w:color w:val="000000" w:themeColor="text1"/>
                    </w:rPr>
                    <w:t xml:space="preserve">Figura </w:t>
                  </w:r>
                  <w:r w:rsidRPr="004B2F27">
                    <w:rPr>
                      <w:color w:val="000000" w:themeColor="text1"/>
                    </w:rPr>
                    <w:fldChar w:fldCharType="begin"/>
                  </w:r>
                  <w:r w:rsidRPr="004B2F27">
                    <w:rPr>
                      <w:color w:val="000000" w:themeColor="text1"/>
                    </w:rPr>
                    <w:instrText xml:space="preserve"> SEQ Figura \* ARABIC </w:instrText>
                  </w:r>
                  <w:r w:rsidRPr="004B2F27">
                    <w:rPr>
                      <w:color w:val="000000" w:themeColor="text1"/>
                    </w:rPr>
                    <w:fldChar w:fldCharType="separate"/>
                  </w:r>
                  <w:r>
                    <w:rPr>
                      <w:noProof/>
                      <w:color w:val="000000" w:themeColor="text1"/>
                    </w:rPr>
                    <w:t>1</w:t>
                  </w:r>
                  <w:r w:rsidRPr="004B2F27">
                    <w:rPr>
                      <w:color w:val="000000" w:themeColor="text1"/>
                    </w:rPr>
                    <w:fldChar w:fldCharType="end"/>
                  </w:r>
                  <w:bookmarkEnd w:id="23"/>
                  <w:r w:rsidRPr="004B2F27">
                    <w:rPr>
                      <w:b w:val="0"/>
                      <w:color w:val="000000" w:themeColor="text1"/>
                    </w:rPr>
                    <w:t xml:space="preserve"> Fundamento de las </w:t>
                  </w:r>
                  <w:proofErr w:type="spellStart"/>
                  <w:r w:rsidRPr="004B2F27">
                    <w:rPr>
                      <w:b w:val="0"/>
                      <w:color w:val="000000" w:themeColor="text1"/>
                    </w:rPr>
                    <w:t>RIAs</w:t>
                  </w:r>
                  <w:proofErr w:type="spellEnd"/>
                  <w:r w:rsidRPr="004B2F27">
                    <w:rPr>
                      <w:b w:val="0"/>
                      <w:color w:val="000000" w:themeColor="text1"/>
                    </w:rPr>
                    <w:t>. Las aplicaciones Web, las aplicaciones de escritorio y las tecnologías de comunicación</w:t>
                  </w:r>
                  <w:r>
                    <w:rPr>
                      <w:b w:val="0"/>
                      <w:color w:val="000000" w:themeColor="text1"/>
                    </w:rPr>
                    <w:t>.</w:t>
                  </w:r>
                </w:p>
              </w:txbxContent>
            </v:textbox>
            <w10:wrap type="tight"/>
          </v:shape>
        </w:pict>
      </w:r>
      <w:r w:rsidR="004653DF">
        <w:rPr>
          <w:rFonts w:cs="Times New Roman"/>
          <w:noProof/>
          <w:lang w:eastAsia="es-PY"/>
        </w:rPr>
        <w:drawing>
          <wp:anchor distT="0" distB="0" distL="114300" distR="114300" simplePos="0" relativeHeight="251658240" behindDoc="1" locked="0" layoutInCell="1" allowOverlap="1" wp14:anchorId="4351F052" wp14:editId="397D5308">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8"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11" cstate="print"/>
                    <a:stretch>
                      <a:fillRect/>
                    </a:stretch>
                  </pic:blipFill>
                  <pic:spPr>
                    <a:xfrm>
                      <a:off x="0" y="0"/>
                      <a:ext cx="2011680" cy="1991360"/>
                    </a:xfrm>
                    <a:prstGeom prst="rect">
                      <a:avLst/>
                    </a:prstGeom>
                  </pic:spPr>
                </pic:pic>
              </a:graphicData>
            </a:graphic>
          </wp:anchor>
        </w:drawing>
      </w:r>
      <w:r w:rsidR="00941B79" w:rsidRPr="004A4A22">
        <w:rPr>
          <w:rFonts w:cs="Times New Roman"/>
        </w:rPr>
        <w:t>El término</w:t>
      </w:r>
      <w:r w:rsidR="00923C95">
        <w:rPr>
          <w:rFonts w:cs="Times New Roman"/>
        </w:rPr>
        <w:t xml:space="preserve"> </w:t>
      </w:r>
      <w:r w:rsidR="00EA7F8C">
        <w:rPr>
          <w:rFonts w:cs="Times New Roman"/>
        </w:rPr>
        <w:t>RIA</w:t>
      </w:r>
      <w:r w:rsidR="00923C95">
        <w:rPr>
          <w:rFonts w:cs="Times New Roman"/>
        </w:rPr>
        <w:t>,</w:t>
      </w:r>
      <w:r w:rsidR="00941B79" w:rsidRPr="004A4A22">
        <w:rPr>
          <w:rFonts w:cs="Times New Roman"/>
        </w:rPr>
        <w:t xml:space="preserve"> fue introducido en marzo de 2002 por la empresa Macromedia (actualmente Adobe) que en ese entonces abordaba las limitaciones en cuanto a la riqueza de las interfaces, medios y contenidos de las aplicaciones </w:t>
      </w:r>
      <w:r w:rsidR="00F70AB0" w:rsidRPr="00F70AB0">
        <w:rPr>
          <w:rFonts w:ascii="Calibri" w:hAnsi="Calibri" w:cs="Calibri"/>
        </w:rPr>
        <w:t>[</w:t>
      </w:r>
      <w:fldSimple w:instr=" REF BIB_allairemacromediamarch2002 \* MERGEFORMAT ">
        <w:r w:rsidR="00F70AB0" w:rsidRPr="00F70AB0">
          <w:rPr>
            <w:rFonts w:ascii="Calibri" w:hAnsi="Calibri" w:cs="Calibri"/>
            <w:caps/>
          </w:rPr>
          <w:t>4</w:t>
        </w:r>
      </w:fldSimple>
      <w:r w:rsidR="00F70AB0" w:rsidRPr="00F70AB0">
        <w:rPr>
          <w:rFonts w:ascii="Calibri" w:hAnsi="Calibri" w:cs="Calibri"/>
        </w:rPr>
        <w:t>]</w:t>
      </w:r>
      <w:r w:rsidR="00941B79" w:rsidRPr="004A4A22">
        <w:rPr>
          <w:rFonts w:cs="Times New Roman"/>
        </w:rPr>
        <w:t>.</w:t>
      </w:r>
      <w:r w:rsidR="00923C95">
        <w:rPr>
          <w:rFonts w:cs="Times New Roman"/>
        </w:rPr>
        <w:t xml:space="preserve"> </w:t>
      </w:r>
      <w:r w:rsidR="004653DF">
        <w:rPr>
          <w:rFonts w:cs="Times New Roman"/>
        </w:rPr>
        <w:t xml:space="preserve">En la </w:t>
      </w:r>
      <w:r w:rsidR="003E6531">
        <w:rPr>
          <w:rFonts w:cs="Times New Roman"/>
        </w:rPr>
        <w:fldChar w:fldCharType="begin"/>
      </w:r>
      <w:r w:rsidR="004B2F27">
        <w:rPr>
          <w:rFonts w:cs="Times New Roman"/>
        </w:rPr>
        <w:instrText xml:space="preserve"> REF _Ref422935694 \h </w:instrText>
      </w:r>
      <w:r w:rsidR="003E6531">
        <w:rPr>
          <w:rFonts w:cs="Times New Roman"/>
        </w:rPr>
      </w:r>
      <w:r w:rsidR="003E6531">
        <w:rPr>
          <w:rFonts w:cs="Times New Roman"/>
        </w:rPr>
        <w:fldChar w:fldCharType="separate"/>
      </w:r>
      <w:r w:rsidR="004B2F27" w:rsidRPr="004B2F27">
        <w:rPr>
          <w:color w:val="000000" w:themeColor="text1"/>
        </w:rPr>
        <w:t xml:space="preserve">Figura </w:t>
      </w:r>
      <w:r w:rsidR="004B2F27" w:rsidRPr="004B2F27">
        <w:rPr>
          <w:noProof/>
          <w:color w:val="000000" w:themeColor="text1"/>
        </w:rPr>
        <w:t>1</w:t>
      </w:r>
      <w:r w:rsidR="003E6531">
        <w:rPr>
          <w:rFonts w:cs="Times New Roman"/>
        </w:rPr>
        <w:fldChar w:fldCharType="end"/>
      </w:r>
      <w:r w:rsidR="004653DF">
        <w:rPr>
          <w:rFonts w:cs="Times New Roman"/>
        </w:rPr>
        <w:t xml:space="preserve"> se presentan los tres aspectos que en conjunción, dieron origen a las </w:t>
      </w:r>
      <w:r w:rsidR="00EA7F8C">
        <w:rPr>
          <w:rFonts w:cs="Times New Roman"/>
        </w:rPr>
        <w:t>RIA</w:t>
      </w:r>
      <w:r w:rsidR="004653DF">
        <w:rPr>
          <w:rFonts w:cs="Times New Roman"/>
        </w:rPr>
        <w:t xml:space="preserve">. </w:t>
      </w:r>
      <w:r w:rsidR="00923C95">
        <w:rPr>
          <w:rFonts w:cs="Times New Roman"/>
        </w:rPr>
        <w:t xml:space="preserve">Las </w:t>
      </w:r>
      <w:r w:rsidR="00EA7F8C">
        <w:rPr>
          <w:rFonts w:cs="Times New Roman"/>
        </w:rPr>
        <w:t>RIA</w:t>
      </w:r>
      <w:r w:rsidR="00923C95">
        <w:rPr>
          <w:rFonts w:cs="Times New Roman"/>
        </w:rPr>
        <w:t xml:space="preserve"> s</w:t>
      </w:r>
      <w:r w:rsidR="00923C95" w:rsidRPr="00672951">
        <w:rPr>
          <w:rFonts w:cs="Times New Roman"/>
        </w:rPr>
        <w:t xml:space="preserve">on aplicaciones </w:t>
      </w:r>
      <w:r w:rsidR="001278CC">
        <w:rPr>
          <w:rFonts w:cs="Times New Roman"/>
        </w:rPr>
        <w:t>Web</w:t>
      </w:r>
      <w:r w:rsidR="00923C95" w:rsidRPr="00672951">
        <w:rPr>
          <w:rFonts w:cs="Times New Roman"/>
        </w:rPr>
        <w:t xml:space="preserve"> que exhiben </w:t>
      </w:r>
      <w:proofErr w:type="spellStart"/>
      <w:r w:rsidR="00923C95" w:rsidRPr="00672951">
        <w:rPr>
          <w:rFonts w:cs="Times New Roman"/>
        </w:rPr>
        <w:t>widgets</w:t>
      </w:r>
      <w:proofErr w:type="spellEnd"/>
      <w:r w:rsidR="00923C95" w:rsidRPr="00672951">
        <w:rPr>
          <w:rFonts w:cs="Times New Roman"/>
        </w:rPr>
        <w:t xml:space="preserve">, comportamientos y características que están presentes en </w:t>
      </w:r>
      <w:r w:rsidR="00923C95">
        <w:rPr>
          <w:rFonts w:cs="Times New Roman"/>
        </w:rPr>
        <w:t>las aplicaciones de escritorio. P</w:t>
      </w:r>
      <w:r w:rsidR="00923C95" w:rsidRPr="00672951">
        <w:rPr>
          <w:rFonts w:cs="Times New Roman"/>
        </w:rPr>
        <w:t xml:space="preserve">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923C95" w:rsidRPr="00672951">
        <w:rPr>
          <w:rFonts w:cs="Times New Roman"/>
        </w:rPr>
        <w:t>push</w:t>
      </w:r>
      <w:proofErr w:type="spellEnd"/>
      <w:r w:rsidR="00923C95" w:rsidRPr="00672951">
        <w:rPr>
          <w:rFonts w:cs="Times New Roman"/>
        </w:rPr>
        <w:t xml:space="preserve"> y comunicación asíncrona entre el cliente y el servidor y un manejo optimizado de los datos, reduciendo las </w:t>
      </w:r>
      <w:r w:rsidR="00923C95" w:rsidRPr="000C1FE3">
        <w:rPr>
          <w:rFonts w:cs="Times New Roman"/>
        </w:rPr>
        <w:t>solicitudes</w:t>
      </w:r>
      <w:r w:rsidR="00923C95" w:rsidRPr="00672951">
        <w:rPr>
          <w:rFonts w:cs="Times New Roman"/>
        </w:rPr>
        <w:t xml:space="preserve"> al servidor) y finalmente, la inclusión de un motor en el cliente (en la forma de máquina virtual o extensiones (</w:t>
      </w:r>
      <w:proofErr w:type="spellStart"/>
      <w:r w:rsidR="00923C95" w:rsidRPr="00672951">
        <w:rPr>
          <w:rFonts w:cs="Times New Roman"/>
        </w:rPr>
        <w:t>plug-ins</w:t>
      </w:r>
      <w:proofErr w:type="spellEnd"/>
      <w:r w:rsidR="00923C95" w:rsidRPr="00672951">
        <w:rPr>
          <w:rFonts w:cs="Times New Roman"/>
        </w:rPr>
        <w:t xml:space="preserve">) en el navegador que administra la disposición gráfica de los elementos y la mayoría de las interacciones locales </w:t>
      </w:r>
      <w:r w:rsidR="00F70AB0" w:rsidRPr="00F70AB0">
        <w:rPr>
          <w:rFonts w:ascii="Calibri" w:hAnsi="Calibri" w:cs="Calibri"/>
        </w:rPr>
        <w:t>[</w:t>
      </w:r>
      <w:fldSimple w:instr=" REF BIB_martinez_2druiz2010 \* MERGEFORMAT ">
        <w:r w:rsidR="00F70AB0" w:rsidRPr="00F70AB0">
          <w:rPr>
            <w:rFonts w:ascii="Calibri" w:hAnsi="Calibri" w:cs="Calibri"/>
            <w:caps/>
          </w:rPr>
          <w:t>2</w:t>
        </w:r>
      </w:fldSimple>
      <w:r w:rsidR="00F70AB0" w:rsidRPr="00F70AB0">
        <w:rPr>
          <w:rFonts w:ascii="Calibri" w:hAnsi="Calibri" w:cs="Calibri"/>
        </w:rPr>
        <w:t>]</w:t>
      </w:r>
      <w:r w:rsidR="00923C95" w:rsidRPr="00672951">
        <w:rPr>
          <w:rFonts w:cs="Times New Roman"/>
        </w:rPr>
        <w:t>.</w:t>
      </w:r>
    </w:p>
    <w:p w:rsidR="00A018CF" w:rsidRDefault="00CC41C8" w:rsidP="00AC6FAD">
      <w:pPr>
        <w:spacing w:line="240" w:lineRule="auto"/>
        <w:rPr>
          <w:b/>
        </w:rPr>
      </w:pPr>
      <w:r>
        <w:rPr>
          <w:b/>
        </w:rPr>
        <w:t xml:space="preserve">2.1 </w:t>
      </w:r>
      <w:r w:rsidR="00E20AB6" w:rsidRPr="000C2897">
        <w:rPr>
          <w:b/>
        </w:rPr>
        <w:t>Características</w:t>
      </w:r>
      <w:r w:rsidR="00177E69">
        <w:rPr>
          <w:b/>
        </w:rPr>
        <w:t xml:space="preserve"> principales</w:t>
      </w:r>
      <w:r w:rsidR="00A018CF" w:rsidRPr="000C2897">
        <w:rPr>
          <w:b/>
        </w:rPr>
        <w:t xml:space="preserve"> de </w:t>
      </w:r>
      <w:r w:rsidR="000C2897">
        <w:rPr>
          <w:b/>
        </w:rPr>
        <w:t xml:space="preserve">las </w:t>
      </w:r>
      <w:r w:rsidR="00EA7F8C">
        <w:rPr>
          <w:b/>
        </w:rPr>
        <w:t>RIA</w:t>
      </w:r>
    </w:p>
    <w:p w:rsidR="00C052AF" w:rsidRPr="00C052AF" w:rsidRDefault="00C052AF" w:rsidP="00C052AF">
      <w:pPr>
        <w:jc w:val="both"/>
        <w:rPr>
          <w:rFonts w:cs="Times New Roman"/>
          <w:color w:val="000000"/>
        </w:rPr>
      </w:pPr>
      <w:r w:rsidRPr="00C052AF">
        <w:rPr>
          <w:rFonts w:cs="Times New Roman"/>
          <w:color w:val="000000"/>
        </w:rPr>
        <w:t>A continuación se presentan las cuatro características principales de las aplicaciones RIA.</w:t>
      </w:r>
    </w:p>
    <w:p w:rsidR="000C2897" w:rsidRDefault="000C2897" w:rsidP="00C052AF">
      <w:pPr>
        <w:jc w:val="both"/>
        <w:rPr>
          <w:rFonts w:cs="Times New Roman"/>
          <w:color w:val="000000"/>
        </w:rPr>
      </w:pPr>
      <w:r w:rsidRPr="004A4A22">
        <w:rPr>
          <w:rFonts w:eastAsiaTheme="majorEastAsia" w:cs="Times New Roman"/>
          <w:b/>
          <w:bCs/>
          <w:szCs w:val="26"/>
        </w:rPr>
        <w:t>Almacenamiento de los datos</w:t>
      </w:r>
      <w:r w:rsidR="00C052AF">
        <w:rPr>
          <w:rFonts w:eastAsiaTheme="majorEastAsia" w:cs="Times New Roman"/>
          <w:b/>
          <w:bCs/>
          <w:szCs w:val="26"/>
        </w:rPr>
        <w:t xml:space="preserve">: </w:t>
      </w:r>
      <w:del w:id="24" w:author="magali" w:date="2015-06-26T08:22:00Z">
        <w:r w:rsidRPr="004A4A22" w:rsidDel="00C052AF">
          <w:rPr>
            <w:rFonts w:cs="Times New Roman"/>
            <w:color w:val="000000"/>
          </w:rPr>
          <w:delText>E</w:delText>
        </w:r>
      </w:del>
      <w:ins w:id="25" w:author="magali" w:date="2015-06-26T08:22:00Z">
        <w:r w:rsidR="00C052AF">
          <w:rPr>
            <w:rFonts w:cs="Times New Roman"/>
            <w:color w:val="000000"/>
          </w:rPr>
          <w:t>e</w:t>
        </w:r>
      </w:ins>
      <w:r w:rsidRPr="004A4A22">
        <w:rPr>
          <w:rFonts w:cs="Times New Roman"/>
          <w:color w:val="000000"/>
        </w:rPr>
        <w:t xml:space="preserve">n las </w:t>
      </w:r>
      <w:r w:rsidR="00EA7F8C">
        <w:rPr>
          <w:rFonts w:cs="Times New Roman"/>
          <w:color w:val="000000"/>
        </w:rPr>
        <w:t>RIA</w:t>
      </w:r>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0C2897" w:rsidRPr="00C052AF" w:rsidRDefault="000C2897" w:rsidP="00C052AF">
      <w:pPr>
        <w:pStyle w:val="Ttulo2"/>
        <w:spacing w:before="0" w:after="240"/>
        <w:jc w:val="both"/>
        <w:rPr>
          <w:rFonts w:asciiTheme="minorHAnsi" w:eastAsiaTheme="minorHAnsi" w:hAnsiTheme="minorHAnsi" w:cs="Times New Roman"/>
          <w:b w:val="0"/>
          <w:bCs w:val="0"/>
          <w:color w:val="000000"/>
          <w:sz w:val="22"/>
          <w:szCs w:val="22"/>
          <w:lang w:val="es-PY" w:eastAsia="en-US"/>
        </w:rPr>
      </w:pPr>
      <w:r w:rsidRPr="004A4A22">
        <w:rPr>
          <w:rFonts w:asciiTheme="minorHAnsi" w:hAnsiTheme="minorHAnsi" w:cs="Times New Roman"/>
          <w:color w:val="000000" w:themeColor="text1"/>
          <w:sz w:val="22"/>
        </w:rPr>
        <w:lastRenderedPageBreak/>
        <w:t>Lógica de negocio</w:t>
      </w:r>
      <w:r w:rsidR="00C052AF">
        <w:rPr>
          <w:rFonts w:asciiTheme="minorHAnsi" w:hAnsiTheme="minorHAnsi" w:cs="Times New Roman"/>
          <w:color w:val="000000" w:themeColor="text1"/>
          <w:sz w:val="22"/>
        </w:rPr>
        <w:t xml:space="preserve">: </w:t>
      </w:r>
      <w:r w:rsidR="00C052AF" w:rsidRPr="00C052AF">
        <w:rPr>
          <w:rFonts w:asciiTheme="minorHAnsi" w:eastAsiaTheme="minorHAnsi" w:hAnsiTheme="minorHAnsi" w:cs="Times New Roman"/>
          <w:b w:val="0"/>
          <w:bCs w:val="0"/>
          <w:color w:val="000000"/>
          <w:sz w:val="22"/>
          <w:szCs w:val="22"/>
          <w:lang w:val="es-PY" w:eastAsia="en-US"/>
        </w:rPr>
        <w:t>e</w:t>
      </w:r>
      <w:r w:rsidRPr="00C052AF">
        <w:rPr>
          <w:rFonts w:asciiTheme="minorHAnsi" w:eastAsiaTheme="minorHAnsi" w:hAnsiTheme="minorHAnsi" w:cs="Times New Roman"/>
          <w:b w:val="0"/>
          <w:bCs w:val="0"/>
          <w:color w:val="000000"/>
          <w:sz w:val="22"/>
          <w:szCs w:val="22"/>
          <w:lang w:val="es-PY" w:eastAsia="en-US"/>
        </w:rPr>
        <w:t xml:space="preserve">n las </w:t>
      </w:r>
      <w:r w:rsidR="00EA7F8C" w:rsidRPr="00C052AF">
        <w:rPr>
          <w:rFonts w:asciiTheme="minorHAnsi" w:eastAsiaTheme="minorHAnsi" w:hAnsiTheme="minorHAnsi" w:cs="Times New Roman"/>
          <w:b w:val="0"/>
          <w:bCs w:val="0"/>
          <w:color w:val="000000"/>
          <w:sz w:val="22"/>
          <w:szCs w:val="22"/>
          <w:lang w:val="es-PY" w:eastAsia="en-US"/>
        </w:rPr>
        <w:t>RIA</w:t>
      </w:r>
      <w:r w:rsidRPr="00C052AF">
        <w:rPr>
          <w:rFonts w:asciiTheme="minorHAnsi" w:eastAsiaTheme="minorHAnsi" w:hAnsiTheme="minorHAnsi" w:cs="Times New Roman"/>
          <w:b w:val="0"/>
          <w:bCs w:val="0"/>
          <w:color w:val="000000"/>
          <w:sz w:val="22"/>
          <w:szCs w:val="22"/>
          <w:lang w:val="es-PY" w:eastAsia="en-US"/>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F70AB0" w:rsidRPr="00C052AF">
        <w:rPr>
          <w:rFonts w:asciiTheme="minorHAnsi" w:eastAsiaTheme="minorHAnsi" w:hAnsiTheme="minorHAnsi" w:cs="Times New Roman"/>
          <w:b w:val="0"/>
          <w:bCs w:val="0"/>
          <w:color w:val="000000"/>
          <w:sz w:val="22"/>
          <w:szCs w:val="22"/>
          <w:lang w:val="es-PY" w:eastAsia="en-US"/>
        </w:rPr>
        <w:t>[</w:t>
      </w:r>
      <w:r w:rsidR="00645C65" w:rsidRPr="00C052AF">
        <w:rPr>
          <w:rFonts w:asciiTheme="minorHAnsi" w:eastAsiaTheme="minorHAnsi" w:hAnsiTheme="minorHAnsi" w:cs="Times New Roman"/>
          <w:b w:val="0"/>
          <w:bCs w:val="0"/>
          <w:color w:val="000000"/>
          <w:sz w:val="22"/>
          <w:szCs w:val="22"/>
          <w:lang w:val="es-PY" w:eastAsia="en-US"/>
        </w:rPr>
        <w:fldChar w:fldCharType="begin"/>
      </w:r>
      <w:r w:rsidR="00645C65" w:rsidRPr="00C052AF">
        <w:rPr>
          <w:rFonts w:asciiTheme="minorHAnsi" w:eastAsiaTheme="minorHAnsi" w:hAnsiTheme="minorHAnsi" w:cs="Times New Roman"/>
          <w:b w:val="0"/>
          <w:bCs w:val="0"/>
          <w:color w:val="000000"/>
          <w:sz w:val="22"/>
          <w:szCs w:val="22"/>
          <w:lang w:val="es-PY" w:eastAsia="en-US"/>
        </w:rPr>
        <w:instrText xml:space="preserve"> REF BIB_fraternali2010 \* MERGEFORMAT </w:instrText>
      </w:r>
      <w:r w:rsidR="00645C65" w:rsidRPr="00C052AF">
        <w:rPr>
          <w:rFonts w:asciiTheme="minorHAnsi" w:eastAsiaTheme="minorHAnsi" w:hAnsiTheme="minorHAnsi" w:cs="Times New Roman"/>
          <w:b w:val="0"/>
          <w:bCs w:val="0"/>
          <w:color w:val="000000"/>
          <w:sz w:val="22"/>
          <w:szCs w:val="22"/>
          <w:lang w:val="es-PY" w:eastAsia="en-US"/>
        </w:rPr>
        <w:fldChar w:fldCharType="separate"/>
      </w:r>
      <w:r w:rsidR="00F70AB0" w:rsidRPr="00C052AF">
        <w:rPr>
          <w:rFonts w:asciiTheme="minorHAnsi" w:eastAsiaTheme="minorHAnsi" w:hAnsiTheme="minorHAnsi" w:cs="Times New Roman"/>
          <w:b w:val="0"/>
          <w:bCs w:val="0"/>
          <w:color w:val="000000"/>
          <w:sz w:val="22"/>
          <w:szCs w:val="22"/>
          <w:lang w:val="es-PY" w:eastAsia="en-US"/>
        </w:rPr>
        <w:t>14</w:t>
      </w:r>
      <w:r w:rsidR="00645C65" w:rsidRPr="00C052AF">
        <w:rPr>
          <w:rFonts w:asciiTheme="minorHAnsi" w:eastAsiaTheme="minorHAnsi" w:hAnsiTheme="minorHAnsi" w:cs="Times New Roman"/>
          <w:b w:val="0"/>
          <w:bCs w:val="0"/>
          <w:color w:val="000000"/>
          <w:sz w:val="22"/>
          <w:szCs w:val="22"/>
          <w:lang w:val="es-PY" w:eastAsia="en-US"/>
        </w:rPr>
        <w:fldChar w:fldCharType="end"/>
      </w:r>
      <w:r w:rsidR="00F70AB0" w:rsidRPr="00C052AF">
        <w:rPr>
          <w:rFonts w:asciiTheme="minorHAnsi" w:eastAsiaTheme="minorHAnsi" w:hAnsiTheme="minorHAnsi" w:cs="Times New Roman"/>
          <w:b w:val="0"/>
          <w:bCs w:val="0"/>
          <w:color w:val="000000"/>
          <w:sz w:val="22"/>
          <w:szCs w:val="22"/>
          <w:lang w:val="es-PY" w:eastAsia="en-US"/>
        </w:rPr>
        <w:t>]</w:t>
      </w:r>
    </w:p>
    <w:p w:rsidR="000C2897" w:rsidRPr="00C052AF" w:rsidRDefault="000C2897" w:rsidP="00C052AF">
      <w:pPr>
        <w:pStyle w:val="Ttulo2"/>
        <w:spacing w:after="240"/>
        <w:jc w:val="both"/>
        <w:rPr>
          <w:rFonts w:asciiTheme="minorHAnsi" w:eastAsiaTheme="minorHAnsi" w:hAnsiTheme="minorHAnsi" w:cs="Times New Roman"/>
          <w:b w:val="0"/>
          <w:bCs w:val="0"/>
          <w:color w:val="000000"/>
          <w:sz w:val="22"/>
          <w:szCs w:val="22"/>
          <w:lang w:val="es-PY" w:eastAsia="en-US"/>
        </w:rPr>
      </w:pPr>
      <w:r w:rsidRPr="004A4A22">
        <w:rPr>
          <w:rFonts w:asciiTheme="minorHAnsi" w:hAnsiTheme="minorHAnsi" w:cs="Times New Roman"/>
          <w:color w:val="000000" w:themeColor="text1"/>
          <w:sz w:val="22"/>
        </w:rPr>
        <w:t>Comunicación entre el cliente y el servidor</w:t>
      </w:r>
      <w:r w:rsidR="00C052AF">
        <w:rPr>
          <w:rFonts w:asciiTheme="minorHAnsi" w:hAnsiTheme="minorHAnsi" w:cs="Times New Roman"/>
          <w:color w:val="000000" w:themeColor="text1"/>
          <w:sz w:val="22"/>
        </w:rPr>
        <w:t xml:space="preserve">: </w:t>
      </w:r>
      <w:r w:rsidR="00C052AF" w:rsidRPr="00C052AF">
        <w:rPr>
          <w:rFonts w:asciiTheme="minorHAnsi" w:eastAsiaTheme="minorHAnsi" w:hAnsiTheme="minorHAnsi" w:cs="Times New Roman"/>
          <w:b w:val="0"/>
          <w:bCs w:val="0"/>
          <w:color w:val="000000"/>
          <w:sz w:val="22"/>
          <w:szCs w:val="22"/>
          <w:lang w:val="es-PY" w:eastAsia="en-US"/>
        </w:rPr>
        <w:t>c</w:t>
      </w:r>
      <w:r w:rsidR="008167CF" w:rsidRPr="00C052AF">
        <w:rPr>
          <w:rFonts w:asciiTheme="minorHAnsi" w:eastAsiaTheme="minorHAnsi" w:hAnsiTheme="minorHAnsi" w:cs="Times New Roman"/>
          <w:b w:val="0"/>
          <w:bCs w:val="0"/>
          <w:color w:val="000000"/>
          <w:sz w:val="22"/>
          <w:szCs w:val="22"/>
          <w:lang w:val="es-PY" w:eastAsia="en-US"/>
        </w:rPr>
        <w:t xml:space="preserve">on las </w:t>
      </w:r>
      <w:r w:rsidR="00EA7F8C" w:rsidRPr="00C052AF">
        <w:rPr>
          <w:rFonts w:asciiTheme="minorHAnsi" w:eastAsiaTheme="minorHAnsi" w:hAnsiTheme="minorHAnsi" w:cs="Times New Roman"/>
          <w:b w:val="0"/>
          <w:bCs w:val="0"/>
          <w:color w:val="000000"/>
          <w:sz w:val="22"/>
          <w:szCs w:val="22"/>
          <w:lang w:val="es-PY" w:eastAsia="en-US"/>
        </w:rPr>
        <w:t>RIA</w:t>
      </w:r>
      <w:r w:rsidR="008167CF" w:rsidRPr="00C052AF">
        <w:rPr>
          <w:rFonts w:asciiTheme="minorHAnsi" w:eastAsiaTheme="minorHAnsi" w:hAnsiTheme="minorHAnsi" w:cs="Times New Roman"/>
          <w:b w:val="0"/>
          <w:bCs w:val="0"/>
          <w:color w:val="000000"/>
          <w:sz w:val="22"/>
          <w:szCs w:val="22"/>
          <w:lang w:val="es-PY" w:eastAsia="en-US"/>
        </w:rPr>
        <w:t xml:space="preserve"> se crean mecanismos para reducir al mínimo la transferencia de los datos migrando las capas de interacción y presentación del servidor al cliente. Las </w:t>
      </w:r>
      <w:r w:rsidR="00EA7F8C" w:rsidRPr="00C052AF">
        <w:rPr>
          <w:rFonts w:asciiTheme="minorHAnsi" w:eastAsiaTheme="minorHAnsi" w:hAnsiTheme="minorHAnsi" w:cs="Times New Roman"/>
          <w:b w:val="0"/>
          <w:bCs w:val="0"/>
          <w:color w:val="000000"/>
          <w:sz w:val="22"/>
          <w:szCs w:val="22"/>
          <w:lang w:val="es-PY" w:eastAsia="en-US"/>
        </w:rPr>
        <w:t>RIA</w:t>
      </w:r>
      <w:r w:rsidR="008167CF" w:rsidRPr="00C052AF">
        <w:rPr>
          <w:rFonts w:asciiTheme="minorHAnsi" w:eastAsiaTheme="minorHAnsi" w:hAnsiTheme="minorHAnsi" w:cs="Times New Roman"/>
          <w:b w:val="0"/>
          <w:bCs w:val="0"/>
          <w:color w:val="000000"/>
          <w:sz w:val="22"/>
          <w:szCs w:val="22"/>
          <w:lang w:val="es-PY" w:eastAsia="en-US"/>
        </w:rPr>
        <w:t xml:space="preserve"> soportan comunicaciones asíncronas entre el cliente y el servidor para la distribución de objetos de dominio, datos y la computación.</w:t>
      </w:r>
    </w:p>
    <w:p w:rsidR="008167CF" w:rsidRPr="00C052AF" w:rsidRDefault="008167CF" w:rsidP="00C052AF">
      <w:pPr>
        <w:pStyle w:val="Ttulo2"/>
        <w:spacing w:after="240"/>
        <w:jc w:val="both"/>
        <w:rPr>
          <w:rFonts w:asciiTheme="minorHAnsi" w:eastAsiaTheme="minorHAnsi" w:hAnsiTheme="minorHAnsi" w:cs="Times New Roman"/>
          <w:b w:val="0"/>
          <w:bCs w:val="0"/>
          <w:color w:val="000000"/>
          <w:sz w:val="22"/>
          <w:szCs w:val="22"/>
          <w:lang w:val="es-PY" w:eastAsia="en-US"/>
        </w:rPr>
      </w:pPr>
      <w:r w:rsidRPr="004A4A22">
        <w:rPr>
          <w:rFonts w:asciiTheme="minorHAnsi" w:hAnsiTheme="minorHAnsi" w:cs="Times New Roman"/>
          <w:color w:val="000000" w:themeColor="text1"/>
          <w:sz w:val="22"/>
          <w:lang w:val="es-PY"/>
        </w:rPr>
        <w:t>Presentaciones enriquecidas</w:t>
      </w:r>
      <w:r w:rsidR="00C052AF">
        <w:rPr>
          <w:rFonts w:asciiTheme="minorHAnsi" w:hAnsiTheme="minorHAnsi" w:cs="Times New Roman"/>
          <w:color w:val="000000" w:themeColor="text1"/>
          <w:sz w:val="22"/>
          <w:lang w:val="es-PY"/>
        </w:rPr>
        <w:t xml:space="preserve">: </w:t>
      </w:r>
      <w:r w:rsidR="00C052AF" w:rsidRPr="00C052AF">
        <w:rPr>
          <w:rFonts w:asciiTheme="minorHAnsi" w:eastAsiaTheme="minorHAnsi" w:hAnsiTheme="minorHAnsi" w:cs="Times New Roman"/>
          <w:b w:val="0"/>
          <w:bCs w:val="0"/>
          <w:color w:val="000000"/>
          <w:sz w:val="22"/>
          <w:szCs w:val="22"/>
          <w:lang w:val="es-PY" w:eastAsia="en-US"/>
        </w:rPr>
        <w:t>l</w:t>
      </w:r>
      <w:r w:rsidRPr="00C052AF">
        <w:rPr>
          <w:rFonts w:asciiTheme="minorHAnsi" w:eastAsiaTheme="minorHAnsi" w:hAnsiTheme="minorHAnsi" w:cs="Times New Roman"/>
          <w:b w:val="0"/>
          <w:bCs w:val="0"/>
          <w:color w:val="000000"/>
          <w:sz w:val="22"/>
          <w:szCs w:val="22"/>
          <w:lang w:val="es-PY" w:eastAsia="en-US"/>
        </w:rPr>
        <w:t xml:space="preserve">as interfaces de usuario ofrecen una mayor riqueza con el manejo de eventos en el lado del cliente y los </w:t>
      </w:r>
      <w:proofErr w:type="spellStart"/>
      <w:r w:rsidRPr="00C052AF">
        <w:rPr>
          <w:rFonts w:asciiTheme="minorHAnsi" w:eastAsiaTheme="minorHAnsi" w:hAnsiTheme="minorHAnsi" w:cs="Times New Roman"/>
          <w:b w:val="0"/>
          <w:bCs w:val="0"/>
          <w:color w:val="000000"/>
          <w:sz w:val="22"/>
          <w:szCs w:val="22"/>
          <w:lang w:val="es-PY" w:eastAsia="en-US"/>
        </w:rPr>
        <w:t>widgets</w:t>
      </w:r>
      <w:proofErr w:type="spellEnd"/>
      <w:r w:rsidRPr="00C052AF">
        <w:rPr>
          <w:rFonts w:asciiTheme="minorHAnsi" w:eastAsiaTheme="minorHAnsi" w:hAnsiTheme="minorHAnsi" w:cs="Times New Roman"/>
          <w:b w:val="0"/>
          <w:bCs w:val="0"/>
          <w:color w:val="000000"/>
          <w:sz w:val="22"/>
          <w:szCs w:val="22"/>
          <w:lang w:val="es-PY" w:eastAsia="en-US"/>
        </w:rPr>
        <w:t xml:space="preserve"> interactivos que son micro programas empotrados dentro de las páginas </w:t>
      </w:r>
      <w:r w:rsidR="001278CC" w:rsidRPr="00C052AF">
        <w:rPr>
          <w:rFonts w:asciiTheme="minorHAnsi" w:eastAsiaTheme="minorHAnsi" w:hAnsiTheme="minorHAnsi" w:cs="Times New Roman"/>
          <w:b w:val="0"/>
          <w:bCs w:val="0"/>
          <w:color w:val="000000"/>
          <w:sz w:val="22"/>
          <w:szCs w:val="22"/>
          <w:lang w:val="es-PY" w:eastAsia="en-US"/>
        </w:rPr>
        <w:t>Web</w:t>
      </w:r>
      <w:r w:rsidRPr="00C052AF">
        <w:rPr>
          <w:rFonts w:asciiTheme="minorHAnsi" w:eastAsiaTheme="minorHAnsi" w:hAnsiTheme="minorHAnsi" w:cs="Times New Roman"/>
          <w:b w:val="0"/>
          <w:bCs w:val="0"/>
          <w:color w:val="000000"/>
          <w:sz w:val="22"/>
          <w:szCs w:val="22"/>
          <w:lang w:val="es-PY" w:eastAsia="en-US"/>
        </w:rPr>
        <w:t xml:space="preserve"> y administradas por un motor de </w:t>
      </w:r>
      <w:proofErr w:type="spellStart"/>
      <w:r w:rsidRPr="00C052AF">
        <w:rPr>
          <w:rFonts w:asciiTheme="minorHAnsi" w:eastAsiaTheme="minorHAnsi" w:hAnsiTheme="minorHAnsi" w:cs="Times New Roman"/>
          <w:b w:val="0"/>
          <w:bCs w:val="0"/>
          <w:color w:val="000000"/>
          <w:sz w:val="22"/>
          <w:szCs w:val="22"/>
          <w:lang w:val="es-PY" w:eastAsia="en-US"/>
        </w:rPr>
        <w:t>widgets</w:t>
      </w:r>
      <w:proofErr w:type="spellEnd"/>
      <w:r w:rsidRPr="00C052AF">
        <w:rPr>
          <w:rFonts w:asciiTheme="minorHAnsi" w:eastAsiaTheme="minorHAnsi" w:hAnsiTheme="minorHAnsi" w:cs="Times New Roman"/>
          <w:b w:val="0"/>
          <w:bCs w:val="0"/>
          <w:color w:val="000000"/>
          <w:sz w:val="22"/>
          <w:szCs w:val="22"/>
          <w:lang w:val="es-PY" w:eastAsia="en-US"/>
        </w:rPr>
        <w:t xml:space="preserve"> (que podría ser un </w:t>
      </w:r>
      <w:proofErr w:type="spellStart"/>
      <w:r w:rsidRPr="00C052AF">
        <w:rPr>
          <w:rFonts w:asciiTheme="minorHAnsi" w:eastAsiaTheme="minorHAnsi" w:hAnsiTheme="minorHAnsi" w:cs="Times New Roman"/>
          <w:b w:val="0"/>
          <w:bCs w:val="0"/>
          <w:color w:val="000000"/>
          <w:sz w:val="22"/>
          <w:szCs w:val="22"/>
          <w:lang w:val="es-PY" w:eastAsia="en-US"/>
        </w:rPr>
        <w:t>plug</w:t>
      </w:r>
      <w:proofErr w:type="spellEnd"/>
      <w:r w:rsidRPr="00C052AF">
        <w:rPr>
          <w:rFonts w:asciiTheme="minorHAnsi" w:eastAsiaTheme="minorHAnsi" w:hAnsiTheme="minorHAnsi" w:cs="Times New Roman"/>
          <w:b w:val="0"/>
          <w:bCs w:val="0"/>
          <w:color w:val="000000"/>
          <w:sz w:val="22"/>
          <w:szCs w:val="22"/>
          <w:lang w:val="es-PY" w:eastAsia="en-US"/>
        </w:rPr>
        <w:t xml:space="preserve">-in instalado en el navegador). Los </w:t>
      </w:r>
      <w:proofErr w:type="spellStart"/>
      <w:r w:rsidRPr="00C052AF">
        <w:rPr>
          <w:rFonts w:asciiTheme="minorHAnsi" w:eastAsiaTheme="minorHAnsi" w:hAnsiTheme="minorHAnsi" w:cs="Times New Roman"/>
          <w:b w:val="0"/>
          <w:bCs w:val="0"/>
          <w:color w:val="000000"/>
          <w:sz w:val="22"/>
          <w:szCs w:val="22"/>
          <w:lang w:val="es-PY" w:eastAsia="en-US"/>
        </w:rPr>
        <w:t>widgets</w:t>
      </w:r>
      <w:proofErr w:type="spellEnd"/>
      <w:r w:rsidRPr="00C052AF">
        <w:rPr>
          <w:rFonts w:asciiTheme="minorHAnsi" w:eastAsiaTheme="minorHAnsi" w:hAnsiTheme="minorHAnsi" w:cs="Times New Roman"/>
          <w:b w:val="0"/>
          <w:bCs w:val="0"/>
          <w:color w:val="000000"/>
          <w:sz w:val="22"/>
          <w:szCs w:val="22"/>
          <w:lang w:val="es-PY" w:eastAsia="en-US"/>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r w:rsidR="00EA7F8C" w:rsidRPr="00C052AF">
        <w:rPr>
          <w:rFonts w:asciiTheme="minorHAnsi" w:eastAsiaTheme="minorHAnsi" w:hAnsiTheme="minorHAnsi" w:cs="Times New Roman"/>
          <w:b w:val="0"/>
          <w:bCs w:val="0"/>
          <w:color w:val="000000"/>
          <w:sz w:val="22"/>
          <w:szCs w:val="22"/>
          <w:lang w:val="es-PY" w:eastAsia="en-US"/>
        </w:rPr>
        <w:t>RIA</w:t>
      </w:r>
      <w:r w:rsidRPr="00C052AF">
        <w:rPr>
          <w:rFonts w:asciiTheme="minorHAnsi" w:eastAsiaTheme="minorHAnsi" w:hAnsiTheme="minorHAnsi" w:cs="Times New Roman"/>
          <w:b w:val="0"/>
          <w:bCs w:val="0"/>
          <w:color w:val="000000"/>
          <w:sz w:val="22"/>
          <w:szCs w:val="22"/>
          <w:lang w:val="es-PY" w:eastAsia="en-US"/>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E41F8B" w:rsidRPr="00CC41C8" w:rsidRDefault="00CC41C8" w:rsidP="00E41F8B">
      <w:pPr>
        <w:rPr>
          <w:b/>
        </w:rPr>
      </w:pPr>
      <w:r>
        <w:rPr>
          <w:b/>
        </w:rPr>
        <w:t>2.2</w:t>
      </w:r>
      <w:r w:rsidR="00E41F8B" w:rsidRPr="00CC41C8">
        <w:rPr>
          <w:b/>
        </w:rPr>
        <w:t xml:space="preserve"> Herramientas para el desarrollo de las </w:t>
      </w:r>
      <w:r w:rsidR="00EA7F8C" w:rsidRPr="00CC41C8">
        <w:rPr>
          <w:b/>
        </w:rPr>
        <w:t>RIA</w:t>
      </w:r>
    </w:p>
    <w:p w:rsidR="00E41F8B" w:rsidRDefault="00E41F8B" w:rsidP="00E41F8B">
      <w:pPr>
        <w:jc w:val="both"/>
      </w:pPr>
      <w:r>
        <w:t xml:space="preserve">Existen </w:t>
      </w:r>
      <w:r w:rsidRPr="00B03420">
        <w:t xml:space="preserve">diferentes </w:t>
      </w:r>
      <w:del w:id="26" w:author="magali" w:date="2015-06-26T08:23:00Z">
        <w:r w:rsidRPr="00B03420" w:rsidDel="00C052AF">
          <w:delText xml:space="preserve"> </w:delText>
        </w:r>
      </w:del>
      <w:r w:rsidRPr="00B03420">
        <w:t xml:space="preserve">tecnologías para el desarrollo e implementación de las </w:t>
      </w:r>
      <w:r w:rsidR="00EA7F8C">
        <w:t>RIA</w:t>
      </w:r>
      <w:r w:rsidRPr="00B03420">
        <w:t>.</w:t>
      </w:r>
      <w:r>
        <w:t xml:space="preserve"> L</w:t>
      </w:r>
      <w:r w:rsidRPr="00B03420">
        <w:t>as implementaciones basa</w:t>
      </w:r>
      <w:r>
        <w:t xml:space="preserve">das en </w:t>
      </w:r>
      <w:proofErr w:type="spellStart"/>
      <w:r w:rsidRPr="00342DA4">
        <w:rPr>
          <w:i/>
        </w:rPr>
        <w:t>Javascript</w:t>
      </w:r>
      <w:proofErr w:type="spellEnd"/>
      <w:r w:rsidRPr="00B03420">
        <w:t xml:space="preserve"> o librerías Ajax son las más utilizadas en la actualidad, debido a que utiliza tecnologías de</w:t>
      </w:r>
      <w:r>
        <w:t xml:space="preserve"> uso abierto estandarizado como;</w:t>
      </w:r>
      <w:r w:rsidRPr="00B03420">
        <w:t xml:space="preserve"> </w:t>
      </w:r>
      <w:proofErr w:type="spellStart"/>
      <w:r w:rsidRPr="00342DA4">
        <w:rPr>
          <w:i/>
        </w:rPr>
        <w:t>Javascript</w:t>
      </w:r>
      <w:proofErr w:type="spellEnd"/>
      <w:r w:rsidRPr="00B03420">
        <w:t>, HTML y CSS. Estas librerías tienen como objetivo abstraer a los desarrolladores de tener que lidiar directamente con el DOM (</w:t>
      </w:r>
      <w:proofErr w:type="spellStart"/>
      <w:r w:rsidRPr="000254F9">
        <w:rPr>
          <w:i/>
        </w:rPr>
        <w:t>Document</w:t>
      </w:r>
      <w:proofErr w:type="spellEnd"/>
      <w:r w:rsidRPr="000254F9">
        <w:rPr>
          <w:i/>
        </w:rPr>
        <w:t xml:space="preserve"> </w:t>
      </w:r>
      <w:proofErr w:type="spellStart"/>
      <w:r w:rsidRPr="000254F9">
        <w:rPr>
          <w:i/>
        </w:rPr>
        <w:t>Object</w:t>
      </w:r>
      <w:proofErr w:type="spellEnd"/>
      <w:r w:rsidRPr="000254F9">
        <w:rPr>
          <w:i/>
        </w:rPr>
        <w:t xml:space="preserve"> </w:t>
      </w:r>
      <w:proofErr w:type="spellStart"/>
      <w:r w:rsidRPr="000254F9">
        <w:rPr>
          <w:i/>
        </w:rPr>
        <w:t>Model</w:t>
      </w:r>
      <w:proofErr w:type="spellEnd"/>
      <w:r w:rsidRPr="00B03420">
        <w:t xml:space="preserve">) para la disposición de los elementos en las páginas </w:t>
      </w:r>
      <w:r w:rsidR="001278CC">
        <w:t>Web</w:t>
      </w:r>
      <w:r w:rsidRPr="00B03420">
        <w:t xml:space="preserve">, ofreciendo capas de software amigable, reduciendo notablemente los tiempos de desarrollo y mejorando la productividad. </w:t>
      </w:r>
      <w:r>
        <w:t xml:space="preserve">En la </w:t>
      </w:r>
      <w:r w:rsidR="003E6531">
        <w:fldChar w:fldCharType="begin"/>
      </w:r>
      <w:r w:rsidR="007938AB">
        <w:instrText xml:space="preserve"> REF _Ref422937722 \h </w:instrText>
      </w:r>
      <w:r w:rsidR="003E6531">
        <w:fldChar w:fldCharType="separate"/>
      </w:r>
      <w:r w:rsidR="007938AB" w:rsidRPr="007938AB">
        <w:rPr>
          <w:color w:val="000000" w:themeColor="text1"/>
        </w:rPr>
        <w:t xml:space="preserve">Figura </w:t>
      </w:r>
      <w:r w:rsidR="007938AB" w:rsidRPr="007938AB">
        <w:rPr>
          <w:noProof/>
          <w:color w:val="000000" w:themeColor="text1"/>
        </w:rPr>
        <w:t>2</w:t>
      </w:r>
      <w:r w:rsidR="003E6531">
        <w:fldChar w:fldCharType="end"/>
      </w:r>
      <w:r>
        <w:t xml:space="preserve"> se puede apreciar algunas librerías </w:t>
      </w:r>
      <w:proofErr w:type="spellStart"/>
      <w:r w:rsidRPr="00342DA4">
        <w:rPr>
          <w:i/>
        </w:rPr>
        <w:t>Javascript</w:t>
      </w:r>
      <w:proofErr w:type="spellEnd"/>
      <w:r>
        <w:t xml:space="preserve"> de uso extendido</w:t>
      </w:r>
      <w:ins w:id="27" w:author="magali" w:date="2015-06-26T08:24:00Z">
        <w:r w:rsidR="00C052AF">
          <w:t>.</w:t>
        </w:r>
      </w:ins>
    </w:p>
    <w:p w:rsidR="007938AB" w:rsidRDefault="00E41F8B" w:rsidP="007938AB">
      <w:pPr>
        <w:keepNext/>
        <w:jc w:val="center"/>
      </w:pPr>
      <w:r>
        <w:rPr>
          <w:noProof/>
          <w:lang w:eastAsia="es-PY"/>
        </w:rPr>
        <w:lastRenderedPageBreak/>
        <w:drawing>
          <wp:inline distT="0" distB="0" distL="0" distR="0" wp14:anchorId="17E71A33" wp14:editId="17E4C429">
            <wp:extent cx="3430987" cy="1429444"/>
            <wp:effectExtent l="19050" t="0" r="0"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2" cstate="print"/>
                    <a:stretch>
                      <a:fillRect/>
                    </a:stretch>
                  </pic:blipFill>
                  <pic:spPr>
                    <a:xfrm>
                      <a:off x="0" y="0"/>
                      <a:ext cx="3431817" cy="1429790"/>
                    </a:xfrm>
                    <a:prstGeom prst="rect">
                      <a:avLst/>
                    </a:prstGeom>
                  </pic:spPr>
                </pic:pic>
              </a:graphicData>
            </a:graphic>
          </wp:inline>
        </w:drawing>
      </w:r>
    </w:p>
    <w:p w:rsidR="00E41F8B" w:rsidRPr="00583643" w:rsidRDefault="007938AB" w:rsidP="00CC41C8">
      <w:pPr>
        <w:pStyle w:val="Epgrafe"/>
        <w:jc w:val="center"/>
        <w:rPr>
          <w:b w:val="0"/>
          <w:color w:val="000000" w:themeColor="text1"/>
        </w:rPr>
      </w:pPr>
      <w:bookmarkStart w:id="28" w:name="_Ref422937722"/>
      <w:commentRangeStart w:id="29"/>
      <w:proofErr w:type="gramStart"/>
      <w:r w:rsidRPr="007938AB">
        <w:rPr>
          <w:color w:val="000000" w:themeColor="text1"/>
        </w:rPr>
        <w:t>Figura</w:t>
      </w:r>
      <w:proofErr w:type="gramEnd"/>
      <w:r w:rsidRPr="007938AB">
        <w:rPr>
          <w:color w:val="000000" w:themeColor="text1"/>
        </w:rPr>
        <w:t xml:space="preserve"> </w:t>
      </w:r>
      <w:r w:rsidR="003E6531" w:rsidRPr="007938AB">
        <w:rPr>
          <w:color w:val="000000" w:themeColor="text1"/>
        </w:rPr>
        <w:fldChar w:fldCharType="begin"/>
      </w:r>
      <w:r w:rsidRPr="007938AB">
        <w:rPr>
          <w:color w:val="000000" w:themeColor="text1"/>
        </w:rPr>
        <w:instrText xml:space="preserve"> SEQ Figura \* ARABIC </w:instrText>
      </w:r>
      <w:r w:rsidR="003E6531" w:rsidRPr="007938AB">
        <w:rPr>
          <w:color w:val="000000" w:themeColor="text1"/>
        </w:rPr>
        <w:fldChar w:fldCharType="separate"/>
      </w:r>
      <w:r w:rsidR="003F2056">
        <w:rPr>
          <w:noProof/>
          <w:color w:val="000000" w:themeColor="text1"/>
        </w:rPr>
        <w:t>2</w:t>
      </w:r>
      <w:r w:rsidR="003E6531" w:rsidRPr="007938AB">
        <w:rPr>
          <w:color w:val="000000" w:themeColor="text1"/>
        </w:rPr>
        <w:fldChar w:fldCharType="end"/>
      </w:r>
      <w:bookmarkEnd w:id="28"/>
      <w:r w:rsidRPr="007938AB">
        <w:rPr>
          <w:b w:val="0"/>
          <w:color w:val="000000" w:themeColor="text1"/>
        </w:rPr>
        <w:t xml:space="preserve"> Algunas librerías </w:t>
      </w:r>
      <w:proofErr w:type="spellStart"/>
      <w:r w:rsidRPr="007938AB">
        <w:rPr>
          <w:b w:val="0"/>
          <w:i/>
          <w:color w:val="000000" w:themeColor="text1"/>
        </w:rPr>
        <w:t>Javascript</w:t>
      </w:r>
      <w:proofErr w:type="spellEnd"/>
      <w:r w:rsidRPr="007938AB">
        <w:rPr>
          <w:b w:val="0"/>
          <w:color w:val="000000" w:themeColor="text1"/>
        </w:rPr>
        <w:t xml:space="preserve"> de uso común</w:t>
      </w:r>
      <w:commentRangeEnd w:id="29"/>
      <w:r w:rsidR="00C052AF">
        <w:rPr>
          <w:rStyle w:val="Refdecomentario"/>
          <w:rFonts w:eastAsiaTheme="minorEastAsia"/>
          <w:b w:val="0"/>
          <w:bCs w:val="0"/>
          <w:color w:val="auto"/>
          <w:lang w:val="es-ES" w:eastAsia="es-ES"/>
        </w:rPr>
        <w:commentReference w:id="29"/>
      </w:r>
    </w:p>
    <w:p w:rsidR="00E41F8B" w:rsidRPr="000738D4" w:rsidRDefault="00E41F8B" w:rsidP="00C052AF">
      <w:pPr>
        <w:jc w:val="both"/>
        <w:pPrChange w:id="30" w:author="magali" w:date="2015-06-26T08:25:00Z">
          <w:pPr/>
        </w:pPrChange>
      </w:pPr>
      <w:r w:rsidRPr="00B03420">
        <w:t xml:space="preserve">Estas librerías también buscan explotar el lado del cliente en las aplicaciones y minimizar las interacciones con el lado servidor, para que de esta forma se obtenga un mejor rendimiento.  A la par de permitir a los desarrolladores implementar aplicaciones a un alto nivel de abstracción, las librerías ofrecen una gran variedad de </w:t>
      </w:r>
      <w:proofErr w:type="spellStart"/>
      <w:r w:rsidRPr="00C052AF">
        <w:rPr>
          <w:i/>
        </w:rPr>
        <w:t>widgets</w:t>
      </w:r>
      <w:proofErr w:type="spellEnd"/>
      <w:r w:rsidRPr="00B03420">
        <w:t xml:space="preserve"> interactivos que son de uso común en las aplicaciones </w:t>
      </w:r>
      <w:r w:rsidR="001278CC">
        <w:t>Web</w:t>
      </w:r>
      <w:r w:rsidRPr="00B03420">
        <w:t xml:space="preserve">. </w:t>
      </w:r>
      <w:r w:rsidR="007938AB" w:rsidRPr="00B03420">
        <w:t xml:space="preserve">Los </w:t>
      </w:r>
      <w:proofErr w:type="spellStart"/>
      <w:r w:rsidR="007938AB" w:rsidRPr="00C052AF">
        <w:rPr>
          <w:i/>
        </w:rPr>
        <w:t>widgets</w:t>
      </w:r>
      <w:proofErr w:type="spellEnd"/>
      <w:r w:rsidR="007938AB" w:rsidRPr="00B03420">
        <w:t xml:space="preserve"> para las </w:t>
      </w:r>
      <w:r w:rsidR="00EA7F8C">
        <w:t>RIA</w:t>
      </w:r>
      <w:r w:rsidR="007938AB" w:rsidRPr="00B03420">
        <w:t xml:space="preserve"> representan elementos enriquecidos para la interfaz de usuario, </w:t>
      </w:r>
      <w:del w:id="31" w:author="magali" w:date="2015-06-26T08:26:00Z">
        <w:r w:rsidR="007938AB" w:rsidRPr="00B03420" w:rsidDel="00C052AF">
          <w:delText xml:space="preserve"> </w:delText>
        </w:r>
      </w:del>
      <w:r w:rsidR="007938AB" w:rsidRPr="00B03420">
        <w:t>que tienen como objetivo ofrecer una mayor interactividad</w:t>
      </w:r>
      <w:r w:rsidR="007938AB">
        <w:t xml:space="preserve">, dada sus características dinámicas </w:t>
      </w:r>
      <w:r w:rsidR="007938AB" w:rsidRPr="00B03420">
        <w:t xml:space="preserve"> y </w:t>
      </w:r>
      <w:r w:rsidR="007938AB">
        <w:t xml:space="preserve">un comportamiento general, similar a los patrones de comportamiento. Los </w:t>
      </w:r>
      <w:proofErr w:type="spellStart"/>
      <w:r w:rsidR="007938AB" w:rsidRPr="00C052AF">
        <w:rPr>
          <w:i/>
          <w:rPrChange w:id="32" w:author="magali" w:date="2015-06-26T08:26:00Z">
            <w:rPr/>
          </w:rPrChange>
        </w:rPr>
        <w:t>widgets</w:t>
      </w:r>
      <w:proofErr w:type="spellEnd"/>
      <w:r w:rsidR="007938AB">
        <w:t xml:space="preserve"> son microprogramas que cumplen una función predeterminada y que a la vez sus propiedades pueden ser modificadas para expresar comportamientos personalizados por el usuario. Una vez modificada</w:t>
      </w:r>
      <w:ins w:id="33" w:author="magali" w:date="2015-06-26T08:26:00Z">
        <w:r w:rsidR="00645C65">
          <w:t>s</w:t>
        </w:r>
      </w:ins>
      <w:r w:rsidR="007938AB">
        <w:t xml:space="preserve"> las propiedades del </w:t>
      </w:r>
      <w:proofErr w:type="spellStart"/>
      <w:r w:rsidR="007938AB" w:rsidRPr="00645C65">
        <w:rPr>
          <w:i/>
          <w:rPrChange w:id="34" w:author="magali" w:date="2015-06-26T08:26:00Z">
            <w:rPr/>
          </w:rPrChange>
        </w:rPr>
        <w:t>widget</w:t>
      </w:r>
      <w:proofErr w:type="spellEnd"/>
      <w:r w:rsidR="007938AB">
        <w:t xml:space="preserve">, éste es introducido  dentro de la aplicación para cumplir una función en particular.  </w:t>
      </w:r>
    </w:p>
    <w:p w:rsidR="009865B6" w:rsidRPr="00FF4E68" w:rsidRDefault="009865B6" w:rsidP="009865B6">
      <w:pPr>
        <w:rPr>
          <w:b/>
          <w:caps/>
        </w:rPr>
      </w:pPr>
      <w:r>
        <w:rPr>
          <w:b/>
          <w:caps/>
        </w:rPr>
        <w:t>3</w:t>
      </w:r>
      <w:r w:rsidR="003F2056">
        <w:rPr>
          <w:b/>
          <w:caps/>
        </w:rPr>
        <w:t>-</w:t>
      </w:r>
      <w:r w:rsidRPr="00FF4E68">
        <w:rPr>
          <w:b/>
          <w:caps/>
        </w:rPr>
        <w:t xml:space="preserve">Principales enfoques de desarrollo </w:t>
      </w:r>
      <w:r w:rsidR="001278CC">
        <w:rPr>
          <w:b/>
          <w:caps/>
        </w:rPr>
        <w:t>Web</w:t>
      </w:r>
      <w:r w:rsidRPr="00FF4E68">
        <w:rPr>
          <w:b/>
          <w:caps/>
        </w:rPr>
        <w:t xml:space="preserve"> basado en modelos para las </w:t>
      </w:r>
      <w:r w:rsidR="00EA7F8C">
        <w:rPr>
          <w:b/>
          <w:caps/>
        </w:rPr>
        <w:t>RIA</w:t>
      </w:r>
    </w:p>
    <w:p w:rsidR="009865B6" w:rsidRDefault="009865B6" w:rsidP="009865B6">
      <w:pPr>
        <w:jc w:val="both"/>
        <w:rPr>
          <w:rFonts w:cs="Times New Roman"/>
        </w:rPr>
      </w:pPr>
      <w:r w:rsidRPr="004A4A22">
        <w:rPr>
          <w:rFonts w:cs="Times New Roman"/>
        </w:rPr>
        <w:t xml:space="preserve">En </w:t>
      </w:r>
      <w:r w:rsidR="00F70AB0" w:rsidRPr="00F70AB0">
        <w:rPr>
          <w:rFonts w:ascii="Calibri" w:hAnsi="Calibri" w:cs="Calibri"/>
        </w:rPr>
        <w:t>[</w:t>
      </w:r>
      <w:fldSimple w:instr=" REF BIB_preciado2005 \* MERGEFORMAT ">
        <w:r w:rsidR="00F70AB0" w:rsidRPr="00F70AB0">
          <w:rPr>
            <w:rFonts w:ascii="Calibri" w:hAnsi="Calibri" w:cs="Calibri"/>
            <w:caps/>
          </w:rPr>
          <w:t>6</w:t>
        </w:r>
      </w:fldSimple>
      <w:r w:rsidR="00F70AB0" w:rsidRPr="00F70AB0">
        <w:rPr>
          <w:rFonts w:ascii="Calibri" w:hAnsi="Calibri" w:cs="Calibri"/>
        </w:rPr>
        <w:t>]</w:t>
      </w:r>
      <w:r w:rsidRPr="004A4A22">
        <w:rPr>
          <w:rFonts w:cs="Times New Roman"/>
        </w:rPr>
        <w:t xml:space="preserve"> y</w:t>
      </w:r>
      <w:r>
        <w:rPr>
          <w:rFonts w:cs="Times New Roman"/>
        </w:rPr>
        <w:t xml:space="preserve"> </w:t>
      </w:r>
      <w:r w:rsidR="00F70AB0" w:rsidRPr="00F70AB0">
        <w:rPr>
          <w:rFonts w:ascii="Calibri" w:hAnsi="Calibri" w:cs="Calibri"/>
        </w:rPr>
        <w:t>[</w:t>
      </w:r>
      <w:fldSimple w:instr=" REF BIB_wright2008 \* MERGEFORMAT ">
        <w:r w:rsidR="00F70AB0" w:rsidRPr="00F70AB0">
          <w:rPr>
            <w:rFonts w:ascii="Calibri" w:hAnsi="Calibri" w:cs="Calibri"/>
            <w:caps/>
          </w:rPr>
          <w:t>5</w:t>
        </w:r>
      </w:fldSimple>
      <w:r w:rsidR="00F70AB0" w:rsidRPr="00F70AB0">
        <w:rPr>
          <w:rFonts w:ascii="Calibri" w:hAnsi="Calibri" w:cs="Calibri"/>
        </w:rPr>
        <w:t>]</w:t>
      </w:r>
      <w:r w:rsidRPr="004A4A22">
        <w:rPr>
          <w:rFonts w:cs="Times New Roman"/>
        </w:rPr>
        <w:t xml:space="preserve">, se identifica la necesidad de metodologías sistemáticas para el desarrollo de las </w:t>
      </w:r>
      <w:r w:rsidR="00EA7F8C">
        <w:rPr>
          <w:rFonts w:cs="Times New Roman"/>
        </w:rPr>
        <w:t>RIA</w:t>
      </w:r>
      <w:r w:rsidRPr="004A4A22">
        <w:rPr>
          <w:rFonts w:cs="Times New Roman"/>
        </w:rPr>
        <w:t xml:space="preserve"> y se llevan a cabo estudios presentando las diversas metodologías </w:t>
      </w:r>
      <w:r w:rsidR="001278CC">
        <w:rPr>
          <w:rFonts w:cs="Times New Roman"/>
        </w:rPr>
        <w:t>Web</w:t>
      </w:r>
      <w:r w:rsidRPr="004A4A22">
        <w:rPr>
          <w:rFonts w:cs="Times New Roman"/>
        </w:rPr>
        <w:t xml:space="preserve"> existentes para ese fin. El estudio más exhaustivo y reciente de comparativas se presenta en </w:t>
      </w:r>
      <w:r w:rsidR="00F70AB0" w:rsidRPr="00F70AB0">
        <w:rPr>
          <w:rFonts w:ascii="Calibri" w:hAnsi="Calibri" w:cs="Calibri"/>
        </w:rPr>
        <w:t>[</w:t>
      </w:r>
      <w:fldSimple w:instr=" REF BIB_toffetti2011 \* MERGEFORMAT ">
        <w:r w:rsidR="00F70AB0" w:rsidRPr="00F70AB0">
          <w:rPr>
            <w:rFonts w:ascii="Calibri" w:hAnsi="Calibri" w:cs="Calibri"/>
            <w:caps/>
          </w:rPr>
          <w:t>3</w:t>
        </w:r>
      </w:fldSimple>
      <w:r w:rsidR="00F70AB0" w:rsidRPr="00F70AB0">
        <w:rPr>
          <w:rFonts w:ascii="Calibri" w:hAnsi="Calibri" w:cs="Calibri"/>
        </w:rPr>
        <w:t>]</w:t>
      </w:r>
      <w:ins w:id="35" w:author="magali" w:date="2015-06-26T08:26:00Z">
        <w:r w:rsidR="00645C65">
          <w:rPr>
            <w:rFonts w:cs="Times New Roman"/>
          </w:rPr>
          <w:t>.</w:t>
        </w:r>
      </w:ins>
      <w:del w:id="36" w:author="magali" w:date="2015-06-26T08:26:00Z">
        <w:r w:rsidRPr="004A4A22" w:rsidDel="00645C65">
          <w:rPr>
            <w:rFonts w:cs="Times New Roman"/>
          </w:rPr>
          <w:delText xml:space="preserve"> </w:delText>
        </w:r>
      </w:del>
    </w:p>
    <w:p w:rsidR="009865B6" w:rsidRPr="001278CC" w:rsidRDefault="001278CC" w:rsidP="001278CC">
      <w:pPr>
        <w:jc w:val="both"/>
        <w:rPr>
          <w:rFonts w:cs="Times New Roman"/>
        </w:rPr>
      </w:pPr>
      <w:r>
        <w:rPr>
          <w:rFonts w:cs="Times New Roman"/>
        </w:rPr>
        <w:t>Las metodologías tenidas en este análisis, son las que contribuyen</w:t>
      </w:r>
      <w:r w:rsidR="009865B6" w:rsidRPr="001278CC">
        <w:rPr>
          <w:rFonts w:cs="Times New Roman"/>
        </w:rPr>
        <w:t xml:space="preserve"> a la investigación </w:t>
      </w:r>
      <w:r>
        <w:rPr>
          <w:rFonts w:cs="Times New Roman"/>
        </w:rPr>
        <w:t>que proviene</w:t>
      </w:r>
      <w:r w:rsidR="009865B6" w:rsidRPr="001278CC">
        <w:rPr>
          <w:rFonts w:cs="Times New Roman"/>
        </w:rPr>
        <w:t xml:space="preserve"> de la comunidad de ingeniería </w:t>
      </w:r>
      <w:r w:rsidRPr="001278CC">
        <w:rPr>
          <w:rFonts w:cs="Times New Roman"/>
        </w:rPr>
        <w:t>Web</w:t>
      </w:r>
      <w:r w:rsidR="009865B6" w:rsidRPr="001278CC">
        <w:rPr>
          <w:rFonts w:cs="Times New Roman"/>
        </w:rPr>
        <w:t xml:space="preserve">, </w:t>
      </w:r>
      <w:r>
        <w:rPr>
          <w:rFonts w:cs="Times New Roman"/>
        </w:rPr>
        <w:t>y derivan</w:t>
      </w:r>
      <w:r w:rsidR="009865B6" w:rsidRPr="001278CC">
        <w:rPr>
          <w:rFonts w:cs="Times New Roman"/>
        </w:rPr>
        <w:t xml:space="preserve"> de la evolución de los enfoques dirigidos por modelos</w:t>
      </w:r>
      <w:r w:rsidR="00A77CB1">
        <w:rPr>
          <w:rFonts w:cs="Times New Roman"/>
        </w:rPr>
        <w:t>,</w:t>
      </w:r>
      <w:r w:rsidR="009865B6" w:rsidRPr="001278CC">
        <w:rPr>
          <w:rFonts w:cs="Times New Roman"/>
        </w:rPr>
        <w:t xml:space="preserve"> concebidos para el diseño y desarrollo de aplicaciones </w:t>
      </w:r>
      <w:r w:rsidRPr="001278CC">
        <w:rPr>
          <w:rFonts w:cs="Times New Roman"/>
        </w:rPr>
        <w:t>Web</w:t>
      </w:r>
      <w:r w:rsidR="009865B6" w:rsidRPr="001278CC">
        <w:rPr>
          <w:rFonts w:cs="Times New Roman"/>
        </w:rPr>
        <w:t xml:space="preserve"> tradicionales en las que se incluyen a </w:t>
      </w:r>
      <w:proofErr w:type="spellStart"/>
      <w:r w:rsidR="009865B6" w:rsidRPr="001278CC">
        <w:rPr>
          <w:rFonts w:cs="Times New Roman"/>
        </w:rPr>
        <w:t>WebML</w:t>
      </w:r>
      <w:proofErr w:type="spellEnd"/>
      <w:r w:rsidR="009865B6" w:rsidRPr="001278CC">
        <w:rPr>
          <w:rFonts w:cs="Times New Roman"/>
        </w:rPr>
        <w:t>-RIA</w:t>
      </w:r>
      <w:r w:rsidR="00F70AB0" w:rsidRPr="00F70AB0">
        <w:rPr>
          <w:rFonts w:ascii="Calibri" w:hAnsi="Calibri" w:cs="Calibri"/>
        </w:rPr>
        <w:t>[</w:t>
      </w:r>
      <w:fldSimple w:instr=" REF BIB_fraternali2010 \* MERGEFORMAT ">
        <w:r w:rsidR="00F70AB0" w:rsidRPr="00F70AB0">
          <w:rPr>
            <w:rFonts w:ascii="Calibri" w:hAnsi="Calibri" w:cs="Calibri"/>
            <w:caps/>
          </w:rPr>
          <w:t>14</w:t>
        </w:r>
      </w:fldSimple>
      <w:r w:rsidR="00F70AB0" w:rsidRPr="00F70AB0">
        <w:rPr>
          <w:rFonts w:ascii="Calibri" w:hAnsi="Calibri" w:cs="Calibri"/>
        </w:rPr>
        <w:t>]</w:t>
      </w:r>
      <w:r w:rsidR="009865B6" w:rsidRPr="001278CC">
        <w:rPr>
          <w:rFonts w:cs="Times New Roman"/>
        </w:rPr>
        <w:t>, OOHDM -RIA</w:t>
      </w:r>
      <w:r w:rsidR="00F70AB0" w:rsidRPr="00F70AB0">
        <w:rPr>
          <w:rFonts w:ascii="Calibri" w:hAnsi="Calibri" w:cs="Calibri"/>
        </w:rPr>
        <w:t>[</w:t>
      </w:r>
      <w:fldSimple w:instr=" REF BIB_urbieta2007 \* MERGEFORMAT ">
        <w:r w:rsidR="00F70AB0" w:rsidRPr="00F70AB0">
          <w:rPr>
            <w:rFonts w:ascii="Calibri" w:hAnsi="Calibri" w:cs="Calibri"/>
            <w:caps/>
          </w:rPr>
          <w:t>12</w:t>
        </w:r>
      </w:fldSimple>
      <w:r w:rsidR="00F70AB0" w:rsidRPr="00F70AB0">
        <w:rPr>
          <w:rFonts w:ascii="Calibri" w:hAnsi="Calibri" w:cs="Calibri"/>
        </w:rPr>
        <w:t>]</w:t>
      </w:r>
      <w:r w:rsidR="009865B6" w:rsidRPr="001278CC">
        <w:rPr>
          <w:rFonts w:cs="Times New Roman"/>
        </w:rPr>
        <w:t>, OOH4RIA</w:t>
      </w:r>
      <w:r w:rsidR="00F70AB0" w:rsidRPr="00F70AB0">
        <w:rPr>
          <w:rFonts w:ascii="Calibri" w:hAnsi="Calibri" w:cs="Calibri"/>
        </w:rPr>
        <w:t>[</w:t>
      </w:r>
      <w:fldSimple w:instr=" REF BIB_melia2008 \* MERGEFORMAT ">
        <w:r w:rsidR="00F70AB0" w:rsidRPr="00F70AB0">
          <w:rPr>
            <w:rFonts w:ascii="Calibri" w:hAnsi="Calibri" w:cs="Calibri"/>
            <w:caps/>
          </w:rPr>
          <w:t>15</w:t>
        </w:r>
      </w:fldSimple>
      <w:r w:rsidR="00F70AB0" w:rsidRPr="00F70AB0">
        <w:rPr>
          <w:rFonts w:ascii="Calibri" w:hAnsi="Calibri" w:cs="Calibri"/>
        </w:rPr>
        <w:t>]</w:t>
      </w:r>
      <w:r w:rsidR="009865B6" w:rsidRPr="001278CC">
        <w:rPr>
          <w:rFonts w:cs="Times New Roman"/>
        </w:rPr>
        <w:t xml:space="preserve"> , (UWE-R</w:t>
      </w:r>
      <w:r w:rsidR="00F70AB0" w:rsidRPr="00F70AB0">
        <w:rPr>
          <w:rFonts w:ascii="Calibri" w:hAnsi="Calibri" w:cs="Calibri"/>
        </w:rPr>
        <w:t>[</w:t>
      </w:r>
      <w:fldSimple w:instr=" REF BIB_machado2009 \* MERGEFORMAT ">
        <w:r w:rsidR="00F70AB0" w:rsidRPr="00F70AB0">
          <w:rPr>
            <w:rFonts w:ascii="Calibri" w:hAnsi="Calibri" w:cs="Calibri"/>
            <w:caps/>
          </w:rPr>
          <w:t>8</w:t>
        </w:r>
      </w:fldSimple>
      <w:r w:rsidR="00F70AB0" w:rsidRPr="00F70AB0">
        <w:rPr>
          <w:rFonts w:ascii="Calibri" w:hAnsi="Calibri" w:cs="Calibri"/>
        </w:rPr>
        <w:t>]</w:t>
      </w:r>
      <w:r w:rsidR="009865B6">
        <w:t xml:space="preserve">Patrones </w:t>
      </w:r>
      <w:r w:rsidR="00BB79B7">
        <w:t xml:space="preserve">RIA </w:t>
      </w:r>
      <w:r w:rsidR="009865B6">
        <w:t xml:space="preserve">con </w:t>
      </w:r>
      <w:r w:rsidR="009865B6" w:rsidRPr="00F850EE">
        <w:t>UWE</w:t>
      </w:r>
      <w:r w:rsidR="00F70AB0" w:rsidRPr="00F70AB0">
        <w:rPr>
          <w:rFonts w:ascii="Calibri" w:hAnsi="Calibri" w:cs="Calibri"/>
        </w:rPr>
        <w:t>[</w:t>
      </w:r>
      <w:fldSimple w:instr=" REF BIB_koch2009 \* MERGEFORMAT ">
        <w:r w:rsidR="00F70AB0" w:rsidRPr="00F70AB0">
          <w:rPr>
            <w:rFonts w:ascii="Calibri" w:hAnsi="Calibri" w:cs="Calibri"/>
            <w:caps/>
          </w:rPr>
          <w:t>13</w:t>
        </w:r>
      </w:fldSimple>
      <w:r w:rsidR="00F70AB0" w:rsidRPr="00F70AB0">
        <w:rPr>
          <w:rFonts w:ascii="Calibri" w:hAnsi="Calibri" w:cs="Calibri"/>
        </w:rPr>
        <w:t>]</w:t>
      </w:r>
      <w:r w:rsidR="009865B6" w:rsidRPr="001278CC">
        <w:rPr>
          <w:rFonts w:ascii="Calibri" w:hAnsi="Calibri" w:cs="Calibri"/>
        </w:rPr>
        <w:t xml:space="preserve"> y UWE+RUX</w:t>
      </w:r>
      <w:r w:rsidR="009865B6" w:rsidRPr="001278CC">
        <w:rPr>
          <w:rFonts w:cs="Times New Roman"/>
        </w:rPr>
        <w:t xml:space="preserve"> </w:t>
      </w:r>
      <w:r w:rsidR="00F70AB0" w:rsidRPr="00F70AB0">
        <w:rPr>
          <w:rFonts w:ascii="Calibri" w:hAnsi="Calibri" w:cs="Calibri"/>
        </w:rPr>
        <w:t>[</w:t>
      </w:r>
      <w:fldSimple w:instr=" REF BIB_preciado2008 \* MERGEFORMAT ">
        <w:r w:rsidR="00F70AB0" w:rsidRPr="00F70AB0">
          <w:rPr>
            <w:rFonts w:ascii="Calibri" w:hAnsi="Calibri" w:cs="Calibri"/>
            <w:caps/>
          </w:rPr>
          <w:t>7</w:t>
        </w:r>
      </w:fldSimple>
      <w:r w:rsidR="00F70AB0" w:rsidRPr="00F70AB0">
        <w:rPr>
          <w:rFonts w:ascii="Calibri" w:hAnsi="Calibri" w:cs="Calibri"/>
        </w:rPr>
        <w:t>]</w:t>
      </w:r>
      <w:r w:rsidR="009865B6" w:rsidRPr="001278CC">
        <w:rPr>
          <w:rFonts w:ascii="Calibri" w:hAnsi="Calibri" w:cs="Calibri"/>
        </w:rPr>
        <w:t>)</w:t>
      </w:r>
      <w:r w:rsidR="009865B6" w:rsidRPr="001278CC">
        <w:rPr>
          <w:rFonts w:cs="Times New Roman"/>
        </w:rPr>
        <w:t>.</w:t>
      </w:r>
    </w:p>
    <w:p w:rsidR="009660AB" w:rsidRDefault="001A65A6" w:rsidP="001A65A6">
      <w:pPr>
        <w:spacing w:after="0"/>
        <w:jc w:val="both"/>
        <w:rPr>
          <w:rFonts w:cs="Times New Roman"/>
        </w:rPr>
      </w:pPr>
      <w:r w:rsidRPr="004A4A22">
        <w:rPr>
          <w:rFonts w:cs="Times New Roman"/>
        </w:rPr>
        <w:t xml:space="preserve">La </w:t>
      </w:r>
      <w:r w:rsidR="003E6531">
        <w:rPr>
          <w:rFonts w:cs="Times New Roman"/>
        </w:rPr>
        <w:fldChar w:fldCharType="begin"/>
      </w:r>
      <w:r>
        <w:rPr>
          <w:rFonts w:cs="Times New Roman"/>
        </w:rPr>
        <w:instrText xml:space="preserve"> REF _Ref422984916 \h </w:instrText>
      </w:r>
      <w:r w:rsidR="003E6531">
        <w:rPr>
          <w:rFonts w:cs="Times New Roman"/>
        </w:rPr>
      </w:r>
      <w:r w:rsidR="003E6531">
        <w:rPr>
          <w:rFonts w:cs="Times New Roman"/>
        </w:rPr>
        <w:fldChar w:fldCharType="separate"/>
      </w:r>
      <w:r w:rsidRPr="001A65A6">
        <w:rPr>
          <w:color w:val="000000" w:themeColor="text1"/>
        </w:rPr>
        <w:t xml:space="preserve">Tabla </w:t>
      </w:r>
      <w:r w:rsidRPr="001A65A6">
        <w:rPr>
          <w:noProof/>
          <w:color w:val="000000" w:themeColor="text1"/>
        </w:rPr>
        <w:t>1</w:t>
      </w:r>
      <w:r w:rsidR="003E6531">
        <w:rPr>
          <w:rFonts w:cs="Times New Roman"/>
        </w:rPr>
        <w:fldChar w:fldCharType="end"/>
      </w:r>
      <w:r>
        <w:rPr>
          <w:rFonts w:cs="Times New Roman"/>
        </w:rPr>
        <w:t xml:space="preserve"> </w:t>
      </w:r>
      <w:r w:rsidR="00A77CB1">
        <w:rPr>
          <w:rFonts w:cs="Times New Roman"/>
        </w:rPr>
        <w:t>que se muestra</w:t>
      </w:r>
      <w:r w:rsidRPr="004A4A22">
        <w:rPr>
          <w:rFonts w:cs="Times New Roman"/>
        </w:rPr>
        <w:t xml:space="preserve"> un resumen de las propuestas, indicando las características </w:t>
      </w:r>
      <w:r w:rsidR="00EA7F8C">
        <w:rPr>
          <w:rFonts w:cs="Times New Roman"/>
        </w:rPr>
        <w:t>RIA</w:t>
      </w:r>
      <w:r w:rsidRPr="004A4A22">
        <w:rPr>
          <w:rFonts w:cs="Times New Roman"/>
        </w:rPr>
        <w:t xml:space="preserve"> contempladas por</w:t>
      </w:r>
      <w:r>
        <w:rPr>
          <w:rFonts w:cs="Times New Roman"/>
        </w:rPr>
        <w:t xml:space="preserve"> las mismas</w:t>
      </w:r>
      <w:r w:rsidRPr="004A4A22">
        <w:rPr>
          <w:rFonts w:cs="Times New Roman"/>
        </w:rPr>
        <w:t>.</w:t>
      </w:r>
    </w:p>
    <w:p w:rsidR="00A77CB1" w:rsidDel="00645C65" w:rsidRDefault="00A77CB1" w:rsidP="001A65A6">
      <w:pPr>
        <w:spacing w:after="0"/>
        <w:jc w:val="both"/>
        <w:rPr>
          <w:del w:id="37" w:author="magali" w:date="2015-06-26T08:27:00Z"/>
          <w:rFonts w:cs="Times New Roman"/>
        </w:rPr>
      </w:pPr>
    </w:p>
    <w:p w:rsidR="00D97F14" w:rsidDel="00645C65" w:rsidRDefault="00D97F14" w:rsidP="001A65A6">
      <w:pPr>
        <w:spacing w:after="0"/>
        <w:jc w:val="both"/>
        <w:rPr>
          <w:del w:id="38" w:author="magali" w:date="2015-06-26T08:27:00Z"/>
          <w:rFonts w:cs="Times New Roman"/>
        </w:rPr>
      </w:pPr>
    </w:p>
    <w:p w:rsidR="003F2056" w:rsidDel="00645C65" w:rsidRDefault="003F2056" w:rsidP="001A65A6">
      <w:pPr>
        <w:spacing w:after="0"/>
        <w:jc w:val="both"/>
        <w:rPr>
          <w:del w:id="39" w:author="magali" w:date="2015-06-26T08:27:00Z"/>
          <w:rFonts w:cs="Times New Roman"/>
        </w:rPr>
      </w:pPr>
    </w:p>
    <w:p w:rsidR="00A77CB1" w:rsidRPr="001A65A6" w:rsidRDefault="00A77CB1" w:rsidP="001A65A6">
      <w:pPr>
        <w:spacing w:after="0"/>
        <w:jc w:val="both"/>
        <w:rPr>
          <w:rFonts w:cs="Times New Roman"/>
        </w:rPr>
      </w:pPr>
    </w:p>
    <w:tbl>
      <w:tblPr>
        <w:tblStyle w:val="Cuadrculamedia3-nfasis3"/>
        <w:tblW w:w="8506" w:type="dxa"/>
        <w:tblLook w:val="04A0" w:firstRow="1" w:lastRow="0" w:firstColumn="1" w:lastColumn="0" w:noHBand="0" w:noVBand="1"/>
      </w:tblPr>
      <w:tblGrid>
        <w:gridCol w:w="1873"/>
        <w:gridCol w:w="2203"/>
        <w:gridCol w:w="759"/>
        <w:gridCol w:w="676"/>
        <w:gridCol w:w="749"/>
        <w:gridCol w:w="1056"/>
        <w:gridCol w:w="538"/>
        <w:gridCol w:w="652"/>
      </w:tblGrid>
      <w:tr w:rsidR="00A77CB1" w:rsidRPr="0080007D" w:rsidTr="00A77CB1">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A77CB1" w:rsidRPr="0027166B" w:rsidRDefault="00A77CB1" w:rsidP="00F70AB0">
            <w:pPr>
              <w:spacing w:after="200" w:line="276" w:lineRule="auto"/>
              <w:jc w:val="center"/>
              <w:rPr>
                <w:rFonts w:cs="Times New Roman"/>
                <w:b w:val="0"/>
                <w:sz w:val="14"/>
              </w:rPr>
            </w:pPr>
          </w:p>
          <w:p w:rsidR="00A77CB1" w:rsidRPr="00CD4B4D" w:rsidRDefault="00A77CB1" w:rsidP="00F70AB0">
            <w:pPr>
              <w:spacing w:after="200" w:line="276" w:lineRule="auto"/>
              <w:jc w:val="center"/>
              <w:rPr>
                <w:rFonts w:cs="Times New Roman"/>
                <w:b w:val="0"/>
                <w:sz w:val="14"/>
              </w:rPr>
            </w:pPr>
            <w:r w:rsidRPr="0027166B">
              <w:rPr>
                <w:rFonts w:cs="Times New Roman"/>
                <w:b w:val="0"/>
                <w:sz w:val="14"/>
              </w:rPr>
              <w:t>Características versus m</w:t>
            </w:r>
            <w:r w:rsidRPr="00DB3A8A">
              <w:rPr>
                <w:rFonts w:cs="Times New Roman"/>
                <w:b w:val="0"/>
                <w:sz w:val="14"/>
              </w:rPr>
              <w:t>etodologías</w:t>
            </w:r>
            <w:r w:rsidR="00D97F14">
              <w:rPr>
                <w:rFonts w:cs="Times New Roman"/>
                <w:b w:val="0"/>
                <w:sz w:val="14"/>
              </w:rPr>
              <w:t xml:space="preserve"> Web</w:t>
            </w:r>
          </w:p>
        </w:tc>
        <w:tc>
          <w:tcPr>
            <w:tcW w:w="0" w:type="auto"/>
            <w:hideMark/>
          </w:tcPr>
          <w:p w:rsidR="00A77CB1" w:rsidRPr="00CD4B4D" w:rsidRDefault="00A77CB1" w:rsidP="00F70AB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A77CB1" w:rsidRPr="00CD4B4D" w:rsidRDefault="00A77CB1" w:rsidP="00F70AB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CD4B4D">
              <w:rPr>
                <w:rFonts w:cs="Times New Roman"/>
                <w:b w:val="0"/>
                <w:sz w:val="12"/>
              </w:rPr>
              <w:t>OOHDM-RIA</w:t>
            </w:r>
          </w:p>
        </w:tc>
        <w:tc>
          <w:tcPr>
            <w:tcW w:w="0" w:type="auto"/>
            <w:hideMark/>
          </w:tcPr>
          <w:p w:rsidR="00A77CB1" w:rsidRPr="00CD4B4D" w:rsidRDefault="00A77CB1" w:rsidP="00F70AB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A77CB1" w:rsidRPr="00CD4B4D" w:rsidRDefault="00A77CB1" w:rsidP="00F70AB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CD4B4D">
              <w:rPr>
                <w:rFonts w:cs="Times New Roman"/>
                <w:b w:val="0"/>
                <w:sz w:val="12"/>
              </w:rPr>
              <w:t>OOH4RIA</w:t>
            </w:r>
          </w:p>
        </w:tc>
        <w:tc>
          <w:tcPr>
            <w:tcW w:w="0" w:type="auto"/>
            <w:hideMark/>
          </w:tcPr>
          <w:p w:rsidR="00A77CB1" w:rsidRPr="00CD4B4D" w:rsidRDefault="00A77CB1" w:rsidP="00F70AB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A77CB1" w:rsidRPr="0027166B" w:rsidRDefault="00A77CB1" w:rsidP="00F70AB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proofErr w:type="spellStart"/>
            <w:r w:rsidRPr="00CD4B4D">
              <w:rPr>
                <w:rFonts w:cs="Times New Roman"/>
                <w:b w:val="0"/>
                <w:sz w:val="12"/>
              </w:rPr>
              <w:t>WebML</w:t>
            </w:r>
            <w:proofErr w:type="spellEnd"/>
            <w:r w:rsidRPr="00CD4B4D">
              <w:rPr>
                <w:rFonts w:cs="Times New Roman"/>
                <w:b w:val="0"/>
                <w:sz w:val="12"/>
              </w:rPr>
              <w:t xml:space="preserve"> - RIA</w:t>
            </w:r>
          </w:p>
        </w:tc>
        <w:tc>
          <w:tcPr>
            <w:tcW w:w="0" w:type="auto"/>
            <w:hideMark/>
          </w:tcPr>
          <w:p w:rsidR="00A77CB1" w:rsidRPr="0027166B" w:rsidRDefault="00A77CB1" w:rsidP="00F70AB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A77CB1" w:rsidRPr="00983244" w:rsidRDefault="00A77CB1" w:rsidP="00F70AB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DB3A8A">
              <w:rPr>
                <w:rFonts w:cs="Times New Roman"/>
                <w:b w:val="0"/>
                <w:sz w:val="12"/>
              </w:rPr>
              <w:t xml:space="preserve">Patrones </w:t>
            </w:r>
            <w:r w:rsidR="00BB79B7">
              <w:rPr>
                <w:rFonts w:cs="Times New Roman"/>
                <w:b w:val="0"/>
                <w:sz w:val="12"/>
              </w:rPr>
              <w:t xml:space="preserve"> RIA </w:t>
            </w:r>
            <w:r w:rsidRPr="00DB3A8A">
              <w:rPr>
                <w:rFonts w:cs="Times New Roman"/>
                <w:b w:val="0"/>
                <w:sz w:val="12"/>
              </w:rPr>
              <w:t>con UWE</w:t>
            </w:r>
          </w:p>
        </w:tc>
        <w:tc>
          <w:tcPr>
            <w:tcW w:w="0" w:type="auto"/>
            <w:hideMark/>
          </w:tcPr>
          <w:p w:rsidR="00A77CB1" w:rsidRDefault="00A77CB1" w:rsidP="00F70AB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A77CB1" w:rsidRDefault="00A77CB1" w:rsidP="00F70AB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Pr>
                <w:rFonts w:cs="Times New Roman"/>
                <w:sz w:val="12"/>
              </w:rPr>
              <w:t>UWE-R</w:t>
            </w:r>
          </w:p>
        </w:tc>
        <w:tc>
          <w:tcPr>
            <w:tcW w:w="0" w:type="auto"/>
            <w:hideMark/>
          </w:tcPr>
          <w:p w:rsidR="00A77CB1" w:rsidRDefault="00A77CB1" w:rsidP="00F70AB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A77CB1" w:rsidRDefault="00A77CB1" w:rsidP="00F70AB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r>
              <w:rPr>
                <w:rFonts w:cs="Times New Roman"/>
                <w:sz w:val="12"/>
              </w:rPr>
              <w:t>UWE + RUX</w:t>
            </w:r>
          </w:p>
        </w:tc>
      </w:tr>
      <w:tr w:rsidR="00A77CB1" w:rsidRPr="0080007D" w:rsidTr="00A77CB1">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A77CB1" w:rsidRPr="0027166B" w:rsidRDefault="00A77CB1" w:rsidP="00F70AB0">
            <w:pPr>
              <w:spacing w:after="200" w:line="276" w:lineRule="auto"/>
              <w:jc w:val="center"/>
              <w:rPr>
                <w:rFonts w:cs="Times New Roman"/>
                <w:b w:val="0"/>
                <w:sz w:val="14"/>
              </w:rPr>
            </w:pPr>
            <w:r w:rsidRPr="0027166B">
              <w:rPr>
                <w:rFonts w:cs="Times New Roman"/>
                <w:b w:val="0"/>
                <w:sz w:val="14"/>
              </w:rPr>
              <w:lastRenderedPageBreak/>
              <w:t>Almacenamiento en el lado del cliente</w:t>
            </w:r>
          </w:p>
        </w:tc>
        <w:tc>
          <w:tcPr>
            <w:tcW w:w="0" w:type="auto"/>
            <w:hideMark/>
          </w:tcPr>
          <w:p w:rsidR="00A77CB1" w:rsidRPr="00DB3A8A"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p>
        </w:tc>
        <w:tc>
          <w:tcPr>
            <w:tcW w:w="0" w:type="auto"/>
            <w:hideMark/>
          </w:tcPr>
          <w:p w:rsidR="00A77CB1"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A77CB1"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A77CB1"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A77CB1"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r>
      <w:tr w:rsidR="00A77CB1" w:rsidRPr="0080007D" w:rsidTr="00A77CB1">
        <w:trPr>
          <w:trHeight w:val="251"/>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A77CB1" w:rsidRPr="0027166B" w:rsidRDefault="00A77CB1" w:rsidP="00F70AB0">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0" w:type="auto"/>
            <w:hideMark/>
          </w:tcPr>
          <w:p w:rsidR="00A77CB1" w:rsidRPr="00CD4B4D" w:rsidRDefault="00A77CB1" w:rsidP="00F70AB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Operaciones complejas</w:t>
            </w:r>
          </w:p>
        </w:tc>
        <w:tc>
          <w:tcPr>
            <w:tcW w:w="0" w:type="auto"/>
            <w:hideMark/>
          </w:tcPr>
          <w:p w:rsidR="00A77CB1" w:rsidRPr="0027166B"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A77CB1" w:rsidRPr="00DB3A8A"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A77CB1" w:rsidRPr="00CD4B4D"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r>
      <w:tr w:rsidR="00A77CB1" w:rsidRPr="0080007D" w:rsidTr="00A77CB1">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Operaciones específicas del dominio</w:t>
            </w:r>
          </w:p>
        </w:tc>
        <w:tc>
          <w:tcPr>
            <w:tcW w:w="0" w:type="auto"/>
            <w:hideMark/>
          </w:tcPr>
          <w:p w:rsidR="00A77CB1" w:rsidRPr="0027166B"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A77CB1" w:rsidRPr="00DB3A8A"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r>
      <w:tr w:rsidR="00A77CB1" w:rsidRPr="0080007D" w:rsidTr="00A77CB1">
        <w:trPr>
          <w:trHeight w:val="133"/>
        </w:trPr>
        <w:tc>
          <w:tcPr>
            <w:cnfStyle w:val="001000000000" w:firstRow="0" w:lastRow="0" w:firstColumn="1" w:lastColumn="0" w:oddVBand="0" w:evenVBand="0" w:oddHBand="0" w:evenHBand="0" w:firstRowFirstColumn="0" w:firstRowLastColumn="0" w:lastRowFirstColumn="0" w:lastRowLastColumn="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Validación local</w:t>
            </w:r>
          </w:p>
        </w:tc>
        <w:tc>
          <w:tcPr>
            <w:tcW w:w="0" w:type="auto"/>
            <w:hideMark/>
          </w:tcPr>
          <w:p w:rsidR="00A77CB1" w:rsidRPr="00DB3A8A"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w:t>
            </w:r>
            <w:r w:rsidRPr="0027166B">
              <w:rPr>
                <w:rFonts w:cs="Times New Roman"/>
                <w:sz w:val="14"/>
              </w:rPr>
              <w:t>i</w:t>
            </w:r>
          </w:p>
        </w:tc>
        <w:tc>
          <w:tcPr>
            <w:tcW w:w="0" w:type="auto"/>
            <w:hideMark/>
          </w:tcPr>
          <w:p w:rsidR="00A77CB1" w:rsidRPr="00CD4B4D"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A77CB1"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A77CB1"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A77CB1"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r>
      <w:tr w:rsidR="00A77CB1" w:rsidRPr="0080007D" w:rsidTr="00A77CB1">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A77CB1" w:rsidRPr="0027166B" w:rsidRDefault="00A77CB1" w:rsidP="00F70AB0">
            <w:pPr>
              <w:spacing w:after="200" w:line="276" w:lineRule="auto"/>
              <w:jc w:val="center"/>
              <w:rPr>
                <w:rFonts w:cs="Times New Roman"/>
                <w:b w:val="0"/>
                <w:bCs w:val="0"/>
                <w:sz w:val="14"/>
              </w:rPr>
            </w:pPr>
            <w:r w:rsidRPr="0027166B">
              <w:rPr>
                <w:rFonts w:cs="Times New Roman"/>
                <w:b w:val="0"/>
                <w:sz w:val="14"/>
              </w:rPr>
              <w:t>Presentaciones enriquecidas</w:t>
            </w:r>
          </w:p>
        </w:tc>
        <w:tc>
          <w:tcPr>
            <w:tcW w:w="0" w:type="auto"/>
            <w:hideMark/>
          </w:tcPr>
          <w:p w:rsidR="00A77CB1" w:rsidRPr="00CD4B4D" w:rsidRDefault="00A77CB1" w:rsidP="00F70AB0">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Manejo de eventos en el lado cliente</w:t>
            </w:r>
          </w:p>
        </w:tc>
        <w:tc>
          <w:tcPr>
            <w:tcW w:w="0" w:type="auto"/>
            <w:hideMark/>
          </w:tcPr>
          <w:p w:rsidR="00A77CB1" w:rsidRPr="0027166B"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A77CB1" w:rsidRPr="00DB3A8A"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Pr="0027166B"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r>
      <w:tr w:rsidR="00A77CB1" w:rsidRPr="0080007D" w:rsidTr="00A77CB1">
        <w:trPr>
          <w:trHeight w:val="133"/>
        </w:trPr>
        <w:tc>
          <w:tcPr>
            <w:cnfStyle w:val="001000000000" w:firstRow="0" w:lastRow="0" w:firstColumn="1" w:lastColumn="0" w:oddVBand="0" w:evenVBand="0" w:oddHBand="0" w:evenHBand="0" w:firstRowFirstColumn="0" w:firstRowLastColumn="0" w:lastRowFirstColumn="0" w:lastRowLastColumn="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proofErr w:type="spellStart"/>
            <w:r w:rsidRPr="00CD4B4D">
              <w:rPr>
                <w:rFonts w:cs="Times New Roman"/>
                <w:sz w:val="14"/>
              </w:rPr>
              <w:t>Widgets</w:t>
            </w:r>
            <w:proofErr w:type="spellEnd"/>
          </w:p>
        </w:tc>
        <w:tc>
          <w:tcPr>
            <w:tcW w:w="0" w:type="auto"/>
            <w:hideMark/>
          </w:tcPr>
          <w:p w:rsidR="00A77CB1" w:rsidRPr="00DB3A8A"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w:t>
            </w:r>
            <w:r w:rsidRPr="0027166B">
              <w:rPr>
                <w:rFonts w:cs="Times New Roman"/>
                <w:sz w:val="14"/>
              </w:rPr>
              <w:t>i</w:t>
            </w:r>
          </w:p>
        </w:tc>
        <w:tc>
          <w:tcPr>
            <w:tcW w:w="0" w:type="auto"/>
            <w:hideMark/>
          </w:tcPr>
          <w:p w:rsidR="00A77CB1" w:rsidRPr="00CD4B4D"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A77CB1"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A77CB1"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A77CB1"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r>
      <w:tr w:rsidR="00A77CB1" w:rsidRPr="0080007D" w:rsidTr="00A77CB1">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Paradigma de página única</w:t>
            </w:r>
          </w:p>
        </w:tc>
        <w:tc>
          <w:tcPr>
            <w:tcW w:w="0" w:type="auto"/>
            <w:hideMark/>
          </w:tcPr>
          <w:p w:rsidR="00A77CB1" w:rsidRPr="00DB3A8A"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w:t>
            </w:r>
            <w:r w:rsidRPr="0027166B">
              <w:rPr>
                <w:rFonts w:cs="Times New Roman"/>
                <w:sz w:val="14"/>
              </w:rPr>
              <w:t>i</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A77CB1"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A77CB1"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A77CB1"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r>
      <w:tr w:rsidR="00A77CB1" w:rsidRPr="0080007D" w:rsidTr="00A77CB1">
        <w:trPr>
          <w:trHeight w:val="133"/>
        </w:trPr>
        <w:tc>
          <w:tcPr>
            <w:cnfStyle w:val="001000000000" w:firstRow="0" w:lastRow="0" w:firstColumn="1" w:lastColumn="0" w:oddVBand="0" w:evenVBand="0" w:oddHBand="0" w:evenHBand="0" w:firstRowFirstColumn="0" w:firstRowLastColumn="0" w:lastRowFirstColumn="0" w:lastRowLastColumn="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Contenido multimedia</w:t>
            </w:r>
          </w:p>
        </w:tc>
        <w:tc>
          <w:tcPr>
            <w:tcW w:w="0" w:type="auto"/>
            <w:hideMark/>
          </w:tcPr>
          <w:p w:rsidR="00A77CB1" w:rsidRPr="0027166B"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A77CB1" w:rsidRPr="00DB3A8A"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DB3A8A">
              <w:rPr>
                <w:rFonts w:cs="Times New Roman"/>
                <w:sz w:val="14"/>
              </w:rPr>
              <w:t>si</w:t>
            </w:r>
          </w:p>
        </w:tc>
        <w:tc>
          <w:tcPr>
            <w:tcW w:w="0" w:type="auto"/>
            <w:hideMark/>
          </w:tcPr>
          <w:p w:rsidR="00A77CB1" w:rsidRPr="00CD4B4D"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Pr="0027166B"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r>
      <w:tr w:rsidR="00A77CB1" w:rsidRPr="0080007D" w:rsidTr="00A77CB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A77CB1" w:rsidRPr="0027166B" w:rsidRDefault="00A77CB1" w:rsidP="00F70AB0">
            <w:pPr>
              <w:spacing w:after="200" w:line="276" w:lineRule="auto"/>
              <w:jc w:val="center"/>
              <w:rPr>
                <w:rFonts w:cs="Times New Roman"/>
                <w:b w:val="0"/>
                <w:bCs w:val="0"/>
                <w:sz w:val="14"/>
              </w:rPr>
            </w:pPr>
            <w:r w:rsidRPr="0027166B">
              <w:rPr>
                <w:rFonts w:cs="Times New Roman"/>
                <w:b w:val="0"/>
                <w:sz w:val="14"/>
              </w:rPr>
              <w:t>Comunicación cliente servidor</w:t>
            </w:r>
          </w:p>
        </w:tc>
        <w:tc>
          <w:tcPr>
            <w:tcW w:w="0" w:type="auto"/>
            <w:hideMark/>
          </w:tcPr>
          <w:p w:rsidR="00A77CB1" w:rsidRPr="00CD4B4D" w:rsidRDefault="00A77CB1" w:rsidP="00F70AB0">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Sincronización de datos</w:t>
            </w:r>
          </w:p>
        </w:tc>
        <w:tc>
          <w:tcPr>
            <w:tcW w:w="0" w:type="auto"/>
            <w:hideMark/>
          </w:tcPr>
          <w:p w:rsidR="00A77CB1" w:rsidRPr="0027166B"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A77CB1" w:rsidRPr="00DB3A8A"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Pr="0027166B"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r>
      <w:tr w:rsidR="00A77CB1" w:rsidRPr="0080007D" w:rsidTr="00A77CB1">
        <w:trPr>
          <w:trHeight w:val="133"/>
        </w:trPr>
        <w:tc>
          <w:tcPr>
            <w:cnfStyle w:val="001000000000" w:firstRow="0" w:lastRow="0" w:firstColumn="1" w:lastColumn="0" w:oddVBand="0" w:evenVBand="0" w:oddHBand="0" w:evenHBand="0" w:firstRowFirstColumn="0" w:firstRowLastColumn="0" w:lastRowFirstColumn="0" w:lastRowLastColumn="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Obtención de actualizaciones parciales de página</w:t>
            </w:r>
          </w:p>
        </w:tc>
        <w:tc>
          <w:tcPr>
            <w:tcW w:w="0" w:type="auto"/>
            <w:hideMark/>
          </w:tcPr>
          <w:p w:rsidR="00A77CB1" w:rsidRPr="0027166B"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27166B">
              <w:rPr>
                <w:rFonts w:cs="Times New Roman"/>
                <w:sz w:val="14"/>
              </w:rPr>
              <w:t>si</w:t>
            </w:r>
          </w:p>
        </w:tc>
        <w:tc>
          <w:tcPr>
            <w:tcW w:w="0" w:type="auto"/>
            <w:hideMark/>
          </w:tcPr>
          <w:p w:rsidR="00A77CB1" w:rsidRPr="00DB3A8A"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DB3A8A">
              <w:rPr>
                <w:rFonts w:cs="Times New Roman"/>
                <w:sz w:val="14"/>
              </w:rPr>
              <w:t>si</w:t>
            </w:r>
          </w:p>
        </w:tc>
        <w:tc>
          <w:tcPr>
            <w:tcW w:w="0" w:type="auto"/>
            <w:hideMark/>
          </w:tcPr>
          <w:p w:rsidR="00A77CB1" w:rsidRPr="00CD4B4D"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Pr="0027166B" w:rsidRDefault="00A77CB1" w:rsidP="00F70AB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Pr="0027166B">
              <w:rPr>
                <w:rFonts w:cs="Times New Roman"/>
                <w:sz w:val="14"/>
              </w:rPr>
              <w:t>i</w:t>
            </w:r>
          </w:p>
        </w:tc>
      </w:tr>
      <w:tr w:rsidR="00A77CB1" w:rsidRPr="0080007D" w:rsidTr="00A77CB1">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0" w:type="auto"/>
            <w:hideMark/>
          </w:tcPr>
          <w:p w:rsidR="00A77CB1" w:rsidRPr="0027166B"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A77CB1" w:rsidRPr="00DB3A8A"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A77CB1" w:rsidRPr="00CD4B4D" w:rsidRDefault="00A77CB1" w:rsidP="001A65A6">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r>
    </w:tbl>
    <w:p w:rsidR="009865B6" w:rsidRPr="00B573C8" w:rsidRDefault="001A65A6" w:rsidP="00B573C8">
      <w:pPr>
        <w:pStyle w:val="Epgrafe"/>
        <w:ind w:left="2124" w:firstLine="708"/>
        <w:rPr>
          <w:b w:val="0"/>
          <w:color w:val="000000" w:themeColor="text1"/>
        </w:rPr>
      </w:pPr>
      <w:bookmarkStart w:id="40" w:name="_Ref422984916"/>
      <w:commentRangeStart w:id="41"/>
      <w:r w:rsidRPr="001A65A6">
        <w:rPr>
          <w:color w:val="000000" w:themeColor="text1"/>
        </w:rPr>
        <w:t xml:space="preserve">Tabla </w:t>
      </w:r>
      <w:r w:rsidR="003E6531" w:rsidRPr="001A65A6">
        <w:rPr>
          <w:color w:val="000000" w:themeColor="text1"/>
        </w:rPr>
        <w:fldChar w:fldCharType="begin"/>
      </w:r>
      <w:r w:rsidRPr="001A65A6">
        <w:rPr>
          <w:color w:val="000000" w:themeColor="text1"/>
        </w:rPr>
        <w:instrText xml:space="preserve"> SEQ Tabla \* ARABIC </w:instrText>
      </w:r>
      <w:r w:rsidR="003E6531" w:rsidRPr="001A65A6">
        <w:rPr>
          <w:color w:val="000000" w:themeColor="text1"/>
        </w:rPr>
        <w:fldChar w:fldCharType="separate"/>
      </w:r>
      <w:r w:rsidRPr="001A65A6">
        <w:rPr>
          <w:noProof/>
          <w:color w:val="000000" w:themeColor="text1"/>
        </w:rPr>
        <w:t>1</w:t>
      </w:r>
      <w:r w:rsidR="003E6531" w:rsidRPr="001A65A6">
        <w:rPr>
          <w:color w:val="000000" w:themeColor="text1"/>
        </w:rPr>
        <w:fldChar w:fldCharType="end"/>
      </w:r>
      <w:bookmarkEnd w:id="40"/>
      <w:r w:rsidRPr="001A65A6">
        <w:rPr>
          <w:b w:val="0"/>
          <w:color w:val="000000" w:themeColor="text1"/>
        </w:rPr>
        <w:t xml:space="preserve"> Metodologías </w:t>
      </w:r>
      <w:r w:rsidR="001278CC">
        <w:rPr>
          <w:b w:val="0"/>
          <w:color w:val="000000" w:themeColor="text1"/>
        </w:rPr>
        <w:t>Web</w:t>
      </w:r>
      <w:r w:rsidRPr="001A65A6">
        <w:rPr>
          <w:b w:val="0"/>
          <w:color w:val="000000" w:themeColor="text1"/>
        </w:rPr>
        <w:t xml:space="preserve"> y sus alcances para </w:t>
      </w:r>
      <w:r w:rsidR="00EA7F8C">
        <w:rPr>
          <w:b w:val="0"/>
          <w:color w:val="000000" w:themeColor="text1"/>
        </w:rPr>
        <w:t>RIA</w:t>
      </w:r>
      <w:commentRangeEnd w:id="41"/>
      <w:r w:rsidR="00645C65">
        <w:rPr>
          <w:rStyle w:val="Refdecomentario"/>
          <w:rFonts w:eastAsiaTheme="minorEastAsia"/>
          <w:b w:val="0"/>
          <w:bCs w:val="0"/>
          <w:color w:val="auto"/>
          <w:lang w:val="es-ES" w:eastAsia="es-ES"/>
        </w:rPr>
        <w:commentReference w:id="41"/>
      </w:r>
    </w:p>
    <w:p w:rsidR="00B573C8" w:rsidRDefault="00B573C8" w:rsidP="00222BED">
      <w:pPr>
        <w:rPr>
          <w:b/>
          <w:caps/>
        </w:rPr>
      </w:pPr>
    </w:p>
    <w:p w:rsidR="00222BED" w:rsidRPr="00052F9D" w:rsidRDefault="003F2056" w:rsidP="00222BED">
      <w:pPr>
        <w:rPr>
          <w:b/>
          <w:caps/>
        </w:rPr>
      </w:pPr>
      <w:r>
        <w:rPr>
          <w:b/>
          <w:caps/>
        </w:rPr>
        <w:t>4-</w:t>
      </w:r>
      <w:r w:rsidR="00222BED" w:rsidRPr="00052F9D">
        <w:rPr>
          <w:b/>
          <w:caps/>
        </w:rPr>
        <w:t xml:space="preserve">La </w:t>
      </w:r>
      <w:r w:rsidR="00222BED">
        <w:rPr>
          <w:b/>
          <w:caps/>
        </w:rPr>
        <w:t>Aproximación</w:t>
      </w:r>
      <w:r w:rsidR="00222BED" w:rsidRPr="00052F9D">
        <w:rPr>
          <w:b/>
          <w:caps/>
        </w:rPr>
        <w:t xml:space="preserve"> MoWebA (Model Oriented Web Approach)</w:t>
      </w:r>
    </w:p>
    <w:p w:rsidR="00222BED" w:rsidRPr="004A4A22" w:rsidRDefault="00222BED" w:rsidP="00222BED">
      <w:pPr>
        <w:jc w:val="both"/>
        <w:rPr>
          <w:rFonts w:cs="Times New Roman"/>
        </w:rPr>
      </w:pPr>
      <w:commentRangeStart w:id="42"/>
      <w:proofErr w:type="spellStart"/>
      <w:r w:rsidRPr="004A4A22">
        <w:rPr>
          <w:rFonts w:cs="Times New Roman"/>
        </w:rPr>
        <w:t>MoWebA</w:t>
      </w:r>
      <w:proofErr w:type="spellEnd"/>
      <w:r>
        <w:rPr>
          <w:rFonts w:cs="Times New Roman"/>
          <w:i/>
        </w:rPr>
        <w:t xml:space="preserve"> </w:t>
      </w:r>
      <w:r w:rsidR="00F70AB0" w:rsidRPr="00F70AB0">
        <w:rPr>
          <w:rFonts w:ascii="Calibri" w:hAnsi="Calibri" w:cs="Calibri"/>
        </w:rPr>
        <w:t>[</w:t>
      </w:r>
      <w:fldSimple w:instr=" REF BIB_gonzalez2010 \* MERGEFORMAT ">
        <w:r w:rsidR="00F70AB0" w:rsidRPr="00F70AB0">
          <w:rPr>
            <w:rFonts w:ascii="Calibri" w:hAnsi="Calibri" w:cs="Calibri"/>
            <w:caps/>
          </w:rPr>
          <w:t>10</w:t>
        </w:r>
      </w:fldSimple>
      <w:proofErr w:type="gramStart"/>
      <w:r w:rsidR="00F70AB0" w:rsidRPr="00F70AB0">
        <w:rPr>
          <w:rFonts w:ascii="Calibri" w:hAnsi="Calibri" w:cs="Calibri"/>
        </w:rPr>
        <w:t>][</w:t>
      </w:r>
      <w:proofErr w:type="gramEnd"/>
      <w:r w:rsidR="003E6531" w:rsidRPr="00F70AB0">
        <w:rPr>
          <w:rFonts w:ascii="Calibri" w:hAnsi="Calibri" w:cs="Calibri"/>
        </w:rPr>
        <w:fldChar w:fldCharType="begin"/>
      </w:r>
      <w:r w:rsidR="00F70AB0" w:rsidRPr="00F70AB0">
        <w:rPr>
          <w:rFonts w:ascii="Calibri" w:hAnsi="Calibri" w:cs="Calibri"/>
        </w:rPr>
        <w:instrText xml:space="preserve"> REF BIB_gonzalez2011 \* MERGEFORMAT </w:instrText>
      </w:r>
      <w:r w:rsidR="003E6531" w:rsidRPr="00F70AB0">
        <w:rPr>
          <w:rFonts w:ascii="Calibri" w:hAnsi="Calibri" w:cs="Calibri"/>
        </w:rPr>
        <w:fldChar w:fldCharType="separate"/>
      </w:r>
      <w:r w:rsidR="00F70AB0" w:rsidRPr="00F70AB0">
        <w:rPr>
          <w:rFonts w:ascii="Calibri" w:hAnsi="Calibri" w:cs="Calibri"/>
          <w:caps/>
        </w:rPr>
        <w:t>11</w:t>
      </w:r>
      <w:r w:rsidR="003E6531" w:rsidRPr="00F70AB0">
        <w:rPr>
          <w:rFonts w:ascii="Calibri" w:hAnsi="Calibri" w:cs="Calibri"/>
        </w:rPr>
        <w:fldChar w:fldCharType="end"/>
      </w:r>
      <w:r w:rsidR="00F70AB0" w:rsidRPr="00F70AB0">
        <w:rPr>
          <w:rFonts w:ascii="Calibri" w:hAnsi="Calibri" w:cs="Calibri"/>
        </w:rPr>
        <w:t>]</w:t>
      </w:r>
      <w:r w:rsidRPr="004A4A22">
        <w:rPr>
          <w:rFonts w:cs="Times New Roman"/>
        </w:rPr>
        <w:t xml:space="preserve"> es una </w:t>
      </w:r>
      <w:r>
        <w:rPr>
          <w:rFonts w:cs="Times New Roman"/>
        </w:rPr>
        <w:t xml:space="preserve">propuesta </w:t>
      </w:r>
      <w:r w:rsidRPr="004A4A22">
        <w:rPr>
          <w:rFonts w:cs="Times New Roman"/>
        </w:rPr>
        <w:t xml:space="preserve">creada en el DEI </w:t>
      </w:r>
      <w:r>
        <w:rPr>
          <w:rFonts w:cs="Times New Roman"/>
        </w:rPr>
        <w:t>(Departamento de Electrónica e Informática) que adopta</w:t>
      </w:r>
      <w:r w:rsidRPr="004A4A22">
        <w:rPr>
          <w:rFonts w:cs="Times New Roman"/>
        </w:rPr>
        <w:t xml:space="preserve"> los principios</w:t>
      </w:r>
      <w:r>
        <w:rPr>
          <w:rFonts w:cs="Times New Roman"/>
        </w:rPr>
        <w:t xml:space="preserve"> de</w:t>
      </w:r>
      <w:r w:rsidRPr="004A4A22">
        <w:rPr>
          <w:rFonts w:cs="Times New Roman"/>
        </w:rPr>
        <w:t xml:space="preserve"> MDA. En la</w:t>
      </w:r>
      <w:r w:rsidR="003F2056">
        <w:t xml:space="preserve"> </w:t>
      </w:r>
      <w:r w:rsidR="003E6531">
        <w:fldChar w:fldCharType="begin"/>
      </w:r>
      <w:r w:rsidR="003F2056">
        <w:instrText xml:space="preserve"> REF _Ref423007077 \h </w:instrText>
      </w:r>
      <w:r w:rsidR="003E6531">
        <w:fldChar w:fldCharType="separate"/>
      </w:r>
      <w:r w:rsidR="003F2056" w:rsidRPr="003F2056">
        <w:rPr>
          <w:color w:val="000000" w:themeColor="text1"/>
        </w:rPr>
        <w:t xml:space="preserve">Figura </w:t>
      </w:r>
      <w:r w:rsidR="003F2056" w:rsidRPr="003F2056">
        <w:rPr>
          <w:noProof/>
          <w:color w:val="000000" w:themeColor="text1"/>
        </w:rPr>
        <w:t>3</w:t>
      </w:r>
      <w:r w:rsidR="003E6531">
        <w:fldChar w:fldCharType="end"/>
      </w:r>
      <w:r w:rsidRPr="004A4A22">
        <w:rPr>
          <w:rFonts w:cs="Times New Roman"/>
        </w:rPr>
        <w:t xml:space="preserve"> se muestran las dimensiones de </w:t>
      </w:r>
      <w:proofErr w:type="spellStart"/>
      <w:r w:rsidRPr="004A4A22">
        <w:rPr>
          <w:rFonts w:cs="Times New Roman"/>
        </w:rPr>
        <w:t>MoWebA</w:t>
      </w:r>
      <w:proofErr w:type="spellEnd"/>
      <w:r>
        <w:rPr>
          <w:rFonts w:cs="Times New Roman"/>
        </w:rPr>
        <w:t>.</w:t>
      </w:r>
      <w:r w:rsidRPr="004A4A22">
        <w:rPr>
          <w:rFonts w:cs="Times New Roman"/>
        </w:rPr>
        <w:t xml:space="preserve"> Como puede observarse, consta de fases, niveles y aspectos, que se van describiendo a continuación.</w:t>
      </w:r>
    </w:p>
    <w:p w:rsidR="00222BED" w:rsidRPr="004A4A22" w:rsidRDefault="00222BED" w:rsidP="00222BED">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222BED" w:rsidRPr="004A4A22" w:rsidRDefault="00736A57" w:rsidP="00222BED">
      <w:pPr>
        <w:jc w:val="both"/>
        <w:rPr>
          <w:rFonts w:cs="Times New Roman"/>
        </w:rPr>
      </w:pPr>
      <w:r>
        <w:rPr>
          <w:rFonts w:cs="Times New Roman"/>
        </w:rPr>
        <w:t>a</w:t>
      </w:r>
      <w:r w:rsidR="00222BED" w:rsidRPr="004A4A22">
        <w:rPr>
          <w:rFonts w:cs="Times New Roman"/>
        </w:rPr>
        <w:t xml:space="preserve">.   </w:t>
      </w:r>
      <w:r w:rsidR="00222BED" w:rsidRPr="004A4A22">
        <w:rPr>
          <w:rFonts w:cs="Times New Roman"/>
          <w:b/>
        </w:rPr>
        <w:t>Modelado del problema:</w:t>
      </w:r>
      <w:r w:rsidR="00222BED" w:rsidRPr="004A4A22">
        <w:rPr>
          <w:rFonts w:cs="Times New Roman"/>
        </w:rPr>
        <w:t xml:space="preserve"> en el que se incluyen al CIM (</w:t>
      </w:r>
      <w:proofErr w:type="spellStart"/>
      <w:r w:rsidR="00222BED" w:rsidRPr="004A4A22">
        <w:rPr>
          <w:rFonts w:cs="Times New Roman"/>
          <w:i/>
        </w:rPr>
        <w:t>Computation</w:t>
      </w:r>
      <w:proofErr w:type="spellEnd"/>
      <w:r w:rsidR="00222BED" w:rsidRPr="004A4A22">
        <w:rPr>
          <w:rFonts w:cs="Times New Roman"/>
          <w:i/>
        </w:rPr>
        <w:t xml:space="preserve"> </w:t>
      </w:r>
      <w:proofErr w:type="spellStart"/>
      <w:r w:rsidR="00222BED" w:rsidRPr="004A4A22">
        <w:rPr>
          <w:rFonts w:cs="Times New Roman"/>
          <w:i/>
        </w:rPr>
        <w:t>Independent</w:t>
      </w:r>
      <w:proofErr w:type="spellEnd"/>
      <w:r w:rsidR="00222BED" w:rsidRPr="004A4A22">
        <w:rPr>
          <w:rFonts w:cs="Times New Roman"/>
          <w:i/>
        </w:rPr>
        <w:t xml:space="preserve"> </w:t>
      </w:r>
      <w:proofErr w:type="spellStart"/>
      <w:r w:rsidR="00222BED" w:rsidRPr="004A4A22">
        <w:rPr>
          <w:rFonts w:cs="Times New Roman"/>
          <w:i/>
        </w:rPr>
        <w:t>Model</w:t>
      </w:r>
      <w:proofErr w:type="spellEnd"/>
      <w:r w:rsidR="00222BED" w:rsidRPr="004A4A22">
        <w:rPr>
          <w:rFonts w:cs="Times New Roman"/>
        </w:rPr>
        <w:t xml:space="preserve">), orientado al modelado de los </w:t>
      </w:r>
      <w:r w:rsidR="00222BED">
        <w:rPr>
          <w:rFonts w:cs="Times New Roman"/>
        </w:rPr>
        <w:t>requisitos funcionales</w:t>
      </w:r>
      <w:r w:rsidR="00222BED" w:rsidRPr="004A4A22">
        <w:rPr>
          <w:rFonts w:cs="Times New Roman"/>
          <w:i/>
        </w:rPr>
        <w:t>,</w:t>
      </w:r>
      <w:r w:rsidR="00222BED" w:rsidRPr="004A4A22">
        <w:rPr>
          <w:rFonts w:cs="Times New Roman"/>
        </w:rPr>
        <w:t xml:space="preserve"> y al PIM (</w:t>
      </w:r>
      <w:proofErr w:type="spellStart"/>
      <w:r w:rsidR="00222BED" w:rsidRPr="004A4A22">
        <w:rPr>
          <w:rFonts w:cs="Times New Roman"/>
          <w:i/>
        </w:rPr>
        <w:t>Platform</w:t>
      </w:r>
      <w:proofErr w:type="spellEnd"/>
      <w:r w:rsidR="00222BED" w:rsidRPr="004A4A22">
        <w:rPr>
          <w:rFonts w:cs="Times New Roman"/>
          <w:i/>
        </w:rPr>
        <w:t xml:space="preserve"> </w:t>
      </w:r>
      <w:proofErr w:type="spellStart"/>
      <w:r w:rsidR="00222BED" w:rsidRPr="004A4A22">
        <w:rPr>
          <w:rFonts w:cs="Times New Roman"/>
          <w:i/>
        </w:rPr>
        <w:t>Independent</w:t>
      </w:r>
      <w:proofErr w:type="spellEnd"/>
      <w:r w:rsidR="00222BED" w:rsidRPr="004A4A22">
        <w:rPr>
          <w:rFonts w:cs="Times New Roman"/>
          <w:i/>
        </w:rPr>
        <w:t xml:space="preserve"> </w:t>
      </w:r>
      <w:proofErr w:type="spellStart"/>
      <w:r w:rsidR="00222BED" w:rsidRPr="004A4A22">
        <w:rPr>
          <w:rFonts w:cs="Times New Roman"/>
          <w:i/>
        </w:rPr>
        <w:t>Model</w:t>
      </w:r>
      <w:proofErr w:type="spellEnd"/>
      <w:r w:rsidR="00222BED"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00222BED" w:rsidRPr="004A4A22">
        <w:rPr>
          <w:rFonts w:cs="Times New Roman"/>
        </w:rPr>
        <w:t>semi</w:t>
      </w:r>
      <w:proofErr w:type="spellEnd"/>
      <w:r w:rsidR="00222BED" w:rsidRPr="004A4A22">
        <w:rPr>
          <w:rFonts w:cs="Times New Roman"/>
        </w:rPr>
        <w:t>-automática por medio de reglas.</w:t>
      </w:r>
    </w:p>
    <w:p w:rsidR="00222BED" w:rsidRPr="004A4A22" w:rsidRDefault="00736A57" w:rsidP="00222BED">
      <w:pPr>
        <w:jc w:val="both"/>
        <w:rPr>
          <w:rFonts w:cs="Times New Roman"/>
        </w:rPr>
      </w:pPr>
      <w:r>
        <w:rPr>
          <w:rFonts w:cs="Times New Roman"/>
        </w:rPr>
        <w:t>b</w:t>
      </w:r>
      <w:r w:rsidR="00222BED" w:rsidRPr="004A4A22">
        <w:rPr>
          <w:rFonts w:cs="Times New Roman"/>
        </w:rPr>
        <w:t xml:space="preserve">.   </w:t>
      </w:r>
      <w:r w:rsidR="00222BED" w:rsidRPr="004A4A22">
        <w:rPr>
          <w:rFonts w:cs="Times New Roman"/>
          <w:b/>
        </w:rPr>
        <w:t>Modelado de la solución</w:t>
      </w:r>
      <w:r w:rsidR="00222BED" w:rsidRPr="004A4A22">
        <w:rPr>
          <w:rFonts w:cs="Times New Roman"/>
        </w:rPr>
        <w:t>: en donde forman parte el ASM (</w:t>
      </w:r>
      <w:proofErr w:type="spellStart"/>
      <w:r w:rsidR="00222BED" w:rsidRPr="004A4A22">
        <w:rPr>
          <w:rFonts w:cs="Times New Roman"/>
          <w:i/>
        </w:rPr>
        <w:t>Architectural</w:t>
      </w:r>
      <w:proofErr w:type="spellEnd"/>
      <w:r w:rsidR="00222BED" w:rsidRPr="004A4A22">
        <w:rPr>
          <w:rFonts w:cs="Times New Roman"/>
          <w:i/>
        </w:rPr>
        <w:t xml:space="preserve"> </w:t>
      </w:r>
      <w:proofErr w:type="spellStart"/>
      <w:r w:rsidR="00222BED" w:rsidRPr="004A4A22">
        <w:rPr>
          <w:rFonts w:cs="Times New Roman"/>
          <w:i/>
        </w:rPr>
        <w:t>Specific</w:t>
      </w:r>
      <w:proofErr w:type="spellEnd"/>
      <w:r w:rsidR="00222BED" w:rsidRPr="004A4A22">
        <w:rPr>
          <w:rFonts w:cs="Times New Roman"/>
          <w:i/>
        </w:rPr>
        <w:t xml:space="preserve"> </w:t>
      </w:r>
      <w:proofErr w:type="spellStart"/>
      <w:r w:rsidR="00222BED" w:rsidRPr="004A4A22">
        <w:rPr>
          <w:rFonts w:cs="Times New Roman"/>
          <w:i/>
        </w:rPr>
        <w:t>Model</w:t>
      </w:r>
      <w:proofErr w:type="spellEnd"/>
      <w:r w:rsidR="00222BED" w:rsidRPr="004A4A22">
        <w:rPr>
          <w:rFonts w:cs="Times New Roman"/>
        </w:rPr>
        <w:t>) y el PSM (</w:t>
      </w:r>
      <w:proofErr w:type="spellStart"/>
      <w:r w:rsidR="00222BED" w:rsidRPr="004A4A22">
        <w:rPr>
          <w:rFonts w:cs="Times New Roman"/>
          <w:i/>
        </w:rPr>
        <w:t>Platform</w:t>
      </w:r>
      <w:proofErr w:type="spellEnd"/>
      <w:r w:rsidR="00222BED" w:rsidRPr="004A4A22">
        <w:rPr>
          <w:rFonts w:cs="Times New Roman"/>
          <w:i/>
        </w:rPr>
        <w:t xml:space="preserve"> </w:t>
      </w:r>
      <w:proofErr w:type="spellStart"/>
      <w:r w:rsidR="00222BED" w:rsidRPr="004A4A22">
        <w:rPr>
          <w:rFonts w:cs="Times New Roman"/>
          <w:i/>
        </w:rPr>
        <w:t>Specific</w:t>
      </w:r>
      <w:proofErr w:type="spellEnd"/>
      <w:r w:rsidR="00222BED" w:rsidRPr="004A4A22">
        <w:rPr>
          <w:rFonts w:cs="Times New Roman"/>
          <w:i/>
        </w:rPr>
        <w:t xml:space="preserve"> </w:t>
      </w:r>
      <w:proofErr w:type="spellStart"/>
      <w:r w:rsidR="00222BED" w:rsidRPr="004A4A22">
        <w:rPr>
          <w:rFonts w:cs="Times New Roman"/>
          <w:i/>
        </w:rPr>
        <w:t>Mode</w:t>
      </w:r>
      <w:r w:rsidR="00222BED" w:rsidRPr="004A4A22">
        <w:rPr>
          <w:rFonts w:cs="Times New Roman"/>
        </w:rPr>
        <w:t>l</w:t>
      </w:r>
      <w:proofErr w:type="spellEnd"/>
      <w:r w:rsidR="00222BED"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00222BED" w:rsidRPr="004A4A22">
        <w:rPr>
          <w:rFonts w:cs="Times New Roman"/>
        </w:rPr>
        <w:t>MoWebA</w:t>
      </w:r>
      <w:proofErr w:type="spellEnd"/>
      <w:r w:rsidR="00222BED" w:rsidRPr="004A4A22">
        <w:rPr>
          <w:rFonts w:cs="Times New Roman"/>
        </w:rPr>
        <w:t xml:space="preserve"> se independiza esta fase, y esto hace que sea bastante prometedora para la implementación de las </w:t>
      </w:r>
      <w:r w:rsidR="00EA7F8C">
        <w:rPr>
          <w:rFonts w:cs="Times New Roman"/>
        </w:rPr>
        <w:t>RIA</w:t>
      </w:r>
      <w:r w:rsidR="00222BED" w:rsidRPr="004A4A22">
        <w:rPr>
          <w:rFonts w:cs="Times New Roman"/>
        </w:rPr>
        <w:t xml:space="preserve">, debido a que existen numerosas plataformas destino para desplegarlas. En las aproximaciones estudiadas, por lo general las extensiones </w:t>
      </w:r>
      <w:r w:rsidR="00EA7F8C">
        <w:rPr>
          <w:rFonts w:cs="Times New Roman"/>
        </w:rPr>
        <w:t>RIA</w:t>
      </w:r>
      <w:r w:rsidR="00222BED" w:rsidRPr="004A4A22">
        <w:rPr>
          <w:rFonts w:cs="Times New Roman"/>
        </w:rPr>
        <w:t xml:space="preserve"> son definidas en el marco de los modelos conceptuales (</w:t>
      </w:r>
      <w:proofErr w:type="spellStart"/>
      <w:r w:rsidR="00222BED" w:rsidRPr="004A4A22">
        <w:rPr>
          <w:rFonts w:cs="Times New Roman"/>
        </w:rPr>
        <w:t>PIMs</w:t>
      </w:r>
      <w:proofErr w:type="spellEnd"/>
      <w:r w:rsidR="00222BED" w:rsidRPr="004A4A22">
        <w:rPr>
          <w:rFonts w:cs="Times New Roman"/>
        </w:rPr>
        <w:t xml:space="preserve">), haciendo que los modelos que </w:t>
      </w:r>
      <w:r w:rsidR="00222BED" w:rsidRPr="004A4A22">
        <w:rPr>
          <w:rFonts w:cs="Times New Roman"/>
        </w:rPr>
        <w:lastRenderedPageBreak/>
        <w:t xml:space="preserve">deberían ser independientes de la solución, adquieran elementos que ya son propios de una arquitectura específica. </w:t>
      </w:r>
    </w:p>
    <w:p w:rsidR="00222BED" w:rsidRDefault="00645C65" w:rsidP="00364584">
      <w:pPr>
        <w:jc w:val="center"/>
        <w:rPr>
          <w:rFonts w:cs="Times New Roman"/>
        </w:rPr>
      </w:pPr>
      <w:r>
        <w:rPr>
          <w:noProof/>
          <w:lang w:val="es-ES"/>
        </w:rPr>
        <w:pict>
          <v:shape id="_x0000_s1033" type="#_x0000_t202" style="position:absolute;left:0;text-align:left;margin-left:28.55pt;margin-top:207.9pt;width:325.7pt;height:21pt;z-index:251662336" wrapcoords="-50 0 -50 20965 21600 20965 21600 0 -50 0" stroked="f">
            <v:textbox style="mso-next-textbox:#_x0000_s1033;mso-fit-shape-to-text:t" inset="0,0,0,0">
              <w:txbxContent>
                <w:p w:rsidR="00645C65" w:rsidRPr="003F2056" w:rsidRDefault="00645C65" w:rsidP="00364584">
                  <w:pPr>
                    <w:pStyle w:val="Epgrafe"/>
                    <w:ind w:left="1416" w:firstLine="708"/>
                    <w:rPr>
                      <w:b w:val="0"/>
                      <w:color w:val="000000" w:themeColor="text1"/>
                    </w:rPr>
                  </w:pPr>
                  <w:bookmarkStart w:id="43" w:name="_Ref423007077"/>
                  <w:proofErr w:type="gramStart"/>
                  <w:r w:rsidRPr="003F2056">
                    <w:rPr>
                      <w:color w:val="000000" w:themeColor="text1"/>
                    </w:rPr>
                    <w:t>Figura</w:t>
                  </w:r>
                  <w:proofErr w:type="gramEnd"/>
                  <w:r w:rsidRPr="003F2056">
                    <w:rPr>
                      <w:color w:val="000000" w:themeColor="text1"/>
                    </w:rPr>
                    <w:t xml:space="preserve"> </w:t>
                  </w:r>
                  <w:r w:rsidRPr="003F2056">
                    <w:rPr>
                      <w:color w:val="000000" w:themeColor="text1"/>
                    </w:rPr>
                    <w:fldChar w:fldCharType="begin"/>
                  </w:r>
                  <w:r w:rsidRPr="003F2056">
                    <w:rPr>
                      <w:color w:val="000000" w:themeColor="text1"/>
                    </w:rPr>
                    <w:instrText xml:space="preserve"> SEQ Figura \* ARABIC </w:instrText>
                  </w:r>
                  <w:r w:rsidRPr="003F2056">
                    <w:rPr>
                      <w:color w:val="000000" w:themeColor="text1"/>
                    </w:rPr>
                    <w:fldChar w:fldCharType="separate"/>
                  </w:r>
                  <w:r w:rsidRPr="003F2056">
                    <w:rPr>
                      <w:noProof/>
                      <w:color w:val="000000" w:themeColor="text1"/>
                    </w:rPr>
                    <w:t>3</w:t>
                  </w:r>
                  <w:r w:rsidRPr="003F2056">
                    <w:rPr>
                      <w:color w:val="000000" w:themeColor="text1"/>
                    </w:rPr>
                    <w:fldChar w:fldCharType="end"/>
                  </w:r>
                  <w:bookmarkEnd w:id="43"/>
                  <w:r w:rsidRPr="003F2056">
                    <w:rPr>
                      <w:b w:val="0"/>
                      <w:color w:val="000000" w:themeColor="text1"/>
                    </w:rPr>
                    <w:t xml:space="preserve">  Niveles y fases en el desarrollo de MOWEBA</w:t>
                  </w:r>
                </w:p>
              </w:txbxContent>
            </v:textbox>
            <w10:wrap type="tight"/>
          </v:shape>
        </w:pict>
      </w:r>
      <w:r w:rsidR="00222BED">
        <w:rPr>
          <w:rFonts w:cs="Times New Roman"/>
          <w:noProof/>
          <w:lang w:eastAsia="es-PY"/>
        </w:rPr>
        <w:drawing>
          <wp:inline distT="0" distB="0" distL="0" distR="0" wp14:anchorId="3E46241F" wp14:editId="23E4A130">
            <wp:extent cx="4136390" cy="2599690"/>
            <wp:effectExtent l="19050" t="0" r="0" b="0"/>
            <wp:docPr id="5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3"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222BED" w:rsidRDefault="00222BED" w:rsidP="00222BED">
      <w:pPr>
        <w:jc w:val="both"/>
        <w:rPr>
          <w:rFonts w:cs="Times New Roman"/>
        </w:rPr>
      </w:pPr>
    </w:p>
    <w:p w:rsidR="00222BED" w:rsidRPr="004A4A22" w:rsidRDefault="00736A57" w:rsidP="00222BED">
      <w:pPr>
        <w:jc w:val="both"/>
        <w:rPr>
          <w:rFonts w:cs="Times New Roman"/>
        </w:rPr>
      </w:pPr>
      <w:r>
        <w:rPr>
          <w:rFonts w:cs="Times New Roman"/>
        </w:rPr>
        <w:t>c</w:t>
      </w:r>
      <w:r w:rsidR="00222BED" w:rsidRPr="004A4A22">
        <w:rPr>
          <w:rFonts w:cs="Times New Roman"/>
        </w:rPr>
        <w:t>. </w:t>
      </w:r>
      <w:r w:rsidR="00222BED" w:rsidRPr="004A4A22">
        <w:rPr>
          <w:rFonts w:cs="Times New Roman"/>
          <w:b/>
        </w:rPr>
        <w:t>Código fuente:</w:t>
      </w:r>
      <w:r w:rsidR="00222BED" w:rsidRPr="004A4A22">
        <w:rPr>
          <w:rFonts w:cs="Times New Roman"/>
        </w:rPr>
        <w:t xml:space="preserve"> incluye al ISM (</w:t>
      </w:r>
      <w:proofErr w:type="spellStart"/>
      <w:r w:rsidR="00222BED" w:rsidRPr="004A4A22">
        <w:rPr>
          <w:rFonts w:cs="Times New Roman"/>
          <w:i/>
        </w:rPr>
        <w:t>Implementation</w:t>
      </w:r>
      <w:proofErr w:type="spellEnd"/>
      <w:r w:rsidR="00222BED" w:rsidRPr="004A4A22">
        <w:rPr>
          <w:rFonts w:cs="Times New Roman"/>
          <w:i/>
        </w:rPr>
        <w:t xml:space="preserve"> </w:t>
      </w:r>
      <w:proofErr w:type="spellStart"/>
      <w:r w:rsidR="00222BED" w:rsidRPr="004A4A22">
        <w:rPr>
          <w:rFonts w:cs="Times New Roman"/>
          <w:i/>
        </w:rPr>
        <w:t>specific</w:t>
      </w:r>
      <w:proofErr w:type="spellEnd"/>
      <w:r w:rsidR="00222BED" w:rsidRPr="004A4A22">
        <w:rPr>
          <w:rFonts w:cs="Times New Roman"/>
          <w:i/>
        </w:rPr>
        <w:t xml:space="preserve"> </w:t>
      </w:r>
      <w:proofErr w:type="spellStart"/>
      <w:r w:rsidR="00222BED" w:rsidRPr="004A4A22">
        <w:rPr>
          <w:rFonts w:cs="Times New Roman"/>
          <w:i/>
        </w:rPr>
        <w:t>model</w:t>
      </w:r>
      <w:proofErr w:type="spellEnd"/>
      <w:r w:rsidR="00222BED" w:rsidRPr="004A4A22">
        <w:rPr>
          <w:rFonts w:cs="Times New Roman"/>
        </w:rPr>
        <w:t>) que corresponde al código generado y el código manual a ser agregado (en caso de ser necesario) para generar la aplicación final. La aplicación puede refinarse, dado que todas las fases son iterativas e incrementales.</w:t>
      </w:r>
      <w:r w:rsidR="00222BED" w:rsidRPr="004A4A22">
        <w:rPr>
          <w:rFonts w:cs="Times New Roman"/>
          <w:b/>
          <w:bCs/>
          <w:color w:val="000000" w:themeColor="text1"/>
        </w:rPr>
        <w:t xml:space="preserve"> </w:t>
      </w:r>
    </w:p>
    <w:p w:rsidR="00222BED" w:rsidRPr="004A4A22" w:rsidRDefault="00222BED" w:rsidP="00222BE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t>
      </w:r>
      <w:r w:rsidR="001278CC">
        <w:rPr>
          <w:rFonts w:cs="Times New Roman"/>
        </w:rPr>
        <w:t>Web</w:t>
      </w:r>
      <w:r w:rsidRPr="004A4A22">
        <w:rPr>
          <w:rFonts w:cs="Times New Roman"/>
        </w:rPr>
        <w:t xml:space="preserve">.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w:t>
      </w:r>
      <w:r>
        <w:rPr>
          <w:rFonts w:cs="Times New Roman"/>
        </w:rPr>
        <w:t>los</w:t>
      </w:r>
      <w:r w:rsidRPr="004A4A22">
        <w:rPr>
          <w:rFonts w:cs="Times New Roman"/>
        </w:rPr>
        <w:t>. </w:t>
      </w:r>
    </w:p>
    <w:p w:rsidR="00222BED" w:rsidRDefault="00222BED" w:rsidP="00222BED">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r w:rsidR="00EA7F8C">
        <w:rPr>
          <w:rFonts w:cs="Times New Roman"/>
        </w:rPr>
        <w:t>RIA</w:t>
      </w:r>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commentRangeEnd w:id="42"/>
      <w:r w:rsidR="00645C65">
        <w:rPr>
          <w:rStyle w:val="Refdecomentario"/>
          <w:rFonts w:eastAsiaTheme="minorEastAsia"/>
          <w:lang w:val="es-ES" w:eastAsia="es-ES"/>
        </w:rPr>
        <w:commentReference w:id="42"/>
      </w:r>
    </w:p>
    <w:p w:rsidR="00AC6A48" w:rsidRPr="00B03921" w:rsidRDefault="00633ECA" w:rsidP="00AC6A48">
      <w:pPr>
        <w:spacing w:after="0"/>
        <w:rPr>
          <w:b/>
        </w:rPr>
      </w:pPr>
      <w:r>
        <w:rPr>
          <w:b/>
          <w:caps/>
        </w:rPr>
        <w:t>4.1</w:t>
      </w:r>
      <w:r w:rsidR="00AC6A48">
        <w:rPr>
          <w:b/>
          <w:caps/>
        </w:rPr>
        <w:t xml:space="preserve">- </w:t>
      </w:r>
      <w:r w:rsidR="00AC6A48" w:rsidRPr="00B03921">
        <w:rPr>
          <w:b/>
        </w:rPr>
        <w:t xml:space="preserve">El </w:t>
      </w:r>
      <w:proofErr w:type="spellStart"/>
      <w:r w:rsidR="00AC6A48" w:rsidRPr="00B03921">
        <w:rPr>
          <w:b/>
        </w:rPr>
        <w:t>metamode</w:t>
      </w:r>
      <w:r w:rsidR="00135266">
        <w:rPr>
          <w:b/>
        </w:rPr>
        <w:t>lo</w:t>
      </w:r>
      <w:proofErr w:type="spellEnd"/>
      <w:r w:rsidR="00135266">
        <w:rPr>
          <w:b/>
        </w:rPr>
        <w:t xml:space="preserve"> de</w:t>
      </w:r>
      <w:r>
        <w:rPr>
          <w:b/>
        </w:rPr>
        <w:t xml:space="preserve"> Contenido extendido para </w:t>
      </w:r>
      <w:proofErr w:type="spellStart"/>
      <w:proofErr w:type="gramStart"/>
      <w:r>
        <w:rPr>
          <w:b/>
        </w:rPr>
        <w:t>MoWebA</w:t>
      </w:r>
      <w:proofErr w:type="spellEnd"/>
      <w:r w:rsidR="00AC6A48" w:rsidRPr="00B03921">
        <w:rPr>
          <w:b/>
        </w:rPr>
        <w:t xml:space="preserve"> .</w:t>
      </w:r>
      <w:proofErr w:type="gramEnd"/>
    </w:p>
    <w:p w:rsidR="00AC6A48" w:rsidRDefault="00AC6A48" w:rsidP="00AC6A48">
      <w:pPr>
        <w:spacing w:after="0"/>
        <w:rPr>
          <w:b/>
          <w:caps/>
        </w:rPr>
      </w:pPr>
    </w:p>
    <w:p w:rsidR="00AC6A48" w:rsidRDefault="00AC6A48" w:rsidP="00AC6A48">
      <w:pPr>
        <w:spacing w:after="0"/>
      </w:pPr>
      <w:r>
        <w:t xml:space="preserve">El </w:t>
      </w:r>
      <w:proofErr w:type="spellStart"/>
      <w:r>
        <w:t>metamodelo</w:t>
      </w:r>
      <w:proofErr w:type="spellEnd"/>
      <w:r w:rsidR="009A6E93">
        <w:t xml:space="preserve"> </w:t>
      </w:r>
      <w:r w:rsidR="00633ECA">
        <w:t>de</w:t>
      </w:r>
      <w:r w:rsidR="00B06419">
        <w:t xml:space="preserve"> C</w:t>
      </w:r>
      <w:r>
        <w:t>ontenido</w:t>
      </w:r>
      <w:r w:rsidR="006D7772">
        <w:t xml:space="preserve"> </w:t>
      </w:r>
      <w:r w:rsidR="00633ECA">
        <w:t>(</w:t>
      </w:r>
      <w:r w:rsidR="00633ECA" w:rsidRPr="00633ECA">
        <w:rPr>
          <w:i/>
        </w:rPr>
        <w:t>Content</w:t>
      </w:r>
      <w:r w:rsidR="00633ECA">
        <w:t>)</w:t>
      </w:r>
      <w:r>
        <w:t xml:space="preserve"> </w:t>
      </w:r>
      <w:r w:rsidR="006D7772">
        <w:t>con extensiones RIA</w:t>
      </w:r>
      <w:r w:rsidR="00633ECA">
        <w:t xml:space="preserve"> junto al </w:t>
      </w:r>
      <w:proofErr w:type="spellStart"/>
      <w:r w:rsidR="00633ECA">
        <w:t>metamodelo</w:t>
      </w:r>
      <w:proofErr w:type="spellEnd"/>
      <w:r w:rsidR="009A6E93">
        <w:t xml:space="preserve"> de E</w:t>
      </w:r>
      <w:r w:rsidR="00633ECA">
        <w:t>structura (</w:t>
      </w:r>
      <w:proofErr w:type="spellStart"/>
      <w:r w:rsidR="00633ECA" w:rsidRPr="00633ECA">
        <w:rPr>
          <w:i/>
        </w:rPr>
        <w:t>Layout</w:t>
      </w:r>
      <w:proofErr w:type="spellEnd"/>
      <w:r w:rsidR="00633ECA">
        <w:t xml:space="preserve">) de </w:t>
      </w:r>
      <w:proofErr w:type="spellStart"/>
      <w:r w:rsidR="00633ECA">
        <w:t>MoWebA</w:t>
      </w:r>
      <w:proofErr w:type="spellEnd"/>
      <w:r>
        <w:t xml:space="preserve"> </w:t>
      </w:r>
      <w:r w:rsidR="00633ECA">
        <w:t xml:space="preserve">se </w:t>
      </w:r>
      <w:proofErr w:type="gramStart"/>
      <w:r w:rsidR="006D7772">
        <w:t>pueden</w:t>
      </w:r>
      <w:proofErr w:type="gramEnd"/>
      <w:r w:rsidR="006D7772">
        <w:t xml:space="preserve"> apreciar</w:t>
      </w:r>
      <w:r>
        <w:t xml:space="preserve"> en la </w:t>
      </w:r>
      <w:r w:rsidR="003E6531">
        <w:rPr>
          <w:color w:val="000000" w:themeColor="text1"/>
        </w:rPr>
        <w:fldChar w:fldCharType="begin"/>
      </w:r>
      <w:r w:rsidR="009A6E93">
        <w:instrText xml:space="preserve"> REF _Ref422897839 \h </w:instrText>
      </w:r>
      <w:r w:rsidR="003E6531">
        <w:rPr>
          <w:color w:val="000000" w:themeColor="text1"/>
        </w:rPr>
      </w:r>
      <w:r w:rsidR="003E6531">
        <w:rPr>
          <w:color w:val="000000" w:themeColor="text1"/>
        </w:rPr>
        <w:fldChar w:fldCharType="separate"/>
      </w:r>
      <w:r w:rsidR="009A6E93" w:rsidRPr="00A15776">
        <w:rPr>
          <w:color w:val="000000" w:themeColor="text1"/>
        </w:rPr>
        <w:t xml:space="preserve">Figura </w:t>
      </w:r>
      <w:r w:rsidR="009A6E93">
        <w:rPr>
          <w:noProof/>
          <w:color w:val="000000" w:themeColor="text1"/>
        </w:rPr>
        <w:t>5</w:t>
      </w:r>
      <w:r w:rsidR="003E6531">
        <w:rPr>
          <w:color w:val="000000" w:themeColor="text1"/>
        </w:rPr>
        <w:fldChar w:fldCharType="end"/>
      </w:r>
      <w:r>
        <w:t>.</w:t>
      </w:r>
      <w:r w:rsidR="006D7772">
        <w:t xml:space="preserve"> </w:t>
      </w:r>
      <w:r>
        <w:t xml:space="preserve">En </w:t>
      </w:r>
      <w:r w:rsidR="006D7772">
        <w:t xml:space="preserve">el </w:t>
      </w:r>
      <w:proofErr w:type="spellStart"/>
      <w:r w:rsidR="006D7772">
        <w:t>metamodelo</w:t>
      </w:r>
      <w:proofErr w:type="spellEnd"/>
      <w:r>
        <w:t xml:space="preserve"> </w:t>
      </w:r>
      <w:r w:rsidR="00736A57">
        <w:t>de C</w:t>
      </w:r>
      <w:r w:rsidR="006D7772">
        <w:t xml:space="preserve">ontenido </w:t>
      </w:r>
      <w:r>
        <w:t xml:space="preserve">se presentan los diversos elementos que permiten representar una interfaz de usuario enriquecida  </w:t>
      </w:r>
      <w:r w:rsidR="006D7772">
        <w:t xml:space="preserve">Como </w:t>
      </w:r>
      <w:r w:rsidR="00B06419">
        <w:t>nuevo</w:t>
      </w:r>
      <w:r w:rsidR="006D7772">
        <w:t>s</w:t>
      </w:r>
      <w:r w:rsidR="00B06419">
        <w:t xml:space="preserve"> aporte</w:t>
      </w:r>
      <w:r w:rsidR="006D7772">
        <w:t>s</w:t>
      </w:r>
      <w:r w:rsidR="00B06419">
        <w:t xml:space="preserve"> al </w:t>
      </w:r>
      <w:proofErr w:type="spellStart"/>
      <w:r w:rsidR="00B06419">
        <w:t>metamodelo</w:t>
      </w:r>
      <w:proofErr w:type="spellEnd"/>
      <w:r w:rsidR="00B06419">
        <w:t xml:space="preserve"> de C</w:t>
      </w:r>
      <w:r>
        <w:t xml:space="preserve">ontenido de </w:t>
      </w:r>
      <w:proofErr w:type="spellStart"/>
      <w:r>
        <w:t>MoWebA</w:t>
      </w:r>
      <w:proofErr w:type="spellEnd"/>
      <w:r>
        <w:t xml:space="preserve">, se propuso la clasificación de los diferentes elementos de interfaz,  en elementos de entrada, salida  y control respectivamente. </w:t>
      </w:r>
      <w:r>
        <w:lastRenderedPageBreak/>
        <w:t xml:space="preserve">Esto fue necesario para establecer un orden dentro de los elementos de interfaz y para una mayor claridad dentro del </w:t>
      </w:r>
      <w:proofErr w:type="spellStart"/>
      <w:r>
        <w:t>metamod</w:t>
      </w:r>
      <w:r w:rsidR="006D7772">
        <w:t>elo</w:t>
      </w:r>
      <w:proofErr w:type="spellEnd"/>
      <w:r>
        <w:t xml:space="preserve"> de Contenido.</w:t>
      </w:r>
      <w:r w:rsidR="00B06419">
        <w:t xml:space="preserve"> </w:t>
      </w:r>
      <w:r>
        <w:t xml:space="preserve">Los distintos elementos de interfaz de usuario se clasifican en: </w:t>
      </w:r>
    </w:p>
    <w:p w:rsidR="00AC6A48" w:rsidRPr="00AC6A48" w:rsidRDefault="00AC6A48" w:rsidP="00AC6A48">
      <w:pPr>
        <w:pStyle w:val="Prrafodelista"/>
        <w:numPr>
          <w:ilvl w:val="0"/>
          <w:numId w:val="4"/>
        </w:numPr>
        <w:spacing w:after="0"/>
      </w:pPr>
      <w:r w:rsidRPr="00366652">
        <w:rPr>
          <w:b/>
          <w:i/>
        </w:rPr>
        <w:t xml:space="preserve">Elementos de salida </w:t>
      </w:r>
      <w:r w:rsidRPr="00195ED6">
        <w:rPr>
          <w:b/>
        </w:rPr>
        <w:t>(</w:t>
      </w:r>
      <w:proofErr w:type="spellStart"/>
      <w:r w:rsidRPr="00366652">
        <w:rPr>
          <w:b/>
          <w:i/>
        </w:rPr>
        <w:t>OutputElements</w:t>
      </w:r>
      <w:proofErr w:type="spellEnd"/>
      <w:r w:rsidRPr="00195ED6">
        <w:rPr>
          <w:b/>
        </w:rPr>
        <w:t>)</w:t>
      </w:r>
      <w:r w:rsidR="00B06419" w:rsidRPr="00195ED6">
        <w:rPr>
          <w:b/>
        </w:rPr>
        <w:t>:</w:t>
      </w:r>
      <w:r w:rsidR="00B06419">
        <w:rPr>
          <w:b/>
        </w:rPr>
        <w:t xml:space="preserve"> </w:t>
      </w:r>
      <w:r w:rsidR="00B06419" w:rsidRPr="00B06419">
        <w:t>Comprende</w:t>
      </w:r>
      <w:r w:rsidRPr="00AC6A48">
        <w:t xml:space="preserve"> a los elementos de interfaz enriquecidos y tradicionales encargados de desplegar o mostrar información en las páginas de presentación. En esta categoría se engloba a los elementos  </w:t>
      </w:r>
      <w:proofErr w:type="spellStart"/>
      <w:r w:rsidRPr="00AC6A48">
        <w:rPr>
          <w:i/>
        </w:rPr>
        <w:t>text</w:t>
      </w:r>
      <w:proofErr w:type="spellEnd"/>
      <w:r w:rsidRPr="00AC6A48">
        <w:t xml:space="preserve">, </w:t>
      </w:r>
      <w:proofErr w:type="spellStart"/>
      <w:r w:rsidRPr="00AC6A48">
        <w:rPr>
          <w:i/>
        </w:rPr>
        <w:t>htmlText</w:t>
      </w:r>
      <w:proofErr w:type="spellEnd"/>
      <w:r w:rsidR="006D7772">
        <w:rPr>
          <w:i/>
        </w:rPr>
        <w:t>,</w:t>
      </w:r>
      <w:r w:rsidRPr="00AC6A48">
        <w:t xml:space="preserve">   </w:t>
      </w:r>
      <w:r w:rsidR="006D7772" w:rsidRPr="006D7772">
        <w:rPr>
          <w:i/>
        </w:rPr>
        <w:t>m</w:t>
      </w:r>
      <w:r w:rsidRPr="006D7772">
        <w:rPr>
          <w:i/>
        </w:rPr>
        <w:t>ultimedia</w:t>
      </w:r>
      <w:r w:rsidRPr="00AC6A48">
        <w:t xml:space="preserve"> y </w:t>
      </w:r>
      <w:proofErr w:type="spellStart"/>
      <w:r w:rsidRPr="00AC6A48">
        <w:rPr>
          <w:i/>
        </w:rPr>
        <w:t>richToolTip</w:t>
      </w:r>
      <w:proofErr w:type="spellEnd"/>
      <w:r w:rsidR="006D7772">
        <w:rPr>
          <w:i/>
        </w:rPr>
        <w:t>.</w:t>
      </w:r>
    </w:p>
    <w:p w:rsidR="00AC6A48" w:rsidRPr="00354C72" w:rsidRDefault="00AC6A48" w:rsidP="00AC6A48">
      <w:pPr>
        <w:pStyle w:val="Prrafodelista"/>
        <w:numPr>
          <w:ilvl w:val="0"/>
          <w:numId w:val="4"/>
        </w:numPr>
        <w:spacing w:after="0"/>
        <w:rPr>
          <w:lang w:val="en-US"/>
        </w:rPr>
      </w:pPr>
      <w:r w:rsidRPr="005826AB">
        <w:rPr>
          <w:b/>
        </w:rPr>
        <w:t>Elementos de entrada (</w:t>
      </w:r>
      <w:proofErr w:type="spellStart"/>
      <w:r w:rsidRPr="005826AB">
        <w:rPr>
          <w:b/>
          <w:i/>
        </w:rPr>
        <w:t>imputElements</w:t>
      </w:r>
      <w:proofErr w:type="spellEnd"/>
      <w:r w:rsidRPr="005826AB">
        <w:rPr>
          <w:b/>
        </w:rPr>
        <w:t xml:space="preserve">): </w:t>
      </w:r>
      <w:r w:rsidRPr="005826AB">
        <w:t xml:space="preserve">Comprende a los elementos de interfaz enriquecidos y tradicionales encargadas de obtener una entrada desde la interfaz de usuario. </w:t>
      </w:r>
      <w:r w:rsidR="006D7772">
        <w:rPr>
          <w:lang w:val="en-US"/>
        </w:rPr>
        <w:t xml:space="preserve">En </w:t>
      </w:r>
      <w:proofErr w:type="spellStart"/>
      <w:r w:rsidR="006D7772">
        <w:rPr>
          <w:lang w:val="en-US"/>
        </w:rPr>
        <w:t>esta</w:t>
      </w:r>
      <w:proofErr w:type="spellEnd"/>
      <w:r w:rsidR="006D7772">
        <w:rPr>
          <w:lang w:val="en-US"/>
        </w:rPr>
        <w:t xml:space="preserve"> </w:t>
      </w:r>
      <w:proofErr w:type="spellStart"/>
      <w:r w:rsidR="006D7772">
        <w:rPr>
          <w:lang w:val="en-US"/>
        </w:rPr>
        <w:t>categorí</w:t>
      </w:r>
      <w:r w:rsidRPr="00366652">
        <w:rPr>
          <w:lang w:val="en-US"/>
        </w:rPr>
        <w:t>a</w:t>
      </w:r>
      <w:proofErr w:type="spellEnd"/>
      <w:r w:rsidR="006D7772">
        <w:rPr>
          <w:lang w:val="en-US"/>
        </w:rPr>
        <w:t>,</w:t>
      </w:r>
      <w:r w:rsidRPr="00366652">
        <w:rPr>
          <w:lang w:val="en-US"/>
        </w:rPr>
        <w:t xml:space="preserve"> </w:t>
      </w:r>
      <w:r>
        <w:rPr>
          <w:lang w:val="en-US"/>
        </w:rPr>
        <w:t xml:space="preserve">se </w:t>
      </w:r>
      <w:proofErr w:type="spellStart"/>
      <w:r>
        <w:rPr>
          <w:lang w:val="en-US"/>
        </w:rPr>
        <w:t>engloba</w:t>
      </w:r>
      <w:r w:rsidR="006D7772">
        <w:rPr>
          <w:lang w:val="en-US"/>
        </w:rPr>
        <w:t>n</w:t>
      </w:r>
      <w:proofErr w:type="spellEnd"/>
      <w:r w:rsidRPr="00366652">
        <w:rPr>
          <w:lang w:val="en-US"/>
        </w:rPr>
        <w:t xml:space="preserve"> a los </w:t>
      </w:r>
      <w:proofErr w:type="spellStart"/>
      <w:r w:rsidRPr="00366652">
        <w:rPr>
          <w:lang w:val="en-US"/>
        </w:rPr>
        <w:t>elementos</w:t>
      </w:r>
      <w:proofErr w:type="spellEnd"/>
      <w:r w:rsidRPr="00366652">
        <w:rPr>
          <w:lang w:val="en-US"/>
        </w:rPr>
        <w:t xml:space="preserve"> </w:t>
      </w:r>
      <w:proofErr w:type="spellStart"/>
      <w:r w:rsidRPr="00354C72">
        <w:rPr>
          <w:i/>
          <w:lang w:val="en-US"/>
        </w:rPr>
        <w:t>textInputs</w:t>
      </w:r>
      <w:proofErr w:type="spellEnd"/>
      <w:r w:rsidRPr="00354C72">
        <w:rPr>
          <w:lang w:val="en-US"/>
        </w:rPr>
        <w:t xml:space="preserve">, </w:t>
      </w:r>
      <w:r w:rsidRPr="00354C72">
        <w:rPr>
          <w:i/>
          <w:lang w:val="en-US"/>
        </w:rPr>
        <w:t>list</w:t>
      </w:r>
      <w:r w:rsidRPr="00354C72">
        <w:rPr>
          <w:lang w:val="en-US"/>
        </w:rPr>
        <w:t xml:space="preserve">, </w:t>
      </w:r>
      <w:proofErr w:type="spellStart"/>
      <w:r w:rsidRPr="00354C72">
        <w:rPr>
          <w:i/>
          <w:lang w:val="en-US"/>
        </w:rPr>
        <w:t>richAutoSuggest</w:t>
      </w:r>
      <w:proofErr w:type="spellEnd"/>
      <w:r w:rsidRPr="00354C72">
        <w:rPr>
          <w:lang w:val="en-US"/>
        </w:rPr>
        <w:t xml:space="preserve">, </w:t>
      </w:r>
      <w:proofErr w:type="spellStart"/>
      <w:r w:rsidRPr="00354C72">
        <w:rPr>
          <w:i/>
          <w:lang w:val="en-US"/>
        </w:rPr>
        <w:t>richDatePicker</w:t>
      </w:r>
      <w:proofErr w:type="spellEnd"/>
      <w:r w:rsidRPr="00354C72">
        <w:rPr>
          <w:lang w:val="en-US"/>
        </w:rPr>
        <w:t xml:space="preserve"> y </w:t>
      </w:r>
      <w:proofErr w:type="spellStart"/>
      <w:r w:rsidRPr="00354C72">
        <w:rPr>
          <w:i/>
          <w:lang w:val="en-US"/>
        </w:rPr>
        <w:t>richFieldLiveValidation</w:t>
      </w:r>
      <w:proofErr w:type="spellEnd"/>
      <w:r w:rsidRPr="00354C72">
        <w:rPr>
          <w:lang w:val="en-US"/>
        </w:rPr>
        <w:t xml:space="preserve">). </w:t>
      </w:r>
    </w:p>
    <w:p w:rsidR="00AC6A48" w:rsidRDefault="00AC6A48" w:rsidP="00AC6A48">
      <w:pPr>
        <w:pStyle w:val="Prrafodelista"/>
        <w:numPr>
          <w:ilvl w:val="0"/>
          <w:numId w:val="4"/>
        </w:numPr>
        <w:spacing w:after="0"/>
      </w:pPr>
      <w:r w:rsidRPr="00366652">
        <w:rPr>
          <w:b/>
          <w:i/>
        </w:rPr>
        <w:t xml:space="preserve">Elementos de control </w:t>
      </w:r>
      <w:r w:rsidRPr="00366652">
        <w:rPr>
          <w:b/>
        </w:rPr>
        <w:t>(</w:t>
      </w:r>
      <w:proofErr w:type="spellStart"/>
      <w:r w:rsidRPr="00366652">
        <w:rPr>
          <w:b/>
          <w:i/>
        </w:rPr>
        <w:t>controlElements</w:t>
      </w:r>
      <w:proofErr w:type="spellEnd"/>
      <w:r w:rsidRPr="00366652">
        <w:rPr>
          <w:b/>
        </w:rPr>
        <w:t>)</w:t>
      </w:r>
      <w:r w:rsidR="00B06419" w:rsidRPr="00366652">
        <w:rPr>
          <w:b/>
          <w:i/>
        </w:rPr>
        <w:t>:</w:t>
      </w:r>
      <w:r w:rsidR="00B06419">
        <w:rPr>
          <w:b/>
          <w:i/>
        </w:rPr>
        <w:t xml:space="preserve"> </w:t>
      </w:r>
      <w:r w:rsidR="00B06419">
        <w:t>Comprende</w:t>
      </w:r>
      <w:r>
        <w:t xml:space="preserve"> a los elementos de interfaz tradicionales encargados de obtener una orden de navegación o cambio de página. En esta categoría </w:t>
      </w:r>
      <w:r w:rsidRPr="005826AB">
        <w:t>se engloba</w:t>
      </w:r>
      <w:r w:rsidR="006D7772">
        <w:t>n</w:t>
      </w:r>
      <w:r w:rsidRPr="005826AB">
        <w:t xml:space="preserve"> </w:t>
      </w:r>
      <w:r>
        <w:t xml:space="preserve">a los elementos </w:t>
      </w:r>
      <w:proofErr w:type="spellStart"/>
      <w:r w:rsidRPr="00DB20E0">
        <w:rPr>
          <w:i/>
        </w:rPr>
        <w:t>externalLink</w:t>
      </w:r>
      <w:proofErr w:type="spellEnd"/>
      <w:r>
        <w:t xml:space="preserve">, </w:t>
      </w:r>
      <w:r w:rsidRPr="00DB20E0">
        <w:rPr>
          <w:i/>
        </w:rPr>
        <w:t>anchor</w:t>
      </w:r>
      <w:r>
        <w:t xml:space="preserve"> y </w:t>
      </w:r>
      <w:proofErr w:type="spellStart"/>
      <w:r w:rsidRPr="00DB20E0">
        <w:rPr>
          <w:i/>
        </w:rPr>
        <w:t>button</w:t>
      </w:r>
      <w:proofErr w:type="spellEnd"/>
      <w:r>
        <w:t xml:space="preserve">. </w:t>
      </w:r>
    </w:p>
    <w:p w:rsidR="00AC6A48" w:rsidRDefault="00AC6A48" w:rsidP="00AC6A48">
      <w:pPr>
        <w:spacing w:after="0"/>
      </w:pPr>
    </w:p>
    <w:p w:rsidR="00AC6A48" w:rsidRPr="00162626" w:rsidRDefault="006D7772" w:rsidP="00AC6A48">
      <w:pPr>
        <w:spacing w:after="0"/>
      </w:pPr>
      <w:r>
        <w:t xml:space="preserve">También, como parte de las extensiones, </w:t>
      </w:r>
      <w:r w:rsidR="00AC6A48">
        <w:t xml:space="preserve">se encuentran los </w:t>
      </w:r>
      <w:proofErr w:type="spellStart"/>
      <w:r w:rsidR="00AC6A48" w:rsidRPr="006D7772">
        <w:rPr>
          <w:i/>
        </w:rPr>
        <w:t>richAccordion</w:t>
      </w:r>
      <w:proofErr w:type="spellEnd"/>
      <w:r w:rsidR="00AC6A48">
        <w:t xml:space="preserve"> y los </w:t>
      </w:r>
      <w:proofErr w:type="spellStart"/>
      <w:r w:rsidR="00AC6A48" w:rsidRPr="006D7772">
        <w:rPr>
          <w:i/>
        </w:rPr>
        <w:t>richTabs</w:t>
      </w:r>
      <w:proofErr w:type="spellEnd"/>
      <w:r w:rsidR="00AC6A48">
        <w:t>, que pueden tener uno o varios paneles (</w:t>
      </w:r>
      <w:proofErr w:type="spellStart"/>
      <w:r w:rsidR="00AC6A48" w:rsidRPr="005E75A2">
        <w:rPr>
          <w:i/>
        </w:rPr>
        <w:t>Panels</w:t>
      </w:r>
      <w:proofErr w:type="spellEnd"/>
      <w:r w:rsidR="00AC6A48">
        <w:rPr>
          <w:i/>
        </w:rPr>
        <w:t xml:space="preserve">). </w:t>
      </w:r>
      <w:r w:rsidR="00AC6A48">
        <w:t xml:space="preserve">Cada uno de estos </w:t>
      </w:r>
      <w:proofErr w:type="spellStart"/>
      <w:r w:rsidR="00AC6A48" w:rsidRPr="005E75A2">
        <w:rPr>
          <w:i/>
        </w:rPr>
        <w:t>Panels</w:t>
      </w:r>
      <w:proofErr w:type="spellEnd"/>
      <w:r w:rsidR="00AC6A48">
        <w:t>, permite aglomerar a muchos elementos de interfa</w:t>
      </w:r>
      <w:r w:rsidR="00AC6A48" w:rsidRPr="00B44022">
        <w:t xml:space="preserve">z </w:t>
      </w:r>
      <w:r w:rsidR="00B44022" w:rsidRPr="00B44022">
        <w:t>de entrada, salida o control</w:t>
      </w:r>
      <w:del w:id="44" w:author="magali" w:date="2015-06-26T08:32:00Z">
        <w:r w:rsidR="00B44022" w:rsidDel="00645C65">
          <w:rPr>
            <w:i/>
          </w:rPr>
          <w:delText>.</w:delText>
        </w:r>
      </w:del>
      <w:r w:rsidR="00AC6A48">
        <w:rPr>
          <w:i/>
        </w:rPr>
        <w:t>.</w:t>
      </w:r>
      <w:r w:rsidR="00AC6A48">
        <w:t xml:space="preserve"> El atributo </w:t>
      </w:r>
      <w:proofErr w:type="spellStart"/>
      <w:r w:rsidR="00AC6A48" w:rsidRPr="004447A8">
        <w:rPr>
          <w:i/>
        </w:rPr>
        <w:t>defaultPanelNumber</w:t>
      </w:r>
      <w:proofErr w:type="spellEnd"/>
      <w:r w:rsidR="00AC6A48">
        <w:t xml:space="preserve">, permite establecer cuál de los </w:t>
      </w:r>
      <w:proofErr w:type="spellStart"/>
      <w:r w:rsidR="00AC6A48" w:rsidRPr="00162626">
        <w:rPr>
          <w:i/>
        </w:rPr>
        <w:t>Panels</w:t>
      </w:r>
      <w:proofErr w:type="spellEnd"/>
      <w:r w:rsidR="00AC6A48">
        <w:rPr>
          <w:i/>
        </w:rPr>
        <w:t xml:space="preserve"> </w:t>
      </w:r>
      <w:r w:rsidR="00AC6A48" w:rsidRPr="00162626">
        <w:t>existentes</w:t>
      </w:r>
      <w:r w:rsidR="00AC6A48">
        <w:t xml:space="preserve"> en un </w:t>
      </w:r>
      <w:proofErr w:type="spellStart"/>
      <w:r w:rsidR="00AC6A48" w:rsidRPr="00E55184">
        <w:rPr>
          <w:i/>
        </w:rPr>
        <w:t>richAccordion</w:t>
      </w:r>
      <w:proofErr w:type="spellEnd"/>
      <w:r w:rsidR="00AC6A48">
        <w:t xml:space="preserve"> o </w:t>
      </w:r>
      <w:proofErr w:type="spellStart"/>
      <w:r w:rsidR="00AC6A48" w:rsidRPr="00E55184">
        <w:rPr>
          <w:i/>
        </w:rPr>
        <w:t>richTabs</w:t>
      </w:r>
      <w:proofErr w:type="spellEnd"/>
      <w:r w:rsidR="00AC6A48">
        <w:t>, se desplegará primeramente por omisión.</w:t>
      </w:r>
    </w:p>
    <w:p w:rsidR="00AC6A48" w:rsidRDefault="00AC6A48" w:rsidP="00AC6A48">
      <w:pPr>
        <w:spacing w:after="0"/>
      </w:pPr>
    </w:p>
    <w:p w:rsidR="00AC6A48" w:rsidRDefault="00AC6A48" w:rsidP="00AC6A48">
      <w:pPr>
        <w:keepNext/>
        <w:spacing w:after="0"/>
      </w:pPr>
      <w:r>
        <w:rPr>
          <w:noProof/>
          <w:lang w:eastAsia="es-PY"/>
        </w:rPr>
        <w:drawing>
          <wp:inline distT="0" distB="0" distL="0" distR="0" wp14:anchorId="150885CF" wp14:editId="030201BD">
            <wp:extent cx="5865647" cy="3242473"/>
            <wp:effectExtent l="19050" t="0" r="1753" b="0"/>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4" cstate="print"/>
                    <a:stretch>
                      <a:fillRect/>
                    </a:stretch>
                  </pic:blipFill>
                  <pic:spPr>
                    <a:xfrm>
                      <a:off x="0" y="0"/>
                      <a:ext cx="5875716" cy="3248039"/>
                    </a:xfrm>
                    <a:prstGeom prst="rect">
                      <a:avLst/>
                    </a:prstGeom>
                  </pic:spPr>
                </pic:pic>
              </a:graphicData>
            </a:graphic>
          </wp:inline>
        </w:drawing>
      </w:r>
    </w:p>
    <w:p w:rsidR="00AC6A48" w:rsidRDefault="00AC6A48" w:rsidP="00AC6A48">
      <w:pPr>
        <w:pStyle w:val="Epgrafe"/>
        <w:ind w:left="1416" w:firstLine="708"/>
        <w:rPr>
          <w:b w:val="0"/>
          <w:color w:val="000000" w:themeColor="text1"/>
        </w:rPr>
      </w:pPr>
      <w:bookmarkStart w:id="45" w:name="_Ref422897839"/>
      <w:commentRangeStart w:id="46"/>
      <w:r w:rsidRPr="00A15776">
        <w:rPr>
          <w:color w:val="000000" w:themeColor="text1"/>
        </w:rPr>
        <w:t xml:space="preserve">Figura </w:t>
      </w:r>
      <w:r w:rsidR="003E6531" w:rsidRPr="00A15776">
        <w:rPr>
          <w:color w:val="000000" w:themeColor="text1"/>
        </w:rPr>
        <w:fldChar w:fldCharType="begin"/>
      </w:r>
      <w:r w:rsidRPr="00A15776">
        <w:rPr>
          <w:color w:val="000000" w:themeColor="text1"/>
        </w:rPr>
        <w:instrText xml:space="preserve"> SEQ Figura \* ARABIC </w:instrText>
      </w:r>
      <w:r w:rsidR="003E6531" w:rsidRPr="00A15776">
        <w:rPr>
          <w:color w:val="000000" w:themeColor="text1"/>
        </w:rPr>
        <w:fldChar w:fldCharType="separate"/>
      </w:r>
      <w:r w:rsidR="003F2056">
        <w:rPr>
          <w:noProof/>
          <w:color w:val="000000" w:themeColor="text1"/>
        </w:rPr>
        <w:t>5</w:t>
      </w:r>
      <w:r w:rsidR="003E6531" w:rsidRPr="00A15776">
        <w:rPr>
          <w:color w:val="000000" w:themeColor="text1"/>
        </w:rPr>
        <w:fldChar w:fldCharType="end"/>
      </w:r>
      <w:bookmarkEnd w:id="45"/>
      <w:r w:rsidRPr="00A15776">
        <w:rPr>
          <w:b w:val="0"/>
          <w:color w:val="000000" w:themeColor="text1"/>
        </w:rPr>
        <w:t xml:space="preserve"> </w:t>
      </w:r>
      <w:proofErr w:type="spellStart"/>
      <w:r w:rsidRPr="00A15776">
        <w:rPr>
          <w:b w:val="0"/>
          <w:color w:val="000000" w:themeColor="text1"/>
        </w:rPr>
        <w:t>Metamodelo</w:t>
      </w:r>
      <w:proofErr w:type="spellEnd"/>
      <w:r w:rsidRPr="00A15776">
        <w:rPr>
          <w:b w:val="0"/>
          <w:color w:val="000000" w:themeColor="text1"/>
        </w:rPr>
        <w:t xml:space="preserve"> de contenido y </w:t>
      </w:r>
      <w:r>
        <w:rPr>
          <w:b w:val="0"/>
          <w:color w:val="000000" w:themeColor="text1"/>
        </w:rPr>
        <w:t>estructura</w:t>
      </w:r>
      <w:commentRangeEnd w:id="46"/>
      <w:r w:rsidR="00645C65">
        <w:rPr>
          <w:rStyle w:val="Refdecomentario"/>
          <w:rFonts w:eastAsiaTheme="minorEastAsia"/>
          <w:b w:val="0"/>
          <w:bCs w:val="0"/>
          <w:color w:val="auto"/>
          <w:lang w:val="es-ES" w:eastAsia="es-ES"/>
        </w:rPr>
        <w:commentReference w:id="46"/>
      </w:r>
    </w:p>
    <w:p w:rsidR="00AC6A48" w:rsidRDefault="00AC6A48" w:rsidP="00AC6A48">
      <w:pPr>
        <w:spacing w:after="0"/>
      </w:pPr>
      <w:r>
        <w:t xml:space="preserve">A continuación se describen cada uno de los elementos que forman parte de la extensión al </w:t>
      </w:r>
      <w:proofErr w:type="spellStart"/>
      <w:r>
        <w:t>metamodelo</w:t>
      </w:r>
      <w:proofErr w:type="spellEnd"/>
      <w:r>
        <w:t xml:space="preserve"> de contenido de </w:t>
      </w:r>
      <w:proofErr w:type="spellStart"/>
      <w:r>
        <w:t>MoWebA</w:t>
      </w:r>
      <w:proofErr w:type="spellEnd"/>
      <w:r>
        <w:t>.</w:t>
      </w:r>
    </w:p>
    <w:p w:rsidR="00AC6A48" w:rsidRDefault="00AC6A48" w:rsidP="00AC6A48">
      <w:pPr>
        <w:spacing w:after="0"/>
        <w:rPr>
          <w:b/>
        </w:rPr>
      </w:pPr>
    </w:p>
    <w:p w:rsidR="00AC6A48" w:rsidRDefault="00495754" w:rsidP="00AC6A48">
      <w:pPr>
        <w:spacing w:after="0"/>
        <w:rPr>
          <w:b/>
        </w:rPr>
      </w:pPr>
      <w:r>
        <w:rPr>
          <w:b/>
        </w:rPr>
        <w:lastRenderedPageBreak/>
        <w:t>4.1</w:t>
      </w:r>
      <w:r w:rsidR="00AC6A48">
        <w:rPr>
          <w:b/>
        </w:rPr>
        <w:t xml:space="preserve">.1 </w:t>
      </w:r>
      <w:proofErr w:type="spellStart"/>
      <w:r w:rsidR="00AC6A48">
        <w:rPr>
          <w:b/>
        </w:rPr>
        <w:t>R</w:t>
      </w:r>
      <w:r w:rsidR="00AC6A48" w:rsidRPr="004312FC">
        <w:rPr>
          <w:b/>
        </w:rPr>
        <w:t>ichAutoSuggest</w:t>
      </w:r>
      <w:proofErr w:type="spellEnd"/>
    </w:p>
    <w:p w:rsidR="00AC6A48" w:rsidRDefault="00AC6A48" w:rsidP="00AC6A48">
      <w:pPr>
        <w:spacing w:after="0"/>
      </w:pPr>
    </w:p>
    <w:p w:rsidR="00AC6A48" w:rsidRDefault="00645C65" w:rsidP="00AC6A48">
      <w:pPr>
        <w:spacing w:after="0"/>
      </w:pPr>
      <w:r>
        <w:rPr>
          <w:noProof/>
          <w:lang w:val="es-ES" w:eastAsia="es-ES"/>
        </w:rPr>
        <w:pict>
          <v:shape id="_x0000_s1043" type="#_x0000_t202" style="position:absolute;margin-left:296.7pt;margin-top:136.75pt;width:152.1pt;height:15.15pt;z-index:251665408" wrapcoords="-106 0 -106 20829 21600 20829 21600 0 -106 0" stroked="f">
            <v:textbox style="mso-next-textbox:#_x0000_s1043" inset="0,0,0,0">
              <w:txbxContent>
                <w:p w:rsidR="00645C65" w:rsidRPr="00C438F6" w:rsidRDefault="00645C65" w:rsidP="00AC6A48">
                  <w:pPr>
                    <w:pStyle w:val="Epgrafe"/>
                    <w:rPr>
                      <w:noProof/>
                      <w:color w:val="000000" w:themeColor="text1"/>
                    </w:rPr>
                  </w:pPr>
                  <w:r>
                    <w:rPr>
                      <w:color w:val="000000" w:themeColor="text1"/>
                    </w:rPr>
                    <w:t xml:space="preserve">           </w:t>
                  </w:r>
                  <w:bookmarkStart w:id="47" w:name="_Ref423061138"/>
                  <w:r w:rsidRPr="00C438F6">
                    <w:rPr>
                      <w:color w:val="000000" w:themeColor="text1"/>
                    </w:rPr>
                    <w:t xml:space="preserve">Figura </w:t>
                  </w:r>
                  <w:r w:rsidRPr="00C438F6">
                    <w:rPr>
                      <w:color w:val="000000" w:themeColor="text1"/>
                    </w:rPr>
                    <w:fldChar w:fldCharType="begin"/>
                  </w:r>
                  <w:r w:rsidRPr="00C438F6">
                    <w:rPr>
                      <w:color w:val="000000" w:themeColor="text1"/>
                    </w:rPr>
                    <w:instrText xml:space="preserve"> SEQ Figura \* ARABIC </w:instrText>
                  </w:r>
                  <w:r w:rsidRPr="00C438F6">
                    <w:rPr>
                      <w:color w:val="000000" w:themeColor="text1"/>
                    </w:rPr>
                    <w:fldChar w:fldCharType="separate"/>
                  </w:r>
                  <w:r>
                    <w:rPr>
                      <w:noProof/>
                      <w:color w:val="000000" w:themeColor="text1"/>
                    </w:rPr>
                    <w:t>6</w:t>
                  </w:r>
                  <w:r w:rsidRPr="00C438F6">
                    <w:rPr>
                      <w:color w:val="000000" w:themeColor="text1"/>
                    </w:rPr>
                    <w:fldChar w:fldCharType="end"/>
                  </w:r>
                  <w:bookmarkEnd w:id="47"/>
                  <w:r w:rsidRPr="00C438F6">
                    <w:rPr>
                      <w:color w:val="000000" w:themeColor="text1"/>
                    </w:rPr>
                    <w:t xml:space="preserve"> </w:t>
                  </w:r>
                  <w:r w:rsidRPr="00C438F6">
                    <w:rPr>
                      <w:b w:val="0"/>
                      <w:color w:val="000000" w:themeColor="text1"/>
                    </w:rPr>
                    <w:t xml:space="preserve">El </w:t>
                  </w:r>
                  <w:proofErr w:type="spellStart"/>
                  <w:r w:rsidRPr="00C438F6">
                    <w:rPr>
                      <w:b w:val="0"/>
                      <w:i/>
                      <w:color w:val="000000" w:themeColor="text1"/>
                    </w:rPr>
                    <w:t>widget</w:t>
                  </w:r>
                  <w:proofErr w:type="spellEnd"/>
                  <w:r w:rsidRPr="00C438F6">
                    <w:rPr>
                      <w:b w:val="0"/>
                      <w:color w:val="000000" w:themeColor="text1"/>
                    </w:rPr>
                    <w:t xml:space="preserve"> </w:t>
                  </w:r>
                  <w:proofErr w:type="spellStart"/>
                  <w:r w:rsidRPr="00693B3B">
                    <w:rPr>
                      <w:b w:val="0"/>
                      <w:i/>
                      <w:color w:val="000000" w:themeColor="text1"/>
                    </w:rPr>
                    <w:t>RichAutoSuggest</w:t>
                  </w:r>
                  <w:proofErr w:type="spellEnd"/>
                </w:p>
              </w:txbxContent>
            </v:textbox>
            <w10:wrap type="tight"/>
          </v:shape>
        </w:pict>
      </w:r>
      <w:r w:rsidR="003575B8">
        <w:rPr>
          <w:noProof/>
          <w:lang w:eastAsia="es-PY"/>
        </w:rPr>
        <w:drawing>
          <wp:anchor distT="0" distB="0" distL="114300" distR="114300" simplePos="0" relativeHeight="251664384" behindDoc="1" locked="0" layoutInCell="1" allowOverlap="1" wp14:anchorId="7F095139" wp14:editId="237E064D">
            <wp:simplePos x="0" y="0"/>
            <wp:positionH relativeFrom="column">
              <wp:posOffset>3909060</wp:posOffset>
            </wp:positionH>
            <wp:positionV relativeFrom="paragraph">
              <wp:posOffset>38100</wp:posOffset>
            </wp:positionV>
            <wp:extent cx="1722755" cy="1659890"/>
            <wp:effectExtent l="19050" t="0" r="0" b="0"/>
            <wp:wrapTight wrapText="bothSides">
              <wp:wrapPolygon edited="0">
                <wp:start x="-239" y="0"/>
                <wp:lineTo x="-239" y="21319"/>
                <wp:lineTo x="21496" y="21319"/>
                <wp:lineTo x="21496" y="0"/>
                <wp:lineTo x="-239" y="0"/>
              </wp:wrapPolygon>
            </wp:wrapTight>
            <wp:docPr id="22" name="10 Imagen" descr="auto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omplete.jpg"/>
                    <pic:cNvPicPr/>
                  </pic:nvPicPr>
                  <pic:blipFill>
                    <a:blip r:embed="rId15" cstate="print"/>
                    <a:stretch>
                      <a:fillRect/>
                    </a:stretch>
                  </pic:blipFill>
                  <pic:spPr>
                    <a:xfrm>
                      <a:off x="0" y="0"/>
                      <a:ext cx="1722755" cy="1659890"/>
                    </a:xfrm>
                    <a:prstGeom prst="rect">
                      <a:avLst/>
                    </a:prstGeom>
                  </pic:spPr>
                </pic:pic>
              </a:graphicData>
            </a:graphic>
          </wp:anchor>
        </w:drawing>
      </w:r>
      <w:r w:rsidR="00693B3B">
        <w:t xml:space="preserve">El </w:t>
      </w:r>
      <w:proofErr w:type="spellStart"/>
      <w:r w:rsidR="00693B3B" w:rsidRPr="00693B3B">
        <w:rPr>
          <w:i/>
        </w:rPr>
        <w:t>widget</w:t>
      </w:r>
      <w:proofErr w:type="spellEnd"/>
      <w:r w:rsidR="00693B3B">
        <w:t xml:space="preserve"> se presenta en la </w:t>
      </w:r>
      <w:r w:rsidR="00693B3B">
        <w:fldChar w:fldCharType="begin"/>
      </w:r>
      <w:r w:rsidR="00693B3B">
        <w:instrText xml:space="preserve"> REF _Ref423061138 \h </w:instrText>
      </w:r>
      <w:r w:rsidR="00693B3B">
        <w:fldChar w:fldCharType="separate"/>
      </w:r>
      <w:r w:rsidR="00693B3B" w:rsidRPr="00C438F6">
        <w:rPr>
          <w:color w:val="000000" w:themeColor="text1"/>
        </w:rPr>
        <w:t xml:space="preserve">Figura </w:t>
      </w:r>
      <w:r w:rsidR="00693B3B">
        <w:rPr>
          <w:noProof/>
          <w:color w:val="000000" w:themeColor="text1"/>
        </w:rPr>
        <w:t>6</w:t>
      </w:r>
      <w:r w:rsidR="00693B3B">
        <w:fldChar w:fldCharType="end"/>
      </w:r>
      <w:r w:rsidR="00693B3B">
        <w:t xml:space="preserve">. </w:t>
      </w:r>
      <w:r w:rsidR="00AC6A48">
        <w:t xml:space="preserve">Este elemento de interfaz enriquecido, contiene los valores etiquetados </w:t>
      </w:r>
      <w:proofErr w:type="spellStart"/>
      <w:r w:rsidR="00AC6A48" w:rsidRPr="004312FC">
        <w:rPr>
          <w:i/>
        </w:rPr>
        <w:t>localDictionary</w:t>
      </w:r>
      <w:proofErr w:type="spellEnd"/>
      <w:r w:rsidR="00AC6A48">
        <w:t xml:space="preserve"> y </w:t>
      </w:r>
      <w:proofErr w:type="spellStart"/>
      <w:r w:rsidR="00AC6A48" w:rsidRPr="004312FC">
        <w:rPr>
          <w:i/>
        </w:rPr>
        <w:t>source</w:t>
      </w:r>
      <w:proofErr w:type="spellEnd"/>
      <w:r w:rsidR="00AC6A48">
        <w:t xml:space="preserve">. El primero corresponde a una enumeración que permite definir al diccionario de sugerencias, que consiste en una lista en la cual están definidas todas las palabras sugeridas del </w:t>
      </w:r>
      <w:proofErr w:type="spellStart"/>
      <w:r w:rsidR="00AC6A48" w:rsidRPr="00CD51E1">
        <w:rPr>
          <w:i/>
        </w:rPr>
        <w:t>widget</w:t>
      </w:r>
      <w:proofErr w:type="spellEnd"/>
      <w:r w:rsidR="00AC6A48">
        <w:t xml:space="preserve"> </w:t>
      </w:r>
      <w:proofErr w:type="spellStart"/>
      <w:r w:rsidR="00AC6A48" w:rsidRPr="003315AB">
        <w:rPr>
          <w:i/>
        </w:rPr>
        <w:t>richAutoSu</w:t>
      </w:r>
      <w:del w:id="48" w:author="magali" w:date="2015-06-26T08:34:00Z">
        <w:r w:rsidR="00AC6A48" w:rsidRPr="003315AB" w:rsidDel="00645C65">
          <w:rPr>
            <w:i/>
          </w:rPr>
          <w:delText>e</w:delText>
        </w:r>
      </w:del>
      <w:r w:rsidR="00AC6A48" w:rsidRPr="003315AB">
        <w:rPr>
          <w:i/>
        </w:rPr>
        <w:t>ggest</w:t>
      </w:r>
      <w:proofErr w:type="spellEnd"/>
      <w:r w:rsidR="00AC6A48">
        <w:t>, en un archivo en formato .</w:t>
      </w:r>
      <w:proofErr w:type="spellStart"/>
      <w:r w:rsidR="00AC6A48" w:rsidRPr="004312FC">
        <w:rPr>
          <w:i/>
        </w:rPr>
        <w:t>xml</w:t>
      </w:r>
      <w:proofErr w:type="spellEnd"/>
      <w:r w:rsidR="00AC6A48">
        <w:t xml:space="preserve"> o bien definir el listado de sugerencias en el mismo diagrama de clases en un formato de cadenas de sugerencias separado por comas. El valor</w:t>
      </w:r>
      <w:ins w:id="49" w:author="magali" w:date="2015-06-26T08:34:00Z">
        <w:r>
          <w:t xml:space="preserve"> </w:t>
        </w:r>
      </w:ins>
      <w:del w:id="50" w:author="magali" w:date="2015-06-26T08:34:00Z">
        <w:r w:rsidR="00AC6A48" w:rsidDel="00645C65">
          <w:delText xml:space="preserve"> </w:delText>
        </w:r>
      </w:del>
      <w:r w:rsidR="00AC6A48">
        <w:t xml:space="preserve">etiquetado </w:t>
      </w:r>
      <w:proofErr w:type="spellStart"/>
      <w:r w:rsidR="00AC6A48" w:rsidRPr="00756E1F">
        <w:rPr>
          <w:i/>
        </w:rPr>
        <w:t>source</w:t>
      </w:r>
      <w:proofErr w:type="spellEnd"/>
      <w:r w:rsidR="00AC6A48">
        <w:t xml:space="preserve"> será completado de acuerdo a lo definido en la enumeración anterior. En el caso de estar definido con el valor </w:t>
      </w:r>
      <w:proofErr w:type="spellStart"/>
      <w:r w:rsidR="00AC6A48" w:rsidRPr="004312FC">
        <w:rPr>
          <w:i/>
        </w:rPr>
        <w:t>definedInTheModel</w:t>
      </w:r>
      <w:proofErr w:type="spellEnd"/>
      <w:r w:rsidR="00AC6A48">
        <w:t xml:space="preserve">, entonces </w:t>
      </w:r>
      <w:proofErr w:type="spellStart"/>
      <w:r w:rsidR="00AC6A48" w:rsidRPr="004312FC">
        <w:rPr>
          <w:i/>
        </w:rPr>
        <w:t>source</w:t>
      </w:r>
      <w:proofErr w:type="spellEnd"/>
      <w:r w:rsidR="00AC6A48">
        <w:t xml:space="preserve"> que es del tipo </w:t>
      </w:r>
      <w:proofErr w:type="spellStart"/>
      <w:r w:rsidR="00AC6A48" w:rsidRPr="004312FC">
        <w:rPr>
          <w:i/>
        </w:rPr>
        <w:t>string</w:t>
      </w:r>
      <w:proofErr w:type="spellEnd"/>
      <w:r w:rsidR="00AC6A48">
        <w:t>, contendrá un conjunto de palabras correspondiente a las sugerencias separadas entre comas. Si en la enum</w:t>
      </w:r>
      <w:r w:rsidR="00CD51E1">
        <w:t xml:space="preserve">eración está definido el valor </w:t>
      </w:r>
      <w:proofErr w:type="spellStart"/>
      <w:r w:rsidR="00AC6A48" w:rsidRPr="00756E1F">
        <w:rPr>
          <w:i/>
        </w:rPr>
        <w:t>definedInAFile</w:t>
      </w:r>
      <w:proofErr w:type="spellEnd"/>
      <w:r w:rsidR="00AC6A48">
        <w:t xml:space="preserve">, entonces el diccionario  de palabras está definido en un archivo </w:t>
      </w:r>
      <w:proofErr w:type="spellStart"/>
      <w:r w:rsidR="00AC6A48">
        <w:t>xml</w:t>
      </w:r>
      <w:proofErr w:type="spellEnd"/>
      <w:r w:rsidR="00AC6A48">
        <w:t xml:space="preserve"> y en valor etiquetado </w:t>
      </w:r>
      <w:proofErr w:type="spellStart"/>
      <w:r w:rsidR="00AC6A48" w:rsidRPr="00CA2951">
        <w:rPr>
          <w:i/>
        </w:rPr>
        <w:t>source</w:t>
      </w:r>
      <w:proofErr w:type="spellEnd"/>
      <w:r w:rsidR="00AC6A48">
        <w:rPr>
          <w:i/>
        </w:rPr>
        <w:t xml:space="preserve">  </w:t>
      </w:r>
      <w:r w:rsidR="00AC6A48">
        <w:t xml:space="preserve">se colocará la ruta en la cual se encuentra el archivo de palabras. </w:t>
      </w:r>
    </w:p>
    <w:p w:rsidR="00AC6A48" w:rsidRDefault="00AC6A48" w:rsidP="00AC6A48">
      <w:pPr>
        <w:spacing w:after="0"/>
        <w:rPr>
          <w:b/>
        </w:rPr>
      </w:pPr>
    </w:p>
    <w:p w:rsidR="00AC6A48" w:rsidRPr="00520F35" w:rsidRDefault="00495754" w:rsidP="00AC6A48">
      <w:pPr>
        <w:rPr>
          <w:b/>
        </w:rPr>
      </w:pPr>
      <w:r>
        <w:rPr>
          <w:b/>
        </w:rPr>
        <w:t>4.1</w:t>
      </w:r>
      <w:r w:rsidR="00AC6A48">
        <w:rPr>
          <w:b/>
        </w:rPr>
        <w:t xml:space="preserve">.2 </w:t>
      </w:r>
      <w:proofErr w:type="spellStart"/>
      <w:r w:rsidR="00AC6A48">
        <w:rPr>
          <w:b/>
        </w:rPr>
        <w:t>R</w:t>
      </w:r>
      <w:r w:rsidR="00AC6A48" w:rsidRPr="00E66E80">
        <w:rPr>
          <w:b/>
        </w:rPr>
        <w:t>ichDatePicker</w:t>
      </w:r>
      <w:proofErr w:type="spellEnd"/>
    </w:p>
    <w:p w:rsidR="00AC6A48" w:rsidRDefault="003575B8" w:rsidP="00AC6A48">
      <w:r>
        <w:rPr>
          <w:noProof/>
          <w:lang w:eastAsia="es-PY"/>
        </w:rPr>
        <w:drawing>
          <wp:anchor distT="0" distB="0" distL="114300" distR="114300" simplePos="0" relativeHeight="251666432" behindDoc="1" locked="0" layoutInCell="1" allowOverlap="1" wp14:anchorId="34C4757D" wp14:editId="6FDC1B1E">
            <wp:simplePos x="0" y="0"/>
            <wp:positionH relativeFrom="column">
              <wp:posOffset>-17780</wp:posOffset>
            </wp:positionH>
            <wp:positionV relativeFrom="paragraph">
              <wp:posOffset>44450</wp:posOffset>
            </wp:positionV>
            <wp:extent cx="1989455" cy="1862455"/>
            <wp:effectExtent l="19050" t="0" r="0" b="0"/>
            <wp:wrapTight wrapText="bothSides">
              <wp:wrapPolygon edited="0">
                <wp:start x="-207" y="0"/>
                <wp:lineTo x="-207" y="21431"/>
                <wp:lineTo x="21510" y="21431"/>
                <wp:lineTo x="21510" y="0"/>
                <wp:lineTo x="-207" y="0"/>
              </wp:wrapPolygon>
            </wp:wrapTight>
            <wp:docPr id="23" name="11 Imagen" descr="RichDat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DatePicker.jpg"/>
                    <pic:cNvPicPr/>
                  </pic:nvPicPr>
                  <pic:blipFill>
                    <a:blip r:embed="rId16" cstate="print"/>
                    <a:stretch>
                      <a:fillRect/>
                    </a:stretch>
                  </pic:blipFill>
                  <pic:spPr>
                    <a:xfrm>
                      <a:off x="0" y="0"/>
                      <a:ext cx="1989455" cy="1862455"/>
                    </a:xfrm>
                    <a:prstGeom prst="rect">
                      <a:avLst/>
                    </a:prstGeom>
                  </pic:spPr>
                </pic:pic>
              </a:graphicData>
            </a:graphic>
          </wp:anchor>
        </w:drawing>
      </w:r>
      <w:r w:rsidR="009C1272">
        <w:t xml:space="preserve">El </w:t>
      </w:r>
      <w:proofErr w:type="spellStart"/>
      <w:r w:rsidR="009C1272" w:rsidRPr="00693B3B">
        <w:rPr>
          <w:i/>
        </w:rPr>
        <w:t>widget</w:t>
      </w:r>
      <w:proofErr w:type="spellEnd"/>
      <w:r w:rsidR="009C1272">
        <w:t xml:space="preserve"> se presenta en la  </w:t>
      </w:r>
      <w:r w:rsidR="009C1272">
        <w:fldChar w:fldCharType="begin"/>
      </w:r>
      <w:r w:rsidR="009C1272">
        <w:instrText xml:space="preserve"> REF _Ref423061207 \h </w:instrText>
      </w:r>
      <w:r w:rsidR="009C1272">
        <w:fldChar w:fldCharType="separate"/>
      </w:r>
      <w:r w:rsidR="009C1272" w:rsidRPr="00520F35">
        <w:rPr>
          <w:color w:val="000000" w:themeColor="text1"/>
        </w:rPr>
        <w:t xml:space="preserve">Figura </w:t>
      </w:r>
      <w:r w:rsidR="009C1272">
        <w:rPr>
          <w:noProof/>
          <w:color w:val="000000" w:themeColor="text1"/>
        </w:rPr>
        <w:t>7</w:t>
      </w:r>
      <w:r w:rsidR="009C1272">
        <w:fldChar w:fldCharType="end"/>
      </w:r>
      <w:r w:rsidR="009C1272">
        <w:t xml:space="preserve">. </w:t>
      </w:r>
      <w:r w:rsidR="00AC6A48">
        <w:t xml:space="preserve">Este elemento de interfaz enriquecido contiene a los valores etiquetados </w:t>
      </w:r>
      <w:proofErr w:type="spellStart"/>
      <w:r w:rsidR="00AC6A48" w:rsidRPr="00241E20">
        <w:rPr>
          <w:i/>
        </w:rPr>
        <w:t>dateFormat</w:t>
      </w:r>
      <w:proofErr w:type="spellEnd"/>
      <w:r w:rsidR="00AC6A48">
        <w:t xml:space="preserve">, </w:t>
      </w:r>
      <w:proofErr w:type="spellStart"/>
      <w:r w:rsidR="00AC6A48" w:rsidRPr="00241E20">
        <w:rPr>
          <w:i/>
        </w:rPr>
        <w:t>changeYear</w:t>
      </w:r>
      <w:proofErr w:type="spellEnd"/>
      <w:r w:rsidR="00AC6A48">
        <w:t xml:space="preserve">, </w:t>
      </w:r>
      <w:proofErr w:type="spellStart"/>
      <w:r w:rsidR="00AC6A48" w:rsidRPr="00241E20">
        <w:rPr>
          <w:i/>
        </w:rPr>
        <w:t>changeMonth</w:t>
      </w:r>
      <w:proofErr w:type="spellEnd"/>
      <w:r w:rsidR="00AC6A48">
        <w:t xml:space="preserve"> y </w:t>
      </w:r>
      <w:proofErr w:type="spellStart"/>
      <w:r w:rsidR="00AC6A48" w:rsidRPr="00241E20">
        <w:rPr>
          <w:i/>
        </w:rPr>
        <w:t>yearRange</w:t>
      </w:r>
      <w:proofErr w:type="spellEnd"/>
      <w:r w:rsidR="00AC6A48">
        <w:t xml:space="preserve">. El </w:t>
      </w:r>
      <w:proofErr w:type="spellStart"/>
      <w:r w:rsidR="00AC6A48" w:rsidRPr="00241E20">
        <w:rPr>
          <w:i/>
        </w:rPr>
        <w:t>dateFormat</w:t>
      </w:r>
      <w:proofErr w:type="spellEnd"/>
      <w:r w:rsidR="00AC6A48">
        <w:t xml:space="preserve"> corresponde a una enumeración que contiene cinco formatos de fecha distintos que pueden ser:</w:t>
      </w:r>
    </w:p>
    <w:p w:rsidR="00AC6A48" w:rsidRDefault="00AC6A48" w:rsidP="00B06419">
      <w:pPr>
        <w:spacing w:after="0" w:line="240" w:lineRule="auto"/>
      </w:pPr>
      <w:r>
        <w:t xml:space="preserve"> *</w:t>
      </w:r>
      <w:r w:rsidRPr="009C1272">
        <w:rPr>
          <w:i/>
        </w:rPr>
        <w:t>Default - mm/</w:t>
      </w:r>
      <w:proofErr w:type="spellStart"/>
      <w:r w:rsidRPr="009C1272">
        <w:rPr>
          <w:i/>
        </w:rPr>
        <w:t>dd</w:t>
      </w:r>
      <w:proofErr w:type="spellEnd"/>
      <w:r w:rsidRPr="009C1272">
        <w:rPr>
          <w:i/>
        </w:rPr>
        <w:t>/</w:t>
      </w:r>
      <w:proofErr w:type="spellStart"/>
      <w:r w:rsidRPr="009C1272">
        <w:rPr>
          <w:i/>
        </w:rPr>
        <w:t>yy</w:t>
      </w:r>
      <w:proofErr w:type="spellEnd"/>
      <w:r w:rsidRPr="009C1272">
        <w:rPr>
          <w:i/>
        </w:rPr>
        <w:t xml:space="preserve"> </w:t>
      </w:r>
      <w:r>
        <w:t xml:space="preserve">por ejemplo </w:t>
      </w:r>
      <w:r w:rsidRPr="009E7593">
        <w:t>06/08/2015</w:t>
      </w:r>
    </w:p>
    <w:p w:rsidR="00AC6A48" w:rsidRDefault="00AC6A48" w:rsidP="00B06419">
      <w:pPr>
        <w:spacing w:after="0" w:line="240" w:lineRule="auto"/>
      </w:pPr>
      <w:r>
        <w:t xml:space="preserve">* </w:t>
      </w:r>
      <w:r w:rsidRPr="00E66E80">
        <w:rPr>
          <w:i/>
        </w:rPr>
        <w:t xml:space="preserve">ISO 8601 - </w:t>
      </w:r>
      <w:proofErr w:type="spellStart"/>
      <w:r w:rsidRPr="00E66E80">
        <w:rPr>
          <w:i/>
        </w:rPr>
        <w:t>yy</w:t>
      </w:r>
      <w:proofErr w:type="spellEnd"/>
      <w:r w:rsidRPr="00E66E80">
        <w:rPr>
          <w:i/>
        </w:rPr>
        <w:t>-mm-</w:t>
      </w:r>
      <w:proofErr w:type="spellStart"/>
      <w:r w:rsidRPr="00E66E80">
        <w:rPr>
          <w:i/>
        </w:rPr>
        <w:t>dd</w:t>
      </w:r>
      <w:proofErr w:type="spellEnd"/>
      <w:r>
        <w:t xml:space="preserve"> por ejemplo </w:t>
      </w:r>
      <w:r w:rsidRPr="009E7593">
        <w:t>2015-06-08</w:t>
      </w:r>
    </w:p>
    <w:p w:rsidR="00AC6A48" w:rsidRPr="009E7593" w:rsidRDefault="00AC6A48" w:rsidP="00B06419">
      <w:pPr>
        <w:spacing w:after="0" w:line="240" w:lineRule="auto"/>
      </w:pPr>
      <w:r w:rsidRPr="009E7593">
        <w:t xml:space="preserve">* </w:t>
      </w:r>
      <w:r w:rsidRPr="009E7593">
        <w:rPr>
          <w:i/>
        </w:rPr>
        <w:t>Short - d M, y</w:t>
      </w:r>
      <w:r w:rsidRPr="009E7593">
        <w:t xml:space="preserve"> por ejemplo 8 Jun, 15</w:t>
      </w:r>
    </w:p>
    <w:p w:rsidR="00AC6A48" w:rsidRPr="009E7593" w:rsidRDefault="00AC6A48" w:rsidP="00B06419">
      <w:pPr>
        <w:spacing w:after="0" w:line="240" w:lineRule="auto"/>
      </w:pPr>
      <w:r w:rsidRPr="009E7593">
        <w:t>*</w:t>
      </w:r>
      <w:r w:rsidRPr="009E7593">
        <w:rPr>
          <w:i/>
        </w:rPr>
        <w:t>Medium - d MM, y por ejemplo 8 June, 15</w:t>
      </w:r>
    </w:p>
    <w:p w:rsidR="00B06419" w:rsidRDefault="00AC6A48" w:rsidP="00B06419">
      <w:pPr>
        <w:spacing w:after="0" w:line="240" w:lineRule="auto"/>
      </w:pPr>
      <w:r w:rsidRPr="00A26803">
        <w:t xml:space="preserve">* </w:t>
      </w:r>
      <w:r w:rsidRPr="00A26803">
        <w:rPr>
          <w:i/>
        </w:rPr>
        <w:t xml:space="preserve">Full - DD, d MM, </w:t>
      </w:r>
      <w:proofErr w:type="spellStart"/>
      <w:r w:rsidRPr="00A26803">
        <w:rPr>
          <w:i/>
        </w:rPr>
        <w:t>yy</w:t>
      </w:r>
      <w:proofErr w:type="spellEnd"/>
      <w:r w:rsidRPr="00A26803">
        <w:rPr>
          <w:i/>
        </w:rPr>
        <w:t xml:space="preserve"> por ejemplo </w:t>
      </w:r>
      <w:proofErr w:type="spellStart"/>
      <w:r w:rsidRPr="00A26803">
        <w:rPr>
          <w:i/>
        </w:rPr>
        <w:t>Monday</w:t>
      </w:r>
      <w:proofErr w:type="spellEnd"/>
      <w:r w:rsidRPr="00A26803">
        <w:rPr>
          <w:i/>
        </w:rPr>
        <w:t>, 8 June, 2015</w:t>
      </w:r>
      <w:r w:rsidRPr="00A26803">
        <w:t xml:space="preserve">. </w:t>
      </w:r>
    </w:p>
    <w:p w:rsidR="00B06419" w:rsidRDefault="00645C65" w:rsidP="00B06419">
      <w:pPr>
        <w:spacing w:line="240" w:lineRule="auto"/>
      </w:pPr>
      <w:r>
        <w:rPr>
          <w:noProof/>
          <w:lang w:val="es-ES" w:eastAsia="es-ES"/>
        </w:rPr>
        <w:pict>
          <v:shape id="_x0000_s1044" type="#_x0000_t202" style="position:absolute;margin-left:-6.5pt;margin-top:.6pt;width:171.7pt;height:13.95pt;z-index:251667456" wrapcoords="-94 0 -94 20829 21600 20829 21600 0 -94 0" stroked="f">
            <v:textbox inset="0,0,0,0">
              <w:txbxContent>
                <w:p w:rsidR="00645C65" w:rsidRPr="00520F35" w:rsidRDefault="00645C65" w:rsidP="00AC6A48">
                  <w:pPr>
                    <w:pStyle w:val="Epgrafe"/>
                    <w:rPr>
                      <w:b w:val="0"/>
                      <w:noProof/>
                      <w:color w:val="000000" w:themeColor="text1"/>
                    </w:rPr>
                  </w:pPr>
                  <w:r>
                    <w:rPr>
                      <w:color w:val="000000" w:themeColor="text1"/>
                    </w:rPr>
                    <w:t xml:space="preserve">        </w:t>
                  </w:r>
                  <w:bookmarkStart w:id="51" w:name="_Ref423061207"/>
                  <w:r w:rsidRPr="00520F35">
                    <w:rPr>
                      <w:color w:val="000000" w:themeColor="text1"/>
                    </w:rPr>
                    <w:t xml:space="preserve">Figura </w:t>
                  </w:r>
                  <w:r w:rsidRPr="00520F35">
                    <w:rPr>
                      <w:color w:val="000000" w:themeColor="text1"/>
                    </w:rPr>
                    <w:fldChar w:fldCharType="begin"/>
                  </w:r>
                  <w:r w:rsidRPr="00520F35">
                    <w:rPr>
                      <w:color w:val="000000" w:themeColor="text1"/>
                    </w:rPr>
                    <w:instrText xml:space="preserve"> SEQ Figura \* ARABIC </w:instrText>
                  </w:r>
                  <w:r w:rsidRPr="00520F35">
                    <w:rPr>
                      <w:color w:val="000000" w:themeColor="text1"/>
                    </w:rPr>
                    <w:fldChar w:fldCharType="separate"/>
                  </w:r>
                  <w:r>
                    <w:rPr>
                      <w:noProof/>
                      <w:color w:val="000000" w:themeColor="text1"/>
                    </w:rPr>
                    <w:t>7</w:t>
                  </w:r>
                  <w:r w:rsidRPr="00520F35">
                    <w:rPr>
                      <w:color w:val="000000" w:themeColor="text1"/>
                    </w:rPr>
                    <w:fldChar w:fldCharType="end"/>
                  </w:r>
                  <w:bookmarkEnd w:id="51"/>
                  <w:r w:rsidRPr="00520F35">
                    <w:rPr>
                      <w:b w:val="0"/>
                      <w:color w:val="000000" w:themeColor="text1"/>
                    </w:rPr>
                    <w:t xml:space="preserve"> El </w:t>
                  </w:r>
                  <w:proofErr w:type="spellStart"/>
                  <w:r w:rsidRPr="0094719C">
                    <w:rPr>
                      <w:b w:val="0"/>
                      <w:i/>
                      <w:color w:val="000000" w:themeColor="text1"/>
                    </w:rPr>
                    <w:t>widget</w:t>
                  </w:r>
                  <w:proofErr w:type="spellEnd"/>
                  <w:r w:rsidRPr="0094719C">
                    <w:rPr>
                      <w:b w:val="0"/>
                      <w:i/>
                      <w:color w:val="000000" w:themeColor="text1"/>
                    </w:rPr>
                    <w:t xml:space="preserve"> </w:t>
                  </w:r>
                  <w:proofErr w:type="spellStart"/>
                  <w:r w:rsidRPr="0094719C">
                    <w:rPr>
                      <w:b w:val="0"/>
                      <w:i/>
                      <w:color w:val="000000" w:themeColor="text1"/>
                    </w:rPr>
                    <w:t>RichDatePicker</w:t>
                  </w:r>
                  <w:proofErr w:type="spellEnd"/>
                </w:p>
              </w:txbxContent>
            </v:textbox>
            <w10:wrap type="tight"/>
          </v:shape>
        </w:pict>
      </w:r>
    </w:p>
    <w:p w:rsidR="00AC6A48" w:rsidRPr="002E6029" w:rsidRDefault="00AC6A48" w:rsidP="00D53DCF">
      <w:pPr>
        <w:rPr>
          <w:i/>
        </w:rPr>
      </w:pPr>
      <w:r>
        <w:t xml:space="preserve">El valor etiquetado </w:t>
      </w:r>
      <w:proofErr w:type="spellStart"/>
      <w:r w:rsidRPr="003F240A">
        <w:rPr>
          <w:i/>
        </w:rPr>
        <w:t>changeYear</w:t>
      </w:r>
      <w:proofErr w:type="spellEnd"/>
      <w:r>
        <w:t xml:space="preserve"> es un valor booleano que indica la ausencia o presencia de un rango de años desplegable en una lista que formará parte del </w:t>
      </w:r>
      <w:proofErr w:type="spellStart"/>
      <w:r w:rsidRPr="00A26803">
        <w:rPr>
          <w:i/>
        </w:rPr>
        <w:t>richdatePicker</w:t>
      </w:r>
      <w:proofErr w:type="spellEnd"/>
      <w:r>
        <w:rPr>
          <w:i/>
        </w:rPr>
        <w:t>.</w:t>
      </w:r>
      <w:r>
        <w:t xml:space="preserve"> Por omisión, si </w:t>
      </w:r>
      <w:proofErr w:type="spellStart"/>
      <w:r w:rsidRPr="00BE0F2F">
        <w:rPr>
          <w:i/>
        </w:rPr>
        <w:t>changeYear</w:t>
      </w:r>
      <w:proofErr w:type="spellEnd"/>
      <w:r>
        <w:t xml:space="preserve"> está configurado en verdadero, se mostrará en el </w:t>
      </w:r>
      <w:proofErr w:type="spellStart"/>
      <w:r w:rsidRPr="00BE0F2F">
        <w:rPr>
          <w:i/>
        </w:rPr>
        <w:t>datePIcker</w:t>
      </w:r>
      <w:proofErr w:type="spellEnd"/>
      <w:r>
        <w:t xml:space="preserve"> una lista desplegable presentando los diez años anteriores a partir de la fecha actual. También es posible asignar al valor etiquetado </w:t>
      </w:r>
      <w:proofErr w:type="spellStart"/>
      <w:r w:rsidRPr="00BE0F2F">
        <w:rPr>
          <w:i/>
        </w:rPr>
        <w:t>yearRange</w:t>
      </w:r>
      <w:proofErr w:type="spellEnd"/>
      <w:r>
        <w:t xml:space="preserve"> un rango de años para el </w:t>
      </w:r>
      <w:proofErr w:type="spellStart"/>
      <w:r w:rsidRPr="0027336E">
        <w:rPr>
          <w:i/>
        </w:rPr>
        <w:t>richDatePicker</w:t>
      </w:r>
      <w:proofErr w:type="spellEnd"/>
      <w:r>
        <w:t xml:space="preserve"> que se define en el formato </w:t>
      </w:r>
      <w:proofErr w:type="spellStart"/>
      <w:r>
        <w:t>yyyy</w:t>
      </w:r>
      <w:proofErr w:type="gramStart"/>
      <w:r>
        <w:t>:yyyy</w:t>
      </w:r>
      <w:proofErr w:type="spellEnd"/>
      <w:proofErr w:type="gramEnd"/>
      <w:r>
        <w:t xml:space="preserve">; por ejemplo 1970:2015. Definir </w:t>
      </w:r>
      <w:proofErr w:type="spellStart"/>
      <w:r w:rsidRPr="003869F7">
        <w:rPr>
          <w:i/>
        </w:rPr>
        <w:t>yearRange</w:t>
      </w:r>
      <w:proofErr w:type="spellEnd"/>
      <w:r>
        <w:t xml:space="preserve"> resulta ideal para la selección de fechas pasadas, como el año de nacimiento o fechas históricas.</w:t>
      </w:r>
    </w:p>
    <w:p w:rsidR="00AC6A48" w:rsidRDefault="00AC6A48" w:rsidP="00AC6A48">
      <w:r>
        <w:t xml:space="preserve">Por último, el valor etiquetado  booleano </w:t>
      </w:r>
      <w:proofErr w:type="spellStart"/>
      <w:r w:rsidRPr="00BE0F2F">
        <w:rPr>
          <w:i/>
        </w:rPr>
        <w:t>changeMonth</w:t>
      </w:r>
      <w:proofErr w:type="spellEnd"/>
      <w:r>
        <w:rPr>
          <w:i/>
        </w:rPr>
        <w:t xml:space="preserve"> </w:t>
      </w:r>
      <w:r>
        <w:t xml:space="preserve"> permite desplegar una lista con todos los meses del año para una rápida selección.</w:t>
      </w:r>
    </w:p>
    <w:p w:rsidR="00AC6A48" w:rsidRDefault="00495754" w:rsidP="0023154C">
      <w:r>
        <w:rPr>
          <w:b/>
        </w:rPr>
        <w:t>4.1</w:t>
      </w:r>
      <w:r w:rsidR="00AC6A48">
        <w:rPr>
          <w:b/>
        </w:rPr>
        <w:t xml:space="preserve">.3 </w:t>
      </w:r>
      <w:proofErr w:type="spellStart"/>
      <w:r w:rsidR="00AC6A48">
        <w:rPr>
          <w:b/>
        </w:rPr>
        <w:t>R</w:t>
      </w:r>
      <w:r w:rsidR="00AC6A48" w:rsidRPr="00F92B4F">
        <w:rPr>
          <w:b/>
        </w:rPr>
        <w:t>ichToolTip</w:t>
      </w:r>
      <w:proofErr w:type="spellEnd"/>
      <w:r w:rsidR="00AC6A48">
        <w:t xml:space="preserve"> </w:t>
      </w:r>
    </w:p>
    <w:p w:rsidR="00AC6A48" w:rsidRDefault="00645C65" w:rsidP="009C1272">
      <w:pPr>
        <w:spacing w:after="0"/>
      </w:pPr>
      <w:r>
        <w:rPr>
          <w:noProof/>
        </w:rPr>
        <w:lastRenderedPageBreak/>
        <w:pict>
          <v:shape id="_x0000_s1045" type="#_x0000_t202" style="position:absolute;margin-left:218.5pt;margin-top:90.55pt;width:223.6pt;height:17.65pt;z-index:251669504" wrapcoords="-72 0 -72 20829 21600 20829 21600 0 -72 0" stroked="f">
            <v:textbox style="mso-next-textbox:#_x0000_s1045" inset="0,0,0,0">
              <w:txbxContent>
                <w:p w:rsidR="00645C65" w:rsidRPr="00082754" w:rsidRDefault="00645C65" w:rsidP="00693B3B">
                  <w:pPr>
                    <w:pStyle w:val="Epgrafe"/>
                    <w:ind w:left="708" w:firstLine="708"/>
                    <w:rPr>
                      <w:b w:val="0"/>
                      <w:noProof/>
                      <w:color w:val="000000" w:themeColor="text1"/>
                    </w:rPr>
                  </w:pPr>
                  <w:bookmarkStart w:id="52" w:name="_Ref423061295"/>
                  <w:r w:rsidRPr="00082754">
                    <w:rPr>
                      <w:color w:val="000000" w:themeColor="text1"/>
                    </w:rPr>
                    <w:t xml:space="preserve">Figura </w:t>
                  </w:r>
                  <w:r w:rsidRPr="00082754">
                    <w:rPr>
                      <w:color w:val="000000" w:themeColor="text1"/>
                    </w:rPr>
                    <w:fldChar w:fldCharType="begin"/>
                  </w:r>
                  <w:r w:rsidRPr="00082754">
                    <w:rPr>
                      <w:color w:val="000000" w:themeColor="text1"/>
                    </w:rPr>
                    <w:instrText xml:space="preserve"> SEQ Figura \* ARABIC </w:instrText>
                  </w:r>
                  <w:r w:rsidRPr="00082754">
                    <w:rPr>
                      <w:color w:val="000000" w:themeColor="text1"/>
                    </w:rPr>
                    <w:fldChar w:fldCharType="separate"/>
                  </w:r>
                  <w:r>
                    <w:rPr>
                      <w:noProof/>
                      <w:color w:val="000000" w:themeColor="text1"/>
                    </w:rPr>
                    <w:t>8</w:t>
                  </w:r>
                  <w:r w:rsidRPr="00082754">
                    <w:rPr>
                      <w:color w:val="000000" w:themeColor="text1"/>
                    </w:rPr>
                    <w:fldChar w:fldCharType="end"/>
                  </w:r>
                  <w:bookmarkEnd w:id="52"/>
                  <w:r w:rsidRPr="00082754">
                    <w:rPr>
                      <w:color w:val="000000" w:themeColor="text1"/>
                    </w:rPr>
                    <w:t xml:space="preserve"> </w:t>
                  </w:r>
                  <w:r w:rsidRPr="00082754">
                    <w:rPr>
                      <w:b w:val="0"/>
                      <w:color w:val="000000" w:themeColor="text1"/>
                    </w:rPr>
                    <w:t xml:space="preserve">El </w:t>
                  </w:r>
                  <w:proofErr w:type="spellStart"/>
                  <w:r w:rsidRPr="00082754">
                    <w:rPr>
                      <w:b w:val="0"/>
                      <w:i/>
                      <w:color w:val="000000" w:themeColor="text1"/>
                    </w:rPr>
                    <w:t>widget</w:t>
                  </w:r>
                  <w:proofErr w:type="spellEnd"/>
                  <w:r w:rsidRPr="00082754">
                    <w:rPr>
                      <w:b w:val="0"/>
                      <w:i/>
                      <w:color w:val="000000" w:themeColor="text1"/>
                    </w:rPr>
                    <w:t xml:space="preserve"> </w:t>
                  </w:r>
                  <w:proofErr w:type="spellStart"/>
                  <w:r w:rsidRPr="00082754">
                    <w:rPr>
                      <w:b w:val="0"/>
                      <w:i/>
                      <w:color w:val="000000" w:themeColor="text1"/>
                    </w:rPr>
                    <w:t>RichToolTip</w:t>
                  </w:r>
                  <w:proofErr w:type="spellEnd"/>
                </w:p>
              </w:txbxContent>
            </v:textbox>
            <w10:wrap type="tight"/>
          </v:shape>
        </w:pict>
      </w:r>
      <w:r w:rsidR="003575B8">
        <w:rPr>
          <w:noProof/>
          <w:lang w:eastAsia="es-PY"/>
        </w:rPr>
        <w:drawing>
          <wp:anchor distT="0" distB="0" distL="114300" distR="114300" simplePos="0" relativeHeight="251668480" behindDoc="1" locked="0" layoutInCell="1" allowOverlap="1" wp14:anchorId="6A093E83" wp14:editId="7FB02817">
            <wp:simplePos x="0" y="0"/>
            <wp:positionH relativeFrom="column">
              <wp:posOffset>2983230</wp:posOffset>
            </wp:positionH>
            <wp:positionV relativeFrom="paragraph">
              <wp:posOffset>55245</wp:posOffset>
            </wp:positionV>
            <wp:extent cx="2555240" cy="1003935"/>
            <wp:effectExtent l="19050" t="0" r="0" b="0"/>
            <wp:wrapTight wrapText="bothSides">
              <wp:wrapPolygon edited="0">
                <wp:start x="-161" y="0"/>
                <wp:lineTo x="-161" y="21313"/>
                <wp:lineTo x="21579" y="21313"/>
                <wp:lineTo x="21579" y="0"/>
                <wp:lineTo x="-161" y="0"/>
              </wp:wrapPolygon>
            </wp:wrapTight>
            <wp:docPr id="24" name="1 Imagen" descr="RichToolt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Tooltip.jpg"/>
                    <pic:cNvPicPr/>
                  </pic:nvPicPr>
                  <pic:blipFill>
                    <a:blip r:embed="rId17" cstate="print"/>
                    <a:stretch>
                      <a:fillRect/>
                    </a:stretch>
                  </pic:blipFill>
                  <pic:spPr>
                    <a:xfrm>
                      <a:off x="0" y="0"/>
                      <a:ext cx="2555240" cy="1003935"/>
                    </a:xfrm>
                    <a:prstGeom prst="rect">
                      <a:avLst/>
                    </a:prstGeom>
                  </pic:spPr>
                </pic:pic>
              </a:graphicData>
            </a:graphic>
          </wp:anchor>
        </w:drawing>
      </w:r>
      <w:r w:rsidR="009C1272">
        <w:t xml:space="preserve">El </w:t>
      </w:r>
      <w:proofErr w:type="spellStart"/>
      <w:r w:rsidR="009C1272" w:rsidRPr="00693B3B">
        <w:rPr>
          <w:i/>
        </w:rPr>
        <w:t>widget</w:t>
      </w:r>
      <w:proofErr w:type="spellEnd"/>
      <w:r w:rsidR="009C1272">
        <w:t xml:space="preserve"> se presenta en la </w:t>
      </w:r>
      <w:r w:rsidR="009C1272">
        <w:fldChar w:fldCharType="begin"/>
      </w:r>
      <w:r w:rsidR="009C1272">
        <w:instrText xml:space="preserve"> REF _Ref423061295 \h </w:instrText>
      </w:r>
      <w:r w:rsidR="009C1272">
        <w:fldChar w:fldCharType="separate"/>
      </w:r>
      <w:r w:rsidR="009C1272" w:rsidRPr="00082754">
        <w:rPr>
          <w:color w:val="000000" w:themeColor="text1"/>
        </w:rPr>
        <w:t xml:space="preserve">Figura </w:t>
      </w:r>
      <w:r w:rsidR="009C1272">
        <w:rPr>
          <w:noProof/>
          <w:color w:val="000000" w:themeColor="text1"/>
        </w:rPr>
        <w:t>8</w:t>
      </w:r>
      <w:r w:rsidR="009C1272">
        <w:fldChar w:fldCharType="end"/>
      </w:r>
      <w:r w:rsidR="009C1272">
        <w:t>, en donde el mensaje “La contraseña debe contar con al menos 8 caracteres</w:t>
      </w:r>
      <w:ins w:id="53" w:author="magali" w:date="2015-06-26T08:36:00Z">
        <w:r>
          <w:t>.</w:t>
        </w:r>
      </w:ins>
      <w:r w:rsidR="009C1272">
        <w:t xml:space="preserve">..” es desplegado al posicionar el puntero del mouse sobre el </w:t>
      </w:r>
      <w:proofErr w:type="spellStart"/>
      <w:r w:rsidR="009C1272" w:rsidRPr="009C1272">
        <w:rPr>
          <w:i/>
        </w:rPr>
        <w:t>textiImput</w:t>
      </w:r>
      <w:proofErr w:type="spellEnd"/>
      <w:r w:rsidR="009C1272">
        <w:t xml:space="preserve"> Contraseña. </w:t>
      </w:r>
      <w:r w:rsidR="00AC6A48" w:rsidRPr="000C133C">
        <w:t>Este elemento de salida, tiene como objetivo enriquecer con mensajes personalizados a cualquiera de los elementos de entrada, salida y control</w:t>
      </w:r>
      <w:r w:rsidR="00AC6A48">
        <w:t>.</w:t>
      </w:r>
      <w:r w:rsidR="00AC6A48" w:rsidRPr="000C133C">
        <w:t xml:space="preserve"> </w:t>
      </w:r>
      <w:r w:rsidR="009C1272">
        <w:t xml:space="preserve">El </w:t>
      </w:r>
      <w:proofErr w:type="spellStart"/>
      <w:r w:rsidR="009C1272" w:rsidRPr="009C1272">
        <w:rPr>
          <w:i/>
        </w:rPr>
        <w:t>richToolTip</w:t>
      </w:r>
      <w:proofErr w:type="spellEnd"/>
      <w:r w:rsidR="009C1272">
        <w:t xml:space="preserve"> </w:t>
      </w:r>
      <w:r w:rsidR="00AC6A48">
        <w:t xml:space="preserve">no cuenta con valores etiquetados. Al definirse este </w:t>
      </w:r>
      <w:r w:rsidR="00693B3B">
        <w:t>elemento</w:t>
      </w:r>
      <w:r w:rsidR="00AC6A48">
        <w:t xml:space="preserve"> en conjunción con algunos de los elementos simples de entrada, salida o de control, implica que un mensaje emergente será desplegado cuando el puntero del mouse se posicione sobre el elemento. Cada uno de los elementos de entrada, salida y control posee el valor etiquetado </w:t>
      </w:r>
      <w:proofErr w:type="spellStart"/>
      <w:r w:rsidR="00AC6A48" w:rsidRPr="00F92B4F">
        <w:rPr>
          <w:i/>
        </w:rPr>
        <w:t>title</w:t>
      </w:r>
      <w:proofErr w:type="spellEnd"/>
      <w:r w:rsidR="00AC6A48">
        <w:t>, que corresponde al mensaje que será desplegado</w:t>
      </w:r>
    </w:p>
    <w:p w:rsidR="00AC6A48" w:rsidRDefault="00AC6A48" w:rsidP="00AC6A48">
      <w:pPr>
        <w:spacing w:after="0"/>
      </w:pPr>
    </w:p>
    <w:p w:rsidR="00AC6A48" w:rsidRDefault="00495754" w:rsidP="00364584">
      <w:pPr>
        <w:spacing w:after="0"/>
        <w:rPr>
          <w:b/>
        </w:rPr>
      </w:pPr>
      <w:r>
        <w:rPr>
          <w:b/>
        </w:rPr>
        <w:t>4.1</w:t>
      </w:r>
      <w:r w:rsidR="00AC6A48">
        <w:rPr>
          <w:b/>
        </w:rPr>
        <w:t xml:space="preserve">.4 </w:t>
      </w:r>
      <w:proofErr w:type="spellStart"/>
      <w:r w:rsidR="00AC6A48">
        <w:rPr>
          <w:b/>
        </w:rPr>
        <w:t>R</w:t>
      </w:r>
      <w:r w:rsidR="00AC6A48" w:rsidRPr="00F92B4F">
        <w:rPr>
          <w:b/>
        </w:rPr>
        <w:t>ichFieldLiveValidation</w:t>
      </w:r>
      <w:proofErr w:type="spellEnd"/>
    </w:p>
    <w:p w:rsidR="00364584" w:rsidRPr="00364584" w:rsidRDefault="00364584" w:rsidP="00364584">
      <w:pPr>
        <w:spacing w:after="0"/>
        <w:rPr>
          <w:b/>
        </w:rPr>
      </w:pPr>
    </w:p>
    <w:p w:rsidR="00AC6A48" w:rsidRDefault="00645C65" w:rsidP="00AC6A48">
      <w:pPr>
        <w:spacing w:after="0"/>
      </w:pPr>
      <w:r>
        <w:rPr>
          <w:noProof/>
        </w:rPr>
        <w:pict>
          <v:shape id="_x0000_s1046" type="#_x0000_t202" style="position:absolute;margin-left:3.5pt;margin-top:263.9pt;width:186.25pt;height:31.95pt;z-index:251672576" wrapcoords="-76 0 -76 20571 21600 20571 21600 0 -76 0" stroked="f">
            <v:textbox style="mso-fit-shape-to-text:t" inset="0,0,0,0">
              <w:txbxContent>
                <w:p w:rsidR="00645C65" w:rsidRPr="0039364F" w:rsidRDefault="00645C65" w:rsidP="0039364F">
                  <w:pPr>
                    <w:pStyle w:val="Epgrafe"/>
                    <w:rPr>
                      <w:b w:val="0"/>
                      <w:noProof/>
                      <w:color w:val="000000" w:themeColor="text1"/>
                    </w:rPr>
                  </w:pPr>
                  <w:bookmarkStart w:id="54" w:name="_Ref423000444"/>
                  <w:r w:rsidRPr="0039364F">
                    <w:rPr>
                      <w:color w:val="000000" w:themeColor="text1"/>
                    </w:rPr>
                    <w:t xml:space="preserve">Figura </w:t>
                  </w:r>
                  <w:r w:rsidRPr="0039364F">
                    <w:rPr>
                      <w:color w:val="000000" w:themeColor="text1"/>
                    </w:rPr>
                    <w:fldChar w:fldCharType="begin"/>
                  </w:r>
                  <w:r w:rsidRPr="0039364F">
                    <w:rPr>
                      <w:color w:val="000000" w:themeColor="text1"/>
                    </w:rPr>
                    <w:instrText xml:space="preserve"> SEQ Figura \* ARABIC </w:instrText>
                  </w:r>
                  <w:r w:rsidRPr="0039364F">
                    <w:rPr>
                      <w:color w:val="000000" w:themeColor="text1"/>
                    </w:rPr>
                    <w:fldChar w:fldCharType="separate"/>
                  </w:r>
                  <w:r>
                    <w:rPr>
                      <w:noProof/>
                      <w:color w:val="000000" w:themeColor="text1"/>
                    </w:rPr>
                    <w:t>9</w:t>
                  </w:r>
                  <w:r w:rsidRPr="0039364F">
                    <w:rPr>
                      <w:color w:val="000000" w:themeColor="text1"/>
                    </w:rPr>
                    <w:fldChar w:fldCharType="end"/>
                  </w:r>
                  <w:bookmarkEnd w:id="54"/>
                  <w:r w:rsidRPr="0039364F">
                    <w:rPr>
                      <w:b w:val="0"/>
                      <w:color w:val="000000" w:themeColor="text1"/>
                    </w:rPr>
                    <w:t xml:space="preserve"> El </w:t>
                  </w:r>
                  <w:proofErr w:type="spellStart"/>
                  <w:r w:rsidRPr="0039364F">
                    <w:rPr>
                      <w:b w:val="0"/>
                      <w:color w:val="000000" w:themeColor="text1"/>
                    </w:rPr>
                    <w:t>widget</w:t>
                  </w:r>
                  <w:proofErr w:type="spellEnd"/>
                  <w:r w:rsidRPr="0039364F">
                    <w:rPr>
                      <w:b w:val="0"/>
                      <w:color w:val="000000" w:themeColor="text1"/>
                    </w:rPr>
                    <w:t xml:space="preserve"> para validaciones locales</w:t>
                  </w:r>
                  <w:r w:rsidRPr="0039364F">
                    <w:rPr>
                      <w:b w:val="0"/>
                      <w:i/>
                      <w:color w:val="000000" w:themeColor="text1"/>
                    </w:rPr>
                    <w:t xml:space="preserve"> </w:t>
                  </w:r>
                  <w:proofErr w:type="spellStart"/>
                  <w:r w:rsidRPr="0039364F">
                    <w:rPr>
                      <w:b w:val="0"/>
                      <w:i/>
                      <w:color w:val="000000" w:themeColor="text1"/>
                    </w:rPr>
                    <w:t>RichFieldLiveValidation</w:t>
                  </w:r>
                  <w:proofErr w:type="spellEnd"/>
                </w:p>
              </w:txbxContent>
            </v:textbox>
            <w10:wrap type="tight"/>
          </v:shape>
        </w:pict>
      </w:r>
      <w:r w:rsidR="003575B8">
        <w:rPr>
          <w:noProof/>
          <w:lang w:eastAsia="es-PY"/>
        </w:rPr>
        <w:drawing>
          <wp:anchor distT="0" distB="0" distL="114300" distR="114300" simplePos="0" relativeHeight="251670528" behindDoc="1" locked="0" layoutInCell="1" allowOverlap="1" wp14:anchorId="23FEE7E7" wp14:editId="051351FA">
            <wp:simplePos x="0" y="0"/>
            <wp:positionH relativeFrom="column">
              <wp:posOffset>21590</wp:posOffset>
            </wp:positionH>
            <wp:positionV relativeFrom="paragraph">
              <wp:posOffset>35560</wp:posOffset>
            </wp:positionV>
            <wp:extent cx="2364105" cy="3202940"/>
            <wp:effectExtent l="19050" t="0" r="0" b="0"/>
            <wp:wrapTight wrapText="bothSides">
              <wp:wrapPolygon edited="0">
                <wp:start x="-174" y="0"/>
                <wp:lineTo x="-174" y="21454"/>
                <wp:lineTo x="21583" y="21454"/>
                <wp:lineTo x="21583" y="0"/>
                <wp:lineTo x="-174" y="0"/>
              </wp:wrapPolygon>
            </wp:wrapTight>
            <wp:docPr id="27" name="26 Imagen" descr="richFieldLiveVali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FieldLiveValidation.jpg"/>
                    <pic:cNvPicPr/>
                  </pic:nvPicPr>
                  <pic:blipFill>
                    <a:blip r:embed="rId18" cstate="print"/>
                    <a:stretch>
                      <a:fillRect/>
                    </a:stretch>
                  </pic:blipFill>
                  <pic:spPr>
                    <a:xfrm>
                      <a:off x="0" y="0"/>
                      <a:ext cx="2364105" cy="3202940"/>
                    </a:xfrm>
                    <a:prstGeom prst="rect">
                      <a:avLst/>
                    </a:prstGeom>
                  </pic:spPr>
                </pic:pic>
              </a:graphicData>
            </a:graphic>
          </wp:anchor>
        </w:drawing>
      </w:r>
      <w:r w:rsidR="009C1272">
        <w:t xml:space="preserve">El </w:t>
      </w:r>
      <w:proofErr w:type="spellStart"/>
      <w:r w:rsidR="009C1272" w:rsidRPr="00693B3B">
        <w:rPr>
          <w:i/>
        </w:rPr>
        <w:t>widget</w:t>
      </w:r>
      <w:proofErr w:type="spellEnd"/>
      <w:r w:rsidR="009C1272">
        <w:t xml:space="preserve"> se presenta en la </w:t>
      </w:r>
      <w:r w:rsidR="009C1272">
        <w:fldChar w:fldCharType="begin"/>
      </w:r>
      <w:r w:rsidR="009C1272">
        <w:instrText xml:space="preserve"> REF _Ref423000444 \h </w:instrText>
      </w:r>
      <w:r w:rsidR="009C1272">
        <w:fldChar w:fldCharType="separate"/>
      </w:r>
      <w:r w:rsidR="009C1272" w:rsidRPr="0039364F">
        <w:rPr>
          <w:color w:val="000000" w:themeColor="text1"/>
        </w:rPr>
        <w:t xml:space="preserve">Figura </w:t>
      </w:r>
      <w:r w:rsidR="009C1272">
        <w:rPr>
          <w:noProof/>
          <w:color w:val="000000" w:themeColor="text1"/>
        </w:rPr>
        <w:t>9</w:t>
      </w:r>
      <w:r w:rsidR="009C1272">
        <w:fldChar w:fldCharType="end"/>
      </w:r>
      <w:r w:rsidR="009C1272">
        <w:t xml:space="preserve">. </w:t>
      </w:r>
      <w:r w:rsidR="00AC6A48">
        <w:t>Este elemento de interfaz enriquecido, permite llevar a cabo validaciones locales a diversos elementos pertenecientes a un formulario</w:t>
      </w:r>
      <w:r w:rsidR="009E6311">
        <w:t xml:space="preserve"> como se muestra en la </w:t>
      </w:r>
      <w:r w:rsidR="003E6531">
        <w:fldChar w:fldCharType="begin"/>
      </w:r>
      <w:r w:rsidR="009E6311">
        <w:instrText xml:space="preserve"> REF _Ref423000444 \h </w:instrText>
      </w:r>
      <w:r w:rsidR="003E6531">
        <w:fldChar w:fldCharType="separate"/>
      </w:r>
      <w:r w:rsidR="009E6311" w:rsidRPr="0039364F">
        <w:rPr>
          <w:color w:val="000000" w:themeColor="text1"/>
        </w:rPr>
        <w:t xml:space="preserve">Figura </w:t>
      </w:r>
      <w:r w:rsidR="009E6311" w:rsidRPr="0039364F">
        <w:rPr>
          <w:noProof/>
          <w:color w:val="000000" w:themeColor="text1"/>
        </w:rPr>
        <w:t>9</w:t>
      </w:r>
      <w:r w:rsidR="003E6531">
        <w:fldChar w:fldCharType="end"/>
      </w:r>
      <w:r w:rsidR="00AC6A48">
        <w:t xml:space="preserve">. El valor etiquetado </w:t>
      </w:r>
      <w:proofErr w:type="spellStart"/>
      <w:r w:rsidR="00AC6A48" w:rsidRPr="004F7EFF">
        <w:rPr>
          <w:i/>
        </w:rPr>
        <w:t>validation</w:t>
      </w:r>
      <w:proofErr w:type="spellEnd"/>
      <w:r w:rsidR="00AC6A48">
        <w:rPr>
          <w:i/>
        </w:rPr>
        <w:t xml:space="preserve"> </w:t>
      </w:r>
      <w:r w:rsidR="00AC6A48">
        <w:t xml:space="preserve">corresponde a una enumeración que contiene todas las validaciones que son posibles de llevar a cabo. Estas validaciones pueden ser del tipo </w:t>
      </w:r>
      <w:r w:rsidR="00AC6A48" w:rsidRPr="0027336E">
        <w:rPr>
          <w:i/>
        </w:rPr>
        <w:t>email</w:t>
      </w:r>
      <w:r w:rsidR="00AC6A48">
        <w:t xml:space="preserve">, </w:t>
      </w:r>
      <w:proofErr w:type="spellStart"/>
      <w:r w:rsidR="00AC6A48" w:rsidRPr="00FF1441">
        <w:rPr>
          <w:i/>
        </w:rPr>
        <w:t>password</w:t>
      </w:r>
      <w:proofErr w:type="spellEnd"/>
      <w:r w:rsidR="00AC6A48">
        <w:t xml:space="preserve">, </w:t>
      </w:r>
      <w:proofErr w:type="spellStart"/>
      <w:r w:rsidR="00AC6A48" w:rsidRPr="00FF1441">
        <w:rPr>
          <w:i/>
        </w:rPr>
        <w:t>simp</w:t>
      </w:r>
      <w:r w:rsidR="00AC6A48">
        <w:rPr>
          <w:i/>
        </w:rPr>
        <w:t>l</w:t>
      </w:r>
      <w:r w:rsidR="00AC6A48" w:rsidRPr="00FF1441">
        <w:rPr>
          <w:i/>
        </w:rPr>
        <w:t>eTextI</w:t>
      </w:r>
      <w:r w:rsidR="00AC6A48">
        <w:rPr>
          <w:i/>
        </w:rPr>
        <w:t>n</w:t>
      </w:r>
      <w:r w:rsidR="00AC6A48" w:rsidRPr="00FF1441">
        <w:rPr>
          <w:i/>
        </w:rPr>
        <w:t>put</w:t>
      </w:r>
      <w:proofErr w:type="spellEnd"/>
      <w:r w:rsidR="00AC6A48">
        <w:t xml:space="preserve">, </w:t>
      </w:r>
      <w:proofErr w:type="spellStart"/>
      <w:r w:rsidR="00AC6A48" w:rsidRPr="00FF1441">
        <w:rPr>
          <w:i/>
        </w:rPr>
        <w:t>radioChoice</w:t>
      </w:r>
      <w:proofErr w:type="spellEnd"/>
      <w:r w:rsidR="00AC6A48">
        <w:t xml:space="preserve"> y </w:t>
      </w:r>
      <w:proofErr w:type="spellStart"/>
      <w:r w:rsidR="00AC6A48" w:rsidRPr="00FF1441">
        <w:rPr>
          <w:i/>
        </w:rPr>
        <w:t>agreeCheck</w:t>
      </w:r>
      <w:proofErr w:type="spellEnd"/>
      <w:r w:rsidR="00AC6A48">
        <w:t xml:space="preserve">. Para las validaciones del tipo </w:t>
      </w:r>
      <w:r w:rsidR="00AC6A48" w:rsidRPr="00FF3CCB">
        <w:rPr>
          <w:i/>
        </w:rPr>
        <w:t>email</w:t>
      </w:r>
      <w:r w:rsidR="00AC6A48">
        <w:t xml:space="preserve">, </w:t>
      </w:r>
      <w:proofErr w:type="spellStart"/>
      <w:r w:rsidR="00AC6A48" w:rsidRPr="00FF3CCB">
        <w:rPr>
          <w:i/>
        </w:rPr>
        <w:t>password</w:t>
      </w:r>
      <w:proofErr w:type="spellEnd"/>
      <w:r w:rsidR="00AC6A48">
        <w:t xml:space="preserve"> y</w:t>
      </w:r>
      <w:r w:rsidR="00AC6A48" w:rsidRPr="00FF3CCB">
        <w:rPr>
          <w:i/>
        </w:rPr>
        <w:t xml:space="preserve"> </w:t>
      </w:r>
      <w:proofErr w:type="spellStart"/>
      <w:r w:rsidR="00AC6A48" w:rsidRPr="00FF3CCB">
        <w:rPr>
          <w:i/>
        </w:rPr>
        <w:t>simpleTextI</w:t>
      </w:r>
      <w:r w:rsidR="00AC6A48">
        <w:rPr>
          <w:i/>
        </w:rPr>
        <w:t>n</w:t>
      </w:r>
      <w:r w:rsidR="00AC6A48" w:rsidRPr="00FF3CCB">
        <w:rPr>
          <w:i/>
        </w:rPr>
        <w:t>put</w:t>
      </w:r>
      <w:proofErr w:type="spellEnd"/>
      <w:r w:rsidR="00AC6A48">
        <w:t xml:space="preserve"> es posible establecer la cantidad  mínima de caracteres en un campo de entrada estableciendo el valor etiquetado </w:t>
      </w:r>
      <w:proofErr w:type="spellStart"/>
      <w:r w:rsidR="00AC6A48" w:rsidRPr="00FF1441">
        <w:rPr>
          <w:i/>
        </w:rPr>
        <w:t>minLength</w:t>
      </w:r>
      <w:proofErr w:type="spellEnd"/>
      <w:r w:rsidR="00AC6A48">
        <w:t xml:space="preserve">. Similarmente el valor etiquetado </w:t>
      </w:r>
      <w:proofErr w:type="spellStart"/>
      <w:r w:rsidR="00AC6A48" w:rsidRPr="00FF1441">
        <w:rPr>
          <w:i/>
        </w:rPr>
        <w:t>maxLength</w:t>
      </w:r>
      <w:proofErr w:type="spellEnd"/>
      <w:r w:rsidR="00AC6A48">
        <w:t xml:space="preserve"> permite establecer la cantidad máxima de caracteres que es posible ingresar en un campo de entrada. Para el </w:t>
      </w:r>
      <w:proofErr w:type="spellStart"/>
      <w:r w:rsidR="00AC6A48" w:rsidRPr="00E73F04">
        <w:rPr>
          <w:i/>
        </w:rPr>
        <w:t>simpleTextI</w:t>
      </w:r>
      <w:r w:rsidR="00AC6A48">
        <w:rPr>
          <w:i/>
        </w:rPr>
        <w:t>n</w:t>
      </w:r>
      <w:r w:rsidR="00AC6A48" w:rsidRPr="00E73F04">
        <w:rPr>
          <w:i/>
        </w:rPr>
        <w:t>put</w:t>
      </w:r>
      <w:proofErr w:type="spellEnd"/>
      <w:r w:rsidR="00AC6A48">
        <w:rPr>
          <w:i/>
        </w:rPr>
        <w:t xml:space="preserve">, </w:t>
      </w:r>
      <w:r w:rsidR="00AC6A48">
        <w:t xml:space="preserve"> el valor etiquetado </w:t>
      </w:r>
      <w:proofErr w:type="spellStart"/>
      <w:r w:rsidR="00AC6A48" w:rsidRPr="00D242F6">
        <w:rPr>
          <w:i/>
        </w:rPr>
        <w:t>digits</w:t>
      </w:r>
      <w:proofErr w:type="spellEnd"/>
      <w:r w:rsidR="00AC6A48">
        <w:t xml:space="preserve">  establece que el campo de entrada debe tener estrictamente valores del cero al nueve.  Las validaciones </w:t>
      </w:r>
      <w:r w:rsidR="00AC6A48" w:rsidRPr="0027336E">
        <w:rPr>
          <w:i/>
        </w:rPr>
        <w:t>email</w:t>
      </w:r>
      <w:r w:rsidR="00AC6A48">
        <w:t xml:space="preserve">, </w:t>
      </w:r>
      <w:proofErr w:type="spellStart"/>
      <w:r w:rsidR="00AC6A48" w:rsidRPr="0027336E">
        <w:rPr>
          <w:i/>
        </w:rPr>
        <w:t>password</w:t>
      </w:r>
      <w:proofErr w:type="spellEnd"/>
      <w:r w:rsidR="00AC6A48">
        <w:t xml:space="preserve"> y </w:t>
      </w:r>
      <w:proofErr w:type="spellStart"/>
      <w:r w:rsidR="00AC6A48" w:rsidRPr="0027336E">
        <w:rPr>
          <w:i/>
        </w:rPr>
        <w:t>simpleTextI</w:t>
      </w:r>
      <w:r w:rsidR="00AC6A48">
        <w:rPr>
          <w:i/>
        </w:rPr>
        <w:t>n</w:t>
      </w:r>
      <w:r w:rsidR="00AC6A48" w:rsidRPr="0027336E">
        <w:rPr>
          <w:i/>
        </w:rPr>
        <w:t>put</w:t>
      </w:r>
      <w:proofErr w:type="spellEnd"/>
      <w:r w:rsidR="00AC6A48">
        <w:t xml:space="preserve">, pueden configurarse como </w:t>
      </w:r>
      <w:proofErr w:type="spellStart"/>
      <w:r w:rsidR="00AC6A48">
        <w:t>mandatorias</w:t>
      </w:r>
      <w:proofErr w:type="spellEnd"/>
      <w:r w:rsidR="00AC6A48">
        <w:t xml:space="preserve">, lo que implica que no pueden quedar vacías, estableciendo el valor etiquetado booleano </w:t>
      </w:r>
      <w:proofErr w:type="spellStart"/>
      <w:r w:rsidR="00AC6A48" w:rsidRPr="00AA71FB">
        <w:rPr>
          <w:i/>
        </w:rPr>
        <w:t>required</w:t>
      </w:r>
      <w:proofErr w:type="spellEnd"/>
      <w:r w:rsidR="00AC6A48">
        <w:t xml:space="preserve"> como verdadero. Al seleccionar el tipo de validación </w:t>
      </w:r>
      <w:proofErr w:type="spellStart"/>
      <w:r w:rsidR="00AC6A48" w:rsidRPr="00E73F04">
        <w:rPr>
          <w:i/>
        </w:rPr>
        <w:t>password</w:t>
      </w:r>
      <w:proofErr w:type="spellEnd"/>
      <w:r w:rsidR="00AC6A48">
        <w:t xml:space="preserve">,  es posible establecer el valor booleano del valor etiquetado </w:t>
      </w:r>
      <w:proofErr w:type="spellStart"/>
      <w:r w:rsidR="00AC6A48">
        <w:rPr>
          <w:i/>
        </w:rPr>
        <w:t>confirmPass</w:t>
      </w:r>
      <w:proofErr w:type="spellEnd"/>
      <w:r w:rsidR="00AC6A48">
        <w:t xml:space="preserve"> en verdadero, para el caso en el que se necesite crear otro campo de entrada para la confirmación de contraseña.  </w:t>
      </w:r>
    </w:p>
    <w:p w:rsidR="00AC6A48" w:rsidRDefault="00AC6A48" w:rsidP="00AC6A48">
      <w:pPr>
        <w:spacing w:after="0"/>
      </w:pPr>
    </w:p>
    <w:p w:rsidR="00AC6A48" w:rsidRDefault="00AC6A48" w:rsidP="00AC6A48">
      <w:pPr>
        <w:spacing w:after="0"/>
      </w:pPr>
      <w:r>
        <w:lastRenderedPageBreak/>
        <w:t xml:space="preserve">Por otro lado, la validación  del tipo </w:t>
      </w:r>
      <w:proofErr w:type="spellStart"/>
      <w:r w:rsidRPr="0049263E">
        <w:rPr>
          <w:i/>
        </w:rPr>
        <w:t>radioChoice</w:t>
      </w:r>
      <w:proofErr w:type="spellEnd"/>
      <w:r>
        <w:t xml:space="preserve">, permite establecer de un listado de opciones  de selección, un valor obligatorio, que es establecido en el valor etiquetado </w:t>
      </w:r>
      <w:proofErr w:type="spellStart"/>
      <w:r w:rsidRPr="00FE0572">
        <w:rPr>
          <w:i/>
        </w:rPr>
        <w:t>choiceOption</w:t>
      </w:r>
      <w:r>
        <w:rPr>
          <w:i/>
        </w:rPr>
        <w:t>s</w:t>
      </w:r>
      <w:proofErr w:type="spellEnd"/>
      <w:r>
        <w:t xml:space="preserve">, como cadenas separadas por comas. De todas las opciones existentes en </w:t>
      </w:r>
      <w:proofErr w:type="spellStart"/>
      <w:r w:rsidRPr="00C80889">
        <w:rPr>
          <w:i/>
        </w:rPr>
        <w:t>choiceOptions</w:t>
      </w:r>
      <w:proofErr w:type="spellEnd"/>
      <w:r>
        <w:t xml:space="preserve">, una de ellas se establece con la palabra reservada </w:t>
      </w:r>
      <w:proofErr w:type="spellStart"/>
      <w:r w:rsidRPr="00C80889">
        <w:rPr>
          <w:i/>
        </w:rPr>
        <w:t>Required</w:t>
      </w:r>
      <w:proofErr w:type="spellEnd"/>
      <w:r>
        <w:t xml:space="preserve">, separada con un espacio en blanco para indicar que esa opción por omisión es obligatoria y debe seleccionarse al menos esa opción. De igual forma, si se elige otra opción que no tenga la palabra reservada </w:t>
      </w:r>
      <w:proofErr w:type="spellStart"/>
      <w:r w:rsidRPr="00321399">
        <w:rPr>
          <w:i/>
        </w:rPr>
        <w:t>Required</w:t>
      </w:r>
      <w:proofErr w:type="spellEnd"/>
      <w:r>
        <w:t xml:space="preserve"> establecida,  el campo será validado.</w:t>
      </w:r>
    </w:p>
    <w:p w:rsidR="00AC6A48" w:rsidRDefault="00AC6A48" w:rsidP="00AC6A48">
      <w:pPr>
        <w:spacing w:after="0"/>
      </w:pPr>
    </w:p>
    <w:p w:rsidR="00AC6A48" w:rsidRDefault="00AC6A48" w:rsidP="00AC6A48">
      <w:pPr>
        <w:spacing w:after="0"/>
      </w:pPr>
      <w:r>
        <w:t xml:space="preserve">Finalmente, se encuentra el tipo de validación </w:t>
      </w:r>
      <w:proofErr w:type="spellStart"/>
      <w:r w:rsidRPr="00084493">
        <w:rPr>
          <w:i/>
        </w:rPr>
        <w:t>agreeCheck</w:t>
      </w:r>
      <w:proofErr w:type="spellEnd"/>
      <w:r>
        <w:t xml:space="preserve">, que una vez seleccionado, permite desplegar un cuadro de selección del tipo </w:t>
      </w:r>
      <w:r w:rsidRPr="00084493">
        <w:rPr>
          <w:i/>
        </w:rPr>
        <w:t>radio</w:t>
      </w:r>
      <w:r>
        <w:t xml:space="preserve">, el cual es obligatorio y debe ser seleccionado en un formulario para que este pueda ser validado. Este campo es idóneo para acuerdos de conformidad. </w:t>
      </w:r>
    </w:p>
    <w:p w:rsidR="00AC6A48" w:rsidRPr="00B86758" w:rsidRDefault="00AC6A48" w:rsidP="00AC6A48">
      <w:pPr>
        <w:spacing w:after="0"/>
      </w:pPr>
    </w:p>
    <w:p w:rsidR="00AC6A48" w:rsidRDefault="00AC6A48" w:rsidP="00AC6A48">
      <w:pPr>
        <w:spacing w:after="0"/>
      </w:pPr>
      <w:r>
        <w:t xml:space="preserve">El </w:t>
      </w:r>
      <w:proofErr w:type="spellStart"/>
      <w:r w:rsidRPr="00845224">
        <w:rPr>
          <w:i/>
        </w:rPr>
        <w:t>richFieldLiveValidation</w:t>
      </w:r>
      <w:proofErr w:type="spellEnd"/>
      <w:r>
        <w:rPr>
          <w:i/>
        </w:rPr>
        <w:t xml:space="preserve"> </w:t>
      </w:r>
      <w:r>
        <w:t>es activado en el momento en el que se establece como verdader</w:t>
      </w:r>
      <w:ins w:id="55" w:author="magali" w:date="2015-06-26T08:38:00Z">
        <w:r w:rsidR="007F3F31">
          <w:t>o</w:t>
        </w:r>
      </w:ins>
      <w:r w:rsidR="009E6311">
        <w:t xml:space="preserve"> </w:t>
      </w:r>
      <w:r>
        <w:t>o</w:t>
      </w:r>
      <w:r w:rsidR="009E6311">
        <w:t xml:space="preserve"> </w:t>
      </w:r>
      <w:r>
        <w:t xml:space="preserve">el valor etiquetado booleano </w:t>
      </w:r>
      <w:r>
        <w:rPr>
          <w:i/>
        </w:rPr>
        <w:t xml:space="preserve">valídate </w:t>
      </w:r>
      <w:r>
        <w:t xml:space="preserve">dentro del elemento de interfaz </w:t>
      </w:r>
      <w:proofErr w:type="spellStart"/>
      <w:r w:rsidRPr="00845224">
        <w:rPr>
          <w:i/>
        </w:rPr>
        <w:t>form</w:t>
      </w:r>
      <w:proofErr w:type="spellEnd"/>
      <w:r>
        <w:t>,</w:t>
      </w:r>
      <w:r>
        <w:rPr>
          <w:i/>
        </w:rPr>
        <w:t xml:space="preserve"> </w:t>
      </w:r>
      <w:r>
        <w:t xml:space="preserve">que indica si el formulario en cuestión tendrá o no algún tipo de validación de campo. </w:t>
      </w:r>
    </w:p>
    <w:p w:rsidR="00D53DCF" w:rsidRDefault="00D53DCF" w:rsidP="00AC6A48">
      <w:pPr>
        <w:spacing w:after="0"/>
      </w:pPr>
    </w:p>
    <w:p w:rsidR="00AC6A48" w:rsidRDefault="00495754" w:rsidP="00AC6A48">
      <w:pPr>
        <w:spacing w:after="0"/>
        <w:rPr>
          <w:b/>
        </w:rPr>
      </w:pPr>
      <w:commentRangeStart w:id="56"/>
      <w:r>
        <w:rPr>
          <w:b/>
        </w:rPr>
        <w:t>4.1</w:t>
      </w:r>
      <w:r w:rsidR="00F70AB0">
        <w:rPr>
          <w:b/>
        </w:rPr>
        <w:t>.5</w:t>
      </w:r>
      <w:r w:rsidR="00AC6A48">
        <w:rPr>
          <w:b/>
        </w:rPr>
        <w:t xml:space="preserve"> </w:t>
      </w:r>
      <w:proofErr w:type="spellStart"/>
      <w:r w:rsidR="00AC6A48">
        <w:rPr>
          <w:b/>
        </w:rPr>
        <w:t>RichAccordion</w:t>
      </w:r>
      <w:commentRangeEnd w:id="56"/>
      <w:proofErr w:type="spellEnd"/>
      <w:r w:rsidR="007F3F31">
        <w:rPr>
          <w:rStyle w:val="Refdecomentario"/>
          <w:rFonts w:eastAsiaTheme="minorEastAsia"/>
          <w:lang w:val="es-ES" w:eastAsia="es-ES"/>
        </w:rPr>
        <w:commentReference w:id="56"/>
      </w:r>
    </w:p>
    <w:p w:rsidR="00AC6A48" w:rsidRDefault="00AC6A48" w:rsidP="00AC6A48">
      <w:pPr>
        <w:spacing w:after="0"/>
        <w:rPr>
          <w:b/>
        </w:rPr>
      </w:pPr>
    </w:p>
    <w:p w:rsidR="00AC6A48" w:rsidRDefault="00364584" w:rsidP="00AC6A48">
      <w:pPr>
        <w:spacing w:after="0"/>
      </w:pPr>
      <w:r>
        <w:t xml:space="preserve">El </w:t>
      </w:r>
      <w:proofErr w:type="spellStart"/>
      <w:r w:rsidRPr="00693B3B">
        <w:rPr>
          <w:i/>
        </w:rPr>
        <w:t>widget</w:t>
      </w:r>
      <w:proofErr w:type="spellEnd"/>
      <w:r>
        <w:t xml:space="preserve"> se presenta en la</w:t>
      </w:r>
      <w:r w:rsidR="00645C65">
        <w:rPr>
          <w:noProof/>
        </w:rPr>
        <w:pict>
          <v:shape id="_x0000_s1047" type="#_x0000_t202" style="position:absolute;margin-left:1.7pt;margin-top:127.1pt;width:248.05pt;height:.05pt;z-index:251675648;mso-position-horizontal-relative:text;mso-position-vertical-relative:text" wrapcoords="-65 0 -65 20829 21600 20829 21600 0 -65 0" stroked="f">
            <v:textbox style="mso-next-textbox:#_x0000_s1047;mso-fit-shape-to-text:t" inset="0,0,0,0">
              <w:txbxContent>
                <w:p w:rsidR="00645C65" w:rsidRPr="00A46A70" w:rsidRDefault="00645C65" w:rsidP="00A46A70">
                  <w:pPr>
                    <w:pStyle w:val="Epgrafe"/>
                    <w:ind w:left="708" w:firstLine="708"/>
                    <w:rPr>
                      <w:b w:val="0"/>
                      <w:noProof/>
                      <w:color w:val="000000" w:themeColor="text1"/>
                    </w:rPr>
                  </w:pPr>
                  <w:bookmarkStart w:id="57" w:name="_Ref423061897"/>
                  <w:r w:rsidRPr="00A46A70">
                    <w:rPr>
                      <w:color w:val="000000" w:themeColor="text1"/>
                    </w:rPr>
                    <w:t xml:space="preserve">Figura </w:t>
                  </w:r>
                  <w:r w:rsidRPr="00A46A70">
                    <w:rPr>
                      <w:color w:val="000000" w:themeColor="text1"/>
                    </w:rPr>
                    <w:fldChar w:fldCharType="begin"/>
                  </w:r>
                  <w:r w:rsidRPr="00A46A70">
                    <w:rPr>
                      <w:color w:val="000000" w:themeColor="text1"/>
                    </w:rPr>
                    <w:instrText xml:space="preserve"> SEQ Figura \* ARABIC </w:instrText>
                  </w:r>
                  <w:r w:rsidRPr="00A46A70">
                    <w:rPr>
                      <w:color w:val="000000" w:themeColor="text1"/>
                    </w:rPr>
                    <w:fldChar w:fldCharType="separate"/>
                  </w:r>
                  <w:r>
                    <w:rPr>
                      <w:noProof/>
                      <w:color w:val="000000" w:themeColor="text1"/>
                    </w:rPr>
                    <w:t>10</w:t>
                  </w:r>
                  <w:r w:rsidRPr="00A46A70">
                    <w:rPr>
                      <w:color w:val="000000" w:themeColor="text1"/>
                    </w:rPr>
                    <w:fldChar w:fldCharType="end"/>
                  </w:r>
                  <w:bookmarkEnd w:id="57"/>
                  <w:r w:rsidRPr="00A46A70">
                    <w:rPr>
                      <w:b w:val="0"/>
                      <w:color w:val="000000" w:themeColor="text1"/>
                    </w:rPr>
                    <w:t xml:space="preserve"> El </w:t>
                  </w:r>
                  <w:proofErr w:type="spellStart"/>
                  <w:r w:rsidRPr="00A46A70">
                    <w:rPr>
                      <w:b w:val="0"/>
                      <w:i/>
                      <w:color w:val="000000" w:themeColor="text1"/>
                    </w:rPr>
                    <w:t>widget</w:t>
                  </w:r>
                  <w:proofErr w:type="spellEnd"/>
                  <w:r w:rsidRPr="00A46A70">
                    <w:rPr>
                      <w:b w:val="0"/>
                      <w:noProof/>
                      <w:color w:val="000000" w:themeColor="text1"/>
                    </w:rPr>
                    <w:t xml:space="preserve"> </w:t>
                  </w:r>
                  <w:r w:rsidRPr="00633ECA">
                    <w:rPr>
                      <w:b w:val="0"/>
                      <w:i/>
                      <w:noProof/>
                      <w:color w:val="000000" w:themeColor="text1"/>
                    </w:rPr>
                    <w:t>RichAccordion</w:t>
                  </w:r>
                </w:p>
              </w:txbxContent>
            </v:textbox>
            <w10:wrap type="tight"/>
          </v:shape>
        </w:pict>
      </w:r>
      <w:r w:rsidR="00A46A70">
        <w:rPr>
          <w:noProof/>
          <w:lang w:eastAsia="es-PY"/>
        </w:rPr>
        <w:drawing>
          <wp:anchor distT="0" distB="0" distL="114300" distR="114300" simplePos="0" relativeHeight="251673600" behindDoc="1" locked="0" layoutInCell="1" allowOverlap="1" wp14:anchorId="513C9B1E" wp14:editId="1D17A9B0">
            <wp:simplePos x="0" y="0"/>
            <wp:positionH relativeFrom="column">
              <wp:posOffset>21590</wp:posOffset>
            </wp:positionH>
            <wp:positionV relativeFrom="paragraph">
              <wp:posOffset>20320</wp:posOffset>
            </wp:positionV>
            <wp:extent cx="3150235" cy="1536700"/>
            <wp:effectExtent l="19050" t="0" r="0" b="0"/>
            <wp:wrapTight wrapText="bothSides">
              <wp:wrapPolygon edited="0">
                <wp:start x="-131" y="0"/>
                <wp:lineTo x="-131" y="21421"/>
                <wp:lineTo x="21552" y="21421"/>
                <wp:lineTo x="21552" y="0"/>
                <wp:lineTo x="-131" y="0"/>
              </wp:wrapPolygon>
            </wp:wrapTight>
            <wp:docPr id="28" name="27 Imagen" descr="richAccordionWi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AccordionWidget.jpg"/>
                    <pic:cNvPicPr/>
                  </pic:nvPicPr>
                  <pic:blipFill>
                    <a:blip r:embed="rId19" cstate="print"/>
                    <a:stretch>
                      <a:fillRect/>
                    </a:stretch>
                  </pic:blipFill>
                  <pic:spPr>
                    <a:xfrm>
                      <a:off x="0" y="0"/>
                      <a:ext cx="3150235" cy="1536700"/>
                    </a:xfrm>
                    <a:prstGeom prst="rect">
                      <a:avLst/>
                    </a:prstGeom>
                  </pic:spPr>
                </pic:pic>
              </a:graphicData>
            </a:graphic>
          </wp:anchor>
        </w:drawing>
      </w:r>
      <w:r>
        <w:t xml:space="preserve"> </w:t>
      </w:r>
      <w:r>
        <w:fldChar w:fldCharType="begin"/>
      </w:r>
      <w:r>
        <w:instrText xml:space="preserve"> REF _Ref423061897 \h </w:instrText>
      </w:r>
      <w:r>
        <w:fldChar w:fldCharType="separate"/>
      </w:r>
      <w:r w:rsidRPr="00A46A70">
        <w:rPr>
          <w:color w:val="000000" w:themeColor="text1"/>
        </w:rPr>
        <w:t xml:space="preserve">Figura </w:t>
      </w:r>
      <w:r>
        <w:rPr>
          <w:noProof/>
          <w:color w:val="000000" w:themeColor="text1"/>
        </w:rPr>
        <w:t>10</w:t>
      </w:r>
      <w:r>
        <w:fldChar w:fldCharType="end"/>
      </w:r>
      <w:r>
        <w:t xml:space="preserve">. </w:t>
      </w:r>
      <w:r w:rsidR="00AC6A48">
        <w:t>Este elemento de interfaz enriquecido permite encapsular a varios elementos de interfaz dentro de</w:t>
      </w:r>
      <w:r w:rsidR="00A46A70">
        <w:t xml:space="preserve"> sus paneles</w:t>
      </w:r>
      <w:r w:rsidR="00AC6A48">
        <w:t xml:space="preserve">. </w:t>
      </w:r>
      <w:r w:rsidR="00A46A70">
        <w:t>L</w:t>
      </w:r>
      <w:r w:rsidR="00AC6A48">
        <w:t>os elemen</w:t>
      </w:r>
      <w:r w:rsidR="00A46A70">
        <w:t xml:space="preserve">tos que pueden ser desplegados son </w:t>
      </w:r>
      <w:r w:rsidR="00AC6A48">
        <w:t xml:space="preserve">los </w:t>
      </w:r>
      <w:proofErr w:type="spellStart"/>
      <w:r w:rsidR="00AC6A48" w:rsidRPr="008716B3">
        <w:rPr>
          <w:i/>
        </w:rPr>
        <w:t>compositeUIElements</w:t>
      </w:r>
      <w:proofErr w:type="spellEnd"/>
      <w:r w:rsidR="00AC6A48">
        <w:t xml:space="preserve">,  </w:t>
      </w:r>
      <w:proofErr w:type="spellStart"/>
      <w:r w:rsidR="00AC6A48" w:rsidRPr="00CD6797">
        <w:rPr>
          <w:i/>
        </w:rPr>
        <w:t>table</w:t>
      </w:r>
      <w:proofErr w:type="spellEnd"/>
      <w:r w:rsidR="00AC6A48">
        <w:t xml:space="preserve">  y los </w:t>
      </w:r>
      <w:proofErr w:type="spellStart"/>
      <w:r w:rsidR="00AC6A48" w:rsidRPr="00CD6797">
        <w:rPr>
          <w:i/>
        </w:rPr>
        <w:t>form</w:t>
      </w:r>
      <w:proofErr w:type="spellEnd"/>
      <w:r w:rsidR="00AC6A48">
        <w:t xml:space="preserve">. Para establecer que un </w:t>
      </w:r>
      <w:r w:rsidR="00A46A70">
        <w:t xml:space="preserve">elemento de interfaz pertenece a un panel de un </w:t>
      </w:r>
      <w:r w:rsidR="00AC6A48">
        <w:t xml:space="preserve"> </w:t>
      </w:r>
      <w:proofErr w:type="spellStart"/>
      <w:r w:rsidR="00AC6A48" w:rsidRPr="00CD6797">
        <w:rPr>
          <w:i/>
        </w:rPr>
        <w:t>richAccordion</w:t>
      </w:r>
      <w:proofErr w:type="spellEnd"/>
      <w:r w:rsidR="00AC6A48">
        <w:t xml:space="preserve">, se debe seleccionar de la enumeración </w:t>
      </w:r>
      <w:proofErr w:type="spellStart"/>
      <w:r w:rsidR="00AC6A48" w:rsidRPr="00CD6797">
        <w:rPr>
          <w:i/>
        </w:rPr>
        <w:t>content</w:t>
      </w:r>
      <w:proofErr w:type="spellEnd"/>
      <w:r w:rsidR="00AC6A48">
        <w:rPr>
          <w:i/>
        </w:rPr>
        <w:t xml:space="preserve"> </w:t>
      </w:r>
      <w:r w:rsidR="00AC6A48">
        <w:t>que se encuentra dentro de un</w:t>
      </w:r>
      <w:r w:rsidR="00AC6A48" w:rsidRPr="00CD6797">
        <w:rPr>
          <w:i/>
        </w:rPr>
        <w:t xml:space="preserve"> </w:t>
      </w:r>
      <w:proofErr w:type="spellStart"/>
      <w:r w:rsidR="00AC6A48" w:rsidRPr="00CD6797">
        <w:rPr>
          <w:i/>
        </w:rPr>
        <w:t>compositeUIElement</w:t>
      </w:r>
      <w:proofErr w:type="spellEnd"/>
      <w:r w:rsidR="00AC6A48">
        <w:t xml:space="preserve">, el valor </w:t>
      </w:r>
      <w:proofErr w:type="spellStart"/>
      <w:r w:rsidR="00AC6A48" w:rsidRPr="00CD6797">
        <w:rPr>
          <w:i/>
        </w:rPr>
        <w:t>withinARichAccordion</w:t>
      </w:r>
      <w:proofErr w:type="spellEnd"/>
      <w:r w:rsidR="00AC6A48">
        <w:t xml:space="preserve">.  El valor por omisión  establecido para la enumeración </w:t>
      </w:r>
      <w:proofErr w:type="spellStart"/>
      <w:r w:rsidR="00AC6A48" w:rsidRPr="00CB5155">
        <w:rPr>
          <w:i/>
        </w:rPr>
        <w:t>content</w:t>
      </w:r>
      <w:proofErr w:type="spellEnd"/>
      <w:r w:rsidR="00AC6A48">
        <w:rPr>
          <w:i/>
        </w:rPr>
        <w:t xml:space="preserve"> </w:t>
      </w:r>
      <w:r w:rsidR="00AC6A48">
        <w:t xml:space="preserve">es </w:t>
      </w:r>
      <w:proofErr w:type="spellStart"/>
      <w:r w:rsidR="00AC6A48" w:rsidRPr="00CB5155">
        <w:rPr>
          <w:i/>
        </w:rPr>
        <w:t>independent</w:t>
      </w:r>
      <w:proofErr w:type="spellEnd"/>
      <w:r w:rsidR="00AC6A48">
        <w:t xml:space="preserve"> que especifica que el contenido no forma parte de un </w:t>
      </w:r>
      <w:r w:rsidR="0023154C">
        <w:rPr>
          <w:i/>
        </w:rPr>
        <w:t xml:space="preserve">ni de un </w:t>
      </w:r>
      <w:proofErr w:type="spellStart"/>
      <w:r w:rsidR="0023154C">
        <w:rPr>
          <w:i/>
        </w:rPr>
        <w:t>richTabs</w:t>
      </w:r>
      <w:proofErr w:type="spellEnd"/>
      <w:r w:rsidR="00AC6A48">
        <w:t>.</w:t>
      </w:r>
    </w:p>
    <w:p w:rsidR="00AC6A48" w:rsidRDefault="00AC6A48" w:rsidP="00AC6A48">
      <w:pPr>
        <w:spacing w:after="0"/>
        <w:rPr>
          <w:b/>
        </w:rPr>
      </w:pPr>
    </w:p>
    <w:p w:rsidR="00AC6A48" w:rsidRDefault="00495754" w:rsidP="00AC6A48">
      <w:pPr>
        <w:spacing w:after="0"/>
        <w:rPr>
          <w:b/>
        </w:rPr>
      </w:pPr>
      <w:commentRangeStart w:id="58"/>
      <w:r>
        <w:rPr>
          <w:b/>
        </w:rPr>
        <w:t>4.1</w:t>
      </w:r>
      <w:r w:rsidR="00F70AB0">
        <w:rPr>
          <w:b/>
        </w:rPr>
        <w:t>.6</w:t>
      </w:r>
      <w:r w:rsidR="00AC6A48">
        <w:rPr>
          <w:b/>
        </w:rPr>
        <w:t xml:space="preserve"> </w:t>
      </w:r>
      <w:proofErr w:type="spellStart"/>
      <w:r w:rsidR="00AC6A48">
        <w:rPr>
          <w:b/>
        </w:rPr>
        <w:t>RichTabs</w:t>
      </w:r>
      <w:commentRangeEnd w:id="58"/>
      <w:proofErr w:type="spellEnd"/>
      <w:r w:rsidR="007F3F31">
        <w:rPr>
          <w:rStyle w:val="Refdecomentario"/>
          <w:rFonts w:eastAsiaTheme="minorEastAsia"/>
          <w:lang w:val="es-ES" w:eastAsia="es-ES"/>
        </w:rPr>
        <w:commentReference w:id="58"/>
      </w:r>
    </w:p>
    <w:p w:rsidR="00AC6A48" w:rsidRDefault="00AC6A48" w:rsidP="00AC6A48">
      <w:pPr>
        <w:spacing w:after="0"/>
        <w:rPr>
          <w:b/>
        </w:rPr>
      </w:pPr>
    </w:p>
    <w:p w:rsidR="0023154C" w:rsidRDefault="008F425E" w:rsidP="0023154C">
      <w:pPr>
        <w:spacing w:after="0"/>
      </w:pPr>
      <w:r>
        <w:rPr>
          <w:noProof/>
          <w:lang w:eastAsia="es-PY"/>
        </w:rPr>
        <w:drawing>
          <wp:anchor distT="0" distB="0" distL="114300" distR="114300" simplePos="0" relativeHeight="251677696" behindDoc="1" locked="0" layoutInCell="1" allowOverlap="1" wp14:anchorId="2FD58BF9" wp14:editId="2E678A6D">
            <wp:simplePos x="0" y="0"/>
            <wp:positionH relativeFrom="column">
              <wp:posOffset>2826385</wp:posOffset>
            </wp:positionH>
            <wp:positionV relativeFrom="paragraph">
              <wp:posOffset>6350</wp:posOffset>
            </wp:positionV>
            <wp:extent cx="2993390" cy="1406525"/>
            <wp:effectExtent l="19050" t="0" r="0" b="0"/>
            <wp:wrapTight wrapText="bothSides">
              <wp:wrapPolygon edited="0">
                <wp:start x="-137" y="0"/>
                <wp:lineTo x="-137" y="21356"/>
                <wp:lineTo x="21582" y="21356"/>
                <wp:lineTo x="21582" y="0"/>
                <wp:lineTo x="-137" y="0"/>
              </wp:wrapPolygon>
            </wp:wrapTight>
            <wp:docPr id="31" name="27 Imagen" descr="richAccordionWi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AccordionWidget.jpg"/>
                    <pic:cNvPicPr/>
                  </pic:nvPicPr>
                  <pic:blipFill>
                    <a:blip r:embed="rId20" cstate="print"/>
                    <a:stretch>
                      <a:fillRect/>
                    </a:stretch>
                  </pic:blipFill>
                  <pic:spPr>
                    <a:xfrm>
                      <a:off x="0" y="0"/>
                      <a:ext cx="2993390" cy="1406525"/>
                    </a:xfrm>
                    <a:prstGeom prst="rect">
                      <a:avLst/>
                    </a:prstGeom>
                  </pic:spPr>
                </pic:pic>
              </a:graphicData>
            </a:graphic>
          </wp:anchor>
        </w:drawing>
      </w:r>
      <w:r w:rsidR="00645C65">
        <w:rPr>
          <w:noProof/>
        </w:rPr>
        <w:pict>
          <v:shape id="_x0000_s1049" type="#_x0000_t202" style="position:absolute;margin-left:226.55pt;margin-top:118.45pt;width:248.05pt;height:21pt;z-index:251678720;mso-position-horizontal-relative:text;mso-position-vertical-relative:text" wrapcoords="-65 0 -65 20829 21600 20829 21600 0 -65 0" stroked="f">
            <v:textbox style="mso-next-textbox:#_x0000_s1049;mso-fit-shape-to-text:t" inset="0,0,0,0">
              <w:txbxContent>
                <w:p w:rsidR="00645C65" w:rsidRPr="00A46A70" w:rsidRDefault="00645C65" w:rsidP="0023154C">
                  <w:pPr>
                    <w:pStyle w:val="Epgrafe"/>
                    <w:ind w:left="708" w:firstLine="708"/>
                    <w:rPr>
                      <w:b w:val="0"/>
                      <w:noProof/>
                      <w:color w:val="000000" w:themeColor="text1"/>
                    </w:rPr>
                  </w:pPr>
                  <w:bookmarkStart w:id="59" w:name="_Ref423062295"/>
                  <w:r w:rsidRPr="00A46A70">
                    <w:rPr>
                      <w:color w:val="000000" w:themeColor="text1"/>
                    </w:rPr>
                    <w:t xml:space="preserve">Figura </w:t>
                  </w:r>
                  <w:r w:rsidRPr="00A46A70">
                    <w:rPr>
                      <w:color w:val="000000" w:themeColor="text1"/>
                    </w:rPr>
                    <w:fldChar w:fldCharType="begin"/>
                  </w:r>
                  <w:r w:rsidRPr="00A46A70">
                    <w:rPr>
                      <w:color w:val="000000" w:themeColor="text1"/>
                    </w:rPr>
                    <w:instrText xml:space="preserve"> SEQ Figura \* ARABIC </w:instrText>
                  </w:r>
                  <w:r w:rsidRPr="00A46A70">
                    <w:rPr>
                      <w:color w:val="000000" w:themeColor="text1"/>
                    </w:rPr>
                    <w:fldChar w:fldCharType="separate"/>
                  </w:r>
                  <w:r>
                    <w:rPr>
                      <w:noProof/>
                      <w:color w:val="000000" w:themeColor="text1"/>
                    </w:rPr>
                    <w:t>11</w:t>
                  </w:r>
                  <w:r w:rsidRPr="00A46A70">
                    <w:rPr>
                      <w:color w:val="000000" w:themeColor="text1"/>
                    </w:rPr>
                    <w:fldChar w:fldCharType="end"/>
                  </w:r>
                  <w:bookmarkEnd w:id="59"/>
                  <w:r w:rsidRPr="00A46A70">
                    <w:rPr>
                      <w:b w:val="0"/>
                      <w:color w:val="000000" w:themeColor="text1"/>
                    </w:rPr>
                    <w:t xml:space="preserve"> El </w:t>
                  </w:r>
                  <w:proofErr w:type="spellStart"/>
                  <w:r w:rsidRPr="00A46A70">
                    <w:rPr>
                      <w:b w:val="0"/>
                      <w:i/>
                      <w:color w:val="000000" w:themeColor="text1"/>
                    </w:rPr>
                    <w:t>widget</w:t>
                  </w:r>
                  <w:proofErr w:type="spellEnd"/>
                  <w:r w:rsidRPr="00A46A70">
                    <w:rPr>
                      <w:b w:val="0"/>
                      <w:noProof/>
                      <w:color w:val="000000" w:themeColor="text1"/>
                    </w:rPr>
                    <w:t xml:space="preserve"> </w:t>
                  </w:r>
                  <w:r>
                    <w:rPr>
                      <w:b w:val="0"/>
                      <w:i/>
                      <w:noProof/>
                      <w:color w:val="000000" w:themeColor="text1"/>
                    </w:rPr>
                    <w:t>RichTabs</w:t>
                  </w:r>
                </w:p>
              </w:txbxContent>
            </v:textbox>
            <w10:wrap type="tight"/>
          </v:shape>
        </w:pict>
      </w:r>
      <w:r w:rsidR="00364584">
        <w:t xml:space="preserve">El </w:t>
      </w:r>
      <w:proofErr w:type="spellStart"/>
      <w:r w:rsidR="00364584" w:rsidRPr="00693B3B">
        <w:rPr>
          <w:i/>
        </w:rPr>
        <w:t>widget</w:t>
      </w:r>
      <w:proofErr w:type="spellEnd"/>
      <w:r w:rsidR="00364584">
        <w:t xml:space="preserve"> se presenta en la </w:t>
      </w:r>
      <w:r w:rsidR="00364584">
        <w:fldChar w:fldCharType="begin"/>
      </w:r>
      <w:r w:rsidR="00364584">
        <w:instrText xml:space="preserve"> REF _Ref423062295 \h </w:instrText>
      </w:r>
      <w:r w:rsidR="00364584">
        <w:fldChar w:fldCharType="separate"/>
      </w:r>
      <w:r w:rsidR="00364584" w:rsidRPr="00A46A70">
        <w:rPr>
          <w:color w:val="000000" w:themeColor="text1"/>
        </w:rPr>
        <w:t xml:space="preserve">Figura </w:t>
      </w:r>
      <w:r w:rsidR="00364584">
        <w:rPr>
          <w:noProof/>
          <w:color w:val="000000" w:themeColor="text1"/>
        </w:rPr>
        <w:t>11</w:t>
      </w:r>
      <w:r w:rsidR="00364584">
        <w:fldChar w:fldCharType="end"/>
      </w:r>
      <w:r w:rsidR="00364584">
        <w:t xml:space="preserve">. </w:t>
      </w:r>
      <w:r w:rsidR="0023154C">
        <w:t xml:space="preserve">Este elemento de interfaz enriquecido permite encapsular a varios elementos de interfaz dentro de sus paneles. Los elementos que pueden ser desplegados son los </w:t>
      </w:r>
      <w:proofErr w:type="spellStart"/>
      <w:r w:rsidR="0023154C" w:rsidRPr="008716B3">
        <w:rPr>
          <w:i/>
        </w:rPr>
        <w:t>compositeUIElements</w:t>
      </w:r>
      <w:proofErr w:type="spellEnd"/>
      <w:r w:rsidR="0023154C">
        <w:t xml:space="preserve">,  </w:t>
      </w:r>
      <w:proofErr w:type="spellStart"/>
      <w:r w:rsidR="0023154C" w:rsidRPr="00CD6797">
        <w:rPr>
          <w:i/>
        </w:rPr>
        <w:t>table</w:t>
      </w:r>
      <w:proofErr w:type="spellEnd"/>
      <w:r w:rsidR="0023154C">
        <w:t xml:space="preserve">  y los </w:t>
      </w:r>
      <w:proofErr w:type="spellStart"/>
      <w:r w:rsidR="0023154C" w:rsidRPr="00CD6797">
        <w:rPr>
          <w:i/>
        </w:rPr>
        <w:t>form</w:t>
      </w:r>
      <w:proofErr w:type="spellEnd"/>
      <w:r w:rsidR="0023154C">
        <w:t>. Para estable</w:t>
      </w:r>
      <w:r>
        <w:t xml:space="preserve">cer que un elemento de interfaz </w:t>
      </w:r>
      <w:r w:rsidR="0023154C">
        <w:lastRenderedPageBreak/>
        <w:t xml:space="preserve">pertenece a un panel de un </w:t>
      </w:r>
      <w:proofErr w:type="spellStart"/>
      <w:r w:rsidR="0023154C" w:rsidRPr="00CD6797">
        <w:rPr>
          <w:i/>
        </w:rPr>
        <w:t>rich</w:t>
      </w:r>
      <w:r w:rsidR="0023154C">
        <w:rPr>
          <w:i/>
        </w:rPr>
        <w:t>Tabs</w:t>
      </w:r>
      <w:proofErr w:type="spellEnd"/>
      <w:r w:rsidR="0023154C">
        <w:t xml:space="preserve">, se debe seleccionar de la enumeración </w:t>
      </w:r>
      <w:proofErr w:type="spellStart"/>
      <w:r w:rsidR="0023154C" w:rsidRPr="00CD6797">
        <w:rPr>
          <w:i/>
        </w:rPr>
        <w:t>content</w:t>
      </w:r>
      <w:proofErr w:type="spellEnd"/>
      <w:r w:rsidR="0023154C">
        <w:rPr>
          <w:i/>
        </w:rPr>
        <w:t xml:space="preserve"> </w:t>
      </w:r>
      <w:r w:rsidR="0023154C">
        <w:t>que se encuentra dentro de un</w:t>
      </w:r>
      <w:r w:rsidR="0023154C" w:rsidRPr="00CD6797">
        <w:rPr>
          <w:i/>
        </w:rPr>
        <w:t xml:space="preserve"> </w:t>
      </w:r>
      <w:proofErr w:type="spellStart"/>
      <w:r w:rsidR="0023154C" w:rsidRPr="00CD6797">
        <w:rPr>
          <w:i/>
        </w:rPr>
        <w:t>compositeUIElement</w:t>
      </w:r>
      <w:proofErr w:type="spellEnd"/>
      <w:r w:rsidR="0023154C">
        <w:t xml:space="preserve">, el valor </w:t>
      </w:r>
      <w:proofErr w:type="spellStart"/>
      <w:r w:rsidR="0023154C" w:rsidRPr="00CD6797">
        <w:rPr>
          <w:i/>
        </w:rPr>
        <w:t>withinARich</w:t>
      </w:r>
      <w:r w:rsidR="0023154C">
        <w:rPr>
          <w:i/>
        </w:rPr>
        <w:t>Tabs</w:t>
      </w:r>
      <w:proofErr w:type="spellEnd"/>
      <w:r w:rsidR="0023154C">
        <w:t xml:space="preserve">.  El valor por omisión  establecido para la enumeración </w:t>
      </w:r>
      <w:proofErr w:type="spellStart"/>
      <w:r w:rsidR="0023154C" w:rsidRPr="00CB5155">
        <w:rPr>
          <w:i/>
        </w:rPr>
        <w:t>content</w:t>
      </w:r>
      <w:proofErr w:type="spellEnd"/>
      <w:r w:rsidR="0023154C">
        <w:rPr>
          <w:i/>
        </w:rPr>
        <w:t xml:space="preserve"> </w:t>
      </w:r>
      <w:r w:rsidR="0023154C">
        <w:t xml:space="preserve">es </w:t>
      </w:r>
      <w:proofErr w:type="spellStart"/>
      <w:r w:rsidR="0023154C" w:rsidRPr="00CB5155">
        <w:rPr>
          <w:i/>
        </w:rPr>
        <w:t>independent</w:t>
      </w:r>
      <w:proofErr w:type="spellEnd"/>
      <w:r w:rsidR="0023154C">
        <w:t xml:space="preserve"> que especifica que el contenido no forma parte de un </w:t>
      </w:r>
      <w:proofErr w:type="spellStart"/>
      <w:r w:rsidR="0023154C" w:rsidRPr="00A46A70">
        <w:rPr>
          <w:i/>
        </w:rPr>
        <w:t>richAccordion</w:t>
      </w:r>
      <w:proofErr w:type="spellEnd"/>
      <w:r w:rsidR="0023154C">
        <w:rPr>
          <w:i/>
        </w:rPr>
        <w:t xml:space="preserve"> ni de un </w:t>
      </w:r>
      <w:proofErr w:type="spellStart"/>
      <w:r w:rsidR="0023154C">
        <w:rPr>
          <w:i/>
        </w:rPr>
        <w:t>richTabs</w:t>
      </w:r>
      <w:proofErr w:type="spellEnd"/>
      <w:r w:rsidR="0023154C">
        <w:t>.</w:t>
      </w:r>
    </w:p>
    <w:p w:rsidR="00AC6A48" w:rsidRDefault="00AC6A48" w:rsidP="00AC6A48">
      <w:pPr>
        <w:spacing w:after="0"/>
      </w:pPr>
      <w:r>
        <w:tab/>
      </w:r>
    </w:p>
    <w:p w:rsidR="00495754" w:rsidRDefault="00AC6A48" w:rsidP="00633ECA">
      <w:r>
        <w:t xml:space="preserve">De los </w:t>
      </w:r>
      <w:proofErr w:type="spellStart"/>
      <w:r>
        <w:t>metamodelos</w:t>
      </w:r>
      <w:proofErr w:type="spellEnd"/>
      <w:r>
        <w:t xml:space="preserve"> de contenido y estructura presentados, se derivan los perfiles, que son extensiones al lenguaje UML, para agregar las características propias de </w:t>
      </w:r>
      <w:proofErr w:type="spellStart"/>
      <w:r>
        <w:t>MoWebA</w:t>
      </w:r>
      <w:proofErr w:type="spellEnd"/>
      <w:r>
        <w:t xml:space="preserve"> y </w:t>
      </w:r>
      <w:r w:rsidR="00495754">
        <w:t xml:space="preserve">se esa forma, </w:t>
      </w:r>
      <w:r>
        <w:t xml:space="preserve">hacer posible  la representación de la sintaxis concreta de </w:t>
      </w:r>
      <w:proofErr w:type="spellStart"/>
      <w:r>
        <w:t>MoWebA</w:t>
      </w:r>
      <w:proofErr w:type="spellEnd"/>
      <w:r w:rsidR="00495754">
        <w:t>. Con los perfiles extendidos, se modelan los PIM de las aplicaciones</w:t>
      </w:r>
    </w:p>
    <w:p w:rsidR="00633ECA" w:rsidRDefault="00633ECA" w:rsidP="00633ECA">
      <w:pPr>
        <w:rPr>
          <w:b/>
          <w:caps/>
        </w:rPr>
      </w:pPr>
      <w:r>
        <w:rPr>
          <w:b/>
          <w:caps/>
        </w:rPr>
        <w:t>4.2</w:t>
      </w:r>
      <w:r w:rsidR="00495754">
        <w:rPr>
          <w:b/>
          <w:caps/>
        </w:rPr>
        <w:t>-</w:t>
      </w:r>
      <w:r w:rsidRPr="001462F3">
        <w:rPr>
          <w:b/>
          <w:caps/>
        </w:rPr>
        <w:t xml:space="preserve"> </w:t>
      </w:r>
      <w:r w:rsidRPr="00916920">
        <w:rPr>
          <w:b/>
        </w:rPr>
        <w:t xml:space="preserve">El enfoque utilizado con </w:t>
      </w:r>
      <w:proofErr w:type="spellStart"/>
      <w:r w:rsidRPr="00916920">
        <w:rPr>
          <w:b/>
        </w:rPr>
        <w:t>MoWebA</w:t>
      </w:r>
      <w:proofErr w:type="spellEnd"/>
      <w:r w:rsidRPr="00916920">
        <w:rPr>
          <w:b/>
        </w:rPr>
        <w:t xml:space="preserve"> para la generación de interfaces enriquecidas</w:t>
      </w:r>
    </w:p>
    <w:p w:rsidR="00633ECA" w:rsidRDefault="00633ECA" w:rsidP="007F3F31">
      <w:pPr>
        <w:jc w:val="both"/>
        <w:pPrChange w:id="60" w:author="magali" w:date="2015-06-26T08:42:00Z">
          <w:pPr/>
        </w:pPrChange>
      </w:pPr>
      <w:commentRangeStart w:id="61"/>
      <w:r>
        <w:t xml:space="preserve">El objetivo de este trabajo de </w:t>
      </w:r>
      <w:del w:id="62" w:author="magali" w:date="2015-06-26T08:42:00Z">
        <w:r w:rsidDel="007F3F31">
          <w:delText xml:space="preserve">tesis </w:delText>
        </w:r>
      </w:del>
      <w:ins w:id="63" w:author="magali" w:date="2015-06-26T08:42:00Z">
        <w:r w:rsidR="007F3F31">
          <w:t>fin de carrera</w:t>
        </w:r>
        <w:r w:rsidR="007F3F31">
          <w:t xml:space="preserve"> </w:t>
        </w:r>
      </w:ins>
      <w:r>
        <w:t xml:space="preserve">es agregar nuevos elementos al </w:t>
      </w:r>
      <w:proofErr w:type="spellStart"/>
      <w:r>
        <w:t>metamodelo</w:t>
      </w:r>
      <w:proofErr w:type="spellEnd"/>
      <w:r>
        <w:t xml:space="preserve"> original de contenido de </w:t>
      </w:r>
      <w:proofErr w:type="spellStart"/>
      <w:r>
        <w:t>MoWebA</w:t>
      </w:r>
      <w:proofErr w:type="spellEnd"/>
      <w:r>
        <w:t xml:space="preserve">, precisamente elementos de interfaz propia de las RIA, que son los </w:t>
      </w:r>
      <w:proofErr w:type="spellStart"/>
      <w:r w:rsidRPr="00A91E2C">
        <w:rPr>
          <w:i/>
        </w:rPr>
        <w:t>widgets</w:t>
      </w:r>
      <w:proofErr w:type="spellEnd"/>
      <w:r>
        <w:t xml:space="preserve"> interactivos y la validación en el lado del cliente en los formularios. Estos nuevos elementos serán modelados en primera instancia</w:t>
      </w:r>
      <w:r w:rsidR="00593ACB">
        <w:t xml:space="preserve"> </w:t>
      </w:r>
      <w:r>
        <w:t xml:space="preserve"> y luego traducidos a código por medio de una transformación M2T utilizando la herramienta </w:t>
      </w:r>
      <w:proofErr w:type="spellStart"/>
      <w:r w:rsidRPr="00A91E2C">
        <w:rPr>
          <w:bCs/>
        </w:rPr>
        <w:t>Acceleo</w:t>
      </w:r>
      <w:proofErr w:type="spellEnd"/>
      <w:r w:rsidRPr="00A91E2C">
        <w:rPr>
          <w:rStyle w:val="Refdenotaalpie"/>
          <w:bCs/>
        </w:rPr>
        <w:footnoteReference w:id="6"/>
      </w:r>
      <w:r>
        <w:t xml:space="preserve">. </w:t>
      </w:r>
      <w:commentRangeEnd w:id="61"/>
      <w:r w:rsidR="007F3F31">
        <w:rPr>
          <w:rStyle w:val="Refdecomentario"/>
          <w:rFonts w:eastAsiaTheme="minorEastAsia"/>
          <w:lang w:val="es-ES" w:eastAsia="es-ES"/>
        </w:rPr>
        <w:commentReference w:id="61"/>
      </w:r>
    </w:p>
    <w:p w:rsidR="00B241C4" w:rsidRDefault="00B241C4" w:rsidP="007F3F31">
      <w:pPr>
        <w:jc w:val="both"/>
        <w:pPrChange w:id="71" w:author="magali" w:date="2015-06-26T08:42:00Z">
          <w:pPr/>
        </w:pPrChange>
      </w:pPr>
      <w:r>
        <w:t xml:space="preserve">Primeramente se modelan los </w:t>
      </w:r>
      <w:r w:rsidRPr="003C0B0A">
        <w:t>PIM</w:t>
      </w:r>
      <w:r>
        <w:t xml:space="preserve"> que representan a una aplicación en particular utilizando distintos perfiles </w:t>
      </w:r>
      <w:r w:rsidRPr="003C0B0A">
        <w:t>UML</w:t>
      </w:r>
      <w:r>
        <w:t xml:space="preserve"> de </w:t>
      </w:r>
      <w:proofErr w:type="spellStart"/>
      <w:r>
        <w:t>MoWebA</w:t>
      </w:r>
      <w:proofErr w:type="spellEnd"/>
      <w:r>
        <w:t xml:space="preserve">. Estos perfiles representan extensiones a </w:t>
      </w:r>
      <w:r w:rsidRPr="003C0B0A">
        <w:t>UML</w:t>
      </w:r>
      <w:r>
        <w:t xml:space="preserve"> para agregar características específicas de </w:t>
      </w:r>
      <w:proofErr w:type="spellStart"/>
      <w:r>
        <w:t>MoWebA</w:t>
      </w:r>
      <w:proofErr w:type="spellEnd"/>
      <w:r>
        <w:t xml:space="preserve"> a los </w:t>
      </w:r>
      <w:proofErr w:type="spellStart"/>
      <w:r>
        <w:t>metamodelos</w:t>
      </w:r>
      <w:proofErr w:type="spellEnd"/>
      <w:r>
        <w:t xml:space="preserve">, para que de esta forma sea posible representar la sintaxis concreta del </w:t>
      </w:r>
      <w:r w:rsidRPr="003C0B0A">
        <w:t>DSL</w:t>
      </w:r>
      <w:ins w:id="72" w:author="magali" w:date="2015-06-26T08:44:00Z">
        <w:r w:rsidR="007F3F31">
          <w:t xml:space="preserve"> </w:t>
        </w:r>
      </w:ins>
      <w:r>
        <w:t>(</w:t>
      </w:r>
      <w:proofErr w:type="spellStart"/>
      <w:r w:rsidRPr="002E606B">
        <w:rPr>
          <w:i/>
        </w:rPr>
        <w:t>Domain</w:t>
      </w:r>
      <w:proofErr w:type="spellEnd"/>
      <w:r w:rsidRPr="002E606B">
        <w:rPr>
          <w:i/>
        </w:rPr>
        <w:t xml:space="preserve"> </w:t>
      </w:r>
      <w:proofErr w:type="spellStart"/>
      <w:r w:rsidRPr="002E606B">
        <w:rPr>
          <w:i/>
        </w:rPr>
        <w:t>Specific</w:t>
      </w:r>
      <w:proofErr w:type="spellEnd"/>
      <w:r w:rsidRPr="002E606B">
        <w:rPr>
          <w:i/>
        </w:rPr>
        <w:t xml:space="preserve"> </w:t>
      </w:r>
      <w:proofErr w:type="spellStart"/>
      <w:r w:rsidRPr="002E606B">
        <w:rPr>
          <w:i/>
        </w:rPr>
        <w:t>Lenguage</w:t>
      </w:r>
      <w:proofErr w:type="spellEnd"/>
      <w:r>
        <w:t xml:space="preserve">). Los modelos PIM y los perfiles están basados en el estándar MOF que forma parte del enfoque MDA. Los modelos PIM se crean utilizando la herramienta </w:t>
      </w:r>
      <w:proofErr w:type="spellStart"/>
      <w:r>
        <w:t>MagicDraw</w:t>
      </w:r>
      <w:proofErr w:type="spellEnd"/>
      <w:r>
        <w:rPr>
          <w:rStyle w:val="Refdenotaalpie"/>
        </w:rPr>
        <w:footnoteReference w:id="7"/>
      </w:r>
      <w:r>
        <w:t xml:space="preserve">. Posteriormente tanto los PIM como los perfiles son exportados al formato </w:t>
      </w:r>
      <w:del w:id="73" w:author="magali" w:date="2015-06-26T08:44:00Z">
        <w:r w:rsidDel="007F3F31">
          <w:delText xml:space="preserve">xmi </w:delText>
        </w:r>
      </w:del>
      <w:ins w:id="74" w:author="magali" w:date="2015-06-26T08:44:00Z">
        <w:r w:rsidR="007F3F31">
          <w:t>XMI</w:t>
        </w:r>
        <w:r w:rsidR="007F3F31">
          <w:t xml:space="preserve"> </w:t>
        </w:r>
      </w:ins>
      <w:r>
        <w:t>del EMF</w:t>
      </w:r>
      <w:r>
        <w:rPr>
          <w:rStyle w:val="Refdenotaalpie"/>
        </w:rPr>
        <w:footnoteReference w:id="8"/>
      </w:r>
      <w:r>
        <w:t xml:space="preserve">. Esto de por sí es llevado a cabo a fines de tener compatibilidad con la herramienta de transformación M2T </w:t>
      </w:r>
      <w:proofErr w:type="spellStart"/>
      <w:r>
        <w:t>Acceleo</w:t>
      </w:r>
      <w:proofErr w:type="spellEnd"/>
      <w:r>
        <w:rPr>
          <w:rStyle w:val="Refdenotaalpie"/>
        </w:rPr>
        <w:footnoteReference w:id="9"/>
      </w:r>
      <w:r>
        <w:t xml:space="preserve">, que toma como entrada modelos UML </w:t>
      </w:r>
      <w:del w:id="76" w:author="magali" w:date="2015-06-26T08:44:00Z">
        <w:r w:rsidDel="007F3F31">
          <w:delText xml:space="preserve">que están </w:delText>
        </w:r>
      </w:del>
      <w:r>
        <w:t xml:space="preserve">basados en el </w:t>
      </w:r>
      <w:proofErr w:type="spellStart"/>
      <w:r>
        <w:t>metamodelo</w:t>
      </w:r>
      <w:proofErr w:type="spellEnd"/>
      <w:r>
        <w:t xml:space="preserve"> </w:t>
      </w:r>
      <w:proofErr w:type="spellStart"/>
      <w:r>
        <w:t>Ecore</w:t>
      </w:r>
      <w:proofErr w:type="spellEnd"/>
      <w:r>
        <w:rPr>
          <w:rStyle w:val="Refdenotaalpie"/>
        </w:rPr>
        <w:footnoteReference w:id="10"/>
      </w:r>
      <w:r>
        <w:t>.</w:t>
      </w:r>
    </w:p>
    <w:p w:rsidR="00B241C4" w:rsidRPr="00A91E2C" w:rsidRDefault="00B241C4" w:rsidP="007F3F31">
      <w:pPr>
        <w:jc w:val="both"/>
        <w:rPr>
          <w:b/>
        </w:rPr>
        <w:pPrChange w:id="77" w:author="magali" w:date="2015-06-26T08:42:00Z">
          <w:pPr/>
        </w:pPrChange>
      </w:pPr>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obtener los archivos fuentes (.</w:t>
      </w:r>
      <w:proofErr w:type="spellStart"/>
      <w:r>
        <w:t>html</w:t>
      </w:r>
      <w:proofErr w:type="spellEnd"/>
      <w:r>
        <w:t xml:space="preserve"> y .</w:t>
      </w:r>
      <w:proofErr w:type="spellStart"/>
      <w:r>
        <w:t>css</w:t>
      </w:r>
      <w:proofErr w:type="spellEnd"/>
      <w:r>
        <w:t xml:space="preserve">) que representan a la aplicación en sí. Las plantillas de transformación, permiten establecer la estructura del código fuente que va a generarse, estableciendo las partes estáticas (código que va a generarse en ciertas condiciones y que no cambia) y dinámicas (código que es obtenido a partir de los modelos de entrada). Por medio de los </w:t>
      </w:r>
      <w:proofErr w:type="spellStart"/>
      <w:r>
        <w:t>metamarcadores</w:t>
      </w:r>
      <w:proofErr w:type="spellEnd"/>
      <w:r>
        <w:t xml:space="preserve"> de las plantillas de transformación de </w:t>
      </w:r>
      <w:proofErr w:type="spellStart"/>
      <w:r>
        <w:t>Acceleo</w:t>
      </w:r>
      <w:proofErr w:type="spellEnd"/>
      <w:r>
        <w:t xml:space="preserve">, es posible definir expresiones OCL para la manipulación de los distintos elementos definidos en el modelo de entrada. Los módulos de servicio </w:t>
      </w:r>
      <w:r w:rsidRPr="002E606B">
        <w:rPr>
          <w:i/>
        </w:rPr>
        <w:t>Java</w:t>
      </w:r>
      <w:r>
        <w:t xml:space="preserve">, permiten complementar a las plantillas de transformación, dando la posibilidad de agregar código </w:t>
      </w:r>
      <w:r w:rsidRPr="002E606B">
        <w:rPr>
          <w:i/>
        </w:rPr>
        <w:t>Java</w:t>
      </w:r>
      <w:r>
        <w:rPr>
          <w:i/>
        </w:rPr>
        <w:t xml:space="preserve"> </w:t>
      </w:r>
      <w:r>
        <w:t xml:space="preserve">para la manipulación de los elementos pertenecientes a los modelos. </w:t>
      </w:r>
      <w:r>
        <w:rPr>
          <w:i/>
        </w:rPr>
        <w:t xml:space="preserve"> </w:t>
      </w:r>
    </w:p>
    <w:p w:rsidR="00633ECA" w:rsidRDefault="00633ECA" w:rsidP="007F3F31">
      <w:pPr>
        <w:jc w:val="both"/>
        <w:pPrChange w:id="78" w:author="magali" w:date="2015-06-26T08:42:00Z">
          <w:pPr/>
        </w:pPrChange>
      </w:pPr>
      <w:r>
        <w:lastRenderedPageBreak/>
        <w:t xml:space="preserve">En la </w:t>
      </w:r>
      <w:r>
        <w:fldChar w:fldCharType="begin"/>
      </w:r>
      <w:r>
        <w:instrText xml:space="preserve"> REF _Ref422997295 \h </w:instrText>
      </w:r>
      <w:r w:rsidR="007F3F31">
        <w:instrText xml:space="preserve"> \* MERGEFORMAT </w:instrText>
      </w:r>
      <w:r>
        <w:fldChar w:fldCharType="separate"/>
      </w:r>
      <w:r w:rsidRPr="00D97C8A">
        <w:rPr>
          <w:color w:val="000000" w:themeColor="text1"/>
        </w:rPr>
        <w:t xml:space="preserve">Figura </w:t>
      </w:r>
      <w:r w:rsidRPr="00D97C8A">
        <w:rPr>
          <w:noProof/>
          <w:color w:val="000000" w:themeColor="text1"/>
        </w:rPr>
        <w:t>4</w:t>
      </w:r>
      <w:r>
        <w:fldChar w:fldCharType="end"/>
      </w:r>
      <w:r>
        <w:t xml:space="preserve"> se presenta el proceso para el modelado y generación de interfaces enriquecidas (también conocidos como los </w:t>
      </w:r>
      <w:proofErr w:type="spellStart"/>
      <w:r w:rsidRPr="000F7D06">
        <w:rPr>
          <w:i/>
        </w:rPr>
        <w:t>front-ends</w:t>
      </w:r>
      <w:proofErr w:type="spellEnd"/>
      <w:r>
        <w:t xml:space="preserve"> de las aplicaciones). El perfil de contenido de </w:t>
      </w:r>
      <w:proofErr w:type="spellStart"/>
      <w:r>
        <w:t>MoWebA</w:t>
      </w:r>
      <w:proofErr w:type="spellEnd"/>
      <w:r>
        <w:t xml:space="preserve">, ha sido extendido con nuevos elementos de interfaz de usuario que son típicos de las RIA. También las plantillas de transformación, han sido adaptadas para generar el código correspondiente a cada uno de los nuevos elementos de interfaz RIA que han sido agregados. </w:t>
      </w:r>
    </w:p>
    <w:p w:rsidR="00633ECA" w:rsidRDefault="00633ECA" w:rsidP="007F3F31">
      <w:pPr>
        <w:jc w:val="both"/>
        <w:pPrChange w:id="79" w:author="magali" w:date="2015-06-26T08:42:00Z">
          <w:pPr/>
        </w:pPrChange>
      </w:pPr>
      <w:r>
        <w:t xml:space="preserve">A diferencia del enfoque de presentación de </w:t>
      </w:r>
      <w:proofErr w:type="spellStart"/>
      <w:r>
        <w:t>MoWebA</w:t>
      </w:r>
      <w:proofErr w:type="spellEnd"/>
      <w:r>
        <w:t xml:space="preserve"> en su forma original, que genera código HTML para los elementos de interfaz de la Web 1.0 y CSS para la estructura de cada uno de los elementos dentro de las páginas, en </w:t>
      </w:r>
      <w:proofErr w:type="spellStart"/>
      <w:r>
        <w:t>MoWebA</w:t>
      </w:r>
      <w:proofErr w:type="spellEnd"/>
      <w:r>
        <w:t xml:space="preserve"> extendido, se genera código HTML y </w:t>
      </w:r>
      <w:proofErr w:type="spellStart"/>
      <w:r w:rsidRPr="00366652">
        <w:rPr>
          <w:i/>
        </w:rPr>
        <w:t>Javascript</w:t>
      </w:r>
      <w:proofErr w:type="spellEnd"/>
      <w:r>
        <w:t xml:space="preserve"> para la plataforma </w:t>
      </w:r>
      <w:proofErr w:type="spellStart"/>
      <w:r w:rsidRPr="00366652">
        <w:rPr>
          <w:i/>
        </w:rPr>
        <w:t>jQueryUI</w:t>
      </w:r>
      <w:proofErr w:type="spellEnd"/>
      <w:r>
        <w:rPr>
          <w:i/>
        </w:rPr>
        <w:t xml:space="preserve">, </w:t>
      </w:r>
      <w:r>
        <w:t xml:space="preserve">específicamente el código para los </w:t>
      </w:r>
      <w:proofErr w:type="spellStart"/>
      <w:r w:rsidRPr="005826AB">
        <w:rPr>
          <w:i/>
        </w:rPr>
        <w:t>widgets</w:t>
      </w:r>
      <w:proofErr w:type="spellEnd"/>
      <w:r>
        <w:t xml:space="preserve"> </w:t>
      </w:r>
      <w:proofErr w:type="spellStart"/>
      <w:r w:rsidRPr="005826AB">
        <w:rPr>
          <w:i/>
        </w:rPr>
        <w:t>RichAccordion</w:t>
      </w:r>
      <w:proofErr w:type="spellEnd"/>
      <w:r>
        <w:t xml:space="preserve">, </w:t>
      </w:r>
      <w:proofErr w:type="spellStart"/>
      <w:r w:rsidRPr="005826AB">
        <w:rPr>
          <w:i/>
        </w:rPr>
        <w:t>RichTabs</w:t>
      </w:r>
      <w:proofErr w:type="spellEnd"/>
      <w:r>
        <w:t xml:space="preserve">, </w:t>
      </w:r>
      <w:proofErr w:type="spellStart"/>
      <w:r w:rsidRPr="005826AB">
        <w:rPr>
          <w:i/>
        </w:rPr>
        <w:t>RichDatePicker</w:t>
      </w:r>
      <w:proofErr w:type="spellEnd"/>
      <w:r>
        <w:t xml:space="preserve">, </w:t>
      </w:r>
      <w:proofErr w:type="spellStart"/>
      <w:r w:rsidRPr="005826AB">
        <w:rPr>
          <w:i/>
        </w:rPr>
        <w:t>RichTooltip</w:t>
      </w:r>
      <w:proofErr w:type="spellEnd"/>
      <w:r>
        <w:t xml:space="preserve">, y </w:t>
      </w:r>
      <w:proofErr w:type="spellStart"/>
      <w:r w:rsidRPr="005826AB">
        <w:rPr>
          <w:i/>
        </w:rPr>
        <w:t>RichAutoSuggest</w:t>
      </w:r>
      <w:proofErr w:type="spellEnd"/>
      <w:r>
        <w:t xml:space="preserve"> y </w:t>
      </w:r>
      <w:proofErr w:type="spellStart"/>
      <w:r w:rsidRPr="00366652">
        <w:rPr>
          <w:i/>
        </w:rPr>
        <w:t>jQuery</w:t>
      </w:r>
      <w:proofErr w:type="spellEnd"/>
      <w:r w:rsidRPr="00366652">
        <w:rPr>
          <w:i/>
        </w:rPr>
        <w:t xml:space="preserve"> </w:t>
      </w:r>
      <w:proofErr w:type="spellStart"/>
      <w:r w:rsidRPr="00366652">
        <w:rPr>
          <w:i/>
        </w:rPr>
        <w:t>Validation</w:t>
      </w:r>
      <w:proofErr w:type="spellEnd"/>
      <w:r w:rsidRPr="00366652">
        <w:rPr>
          <w:i/>
        </w:rPr>
        <w:t xml:space="preserve"> </w:t>
      </w:r>
      <w:proofErr w:type="spellStart"/>
      <w:r w:rsidRPr="00366652">
        <w:rPr>
          <w:i/>
        </w:rPr>
        <w:t>plug</w:t>
      </w:r>
      <w:proofErr w:type="spellEnd"/>
      <w:r w:rsidRPr="00366652">
        <w:rPr>
          <w:i/>
        </w:rPr>
        <w:t>-in</w:t>
      </w:r>
      <w:r>
        <w:t xml:space="preserve"> para los diversos tipos de validación local.  De igual manera, </w:t>
      </w:r>
      <w:del w:id="80" w:author="magali" w:date="2015-06-26T08:46:00Z">
        <w:r w:rsidDel="007F3F31">
          <w:delText xml:space="preserve">que </w:delText>
        </w:r>
      </w:del>
      <w:r>
        <w:t xml:space="preserve">en su forma original, es posible generar el código CSS para estructurar cada uno de los elementos de interfaz enriquecidos (o no).  Finalmente  las librerías </w:t>
      </w:r>
      <w:proofErr w:type="spellStart"/>
      <w:r w:rsidRPr="00366652">
        <w:rPr>
          <w:i/>
        </w:rPr>
        <w:t>Javascript</w:t>
      </w:r>
      <w:proofErr w:type="spellEnd"/>
      <w:r w:rsidRPr="00366652">
        <w:rPr>
          <w:i/>
        </w:rPr>
        <w:t xml:space="preserve"> </w:t>
      </w:r>
      <w:r>
        <w:rPr>
          <w:i/>
        </w:rPr>
        <w:t xml:space="preserve"> </w:t>
      </w:r>
      <w:proofErr w:type="spellStart"/>
      <w:r w:rsidRPr="00366652">
        <w:rPr>
          <w:i/>
        </w:rPr>
        <w:t>jQueryUI</w:t>
      </w:r>
      <w:proofErr w:type="spellEnd"/>
      <w:r>
        <w:t xml:space="preserve"> y </w:t>
      </w:r>
      <w:proofErr w:type="spellStart"/>
      <w:r w:rsidRPr="00366652">
        <w:rPr>
          <w:i/>
        </w:rPr>
        <w:t>jQuery</w:t>
      </w:r>
      <w:proofErr w:type="spellEnd"/>
      <w:r w:rsidRPr="00366652">
        <w:rPr>
          <w:i/>
        </w:rPr>
        <w:t xml:space="preserve"> </w:t>
      </w:r>
      <w:proofErr w:type="spellStart"/>
      <w:r w:rsidRPr="00366652">
        <w:rPr>
          <w:i/>
        </w:rPr>
        <w:t>Validation</w:t>
      </w:r>
      <w:proofErr w:type="spellEnd"/>
      <w:r w:rsidRPr="00366652">
        <w:rPr>
          <w:i/>
        </w:rPr>
        <w:t xml:space="preserve"> </w:t>
      </w:r>
      <w:proofErr w:type="spellStart"/>
      <w:r w:rsidRPr="00366652">
        <w:rPr>
          <w:i/>
        </w:rPr>
        <w:t>Plugin</w:t>
      </w:r>
      <w:proofErr w:type="spellEnd"/>
      <w:r>
        <w:t xml:space="preserve"> se invocan desde el código fuente generado para  tener todas las funcionalidades enriquecidas de la aplicación a partir del código generado.</w:t>
      </w:r>
    </w:p>
    <w:p w:rsidR="00633ECA" w:rsidRDefault="00633ECA" w:rsidP="00633ECA">
      <w:pPr>
        <w:keepNext/>
        <w:jc w:val="center"/>
      </w:pPr>
      <w:r>
        <w:rPr>
          <w:noProof/>
          <w:lang w:eastAsia="es-PY"/>
        </w:rPr>
        <w:drawing>
          <wp:inline distT="0" distB="0" distL="0" distR="0" wp14:anchorId="55364F90" wp14:editId="1F972A98">
            <wp:extent cx="4642708" cy="3533350"/>
            <wp:effectExtent l="19050" t="0" r="5492"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21" cstate="print"/>
                    <a:stretch>
                      <a:fillRect/>
                    </a:stretch>
                  </pic:blipFill>
                  <pic:spPr>
                    <a:xfrm>
                      <a:off x="0" y="0"/>
                      <a:ext cx="4642714" cy="3533355"/>
                    </a:xfrm>
                    <a:prstGeom prst="rect">
                      <a:avLst/>
                    </a:prstGeom>
                  </pic:spPr>
                </pic:pic>
              </a:graphicData>
            </a:graphic>
          </wp:inline>
        </w:drawing>
      </w:r>
    </w:p>
    <w:p w:rsidR="00633ECA" w:rsidRPr="00B03921" w:rsidRDefault="00633ECA" w:rsidP="00633ECA">
      <w:pPr>
        <w:pStyle w:val="Epgrafe"/>
        <w:ind w:left="708" w:firstLine="708"/>
        <w:rPr>
          <w:b w:val="0"/>
          <w:color w:val="000000" w:themeColor="text1"/>
        </w:rPr>
      </w:pPr>
      <w:bookmarkStart w:id="81" w:name="_Ref422997295"/>
      <w:proofErr w:type="gramStart"/>
      <w:r w:rsidRPr="00D97C8A">
        <w:rPr>
          <w:color w:val="000000" w:themeColor="text1"/>
        </w:rPr>
        <w:t>Figura</w:t>
      </w:r>
      <w:proofErr w:type="gramEnd"/>
      <w:r w:rsidRPr="00D97C8A">
        <w:rPr>
          <w:color w:val="000000" w:themeColor="text1"/>
        </w:rPr>
        <w:t xml:space="preserve"> </w:t>
      </w:r>
      <w:r w:rsidRPr="00D97C8A">
        <w:rPr>
          <w:color w:val="000000" w:themeColor="text1"/>
        </w:rPr>
        <w:fldChar w:fldCharType="begin"/>
      </w:r>
      <w:r w:rsidRPr="00D97C8A">
        <w:rPr>
          <w:color w:val="000000" w:themeColor="text1"/>
        </w:rPr>
        <w:instrText xml:space="preserve"> SEQ Figura \* ARABIC </w:instrText>
      </w:r>
      <w:r w:rsidRPr="00D97C8A">
        <w:rPr>
          <w:color w:val="000000" w:themeColor="text1"/>
        </w:rPr>
        <w:fldChar w:fldCharType="separate"/>
      </w:r>
      <w:r>
        <w:rPr>
          <w:noProof/>
          <w:color w:val="000000" w:themeColor="text1"/>
        </w:rPr>
        <w:t>4</w:t>
      </w:r>
      <w:r w:rsidRPr="00D97C8A">
        <w:rPr>
          <w:color w:val="000000" w:themeColor="text1"/>
        </w:rPr>
        <w:fldChar w:fldCharType="end"/>
      </w:r>
      <w:bookmarkEnd w:id="81"/>
      <w:r w:rsidRPr="00D97C8A">
        <w:rPr>
          <w:b w:val="0"/>
          <w:color w:val="000000" w:themeColor="text1"/>
        </w:rPr>
        <w:t xml:space="preserve"> Fases de desarrollo para la propuesta de extensión a </w:t>
      </w:r>
      <w:proofErr w:type="spellStart"/>
      <w:r w:rsidRPr="00D97C8A">
        <w:rPr>
          <w:b w:val="0"/>
          <w:color w:val="000000" w:themeColor="text1"/>
        </w:rPr>
        <w:t>MoWebA</w:t>
      </w:r>
      <w:proofErr w:type="spellEnd"/>
    </w:p>
    <w:p w:rsidR="00736A57" w:rsidRPr="0023154C" w:rsidRDefault="00736A57" w:rsidP="00736A57">
      <w:pPr>
        <w:spacing w:line="240" w:lineRule="auto"/>
        <w:rPr>
          <w:b/>
          <w:caps/>
        </w:rPr>
      </w:pPr>
      <w:r>
        <w:rPr>
          <w:b/>
          <w:caps/>
        </w:rPr>
        <w:t>5-</w:t>
      </w:r>
      <w:r w:rsidRPr="0023154C">
        <w:rPr>
          <w:b/>
          <w:caps/>
        </w:rPr>
        <w:t>iLUSTRACION DE UN CASO DE ESTUDIO</w:t>
      </w:r>
    </w:p>
    <w:p w:rsidR="004D7563" w:rsidRDefault="00736A57" w:rsidP="008721F7">
      <w:pPr>
        <w:jc w:val="both"/>
        <w:pPrChange w:id="82" w:author="magali" w:date="2015-06-26T08:47:00Z">
          <w:pPr/>
        </w:pPrChange>
      </w:pPr>
      <w:del w:id="83" w:author="magali" w:date="2015-06-26T08:48:00Z">
        <w:r w:rsidRPr="004A7E16" w:rsidDel="008721F7">
          <w:delText xml:space="preserve">La meta </w:delText>
        </w:r>
        <w:r w:rsidDel="008721F7">
          <w:delText>de</w:delText>
        </w:r>
        <w:r w:rsidRPr="004A7E16" w:rsidDel="008721F7">
          <w:delText xml:space="preserve"> la presente</w:delText>
        </w:r>
      </w:del>
      <w:ins w:id="84" w:author="magali" w:date="2015-06-26T08:48:00Z">
        <w:r w:rsidR="008721F7">
          <w:t xml:space="preserve">Con la intensión de realizar un análisis de la propuesta se ha procedido a desarrollar </w:t>
        </w:r>
        <w:commentRangeStart w:id="85"/>
        <w:r w:rsidR="008721F7">
          <w:t xml:space="preserve">una ilustración </w:t>
        </w:r>
      </w:ins>
      <w:commentRangeEnd w:id="85"/>
      <w:ins w:id="86" w:author="magali" w:date="2015-06-26T08:50:00Z">
        <w:r w:rsidR="008721F7">
          <w:rPr>
            <w:rStyle w:val="Refdecomentario"/>
            <w:rFonts w:eastAsiaTheme="minorEastAsia"/>
            <w:lang w:val="es-ES" w:eastAsia="es-ES"/>
          </w:rPr>
          <w:commentReference w:id="85"/>
        </w:r>
      </w:ins>
      <w:ins w:id="87" w:author="magali" w:date="2015-06-26T08:48:00Z">
        <w:r w:rsidR="008721F7">
          <w:t>de un caso de estudio. Con este trabajo, se ha logrado</w:t>
        </w:r>
      </w:ins>
      <w:r w:rsidRPr="004A7E16">
        <w:t xml:space="preserve"> </w:t>
      </w:r>
      <w:del w:id="88" w:author="magali" w:date="2015-06-26T08:49:00Z">
        <w:r w:rsidRPr="004A7E16" w:rsidDel="008721F7">
          <w:delText xml:space="preserve">ilustración </w:delText>
        </w:r>
        <w:r w:rsidDel="008721F7">
          <w:delText>fue</w:delText>
        </w:r>
        <w:r w:rsidRPr="004A7E16" w:rsidDel="008721F7">
          <w:delText xml:space="preserve"> </w:delText>
        </w:r>
      </w:del>
      <w:r>
        <w:t>recabar</w:t>
      </w:r>
      <w:r w:rsidRPr="004A7E16">
        <w:t xml:space="preserve"> datos </w:t>
      </w:r>
      <w:del w:id="89" w:author="magali" w:date="2015-06-26T08:49:00Z">
        <w:r w:rsidRPr="004A7E16" w:rsidDel="008721F7">
          <w:delText>lo suficientemente reveladores</w:delText>
        </w:r>
        <w:r w:rsidDel="008721F7">
          <w:delText xml:space="preserve"> </w:delText>
        </w:r>
      </w:del>
      <w:r w:rsidRPr="004A7E16">
        <w:t>qu</w:t>
      </w:r>
      <w:r>
        <w:t>e permit</w:t>
      </w:r>
      <w:del w:id="90" w:author="magali" w:date="2015-06-26T08:49:00Z">
        <w:r w:rsidDel="008721F7">
          <w:delText>i</w:delText>
        </w:r>
      </w:del>
      <w:r>
        <w:t>e</w:t>
      </w:r>
      <w:del w:id="91" w:author="magali" w:date="2015-06-26T08:49:00Z">
        <w:r w:rsidDel="008721F7">
          <w:delText>ro</w:delText>
        </w:r>
      </w:del>
      <w:r>
        <w:t>n</w:t>
      </w:r>
      <w:r w:rsidRPr="004A7E16">
        <w:t xml:space="preserve"> intuir que la p</w:t>
      </w:r>
      <w:r w:rsidR="004D7563" w:rsidRPr="004A7E16">
        <w:t xml:space="preserve">ropuesta de extensión </w:t>
      </w:r>
      <w:del w:id="92" w:author="magali" w:date="2015-06-26T08:49:00Z">
        <w:r w:rsidR="004D7563" w:rsidRPr="004A7E16" w:rsidDel="008721F7">
          <w:delText xml:space="preserve">a nivel de la capa de presentación para el lado del cliente llevada a cabo a la </w:delText>
        </w:r>
        <w:r w:rsidR="004D7563" w:rsidRPr="004A7E16" w:rsidDel="008721F7">
          <w:lastRenderedPageBreak/>
          <w:delText xml:space="preserve">metodología </w:delText>
        </w:r>
        <w:r w:rsidR="001278CC" w:rsidDel="008721F7">
          <w:delText>Web</w:delText>
        </w:r>
        <w:r w:rsidR="004D7563" w:rsidRPr="004A7E16" w:rsidDel="008721F7">
          <w:delText xml:space="preserve"> MoWebA,</w:delText>
        </w:r>
      </w:del>
      <w:ins w:id="93" w:author="magali" w:date="2015-06-26T08:49:00Z">
        <w:r w:rsidR="008721F7">
          <w:t>presentada</w:t>
        </w:r>
      </w:ins>
      <w:r w:rsidR="004D7563" w:rsidRPr="004A7E16">
        <w:t xml:space="preserve"> ofrece cobertura a algunas de las diversas características que contemplan </w:t>
      </w:r>
      <w:r w:rsidR="0023154C">
        <w:t>las RIA que han sido analizadas</w:t>
      </w:r>
      <w:r w:rsidR="004D7563" w:rsidRPr="004A7E16">
        <w:t>. Puntualmente, estas características abarcan a la lógica de negocios en el lado del cliente, específicamente a las validaciones locales de campos en un formulario</w:t>
      </w:r>
      <w:r w:rsidR="004D7563">
        <w:t>,</w:t>
      </w:r>
      <w:r w:rsidR="004D7563" w:rsidRPr="004A7E16">
        <w:t xml:space="preserve"> y a las presentaciones enriquecidas que contempla</w:t>
      </w:r>
      <w:r w:rsidR="004D7563">
        <w:t>n</w:t>
      </w:r>
      <w:r w:rsidR="004D7563" w:rsidRPr="004A7E16">
        <w:t xml:space="preserve"> a ciertos eventos en el lado del cliente, </w:t>
      </w:r>
      <w:proofErr w:type="spellStart"/>
      <w:r w:rsidR="004D7563" w:rsidRPr="004A7E16">
        <w:rPr>
          <w:i/>
        </w:rPr>
        <w:t>widgets</w:t>
      </w:r>
      <w:proofErr w:type="spellEnd"/>
      <w:r w:rsidR="004D7563" w:rsidRPr="004A7E16">
        <w:rPr>
          <w:i/>
        </w:rPr>
        <w:t xml:space="preserve"> </w:t>
      </w:r>
      <w:r w:rsidR="004D7563" w:rsidRPr="004A7E16">
        <w:t xml:space="preserve">interactivos y el paradigma de una sola página o </w:t>
      </w:r>
      <w:r w:rsidR="004D7563" w:rsidRPr="00D05617">
        <w:rPr>
          <w:i/>
        </w:rPr>
        <w:t xml:space="preserve">single </w:t>
      </w:r>
      <w:r w:rsidR="004D7563" w:rsidRPr="008E1ECC">
        <w:rPr>
          <w:i/>
        </w:rPr>
        <w:t>p</w:t>
      </w:r>
      <w:r w:rsidR="004D7563" w:rsidRPr="004A7E16">
        <w:rPr>
          <w:i/>
        </w:rPr>
        <w:t xml:space="preserve">age </w:t>
      </w:r>
      <w:proofErr w:type="spellStart"/>
      <w:r w:rsidR="004D7563" w:rsidRPr="004A7E16">
        <w:rPr>
          <w:i/>
        </w:rPr>
        <w:t>paradigm</w:t>
      </w:r>
      <w:proofErr w:type="spellEnd"/>
      <w:r w:rsidR="004D7563" w:rsidRPr="004A7E16">
        <w:t xml:space="preserve">. El objetivo es analizar estas características por medio de la resolución de un </w:t>
      </w:r>
      <w:proofErr w:type="spellStart"/>
      <w:r w:rsidR="004D7563" w:rsidRPr="004A7E16">
        <w:rPr>
          <w:i/>
        </w:rPr>
        <w:t>toy</w:t>
      </w:r>
      <w:proofErr w:type="spellEnd"/>
      <w:r w:rsidR="004D7563" w:rsidRPr="004A7E16">
        <w:rPr>
          <w:i/>
        </w:rPr>
        <w:t xml:space="preserve"> </w:t>
      </w:r>
      <w:proofErr w:type="spellStart"/>
      <w:r w:rsidR="004D7563" w:rsidRPr="004A7E16">
        <w:rPr>
          <w:i/>
        </w:rPr>
        <w:t>problem</w:t>
      </w:r>
      <w:proofErr w:type="spellEnd"/>
      <w:r w:rsidR="004D7563" w:rsidRPr="004A7E16">
        <w:rPr>
          <w:i/>
        </w:rPr>
        <w:t xml:space="preserve"> </w:t>
      </w:r>
      <w:r w:rsidR="004D7563" w:rsidRPr="004A7E16">
        <w:t xml:space="preserve">denominado </w:t>
      </w:r>
      <w:proofErr w:type="spellStart"/>
      <w:r w:rsidR="004D7563" w:rsidRPr="004A7E16">
        <w:rPr>
          <w:i/>
        </w:rPr>
        <w:t>Person</w:t>
      </w:r>
      <w:proofErr w:type="spellEnd"/>
      <w:r w:rsidR="004D7563" w:rsidRPr="004A7E16">
        <w:rPr>
          <w:i/>
        </w:rPr>
        <w:t xml:space="preserve"> Manager</w:t>
      </w:r>
      <w:r w:rsidR="004D7563">
        <w:t xml:space="preserve">. El </w:t>
      </w:r>
      <w:proofErr w:type="spellStart"/>
      <w:r w:rsidR="004D7563" w:rsidRPr="00D05617">
        <w:rPr>
          <w:i/>
        </w:rPr>
        <w:t>Person</w:t>
      </w:r>
      <w:proofErr w:type="spellEnd"/>
      <w:r w:rsidR="004D7563" w:rsidRPr="00D05617">
        <w:rPr>
          <w:i/>
        </w:rPr>
        <w:t xml:space="preserve"> Manager</w:t>
      </w:r>
      <w:r w:rsidR="004D7563" w:rsidRPr="004A7E16">
        <w:t xml:space="preserve">  es una aplicación </w:t>
      </w:r>
      <w:r w:rsidR="001278CC">
        <w:t>Web</w:t>
      </w:r>
      <w:r w:rsidR="004D7563" w:rsidRPr="004A7E16">
        <w:t xml:space="preserve"> que contiene en sus especificaciones funcionales caracter</w:t>
      </w:r>
      <w:r w:rsidR="0023154C">
        <w:t>ísticas de las RIA</w:t>
      </w:r>
      <w:r w:rsidR="004D7563" w:rsidRPr="004A7E16">
        <w:t xml:space="preserve"> y resulta lo suficientemente expresiva para ilustrar la propuesta de extensión. </w:t>
      </w:r>
    </w:p>
    <w:p w:rsidR="004D7563" w:rsidRPr="004A7E16" w:rsidRDefault="004D7563" w:rsidP="008721F7">
      <w:pPr>
        <w:jc w:val="both"/>
        <w:rPr>
          <w:b/>
        </w:rPr>
        <w:pPrChange w:id="94" w:author="magali" w:date="2015-06-26T08:47:00Z">
          <w:pPr/>
        </w:pPrChange>
      </w:pPr>
      <w:commentRangeStart w:id="95"/>
      <w:r>
        <w:rPr>
          <w:b/>
        </w:rPr>
        <w:t xml:space="preserve">52.3 </w:t>
      </w:r>
      <w:r w:rsidRPr="004A7E16">
        <w:rPr>
          <w:b/>
        </w:rPr>
        <w:t>El caso y las unidades de análisis</w:t>
      </w:r>
      <w:commentRangeEnd w:id="95"/>
      <w:r w:rsidR="008721F7">
        <w:rPr>
          <w:rStyle w:val="Refdecomentario"/>
          <w:rFonts w:eastAsiaTheme="minorEastAsia"/>
          <w:lang w:val="es-ES" w:eastAsia="es-ES"/>
        </w:rPr>
        <w:commentReference w:id="95"/>
      </w:r>
    </w:p>
    <w:p w:rsidR="004D7563" w:rsidRPr="004A7E16" w:rsidRDefault="004D7563" w:rsidP="008721F7">
      <w:pPr>
        <w:jc w:val="both"/>
        <w:rPr>
          <w:noProof/>
          <w:u w:val="single"/>
        </w:rPr>
        <w:pPrChange w:id="96" w:author="magali" w:date="2015-06-26T08:47:00Z">
          <w:pPr/>
        </w:pPrChange>
      </w:pPr>
      <w:r w:rsidRPr="004A7E16">
        <w:rPr>
          <w:noProof/>
        </w:rPr>
        <w:t xml:space="preserve">El caso ilustrativo </w:t>
      </w:r>
      <w:r w:rsidR="0023154C">
        <w:rPr>
          <w:noProof/>
        </w:rPr>
        <w:t xml:space="preserve">consistió </w:t>
      </w:r>
      <w:r w:rsidRPr="004A7E16">
        <w:rPr>
          <w:noProof/>
        </w:rPr>
        <w:t>en un sistema de  administración de personas (</w:t>
      </w:r>
      <w:r w:rsidRPr="004A7E16">
        <w:rPr>
          <w:i/>
          <w:noProof/>
        </w:rPr>
        <w:t>Person Manager</w:t>
      </w:r>
      <w:r w:rsidRPr="004A7E16">
        <w:rPr>
          <w:noProof/>
        </w:rPr>
        <w:t xml:space="preserve">) en el dominio de </w:t>
      </w:r>
      <w:r>
        <w:rPr>
          <w:noProof/>
        </w:rPr>
        <w:t xml:space="preserve">las </w:t>
      </w:r>
      <w:r w:rsidRPr="004A7E16">
        <w:rPr>
          <w:noProof/>
        </w:rPr>
        <w:t xml:space="preserve">aplicaciones </w:t>
      </w:r>
      <w:r w:rsidR="001278CC">
        <w:rPr>
          <w:noProof/>
        </w:rPr>
        <w:t>Web</w:t>
      </w:r>
      <w:r w:rsidRPr="004A7E16">
        <w:rPr>
          <w:noProof/>
        </w:rPr>
        <w:t>, que fue elegido entre varias otras opciones debido a que su</w:t>
      </w:r>
      <w:r>
        <w:rPr>
          <w:noProof/>
        </w:rPr>
        <w:t>s requerimientos funcionales</w:t>
      </w:r>
      <w:r w:rsidRPr="004A7E16">
        <w:rPr>
          <w:noProof/>
        </w:rPr>
        <w:t xml:space="preserve"> </w:t>
      </w:r>
      <w:r>
        <w:rPr>
          <w:noProof/>
        </w:rPr>
        <w:t xml:space="preserve">ofrecen la posibilidad de </w:t>
      </w:r>
      <w:r w:rsidRPr="004A7E16">
        <w:rPr>
          <w:noProof/>
        </w:rPr>
        <w:t>representar</w:t>
      </w:r>
      <w:r>
        <w:rPr>
          <w:noProof/>
        </w:rPr>
        <w:t xml:space="preserve"> a todas</w:t>
      </w:r>
      <w:r w:rsidRPr="004A7E16">
        <w:rPr>
          <w:noProof/>
        </w:rPr>
        <w:t xml:space="preserve"> las características RIA que han sido agregadas </w:t>
      </w:r>
      <w:del w:id="97" w:author="magali" w:date="2015-06-26T08:52:00Z">
        <w:r w:rsidRPr="004A7E16" w:rsidDel="008721F7">
          <w:rPr>
            <w:noProof/>
          </w:rPr>
          <w:delText>a la metodología</w:delText>
        </w:r>
      </w:del>
      <w:ins w:id="98" w:author="magali" w:date="2015-06-26T08:52:00Z">
        <w:r w:rsidR="008721F7">
          <w:rPr>
            <w:noProof/>
          </w:rPr>
          <w:t>al enfoque</w:t>
        </w:r>
      </w:ins>
      <w:r w:rsidRPr="004A7E16">
        <w:rPr>
          <w:noProof/>
        </w:rPr>
        <w:t xml:space="preserve"> MoWebA, de una manera clara y </w:t>
      </w:r>
      <w:r>
        <w:rPr>
          <w:noProof/>
        </w:rPr>
        <w:t>sencilla</w:t>
      </w:r>
      <w:r w:rsidRPr="004A7E16">
        <w:rPr>
          <w:noProof/>
        </w:rPr>
        <w:t>.</w:t>
      </w:r>
    </w:p>
    <w:p w:rsidR="004D7563" w:rsidRDefault="004D7563" w:rsidP="004D7563">
      <w:pPr>
        <w:keepNext/>
        <w:jc w:val="center"/>
      </w:pPr>
      <w:bookmarkStart w:id="99" w:name="_GoBack"/>
      <w:r w:rsidRPr="004A7E16">
        <w:rPr>
          <w:noProof/>
          <w:lang w:eastAsia="es-PY"/>
        </w:rPr>
        <w:drawing>
          <wp:inline distT="0" distB="0" distL="0" distR="0" wp14:anchorId="395EA584" wp14:editId="7F0084B4">
            <wp:extent cx="3156106" cy="2805975"/>
            <wp:effectExtent l="19050" t="0" r="6194"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22" cstate="print"/>
                    <a:stretch>
                      <a:fillRect/>
                    </a:stretch>
                  </pic:blipFill>
                  <pic:spPr>
                    <a:xfrm>
                      <a:off x="0" y="0"/>
                      <a:ext cx="3158383" cy="2808000"/>
                    </a:xfrm>
                    <a:prstGeom prst="rect">
                      <a:avLst/>
                    </a:prstGeom>
                  </pic:spPr>
                </pic:pic>
              </a:graphicData>
            </a:graphic>
          </wp:inline>
        </w:drawing>
      </w:r>
    </w:p>
    <w:p w:rsidR="000475C0" w:rsidRPr="000475C0" w:rsidRDefault="000475C0" w:rsidP="000475C0">
      <w:pPr>
        <w:pStyle w:val="Epgrafe"/>
        <w:ind w:firstLine="708"/>
        <w:rPr>
          <w:b w:val="0"/>
          <w:color w:val="000000" w:themeColor="text1"/>
        </w:rPr>
      </w:pPr>
      <w:bookmarkStart w:id="100" w:name="_Ref423006355"/>
      <w:bookmarkEnd w:id="99"/>
      <w:r w:rsidRPr="000475C0">
        <w:rPr>
          <w:color w:val="000000" w:themeColor="text1"/>
        </w:rPr>
        <w:t xml:space="preserve">Figura </w:t>
      </w:r>
      <w:r w:rsidR="003E6531" w:rsidRPr="000475C0">
        <w:rPr>
          <w:color w:val="000000" w:themeColor="text1"/>
        </w:rPr>
        <w:fldChar w:fldCharType="begin"/>
      </w:r>
      <w:r w:rsidRPr="000475C0">
        <w:rPr>
          <w:color w:val="000000" w:themeColor="text1"/>
        </w:rPr>
        <w:instrText xml:space="preserve"> SEQ Figura \* ARABIC </w:instrText>
      </w:r>
      <w:r w:rsidR="003E6531" w:rsidRPr="000475C0">
        <w:rPr>
          <w:color w:val="000000" w:themeColor="text1"/>
        </w:rPr>
        <w:fldChar w:fldCharType="separate"/>
      </w:r>
      <w:r w:rsidR="003F2056">
        <w:rPr>
          <w:noProof/>
          <w:color w:val="000000" w:themeColor="text1"/>
        </w:rPr>
        <w:t>12</w:t>
      </w:r>
      <w:r w:rsidR="003E6531" w:rsidRPr="000475C0">
        <w:rPr>
          <w:color w:val="000000" w:themeColor="text1"/>
        </w:rPr>
        <w:fldChar w:fldCharType="end"/>
      </w:r>
      <w:bookmarkEnd w:id="100"/>
      <w:r w:rsidRPr="000475C0">
        <w:rPr>
          <w:b w:val="0"/>
          <w:color w:val="000000" w:themeColor="text1"/>
        </w:rPr>
        <w:t xml:space="preserve"> Ilustración del sistema </w:t>
      </w:r>
      <w:proofErr w:type="spellStart"/>
      <w:r w:rsidRPr="000475C0">
        <w:rPr>
          <w:b w:val="0"/>
          <w:i/>
          <w:color w:val="000000" w:themeColor="text1"/>
        </w:rPr>
        <w:t>Person</w:t>
      </w:r>
      <w:proofErr w:type="spellEnd"/>
      <w:r w:rsidRPr="000475C0">
        <w:rPr>
          <w:b w:val="0"/>
          <w:i/>
          <w:color w:val="000000" w:themeColor="text1"/>
        </w:rPr>
        <w:t xml:space="preserve"> Manager</w:t>
      </w:r>
      <w:r w:rsidRPr="000475C0">
        <w:rPr>
          <w:b w:val="0"/>
          <w:color w:val="000000" w:themeColor="text1"/>
        </w:rPr>
        <w:t xml:space="preserve"> implementado con </w:t>
      </w:r>
      <w:proofErr w:type="spellStart"/>
      <w:r w:rsidRPr="000475C0">
        <w:rPr>
          <w:b w:val="0"/>
          <w:color w:val="000000" w:themeColor="text1"/>
        </w:rPr>
        <w:t>MoWebA</w:t>
      </w:r>
      <w:proofErr w:type="spellEnd"/>
      <w:r w:rsidRPr="000475C0">
        <w:rPr>
          <w:b w:val="0"/>
          <w:color w:val="000000" w:themeColor="text1"/>
        </w:rPr>
        <w:t xml:space="preserve"> desde dos enfoques distintos</w:t>
      </w:r>
    </w:p>
    <w:p w:rsidR="004D7563" w:rsidRPr="000475C0" w:rsidRDefault="004D7563" w:rsidP="008721F7">
      <w:pPr>
        <w:jc w:val="both"/>
        <w:pPrChange w:id="101" w:author="magali" w:date="2015-06-26T08:47:00Z">
          <w:pPr/>
        </w:pPrChange>
      </w:pPr>
      <w:commentRangeStart w:id="102"/>
      <w:r w:rsidRPr="004A7E16">
        <w:t xml:space="preserve">El caso </w:t>
      </w:r>
      <w:r>
        <w:t>fue</w:t>
      </w:r>
      <w:r w:rsidRPr="004A7E16">
        <w:t xml:space="preserve"> analizado desde dos unidades de análisis</w:t>
      </w:r>
      <w:r>
        <w:t>.</w:t>
      </w:r>
      <w:r w:rsidRPr="004A7E16">
        <w:t xml:space="preserve"> </w:t>
      </w:r>
      <w:r>
        <w:t>L</w:t>
      </w:r>
      <w:r w:rsidRPr="004A7E16">
        <w:t xml:space="preserve">a primera </w:t>
      </w:r>
      <w:r>
        <w:t>unidad de análisis se refiere a la implementación de</w:t>
      </w:r>
      <w:r w:rsidRPr="004A7E16">
        <w:t xml:space="preserve"> la capa de presentación</w:t>
      </w:r>
      <w:r>
        <w:t xml:space="preserve"> del </w:t>
      </w:r>
      <w:proofErr w:type="spellStart"/>
      <w:r w:rsidRPr="004A7E16">
        <w:rPr>
          <w:i/>
        </w:rPr>
        <w:t>Person</w:t>
      </w:r>
      <w:proofErr w:type="spellEnd"/>
      <w:r w:rsidRPr="004A7E16">
        <w:rPr>
          <w:i/>
        </w:rPr>
        <w:t xml:space="preserve"> Manager</w:t>
      </w:r>
      <w:r w:rsidRPr="004A7E16">
        <w:t xml:space="preserve"> con </w:t>
      </w:r>
      <w:proofErr w:type="spellStart"/>
      <w:r w:rsidRPr="004A7E16">
        <w:t>MoWebA</w:t>
      </w:r>
      <w:proofErr w:type="spellEnd"/>
      <w:r w:rsidRPr="004A7E16">
        <w:t xml:space="preserve"> sin extensiones RIA</w:t>
      </w:r>
      <w:r>
        <w:t xml:space="preserve"> </w:t>
      </w:r>
      <w:r w:rsidRPr="004A7E16">
        <w:t>(</w:t>
      </w:r>
      <w:r>
        <w:rPr>
          <w:i/>
        </w:rPr>
        <w:t>método</w:t>
      </w:r>
      <w:r w:rsidRPr="004A7E16">
        <w:rPr>
          <w:i/>
        </w:rPr>
        <w:t xml:space="preserve"> A</w:t>
      </w:r>
      <w:r w:rsidRPr="004A7E16">
        <w:t>)</w:t>
      </w:r>
      <w:r>
        <w:t xml:space="preserve">. La segunda unidad de análisis se refiere a </w:t>
      </w:r>
      <w:r w:rsidRPr="004A7E16">
        <w:t>la</w:t>
      </w:r>
      <w:r>
        <w:t xml:space="preserve"> implementación de</w:t>
      </w:r>
      <w:r w:rsidRPr="004A7E16">
        <w:t xml:space="preserve"> </w:t>
      </w:r>
      <w:r>
        <w:t xml:space="preserve">la </w:t>
      </w:r>
      <w:r w:rsidRPr="004A7E16">
        <w:t>misma capa de presentación del caso</w:t>
      </w:r>
      <w:r>
        <w:t xml:space="preserve"> estudiado</w:t>
      </w:r>
      <w:r w:rsidRPr="004A7E16">
        <w:t>, con la nueva prop</w:t>
      </w:r>
      <w:r>
        <w:t xml:space="preserve">uesta de extensión RIA a </w:t>
      </w:r>
      <w:proofErr w:type="spellStart"/>
      <w:r>
        <w:t>MoWebA</w:t>
      </w:r>
      <w:proofErr w:type="spellEnd"/>
      <w:r w:rsidRPr="004A7E16">
        <w:t xml:space="preserve"> (</w:t>
      </w:r>
      <w:r>
        <w:rPr>
          <w:i/>
        </w:rPr>
        <w:t>método</w:t>
      </w:r>
      <w:r w:rsidRPr="004A7E16">
        <w:rPr>
          <w:i/>
        </w:rPr>
        <w:t xml:space="preserve"> B</w:t>
      </w:r>
      <w:r w:rsidRPr="004A7E16">
        <w:t>)</w:t>
      </w:r>
      <w:r>
        <w:t xml:space="preserve">. </w:t>
      </w:r>
      <w:r w:rsidRPr="004A7E16">
        <w:t>Por lo tanto</w:t>
      </w:r>
      <w:r>
        <w:t>,</w:t>
      </w:r>
      <w:r w:rsidRPr="004A7E16">
        <w:t xml:space="preserve"> se trata de un</w:t>
      </w:r>
      <w:r>
        <w:t xml:space="preserve">a ilustración </w:t>
      </w:r>
      <w:r w:rsidRPr="004A7E16">
        <w:t>embebid</w:t>
      </w:r>
      <w:r>
        <w:t>a</w:t>
      </w:r>
      <w:r w:rsidRPr="004A7E16">
        <w:t xml:space="preserve">, ya que se cuenta con más de una unidad de análisis para un mismo caso, como se puede apreciar en la </w:t>
      </w:r>
      <w:r w:rsidR="003E6531">
        <w:fldChar w:fldCharType="begin"/>
      </w:r>
      <w:r w:rsidR="000475C0">
        <w:instrText xml:space="preserve"> REF _Ref423006355 \h </w:instrText>
      </w:r>
      <w:r w:rsidR="008721F7">
        <w:instrText xml:space="preserve"> \* MERGEFORMAT </w:instrText>
      </w:r>
      <w:r w:rsidR="003E6531">
        <w:fldChar w:fldCharType="separate"/>
      </w:r>
      <w:r w:rsidR="000475C0" w:rsidRPr="000475C0">
        <w:rPr>
          <w:color w:val="000000" w:themeColor="text1"/>
        </w:rPr>
        <w:t xml:space="preserve">Figura </w:t>
      </w:r>
      <w:r w:rsidR="000475C0" w:rsidRPr="000475C0">
        <w:rPr>
          <w:noProof/>
          <w:color w:val="000000" w:themeColor="text1"/>
        </w:rPr>
        <w:t>12</w:t>
      </w:r>
      <w:r w:rsidR="003E6531">
        <w:fldChar w:fldCharType="end"/>
      </w:r>
      <w:r w:rsidRPr="004A7E16">
        <w:t>.</w:t>
      </w:r>
      <w:r>
        <w:t xml:space="preserve"> El </w:t>
      </w:r>
      <w:proofErr w:type="spellStart"/>
      <w:r w:rsidRPr="004A7E16">
        <w:rPr>
          <w:i/>
        </w:rPr>
        <w:t>Person</w:t>
      </w:r>
      <w:proofErr w:type="spellEnd"/>
      <w:r w:rsidRPr="004A7E16">
        <w:rPr>
          <w:i/>
        </w:rPr>
        <w:t xml:space="preserve"> Manager</w:t>
      </w:r>
      <w:r w:rsidRPr="004A7E16">
        <w:t xml:space="preserve"> está </w:t>
      </w:r>
      <w:r>
        <w:t>basado</w:t>
      </w:r>
      <w:r w:rsidRPr="004A7E16">
        <w:t xml:space="preserve"> en el trabajo de</w:t>
      </w:r>
      <w:r>
        <w:t xml:space="preserve"> </w:t>
      </w:r>
      <w:proofErr w:type="spellStart"/>
      <w:r>
        <w:t>Gharavi</w:t>
      </w:r>
      <w:proofErr w:type="spellEnd"/>
      <w:r w:rsidRPr="004A7E16">
        <w:t xml:space="preserve"> </w:t>
      </w:r>
      <w:r w:rsidR="00F70AB0" w:rsidRPr="00F70AB0">
        <w:rPr>
          <w:rFonts w:ascii="Calibri" w:hAnsi="Calibri" w:cs="Calibri"/>
        </w:rPr>
        <w:t>[</w:t>
      </w:r>
      <w:fldSimple w:instr=" REF BIB_sv2008 \* MERGEFORMAT ">
        <w:r w:rsidR="00F70AB0" w:rsidRPr="00F70AB0">
          <w:rPr>
            <w:rFonts w:ascii="Calibri" w:hAnsi="Calibri" w:cs="Calibri"/>
            <w:caps/>
          </w:rPr>
          <w:t>16</w:t>
        </w:r>
      </w:fldSimple>
      <w:r w:rsidR="00F70AB0" w:rsidRPr="00F70AB0">
        <w:rPr>
          <w:rFonts w:ascii="Calibri" w:hAnsi="Calibri" w:cs="Calibri"/>
        </w:rPr>
        <w:t>]</w:t>
      </w:r>
      <w:commentRangeEnd w:id="102"/>
      <w:r w:rsidR="008721F7">
        <w:rPr>
          <w:rStyle w:val="Refdecomentario"/>
          <w:rFonts w:eastAsiaTheme="minorEastAsia"/>
          <w:lang w:val="es-ES" w:eastAsia="es-ES"/>
        </w:rPr>
        <w:commentReference w:id="102"/>
      </w:r>
    </w:p>
    <w:p w:rsidR="000377F5" w:rsidRPr="00F74B30" w:rsidRDefault="00F70AB0">
      <w:pPr>
        <w:rPr>
          <w:b/>
          <w:caps/>
        </w:rPr>
      </w:pPr>
      <w:r>
        <w:rPr>
          <w:b/>
          <w:caps/>
        </w:rPr>
        <w:t>6-</w:t>
      </w:r>
      <w:r w:rsidR="002924B6" w:rsidRPr="00F74B30">
        <w:rPr>
          <w:b/>
          <w:caps/>
        </w:rPr>
        <w:t xml:space="preserve">Conclusiones </w:t>
      </w:r>
      <w:r w:rsidR="00F74B30">
        <w:rPr>
          <w:b/>
          <w:caps/>
        </w:rPr>
        <w:t>y trabajos futuros</w:t>
      </w:r>
    </w:p>
    <w:p w:rsidR="00656648" w:rsidRDefault="002924B6" w:rsidP="008721F7">
      <w:pPr>
        <w:jc w:val="both"/>
        <w:pPrChange w:id="103" w:author="magali" w:date="2015-06-26T08:47:00Z">
          <w:pPr/>
        </w:pPrChange>
      </w:pPr>
      <w:commentRangeStart w:id="104"/>
      <w:r>
        <w:lastRenderedPageBreak/>
        <w:t xml:space="preserve">En este trabajo de fin de de carrera se llevó a cabo una investigación acerca de las </w:t>
      </w:r>
      <w:r w:rsidR="00EA7F8C">
        <w:t>RIA</w:t>
      </w:r>
      <w:r>
        <w:t xml:space="preserve">, analizando sus características  y  las tecnologías utilizadas para su implementación. Se ha visto que dentro de las características más relevantes, se encuentra el uso del lado del cliente para mejorar la interactividad de las aplicaciones para con los usuarios y de esa forma, obtener aplicaciones </w:t>
      </w:r>
      <w:r w:rsidR="001278CC">
        <w:t>Web</w:t>
      </w:r>
      <w:r>
        <w:t xml:space="preserve"> similares a una aplicación de escritorio, con pocos retardos en las recargas de página. </w:t>
      </w:r>
      <w:r w:rsidR="00656648">
        <w:t xml:space="preserve">Dentro de las tecnologías </w:t>
      </w:r>
      <w:r w:rsidR="00EA7F8C">
        <w:t>RIA</w:t>
      </w:r>
      <w:r w:rsidR="00656648">
        <w:t xml:space="preserve"> existentes, las basadas en librerías </w:t>
      </w:r>
      <w:proofErr w:type="spellStart"/>
      <w:r w:rsidR="00656648" w:rsidRPr="00656648">
        <w:rPr>
          <w:i/>
        </w:rPr>
        <w:t>Javascript</w:t>
      </w:r>
      <w:proofErr w:type="spellEnd"/>
      <w:r w:rsidR="00656648">
        <w:rPr>
          <w:i/>
        </w:rPr>
        <w:t xml:space="preserve"> </w:t>
      </w:r>
      <w:r w:rsidR="00656648">
        <w:t xml:space="preserve">son las más populares y la más utilizada actualmente es </w:t>
      </w:r>
      <w:proofErr w:type="spellStart"/>
      <w:r w:rsidR="00656648" w:rsidRPr="00656648">
        <w:rPr>
          <w:i/>
        </w:rPr>
        <w:t>jQuery</w:t>
      </w:r>
      <w:proofErr w:type="spellEnd"/>
      <w:r w:rsidR="00656648">
        <w:t xml:space="preserve">. Con las extensiones a </w:t>
      </w:r>
      <w:proofErr w:type="spellStart"/>
      <w:r w:rsidR="00656648" w:rsidRPr="00656648">
        <w:rPr>
          <w:i/>
        </w:rPr>
        <w:t>jQuery</w:t>
      </w:r>
      <w:proofErr w:type="spellEnd"/>
      <w:r w:rsidR="00656648">
        <w:t xml:space="preserve">, </w:t>
      </w:r>
      <w:proofErr w:type="spellStart"/>
      <w:r w:rsidR="00656648" w:rsidRPr="00656648">
        <w:rPr>
          <w:i/>
        </w:rPr>
        <w:t>jQueryUI</w:t>
      </w:r>
      <w:proofErr w:type="spellEnd"/>
      <w:r w:rsidR="00656648">
        <w:t xml:space="preserve"> y </w:t>
      </w:r>
      <w:proofErr w:type="spellStart"/>
      <w:r w:rsidR="00656648" w:rsidRPr="00656648">
        <w:rPr>
          <w:i/>
        </w:rPr>
        <w:t>JQuery</w:t>
      </w:r>
      <w:proofErr w:type="spellEnd"/>
      <w:r w:rsidR="00656648" w:rsidRPr="00656648">
        <w:rPr>
          <w:i/>
        </w:rPr>
        <w:t xml:space="preserve"> </w:t>
      </w:r>
      <w:proofErr w:type="spellStart"/>
      <w:r w:rsidR="00656648" w:rsidRPr="00656648">
        <w:rPr>
          <w:i/>
        </w:rPr>
        <w:t>validation</w:t>
      </w:r>
      <w:proofErr w:type="spellEnd"/>
      <w:r w:rsidR="00656648" w:rsidRPr="00656648">
        <w:rPr>
          <w:i/>
        </w:rPr>
        <w:t xml:space="preserve"> </w:t>
      </w:r>
      <w:proofErr w:type="spellStart"/>
      <w:r w:rsidR="00656648" w:rsidRPr="00656648">
        <w:rPr>
          <w:i/>
        </w:rPr>
        <w:t>plug</w:t>
      </w:r>
      <w:proofErr w:type="spellEnd"/>
      <w:r w:rsidR="00656648" w:rsidRPr="00656648">
        <w:rPr>
          <w:i/>
        </w:rPr>
        <w:t>-in</w:t>
      </w:r>
      <w:r w:rsidR="00656648">
        <w:rPr>
          <w:i/>
        </w:rPr>
        <w:t xml:space="preserve"> </w:t>
      </w:r>
      <w:r w:rsidR="00656648">
        <w:t xml:space="preserve">es posible explotar el lado del cliente agregando </w:t>
      </w:r>
      <w:proofErr w:type="spellStart"/>
      <w:r w:rsidR="00656648" w:rsidRPr="00656648">
        <w:rPr>
          <w:i/>
        </w:rPr>
        <w:t>widgets</w:t>
      </w:r>
      <w:proofErr w:type="spellEnd"/>
      <w:r w:rsidR="00656648">
        <w:rPr>
          <w:i/>
        </w:rPr>
        <w:t xml:space="preserve"> </w:t>
      </w:r>
      <w:r w:rsidR="00656648">
        <w:t xml:space="preserve">interactivos como los </w:t>
      </w:r>
      <w:proofErr w:type="spellStart"/>
      <w:r w:rsidR="00656648" w:rsidRPr="00F70AB0">
        <w:rPr>
          <w:i/>
        </w:rPr>
        <w:t>richAccordion</w:t>
      </w:r>
      <w:proofErr w:type="spellEnd"/>
      <w:r w:rsidR="00656648">
        <w:t xml:space="preserve">, </w:t>
      </w:r>
      <w:proofErr w:type="spellStart"/>
      <w:r w:rsidR="00656648" w:rsidRPr="00F70AB0">
        <w:rPr>
          <w:i/>
        </w:rPr>
        <w:t>richTabs</w:t>
      </w:r>
      <w:proofErr w:type="spellEnd"/>
      <w:r w:rsidR="00656648" w:rsidRPr="00F70AB0">
        <w:rPr>
          <w:i/>
        </w:rPr>
        <w:t xml:space="preserve">, </w:t>
      </w:r>
      <w:proofErr w:type="spellStart"/>
      <w:r w:rsidR="00656648" w:rsidRPr="00F70AB0">
        <w:rPr>
          <w:i/>
        </w:rPr>
        <w:t>richAutoSuggest</w:t>
      </w:r>
      <w:proofErr w:type="spellEnd"/>
      <w:r w:rsidR="00656648" w:rsidRPr="00F70AB0">
        <w:rPr>
          <w:i/>
        </w:rPr>
        <w:t xml:space="preserve">, </w:t>
      </w:r>
      <w:proofErr w:type="spellStart"/>
      <w:r w:rsidR="00656648" w:rsidRPr="00F70AB0">
        <w:rPr>
          <w:i/>
        </w:rPr>
        <w:t>richToolTip</w:t>
      </w:r>
      <w:proofErr w:type="spellEnd"/>
      <w:r w:rsidR="00656648" w:rsidRPr="00F70AB0">
        <w:rPr>
          <w:i/>
        </w:rPr>
        <w:t xml:space="preserve">, </w:t>
      </w:r>
      <w:proofErr w:type="spellStart"/>
      <w:r w:rsidR="00656648" w:rsidRPr="00F70AB0">
        <w:rPr>
          <w:i/>
        </w:rPr>
        <w:t>richDatePicker</w:t>
      </w:r>
      <w:proofErr w:type="spellEnd"/>
      <w:r w:rsidR="00656648" w:rsidRPr="00F70AB0">
        <w:rPr>
          <w:i/>
        </w:rPr>
        <w:t xml:space="preserve"> </w:t>
      </w:r>
      <w:r w:rsidR="00656648">
        <w:t>y llevar a cabo validaciones locales de campos</w:t>
      </w:r>
      <w:r w:rsidR="00C01D1E">
        <w:t xml:space="preserve"> con el </w:t>
      </w:r>
      <w:proofErr w:type="spellStart"/>
      <w:r w:rsidR="00C01D1E" w:rsidRPr="00C01D1E">
        <w:rPr>
          <w:i/>
        </w:rPr>
        <w:t>richFieldLiveValidation</w:t>
      </w:r>
      <w:proofErr w:type="spellEnd"/>
      <w:r w:rsidR="00656648">
        <w:t>.</w:t>
      </w:r>
    </w:p>
    <w:p w:rsidR="003B7D37" w:rsidRDefault="004C28EB" w:rsidP="008721F7">
      <w:pPr>
        <w:jc w:val="both"/>
        <w:pPrChange w:id="105" w:author="magali" w:date="2015-06-26T08:47:00Z">
          <w:pPr/>
        </w:pPrChange>
      </w:pPr>
      <w:r>
        <w:t xml:space="preserve">Hoy en día, la ingeniería de software basada en modelos, cumple un papel importante en el desarrollo del software.  He allí que existen muchas metodologías </w:t>
      </w:r>
      <w:r w:rsidR="001278CC">
        <w:t>Web</w:t>
      </w:r>
      <w:r>
        <w:t xml:space="preserve"> con este enfoque y que dan cierta cobertura a características de las </w:t>
      </w:r>
      <w:r w:rsidR="00EA7F8C">
        <w:t>RIA</w:t>
      </w:r>
      <w:r>
        <w:t xml:space="preserve">. En base a una investigación del estado del arte de las principales metodologías </w:t>
      </w:r>
      <w:r w:rsidR="001278CC">
        <w:t>Web</w:t>
      </w:r>
      <w:r>
        <w:t xml:space="preserve"> basadas en modelos, se concluyó que ninguna de ellas logra dar cobertura a todas las características RIA</w:t>
      </w:r>
      <w:r w:rsidR="003B7D37">
        <w:t xml:space="preserve">. He allí la necesidad de extender a las metodologías </w:t>
      </w:r>
      <w:r w:rsidR="001278CC">
        <w:t>Web</w:t>
      </w:r>
      <w:r w:rsidR="003B7D37">
        <w:t xml:space="preserve"> existentes con nuevas características </w:t>
      </w:r>
      <w:r w:rsidR="00EA7F8C">
        <w:t>RIA</w:t>
      </w:r>
      <w:r w:rsidR="003B7D37">
        <w:t xml:space="preserve">  o bien proponer nuevas metodologías que ofrezcan una mayor flexibilidad de extensión</w:t>
      </w:r>
      <w:r w:rsidR="00C01D1E">
        <w:t>. En este trabajo se propus</w:t>
      </w:r>
      <w:r w:rsidR="00BA3547">
        <w:t xml:space="preserve">o a la aproximación </w:t>
      </w:r>
      <w:proofErr w:type="spellStart"/>
      <w:r w:rsidR="00BA3547">
        <w:t>MoWebA</w:t>
      </w:r>
      <w:proofErr w:type="spellEnd"/>
      <w:r w:rsidR="00CE29A4">
        <w:t xml:space="preserve"> que está basada en los estándares propuestos por la OMG</w:t>
      </w:r>
      <w:r w:rsidR="00BA3547">
        <w:t xml:space="preserve">, como </w:t>
      </w:r>
      <w:r w:rsidR="00CE29A4">
        <w:t xml:space="preserve">la </w:t>
      </w:r>
      <w:r w:rsidR="00BA3547">
        <w:t xml:space="preserve">alternativa </w:t>
      </w:r>
      <w:r w:rsidR="00CE29A4">
        <w:t>apropiada</w:t>
      </w:r>
      <w:r w:rsidR="00BA3547">
        <w:t>, debido a su adecuada separación en capas</w:t>
      </w:r>
      <w:r w:rsidR="00C41CE4">
        <w:t xml:space="preserve"> y baja cohesión</w:t>
      </w:r>
      <w:r w:rsidR="00BA3547">
        <w:t xml:space="preserve">, </w:t>
      </w:r>
      <w:r w:rsidR="00C41CE4">
        <w:t>que</w:t>
      </w:r>
      <w:r w:rsidR="00BA3547">
        <w:t xml:space="preserve"> le brinda la posibilidad de llevar a cabo extensiones </w:t>
      </w:r>
      <w:r w:rsidR="00EA7F8C">
        <w:t>RIA</w:t>
      </w:r>
      <w:r w:rsidR="00BA3547">
        <w:t xml:space="preserve"> </w:t>
      </w:r>
      <w:r w:rsidR="00C41CE4">
        <w:t xml:space="preserve">a </w:t>
      </w:r>
      <w:r w:rsidR="00CE29A4">
        <w:t xml:space="preserve">cualquiera de las capas </w:t>
      </w:r>
      <w:r w:rsidR="00C41CE4">
        <w:t>sin afectar a las otras.</w:t>
      </w:r>
      <w:r w:rsidR="00BA3547">
        <w:t xml:space="preserve"> </w:t>
      </w:r>
      <w:r w:rsidR="00F65D0E">
        <w:t xml:space="preserve">En este trabajo se extendió con características </w:t>
      </w:r>
      <w:r w:rsidR="00EA7F8C">
        <w:t>RIA</w:t>
      </w:r>
      <w:r w:rsidR="00F65D0E">
        <w:t xml:space="preserve"> a la capa de Presentación de </w:t>
      </w:r>
      <w:proofErr w:type="spellStart"/>
      <w:r w:rsidR="00F65D0E">
        <w:t>MoWebA</w:t>
      </w:r>
      <w:proofErr w:type="spellEnd"/>
      <w:r w:rsidR="00F65D0E">
        <w:t xml:space="preserve"> que abarca a los </w:t>
      </w:r>
      <w:proofErr w:type="spellStart"/>
      <w:r w:rsidR="00F65D0E">
        <w:t>metamodelos</w:t>
      </w:r>
      <w:proofErr w:type="spellEnd"/>
      <w:r w:rsidR="00F65D0E">
        <w:t xml:space="preserve"> de Contenido y Estructura.</w:t>
      </w:r>
      <w:commentRangeEnd w:id="104"/>
      <w:r w:rsidR="00626304">
        <w:rPr>
          <w:rStyle w:val="Refdecomentario"/>
          <w:rFonts w:eastAsiaTheme="minorEastAsia"/>
          <w:lang w:val="es-ES" w:eastAsia="es-ES"/>
        </w:rPr>
        <w:commentReference w:id="104"/>
      </w:r>
    </w:p>
    <w:p w:rsidR="003B7D37" w:rsidRDefault="00F65D0E" w:rsidP="008721F7">
      <w:pPr>
        <w:jc w:val="both"/>
        <w:pPrChange w:id="106" w:author="magali" w:date="2015-06-26T08:47:00Z">
          <w:pPr/>
        </w:pPrChange>
      </w:pPr>
      <w:r>
        <w:t>Precisamente con</w:t>
      </w:r>
      <w:r w:rsidR="003B7D37">
        <w:t xml:space="preserve"> este trabajo de fin de carrera se</w:t>
      </w:r>
      <w:r>
        <w:t xml:space="preserve"> alcanzó  aportar</w:t>
      </w:r>
      <w:r w:rsidR="003B7D37">
        <w:t xml:space="preserve"> lo siguiente:</w:t>
      </w:r>
    </w:p>
    <w:p w:rsidR="003B7D37" w:rsidRDefault="00F65D0E" w:rsidP="008721F7">
      <w:pPr>
        <w:pStyle w:val="Prrafodelista"/>
        <w:numPr>
          <w:ilvl w:val="0"/>
          <w:numId w:val="1"/>
        </w:numPr>
        <w:jc w:val="both"/>
        <w:pPrChange w:id="107" w:author="magali" w:date="2015-06-26T08:47:00Z">
          <w:pPr>
            <w:pStyle w:val="Prrafodelista"/>
            <w:numPr>
              <w:numId w:val="1"/>
            </w:numPr>
            <w:ind w:hanging="360"/>
          </w:pPr>
        </w:pPrChange>
      </w:pPr>
      <w:commentRangeStart w:id="108"/>
      <w:r>
        <w:t>U</w:t>
      </w:r>
      <w:r w:rsidR="003B7D37">
        <w:t xml:space="preserve">n estudio detallado de las principales características y tecnologías de las </w:t>
      </w:r>
      <w:r w:rsidR="00EA7F8C">
        <w:t>RIA</w:t>
      </w:r>
    </w:p>
    <w:p w:rsidR="003B7D37" w:rsidRDefault="00F65D0E" w:rsidP="008721F7">
      <w:pPr>
        <w:pStyle w:val="Prrafodelista"/>
        <w:numPr>
          <w:ilvl w:val="0"/>
          <w:numId w:val="1"/>
        </w:numPr>
        <w:jc w:val="both"/>
        <w:pPrChange w:id="109" w:author="magali" w:date="2015-06-26T08:47:00Z">
          <w:pPr>
            <w:pStyle w:val="Prrafodelista"/>
            <w:numPr>
              <w:numId w:val="1"/>
            </w:numPr>
            <w:ind w:hanging="360"/>
          </w:pPr>
        </w:pPrChange>
      </w:pPr>
      <w:r>
        <w:t>U</w:t>
      </w:r>
      <w:r w:rsidR="003B7D37">
        <w:t xml:space="preserve">na investigación del estado del arte de las principales metodologías </w:t>
      </w:r>
      <w:r w:rsidR="001278CC">
        <w:t>Web</w:t>
      </w:r>
      <w:r w:rsidR="003B7D37">
        <w:t xml:space="preserve"> basadas en MDD y MDA que ofrecen cobertura a las </w:t>
      </w:r>
      <w:r w:rsidR="00EA7F8C">
        <w:t>RIA</w:t>
      </w:r>
      <w:r w:rsidR="003B7D37">
        <w:t>.</w:t>
      </w:r>
    </w:p>
    <w:p w:rsidR="0082668E" w:rsidRDefault="0082668E" w:rsidP="008721F7">
      <w:pPr>
        <w:pStyle w:val="Prrafodelista"/>
        <w:numPr>
          <w:ilvl w:val="0"/>
          <w:numId w:val="1"/>
        </w:numPr>
        <w:jc w:val="both"/>
        <w:pPrChange w:id="110" w:author="magali" w:date="2015-06-26T08:47:00Z">
          <w:pPr>
            <w:pStyle w:val="Prrafodelista"/>
            <w:numPr>
              <w:numId w:val="1"/>
            </w:numPr>
            <w:ind w:hanging="360"/>
          </w:pPr>
        </w:pPrChange>
      </w:pPr>
      <w:r>
        <w:t>Un análisis de los elementos de interfaz enriquecidos (</w:t>
      </w:r>
      <w:proofErr w:type="spellStart"/>
      <w:r w:rsidRPr="0082668E">
        <w:rPr>
          <w:i/>
        </w:rPr>
        <w:t>widgets</w:t>
      </w:r>
      <w:proofErr w:type="spellEnd"/>
      <w:r>
        <w:t>) más utilizados.</w:t>
      </w:r>
    </w:p>
    <w:p w:rsidR="003B7D37" w:rsidRDefault="00120328" w:rsidP="008721F7">
      <w:pPr>
        <w:pStyle w:val="Prrafodelista"/>
        <w:numPr>
          <w:ilvl w:val="0"/>
          <w:numId w:val="1"/>
        </w:numPr>
        <w:jc w:val="both"/>
        <w:pPrChange w:id="111" w:author="magali" w:date="2015-06-26T08:47:00Z">
          <w:pPr>
            <w:pStyle w:val="Prrafodelista"/>
            <w:numPr>
              <w:numId w:val="1"/>
            </w:numPr>
            <w:ind w:hanging="360"/>
          </w:pPr>
        </w:pPrChange>
      </w:pPr>
      <w:r>
        <w:t>Una extensión al</w:t>
      </w:r>
      <w:r w:rsidR="003B7D37">
        <w:t xml:space="preserve"> </w:t>
      </w:r>
      <w:proofErr w:type="spellStart"/>
      <w:r w:rsidR="003B7D37">
        <w:t>metamodelo</w:t>
      </w:r>
      <w:proofErr w:type="spellEnd"/>
      <w:r w:rsidR="003B7D37">
        <w:t xml:space="preserve"> de contenido </w:t>
      </w:r>
      <w:r w:rsidR="007E470B">
        <w:t xml:space="preserve">de </w:t>
      </w:r>
      <w:proofErr w:type="spellStart"/>
      <w:r w:rsidR="007E470B">
        <w:t>MoWebA</w:t>
      </w:r>
      <w:proofErr w:type="spellEnd"/>
      <w:r w:rsidR="007E470B">
        <w:t xml:space="preserve"> agregando los siguiente:</w:t>
      </w:r>
    </w:p>
    <w:p w:rsidR="007E470B" w:rsidRDefault="007E470B" w:rsidP="008721F7">
      <w:pPr>
        <w:pStyle w:val="Prrafodelista"/>
        <w:numPr>
          <w:ilvl w:val="1"/>
          <w:numId w:val="1"/>
        </w:numPr>
        <w:jc w:val="both"/>
        <w:pPrChange w:id="112" w:author="magali" w:date="2015-06-26T08:47:00Z">
          <w:pPr>
            <w:pStyle w:val="Prrafodelista"/>
            <w:numPr>
              <w:ilvl w:val="1"/>
              <w:numId w:val="1"/>
            </w:numPr>
            <w:ind w:left="1440" w:hanging="360"/>
          </w:pPr>
        </w:pPrChange>
      </w:pPr>
      <w:r>
        <w:t xml:space="preserve">Una reestructuración y clasificación de los elementos de interfaz con los que cuenta la </w:t>
      </w:r>
      <w:r w:rsidR="00120328">
        <w:t>aproximación</w:t>
      </w:r>
      <w:r>
        <w:t xml:space="preserve"> </w:t>
      </w:r>
      <w:proofErr w:type="spellStart"/>
      <w:r>
        <w:t>MoWebA</w:t>
      </w:r>
      <w:proofErr w:type="spellEnd"/>
      <w:r>
        <w:t xml:space="preserve">, separando a los </w:t>
      </w:r>
      <w:r w:rsidR="00A91E2C">
        <w:t>distintos componentes de interfaz</w:t>
      </w:r>
      <w:r>
        <w:t xml:space="preserve"> en elementos de entrada, salida y control.</w:t>
      </w:r>
    </w:p>
    <w:p w:rsidR="007E470B" w:rsidRPr="007E470B" w:rsidRDefault="007E470B" w:rsidP="008721F7">
      <w:pPr>
        <w:pStyle w:val="Prrafodelista"/>
        <w:numPr>
          <w:ilvl w:val="1"/>
          <w:numId w:val="1"/>
        </w:numPr>
        <w:jc w:val="both"/>
        <w:rPr>
          <w:i/>
        </w:rPr>
        <w:pPrChange w:id="113" w:author="magali" w:date="2015-06-26T08:47:00Z">
          <w:pPr>
            <w:pStyle w:val="Prrafodelista"/>
            <w:numPr>
              <w:ilvl w:val="1"/>
              <w:numId w:val="1"/>
            </w:numPr>
            <w:ind w:left="1440" w:hanging="360"/>
          </w:pPr>
        </w:pPrChange>
      </w:pPr>
      <w:proofErr w:type="spellStart"/>
      <w:r w:rsidRPr="007E470B">
        <w:rPr>
          <w:i/>
        </w:rPr>
        <w:t>Widgets</w:t>
      </w:r>
      <w:proofErr w:type="spellEnd"/>
      <w:r w:rsidRPr="007E470B">
        <w:rPr>
          <w:i/>
        </w:rPr>
        <w:t xml:space="preserve"> interactivos</w:t>
      </w:r>
      <w:r>
        <w:rPr>
          <w:i/>
        </w:rPr>
        <w:t xml:space="preserve"> </w:t>
      </w:r>
      <w:r>
        <w:t xml:space="preserve">comunes en las aplicaciones </w:t>
      </w:r>
      <w:r w:rsidR="00EA7F8C">
        <w:t>RIA</w:t>
      </w:r>
      <w:r>
        <w:t xml:space="preserve">, precisamente </w:t>
      </w:r>
      <w:proofErr w:type="spellStart"/>
      <w:r>
        <w:t>richAccordion</w:t>
      </w:r>
      <w:proofErr w:type="spellEnd"/>
      <w:r>
        <w:t xml:space="preserve">, </w:t>
      </w:r>
      <w:proofErr w:type="spellStart"/>
      <w:r>
        <w:t>richTabs</w:t>
      </w:r>
      <w:proofErr w:type="spellEnd"/>
      <w:r>
        <w:t xml:space="preserve">, </w:t>
      </w:r>
      <w:proofErr w:type="spellStart"/>
      <w:r>
        <w:t>richAutoSuggest</w:t>
      </w:r>
      <w:proofErr w:type="spellEnd"/>
      <w:r>
        <w:t xml:space="preserve">, </w:t>
      </w:r>
      <w:proofErr w:type="spellStart"/>
      <w:r>
        <w:t>richDatePicker</w:t>
      </w:r>
      <w:proofErr w:type="spellEnd"/>
      <w:r>
        <w:t xml:space="preserve"> y </w:t>
      </w:r>
      <w:proofErr w:type="spellStart"/>
      <w:r>
        <w:t>richToolTip</w:t>
      </w:r>
      <w:proofErr w:type="spellEnd"/>
      <w:r>
        <w:t xml:space="preserve"> y el </w:t>
      </w:r>
      <w:proofErr w:type="spellStart"/>
      <w:r>
        <w:t>richFieldLiveValidation</w:t>
      </w:r>
      <w:proofErr w:type="spellEnd"/>
      <w:r>
        <w:t>.</w:t>
      </w:r>
    </w:p>
    <w:p w:rsidR="007E470B" w:rsidRPr="0082668E" w:rsidRDefault="007E470B" w:rsidP="008721F7">
      <w:pPr>
        <w:pStyle w:val="Prrafodelista"/>
        <w:numPr>
          <w:ilvl w:val="0"/>
          <w:numId w:val="1"/>
        </w:numPr>
        <w:jc w:val="both"/>
        <w:rPr>
          <w:i/>
        </w:rPr>
        <w:pPrChange w:id="114" w:author="magali" w:date="2015-06-26T08:47:00Z">
          <w:pPr>
            <w:pStyle w:val="Prrafodelista"/>
            <w:numPr>
              <w:numId w:val="1"/>
            </w:numPr>
            <w:ind w:hanging="360"/>
          </w:pPr>
        </w:pPrChange>
      </w:pPr>
      <w:r>
        <w:t>Para la definición de la sintaxis concreta</w:t>
      </w:r>
      <w:r w:rsidR="00120328">
        <w:t xml:space="preserve"> de la presentación</w:t>
      </w:r>
      <w:r>
        <w:t xml:space="preserve">, se agregaron los nuevos </w:t>
      </w:r>
      <w:proofErr w:type="spellStart"/>
      <w:r>
        <w:t>widgets</w:t>
      </w:r>
      <w:proofErr w:type="spellEnd"/>
      <w:r>
        <w:t xml:space="preserve"> al perfil de Contenido de </w:t>
      </w:r>
      <w:proofErr w:type="spellStart"/>
      <w:r>
        <w:t>MoWebA</w:t>
      </w:r>
      <w:proofErr w:type="spellEnd"/>
      <w:r w:rsidR="0082668E">
        <w:t>.</w:t>
      </w:r>
    </w:p>
    <w:p w:rsidR="0082668E" w:rsidRPr="007E470B" w:rsidRDefault="0082668E" w:rsidP="008721F7">
      <w:pPr>
        <w:pStyle w:val="Prrafodelista"/>
        <w:numPr>
          <w:ilvl w:val="0"/>
          <w:numId w:val="1"/>
        </w:numPr>
        <w:jc w:val="both"/>
        <w:rPr>
          <w:i/>
        </w:rPr>
        <w:pPrChange w:id="115" w:author="magali" w:date="2015-06-26T08:47:00Z">
          <w:pPr>
            <w:pStyle w:val="Prrafodelista"/>
            <w:numPr>
              <w:numId w:val="1"/>
            </w:numPr>
            <w:ind w:hanging="360"/>
          </w:pPr>
        </w:pPrChange>
      </w:pPr>
      <w:r>
        <w:t>Un análisis de las principales herramientas de transformación de modelo a texto (M2T) basado en plantillas.</w:t>
      </w:r>
    </w:p>
    <w:p w:rsidR="00FB4D2C" w:rsidRPr="00FB4D2C" w:rsidRDefault="00120328" w:rsidP="008721F7">
      <w:pPr>
        <w:pStyle w:val="Prrafodelista"/>
        <w:numPr>
          <w:ilvl w:val="0"/>
          <w:numId w:val="1"/>
        </w:numPr>
        <w:jc w:val="both"/>
        <w:rPr>
          <w:i/>
        </w:rPr>
        <w:pPrChange w:id="116" w:author="magali" w:date="2015-06-26T08:47:00Z">
          <w:pPr>
            <w:pStyle w:val="Prrafodelista"/>
            <w:numPr>
              <w:numId w:val="1"/>
            </w:numPr>
            <w:ind w:hanging="360"/>
          </w:pPr>
        </w:pPrChange>
      </w:pPr>
      <w:r>
        <w:t>C</w:t>
      </w:r>
      <w:r w:rsidR="00FB4D2C">
        <w:t xml:space="preserve">on la herramienta </w:t>
      </w:r>
      <w:r>
        <w:t xml:space="preserve"> de transformación (M2T) </w:t>
      </w:r>
      <w:proofErr w:type="spellStart"/>
      <w:r w:rsidR="00FB4D2C" w:rsidRPr="00135266">
        <w:rPr>
          <w:i/>
        </w:rPr>
        <w:t>Acceleo</w:t>
      </w:r>
      <w:proofErr w:type="spellEnd"/>
      <w:r w:rsidR="00FB4D2C">
        <w:t xml:space="preserve"> </w:t>
      </w:r>
      <w:r>
        <w:t xml:space="preserve"> se implementaron </w:t>
      </w:r>
      <w:r w:rsidR="00FB4D2C">
        <w:t>las siguientes plantilla</w:t>
      </w:r>
      <w:r>
        <w:t>s</w:t>
      </w:r>
      <w:r w:rsidR="00FB4D2C">
        <w:t>:</w:t>
      </w:r>
    </w:p>
    <w:p w:rsidR="00FB4D2C" w:rsidRPr="00FB4D2C" w:rsidRDefault="00FB4D2C" w:rsidP="008721F7">
      <w:pPr>
        <w:pStyle w:val="Prrafodelista"/>
        <w:numPr>
          <w:ilvl w:val="1"/>
          <w:numId w:val="1"/>
        </w:numPr>
        <w:jc w:val="both"/>
        <w:rPr>
          <w:i/>
        </w:rPr>
        <w:pPrChange w:id="117" w:author="magali" w:date="2015-06-26T08:47:00Z">
          <w:pPr>
            <w:pStyle w:val="Prrafodelista"/>
            <w:numPr>
              <w:ilvl w:val="1"/>
              <w:numId w:val="1"/>
            </w:numPr>
            <w:ind w:left="1440" w:hanging="360"/>
          </w:pPr>
        </w:pPrChange>
      </w:pPr>
      <w:r w:rsidRPr="00FB4D2C">
        <w:rPr>
          <w:b/>
        </w:rPr>
        <w:lastRenderedPageBreak/>
        <w:t>La plantilla de presentación</w:t>
      </w:r>
      <w:r>
        <w:t xml:space="preserve">, la cual genera código para cada uno de los elementos definidos en el perfil de contenido de </w:t>
      </w:r>
      <w:proofErr w:type="spellStart"/>
      <w:r>
        <w:t>MoWebA</w:t>
      </w:r>
      <w:proofErr w:type="spellEnd"/>
      <w:r>
        <w:t xml:space="preserve"> a partir de los PIM de entrada. Para los </w:t>
      </w:r>
      <w:proofErr w:type="spellStart"/>
      <w:r w:rsidRPr="00FB4D2C">
        <w:rPr>
          <w:i/>
        </w:rPr>
        <w:t>widgets</w:t>
      </w:r>
      <w:proofErr w:type="spellEnd"/>
      <w:r>
        <w:t xml:space="preserve"> se genera código para la plataforma</w:t>
      </w:r>
      <w:r w:rsidR="00135266">
        <w:t xml:space="preserve"> destino</w:t>
      </w:r>
      <w:r>
        <w:t xml:space="preserve"> </w:t>
      </w:r>
      <w:proofErr w:type="spellStart"/>
      <w:r w:rsidRPr="00135266">
        <w:rPr>
          <w:i/>
        </w:rPr>
        <w:t>jQueryUI</w:t>
      </w:r>
      <w:proofErr w:type="spellEnd"/>
      <w:r>
        <w:t xml:space="preserve"> y </w:t>
      </w:r>
      <w:proofErr w:type="spellStart"/>
      <w:r w:rsidRPr="00135266">
        <w:rPr>
          <w:i/>
        </w:rPr>
        <w:t>jQuery</w:t>
      </w:r>
      <w:proofErr w:type="spellEnd"/>
      <w:r w:rsidRPr="00135266">
        <w:rPr>
          <w:i/>
        </w:rPr>
        <w:t xml:space="preserve"> </w:t>
      </w:r>
      <w:proofErr w:type="spellStart"/>
      <w:r w:rsidRPr="00135266">
        <w:rPr>
          <w:i/>
        </w:rPr>
        <w:t>validation</w:t>
      </w:r>
      <w:proofErr w:type="spellEnd"/>
      <w:r w:rsidRPr="00135266">
        <w:rPr>
          <w:i/>
        </w:rPr>
        <w:t xml:space="preserve"> </w:t>
      </w:r>
      <w:proofErr w:type="spellStart"/>
      <w:r w:rsidRPr="00135266">
        <w:rPr>
          <w:i/>
        </w:rPr>
        <w:t>plug</w:t>
      </w:r>
      <w:proofErr w:type="spellEnd"/>
      <w:r w:rsidRPr="00135266">
        <w:rPr>
          <w:i/>
        </w:rPr>
        <w:t>-in</w:t>
      </w:r>
      <w:r>
        <w:t xml:space="preserve">. </w:t>
      </w:r>
    </w:p>
    <w:p w:rsidR="00603D41" w:rsidRPr="00603D41" w:rsidRDefault="00FB4D2C" w:rsidP="008721F7">
      <w:pPr>
        <w:pStyle w:val="Prrafodelista"/>
        <w:numPr>
          <w:ilvl w:val="1"/>
          <w:numId w:val="1"/>
        </w:numPr>
        <w:jc w:val="both"/>
        <w:rPr>
          <w:i/>
        </w:rPr>
        <w:pPrChange w:id="118" w:author="magali" w:date="2015-06-26T08:47:00Z">
          <w:pPr>
            <w:pStyle w:val="Prrafodelista"/>
            <w:numPr>
              <w:ilvl w:val="1"/>
              <w:numId w:val="1"/>
            </w:numPr>
            <w:ind w:left="1440" w:hanging="360"/>
          </w:pPr>
        </w:pPrChange>
      </w:pPr>
      <w:r w:rsidRPr="00FB4D2C">
        <w:rPr>
          <w:b/>
        </w:rPr>
        <w:t>La plantilla de estructura</w:t>
      </w:r>
      <w:r>
        <w:t>, la cual genera código CSS con las posiciones establecidas en el PIM de entrada</w:t>
      </w:r>
    </w:p>
    <w:p w:rsidR="00603D41" w:rsidRDefault="00603D41" w:rsidP="008721F7">
      <w:pPr>
        <w:pStyle w:val="Prrafodelista"/>
        <w:numPr>
          <w:ilvl w:val="0"/>
          <w:numId w:val="1"/>
        </w:numPr>
        <w:jc w:val="both"/>
        <w:pPrChange w:id="119" w:author="magali" w:date="2015-06-26T08:47:00Z">
          <w:pPr>
            <w:pStyle w:val="Prrafodelista"/>
            <w:numPr>
              <w:numId w:val="1"/>
            </w:numPr>
            <w:ind w:hanging="360"/>
          </w:pPr>
        </w:pPrChange>
      </w:pPr>
      <w:r w:rsidRPr="00603D41">
        <w:t xml:space="preserve">Una ilustración </w:t>
      </w:r>
      <w:r w:rsidR="00135266">
        <w:t>evaluativa</w:t>
      </w:r>
      <w:r w:rsidRPr="00603D41">
        <w:t xml:space="preserve"> en la cual se </w:t>
      </w:r>
      <w:r w:rsidR="00135266">
        <w:t>presentan</w:t>
      </w:r>
      <w:r w:rsidRPr="00603D41">
        <w:t xml:space="preserve"> los aportes realizados a la capa de presentación de </w:t>
      </w:r>
      <w:proofErr w:type="spellStart"/>
      <w:r w:rsidRPr="00603D41">
        <w:t>MoWebA</w:t>
      </w:r>
      <w:proofErr w:type="spellEnd"/>
      <w:r w:rsidRPr="00603D41">
        <w:t>.</w:t>
      </w:r>
      <w:commentRangeEnd w:id="108"/>
      <w:r w:rsidR="00626304">
        <w:rPr>
          <w:rStyle w:val="Refdecomentario"/>
          <w:rFonts w:eastAsiaTheme="minorEastAsia"/>
          <w:lang w:val="es-ES" w:eastAsia="es-ES"/>
        </w:rPr>
        <w:commentReference w:id="108"/>
      </w:r>
    </w:p>
    <w:p w:rsidR="00B03921" w:rsidRPr="00F70AB0" w:rsidRDefault="00F70AB0" w:rsidP="00B03921">
      <w:pPr>
        <w:rPr>
          <w:b/>
          <w:caps/>
          <w:lang w:val="en-US"/>
        </w:rPr>
      </w:pPr>
      <w:commentRangeStart w:id="120"/>
      <w:r w:rsidRPr="00F70AB0">
        <w:rPr>
          <w:b/>
          <w:caps/>
          <w:lang w:val="en-US"/>
        </w:rPr>
        <w:t>Bibliografía</w:t>
      </w:r>
      <w:commentRangeEnd w:id="120"/>
      <w:r w:rsidR="00A16661">
        <w:rPr>
          <w:rStyle w:val="Refdecomentario"/>
          <w:rFonts w:eastAsiaTheme="minorEastAsia"/>
          <w:lang w:val="es-ES" w:eastAsia="es-ES"/>
        </w:rPr>
        <w:commentReference w:id="120"/>
      </w:r>
    </w:p>
    <w:p w:rsidR="00F70AB0" w:rsidRPr="00F70AB0" w:rsidRDefault="00F70AB0" w:rsidP="00B03921">
      <w:pPr>
        <w:rPr>
          <w:lang w:val="en-US"/>
        </w:rPr>
      </w:pPr>
      <w:bookmarkStart w:id="121" w:name="BIB__bib"/>
      <w:r w:rsidRPr="00F70AB0">
        <w:rPr>
          <w:caps/>
          <w:lang w:val="en-US"/>
        </w:rPr>
        <w:t>[</w:t>
      </w:r>
      <w:bookmarkStart w:id="122" w:name="BIB_ginige2001"/>
      <w:r w:rsidRPr="00F70AB0">
        <w:rPr>
          <w:caps/>
          <w:lang w:val="en-US"/>
        </w:rPr>
        <w:t>1</w:t>
      </w:r>
      <w:bookmarkStart w:id="123" w:name="B4B_ginige2001"/>
      <w:bookmarkEnd w:id="122"/>
      <w:bookmarkEnd w:id="123"/>
      <w:r w:rsidRPr="00F70AB0">
        <w:rPr>
          <w:caps/>
          <w:lang w:val="en-US"/>
        </w:rPr>
        <w:t>]</w:t>
      </w:r>
      <w:r w:rsidRPr="00F70AB0">
        <w:rPr>
          <w:caps/>
          <w:lang w:val="en-US"/>
        </w:rPr>
        <w:tab/>
      </w:r>
      <w:proofErr w:type="spellStart"/>
      <w:r w:rsidRPr="00F70AB0">
        <w:rPr>
          <w:lang w:val="en-US"/>
        </w:rPr>
        <w:t>Ginige</w:t>
      </w:r>
      <w:proofErr w:type="spellEnd"/>
      <w:r w:rsidRPr="00F70AB0">
        <w:rPr>
          <w:lang w:val="en-US"/>
        </w:rPr>
        <w:t xml:space="preserve"> A and </w:t>
      </w:r>
      <w:proofErr w:type="spellStart"/>
      <w:r w:rsidRPr="00F70AB0">
        <w:rPr>
          <w:lang w:val="en-US"/>
        </w:rPr>
        <w:t>Murugesan</w:t>
      </w:r>
      <w:proofErr w:type="spellEnd"/>
      <w:r w:rsidRPr="00F70AB0">
        <w:rPr>
          <w:lang w:val="en-US"/>
        </w:rPr>
        <w:t xml:space="preserve"> S. Guest editors’ introduction: The essence of web engineering— managing the diversity and complexity of web application development. </w:t>
      </w:r>
      <w:r w:rsidRPr="00F70AB0">
        <w:rPr>
          <w:i/>
          <w:lang w:val="en-US"/>
        </w:rPr>
        <w:t xml:space="preserve">IEEE </w:t>
      </w:r>
      <w:proofErr w:type="spellStart"/>
      <w:r w:rsidRPr="00F70AB0">
        <w:rPr>
          <w:i/>
          <w:lang w:val="en-US"/>
        </w:rPr>
        <w:t>MultiMedia</w:t>
      </w:r>
      <w:proofErr w:type="spellEnd"/>
      <w:r w:rsidRPr="00F70AB0">
        <w:rPr>
          <w:lang w:val="en-US"/>
        </w:rPr>
        <w:t>, 8(2):22–25, Apr 2001.</w:t>
      </w:r>
    </w:p>
    <w:p w:rsidR="00F70AB0" w:rsidRPr="00F70AB0" w:rsidRDefault="00F70AB0" w:rsidP="00B03921">
      <w:pPr>
        <w:rPr>
          <w:lang w:val="en-US"/>
        </w:rPr>
      </w:pPr>
      <w:r w:rsidRPr="00F70AB0">
        <w:rPr>
          <w:lang w:val="en-US"/>
        </w:rPr>
        <w:t>[</w:t>
      </w:r>
      <w:bookmarkStart w:id="124" w:name="BIB_martinez_2druiz2010"/>
      <w:r w:rsidRPr="00F70AB0">
        <w:rPr>
          <w:lang w:val="en-US"/>
        </w:rPr>
        <w:t>2</w:t>
      </w:r>
      <w:bookmarkStart w:id="125" w:name="B4B_martinez_2druiz2010"/>
      <w:bookmarkEnd w:id="124"/>
      <w:bookmarkEnd w:id="125"/>
      <w:r w:rsidRPr="00F70AB0">
        <w:rPr>
          <w:lang w:val="en-US"/>
        </w:rPr>
        <w:t>]</w:t>
      </w:r>
      <w:r w:rsidRPr="00F70AB0">
        <w:rPr>
          <w:lang w:val="en-US"/>
        </w:rPr>
        <w:tab/>
        <w:t xml:space="preserve">Martínez-Ruiz F J. </w:t>
      </w:r>
      <w:proofErr w:type="gramStart"/>
      <w:r w:rsidRPr="00F70AB0">
        <w:rPr>
          <w:i/>
          <w:lang w:val="en-US"/>
        </w:rPr>
        <w:t>A Development Method for User Interfaces of Rich Internet Applications</w:t>
      </w:r>
      <w:r w:rsidRPr="00F70AB0">
        <w:rPr>
          <w:lang w:val="en-US"/>
        </w:rPr>
        <w:t>.</w:t>
      </w:r>
      <w:proofErr w:type="gramEnd"/>
      <w:r w:rsidRPr="00F70AB0">
        <w:rPr>
          <w:lang w:val="en-US"/>
        </w:rPr>
        <w:t xml:space="preserve"> </w:t>
      </w:r>
      <w:proofErr w:type="gramStart"/>
      <w:r w:rsidRPr="00F70AB0">
        <w:rPr>
          <w:lang w:val="en-US"/>
        </w:rPr>
        <w:t>PhD thesis, Polytechnic University of Valencia, Spain, August 2010.</w:t>
      </w:r>
      <w:proofErr w:type="gramEnd"/>
    </w:p>
    <w:p w:rsidR="00F70AB0" w:rsidRPr="00F70AB0" w:rsidRDefault="00F70AB0" w:rsidP="00B03921">
      <w:pPr>
        <w:rPr>
          <w:lang w:val="en-US"/>
        </w:rPr>
      </w:pPr>
      <w:r w:rsidRPr="00F70AB0">
        <w:rPr>
          <w:lang w:val="en-US"/>
        </w:rPr>
        <w:t>[</w:t>
      </w:r>
      <w:bookmarkStart w:id="126" w:name="BIB_toffetti2011"/>
      <w:r w:rsidRPr="00F70AB0">
        <w:rPr>
          <w:lang w:val="en-US"/>
        </w:rPr>
        <w:t>3</w:t>
      </w:r>
      <w:bookmarkStart w:id="127" w:name="B4B_toffetti2011"/>
      <w:bookmarkEnd w:id="126"/>
      <w:bookmarkEnd w:id="127"/>
      <w:r w:rsidRPr="00F70AB0">
        <w:rPr>
          <w:lang w:val="en-US"/>
        </w:rPr>
        <w:t>]</w:t>
      </w:r>
      <w:r w:rsidRPr="00F70AB0">
        <w:rPr>
          <w:lang w:val="en-US"/>
        </w:rPr>
        <w:tab/>
      </w:r>
      <w:proofErr w:type="spellStart"/>
      <w:r w:rsidRPr="00F70AB0">
        <w:rPr>
          <w:lang w:val="en-US"/>
        </w:rPr>
        <w:t>Toffetti</w:t>
      </w:r>
      <w:proofErr w:type="spellEnd"/>
      <w:r w:rsidRPr="00F70AB0">
        <w:rPr>
          <w:lang w:val="en-US"/>
        </w:rPr>
        <w:t xml:space="preserve"> G, </w:t>
      </w:r>
      <w:proofErr w:type="spellStart"/>
      <w:r w:rsidRPr="00F70AB0">
        <w:rPr>
          <w:lang w:val="en-US"/>
        </w:rPr>
        <w:t>Comai</w:t>
      </w:r>
      <w:proofErr w:type="spellEnd"/>
      <w:r w:rsidRPr="00F70AB0">
        <w:rPr>
          <w:lang w:val="en-US"/>
        </w:rPr>
        <w:t xml:space="preserve"> S, </w:t>
      </w:r>
      <w:proofErr w:type="spellStart"/>
      <w:r w:rsidRPr="00F70AB0">
        <w:rPr>
          <w:lang w:val="en-US"/>
        </w:rPr>
        <w:t>Preciado</w:t>
      </w:r>
      <w:proofErr w:type="spellEnd"/>
      <w:r w:rsidRPr="00F70AB0">
        <w:rPr>
          <w:lang w:val="en-US"/>
        </w:rPr>
        <w:t xml:space="preserve"> J C, and </w:t>
      </w:r>
      <w:proofErr w:type="spellStart"/>
      <w:r w:rsidRPr="00F70AB0">
        <w:rPr>
          <w:lang w:val="en-US"/>
        </w:rPr>
        <w:t>Linaje</w:t>
      </w:r>
      <w:proofErr w:type="spellEnd"/>
      <w:r w:rsidRPr="00F70AB0">
        <w:rPr>
          <w:lang w:val="en-US"/>
        </w:rPr>
        <w:t xml:space="preserve"> M. State-of-the art and trends in the systematic development of rich internet applications. </w:t>
      </w:r>
      <w:r w:rsidRPr="00F70AB0">
        <w:rPr>
          <w:i/>
          <w:lang w:val="en-US"/>
        </w:rPr>
        <w:t>J. Web Eng.</w:t>
      </w:r>
      <w:r w:rsidRPr="00F70AB0">
        <w:rPr>
          <w:lang w:val="en-US"/>
        </w:rPr>
        <w:t>, 10(1):70–86, March 2011.</w:t>
      </w:r>
    </w:p>
    <w:p w:rsidR="00F70AB0" w:rsidRPr="00F70AB0" w:rsidRDefault="00F70AB0" w:rsidP="00B03921">
      <w:pPr>
        <w:rPr>
          <w:lang w:val="en-US"/>
        </w:rPr>
      </w:pPr>
      <w:r w:rsidRPr="00F70AB0">
        <w:rPr>
          <w:lang w:val="en-US"/>
        </w:rPr>
        <w:t>[</w:t>
      </w:r>
      <w:bookmarkStart w:id="128" w:name="BIB_allairemacromediamarch2002"/>
      <w:r w:rsidRPr="00F70AB0">
        <w:rPr>
          <w:lang w:val="en-US"/>
        </w:rPr>
        <w:t>4</w:t>
      </w:r>
      <w:bookmarkStart w:id="129" w:name="B4B_allairemacromediamarch2002"/>
      <w:bookmarkEnd w:id="128"/>
      <w:bookmarkEnd w:id="129"/>
      <w:r w:rsidRPr="00F70AB0">
        <w:rPr>
          <w:lang w:val="en-US"/>
        </w:rPr>
        <w:t>]</w:t>
      </w:r>
      <w:r w:rsidRPr="00F70AB0">
        <w:rPr>
          <w:lang w:val="en-US"/>
        </w:rPr>
        <w:tab/>
      </w:r>
      <w:proofErr w:type="spellStart"/>
      <w:r w:rsidRPr="00F70AB0">
        <w:rPr>
          <w:lang w:val="en-US"/>
        </w:rPr>
        <w:t>Allaire</w:t>
      </w:r>
      <w:proofErr w:type="spellEnd"/>
      <w:r w:rsidRPr="00F70AB0">
        <w:rPr>
          <w:lang w:val="en-US"/>
        </w:rPr>
        <w:t xml:space="preserve"> J. Requirements for rich internet applications. http://download.macromedia.com/pub/flash/whitepapers/richclient.pdf, March 2002.</w:t>
      </w:r>
    </w:p>
    <w:p w:rsidR="00F70AB0" w:rsidRPr="00F70AB0" w:rsidRDefault="00F70AB0" w:rsidP="00B03921">
      <w:pPr>
        <w:rPr>
          <w:lang w:val="en-US"/>
        </w:rPr>
      </w:pPr>
      <w:r w:rsidRPr="00F70AB0">
        <w:rPr>
          <w:lang w:val="en-US"/>
        </w:rPr>
        <w:t>[</w:t>
      </w:r>
      <w:bookmarkStart w:id="130" w:name="BIB_wright2008"/>
      <w:r w:rsidRPr="00F70AB0">
        <w:rPr>
          <w:lang w:val="en-US"/>
        </w:rPr>
        <w:t>5</w:t>
      </w:r>
      <w:bookmarkStart w:id="131" w:name="B4B_wright2008"/>
      <w:bookmarkEnd w:id="130"/>
      <w:bookmarkEnd w:id="131"/>
      <w:r w:rsidRPr="00F70AB0">
        <w:rPr>
          <w:lang w:val="en-US"/>
        </w:rPr>
        <w:t>]</w:t>
      </w:r>
      <w:r w:rsidRPr="00F70AB0">
        <w:rPr>
          <w:lang w:val="en-US"/>
        </w:rPr>
        <w:tab/>
        <w:t xml:space="preserve">Wright J and Dietrich J. Survey of existing languages to model interactive web applications. In </w:t>
      </w:r>
      <w:r w:rsidRPr="00F70AB0">
        <w:rPr>
          <w:i/>
          <w:lang w:val="en-US"/>
        </w:rPr>
        <w:t xml:space="preserve">Proceedings of the fifth Asia-Pacific conference on Conceptual </w:t>
      </w:r>
      <w:proofErr w:type="spellStart"/>
      <w:r w:rsidRPr="00F70AB0">
        <w:rPr>
          <w:i/>
          <w:lang w:val="en-US"/>
        </w:rPr>
        <w:t>Modelling</w:t>
      </w:r>
      <w:proofErr w:type="spellEnd"/>
      <w:r w:rsidRPr="00F70AB0">
        <w:rPr>
          <w:i/>
          <w:lang w:val="en-US"/>
        </w:rPr>
        <w:t xml:space="preserve"> - Volume 79</w:t>
      </w:r>
      <w:r w:rsidRPr="00F70AB0">
        <w:rPr>
          <w:lang w:val="en-US"/>
        </w:rPr>
        <w:t xml:space="preserve">, APCCM ’08, pages 113–123, </w:t>
      </w:r>
      <w:proofErr w:type="spellStart"/>
      <w:r w:rsidRPr="00F70AB0">
        <w:rPr>
          <w:lang w:val="en-US"/>
        </w:rPr>
        <w:t>Darlinghurst</w:t>
      </w:r>
      <w:proofErr w:type="spellEnd"/>
      <w:r w:rsidRPr="00F70AB0">
        <w:rPr>
          <w:lang w:val="en-US"/>
        </w:rPr>
        <w:t>, Australia, Australia, 2008. Australian Computer Society, Inc.</w:t>
      </w:r>
    </w:p>
    <w:p w:rsidR="00F70AB0" w:rsidRPr="00F70AB0" w:rsidRDefault="00F70AB0" w:rsidP="00B03921">
      <w:pPr>
        <w:rPr>
          <w:lang w:val="en-US"/>
        </w:rPr>
      </w:pPr>
      <w:r w:rsidRPr="00F70AB0">
        <w:rPr>
          <w:lang w:val="en-US"/>
        </w:rPr>
        <w:t>[</w:t>
      </w:r>
      <w:bookmarkStart w:id="132" w:name="BIB_preciado2005"/>
      <w:r w:rsidRPr="00F70AB0">
        <w:rPr>
          <w:lang w:val="en-US"/>
        </w:rPr>
        <w:t>6</w:t>
      </w:r>
      <w:bookmarkStart w:id="133" w:name="B4B_preciado2005"/>
      <w:bookmarkEnd w:id="132"/>
      <w:bookmarkEnd w:id="133"/>
      <w:r w:rsidRPr="00F70AB0">
        <w:rPr>
          <w:lang w:val="en-US"/>
        </w:rPr>
        <w:t>]</w:t>
      </w:r>
      <w:r w:rsidRPr="00F70AB0">
        <w:rPr>
          <w:lang w:val="en-US"/>
        </w:rPr>
        <w:tab/>
      </w:r>
      <w:proofErr w:type="spellStart"/>
      <w:r w:rsidRPr="00F70AB0">
        <w:rPr>
          <w:lang w:val="en-US"/>
        </w:rPr>
        <w:t>Preciado</w:t>
      </w:r>
      <w:proofErr w:type="spellEnd"/>
      <w:r w:rsidRPr="00F70AB0">
        <w:rPr>
          <w:lang w:val="en-US"/>
        </w:rPr>
        <w:t xml:space="preserve"> J C, </w:t>
      </w:r>
      <w:proofErr w:type="spellStart"/>
      <w:r w:rsidRPr="00F70AB0">
        <w:rPr>
          <w:lang w:val="en-US"/>
        </w:rPr>
        <w:t>Linaje</w:t>
      </w:r>
      <w:proofErr w:type="spellEnd"/>
      <w:r w:rsidRPr="00F70AB0">
        <w:rPr>
          <w:lang w:val="en-US"/>
        </w:rPr>
        <w:t xml:space="preserve"> M, Sanchez F, and </w:t>
      </w:r>
      <w:proofErr w:type="spellStart"/>
      <w:r w:rsidRPr="00F70AB0">
        <w:rPr>
          <w:lang w:val="en-US"/>
        </w:rPr>
        <w:t>Comai</w:t>
      </w:r>
      <w:proofErr w:type="spellEnd"/>
      <w:r w:rsidRPr="00F70AB0">
        <w:rPr>
          <w:lang w:val="en-US"/>
        </w:rPr>
        <w:t xml:space="preserve"> S. Necessity of methodologies to model rich internet applications. In </w:t>
      </w:r>
      <w:r w:rsidRPr="00F70AB0">
        <w:rPr>
          <w:i/>
          <w:lang w:val="en-US"/>
        </w:rPr>
        <w:t>Proceedings of the Seventh IEEE International Symposium on Web Site Evolution</w:t>
      </w:r>
      <w:r w:rsidRPr="00F70AB0">
        <w:rPr>
          <w:lang w:val="en-US"/>
        </w:rPr>
        <w:t xml:space="preserve">, WSE ’05, pages 7–13, Washington, DC, USA, 2005. </w:t>
      </w:r>
      <w:proofErr w:type="gramStart"/>
      <w:r w:rsidRPr="00F70AB0">
        <w:rPr>
          <w:lang w:val="en-US"/>
        </w:rPr>
        <w:t>IEEE Computer Society.</w:t>
      </w:r>
      <w:proofErr w:type="gramEnd"/>
    </w:p>
    <w:p w:rsidR="00F70AB0" w:rsidRPr="00F70AB0" w:rsidRDefault="00F70AB0" w:rsidP="00B03921">
      <w:pPr>
        <w:rPr>
          <w:lang w:val="en-US"/>
        </w:rPr>
      </w:pPr>
      <w:r w:rsidRPr="00F70AB0">
        <w:rPr>
          <w:lang w:val="en-US"/>
        </w:rPr>
        <w:t>[</w:t>
      </w:r>
      <w:bookmarkStart w:id="134" w:name="BIB_preciado2008"/>
      <w:r w:rsidRPr="00F70AB0">
        <w:rPr>
          <w:lang w:val="en-US"/>
        </w:rPr>
        <w:t>7</w:t>
      </w:r>
      <w:bookmarkStart w:id="135" w:name="B4B_preciado2008"/>
      <w:bookmarkEnd w:id="134"/>
      <w:bookmarkEnd w:id="135"/>
      <w:r w:rsidRPr="00F70AB0">
        <w:rPr>
          <w:lang w:val="en-US"/>
        </w:rPr>
        <w:t>]</w:t>
      </w:r>
      <w:r w:rsidRPr="00F70AB0">
        <w:rPr>
          <w:lang w:val="en-US"/>
        </w:rPr>
        <w:tab/>
      </w:r>
      <w:proofErr w:type="spellStart"/>
      <w:r w:rsidRPr="00F70AB0">
        <w:rPr>
          <w:lang w:val="en-US"/>
        </w:rPr>
        <w:t>Preciado</w:t>
      </w:r>
      <w:proofErr w:type="spellEnd"/>
      <w:r w:rsidRPr="00F70AB0">
        <w:rPr>
          <w:lang w:val="en-US"/>
        </w:rPr>
        <w:t xml:space="preserve"> J C, </w:t>
      </w:r>
      <w:proofErr w:type="spellStart"/>
      <w:r w:rsidRPr="00F70AB0">
        <w:rPr>
          <w:lang w:val="en-US"/>
        </w:rPr>
        <w:t>Linaje</w:t>
      </w:r>
      <w:proofErr w:type="spellEnd"/>
      <w:r w:rsidRPr="00F70AB0">
        <w:rPr>
          <w:lang w:val="en-US"/>
        </w:rPr>
        <w:t xml:space="preserve"> M, Morales-</w:t>
      </w:r>
      <w:proofErr w:type="spellStart"/>
      <w:r w:rsidRPr="00F70AB0">
        <w:rPr>
          <w:lang w:val="en-US"/>
        </w:rPr>
        <w:t>Chaparro</w:t>
      </w:r>
      <w:proofErr w:type="spellEnd"/>
      <w:r w:rsidRPr="00F70AB0">
        <w:rPr>
          <w:lang w:val="en-US"/>
        </w:rPr>
        <w:t xml:space="preserve"> R, Sanchez-Figueroa F, Zhang G, </w:t>
      </w:r>
      <w:proofErr w:type="spellStart"/>
      <w:r w:rsidRPr="00F70AB0">
        <w:rPr>
          <w:lang w:val="en-US"/>
        </w:rPr>
        <w:t>Kroi</w:t>
      </w:r>
      <w:proofErr w:type="spellEnd"/>
      <w:r w:rsidRPr="00F70AB0">
        <w:rPr>
          <w:lang w:val="en-US"/>
        </w:rPr>
        <w:t>$</w:t>
      </w:r>
      <w:r w:rsidRPr="00F70AB0">
        <w:t>β</w:t>
      </w:r>
      <w:r w:rsidRPr="00F70AB0">
        <w:rPr>
          <w:lang w:val="en-US"/>
        </w:rPr>
        <w:t xml:space="preserve">$ C, and Koch N. Designing rich internet applications combining </w:t>
      </w:r>
      <w:proofErr w:type="spellStart"/>
      <w:r w:rsidRPr="00F70AB0">
        <w:rPr>
          <w:lang w:val="en-US"/>
        </w:rPr>
        <w:t>uwe</w:t>
      </w:r>
      <w:proofErr w:type="spellEnd"/>
      <w:r w:rsidRPr="00F70AB0">
        <w:rPr>
          <w:lang w:val="en-US"/>
        </w:rPr>
        <w:t xml:space="preserve"> and </w:t>
      </w:r>
      <w:proofErr w:type="spellStart"/>
      <w:r w:rsidRPr="00F70AB0">
        <w:rPr>
          <w:lang w:val="en-US"/>
        </w:rPr>
        <w:t>rux</w:t>
      </w:r>
      <w:proofErr w:type="spellEnd"/>
      <w:r w:rsidRPr="00F70AB0">
        <w:rPr>
          <w:lang w:val="en-US"/>
        </w:rPr>
        <w:t xml:space="preserve">-method. In </w:t>
      </w:r>
      <w:r w:rsidRPr="00F70AB0">
        <w:rPr>
          <w:i/>
          <w:lang w:val="en-US"/>
        </w:rPr>
        <w:t>Proceedings of the 2008 Eighth International Conference on Web Engineering</w:t>
      </w:r>
      <w:r w:rsidRPr="00F70AB0">
        <w:rPr>
          <w:lang w:val="en-US"/>
        </w:rPr>
        <w:t xml:space="preserve">, ICWE ’08, pages 148–154, Washington, DC, USA, 2008. </w:t>
      </w:r>
      <w:proofErr w:type="gramStart"/>
      <w:r w:rsidRPr="00F70AB0">
        <w:rPr>
          <w:lang w:val="en-US"/>
        </w:rPr>
        <w:t>IEEE Computer Society.</w:t>
      </w:r>
      <w:proofErr w:type="gramEnd"/>
    </w:p>
    <w:p w:rsidR="00F70AB0" w:rsidRPr="00F70AB0" w:rsidRDefault="00F70AB0" w:rsidP="00B03921">
      <w:pPr>
        <w:rPr>
          <w:lang w:val="en-US"/>
        </w:rPr>
      </w:pPr>
      <w:r w:rsidRPr="00F70AB0">
        <w:rPr>
          <w:lang w:val="en-US"/>
        </w:rPr>
        <w:t>[</w:t>
      </w:r>
      <w:bookmarkStart w:id="136" w:name="BIB_machado2009"/>
      <w:r w:rsidRPr="00F70AB0">
        <w:rPr>
          <w:lang w:val="en-US"/>
        </w:rPr>
        <w:t>8</w:t>
      </w:r>
      <w:bookmarkStart w:id="137" w:name="B4B_machado2009"/>
      <w:bookmarkEnd w:id="136"/>
      <w:bookmarkEnd w:id="137"/>
      <w:r w:rsidRPr="00F70AB0">
        <w:rPr>
          <w:lang w:val="en-US"/>
        </w:rPr>
        <w:t>]</w:t>
      </w:r>
      <w:r w:rsidRPr="00F70AB0">
        <w:rPr>
          <w:lang w:val="en-US"/>
        </w:rPr>
        <w:tab/>
        <w:t xml:space="preserve">Machado L, </w:t>
      </w:r>
      <w:proofErr w:type="spellStart"/>
      <w:r w:rsidRPr="00F70AB0">
        <w:rPr>
          <w:lang w:val="en-US"/>
        </w:rPr>
        <w:t>Filho</w:t>
      </w:r>
      <w:proofErr w:type="spellEnd"/>
      <w:r w:rsidRPr="00F70AB0">
        <w:rPr>
          <w:lang w:val="en-US"/>
        </w:rPr>
        <w:t xml:space="preserve"> O, and </w:t>
      </w:r>
      <w:proofErr w:type="spellStart"/>
      <w:r w:rsidRPr="00F70AB0">
        <w:rPr>
          <w:lang w:val="en-US"/>
        </w:rPr>
        <w:t>Ribeiro</w:t>
      </w:r>
      <w:proofErr w:type="spellEnd"/>
      <w:r w:rsidRPr="00F70AB0">
        <w:rPr>
          <w:lang w:val="en-US"/>
        </w:rPr>
        <w:t xml:space="preserve"> J. </w:t>
      </w:r>
      <w:proofErr w:type="spellStart"/>
      <w:r w:rsidRPr="00F70AB0">
        <w:rPr>
          <w:lang w:val="en-US"/>
        </w:rPr>
        <w:t>Uwe</w:t>
      </w:r>
      <w:proofErr w:type="spellEnd"/>
      <w:r w:rsidRPr="00F70AB0">
        <w:rPr>
          <w:lang w:val="en-US"/>
        </w:rPr>
        <w:t xml:space="preserve">-r: an extension to a web engineering methodology for rich internet applications. </w:t>
      </w:r>
      <w:proofErr w:type="gramStart"/>
      <w:r w:rsidRPr="00F70AB0">
        <w:rPr>
          <w:i/>
          <w:lang w:val="en-US"/>
        </w:rPr>
        <w:t>WSEAS Trans. Info.</w:t>
      </w:r>
      <w:proofErr w:type="gramEnd"/>
      <w:r w:rsidRPr="00F70AB0">
        <w:rPr>
          <w:i/>
          <w:lang w:val="en-US"/>
        </w:rPr>
        <w:t xml:space="preserve"> Sci. and App.</w:t>
      </w:r>
      <w:r w:rsidRPr="00F70AB0">
        <w:rPr>
          <w:lang w:val="en-US"/>
        </w:rPr>
        <w:t>, 6(4):601–610, April 2009.</w:t>
      </w:r>
    </w:p>
    <w:p w:rsidR="00F70AB0" w:rsidRPr="00F70AB0" w:rsidRDefault="00F70AB0" w:rsidP="00B03921">
      <w:pPr>
        <w:rPr>
          <w:lang w:val="en-US"/>
        </w:rPr>
      </w:pPr>
      <w:r w:rsidRPr="00F70AB0">
        <w:rPr>
          <w:lang w:val="en-US"/>
        </w:rPr>
        <w:t>[</w:t>
      </w:r>
      <w:bookmarkStart w:id="138" w:name="BIB_mariannebusch2009"/>
      <w:r w:rsidRPr="00F70AB0">
        <w:rPr>
          <w:lang w:val="en-US"/>
        </w:rPr>
        <w:t>9</w:t>
      </w:r>
      <w:bookmarkStart w:id="139" w:name="B4B_mariannebusch2009"/>
      <w:bookmarkEnd w:id="138"/>
      <w:bookmarkEnd w:id="139"/>
      <w:r w:rsidRPr="00F70AB0">
        <w:rPr>
          <w:lang w:val="en-US"/>
        </w:rPr>
        <w:t>]</w:t>
      </w:r>
      <w:r w:rsidRPr="00F70AB0">
        <w:rPr>
          <w:lang w:val="en-US"/>
        </w:rPr>
        <w:tab/>
        <w:t xml:space="preserve">Busch M and Koch N. Rich internet applications state-of-the-art. </w:t>
      </w:r>
      <w:proofErr w:type="gramStart"/>
      <w:r w:rsidRPr="00F70AB0">
        <w:rPr>
          <w:lang w:val="en-US"/>
        </w:rPr>
        <w:t>Technical report 0902, Programming and Software Engineering Unit (PST), Institute for Informatics, Ludwig-</w:t>
      </w:r>
      <w:proofErr w:type="spellStart"/>
      <w:r w:rsidRPr="00F70AB0">
        <w:rPr>
          <w:lang w:val="en-US"/>
        </w:rPr>
        <w:t>Maximilians</w:t>
      </w:r>
      <w:proofErr w:type="spellEnd"/>
      <w:r w:rsidRPr="00F70AB0">
        <w:rPr>
          <w:lang w:val="en-US"/>
        </w:rPr>
        <w:t>-</w:t>
      </w:r>
      <w:proofErr w:type="spellStart"/>
      <w:r w:rsidRPr="00F70AB0">
        <w:rPr>
          <w:lang w:val="en-US"/>
        </w:rPr>
        <w:t>Universität</w:t>
      </w:r>
      <w:proofErr w:type="spellEnd"/>
      <w:r w:rsidRPr="00F70AB0">
        <w:rPr>
          <w:lang w:val="en-US"/>
        </w:rPr>
        <w:t xml:space="preserve"> </w:t>
      </w:r>
      <w:proofErr w:type="spellStart"/>
      <w:r w:rsidRPr="00F70AB0">
        <w:rPr>
          <w:lang w:val="en-US"/>
        </w:rPr>
        <w:t>München</w:t>
      </w:r>
      <w:proofErr w:type="spellEnd"/>
      <w:r w:rsidRPr="00F70AB0">
        <w:rPr>
          <w:lang w:val="en-US"/>
        </w:rPr>
        <w:t>, Germany, December 2009.</w:t>
      </w:r>
      <w:proofErr w:type="gramEnd"/>
    </w:p>
    <w:p w:rsidR="00F70AB0" w:rsidRPr="00F70AB0" w:rsidRDefault="00F70AB0" w:rsidP="00B03921">
      <w:r w:rsidRPr="00F70AB0">
        <w:lastRenderedPageBreak/>
        <w:t>[</w:t>
      </w:r>
      <w:bookmarkStart w:id="140" w:name="BIB_gonzalez2010"/>
      <w:r w:rsidRPr="00F70AB0">
        <w:t>10</w:t>
      </w:r>
      <w:bookmarkStart w:id="141" w:name="B4B_gonzalez2010"/>
      <w:bookmarkEnd w:id="140"/>
      <w:bookmarkEnd w:id="141"/>
      <w:r w:rsidRPr="00F70AB0">
        <w:t>]</w:t>
      </w:r>
      <w:r w:rsidRPr="00F70AB0">
        <w:tab/>
        <w:t xml:space="preserve">González M, Casariego J, Bareiro J, Cernuzzi L, and Pastor O. Una propuesta </w:t>
      </w:r>
      <w:proofErr w:type="spellStart"/>
      <w:r w:rsidRPr="00F70AB0">
        <w:t>mda</w:t>
      </w:r>
      <w:proofErr w:type="spellEnd"/>
      <w:r w:rsidRPr="00F70AB0">
        <w:t xml:space="preserve"> para las perspectivas </w:t>
      </w:r>
      <w:proofErr w:type="spellStart"/>
      <w:r w:rsidRPr="00F70AB0">
        <w:t>navegacional</w:t>
      </w:r>
      <w:proofErr w:type="spellEnd"/>
      <w:r w:rsidRPr="00F70AB0">
        <w:t xml:space="preserve"> y de usuarios. In </w:t>
      </w:r>
      <w:r w:rsidRPr="00F70AB0">
        <w:rPr>
          <w:i/>
        </w:rPr>
        <w:t>XXXVI Conferencia Latinoamericana de Informática (CLEI) - ISBN 978-99967-612-0-1</w:t>
      </w:r>
      <w:r w:rsidRPr="00F70AB0">
        <w:t>, page 58, Asunción, Paraguay, 2010.</w:t>
      </w:r>
    </w:p>
    <w:p w:rsidR="00F70AB0" w:rsidRPr="00F70AB0" w:rsidRDefault="00F70AB0" w:rsidP="00B03921">
      <w:r w:rsidRPr="00F70AB0">
        <w:t>[</w:t>
      </w:r>
      <w:bookmarkStart w:id="142" w:name="BIB_gonzalez2011"/>
      <w:r w:rsidRPr="00F70AB0">
        <w:t>11</w:t>
      </w:r>
      <w:bookmarkStart w:id="143" w:name="B4B_gonzalez2011"/>
      <w:bookmarkEnd w:id="142"/>
      <w:bookmarkEnd w:id="143"/>
      <w:r w:rsidRPr="00F70AB0">
        <w:t>]</w:t>
      </w:r>
      <w:r w:rsidRPr="00F70AB0">
        <w:tab/>
        <w:t xml:space="preserve">González M, Cernuzzi L, and Pastor O. Una aproximación para aplicaciones web: </w:t>
      </w:r>
      <w:proofErr w:type="spellStart"/>
      <w:r w:rsidRPr="00F70AB0">
        <w:t>Moweba</w:t>
      </w:r>
      <w:proofErr w:type="spellEnd"/>
      <w:r w:rsidRPr="00F70AB0">
        <w:t xml:space="preserve">. In </w:t>
      </w:r>
      <w:r w:rsidRPr="00F70AB0">
        <w:rPr>
          <w:i/>
        </w:rPr>
        <w:t xml:space="preserve">XIV Congreso Iberoamericano en Software </w:t>
      </w:r>
      <w:proofErr w:type="spellStart"/>
      <w:r w:rsidRPr="00F70AB0">
        <w:rPr>
          <w:i/>
        </w:rPr>
        <w:t>Engineering</w:t>
      </w:r>
      <w:proofErr w:type="spellEnd"/>
      <w:r w:rsidRPr="00F70AB0">
        <w:rPr>
          <w:i/>
        </w:rPr>
        <w:t xml:space="preserve"> – </w:t>
      </w:r>
      <w:proofErr w:type="spellStart"/>
      <w:r w:rsidRPr="00F70AB0">
        <w:rPr>
          <w:i/>
        </w:rPr>
        <w:t>CibSE</w:t>
      </w:r>
      <w:proofErr w:type="spellEnd"/>
      <w:r w:rsidRPr="00F70AB0">
        <w:t>, Río de Janeiro, Brasil, 2011.</w:t>
      </w:r>
    </w:p>
    <w:p w:rsidR="00F70AB0" w:rsidRPr="00F70AB0" w:rsidRDefault="00F70AB0" w:rsidP="00B03921">
      <w:pPr>
        <w:rPr>
          <w:lang w:val="en-US"/>
        </w:rPr>
      </w:pPr>
      <w:r w:rsidRPr="00F70AB0">
        <w:rPr>
          <w:lang w:val="en-US"/>
        </w:rPr>
        <w:t>[</w:t>
      </w:r>
      <w:bookmarkStart w:id="144" w:name="BIB_urbieta2007"/>
      <w:r w:rsidRPr="00F70AB0">
        <w:rPr>
          <w:lang w:val="en-US"/>
        </w:rPr>
        <w:t>12</w:t>
      </w:r>
      <w:bookmarkStart w:id="145" w:name="B4B_urbieta2007"/>
      <w:bookmarkEnd w:id="144"/>
      <w:bookmarkEnd w:id="145"/>
      <w:r w:rsidRPr="00F70AB0">
        <w:rPr>
          <w:lang w:val="en-US"/>
        </w:rPr>
        <w:t>]</w:t>
      </w:r>
      <w:r w:rsidRPr="00F70AB0">
        <w:rPr>
          <w:lang w:val="en-US"/>
        </w:rPr>
        <w:tab/>
        <w:t xml:space="preserve">Urbieta M, Rossi G, </w:t>
      </w:r>
      <w:proofErr w:type="spellStart"/>
      <w:r w:rsidRPr="00F70AB0">
        <w:rPr>
          <w:lang w:val="en-US"/>
        </w:rPr>
        <w:t>Ginzburg</w:t>
      </w:r>
      <w:proofErr w:type="spellEnd"/>
      <w:r w:rsidRPr="00F70AB0">
        <w:rPr>
          <w:lang w:val="en-US"/>
        </w:rPr>
        <w:t xml:space="preserve"> J, and D. </w:t>
      </w:r>
      <w:proofErr w:type="spellStart"/>
      <w:r w:rsidRPr="00F70AB0">
        <w:rPr>
          <w:lang w:val="en-US"/>
        </w:rPr>
        <w:t>Schwabe</w:t>
      </w:r>
      <w:proofErr w:type="spellEnd"/>
      <w:r w:rsidRPr="00F70AB0">
        <w:rPr>
          <w:lang w:val="en-US"/>
        </w:rPr>
        <w:t xml:space="preserve">. </w:t>
      </w:r>
      <w:proofErr w:type="gramStart"/>
      <w:r w:rsidRPr="00F70AB0">
        <w:rPr>
          <w:lang w:val="en-US"/>
        </w:rPr>
        <w:t>Designing the interface of rich internet applications.</w:t>
      </w:r>
      <w:proofErr w:type="gramEnd"/>
      <w:r w:rsidRPr="00F70AB0">
        <w:rPr>
          <w:lang w:val="en-US"/>
        </w:rPr>
        <w:t xml:space="preserve"> In </w:t>
      </w:r>
      <w:r w:rsidRPr="00F70AB0">
        <w:rPr>
          <w:i/>
          <w:lang w:val="en-US"/>
        </w:rPr>
        <w:t>Proceedings of the 2007 Latin American Web Conference</w:t>
      </w:r>
      <w:r w:rsidRPr="00F70AB0">
        <w:rPr>
          <w:lang w:val="en-US"/>
        </w:rPr>
        <w:t xml:space="preserve">, LA-WEB ’07, pages 144–153, Washington, DC, USA, 2007. </w:t>
      </w:r>
      <w:proofErr w:type="gramStart"/>
      <w:r w:rsidRPr="00F70AB0">
        <w:rPr>
          <w:lang w:val="en-US"/>
        </w:rPr>
        <w:t>IEEE Computer Society.</w:t>
      </w:r>
      <w:proofErr w:type="gramEnd"/>
    </w:p>
    <w:p w:rsidR="00F70AB0" w:rsidRPr="00F70AB0" w:rsidRDefault="00F70AB0" w:rsidP="00B03921">
      <w:pPr>
        <w:rPr>
          <w:lang w:val="en-US"/>
        </w:rPr>
      </w:pPr>
      <w:r w:rsidRPr="00F70AB0">
        <w:rPr>
          <w:lang w:val="en-US"/>
        </w:rPr>
        <w:t>[</w:t>
      </w:r>
      <w:bookmarkStart w:id="146" w:name="BIB_koch2009"/>
      <w:r w:rsidRPr="00F70AB0">
        <w:rPr>
          <w:lang w:val="en-US"/>
        </w:rPr>
        <w:t>13</w:t>
      </w:r>
      <w:bookmarkStart w:id="147" w:name="B4B_koch2009"/>
      <w:bookmarkEnd w:id="146"/>
      <w:bookmarkEnd w:id="147"/>
      <w:r w:rsidRPr="00F70AB0">
        <w:rPr>
          <w:lang w:val="en-US"/>
        </w:rPr>
        <w:t>]</w:t>
      </w:r>
      <w:r w:rsidRPr="00F70AB0">
        <w:rPr>
          <w:lang w:val="en-US"/>
        </w:rPr>
        <w:tab/>
        <w:t xml:space="preserve">Koch N, </w:t>
      </w:r>
      <w:proofErr w:type="spellStart"/>
      <w:r w:rsidRPr="00F70AB0">
        <w:rPr>
          <w:lang w:val="en-US"/>
        </w:rPr>
        <w:t>Pigerl</w:t>
      </w:r>
      <w:proofErr w:type="spellEnd"/>
      <w:r w:rsidRPr="00F70AB0">
        <w:rPr>
          <w:lang w:val="en-US"/>
        </w:rPr>
        <w:t xml:space="preserve"> M, Zhang G, and </w:t>
      </w:r>
      <w:proofErr w:type="spellStart"/>
      <w:r w:rsidRPr="00F70AB0">
        <w:rPr>
          <w:lang w:val="en-US"/>
        </w:rPr>
        <w:t>Morozova</w:t>
      </w:r>
      <w:proofErr w:type="spellEnd"/>
      <w:r w:rsidRPr="00F70AB0">
        <w:rPr>
          <w:lang w:val="en-US"/>
        </w:rPr>
        <w:t xml:space="preserve"> T. Patterns for the model-based development of </w:t>
      </w:r>
      <w:proofErr w:type="spellStart"/>
      <w:r w:rsidRPr="00F70AB0">
        <w:rPr>
          <w:lang w:val="en-US"/>
        </w:rPr>
        <w:t>rias</w:t>
      </w:r>
      <w:proofErr w:type="spellEnd"/>
      <w:r w:rsidRPr="00F70AB0">
        <w:rPr>
          <w:lang w:val="en-US"/>
        </w:rPr>
        <w:t xml:space="preserve">. In </w:t>
      </w:r>
      <w:r w:rsidRPr="00F70AB0">
        <w:rPr>
          <w:i/>
          <w:lang w:val="en-US"/>
        </w:rPr>
        <w:t>Proceedings of the 9th International Conference on Web Engineering</w:t>
      </w:r>
      <w:r w:rsidRPr="00F70AB0">
        <w:rPr>
          <w:lang w:val="en-US"/>
        </w:rPr>
        <w:t xml:space="preserve">, ICWE ’9, pages 283–291, Berlin, Heidelberg, 2009. </w:t>
      </w:r>
      <w:proofErr w:type="gramStart"/>
      <w:r w:rsidRPr="00F70AB0">
        <w:rPr>
          <w:lang w:val="en-US"/>
        </w:rPr>
        <w:t>Springer-</w:t>
      </w:r>
      <w:proofErr w:type="spellStart"/>
      <w:r w:rsidRPr="00F70AB0">
        <w:rPr>
          <w:lang w:val="en-US"/>
        </w:rPr>
        <w:t>Verlag</w:t>
      </w:r>
      <w:proofErr w:type="spellEnd"/>
      <w:r w:rsidRPr="00F70AB0">
        <w:rPr>
          <w:lang w:val="en-US"/>
        </w:rPr>
        <w:t>.</w:t>
      </w:r>
      <w:proofErr w:type="gramEnd"/>
    </w:p>
    <w:p w:rsidR="00F70AB0" w:rsidRPr="00F70AB0" w:rsidRDefault="00F70AB0" w:rsidP="00B03921">
      <w:pPr>
        <w:rPr>
          <w:lang w:val="en-US"/>
        </w:rPr>
      </w:pPr>
      <w:r w:rsidRPr="00F70AB0">
        <w:rPr>
          <w:lang w:val="en-US"/>
        </w:rPr>
        <w:t>[</w:t>
      </w:r>
      <w:bookmarkStart w:id="148" w:name="BIB_fraternali2010"/>
      <w:r w:rsidRPr="00F70AB0">
        <w:rPr>
          <w:lang w:val="en-US"/>
        </w:rPr>
        <w:t>14</w:t>
      </w:r>
      <w:bookmarkStart w:id="149" w:name="B4B_fraternali2010"/>
      <w:bookmarkEnd w:id="148"/>
      <w:bookmarkEnd w:id="149"/>
      <w:r w:rsidRPr="00F70AB0">
        <w:rPr>
          <w:lang w:val="en-US"/>
        </w:rPr>
        <w:t>]</w:t>
      </w:r>
      <w:r w:rsidRPr="00F70AB0">
        <w:rPr>
          <w:lang w:val="en-US"/>
        </w:rPr>
        <w:tab/>
      </w:r>
      <w:proofErr w:type="spellStart"/>
      <w:r w:rsidRPr="00F70AB0">
        <w:rPr>
          <w:lang w:val="en-US"/>
        </w:rPr>
        <w:t>Fraternali</w:t>
      </w:r>
      <w:proofErr w:type="spellEnd"/>
      <w:r w:rsidRPr="00F70AB0">
        <w:rPr>
          <w:lang w:val="en-US"/>
        </w:rPr>
        <w:t xml:space="preserve"> P, </w:t>
      </w:r>
      <w:proofErr w:type="spellStart"/>
      <w:r w:rsidRPr="00F70AB0">
        <w:rPr>
          <w:lang w:val="en-US"/>
        </w:rPr>
        <w:t>Comai</w:t>
      </w:r>
      <w:proofErr w:type="spellEnd"/>
      <w:r w:rsidRPr="00F70AB0">
        <w:rPr>
          <w:lang w:val="en-US"/>
        </w:rPr>
        <w:t xml:space="preserve"> S, </w:t>
      </w:r>
      <w:proofErr w:type="spellStart"/>
      <w:r w:rsidRPr="00F70AB0">
        <w:rPr>
          <w:lang w:val="en-US"/>
        </w:rPr>
        <w:t>Bozzon</w:t>
      </w:r>
      <w:proofErr w:type="spellEnd"/>
      <w:r w:rsidRPr="00F70AB0">
        <w:rPr>
          <w:lang w:val="en-US"/>
        </w:rPr>
        <w:t xml:space="preserve"> A, and </w:t>
      </w:r>
      <w:proofErr w:type="spellStart"/>
      <w:r w:rsidRPr="00F70AB0">
        <w:rPr>
          <w:lang w:val="en-US"/>
        </w:rPr>
        <w:t>Carughi</w:t>
      </w:r>
      <w:proofErr w:type="spellEnd"/>
      <w:r w:rsidRPr="00F70AB0">
        <w:rPr>
          <w:lang w:val="en-US"/>
        </w:rPr>
        <w:t xml:space="preserve"> G T. Engineering rich internet applications with a model-driven approach. </w:t>
      </w:r>
      <w:r w:rsidRPr="00F70AB0">
        <w:rPr>
          <w:i/>
          <w:lang w:val="en-US"/>
        </w:rPr>
        <w:t>ACM Trans. Web</w:t>
      </w:r>
      <w:r w:rsidRPr="00F70AB0">
        <w:rPr>
          <w:lang w:val="en-US"/>
        </w:rPr>
        <w:t>, 4(2):7:1–7:47, April 2010.</w:t>
      </w:r>
    </w:p>
    <w:p w:rsidR="00F70AB0" w:rsidRPr="00F70AB0" w:rsidRDefault="00F70AB0" w:rsidP="00B03921">
      <w:pPr>
        <w:rPr>
          <w:lang w:val="en-US"/>
        </w:rPr>
      </w:pPr>
      <w:r w:rsidRPr="00F70AB0">
        <w:rPr>
          <w:lang w:val="en-US"/>
        </w:rPr>
        <w:t>[</w:t>
      </w:r>
      <w:bookmarkStart w:id="150" w:name="BIB_melia2008"/>
      <w:r w:rsidRPr="00F70AB0">
        <w:rPr>
          <w:lang w:val="en-US"/>
        </w:rPr>
        <w:t>15</w:t>
      </w:r>
      <w:bookmarkStart w:id="151" w:name="B4B_melia2008"/>
      <w:bookmarkEnd w:id="150"/>
      <w:bookmarkEnd w:id="151"/>
      <w:r w:rsidRPr="00F70AB0">
        <w:rPr>
          <w:lang w:val="en-US"/>
        </w:rPr>
        <w:t>]</w:t>
      </w:r>
      <w:r w:rsidRPr="00F70AB0">
        <w:rPr>
          <w:lang w:val="en-US"/>
        </w:rPr>
        <w:tab/>
      </w:r>
      <w:proofErr w:type="spellStart"/>
      <w:r w:rsidRPr="00F70AB0">
        <w:rPr>
          <w:lang w:val="en-US"/>
        </w:rPr>
        <w:t>Meliá</w:t>
      </w:r>
      <w:proofErr w:type="spellEnd"/>
      <w:r w:rsidRPr="00F70AB0">
        <w:rPr>
          <w:lang w:val="en-US"/>
        </w:rPr>
        <w:t xml:space="preserve"> S, Gómez J, Pérez S, and </w:t>
      </w:r>
      <w:proofErr w:type="spellStart"/>
      <w:r w:rsidRPr="00F70AB0">
        <w:rPr>
          <w:lang w:val="en-US"/>
        </w:rPr>
        <w:t>Dáz</w:t>
      </w:r>
      <w:proofErr w:type="spellEnd"/>
      <w:r w:rsidRPr="00F70AB0">
        <w:rPr>
          <w:lang w:val="en-US"/>
        </w:rPr>
        <w:t xml:space="preserve"> O. </w:t>
      </w:r>
      <w:proofErr w:type="gramStart"/>
      <w:r w:rsidRPr="00F70AB0">
        <w:rPr>
          <w:lang w:val="en-US"/>
        </w:rPr>
        <w:t xml:space="preserve">A model-driven development for </w:t>
      </w:r>
      <w:proofErr w:type="spellStart"/>
      <w:r w:rsidRPr="00F70AB0">
        <w:rPr>
          <w:lang w:val="en-US"/>
        </w:rPr>
        <w:t>gwt</w:t>
      </w:r>
      <w:proofErr w:type="spellEnd"/>
      <w:r w:rsidRPr="00F70AB0">
        <w:rPr>
          <w:lang w:val="en-US"/>
        </w:rPr>
        <w:t>-based rich internet applications with ooh4ria.</w:t>
      </w:r>
      <w:proofErr w:type="gramEnd"/>
      <w:r w:rsidRPr="00F70AB0">
        <w:rPr>
          <w:lang w:val="en-US"/>
        </w:rPr>
        <w:t xml:space="preserve"> In </w:t>
      </w:r>
      <w:r w:rsidRPr="00F70AB0">
        <w:rPr>
          <w:i/>
          <w:lang w:val="en-US"/>
        </w:rPr>
        <w:t>Proceedings of the 2008 Eighth International Conference on Web Engineering</w:t>
      </w:r>
      <w:r w:rsidRPr="00F70AB0">
        <w:rPr>
          <w:lang w:val="en-US"/>
        </w:rPr>
        <w:t xml:space="preserve">, ICWE ’08, pages 13–23, Washington, DC, USA, 2008. </w:t>
      </w:r>
      <w:proofErr w:type="gramStart"/>
      <w:r w:rsidRPr="00F70AB0">
        <w:rPr>
          <w:lang w:val="en-US"/>
        </w:rPr>
        <w:t>IEEE Computer Society.</w:t>
      </w:r>
      <w:proofErr w:type="gramEnd"/>
    </w:p>
    <w:p w:rsidR="00F70AB0" w:rsidRPr="00F70AB0" w:rsidRDefault="00F70AB0" w:rsidP="00B03921">
      <w:r w:rsidRPr="00F70AB0">
        <w:rPr>
          <w:lang w:val="en-US"/>
        </w:rPr>
        <w:t>[</w:t>
      </w:r>
      <w:bookmarkStart w:id="152" w:name="BIB_sv2008"/>
      <w:r w:rsidRPr="00F70AB0">
        <w:rPr>
          <w:lang w:val="en-US"/>
        </w:rPr>
        <w:t>16</w:t>
      </w:r>
      <w:bookmarkStart w:id="153" w:name="B4B_sv2008"/>
      <w:bookmarkEnd w:id="152"/>
      <w:bookmarkEnd w:id="153"/>
      <w:r w:rsidRPr="00F70AB0">
        <w:rPr>
          <w:lang w:val="en-US"/>
        </w:rPr>
        <w:t>]</w:t>
      </w:r>
      <w:r w:rsidRPr="00F70AB0">
        <w:rPr>
          <w:lang w:val="en-US"/>
        </w:rPr>
        <w:tab/>
      </w:r>
      <w:proofErr w:type="spellStart"/>
      <w:r w:rsidRPr="00F70AB0">
        <w:rPr>
          <w:lang w:val="en-US"/>
        </w:rPr>
        <w:t>Vahid</w:t>
      </w:r>
      <w:proofErr w:type="spellEnd"/>
      <w:r w:rsidRPr="00F70AB0">
        <w:rPr>
          <w:lang w:val="en-US"/>
        </w:rPr>
        <w:t> </w:t>
      </w:r>
      <w:proofErr w:type="spellStart"/>
      <w:r w:rsidRPr="00F70AB0">
        <w:rPr>
          <w:lang w:val="en-US"/>
        </w:rPr>
        <w:t>Gharavi</w:t>
      </w:r>
      <w:proofErr w:type="spellEnd"/>
      <w:r w:rsidRPr="00F70AB0">
        <w:rPr>
          <w:lang w:val="en-US"/>
        </w:rPr>
        <w:t xml:space="preserve"> S V. Model-driven development of </w:t>
      </w:r>
      <w:proofErr w:type="spellStart"/>
      <w:proofErr w:type="gramStart"/>
      <w:r w:rsidRPr="00F70AB0">
        <w:rPr>
          <w:lang w:val="en-US"/>
        </w:rPr>
        <w:t>ajax</w:t>
      </w:r>
      <w:proofErr w:type="spellEnd"/>
      <w:proofErr w:type="gramEnd"/>
      <w:r w:rsidRPr="00F70AB0">
        <w:rPr>
          <w:lang w:val="en-US"/>
        </w:rPr>
        <w:t xml:space="preserve"> web applications. </w:t>
      </w:r>
      <w:proofErr w:type="spellStart"/>
      <w:r w:rsidRPr="00F70AB0">
        <w:t>Master’s</w:t>
      </w:r>
      <w:proofErr w:type="spellEnd"/>
      <w:r w:rsidRPr="00F70AB0">
        <w:t xml:space="preserve"> </w:t>
      </w:r>
      <w:proofErr w:type="spellStart"/>
      <w:r w:rsidRPr="00F70AB0">
        <w:t>thesis</w:t>
      </w:r>
      <w:proofErr w:type="spellEnd"/>
      <w:r w:rsidRPr="00F70AB0">
        <w:t xml:space="preserve">, </w:t>
      </w:r>
      <w:proofErr w:type="spellStart"/>
      <w:r w:rsidRPr="00F70AB0">
        <w:t>Faculty</w:t>
      </w:r>
      <w:proofErr w:type="spellEnd"/>
      <w:r w:rsidRPr="00F70AB0">
        <w:t xml:space="preserve"> EEMCS, </w:t>
      </w:r>
      <w:proofErr w:type="spellStart"/>
      <w:r w:rsidRPr="00F70AB0">
        <w:t>Delft</w:t>
      </w:r>
      <w:proofErr w:type="spellEnd"/>
      <w:r w:rsidRPr="00F70AB0">
        <w:t xml:space="preserve"> </w:t>
      </w:r>
      <w:proofErr w:type="spellStart"/>
      <w:r w:rsidRPr="00F70AB0">
        <w:t>University</w:t>
      </w:r>
      <w:proofErr w:type="spellEnd"/>
      <w:r w:rsidRPr="00F70AB0">
        <w:t xml:space="preserve"> of </w:t>
      </w:r>
      <w:proofErr w:type="spellStart"/>
      <w:r w:rsidRPr="00F70AB0">
        <w:t>Technology</w:t>
      </w:r>
      <w:proofErr w:type="spellEnd"/>
      <w:r w:rsidRPr="00F70AB0">
        <w:t xml:space="preserve">, </w:t>
      </w:r>
      <w:proofErr w:type="spellStart"/>
      <w:r w:rsidRPr="00F70AB0">
        <w:t>September</w:t>
      </w:r>
      <w:proofErr w:type="spellEnd"/>
      <w:r w:rsidRPr="00F70AB0">
        <w:t xml:space="preserve"> 2008.</w:t>
      </w:r>
    </w:p>
    <w:bookmarkEnd w:id="121"/>
    <w:p w:rsidR="00F70AB0" w:rsidRPr="00F70AB0" w:rsidRDefault="00F70AB0" w:rsidP="00B03921">
      <w:pPr>
        <w:rPr>
          <w:b/>
        </w:rPr>
      </w:pPr>
    </w:p>
    <w:sectPr w:rsidR="00F70AB0" w:rsidRPr="00F70AB0" w:rsidSect="0014555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gali" w:date="2015-06-26T09:22:00Z" w:initials="m">
    <w:p w:rsidR="00645C65" w:rsidRDefault="00645C65">
      <w:pPr>
        <w:pStyle w:val="Textocomentario"/>
      </w:pPr>
      <w:r>
        <w:rPr>
          <w:rStyle w:val="Refdecomentario"/>
        </w:rPr>
        <w:annotationRef/>
      </w:r>
      <w:r>
        <w:t>Y su referencia?</w:t>
      </w:r>
    </w:p>
  </w:comment>
  <w:comment w:id="29" w:author="magali" w:date="2015-06-26T09:22:00Z" w:initials="m">
    <w:p w:rsidR="00645C65" w:rsidRDefault="00645C65">
      <w:pPr>
        <w:pStyle w:val="Textocomentario"/>
      </w:pPr>
      <w:r>
        <w:rPr>
          <w:rStyle w:val="Refdecomentario"/>
        </w:rPr>
        <w:annotationRef/>
      </w:r>
      <w:r>
        <w:t>Creo que no es necesario la figura, considerando que estamos en 17 páginas, y no podemos superar las 15 páginas. Sí mencionar en el texto las librerías</w:t>
      </w:r>
    </w:p>
  </w:comment>
  <w:comment w:id="41" w:author="magali" w:date="2015-06-26T09:22:00Z" w:initials="m">
    <w:p w:rsidR="00645C65" w:rsidRDefault="00645C65">
      <w:pPr>
        <w:pStyle w:val="Textocomentario"/>
      </w:pPr>
      <w:r>
        <w:rPr>
          <w:rStyle w:val="Refdecomentario"/>
        </w:rPr>
        <w:annotationRef/>
      </w:r>
      <w:r>
        <w:t xml:space="preserve">Esta es una tabla que también se podría obviar en el resumen, sí mencionar que se hizo y cuáles fueron las conclusiones, pero por cuestiones de espacio no </w:t>
      </w:r>
      <w:proofErr w:type="spellStart"/>
      <w:r>
        <w:t>sepresenta</w:t>
      </w:r>
      <w:proofErr w:type="spellEnd"/>
      <w:r>
        <w:t xml:space="preserve"> en el resumen (se puede aclarar también que la tabla está disponible en el libro de tesis (capítulo)</w:t>
      </w:r>
    </w:p>
  </w:comment>
  <w:comment w:id="42" w:author="magali" w:date="2015-06-26T09:22:00Z" w:initials="m">
    <w:p w:rsidR="00645C65" w:rsidRDefault="00645C65">
      <w:pPr>
        <w:pStyle w:val="Textocomentario"/>
      </w:pPr>
      <w:r>
        <w:rPr>
          <w:rStyle w:val="Refdecomentario"/>
        </w:rPr>
        <w:annotationRef/>
      </w:r>
      <w:r>
        <w:t xml:space="preserve">Yo trataría de resumir bastante esto, ya que es más </w:t>
      </w:r>
      <w:proofErr w:type="spellStart"/>
      <w:r>
        <w:t>intersante</w:t>
      </w:r>
      <w:proofErr w:type="spellEnd"/>
      <w:r>
        <w:t xml:space="preserve"> dedicarle más espacio a tu propuesta.</w:t>
      </w:r>
    </w:p>
  </w:comment>
  <w:comment w:id="46" w:author="magali" w:date="2015-06-26T09:22:00Z" w:initials="m">
    <w:p w:rsidR="00645C65" w:rsidRDefault="00645C65">
      <w:pPr>
        <w:pStyle w:val="Textocomentario"/>
      </w:pPr>
      <w:r>
        <w:rPr>
          <w:rStyle w:val="Refdecomentario"/>
        </w:rPr>
        <w:annotationRef/>
      </w:r>
      <w:r>
        <w:t>Te pediría que resaltes más aquellos elementos agregados por tu propuesta, ya que apenas se distinguen en el gráfico</w:t>
      </w:r>
    </w:p>
  </w:comment>
  <w:comment w:id="56" w:author="magali" w:date="2015-06-26T09:22:00Z" w:initials="m">
    <w:p w:rsidR="007F3F31" w:rsidRDefault="007F3F31">
      <w:pPr>
        <w:pStyle w:val="Textocomentario"/>
      </w:pPr>
      <w:r>
        <w:rPr>
          <w:rStyle w:val="Refdecomentario"/>
        </w:rPr>
        <w:annotationRef/>
      </w:r>
      <w:r>
        <w:t xml:space="preserve">Por qué esta figura tiene un estilo diferente a las anteriores?.. no se podría cambiar con una del mismo estilo y que esté en español?.. </w:t>
      </w:r>
    </w:p>
  </w:comment>
  <w:comment w:id="58" w:author="magali" w:date="2015-06-26T09:22:00Z" w:initials="m">
    <w:p w:rsidR="007F3F31" w:rsidRDefault="007F3F31">
      <w:pPr>
        <w:pStyle w:val="Textocomentario"/>
      </w:pPr>
      <w:r>
        <w:rPr>
          <w:rStyle w:val="Refdecomentario"/>
        </w:rPr>
        <w:annotationRef/>
      </w:r>
      <w:r>
        <w:t>Mismo comentario que el anterior en relación a la figura.. queda mejor si unificas los estilos.. y usas gráficos de tu caso modelado</w:t>
      </w:r>
    </w:p>
  </w:comment>
  <w:comment w:id="61" w:author="magali" w:date="2015-06-26T09:22:00Z" w:initials="m">
    <w:p w:rsidR="007F3F31" w:rsidRDefault="007F3F31">
      <w:pPr>
        <w:pStyle w:val="Textocomentario"/>
      </w:pPr>
      <w:r>
        <w:rPr>
          <w:rStyle w:val="Refdecomentario"/>
        </w:rPr>
        <w:annotationRef/>
      </w:r>
      <w:r>
        <w:t xml:space="preserve">No has presentado ya en la sección anterior el </w:t>
      </w:r>
      <w:proofErr w:type="spellStart"/>
      <w:r>
        <w:t>metamodelo</w:t>
      </w:r>
      <w:proofErr w:type="spellEnd"/>
      <w:r>
        <w:t xml:space="preserve"> extendido?.. creo que deberías revisar esta frase y cambiarla.. en todo caso lo que en esta subsección presentarás será los pasos seguidos para generar el código de la nueva propuesta.</w:t>
      </w:r>
    </w:p>
  </w:comment>
  <w:comment w:id="85" w:author="magali" w:date="2015-06-26T09:22:00Z" w:initials="m">
    <w:p w:rsidR="008721F7" w:rsidRDefault="008721F7">
      <w:pPr>
        <w:pStyle w:val="Textocomentario"/>
      </w:pPr>
      <w:r>
        <w:rPr>
          <w:rStyle w:val="Refdecomentario"/>
        </w:rPr>
        <w:annotationRef/>
      </w:r>
      <w:r>
        <w:t xml:space="preserve">Sería bueno aclarar también por qué se ha optado por una ilustración, indicando que para poder obtener conclusiones más definitivas, serían necesarias validaciones posteriores ya sea a través de casos de estudio, o bien, </w:t>
      </w:r>
      <w:proofErr w:type="spellStart"/>
      <w:r>
        <w:t>experimientos</w:t>
      </w:r>
      <w:proofErr w:type="spellEnd"/>
      <w:r>
        <w:t>.. algo así debería figurar en algún lugar</w:t>
      </w:r>
    </w:p>
  </w:comment>
  <w:comment w:id="95" w:author="magali" w:date="2015-06-26T09:22:00Z" w:initials="m">
    <w:p w:rsidR="008721F7" w:rsidRDefault="008721F7">
      <w:pPr>
        <w:pStyle w:val="Textocomentario"/>
      </w:pPr>
      <w:r>
        <w:rPr>
          <w:rStyle w:val="Refdecomentario"/>
        </w:rPr>
        <w:annotationRef/>
      </w:r>
      <w:r>
        <w:t xml:space="preserve">Sería bueno que en algún lugar coloques que el trabajo de ilustración sigue el enfoque propuesto por </w:t>
      </w:r>
      <w:proofErr w:type="spellStart"/>
      <w:r>
        <w:t>Runeson</w:t>
      </w:r>
      <w:proofErr w:type="spellEnd"/>
      <w:r>
        <w:t>, con el objetivo de seguir una secuencia estructurada de pasos que permitan que dan mayor “formalidad” (no sé si usar esta palabra o algo similar)</w:t>
      </w:r>
    </w:p>
  </w:comment>
  <w:comment w:id="102" w:author="magali" w:date="2015-06-26T09:22:00Z" w:initials="m">
    <w:p w:rsidR="008721F7" w:rsidRDefault="008721F7">
      <w:pPr>
        <w:pStyle w:val="Textocomentario"/>
      </w:pPr>
      <w:r>
        <w:rPr>
          <w:rStyle w:val="Refdecomentario"/>
        </w:rPr>
        <w:annotationRef/>
      </w:r>
      <w:r>
        <w:t>Está ya muy resumida esta sección, sin embargo tanto esta como la anterior deberían tener mayor desarrollo.. con los cambios propuestos en las primeras secciones creo que podrás tener un poco más de espacio para presentar la ilustración y los resultados más importantes</w:t>
      </w:r>
    </w:p>
  </w:comment>
  <w:comment w:id="104" w:author="magali" w:date="2015-06-26T09:22:00Z" w:initials="m">
    <w:p w:rsidR="00626304" w:rsidRDefault="00626304">
      <w:pPr>
        <w:pStyle w:val="Textocomentario"/>
      </w:pPr>
      <w:r>
        <w:rPr>
          <w:rStyle w:val="Refdecomentario"/>
        </w:rPr>
        <w:annotationRef/>
      </w:r>
      <w:r>
        <w:t>Esto resumiría mucho más.. lo importante en la conclusión es resaltar la problemática inicial planteada y los trabajos realizados muy resumidamente</w:t>
      </w:r>
    </w:p>
  </w:comment>
  <w:comment w:id="108" w:author="magali" w:date="2015-06-26T09:22:00Z" w:initials="m">
    <w:p w:rsidR="00626304" w:rsidRDefault="00626304">
      <w:pPr>
        <w:pStyle w:val="Textocomentario"/>
      </w:pPr>
      <w:r>
        <w:rPr>
          <w:rStyle w:val="Refdecomentario"/>
        </w:rPr>
        <w:annotationRef/>
      </w:r>
      <w:r>
        <w:t>Me centraría en esto para la conclusión, sin viñetas, ya que explica los pasos realizados para el desarrollo del trabajo.</w:t>
      </w:r>
    </w:p>
    <w:p w:rsidR="00626304" w:rsidRDefault="00626304">
      <w:pPr>
        <w:pStyle w:val="Textocomentario"/>
      </w:pPr>
      <w:r>
        <w:t xml:space="preserve">Es decir transformaría esto en dos o tres párrafos </w:t>
      </w:r>
    </w:p>
    <w:p w:rsidR="00626304" w:rsidRDefault="00626304">
      <w:pPr>
        <w:pStyle w:val="Textocomentario"/>
      </w:pPr>
      <w:r>
        <w:t xml:space="preserve">Pero aquí falta un párrafo final con propuestas de trabajos futuros. </w:t>
      </w:r>
      <w:proofErr w:type="spellStart"/>
      <w:r>
        <w:t>Podés</w:t>
      </w:r>
      <w:proofErr w:type="spellEnd"/>
      <w:r>
        <w:t xml:space="preserve"> incluir entre trabajos futuros validar la propuesta con un caso de estudio, incluir otros elementos RIA no solo en la presentación sino en la lógica y persistencia, probar</w:t>
      </w:r>
      <w:r w:rsidR="00A16661">
        <w:t xml:space="preserve"> transformaciones para otros </w:t>
      </w:r>
      <w:proofErr w:type="spellStart"/>
      <w:r w:rsidR="00A16661">
        <w:t>frameworks</w:t>
      </w:r>
      <w:proofErr w:type="spellEnd"/>
      <w:r w:rsidR="00A16661">
        <w:t xml:space="preserve"> o lenguajes para RIA</w:t>
      </w:r>
    </w:p>
  </w:comment>
  <w:comment w:id="120" w:author="magali" w:date="2015-06-26T09:22:00Z" w:initials="m">
    <w:p w:rsidR="00A16661" w:rsidRDefault="00A16661">
      <w:pPr>
        <w:pStyle w:val="Textocomentario"/>
      </w:pPr>
      <w:r>
        <w:rPr>
          <w:rStyle w:val="Refdecomentario"/>
        </w:rPr>
        <w:annotationRef/>
      </w:r>
      <w:r>
        <w:t>En toda la bibliografía se puede achicar la letra para que ocupe menos espacio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CA7" w:rsidRDefault="003E2CA7" w:rsidP="00FE7AEC">
      <w:pPr>
        <w:spacing w:after="0" w:line="240" w:lineRule="auto"/>
      </w:pPr>
      <w:r>
        <w:separator/>
      </w:r>
    </w:p>
  </w:endnote>
  <w:endnote w:type="continuationSeparator" w:id="0">
    <w:p w:rsidR="003E2CA7" w:rsidRDefault="003E2CA7" w:rsidP="00FE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font>
  <w:font w:name="Times-BoldItalic">
    <w:altName w:val="Times New Roman"/>
    <w:charset w:val="00"/>
    <w:family w:val="roman"/>
    <w:pitch w:val="default"/>
  </w:font>
  <w:font w:name="Times-Bold">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CA7" w:rsidRDefault="003E2CA7" w:rsidP="00FE7AEC">
      <w:pPr>
        <w:spacing w:after="0" w:line="240" w:lineRule="auto"/>
      </w:pPr>
      <w:r>
        <w:separator/>
      </w:r>
    </w:p>
  </w:footnote>
  <w:footnote w:type="continuationSeparator" w:id="0">
    <w:p w:rsidR="003E2CA7" w:rsidRDefault="003E2CA7" w:rsidP="00FE7AEC">
      <w:pPr>
        <w:spacing w:after="0" w:line="240" w:lineRule="auto"/>
      </w:pPr>
      <w:r>
        <w:continuationSeparator/>
      </w:r>
    </w:p>
  </w:footnote>
  <w:footnote w:id="1">
    <w:p w:rsidR="00645C65" w:rsidRPr="009660AB" w:rsidRDefault="00645C65" w:rsidP="003021B6">
      <w:pPr>
        <w:pStyle w:val="Textonotapie"/>
        <w:rPr>
          <w:rFonts w:cstheme="minorHAnsi"/>
          <w:b/>
          <w:sz w:val="18"/>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 xml:space="preserve">Object Management Group:  </w:t>
      </w:r>
      <w:r>
        <w:fldChar w:fldCharType="begin"/>
      </w:r>
      <w:r w:rsidRPr="001063E3">
        <w:rPr>
          <w:lang w:val="en-US"/>
          <w:rPrChange w:id="10" w:author="magali" w:date="2015-06-26T08:04:00Z">
            <w:rPr/>
          </w:rPrChange>
        </w:rPr>
        <w:instrText xml:space="preserve"> HYPERLINK "http://www.omg.org/" </w:instrText>
      </w:r>
      <w:r>
        <w:fldChar w:fldCharType="separate"/>
      </w:r>
      <w:r w:rsidRPr="009660AB">
        <w:rPr>
          <w:rStyle w:val="Hipervnculo"/>
          <w:rFonts w:cstheme="minorHAnsi"/>
          <w:color w:val="000000" w:themeColor="text1"/>
          <w:sz w:val="14"/>
          <w:lang w:val="en-US"/>
        </w:rPr>
        <w:t>http://www.omg.org/</w:t>
      </w:r>
      <w:r>
        <w:rPr>
          <w:rStyle w:val="Hipervnculo"/>
          <w:rFonts w:cstheme="minorHAnsi"/>
          <w:color w:val="000000" w:themeColor="text1"/>
          <w:sz w:val="14"/>
          <w:lang w:val="en-US"/>
        </w:rPr>
        <w:fldChar w:fldCharType="end"/>
      </w:r>
      <w:r w:rsidRPr="009660AB">
        <w:rPr>
          <w:rFonts w:cstheme="minorHAnsi"/>
          <w:lang w:val="en-US"/>
        </w:rPr>
        <w:t xml:space="preserve"> </w:t>
      </w:r>
      <w:r w:rsidRPr="009660AB">
        <w:rPr>
          <w:rFonts w:cstheme="minorHAnsi"/>
          <w:sz w:val="14"/>
          <w:lang w:val="en-US"/>
        </w:rPr>
        <w:t>2015</w:t>
      </w:r>
    </w:p>
  </w:footnote>
  <w:footnote w:id="2">
    <w:p w:rsidR="00645C65" w:rsidRPr="009660AB" w:rsidRDefault="00645C65" w:rsidP="003021B6">
      <w:pPr>
        <w:pStyle w:val="Textonotapie"/>
        <w:rPr>
          <w:rFonts w:cstheme="minorHAnsi"/>
          <w:sz w:val="14"/>
          <w:szCs w:val="12"/>
        </w:rPr>
      </w:pPr>
      <w:r w:rsidRPr="009660AB">
        <w:rPr>
          <w:rStyle w:val="Refdenotaalpie"/>
          <w:rFonts w:cstheme="minorHAnsi"/>
          <w:sz w:val="14"/>
          <w:szCs w:val="12"/>
        </w:rPr>
        <w:footnoteRef/>
      </w:r>
      <w:r w:rsidRPr="009660AB">
        <w:rPr>
          <w:rFonts w:cstheme="minorHAnsi"/>
          <w:sz w:val="14"/>
          <w:szCs w:val="12"/>
        </w:rPr>
        <w:t xml:space="preserve">  Departamento de Ingeniería Electrónica e Informática de la Universidad Católica Nuestra Señora de la Asunción</w:t>
      </w:r>
    </w:p>
  </w:footnote>
  <w:footnote w:id="3">
    <w:p w:rsidR="00645C65" w:rsidRPr="00E73253" w:rsidRDefault="00645C65" w:rsidP="003021B6">
      <w:pPr>
        <w:pStyle w:val="Textonotapie"/>
        <w:rPr>
          <w:rFonts w:ascii="Times New Roman" w:hAnsi="Times New Roman" w:cs="Times New Roman"/>
          <w:sz w:val="16"/>
          <w:u w:val="single"/>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Model Driven Architecture:</w:t>
      </w:r>
      <w:r w:rsidRPr="009660AB">
        <w:rPr>
          <w:rFonts w:cstheme="minorHAnsi"/>
          <w:sz w:val="14"/>
          <w:lang w:val="en-US"/>
        </w:rPr>
        <w:t xml:space="preserve"> </w:t>
      </w:r>
      <w:r>
        <w:fldChar w:fldCharType="begin"/>
      </w:r>
      <w:r w:rsidRPr="001063E3">
        <w:rPr>
          <w:lang w:val="en-US"/>
          <w:rPrChange w:id="15" w:author="magali" w:date="2015-06-26T08:04:00Z">
            <w:rPr/>
          </w:rPrChange>
        </w:rPr>
        <w:instrText xml:space="preserve"> HYPERLINK "http://www.omg.org/mda/" </w:instrText>
      </w:r>
      <w:r>
        <w:fldChar w:fldCharType="separate"/>
      </w:r>
      <w:r w:rsidRPr="009660AB">
        <w:rPr>
          <w:rStyle w:val="Hipervnculo"/>
          <w:rFonts w:cstheme="minorHAnsi"/>
          <w:color w:val="000000" w:themeColor="text1"/>
          <w:sz w:val="14"/>
          <w:lang w:val="en-US"/>
        </w:rPr>
        <w:t>http://www.omg.org/mda/</w:t>
      </w:r>
      <w:r>
        <w:rPr>
          <w:rStyle w:val="Hipervnculo"/>
          <w:rFonts w:cstheme="minorHAnsi"/>
          <w:color w:val="000000" w:themeColor="text1"/>
          <w:sz w:val="14"/>
          <w:lang w:val="en-US"/>
        </w:rPr>
        <w:fldChar w:fldCharType="end"/>
      </w:r>
      <w:r w:rsidRPr="009660AB">
        <w:rPr>
          <w:rFonts w:cstheme="minorHAnsi"/>
          <w:lang w:val="en-US"/>
        </w:rPr>
        <w:t xml:space="preserve"> </w:t>
      </w:r>
      <w:r w:rsidRPr="00B3337D">
        <w:rPr>
          <w:rFonts w:cstheme="minorHAnsi"/>
          <w:sz w:val="14"/>
          <w:lang w:val="en-US"/>
        </w:rPr>
        <w:t>2015</w:t>
      </w:r>
    </w:p>
  </w:footnote>
  <w:footnote w:id="4">
    <w:p w:rsidR="00645C65" w:rsidRPr="003C01C1" w:rsidRDefault="00645C65" w:rsidP="009726F4">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proofErr w:type="spellStart"/>
      <w:r w:rsidRPr="003C01C1">
        <w:rPr>
          <w:b/>
          <w:bCs/>
          <w:color w:val="000000" w:themeColor="text1"/>
          <w:sz w:val="14"/>
          <w:lang w:val="en-US"/>
        </w:rPr>
        <w:t>jQuery</w:t>
      </w:r>
      <w:proofErr w:type="spellEnd"/>
      <w:r w:rsidRPr="003C01C1">
        <w:rPr>
          <w:b/>
          <w:bCs/>
          <w:color w:val="000000" w:themeColor="text1"/>
          <w:sz w:val="14"/>
          <w:lang w:val="en-US"/>
        </w:rPr>
        <w:t xml:space="preserve"> UI 1.11 API Documentation:</w:t>
      </w:r>
      <w:r w:rsidRPr="003C01C1">
        <w:rPr>
          <w:color w:val="000000" w:themeColor="text1"/>
          <w:sz w:val="14"/>
          <w:lang w:val="en-US"/>
        </w:rPr>
        <w:t xml:space="preserve">  </w:t>
      </w:r>
      <w:r>
        <w:fldChar w:fldCharType="begin"/>
      </w:r>
      <w:r w:rsidRPr="001063E3">
        <w:rPr>
          <w:lang w:val="en-US"/>
          <w:rPrChange w:id="21" w:author="magali" w:date="2015-06-26T08:04:00Z">
            <w:rPr/>
          </w:rPrChange>
        </w:rPr>
        <w:instrText xml:space="preserve"> HYPERLINK "http://api.jqueryui.com/" </w:instrText>
      </w:r>
      <w:r>
        <w:fldChar w:fldCharType="separate"/>
      </w:r>
      <w:r w:rsidRPr="003C01C1">
        <w:rPr>
          <w:rStyle w:val="Hipervnculo"/>
          <w:color w:val="000000" w:themeColor="text1"/>
          <w:sz w:val="14"/>
          <w:lang w:val="en-US"/>
        </w:rPr>
        <w:t>http://api.jqueryui.com/</w:t>
      </w:r>
      <w:r>
        <w:rPr>
          <w:rStyle w:val="Hipervnculo"/>
          <w:color w:val="000000" w:themeColor="text1"/>
          <w:sz w:val="14"/>
          <w:lang w:val="en-US"/>
        </w:rPr>
        <w:fldChar w:fldCharType="end"/>
      </w:r>
      <w:r w:rsidRPr="003C01C1">
        <w:rPr>
          <w:color w:val="000000" w:themeColor="text1"/>
          <w:sz w:val="14"/>
          <w:lang w:val="en-US"/>
        </w:rPr>
        <w:t xml:space="preserve"> 2015</w:t>
      </w:r>
    </w:p>
  </w:footnote>
  <w:footnote w:id="5">
    <w:p w:rsidR="00645C65" w:rsidRPr="00D56AEE" w:rsidRDefault="00645C65" w:rsidP="009726F4">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proofErr w:type="spellStart"/>
      <w:r w:rsidRPr="00D56AEE">
        <w:rPr>
          <w:b/>
          <w:color w:val="000000" w:themeColor="text1"/>
          <w:sz w:val="14"/>
          <w:lang w:val="en-US"/>
        </w:rPr>
        <w:t>jQuery</w:t>
      </w:r>
      <w:proofErr w:type="spellEnd"/>
      <w:r w:rsidRPr="00D56AEE">
        <w:rPr>
          <w:b/>
          <w:color w:val="000000" w:themeColor="text1"/>
          <w:sz w:val="14"/>
          <w:lang w:val="en-US"/>
        </w:rPr>
        <w:t xml:space="preserve"> Validation Plugin:</w:t>
      </w:r>
      <w:r w:rsidRPr="00D56AEE">
        <w:rPr>
          <w:color w:val="000000" w:themeColor="text1"/>
          <w:sz w:val="14"/>
          <w:lang w:val="en-US"/>
        </w:rPr>
        <w:t xml:space="preserve"> </w:t>
      </w:r>
      <w:r>
        <w:fldChar w:fldCharType="begin"/>
      </w:r>
      <w:r w:rsidRPr="001063E3">
        <w:rPr>
          <w:lang w:val="en-US"/>
          <w:rPrChange w:id="22" w:author="magali" w:date="2015-06-26T08:04:00Z">
            <w:rPr/>
          </w:rPrChange>
        </w:rPr>
        <w:instrText xml:space="preserve"> HYPERLINK "http://jqueryvalidation.org/" </w:instrText>
      </w:r>
      <w:r>
        <w:fldChar w:fldCharType="separate"/>
      </w:r>
      <w:r w:rsidRPr="00D56AEE">
        <w:rPr>
          <w:rStyle w:val="Hipervnculo"/>
          <w:color w:val="000000" w:themeColor="text1"/>
          <w:sz w:val="14"/>
          <w:lang w:val="en-US"/>
        </w:rPr>
        <w:t>http://jqueryvalidation.org/</w:t>
      </w:r>
      <w:r>
        <w:rPr>
          <w:rStyle w:val="Hipervnculo"/>
          <w:color w:val="000000" w:themeColor="text1"/>
          <w:sz w:val="14"/>
          <w:lang w:val="en-US"/>
        </w:rPr>
        <w:fldChar w:fldCharType="end"/>
      </w:r>
      <w:r w:rsidRPr="00D56AEE">
        <w:rPr>
          <w:color w:val="000000" w:themeColor="text1"/>
          <w:sz w:val="14"/>
          <w:lang w:val="en-US"/>
        </w:rPr>
        <w:t xml:space="preserve"> 2015</w:t>
      </w:r>
    </w:p>
  </w:footnote>
  <w:footnote w:id="6">
    <w:p w:rsidR="00645C65" w:rsidRPr="001063E3" w:rsidRDefault="00645C65" w:rsidP="00633ECA">
      <w:pPr>
        <w:pStyle w:val="Textonotapie"/>
        <w:rPr>
          <w:color w:val="000000" w:themeColor="text1"/>
          <w:sz w:val="14"/>
          <w:rPrChange w:id="64" w:author="magali" w:date="2015-06-26T08:04:00Z">
            <w:rPr>
              <w:color w:val="000000" w:themeColor="text1"/>
              <w:sz w:val="14"/>
              <w:lang w:val="en-US"/>
            </w:rPr>
          </w:rPrChange>
        </w:rPr>
      </w:pPr>
      <w:r w:rsidRPr="00613C0E">
        <w:rPr>
          <w:rStyle w:val="Refdenotaalpie"/>
          <w:color w:val="000000" w:themeColor="text1"/>
          <w:sz w:val="14"/>
        </w:rPr>
        <w:footnoteRef/>
      </w:r>
      <w:r w:rsidRPr="001063E3">
        <w:rPr>
          <w:color w:val="000000" w:themeColor="text1"/>
          <w:sz w:val="14"/>
          <w:rPrChange w:id="65" w:author="magali" w:date="2015-06-26T08:04:00Z">
            <w:rPr>
              <w:color w:val="000000" w:themeColor="text1"/>
              <w:sz w:val="14"/>
              <w:lang w:val="en-US"/>
            </w:rPr>
          </w:rPrChange>
        </w:rPr>
        <w:t xml:space="preserve"> </w:t>
      </w:r>
      <w:proofErr w:type="spellStart"/>
      <w:r w:rsidRPr="001063E3">
        <w:rPr>
          <w:b/>
          <w:color w:val="000000" w:themeColor="text1"/>
          <w:sz w:val="14"/>
          <w:rPrChange w:id="66" w:author="magali" w:date="2015-06-26T08:04:00Z">
            <w:rPr>
              <w:b/>
              <w:color w:val="000000" w:themeColor="text1"/>
              <w:sz w:val="14"/>
              <w:lang w:val="en-US"/>
            </w:rPr>
          </w:rPrChange>
        </w:rPr>
        <w:t>Acceleo</w:t>
      </w:r>
      <w:proofErr w:type="spellEnd"/>
      <w:r w:rsidRPr="001063E3">
        <w:rPr>
          <w:b/>
          <w:color w:val="000000" w:themeColor="text1"/>
          <w:sz w:val="14"/>
          <w:rPrChange w:id="67" w:author="magali" w:date="2015-06-26T08:04:00Z">
            <w:rPr>
              <w:b/>
              <w:color w:val="000000" w:themeColor="text1"/>
              <w:sz w:val="14"/>
              <w:lang w:val="en-US"/>
            </w:rPr>
          </w:rPrChange>
        </w:rPr>
        <w:t>:</w:t>
      </w:r>
      <w:r w:rsidRPr="001063E3">
        <w:rPr>
          <w:color w:val="000000" w:themeColor="text1"/>
          <w:sz w:val="14"/>
          <w:rPrChange w:id="68" w:author="magali" w:date="2015-06-26T08:04:00Z">
            <w:rPr>
              <w:color w:val="000000" w:themeColor="text1"/>
              <w:sz w:val="14"/>
              <w:lang w:val="en-US"/>
            </w:rPr>
          </w:rPrChange>
        </w:rPr>
        <w:t xml:space="preserve"> </w:t>
      </w:r>
      <w:r>
        <w:fldChar w:fldCharType="begin"/>
      </w:r>
      <w:r>
        <w:instrText xml:space="preserve"> HYPERLINK "http://www.acceleo.org/" </w:instrText>
      </w:r>
      <w:r>
        <w:fldChar w:fldCharType="separate"/>
      </w:r>
      <w:r w:rsidRPr="001063E3">
        <w:rPr>
          <w:rStyle w:val="Hipervnculo"/>
          <w:color w:val="000000" w:themeColor="text1"/>
          <w:sz w:val="14"/>
          <w:rPrChange w:id="69" w:author="magali" w:date="2015-06-26T08:04:00Z">
            <w:rPr>
              <w:rStyle w:val="Hipervnculo"/>
              <w:color w:val="000000" w:themeColor="text1"/>
              <w:sz w:val="14"/>
              <w:lang w:val="en-US"/>
            </w:rPr>
          </w:rPrChange>
        </w:rPr>
        <w:t>www.acceleo.org/</w:t>
      </w:r>
      <w:r>
        <w:rPr>
          <w:rStyle w:val="Hipervnculo"/>
          <w:color w:val="000000" w:themeColor="text1"/>
          <w:sz w:val="14"/>
          <w:lang w:val="en-US"/>
        </w:rPr>
        <w:fldChar w:fldCharType="end"/>
      </w:r>
      <w:r w:rsidRPr="001063E3">
        <w:rPr>
          <w:color w:val="000000" w:themeColor="text1"/>
          <w:sz w:val="14"/>
          <w:rPrChange w:id="70" w:author="magali" w:date="2015-06-26T08:04:00Z">
            <w:rPr>
              <w:color w:val="000000" w:themeColor="text1"/>
              <w:sz w:val="14"/>
              <w:lang w:val="en-US"/>
            </w:rPr>
          </w:rPrChange>
        </w:rPr>
        <w:t xml:space="preserve"> 2015</w:t>
      </w:r>
    </w:p>
  </w:footnote>
  <w:footnote w:id="7">
    <w:p w:rsidR="00645C65" w:rsidRPr="008E6977" w:rsidRDefault="00645C65" w:rsidP="00B241C4">
      <w:pPr>
        <w:pStyle w:val="Textonotapie"/>
        <w:rPr>
          <w:color w:val="000000" w:themeColor="text1"/>
          <w:sz w:val="14"/>
        </w:rPr>
      </w:pPr>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rPr>
        <w:t xml:space="preserve">No </w:t>
      </w:r>
      <w:proofErr w:type="spellStart"/>
      <w:r w:rsidRPr="008E6977">
        <w:rPr>
          <w:b/>
          <w:color w:val="000000" w:themeColor="text1"/>
          <w:sz w:val="14"/>
        </w:rPr>
        <w:t>Magic</w:t>
      </w:r>
      <w:proofErr w:type="spellEnd"/>
      <w:r w:rsidRPr="008E6977">
        <w:rPr>
          <w:b/>
          <w:color w:val="000000" w:themeColor="text1"/>
          <w:sz w:val="14"/>
        </w:rPr>
        <w:t xml:space="preserve">: </w:t>
      </w:r>
      <w:hyperlink r:id="rId1" w:history="1">
        <w:r w:rsidRPr="008E6977">
          <w:rPr>
            <w:rStyle w:val="Hipervnculo"/>
            <w:color w:val="000000" w:themeColor="text1"/>
            <w:sz w:val="14"/>
          </w:rPr>
          <w:t>http://www.nomagic.com/products/magicdraw.html</w:t>
        </w:r>
      </w:hyperlink>
      <w:r w:rsidRPr="008E6977">
        <w:rPr>
          <w:color w:val="000000" w:themeColor="text1"/>
          <w:sz w:val="14"/>
        </w:rPr>
        <w:t xml:space="preserve"> 2015</w:t>
      </w:r>
    </w:p>
  </w:footnote>
  <w:footnote w:id="8">
    <w:p w:rsidR="00645C65" w:rsidRPr="008E6977" w:rsidRDefault="00645C65" w:rsidP="00B241C4">
      <w:pPr>
        <w:pStyle w:val="Textonotapie"/>
        <w:rPr>
          <w:color w:val="000000" w:themeColor="text1"/>
          <w:lang w:val="en-US"/>
        </w:rPr>
      </w:pPr>
      <w:r w:rsidRPr="008E6977">
        <w:rPr>
          <w:rStyle w:val="Refdenotaalpie"/>
          <w:b/>
          <w:color w:val="000000" w:themeColor="text1"/>
          <w:sz w:val="14"/>
        </w:rPr>
        <w:footnoteRef/>
      </w:r>
      <w:r w:rsidRPr="008E6977">
        <w:rPr>
          <w:b/>
          <w:color w:val="000000" w:themeColor="text1"/>
          <w:sz w:val="14"/>
          <w:lang w:val="en-US"/>
        </w:rPr>
        <w:t xml:space="preserve"> Eclipse </w:t>
      </w:r>
      <w:proofErr w:type="spellStart"/>
      <w:r w:rsidRPr="008E6977">
        <w:rPr>
          <w:b/>
          <w:color w:val="000000" w:themeColor="text1"/>
          <w:sz w:val="14"/>
          <w:lang w:val="en-US"/>
        </w:rPr>
        <w:t>Modelling</w:t>
      </w:r>
      <w:proofErr w:type="spellEnd"/>
      <w:r w:rsidRPr="008E6977">
        <w:rPr>
          <w:b/>
          <w:color w:val="000000" w:themeColor="text1"/>
          <w:sz w:val="14"/>
          <w:lang w:val="en-US"/>
        </w:rPr>
        <w:t xml:space="preserve"> </w:t>
      </w:r>
      <w:proofErr w:type="spellStart"/>
      <w:r w:rsidRPr="008E6977">
        <w:rPr>
          <w:b/>
          <w:color w:val="000000" w:themeColor="text1"/>
          <w:sz w:val="14"/>
          <w:lang w:val="en-US"/>
        </w:rPr>
        <w:t>Framwwork</w:t>
      </w:r>
      <w:proofErr w:type="spellEnd"/>
      <w:r w:rsidRPr="008E6977">
        <w:rPr>
          <w:b/>
          <w:color w:val="000000" w:themeColor="text1"/>
          <w:sz w:val="14"/>
          <w:lang w:val="en-US"/>
        </w:rPr>
        <w:t xml:space="preserve">: </w:t>
      </w:r>
      <w:r>
        <w:fldChar w:fldCharType="begin"/>
      </w:r>
      <w:r w:rsidRPr="001063E3">
        <w:rPr>
          <w:lang w:val="en-US"/>
          <w:rPrChange w:id="75" w:author="magali" w:date="2015-06-26T08:04:00Z">
            <w:rPr/>
          </w:rPrChange>
        </w:rPr>
        <w:instrText xml:space="preserve"> HYPERLINK "https://www.eclipse.org/modeling/emf" </w:instrText>
      </w:r>
      <w:r>
        <w:fldChar w:fldCharType="separate"/>
      </w:r>
      <w:r w:rsidRPr="008E6977">
        <w:rPr>
          <w:rStyle w:val="Hipervnculo"/>
          <w:color w:val="000000" w:themeColor="text1"/>
          <w:sz w:val="14"/>
          <w:lang w:val="en-US"/>
        </w:rPr>
        <w:t>https://www.eclipse.org/modeling/emf</w:t>
      </w:r>
      <w:r>
        <w:rPr>
          <w:rStyle w:val="Hipervnculo"/>
          <w:color w:val="000000" w:themeColor="text1"/>
          <w:sz w:val="14"/>
          <w:lang w:val="en-US"/>
        </w:rPr>
        <w:fldChar w:fldCharType="end"/>
      </w:r>
      <w:r w:rsidRPr="008E6977">
        <w:rPr>
          <w:color w:val="000000" w:themeColor="text1"/>
          <w:sz w:val="14"/>
          <w:lang w:val="en-US"/>
        </w:rPr>
        <w:t xml:space="preserve"> 2015</w:t>
      </w:r>
    </w:p>
  </w:footnote>
  <w:footnote w:id="9">
    <w:p w:rsidR="00645C65" w:rsidRPr="0065625E" w:rsidRDefault="00645C65" w:rsidP="00B241C4">
      <w:pPr>
        <w:pStyle w:val="Textonotapie"/>
        <w:rPr>
          <w:sz w:val="14"/>
        </w:rPr>
      </w:pPr>
      <w:r w:rsidRPr="008E6977">
        <w:rPr>
          <w:rStyle w:val="Refdenotaalpie"/>
          <w:color w:val="000000" w:themeColor="text1"/>
          <w:sz w:val="14"/>
        </w:rPr>
        <w:footnoteRef/>
      </w:r>
      <w:r w:rsidRPr="008E6977">
        <w:rPr>
          <w:color w:val="000000" w:themeColor="text1"/>
          <w:sz w:val="14"/>
        </w:rPr>
        <w:t xml:space="preserve"> </w:t>
      </w:r>
      <w:proofErr w:type="spellStart"/>
      <w:r w:rsidRPr="008E6977">
        <w:rPr>
          <w:b/>
          <w:color w:val="000000" w:themeColor="text1"/>
          <w:sz w:val="14"/>
        </w:rPr>
        <w:t>Acceleo</w:t>
      </w:r>
      <w:proofErr w:type="spellEnd"/>
      <w:r w:rsidRPr="008E6977">
        <w:rPr>
          <w:b/>
          <w:color w:val="000000" w:themeColor="text1"/>
          <w:sz w:val="14"/>
        </w:rPr>
        <w:t>:</w:t>
      </w:r>
      <w:r w:rsidRPr="008E6977">
        <w:rPr>
          <w:color w:val="000000" w:themeColor="text1"/>
          <w:sz w:val="14"/>
        </w:rPr>
        <w:t xml:space="preserve"> </w:t>
      </w:r>
      <w:hyperlink r:id="rId2" w:history="1">
        <w:r w:rsidRPr="008E6977">
          <w:rPr>
            <w:rStyle w:val="Hipervnculo"/>
            <w:color w:val="000000" w:themeColor="text1"/>
            <w:sz w:val="14"/>
          </w:rPr>
          <w:t>https://eclipse.org/acceleo</w:t>
        </w:r>
      </w:hyperlink>
      <w:r w:rsidRPr="008E6977">
        <w:rPr>
          <w:color w:val="000000" w:themeColor="text1"/>
          <w:sz w:val="14"/>
        </w:rPr>
        <w:t xml:space="preserve"> 2015</w:t>
      </w:r>
    </w:p>
  </w:footnote>
  <w:footnote w:id="10">
    <w:p w:rsidR="00645C65" w:rsidRPr="00B44222" w:rsidRDefault="00645C65" w:rsidP="00B241C4">
      <w:pPr>
        <w:pStyle w:val="Textonotapie"/>
        <w:rPr>
          <w:color w:val="000000" w:themeColor="text1"/>
          <w:sz w:val="14"/>
        </w:rPr>
      </w:pPr>
      <w:r w:rsidRPr="00B44222">
        <w:rPr>
          <w:rStyle w:val="Refdenotaalpie"/>
          <w:color w:val="000000" w:themeColor="text1"/>
          <w:sz w:val="14"/>
        </w:rPr>
        <w:footnoteRef/>
      </w:r>
      <w:r w:rsidRPr="00B44222">
        <w:rPr>
          <w:color w:val="000000" w:themeColor="text1"/>
          <w:sz w:val="14"/>
        </w:rPr>
        <w:t xml:space="preserve"> </w:t>
      </w:r>
      <w:proofErr w:type="spellStart"/>
      <w:r w:rsidRPr="00B44222">
        <w:rPr>
          <w:b/>
          <w:color w:val="000000" w:themeColor="text1"/>
          <w:sz w:val="14"/>
        </w:rPr>
        <w:t>Ecore</w:t>
      </w:r>
      <w:proofErr w:type="spellEnd"/>
      <w:r w:rsidRPr="00B44222">
        <w:rPr>
          <w:b/>
          <w:color w:val="000000" w:themeColor="text1"/>
          <w:sz w:val="14"/>
        </w:rPr>
        <w:t>:</w:t>
      </w:r>
      <w:r w:rsidRPr="00B44222">
        <w:rPr>
          <w:color w:val="000000" w:themeColor="text1"/>
          <w:sz w:val="14"/>
        </w:rPr>
        <w:t xml:space="preserve"> </w:t>
      </w:r>
      <w:proofErr w:type="spellStart"/>
      <w:r w:rsidRPr="00B44222">
        <w:rPr>
          <w:color w:val="000000" w:themeColor="text1"/>
          <w:sz w:val="14"/>
        </w:rPr>
        <w:t>Metamodelo</w:t>
      </w:r>
      <w:proofErr w:type="spellEnd"/>
      <w:r w:rsidRPr="00B44222">
        <w:rPr>
          <w:color w:val="000000" w:themeColor="text1"/>
          <w:sz w:val="14"/>
        </w:rPr>
        <w:t xml:space="preserve"> nativo que forma parte del  </w:t>
      </w:r>
      <w:proofErr w:type="spellStart"/>
      <w:r w:rsidRPr="00B44222">
        <w:rPr>
          <w:color w:val="000000" w:themeColor="text1"/>
          <w:sz w:val="14"/>
        </w:rPr>
        <w:t>core</w:t>
      </w:r>
      <w:proofErr w:type="spellEnd"/>
      <w:r w:rsidRPr="00B44222">
        <w:rPr>
          <w:color w:val="000000" w:themeColor="text1"/>
          <w:sz w:val="14"/>
        </w:rPr>
        <w:t xml:space="preserve"> del EMF para describir a los modelos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1">
    <w:nsid w:val="45CC67F1"/>
    <w:multiLevelType w:val="hybridMultilevel"/>
    <w:tmpl w:val="A74C8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6543644"/>
    <w:multiLevelType w:val="hybridMultilevel"/>
    <w:tmpl w:val="4E5A3432"/>
    <w:lvl w:ilvl="0" w:tplc="70AA9C72">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nsid w:val="5A194AA0"/>
    <w:multiLevelType w:val="hybridMultilevel"/>
    <w:tmpl w:val="A412DA8C"/>
    <w:lvl w:ilvl="0" w:tplc="AFA25EF8">
      <w:start w:val="1"/>
      <w:numFmt w:val="bullet"/>
      <w:lvlText w:val="-"/>
      <w:lvlJc w:val="left"/>
      <w:pPr>
        <w:ind w:left="720" w:hanging="360"/>
      </w:pPr>
      <w:rPr>
        <w:rFonts w:ascii="Calibri" w:eastAsiaTheme="minorHAnsi" w:hAnsi="Calibri" w:cs="Calibri"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24B6"/>
    <w:rsid w:val="00007517"/>
    <w:rsid w:val="00010A83"/>
    <w:rsid w:val="000377F5"/>
    <w:rsid w:val="000475C0"/>
    <w:rsid w:val="000738D4"/>
    <w:rsid w:val="000B7536"/>
    <w:rsid w:val="000C2897"/>
    <w:rsid w:val="000E3EAF"/>
    <w:rsid w:val="001063E3"/>
    <w:rsid w:val="00120328"/>
    <w:rsid w:val="001278CC"/>
    <w:rsid w:val="00135266"/>
    <w:rsid w:val="0014555A"/>
    <w:rsid w:val="00166E48"/>
    <w:rsid w:val="00177E69"/>
    <w:rsid w:val="001A65A6"/>
    <w:rsid w:val="00221AD4"/>
    <w:rsid w:val="00222BED"/>
    <w:rsid w:val="0023154C"/>
    <w:rsid w:val="00240EF3"/>
    <w:rsid w:val="00272665"/>
    <w:rsid w:val="00272927"/>
    <w:rsid w:val="002924B6"/>
    <w:rsid w:val="002C47F8"/>
    <w:rsid w:val="003021B6"/>
    <w:rsid w:val="00317638"/>
    <w:rsid w:val="003575B8"/>
    <w:rsid w:val="00364584"/>
    <w:rsid w:val="00382E71"/>
    <w:rsid w:val="00384353"/>
    <w:rsid w:val="0039364F"/>
    <w:rsid w:val="003B7D37"/>
    <w:rsid w:val="003C01C1"/>
    <w:rsid w:val="003E2CA7"/>
    <w:rsid w:val="003E6531"/>
    <w:rsid w:val="003F2056"/>
    <w:rsid w:val="0046027A"/>
    <w:rsid w:val="004653DF"/>
    <w:rsid w:val="00493C36"/>
    <w:rsid w:val="00495754"/>
    <w:rsid w:val="004B2F27"/>
    <w:rsid w:val="004C28EB"/>
    <w:rsid w:val="004D7563"/>
    <w:rsid w:val="004E38CE"/>
    <w:rsid w:val="00532AB2"/>
    <w:rsid w:val="00593ACB"/>
    <w:rsid w:val="00603D41"/>
    <w:rsid w:val="00626304"/>
    <w:rsid w:val="00633ECA"/>
    <w:rsid w:val="00645C65"/>
    <w:rsid w:val="00656648"/>
    <w:rsid w:val="00675BFA"/>
    <w:rsid w:val="00693B3B"/>
    <w:rsid w:val="006D7772"/>
    <w:rsid w:val="00706320"/>
    <w:rsid w:val="00715746"/>
    <w:rsid w:val="00736A57"/>
    <w:rsid w:val="007938AB"/>
    <w:rsid w:val="007A2E98"/>
    <w:rsid w:val="007E470B"/>
    <w:rsid w:val="007E5C88"/>
    <w:rsid w:val="007F3F31"/>
    <w:rsid w:val="008136FE"/>
    <w:rsid w:val="008167CF"/>
    <w:rsid w:val="0082668E"/>
    <w:rsid w:val="00837D38"/>
    <w:rsid w:val="008721F7"/>
    <w:rsid w:val="008A0704"/>
    <w:rsid w:val="008A5ACD"/>
    <w:rsid w:val="008F425E"/>
    <w:rsid w:val="008F77A2"/>
    <w:rsid w:val="00916920"/>
    <w:rsid w:val="00923C95"/>
    <w:rsid w:val="00941B79"/>
    <w:rsid w:val="009660AB"/>
    <w:rsid w:val="009726F4"/>
    <w:rsid w:val="009865B6"/>
    <w:rsid w:val="009A6E93"/>
    <w:rsid w:val="009C1272"/>
    <w:rsid w:val="009C638A"/>
    <w:rsid w:val="009D6DCF"/>
    <w:rsid w:val="009E6311"/>
    <w:rsid w:val="00A018CF"/>
    <w:rsid w:val="00A16661"/>
    <w:rsid w:val="00A46A70"/>
    <w:rsid w:val="00A77CB1"/>
    <w:rsid w:val="00A91E2C"/>
    <w:rsid w:val="00AC6A48"/>
    <w:rsid w:val="00AC6FAD"/>
    <w:rsid w:val="00B03921"/>
    <w:rsid w:val="00B06419"/>
    <w:rsid w:val="00B241C4"/>
    <w:rsid w:val="00B3337D"/>
    <w:rsid w:val="00B40AA3"/>
    <w:rsid w:val="00B44022"/>
    <w:rsid w:val="00B573C8"/>
    <w:rsid w:val="00B634ED"/>
    <w:rsid w:val="00BA2710"/>
    <w:rsid w:val="00BA3547"/>
    <w:rsid w:val="00BB79B7"/>
    <w:rsid w:val="00BC0C82"/>
    <w:rsid w:val="00BE2530"/>
    <w:rsid w:val="00BE2CC6"/>
    <w:rsid w:val="00C01D1E"/>
    <w:rsid w:val="00C052AF"/>
    <w:rsid w:val="00C41CE4"/>
    <w:rsid w:val="00C94AF0"/>
    <w:rsid w:val="00CB2494"/>
    <w:rsid w:val="00CB3598"/>
    <w:rsid w:val="00CC41C8"/>
    <w:rsid w:val="00CD51E1"/>
    <w:rsid w:val="00CE29A4"/>
    <w:rsid w:val="00D40FF2"/>
    <w:rsid w:val="00D52860"/>
    <w:rsid w:val="00D53DCF"/>
    <w:rsid w:val="00D92946"/>
    <w:rsid w:val="00D97C8A"/>
    <w:rsid w:val="00D97F14"/>
    <w:rsid w:val="00DB74C5"/>
    <w:rsid w:val="00DD5F16"/>
    <w:rsid w:val="00E008D7"/>
    <w:rsid w:val="00E20AB6"/>
    <w:rsid w:val="00E41F8B"/>
    <w:rsid w:val="00E77001"/>
    <w:rsid w:val="00EA7F8C"/>
    <w:rsid w:val="00F566A4"/>
    <w:rsid w:val="00F65D0E"/>
    <w:rsid w:val="00F70AB0"/>
    <w:rsid w:val="00F74B30"/>
    <w:rsid w:val="00F75916"/>
    <w:rsid w:val="00FA19CA"/>
    <w:rsid w:val="00FB4D2C"/>
    <w:rsid w:val="00FD0E89"/>
    <w:rsid w:val="00FE7AEC"/>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55A"/>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1063E3"/>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063E3"/>
    <w:rPr>
      <w:rFonts w:eastAsiaTheme="minorEastAsia"/>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268329">
      <w:bodyDiv w:val="1"/>
      <w:marLeft w:val="0"/>
      <w:marRight w:val="0"/>
      <w:marTop w:val="0"/>
      <w:marBottom w:val="0"/>
      <w:divBdr>
        <w:top w:val="none" w:sz="0" w:space="0" w:color="auto"/>
        <w:left w:val="none" w:sz="0" w:space="0" w:color="auto"/>
        <w:bottom w:val="none" w:sz="0" w:space="0" w:color="auto"/>
        <w:right w:val="none" w:sz="0" w:space="0" w:color="auto"/>
      </w:divBdr>
    </w:div>
    <w:div w:id="192128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2" Type="http://schemas.openxmlformats.org/officeDocument/2006/relationships/hyperlink" Target="https://eclipse.org/acceleo" TargetMode="External"/><Relationship Id="rId1" Type="http://schemas.openxmlformats.org/officeDocument/2006/relationships/hyperlink" Target="http://www.nomagic.com/products/magicdra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27D7A2-F6F0-4881-9128-5ABB5E74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17</Pages>
  <Words>5941</Words>
  <Characters>32676</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magali</cp:lastModifiedBy>
  <cp:revision>26</cp:revision>
  <dcterms:created xsi:type="dcterms:W3CDTF">2015-06-24T13:24:00Z</dcterms:created>
  <dcterms:modified xsi:type="dcterms:W3CDTF">2015-06-26T13:22:00Z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ies>
</file>