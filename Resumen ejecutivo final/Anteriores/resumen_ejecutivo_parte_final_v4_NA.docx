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FA9" w:rsidRPr="00AF6064" w:rsidRDefault="00776FA9" w:rsidP="0025152F">
      <w:pPr>
        <w:tabs>
          <w:tab w:val="center" w:pos="4252"/>
          <w:tab w:val="left" w:pos="7590"/>
        </w:tabs>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Universidad Católica</w:t>
      </w:r>
    </w:p>
    <w:p w:rsidR="00776FA9" w:rsidRPr="00AF6064" w:rsidRDefault="00776FA9" w:rsidP="00134BC5">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DE2E82">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DE2E82">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DE2E82">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DE2E82">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14:anchorId="22DB4854" wp14:editId="517293A2">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DE2E82">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DE2E82">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DE2E82">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DE2E82">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 xml:space="preserve">Una propuesta MDA para el soporte de aplicaciones </w:t>
      </w:r>
      <w:del w:id="0" w:author="marcazal" w:date="2015-10-09T02:41:00Z">
        <w:r w:rsidRPr="00AF6064" w:rsidDel="00FD6200">
          <w:rPr>
            <w:rFonts w:ascii="Times New Roman" w:eastAsia="Times New Roman" w:hAnsi="Times New Roman" w:cs="Times New Roman"/>
            <w:b/>
            <w:i/>
            <w:sz w:val="14"/>
            <w:lang w:eastAsia="ar-SA"/>
          </w:rPr>
          <w:delText>RIA</w:delText>
        </w:r>
      </w:del>
      <w:ins w:id="1" w:author="marcazal" w:date="2015-10-09T02:41:00Z">
        <w:r w:rsidR="00FD6200" w:rsidRPr="00FD6200">
          <w:rPr>
            <w:rFonts w:ascii="Times New Roman" w:eastAsia="Times New Roman" w:hAnsi="Times New Roman" w:cs="Times New Roman"/>
            <w:b/>
            <w:i/>
            <w:sz w:val="14"/>
            <w:lang w:eastAsia="ar-SA"/>
          </w:rPr>
          <w:t>RIA</w:t>
        </w:r>
      </w:ins>
      <w:r w:rsidRPr="00AF6064">
        <w:rPr>
          <w:rFonts w:ascii="Times New Roman" w:eastAsia="Times New Roman" w:hAnsi="Times New Roman" w:cs="Times New Roman"/>
          <w:i/>
          <w:sz w:val="14"/>
          <w:lang w:eastAsia="ar-SA"/>
        </w:rPr>
        <w:t>”</w:t>
      </w:r>
    </w:p>
    <w:p w:rsidR="00776FA9" w:rsidRPr="00AF6064" w:rsidRDefault="00776FA9" w:rsidP="00DE2E82">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Alumno: Iván López</w:t>
      </w:r>
      <w:del w:id="2" w:author="Vaio" w:date="2015-10-20T12:55:00Z">
        <w:r w:rsidRPr="00AF6064" w:rsidDel="000903C5">
          <w:rPr>
            <w:rFonts w:ascii="Times-Bold" w:eastAsia="Times New Roman" w:hAnsi="Times-Bold" w:cs="Times-Bold"/>
            <w:b/>
            <w:bCs/>
            <w:sz w:val="14"/>
            <w:lang w:eastAsia="ar-SA"/>
          </w:rPr>
          <w:delText>.</w:delText>
        </w:r>
      </w:del>
    </w:p>
    <w:p w:rsidR="00776FA9" w:rsidRPr="00AF6064" w:rsidRDefault="00776FA9" w:rsidP="00134BC5">
      <w:pPr>
        <w:suppressAutoHyphens/>
        <w:autoSpaceDE w:val="0"/>
        <w:spacing w:after="0" w:line="240" w:lineRule="auto"/>
        <w:jc w:val="center"/>
        <w:rPr>
          <w:rFonts w:ascii="Times-Bold" w:eastAsia="Times New Roman" w:hAnsi="Times-Bold" w:cs="Times-Bold"/>
          <w:b/>
          <w:bCs/>
          <w:sz w:val="14"/>
          <w:lang w:eastAsia="ar-SA"/>
        </w:rPr>
      </w:pPr>
    </w:p>
    <w:p w:rsidR="00776FA9" w:rsidRPr="00AF6064" w:rsidDel="003A0A99" w:rsidRDefault="00776FA9" w:rsidP="0025152F">
      <w:pPr>
        <w:suppressAutoHyphens/>
        <w:autoSpaceDE w:val="0"/>
        <w:spacing w:after="0" w:line="240" w:lineRule="auto"/>
        <w:jc w:val="center"/>
        <w:rPr>
          <w:del w:id="3" w:author="Vaio" w:date="2015-10-20T13:04:00Z"/>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w:t>
      </w:r>
      <w:ins w:id="4" w:author="Vaio" w:date="2015-10-20T13:13:00Z">
        <w:r w:rsidR="003D4207">
          <w:rPr>
            <w:rFonts w:ascii="Times-Bold" w:eastAsia="Times New Roman" w:hAnsi="Times-Bold" w:cs="Times-Bold"/>
            <w:b/>
            <w:bCs/>
            <w:sz w:val="14"/>
            <w:lang w:eastAsia="ar-SA"/>
          </w:rPr>
          <w:t>a</w:t>
        </w:r>
      </w:ins>
      <w:del w:id="5" w:author="Vaio" w:date="2015-10-20T13:13:00Z">
        <w:r w:rsidRPr="00AF6064" w:rsidDel="003D4207">
          <w:rPr>
            <w:rFonts w:ascii="Times-Bold" w:eastAsia="Times New Roman" w:hAnsi="Times-Bold" w:cs="Times-Bold"/>
            <w:b/>
            <w:bCs/>
            <w:sz w:val="14"/>
            <w:lang w:eastAsia="ar-SA"/>
          </w:rPr>
          <w:delText>e</w:delText>
        </w:r>
      </w:del>
      <w:r w:rsidRPr="00AF6064">
        <w:rPr>
          <w:rFonts w:ascii="Times-Bold" w:eastAsia="Times New Roman" w:hAnsi="Times-Bold" w:cs="Times-Bold"/>
          <w:b/>
          <w:bCs/>
          <w:sz w:val="14"/>
          <w:lang w:eastAsia="ar-SA"/>
        </w:rPr>
        <w:t xml:space="preserve">s: Ing. </w:t>
      </w:r>
      <w:proofErr w:type="spellStart"/>
      <w:r w:rsidRPr="00AF6064">
        <w:rPr>
          <w:rFonts w:ascii="Times-Bold" w:eastAsia="Times New Roman" w:hAnsi="Times-Bold" w:cs="Times-Bold"/>
          <w:b/>
          <w:bCs/>
          <w:sz w:val="14"/>
          <w:lang w:eastAsia="ar-SA"/>
        </w:rPr>
        <w:t>Magalí</w:t>
      </w:r>
      <w:proofErr w:type="spellEnd"/>
      <w:r w:rsidRPr="00AF6064">
        <w:rPr>
          <w:rFonts w:ascii="Times-Bold" w:eastAsia="Times New Roman" w:hAnsi="Times-Bold" w:cs="Times-Bold"/>
          <w:b/>
          <w:bCs/>
          <w:sz w:val="14"/>
          <w:lang w:eastAsia="ar-SA"/>
        </w:rPr>
        <w:t xml:space="preserve"> González</w:t>
      </w:r>
      <w:del w:id="6" w:author="Vaio" w:date="2015-10-20T12:55:00Z">
        <w:r w:rsidRPr="00AF6064" w:rsidDel="000903C5">
          <w:rPr>
            <w:rFonts w:ascii="Times-Bold" w:eastAsia="Times New Roman" w:hAnsi="Times-Bold" w:cs="Times-Bold"/>
            <w:b/>
            <w:bCs/>
            <w:sz w:val="14"/>
            <w:lang w:eastAsia="ar-SA"/>
          </w:rPr>
          <w:delText>.</w:delText>
        </w:r>
      </w:del>
      <w:ins w:id="7" w:author="Vaio" w:date="2015-10-20T13:04:00Z">
        <w:r w:rsidR="003A0A99">
          <w:rPr>
            <w:rFonts w:ascii="Times-Bold" w:eastAsia="Times New Roman" w:hAnsi="Times-Bold" w:cs="Times-Bold"/>
            <w:b/>
            <w:bCs/>
            <w:sz w:val="14"/>
            <w:lang w:eastAsia="ar-SA"/>
          </w:rPr>
          <w:t xml:space="preserve">, </w:t>
        </w:r>
      </w:ins>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proofErr w:type="spellStart"/>
      <w:r>
        <w:rPr>
          <w:rFonts w:ascii="Times-Bold" w:eastAsia="Times New Roman" w:hAnsi="Times-Bold" w:cs="Times-Bold"/>
          <w:b/>
          <w:bCs/>
          <w:sz w:val="14"/>
          <w:lang w:eastAsia="ar-SA"/>
        </w:rPr>
        <w:t>M</w:t>
      </w:r>
      <w:ins w:id="8" w:author="Vaio" w:date="2015-10-20T13:13:00Z">
        <w:r w:rsidR="003D4207">
          <w:rPr>
            <w:rFonts w:ascii="Times-Bold" w:eastAsia="Times New Roman" w:hAnsi="Times-Bold" w:cs="Times-Bold"/>
            <w:b/>
            <w:bCs/>
            <w:sz w:val="14"/>
            <w:lang w:eastAsia="ar-SA"/>
          </w:rPr>
          <w:t>.Sc</w:t>
        </w:r>
      </w:ins>
      <w:proofErr w:type="spellEnd"/>
      <w:del w:id="9" w:author="Vaio" w:date="2015-10-20T13:13:00Z">
        <w:r w:rsidDel="003D4207">
          <w:rPr>
            <w:rFonts w:ascii="Times-Bold" w:eastAsia="Times New Roman" w:hAnsi="Times-Bold" w:cs="Times-Bold"/>
            <w:b/>
            <w:bCs/>
            <w:sz w:val="14"/>
            <w:lang w:eastAsia="ar-SA"/>
          </w:rPr>
          <w:delText>s</w:delText>
        </w:r>
      </w:del>
      <w:ins w:id="10" w:author="Vaio" w:date="2015-10-20T13:14:00Z">
        <w:r w:rsidR="00283008">
          <w:rPr>
            <w:rFonts w:ascii="Times-Bold" w:eastAsia="Times New Roman" w:hAnsi="Times-Bold" w:cs="Times-Bold"/>
            <w:b/>
            <w:bCs/>
            <w:sz w:val="14"/>
            <w:lang w:eastAsia="ar-SA"/>
          </w:rPr>
          <w:t>.</w:t>
        </w:r>
      </w:ins>
      <w:del w:id="11" w:author="Vaio" w:date="2015-10-20T13:14:00Z">
        <w:r w:rsidRPr="00AF6064" w:rsidDel="00283008">
          <w:rPr>
            <w:rFonts w:ascii="Times-Bold" w:eastAsia="Times New Roman" w:hAnsi="Times-Bold" w:cs="Times-Bold"/>
            <w:b/>
            <w:bCs/>
            <w:sz w:val="14"/>
            <w:lang w:eastAsia="ar-SA"/>
          </w:rPr>
          <w:delText>.</w:delText>
        </w:r>
      </w:del>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w:t>
      </w:r>
      <w:ins w:id="12" w:author="Vaio" w:date="2015-10-20T13:13:00Z">
        <w:r w:rsidR="003D4207">
          <w:rPr>
            <w:rFonts w:ascii="Times-Bold" w:eastAsia="Times New Roman" w:hAnsi="Times-Bold" w:cs="Times-Bold"/>
            <w:b/>
            <w:bCs/>
            <w:sz w:val="14"/>
            <w:lang w:eastAsia="ar-SA"/>
          </w:rPr>
          <w:t>i</w:t>
        </w:r>
      </w:ins>
      <w:del w:id="13" w:author="Vaio" w:date="2015-10-20T13:13:00Z">
        <w:r w:rsidRPr="00AF6064" w:rsidDel="003D4207">
          <w:rPr>
            <w:rFonts w:ascii="Times-Bold" w:eastAsia="Times New Roman" w:hAnsi="Times-Bold" w:cs="Times-Bold"/>
            <w:b/>
            <w:bCs/>
            <w:sz w:val="14"/>
            <w:lang w:eastAsia="ar-SA"/>
          </w:rPr>
          <w:delText>í</w:delText>
        </w:r>
      </w:del>
      <w:r w:rsidRPr="00AF6064">
        <w:rPr>
          <w:rFonts w:ascii="Times-Bold" w:eastAsia="Times New Roman" w:hAnsi="Times-Bold" w:cs="Times-Bold"/>
          <w:b/>
          <w:bCs/>
          <w:sz w:val="14"/>
          <w:lang w:eastAsia="ar-SA"/>
        </w:rPr>
        <w:t>e</w:t>
      </w:r>
      <w:proofErr w:type="spellEnd"/>
      <w:r w:rsidRPr="00AF6064">
        <w:rPr>
          <w:rFonts w:ascii="Times-Bold" w:eastAsia="Times New Roman" w:hAnsi="Times-Bold" w:cs="Times-Bold"/>
          <w:b/>
          <w:bCs/>
          <w:sz w:val="14"/>
          <w:lang w:eastAsia="ar-SA"/>
        </w:rPr>
        <w:t xml:space="preserve"> Aquino</w:t>
      </w:r>
      <w:del w:id="14" w:author="Vaio" w:date="2015-10-20T12:55:00Z">
        <w:r w:rsidRPr="00AF6064" w:rsidDel="000903C5">
          <w:rPr>
            <w:rFonts w:ascii="Times-Bold" w:eastAsia="Times New Roman" w:hAnsi="Times-Bold" w:cs="Times-Bold"/>
            <w:b/>
            <w:bCs/>
            <w:sz w:val="14"/>
            <w:lang w:eastAsia="ar-SA"/>
          </w:rPr>
          <w:delText>.</w:delText>
        </w:r>
      </w:del>
    </w:p>
    <w:p w:rsidR="00776FA9" w:rsidRPr="00AF6064" w:rsidRDefault="00776FA9" w:rsidP="0025152F">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134BC5">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w:t>
      </w:r>
      <w:del w:id="15" w:author="Vaio" w:date="2015-10-20T13:02:00Z">
        <w:r w:rsidRPr="0069463E" w:rsidDel="000903C5">
          <w:rPr>
            <w:rFonts w:cstheme="minorHAnsi"/>
            <w:i/>
            <w:color w:val="000000"/>
            <w:sz w:val="20"/>
            <w:szCs w:val="20"/>
          </w:rPr>
          <w:delText>n</w:delText>
        </w:r>
      </w:del>
      <w:r w:rsidRPr="0069463E">
        <w:rPr>
          <w:rFonts w:cstheme="minorHAnsi"/>
          <w:i/>
          <w:color w:val="000000"/>
          <w:sz w:val="20"/>
          <w:szCs w:val="20"/>
        </w:rPr>
        <w:t>tions</w:t>
      </w:r>
      <w:proofErr w:type="spellEnd"/>
      <w:r w:rsidRPr="0069463E">
        <w:rPr>
          <w:rFonts w:cstheme="minorHAnsi"/>
          <w:color w:val="000000"/>
          <w:sz w:val="20"/>
          <w:szCs w:val="20"/>
        </w:rPr>
        <w:t xml:space="preserve"> (</w:t>
      </w:r>
      <w:del w:id="16" w:author="marcazal" w:date="2015-10-09T02:41:00Z">
        <w:r w:rsidRPr="0025152F" w:rsidDel="00FD6200">
          <w:rPr>
            <w:rFonts w:cstheme="minorHAnsi"/>
            <w:i/>
            <w:color w:val="000000"/>
            <w:sz w:val="20"/>
            <w:szCs w:val="20"/>
          </w:rPr>
          <w:delText>RIA</w:delText>
        </w:r>
      </w:del>
      <w:ins w:id="17"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w:t>
      </w:r>
      <w:del w:id="18" w:author="Vaio" w:date="2015-10-20T13:04:00Z">
        <w:r w:rsidRPr="0069463E" w:rsidDel="005D08ED">
          <w:rPr>
            <w:rFonts w:cstheme="minorHAnsi"/>
            <w:color w:val="000000"/>
            <w:sz w:val="20"/>
            <w:szCs w:val="20"/>
          </w:rPr>
          <w:delText xml:space="preserve"> </w:delText>
        </w:r>
      </w:del>
      <w:r w:rsidRPr="0069463E">
        <w:rPr>
          <w:rFonts w:cstheme="minorHAnsi"/>
          <w:color w:val="000000"/>
          <w:sz w:val="20"/>
          <w:szCs w:val="20"/>
        </w:rPr>
        <w:t xml:space="preserve">Estas representan todo un desafío para la ingeniería Web, ya que las </w:t>
      </w:r>
      <w:del w:id="19" w:author="marcazal" w:date="2015-10-09T02:41:00Z">
        <w:r w:rsidRPr="0069463E" w:rsidDel="00FD6200">
          <w:rPr>
            <w:rFonts w:cstheme="minorHAnsi"/>
            <w:color w:val="000000"/>
            <w:sz w:val="20"/>
            <w:szCs w:val="20"/>
          </w:rPr>
          <w:delText>RIA</w:delText>
        </w:r>
      </w:del>
      <w:ins w:id="20"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han dado un cambio radical en la manera en que se comportan, desarrollan </w:t>
      </w:r>
      <w:del w:id="21" w:author="Vaio" w:date="2015-10-20T13:04:00Z">
        <w:r w:rsidRPr="0069463E" w:rsidDel="005D08ED">
          <w:rPr>
            <w:rFonts w:cstheme="minorHAnsi"/>
            <w:color w:val="000000"/>
            <w:sz w:val="20"/>
            <w:szCs w:val="20"/>
          </w:rPr>
          <w:delText xml:space="preserve"> </w:delText>
        </w:r>
      </w:del>
      <w:r w:rsidRPr="0069463E">
        <w:rPr>
          <w:rFonts w:cstheme="minorHAnsi"/>
          <w:color w:val="000000"/>
          <w:sz w:val="20"/>
          <w:szCs w:val="20"/>
        </w:rPr>
        <w:t xml:space="preserve">y despliegan </w:t>
      </w:r>
      <w:del w:id="22" w:author="Vaio" w:date="2015-10-20T14:27:00Z">
        <w:r w:rsidRPr="0069463E" w:rsidDel="00134BC5">
          <w:rPr>
            <w:rFonts w:cstheme="minorHAnsi"/>
            <w:color w:val="000000"/>
            <w:sz w:val="20"/>
            <w:szCs w:val="20"/>
          </w:rPr>
          <w:delText xml:space="preserve">las </w:delText>
        </w:r>
      </w:del>
      <w:ins w:id="23" w:author="Vaio" w:date="2015-10-20T14:27:00Z">
        <w:r w:rsidR="00134BC5">
          <w:rPr>
            <w:rFonts w:cstheme="minorHAnsi"/>
            <w:color w:val="000000"/>
            <w:sz w:val="20"/>
            <w:szCs w:val="20"/>
          </w:rPr>
          <w:t>dichas</w:t>
        </w:r>
        <w:r w:rsidR="00134BC5" w:rsidRPr="0069463E">
          <w:rPr>
            <w:rFonts w:cstheme="minorHAnsi"/>
            <w:color w:val="000000"/>
            <w:sz w:val="20"/>
            <w:szCs w:val="20"/>
          </w:rPr>
          <w:t xml:space="preserve"> </w:t>
        </w:r>
      </w:ins>
      <w:r w:rsidRPr="0069463E">
        <w:rPr>
          <w:rFonts w:cstheme="minorHAnsi"/>
          <w:color w:val="000000"/>
          <w:sz w:val="20"/>
          <w:szCs w:val="20"/>
        </w:rPr>
        <w:t>aplicaciones</w:t>
      </w:r>
      <w:del w:id="24" w:author="Vaio" w:date="2015-10-20T14:27:00Z">
        <w:r w:rsidRPr="0069463E" w:rsidDel="00134BC5">
          <w:rPr>
            <w:rFonts w:cstheme="minorHAnsi"/>
            <w:color w:val="000000"/>
            <w:sz w:val="20"/>
            <w:szCs w:val="20"/>
          </w:rPr>
          <w:delText xml:space="preserve"> Web</w:delText>
        </w:r>
      </w:del>
      <w:r w:rsidRPr="0069463E">
        <w:rPr>
          <w:rFonts w:cstheme="minorHAnsi"/>
          <w:color w:val="000000"/>
          <w:sz w:val="20"/>
          <w:szCs w:val="20"/>
        </w:rPr>
        <w:t>,</w:t>
      </w:r>
      <w:del w:id="25" w:author="Vaio" w:date="2015-10-20T13:05:00Z">
        <w:r w:rsidRPr="0069463E" w:rsidDel="005D08ED">
          <w:rPr>
            <w:rFonts w:cstheme="minorHAnsi"/>
            <w:color w:val="000000"/>
            <w:sz w:val="20"/>
            <w:szCs w:val="20"/>
          </w:rPr>
          <w:delText xml:space="preserve">  </w:delText>
        </w:r>
      </w:del>
      <w:ins w:id="26" w:author="Vaio" w:date="2015-10-20T13:05:00Z">
        <w:r w:rsidR="005D08ED">
          <w:rPr>
            <w:rFonts w:cstheme="minorHAnsi"/>
            <w:color w:val="000000"/>
            <w:sz w:val="20"/>
            <w:szCs w:val="20"/>
          </w:rPr>
          <w:t xml:space="preserve"> </w:t>
        </w:r>
      </w:ins>
      <w:r w:rsidRPr="0069463E">
        <w:rPr>
          <w:rFonts w:cstheme="minorHAnsi"/>
          <w:color w:val="000000"/>
          <w:sz w:val="20"/>
          <w:szCs w:val="20"/>
        </w:rPr>
        <w:t>ofreciendo mejoras substanciales con respecto a las aplicaciones Web tradicionales, con nuevas características referentes a la comunicación, la distribución</w:t>
      </w:r>
      <w:del w:id="27" w:author="Vaio" w:date="2015-10-20T13:05:00Z">
        <w:r w:rsidRPr="0069463E" w:rsidDel="005D08ED">
          <w:rPr>
            <w:rFonts w:cstheme="minorHAnsi"/>
            <w:color w:val="000000"/>
            <w:sz w:val="20"/>
            <w:szCs w:val="20"/>
          </w:rPr>
          <w:delText xml:space="preserve">  </w:delText>
        </w:r>
      </w:del>
      <w:ins w:id="28" w:author="Vaio" w:date="2015-10-20T13:05:00Z">
        <w:r w:rsidR="005D08ED">
          <w:rPr>
            <w:rFonts w:cstheme="minorHAnsi"/>
            <w:color w:val="000000"/>
            <w:sz w:val="20"/>
            <w:szCs w:val="20"/>
          </w:rPr>
          <w:t xml:space="preserve"> </w:t>
        </w:r>
      </w:ins>
      <w:r w:rsidRPr="0069463E">
        <w:rPr>
          <w:rFonts w:cstheme="minorHAnsi"/>
          <w:color w:val="000000"/>
          <w:sz w:val="20"/>
          <w:szCs w:val="20"/>
        </w:rPr>
        <w:t>de los datos y la computación en el lado cliente, acompañadas</w:t>
      </w:r>
      <w:ins w:id="29" w:author="Vaio" w:date="2015-10-20T14:28:00Z">
        <w:r w:rsidR="00134BC5">
          <w:rPr>
            <w:rFonts w:cstheme="minorHAnsi"/>
            <w:color w:val="000000"/>
            <w:sz w:val="20"/>
            <w:szCs w:val="20"/>
          </w:rPr>
          <w:t xml:space="preserve"> además</w:t>
        </w:r>
      </w:ins>
      <w:r w:rsidRPr="0069463E">
        <w:rPr>
          <w:rFonts w:cstheme="minorHAnsi"/>
          <w:color w:val="000000"/>
          <w:sz w:val="20"/>
          <w:szCs w:val="20"/>
        </w:rPr>
        <w:t xml:space="preserve"> de interfaces mucho m</w:t>
      </w:r>
      <w:ins w:id="30" w:author="Vaio" w:date="2015-10-20T14:28:00Z">
        <w:r w:rsidR="00134BC5">
          <w:rPr>
            <w:rFonts w:cstheme="minorHAnsi"/>
            <w:color w:val="000000"/>
            <w:sz w:val="20"/>
            <w:szCs w:val="20"/>
          </w:rPr>
          <w:t>á</w:t>
        </w:r>
      </w:ins>
      <w:del w:id="31" w:author="Vaio" w:date="2015-10-20T14:28:00Z">
        <w:r w:rsidRPr="0069463E" w:rsidDel="00134BC5">
          <w:rPr>
            <w:rFonts w:cstheme="minorHAnsi"/>
            <w:color w:val="000000"/>
            <w:sz w:val="20"/>
            <w:szCs w:val="20"/>
          </w:rPr>
          <w:delText>a</w:delText>
        </w:r>
      </w:del>
      <w:r w:rsidRPr="0069463E">
        <w:rPr>
          <w:rFonts w:cstheme="minorHAnsi"/>
          <w:color w:val="000000"/>
          <w:sz w:val="20"/>
          <w:szCs w:val="20"/>
        </w:rPr>
        <w:t xml:space="preserve">s interactivas, en </w:t>
      </w:r>
      <w:del w:id="32" w:author="Vaio" w:date="2015-10-20T14:28:00Z">
        <w:r w:rsidRPr="0069463E" w:rsidDel="00134BC5">
          <w:rPr>
            <w:rFonts w:cstheme="minorHAnsi"/>
            <w:color w:val="000000"/>
            <w:sz w:val="20"/>
            <w:szCs w:val="20"/>
          </w:rPr>
          <w:delText xml:space="preserve">donde </w:delText>
        </w:r>
      </w:del>
      <w:ins w:id="33" w:author="Vaio" w:date="2015-10-20T14:28:00Z">
        <w:r w:rsidR="00134BC5">
          <w:rPr>
            <w:rFonts w:cstheme="minorHAnsi"/>
            <w:color w:val="000000"/>
            <w:sz w:val="20"/>
            <w:szCs w:val="20"/>
          </w:rPr>
          <w:t>las que</w:t>
        </w:r>
        <w:r w:rsidR="00134BC5" w:rsidRPr="0069463E">
          <w:rPr>
            <w:rFonts w:cstheme="minorHAnsi"/>
            <w:color w:val="000000"/>
            <w:sz w:val="20"/>
            <w:szCs w:val="20"/>
          </w:rPr>
          <w:t xml:space="preserve"> </w:t>
        </w:r>
      </w:ins>
      <w:r w:rsidRPr="0069463E">
        <w:rPr>
          <w:rFonts w:cstheme="minorHAnsi"/>
          <w:color w:val="000000"/>
          <w:sz w:val="20"/>
          <w:szCs w:val="20"/>
        </w:rPr>
        <w:t>el usuario</w:t>
      </w:r>
      <w:ins w:id="34" w:author="Vaio" w:date="2015-10-20T14:28:00Z">
        <w:r w:rsidR="00134BC5">
          <w:rPr>
            <w:rFonts w:cstheme="minorHAnsi"/>
            <w:color w:val="000000"/>
            <w:sz w:val="20"/>
            <w:szCs w:val="20"/>
          </w:rPr>
          <w:t>,</w:t>
        </w:r>
      </w:ins>
      <w:r w:rsidRPr="0069463E">
        <w:rPr>
          <w:rFonts w:cstheme="minorHAnsi"/>
          <w:color w:val="000000"/>
          <w:sz w:val="20"/>
          <w:szCs w:val="20"/>
        </w:rPr>
        <w:t xml:space="preserve">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w:t>
      </w:r>
      <w:ins w:id="35" w:author="Vaio" w:date="2015-10-20T14:28:00Z">
        <w:r w:rsidR="00134BC5">
          <w:rPr>
            <w:rFonts w:cstheme="minorHAnsi"/>
            <w:color w:val="000000"/>
            <w:sz w:val="20"/>
            <w:szCs w:val="20"/>
          </w:rPr>
          <w:t>u</w:t>
        </w:r>
      </w:ins>
      <w:del w:id="36" w:author="Vaio" w:date="2015-10-20T14:28:00Z">
        <w:r w:rsidRPr="0069463E" w:rsidDel="00134BC5">
          <w:rPr>
            <w:rFonts w:cstheme="minorHAnsi"/>
            <w:color w:val="000000"/>
            <w:sz w:val="20"/>
            <w:szCs w:val="20"/>
          </w:rPr>
          <w:delText>o</w:delText>
        </w:r>
      </w:del>
      <w:r w:rsidRPr="0069463E">
        <w:rPr>
          <w:rFonts w:cstheme="minorHAnsi"/>
          <w:color w:val="000000"/>
          <w:sz w:val="20"/>
          <w:szCs w:val="20"/>
        </w:rPr>
        <w:t xml:space="preserve">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w:t>
      </w:r>
      <w:del w:id="37" w:author="marcazal" w:date="2015-10-09T02:41:00Z">
        <w:r w:rsidRPr="0069463E" w:rsidDel="00FD6200">
          <w:rPr>
            <w:rFonts w:cstheme="minorHAnsi"/>
            <w:color w:val="000000"/>
            <w:sz w:val="20"/>
            <w:szCs w:val="20"/>
          </w:rPr>
          <w:delText>RIA</w:delText>
        </w:r>
      </w:del>
      <w:ins w:id="38" w:author="marcazal" w:date="2015-10-09T02:41:00Z">
        <w:r w:rsidR="00FD6200" w:rsidRPr="00FD6200">
          <w:rPr>
            <w:rFonts w:cstheme="minorHAnsi"/>
            <w:i/>
            <w:color w:val="000000"/>
            <w:sz w:val="20"/>
            <w:szCs w:val="20"/>
          </w:rPr>
          <w:t>RIA</w:t>
        </w:r>
      </w:ins>
      <w:r w:rsidRPr="0069463E">
        <w:rPr>
          <w:rFonts w:cstheme="minorHAnsi"/>
          <w:color w:val="000000"/>
          <w:sz w:val="20"/>
          <w:szCs w:val="20"/>
        </w:rPr>
        <w:t>,</w:t>
      </w:r>
      <w:del w:id="39" w:author="Vaio" w:date="2015-10-20T13:05:00Z">
        <w:r w:rsidRPr="0069463E" w:rsidDel="005D08ED">
          <w:rPr>
            <w:rFonts w:cstheme="minorHAnsi"/>
            <w:color w:val="000000"/>
            <w:sz w:val="20"/>
            <w:szCs w:val="20"/>
          </w:rPr>
          <w:delText xml:space="preserve">  </w:delText>
        </w:r>
      </w:del>
      <w:ins w:id="40" w:author="Vaio" w:date="2015-10-20T13:05:00Z">
        <w:r w:rsidR="005D08ED">
          <w:rPr>
            <w:rFonts w:cstheme="minorHAnsi"/>
            <w:color w:val="000000"/>
            <w:sz w:val="20"/>
            <w:szCs w:val="20"/>
          </w:rPr>
          <w:t xml:space="preserve"> </w:t>
        </w:r>
      </w:ins>
      <w:r w:rsidRPr="0069463E">
        <w:rPr>
          <w:rFonts w:cstheme="minorHAnsi"/>
          <w:color w:val="000000"/>
          <w:sz w:val="20"/>
          <w:szCs w:val="20"/>
        </w:rPr>
        <w:t>muchas de las metodologías Web tradicionales basadas en la Web 1.0</w:t>
      </w:r>
      <w:ins w:id="41" w:author="Vaio" w:date="2015-10-20T14:29:00Z">
        <w:r w:rsidR="00134BC5">
          <w:rPr>
            <w:rFonts w:cstheme="minorHAnsi"/>
            <w:color w:val="000000"/>
            <w:sz w:val="20"/>
            <w:szCs w:val="20"/>
          </w:rPr>
          <w:t>,</w:t>
        </w:r>
      </w:ins>
      <w:del w:id="42" w:author="Vaio" w:date="2015-10-20T14:29:00Z">
        <w:r w:rsidRPr="0069463E" w:rsidDel="00134BC5">
          <w:rPr>
            <w:rFonts w:cstheme="minorHAnsi"/>
            <w:color w:val="000000"/>
            <w:sz w:val="20"/>
            <w:szCs w:val="20"/>
          </w:rPr>
          <w:delText>,</w:delText>
        </w:r>
      </w:del>
      <w:r w:rsidRPr="0069463E">
        <w:rPr>
          <w:rFonts w:cstheme="minorHAnsi"/>
          <w:color w:val="000000"/>
          <w:sz w:val="20"/>
          <w:szCs w:val="20"/>
        </w:rPr>
        <w:t xml:space="preserve"> tales como</w:t>
      </w:r>
      <w:del w:id="43" w:author="Vaio" w:date="2015-10-20T14:29:00Z">
        <w:r w:rsidRPr="0069463E" w:rsidDel="00134BC5">
          <w:rPr>
            <w:rFonts w:cstheme="minorHAnsi"/>
            <w:color w:val="000000"/>
            <w:sz w:val="20"/>
            <w:szCs w:val="20"/>
          </w:rPr>
          <w:delText>;</w:delText>
        </w:r>
      </w:del>
      <w:del w:id="44" w:author="Vaio" w:date="2015-10-20T13:05:00Z">
        <w:r w:rsidRPr="0069463E" w:rsidDel="005D08ED">
          <w:rPr>
            <w:rFonts w:cstheme="minorHAnsi"/>
            <w:color w:val="000000"/>
            <w:sz w:val="20"/>
            <w:szCs w:val="20"/>
          </w:rPr>
          <w:delText xml:space="preserve">  </w:delText>
        </w:r>
      </w:del>
      <w:ins w:id="45" w:author="Vaio" w:date="2015-10-20T13:05:00Z">
        <w:r w:rsidR="005D08ED">
          <w:rPr>
            <w:rFonts w:cstheme="minorHAnsi"/>
            <w:color w:val="000000"/>
            <w:sz w:val="20"/>
            <w:szCs w:val="20"/>
          </w:rPr>
          <w:t xml:space="preserve"> </w:t>
        </w:r>
      </w:ins>
      <w:del w:id="46" w:author="marcazal" w:date="2015-10-09T02:41:00Z">
        <w:r w:rsidRPr="0069463E" w:rsidDel="00FD6200">
          <w:rPr>
            <w:rFonts w:cstheme="minorHAnsi"/>
            <w:color w:val="000000"/>
            <w:sz w:val="20"/>
            <w:szCs w:val="20"/>
          </w:rPr>
          <w:delText>WebML</w:delText>
        </w:r>
      </w:del>
      <w:proofErr w:type="spellStart"/>
      <w:ins w:id="47" w:author="marcazal" w:date="2015-10-09T02:41:00Z">
        <w:r w:rsidR="00FD6200" w:rsidRPr="00FD6200">
          <w:rPr>
            <w:rFonts w:cstheme="minorHAnsi"/>
            <w:i/>
            <w:color w:val="000000"/>
            <w:sz w:val="20"/>
            <w:szCs w:val="20"/>
          </w:rPr>
          <w:t>WebML</w:t>
        </w:r>
      </w:ins>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48" w:author="marcazal" w:date="2015-10-09T02:42:00Z">
        <w:r w:rsidRPr="0069463E" w:rsidDel="00FD6200">
          <w:rPr>
            <w:rFonts w:cstheme="minorHAnsi"/>
            <w:color w:val="000000"/>
            <w:sz w:val="20"/>
            <w:szCs w:val="20"/>
          </w:rPr>
          <w:delText>UWE</w:delText>
        </w:r>
      </w:del>
      <w:ins w:id="49"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50" w:author="marcazal" w:date="2015-10-09T02:43:00Z">
        <w:r w:rsidRPr="0069463E" w:rsidDel="00FD6200">
          <w:rPr>
            <w:rFonts w:cstheme="minorHAnsi"/>
            <w:color w:val="000000"/>
            <w:sz w:val="20"/>
            <w:szCs w:val="20"/>
          </w:rPr>
          <w:delText>OOH</w:delText>
        </w:r>
      </w:del>
      <w:ins w:id="51" w:author="marcazal" w:date="2015-10-09T02:43:00Z">
        <w:r w:rsidR="00FD6200" w:rsidRPr="00FD6200">
          <w:rPr>
            <w:rFonts w:cstheme="minorHAnsi"/>
            <w:i/>
            <w:color w:val="000000"/>
            <w:sz w:val="20"/>
            <w:szCs w:val="20"/>
          </w:rPr>
          <w:t>OOH</w:t>
        </w:r>
      </w:ins>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52" w:author="marcazal" w:date="2015-10-09T02:43:00Z">
        <w:r w:rsidRPr="0069463E" w:rsidDel="00FD6200">
          <w:rPr>
            <w:rFonts w:cstheme="minorHAnsi"/>
            <w:color w:val="000000"/>
            <w:sz w:val="20"/>
            <w:szCs w:val="20"/>
          </w:rPr>
          <w:delText>OOHDM</w:delText>
        </w:r>
      </w:del>
      <w:ins w:id="53" w:author="marcazal" w:date="2015-10-09T02:43:00Z">
        <w:r w:rsidR="00FD6200" w:rsidRPr="00FD6200">
          <w:rPr>
            <w:rFonts w:cstheme="minorHAnsi"/>
            <w:i/>
            <w:color w:val="000000"/>
            <w:sz w:val="20"/>
            <w:szCs w:val="20"/>
          </w:rPr>
          <w:t>OOHDM</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w:t>
      </w:r>
      <w:del w:id="54" w:author="marcazal" w:date="2015-10-09T02:44:00Z">
        <w:r w:rsidRPr="0069463E" w:rsidDel="00FD6200">
          <w:rPr>
            <w:rFonts w:cstheme="minorHAnsi"/>
            <w:color w:val="000000"/>
            <w:sz w:val="20"/>
            <w:szCs w:val="20"/>
          </w:rPr>
          <w:delText>OOWS</w:delText>
        </w:r>
      </w:del>
      <w:ins w:id="55" w:author="marcazal" w:date="2015-10-09T02:44:00Z">
        <w:r w:rsidR="00FD6200" w:rsidRPr="00FD6200">
          <w:rPr>
            <w:rFonts w:cstheme="minorHAnsi"/>
            <w:i/>
            <w:color w:val="000000"/>
            <w:sz w:val="20"/>
            <w:szCs w:val="20"/>
          </w:rPr>
          <w:t>OOWS</w:t>
        </w:r>
      </w:ins>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w:t>
      </w:r>
      <w:del w:id="56" w:author="marcazal" w:date="2015-10-09T02:41:00Z">
        <w:r w:rsidRPr="0025152F" w:rsidDel="00FD6200">
          <w:rPr>
            <w:rFonts w:cstheme="minorHAnsi"/>
            <w:i/>
            <w:color w:val="000000"/>
            <w:sz w:val="20"/>
            <w:szCs w:val="20"/>
          </w:rPr>
          <w:delText>RIA</w:delText>
        </w:r>
      </w:del>
      <w:ins w:id="57" w:author="marcazal" w:date="2015-10-09T02:41:00Z">
        <w:r w:rsidR="00FD6200" w:rsidRPr="00486433">
          <w:rPr>
            <w:rFonts w:cstheme="minorHAnsi"/>
            <w:i/>
            <w:color w:val="000000"/>
            <w:sz w:val="20"/>
            <w:szCs w:val="20"/>
          </w:rPr>
          <w:t>RIA</w:t>
        </w:r>
      </w:ins>
      <w:r w:rsidRPr="0069463E">
        <w:rPr>
          <w:rFonts w:cstheme="minorHAnsi"/>
          <w:color w:val="000000"/>
          <w:sz w:val="20"/>
          <w:szCs w:val="20"/>
        </w:rPr>
        <w:t xml:space="preserve">. Muchas de las metodologías citadas han logrado una notable evolución en su afán de mantenerse </w:t>
      </w:r>
      <w:r w:rsidRPr="003A6848">
        <w:rPr>
          <w:rFonts w:cstheme="minorHAnsi"/>
          <w:color w:val="000000"/>
          <w:sz w:val="20"/>
          <w:szCs w:val="20"/>
        </w:rPr>
        <w:t xml:space="preserve">vigentes con los avances propuestos por las </w:t>
      </w:r>
      <w:del w:id="58" w:author="marcazal" w:date="2015-10-09T02:41:00Z">
        <w:r w:rsidRPr="003A6848" w:rsidDel="00FD6200">
          <w:rPr>
            <w:rFonts w:cstheme="minorHAnsi"/>
            <w:color w:val="000000"/>
            <w:sz w:val="20"/>
            <w:szCs w:val="20"/>
          </w:rPr>
          <w:delText>RIA</w:delText>
        </w:r>
      </w:del>
      <w:ins w:id="59" w:author="marcazal" w:date="2015-10-09T02:41:00Z">
        <w:r w:rsidR="00FD6200" w:rsidRPr="00FD6200">
          <w:rPr>
            <w:rFonts w:cstheme="minorHAnsi"/>
            <w:i/>
            <w:color w:val="000000"/>
            <w:sz w:val="20"/>
            <w:szCs w:val="20"/>
          </w:rPr>
          <w:t>RIA</w:t>
        </w:r>
      </w:ins>
      <w:r w:rsidRPr="003A6848">
        <w:rPr>
          <w:rFonts w:cstheme="minorHAnsi"/>
          <w:color w:val="000000"/>
          <w:sz w:val="20"/>
          <w:szCs w:val="20"/>
        </w:rPr>
        <w:t xml:space="preserve">,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w:t>
      </w:r>
      <w:ins w:id="60" w:author="Vaio" w:date="2015-10-20T14:31:00Z">
        <w:r w:rsidR="00134BC5">
          <w:rPr>
            <w:rFonts w:cstheme="minorHAnsi"/>
            <w:sz w:val="20"/>
          </w:rPr>
          <w:t>, a partir de un</w:t>
        </w:r>
      </w:ins>
      <w:r w:rsidRPr="0069463E">
        <w:rPr>
          <w:rFonts w:cstheme="minorHAnsi"/>
          <w:sz w:val="20"/>
        </w:rPr>
        <w:t xml:space="preserve"> </w:t>
      </w:r>
      <w:del w:id="61" w:author="Vaio" w:date="2015-10-20T14:31:00Z">
        <w:r w:rsidRPr="0069463E" w:rsidDel="00134BC5">
          <w:rPr>
            <w:rFonts w:cstheme="minorHAnsi"/>
            <w:sz w:val="20"/>
          </w:rPr>
          <w:delText xml:space="preserve">del </w:delText>
        </w:r>
      </w:del>
      <w:r w:rsidRPr="0069463E">
        <w:rPr>
          <w:rFonts w:cstheme="minorHAnsi"/>
          <w:sz w:val="20"/>
        </w:rPr>
        <w:t>análisis, el hecho de que s</w:t>
      </w:r>
      <w:ins w:id="62" w:author="Vaio" w:date="2015-10-20T14:34:00Z">
        <w:r w:rsidR="00DE2E82">
          <w:rPr>
            <w:rFonts w:cstheme="minorHAnsi"/>
            <w:sz w:val="20"/>
          </w:rPr>
          <w:t>ó</w:t>
        </w:r>
      </w:ins>
      <w:del w:id="63" w:author="Vaio" w:date="2015-10-20T14:34:00Z">
        <w:r w:rsidRPr="0069463E" w:rsidDel="00DE2E82">
          <w:rPr>
            <w:rFonts w:cstheme="minorHAnsi"/>
            <w:sz w:val="20"/>
          </w:rPr>
          <w:delText>o</w:delText>
        </w:r>
      </w:del>
      <w:r w:rsidRPr="0069463E">
        <w:rPr>
          <w:rFonts w:cstheme="minorHAnsi"/>
          <w:sz w:val="20"/>
        </w:rPr>
        <w:t xml:space="preserve">lo </w:t>
      </w:r>
      <w:r w:rsidRPr="0025152F">
        <w:rPr>
          <w:rFonts w:cs="Times New Roman"/>
          <w:i/>
          <w:sz w:val="20"/>
        </w:rPr>
        <w:t>OOH4RIA</w:t>
      </w:r>
      <w:r w:rsidRPr="0069463E">
        <w:rPr>
          <w:rFonts w:cstheme="minorHAnsi"/>
          <w:sz w:val="20"/>
        </w:rPr>
        <w:t>,</w:t>
      </w:r>
      <w:del w:id="64" w:author="Vaio" w:date="2015-10-20T13:05:00Z">
        <w:r w:rsidRPr="0069463E" w:rsidDel="005D08ED">
          <w:rPr>
            <w:rFonts w:cstheme="minorHAnsi"/>
            <w:sz w:val="20"/>
          </w:rPr>
          <w:delText xml:space="preserve">  </w:delText>
        </w:r>
      </w:del>
      <w:ins w:id="65" w:author="Vaio" w:date="2015-10-20T13:05:00Z">
        <w:r w:rsidR="005D08ED">
          <w:rPr>
            <w:rFonts w:cstheme="minorHAnsi"/>
            <w:sz w:val="20"/>
          </w:rPr>
          <w:t xml:space="preserve"> </w:t>
        </w:r>
      </w:ins>
      <w:del w:id="66" w:author="marcazal" w:date="2015-10-09T02:42:00Z">
        <w:r w:rsidRPr="0069463E" w:rsidDel="00FD6200">
          <w:rPr>
            <w:rFonts w:cs="Times New Roman"/>
            <w:sz w:val="20"/>
          </w:rPr>
          <w:delText>UWE</w:delText>
        </w:r>
      </w:del>
      <w:ins w:id="67" w:author="marcazal" w:date="2015-10-09T02:42:00Z">
        <w:r w:rsidR="00FD6200" w:rsidRPr="00FD6200">
          <w:rPr>
            <w:rFonts w:cs="Times New Roman"/>
            <w:i/>
            <w:sz w:val="20"/>
          </w:rPr>
          <w:t>UWE</w:t>
        </w:r>
      </w:ins>
      <w:r w:rsidRPr="0025152F">
        <w:rPr>
          <w:rFonts w:cs="Times New Roman"/>
          <w:i/>
          <w:sz w:val="20"/>
        </w:rPr>
        <w:t>-R</w:t>
      </w:r>
      <w:r w:rsidRPr="0069463E">
        <w:rPr>
          <w:rFonts w:cs="Times New Roman"/>
          <w:sz w:val="20"/>
        </w:rPr>
        <w:t xml:space="preserve"> y Patrones </w:t>
      </w:r>
      <w:del w:id="68" w:author="marcazal" w:date="2015-10-09T02:41:00Z">
        <w:r w:rsidRPr="0069463E" w:rsidDel="00FD6200">
          <w:rPr>
            <w:rFonts w:cs="Times New Roman"/>
            <w:sz w:val="20"/>
          </w:rPr>
          <w:delText>RIA</w:delText>
        </w:r>
      </w:del>
      <w:ins w:id="69" w:author="marcazal" w:date="2015-10-09T02:41:00Z">
        <w:r w:rsidR="00FD6200" w:rsidRPr="00FD6200">
          <w:rPr>
            <w:rFonts w:cs="Times New Roman"/>
            <w:i/>
            <w:sz w:val="20"/>
          </w:rPr>
          <w:t>RIA</w:t>
        </w:r>
      </w:ins>
      <w:r w:rsidRPr="0069463E">
        <w:rPr>
          <w:rFonts w:cs="Times New Roman"/>
          <w:sz w:val="20"/>
        </w:rPr>
        <w:t xml:space="preserve"> con </w:t>
      </w:r>
      <w:del w:id="70" w:author="marcazal" w:date="2015-10-09T02:42:00Z">
        <w:r w:rsidRPr="0069463E" w:rsidDel="00FD6200">
          <w:rPr>
            <w:rFonts w:cs="Times New Roman"/>
            <w:sz w:val="20"/>
          </w:rPr>
          <w:delText>UWE</w:delText>
        </w:r>
      </w:del>
      <w:ins w:id="71" w:author="marcazal" w:date="2015-10-09T02:42:00Z">
        <w:r w:rsidR="00FD6200" w:rsidRPr="00FD6200">
          <w:rPr>
            <w:rFonts w:cs="Times New Roman"/>
            <w:i/>
            <w:sz w:val="20"/>
          </w:rPr>
          <w:t>UWE</w:t>
        </w:r>
      </w:ins>
      <w:r w:rsidRPr="0069463E">
        <w:rPr>
          <w:rFonts w:cs="Times New Roman"/>
          <w:sz w:val="20"/>
        </w:rPr>
        <w:t>,</w:t>
      </w:r>
      <w:r w:rsidRPr="0069463E">
        <w:rPr>
          <w:rFonts w:cstheme="minorHAnsi"/>
          <w:sz w:val="20"/>
        </w:rPr>
        <w:t xml:space="preserve"> poseen tales características. Sin embargo, en estas metodologías, las soluciones </w:t>
      </w:r>
      <w:del w:id="72" w:author="marcazal" w:date="2015-10-09T02:41:00Z">
        <w:r w:rsidRPr="0069463E" w:rsidDel="00FD6200">
          <w:rPr>
            <w:rFonts w:cstheme="minorHAnsi"/>
            <w:sz w:val="20"/>
          </w:rPr>
          <w:delText>RIA</w:delText>
        </w:r>
      </w:del>
      <w:ins w:id="73" w:author="marcazal" w:date="2015-10-09T02:41:00Z">
        <w:r w:rsidR="00FD6200" w:rsidRPr="00FD6200">
          <w:rPr>
            <w:rFonts w:cstheme="minorHAnsi"/>
            <w:i/>
            <w:sz w:val="20"/>
          </w:rPr>
          <w:t>RIA</w:t>
        </w:r>
      </w:ins>
      <w:r w:rsidRPr="0069463E">
        <w:rPr>
          <w:rFonts w:cstheme="minorHAnsi"/>
          <w:sz w:val="20"/>
        </w:rPr>
        <w:t xml:space="preserve"> propuestas en</w:t>
      </w:r>
      <w:del w:id="74" w:author="Vaio" w:date="2015-10-20T13:05:00Z">
        <w:r w:rsidRPr="0069463E" w:rsidDel="005D08ED">
          <w:rPr>
            <w:rFonts w:cstheme="minorHAnsi"/>
            <w:sz w:val="20"/>
          </w:rPr>
          <w:delText xml:space="preserve">  </w:delText>
        </w:r>
      </w:del>
      <w:ins w:id="75" w:author="Vaio" w:date="2015-10-20T13:05:00Z">
        <w:r w:rsidR="005D08ED">
          <w:rPr>
            <w:rFonts w:cstheme="minorHAnsi"/>
            <w:sz w:val="20"/>
          </w:rPr>
          <w:t xml:space="preserve"> </w:t>
        </w:r>
      </w:ins>
      <w:r w:rsidRPr="0069463E">
        <w:rPr>
          <w:rFonts w:cstheme="minorHAnsi"/>
          <w:sz w:val="20"/>
        </w:rPr>
        <w:t xml:space="preserve">sus modelos poseen detalles de alguna arquitectura destino en particular, lo que conlleva a que sus modelos no sean totalmente independientes de la plataforma. Con </w:t>
      </w:r>
      <w:commentRangeStart w:id="76"/>
      <w:r w:rsidRPr="0069463E">
        <w:rPr>
          <w:rFonts w:cstheme="minorHAnsi"/>
          <w:sz w:val="20"/>
        </w:rPr>
        <w:t>ese propósito en la mira</w:t>
      </w:r>
      <w:commentRangeEnd w:id="76"/>
      <w:r w:rsidR="00DE2E82">
        <w:rPr>
          <w:rStyle w:val="Refdecomentario"/>
          <w:rFonts w:eastAsiaTheme="minorEastAsia"/>
          <w:lang w:val="es-ES" w:eastAsia="es-ES"/>
        </w:rPr>
        <w:commentReference w:id="76"/>
      </w:r>
      <w:r w:rsidRPr="0069463E">
        <w:rPr>
          <w:rFonts w:cstheme="minorHAnsi"/>
          <w:sz w:val="20"/>
        </w:rPr>
        <w:t xml:space="preserve">, un nuevo enfoque para el desarrollo de aplicaciones Web basado en modelos y fundamentado en los principios propuestos por la </w:t>
      </w:r>
      <w:r w:rsidRPr="0025152F">
        <w:rPr>
          <w:rFonts w:cstheme="minorHAnsi"/>
          <w:i/>
          <w:sz w:val="20"/>
        </w:rPr>
        <w:t>OMG</w:t>
      </w:r>
      <w:r w:rsidRPr="0025152F">
        <w:rPr>
          <w:rFonts w:cstheme="minorHAnsi"/>
          <w:i/>
          <w:sz w:val="20"/>
          <w:vertAlign w:val="superscript"/>
        </w:rPr>
        <w:footnoteReference w:id="1"/>
      </w:r>
      <w:r w:rsidRPr="0069463E">
        <w:rPr>
          <w:rFonts w:cstheme="minorHAnsi"/>
          <w:sz w:val="20"/>
        </w:rPr>
        <w:t xml:space="preserve">, se ha propuesto en el </w:t>
      </w:r>
      <w:r w:rsidRPr="0025152F">
        <w:rPr>
          <w:rFonts w:cstheme="minorHAnsi"/>
          <w:i/>
          <w:sz w:val="20"/>
        </w:rPr>
        <w:t>DEI</w:t>
      </w:r>
      <w:r w:rsidRPr="0025152F">
        <w:rPr>
          <w:rFonts w:eastAsia="Times New Roman" w:cstheme="minorHAnsi"/>
          <w:i/>
          <w:sz w:val="18"/>
          <w:vertAlign w:val="superscript"/>
        </w:rPr>
        <w:footnoteReference w:id="2"/>
      </w:r>
      <w:r w:rsidRPr="0069463E">
        <w:rPr>
          <w:rFonts w:cstheme="minorHAnsi"/>
          <w:sz w:val="20"/>
        </w:rPr>
        <w:t>. Este enfoque está basado en los</w:t>
      </w:r>
      <w:del w:id="81" w:author="Vaio" w:date="2015-10-20T13:05:00Z">
        <w:r w:rsidRPr="0069463E" w:rsidDel="005D08ED">
          <w:rPr>
            <w:rFonts w:cstheme="minorHAnsi"/>
            <w:sz w:val="20"/>
          </w:rPr>
          <w:delText xml:space="preserve">  </w:delText>
        </w:r>
      </w:del>
      <w:ins w:id="82" w:author="Vaio" w:date="2015-10-20T13:05:00Z">
        <w:r w:rsidR="005D08ED">
          <w:rPr>
            <w:rFonts w:cstheme="minorHAnsi"/>
            <w:sz w:val="20"/>
          </w:rPr>
          <w:t xml:space="preserve"> </w:t>
        </w:r>
      </w:ins>
      <w:r w:rsidRPr="0069463E">
        <w:rPr>
          <w:rFonts w:cstheme="minorHAnsi"/>
          <w:sz w:val="20"/>
        </w:rPr>
        <w:t xml:space="preserve">estándares </w:t>
      </w:r>
      <w:r w:rsidRPr="0025152F">
        <w:rPr>
          <w:rFonts w:cstheme="minorHAnsi"/>
          <w:i/>
          <w:sz w:val="20"/>
        </w:rPr>
        <w:t>MDA</w:t>
      </w:r>
      <w:r w:rsidRPr="0025152F">
        <w:rPr>
          <w:rFonts w:cstheme="minorHAnsi"/>
          <w:i/>
          <w:sz w:val="20"/>
          <w:vertAlign w:val="superscript"/>
        </w:rPr>
        <w:footnoteReference w:id="3"/>
      </w:r>
      <w:r w:rsidRPr="0069463E">
        <w:rPr>
          <w:rFonts w:cstheme="minorHAnsi"/>
          <w:sz w:val="20"/>
        </w:rPr>
        <w:t xml:space="preserve"> y ofrece un esquema de modelado en capas para la separación de conceptos. Dicho enfoque se denomina </w:t>
      </w:r>
      <w:del w:id="83" w:author="marcazal" w:date="2015-10-09T02:47:00Z">
        <w:r w:rsidRPr="0069463E" w:rsidDel="00486433">
          <w:rPr>
            <w:rFonts w:cstheme="minorHAnsi"/>
            <w:sz w:val="20"/>
          </w:rPr>
          <w:delText>MoWebA</w:delText>
        </w:r>
      </w:del>
      <w:proofErr w:type="spellStart"/>
      <w:ins w:id="84" w:author="marcazal" w:date="2015-10-09T02:47:00Z">
        <w:r w:rsidR="00486433" w:rsidRPr="00486433">
          <w:rPr>
            <w:rFonts w:cstheme="minorHAnsi"/>
            <w:i/>
            <w:sz w:val="20"/>
          </w:rPr>
          <w:t>MoWebA</w:t>
        </w:r>
      </w:ins>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ins w:id="85" w:author="Vaio" w:date="2015-10-20T14:37:00Z">
        <w:r w:rsidR="00AD479F">
          <w:rPr>
            <w:rFonts w:ascii="Calibri" w:hAnsi="Calibri" w:cs="Calibri"/>
            <w:sz w:val="20"/>
          </w:rPr>
          <w:t>,</w:t>
        </w:r>
      </w:ins>
      <w:del w:id="86" w:author="Vaio" w:date="2015-10-20T14:37:00Z">
        <w:r w:rsidRPr="0069463E" w:rsidDel="00AD479F">
          <w:rPr>
            <w:rFonts w:cstheme="minorHAnsi"/>
            <w:sz w:val="20"/>
          </w:rPr>
          <w:delText>,</w:delText>
        </w:r>
      </w:del>
      <w:r w:rsidRPr="0069463E">
        <w:rPr>
          <w:rFonts w:cstheme="minorHAnsi"/>
          <w:sz w:val="20"/>
        </w:rPr>
        <w:t xml:space="preserve"> y en la actualidad cuenta con características de modelado a nivel de presentación, lógica de negocio, navegación y adaptabilidad de los usuarios, pudiendo generarse aplicaciones Web completas y funcionales con modelos </w:t>
      </w:r>
      <w:r w:rsidRPr="0069463E">
        <w:rPr>
          <w:rFonts w:cstheme="minorHAnsi"/>
          <w:sz w:val="20"/>
        </w:rPr>
        <w:lastRenderedPageBreak/>
        <w:t xml:space="preserve">independientes de la plataforma. </w:t>
      </w:r>
      <w:del w:id="87" w:author="marcazal" w:date="2015-10-09T02:47:00Z">
        <w:r w:rsidRPr="0069463E" w:rsidDel="00486433">
          <w:rPr>
            <w:rFonts w:cstheme="minorHAnsi"/>
            <w:sz w:val="20"/>
          </w:rPr>
          <w:delText>MoWebA</w:delText>
        </w:r>
      </w:del>
      <w:proofErr w:type="spellStart"/>
      <w:ins w:id="88" w:author="marcazal" w:date="2015-10-09T02:47:00Z">
        <w:r w:rsidR="00486433" w:rsidRPr="00486433">
          <w:rPr>
            <w:rFonts w:cstheme="minorHAnsi"/>
            <w:i/>
            <w:sz w:val="20"/>
          </w:rPr>
          <w:t>MoWebA</w:t>
        </w:r>
      </w:ins>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del w:id="89" w:author="marcazal" w:date="2015-10-09T02:47:00Z">
        <w:r w:rsidRPr="0069463E" w:rsidDel="00486433">
          <w:rPr>
            <w:rFonts w:cstheme="minorHAnsi"/>
            <w:sz w:val="20"/>
          </w:rPr>
          <w:delText>MoWebA</w:delText>
        </w:r>
      </w:del>
      <w:proofErr w:type="spellStart"/>
      <w:ins w:id="90" w:author="marcazal" w:date="2015-10-09T02:47:00Z">
        <w:r w:rsidR="00486433" w:rsidRPr="00486433">
          <w:rPr>
            <w:rFonts w:cstheme="minorHAnsi"/>
            <w:i/>
            <w:sz w:val="20"/>
          </w:rPr>
          <w:t>MoWebA</w:t>
        </w:r>
      </w:ins>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w:t>
      </w:r>
      <w:del w:id="91" w:author="marcazal" w:date="2015-10-09T02:41:00Z">
        <w:r w:rsidRPr="0069463E" w:rsidDel="00FD6200">
          <w:rPr>
            <w:rFonts w:cstheme="minorHAnsi"/>
            <w:sz w:val="20"/>
            <w:szCs w:val="20"/>
          </w:rPr>
          <w:delText>RIA</w:delText>
        </w:r>
      </w:del>
      <w:ins w:id="92" w:author="marcazal" w:date="2015-10-09T02:41:00Z">
        <w:r w:rsidR="00FD6200" w:rsidRPr="00FD6200">
          <w:rPr>
            <w:rFonts w:cstheme="minorHAnsi"/>
            <w:i/>
            <w:sz w:val="20"/>
            <w:szCs w:val="20"/>
          </w:rPr>
          <w:t>RIA</w:t>
        </w:r>
      </w:ins>
      <w:r w:rsidRPr="0069463E">
        <w:rPr>
          <w:rFonts w:cstheme="minorHAnsi"/>
          <w:sz w:val="20"/>
          <w:szCs w:val="20"/>
        </w:rPr>
        <w:t xml:space="preserve">. Para llevar a cabo esta propuesta de extensión, se divide el esquema de trabajo de la siguiente manera. </w:t>
      </w:r>
      <w:commentRangeStart w:id="93"/>
      <w:r w:rsidRPr="0069463E">
        <w:rPr>
          <w:rFonts w:cstheme="minorHAnsi"/>
          <w:color w:val="000000"/>
          <w:sz w:val="20"/>
          <w:szCs w:val="20"/>
          <w:lang w:val="es-ES"/>
        </w:rPr>
        <w:t xml:space="preserve">Se definen primeramente las </w:t>
      </w:r>
      <w:del w:id="94" w:author="marcazal" w:date="2015-10-09T02:41:00Z">
        <w:r w:rsidRPr="0069463E" w:rsidDel="00FD6200">
          <w:rPr>
            <w:rFonts w:cstheme="minorHAnsi"/>
            <w:color w:val="000000"/>
            <w:sz w:val="20"/>
            <w:szCs w:val="20"/>
            <w:lang w:val="es-ES"/>
          </w:rPr>
          <w:delText>RIA</w:delText>
        </w:r>
      </w:del>
      <w:ins w:id="95"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presentando</w:t>
      </w:r>
      <w:del w:id="96" w:author="Vaio" w:date="2015-10-20T13:05:00Z">
        <w:r w:rsidRPr="0069463E" w:rsidDel="005D08ED">
          <w:rPr>
            <w:rFonts w:cstheme="minorHAnsi"/>
            <w:color w:val="000000"/>
            <w:sz w:val="20"/>
            <w:szCs w:val="20"/>
            <w:lang w:val="es-ES"/>
          </w:rPr>
          <w:delText xml:space="preserve">  </w:delText>
        </w:r>
      </w:del>
      <w:ins w:id="97" w:author="Vaio" w:date="2015-10-20T13:05:00Z">
        <w:r w:rsidR="005D08ED">
          <w:rPr>
            <w:rFonts w:cstheme="minorHAnsi"/>
            <w:color w:val="000000"/>
            <w:sz w:val="20"/>
            <w:szCs w:val="20"/>
            <w:lang w:val="es-ES"/>
          </w:rPr>
          <w:t xml:space="preserve"> </w:t>
        </w:r>
      </w:ins>
      <w:r w:rsidRPr="0069463E">
        <w:rPr>
          <w:rFonts w:cstheme="minorHAnsi"/>
          <w:color w:val="000000"/>
          <w:sz w:val="20"/>
          <w:szCs w:val="20"/>
          <w:lang w:val="es-ES"/>
        </w:rPr>
        <w:t>sus principales características y los</w:t>
      </w:r>
      <w:del w:id="98" w:author="Vaio" w:date="2015-10-20T13:05:00Z">
        <w:r w:rsidRPr="0069463E" w:rsidDel="005D08ED">
          <w:rPr>
            <w:rFonts w:cstheme="minorHAnsi"/>
            <w:color w:val="000000"/>
            <w:sz w:val="20"/>
            <w:szCs w:val="20"/>
            <w:lang w:val="es-ES"/>
          </w:rPr>
          <w:delText xml:space="preserve">  </w:delText>
        </w:r>
      </w:del>
      <w:ins w:id="99" w:author="Vaio" w:date="2015-10-20T13:05:00Z">
        <w:r w:rsidR="005D08ED">
          <w:rPr>
            <w:rFonts w:cstheme="minorHAnsi"/>
            <w:color w:val="000000"/>
            <w:sz w:val="20"/>
            <w:szCs w:val="20"/>
            <w:lang w:val="es-ES"/>
          </w:rPr>
          <w:t xml:space="preserve"> </w:t>
        </w:r>
      </w:ins>
      <w:r w:rsidRPr="0069463E">
        <w:rPr>
          <w:rFonts w:cstheme="minorHAnsi"/>
          <w:color w:val="000000"/>
          <w:sz w:val="20"/>
          <w:szCs w:val="20"/>
          <w:lang w:val="es-ES"/>
        </w:rPr>
        <w:t>nuevos aportes a las aplicaciones Web tradicionales. Posteriormente</w:t>
      </w:r>
      <w:ins w:id="100" w:author="Vaio" w:date="2015-10-20T14:38:00Z">
        <w:r w:rsidR="00C9347F">
          <w:rPr>
            <w:rFonts w:cstheme="minorHAnsi"/>
            <w:color w:val="000000"/>
            <w:sz w:val="20"/>
            <w:szCs w:val="20"/>
            <w:lang w:val="es-ES"/>
          </w:rPr>
          <w:t>,</w:t>
        </w:r>
      </w:ins>
      <w:r w:rsidRPr="0069463E">
        <w:rPr>
          <w:rFonts w:cstheme="minorHAnsi"/>
          <w:color w:val="000000"/>
          <w:sz w:val="20"/>
          <w:szCs w:val="20"/>
          <w:lang w:val="es-ES"/>
        </w:rPr>
        <w:t xml:space="preserve"> se presenta el estado del arte de las metodologías de desarrollo basada</w:t>
      </w:r>
      <w:ins w:id="101" w:author="Vaio" w:date="2015-10-20T14:38:00Z">
        <w:r w:rsidR="00C9347F">
          <w:rPr>
            <w:rFonts w:cstheme="minorHAnsi"/>
            <w:color w:val="000000"/>
            <w:sz w:val="20"/>
            <w:szCs w:val="20"/>
            <w:lang w:val="es-ES"/>
          </w:rPr>
          <w:t>s</w:t>
        </w:r>
      </w:ins>
      <w:r w:rsidRPr="0069463E">
        <w:rPr>
          <w:rFonts w:cstheme="minorHAnsi"/>
          <w:color w:val="000000"/>
          <w:sz w:val="20"/>
          <w:szCs w:val="20"/>
          <w:lang w:val="es-ES"/>
        </w:rPr>
        <w:t xml:space="preserve"> en modelos </w:t>
      </w:r>
      <w:del w:id="102" w:author="marcazal" w:date="2015-10-09T02:48:00Z">
        <w:r w:rsidRPr="00486433" w:rsidDel="00486433">
          <w:rPr>
            <w:rFonts w:cstheme="minorHAnsi"/>
            <w:color w:val="000000"/>
            <w:sz w:val="20"/>
            <w:szCs w:val="20"/>
            <w:lang w:val="es-ES"/>
          </w:rPr>
          <w:delText>MDD</w:delText>
        </w:r>
      </w:del>
      <w:ins w:id="103" w:author="marcazal" w:date="2015-10-09T02:48:00Z">
        <w:r w:rsidR="00486433" w:rsidRPr="00486433">
          <w:rPr>
            <w:rFonts w:cstheme="minorHAnsi"/>
            <w:i/>
            <w:color w:val="000000"/>
            <w:sz w:val="20"/>
            <w:szCs w:val="20"/>
            <w:lang w:val="es-ES"/>
          </w:rPr>
          <w:t>MDD</w:t>
        </w:r>
      </w:ins>
      <w:r w:rsidRPr="0069463E">
        <w:rPr>
          <w:rFonts w:cstheme="minorHAnsi"/>
          <w:color w:val="000000"/>
          <w:sz w:val="20"/>
          <w:szCs w:val="20"/>
          <w:lang w:val="es-ES"/>
        </w:rPr>
        <w:t xml:space="preserve"> que dan cobertura a características de </w:t>
      </w:r>
      <w:del w:id="104" w:author="marcazal" w:date="2015-10-09T02:41:00Z">
        <w:r w:rsidRPr="0069463E" w:rsidDel="00FD6200">
          <w:rPr>
            <w:rFonts w:cstheme="minorHAnsi"/>
            <w:color w:val="000000"/>
            <w:sz w:val="20"/>
            <w:szCs w:val="20"/>
            <w:lang w:val="es-ES"/>
          </w:rPr>
          <w:delText>RIA</w:delText>
        </w:r>
      </w:del>
      <w:ins w:id="105"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A continuación se presenta la aproximación de desarrollo Web </w:t>
      </w:r>
      <w:del w:id="106" w:author="marcazal" w:date="2015-10-09T02:47:00Z">
        <w:r w:rsidRPr="0069463E" w:rsidDel="00486433">
          <w:rPr>
            <w:rFonts w:cstheme="minorHAnsi"/>
            <w:sz w:val="20"/>
            <w:lang w:val="es-ES"/>
          </w:rPr>
          <w:delText>MoWeb</w:delText>
        </w:r>
        <w:r w:rsidRPr="0069463E" w:rsidDel="00486433">
          <w:rPr>
            <w:rFonts w:cstheme="minorHAnsi"/>
            <w:sz w:val="20"/>
          </w:rPr>
          <w:delText>A</w:delText>
        </w:r>
      </w:del>
      <w:proofErr w:type="spellStart"/>
      <w:ins w:id="107" w:author="marcazal" w:date="2015-10-09T02:47:00Z">
        <w:r w:rsidR="00486433" w:rsidRPr="00486433">
          <w:rPr>
            <w:rFonts w:cstheme="minorHAnsi"/>
            <w:i/>
            <w:sz w:val="20"/>
            <w:lang w:val="es-ES"/>
          </w:rPr>
          <w:t>MoWebA</w:t>
        </w:r>
      </w:ins>
      <w:proofErr w:type="spellEnd"/>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commentRangeStart w:id="108"/>
      <w:proofErr w:type="spellStart"/>
      <w:r w:rsidRPr="0069463E">
        <w:rPr>
          <w:rFonts w:cstheme="minorHAnsi"/>
          <w:color w:val="000000"/>
          <w:sz w:val="20"/>
          <w:szCs w:val="20"/>
        </w:rPr>
        <w:t>metamodelo</w:t>
      </w:r>
      <w:proofErr w:type="spellEnd"/>
      <w:del w:id="109" w:author="Vaio" w:date="2015-10-20T13:05:00Z">
        <w:r w:rsidRPr="0069463E" w:rsidDel="005D08ED">
          <w:rPr>
            <w:rFonts w:cstheme="minorHAnsi"/>
            <w:color w:val="000000"/>
            <w:sz w:val="20"/>
            <w:szCs w:val="20"/>
          </w:rPr>
          <w:delText xml:space="preserve">  </w:delText>
        </w:r>
      </w:del>
      <w:ins w:id="110" w:author="Vaio" w:date="2015-10-20T13:05:00Z">
        <w:r w:rsidR="005D08ED">
          <w:rPr>
            <w:rFonts w:cstheme="minorHAnsi"/>
            <w:color w:val="000000"/>
            <w:sz w:val="20"/>
            <w:szCs w:val="20"/>
          </w:rPr>
          <w:t xml:space="preserve"> </w:t>
        </w:r>
      </w:ins>
      <w:r w:rsidRPr="0069463E">
        <w:rPr>
          <w:rFonts w:cstheme="minorHAnsi"/>
          <w:color w:val="000000"/>
          <w:sz w:val="20"/>
          <w:szCs w:val="20"/>
        </w:rPr>
        <w:t xml:space="preserve">de contenido </w:t>
      </w:r>
      <w:commentRangeEnd w:id="108"/>
      <w:r w:rsidR="00C9347F">
        <w:rPr>
          <w:rStyle w:val="Refdecomentario"/>
          <w:rFonts w:eastAsiaTheme="minorEastAsia"/>
          <w:lang w:val="es-ES" w:eastAsia="es-ES"/>
        </w:rPr>
        <w:commentReference w:id="108"/>
      </w:r>
      <w:r w:rsidRPr="0069463E">
        <w:rPr>
          <w:rFonts w:cstheme="minorHAnsi"/>
          <w:color w:val="000000"/>
          <w:sz w:val="20"/>
          <w:szCs w:val="20"/>
        </w:rPr>
        <w:t xml:space="preserve">de </w:t>
      </w:r>
      <w:del w:id="111" w:author="marcazal" w:date="2015-10-09T02:47:00Z">
        <w:r w:rsidRPr="0069463E" w:rsidDel="00486433">
          <w:rPr>
            <w:rFonts w:cstheme="minorHAnsi"/>
            <w:color w:val="000000"/>
            <w:sz w:val="20"/>
            <w:szCs w:val="20"/>
          </w:rPr>
          <w:delText>MoWebA</w:delText>
        </w:r>
      </w:del>
      <w:proofErr w:type="spellStart"/>
      <w:ins w:id="112" w:author="marcazal" w:date="2015-10-09T02:47:00Z">
        <w:r w:rsidR="00486433" w:rsidRPr="00486433">
          <w:rPr>
            <w:rFonts w:cstheme="minorHAnsi"/>
            <w:i/>
            <w:color w:val="000000"/>
            <w:sz w:val="20"/>
            <w:szCs w:val="20"/>
          </w:rPr>
          <w:t>MoWebA</w:t>
        </w:r>
      </w:ins>
      <w:proofErr w:type="spellEnd"/>
      <w:r w:rsidRPr="0069463E">
        <w:rPr>
          <w:rFonts w:cstheme="minorHAnsi"/>
          <w:color w:val="000000"/>
          <w:sz w:val="20"/>
          <w:szCs w:val="20"/>
        </w:rPr>
        <w:t xml:space="preserve"> y se presenta una propuesta de</w:t>
      </w:r>
      <w:del w:id="113" w:author="Vaio" w:date="2015-10-20T13:05:00Z">
        <w:r w:rsidRPr="0069463E" w:rsidDel="005D08ED">
          <w:rPr>
            <w:rFonts w:cstheme="minorHAnsi"/>
            <w:color w:val="000000"/>
            <w:sz w:val="20"/>
            <w:szCs w:val="20"/>
          </w:rPr>
          <w:delText xml:space="preserve">  </w:delText>
        </w:r>
      </w:del>
      <w:ins w:id="114" w:author="Vaio" w:date="2015-10-20T13:05:00Z">
        <w:r w:rsidR="005D08ED">
          <w:rPr>
            <w:rFonts w:cstheme="minorHAnsi"/>
            <w:color w:val="000000"/>
            <w:sz w:val="20"/>
            <w:szCs w:val="20"/>
          </w:rPr>
          <w:t xml:space="preserve"> </w:t>
        </w:r>
      </w:ins>
      <w:r w:rsidRPr="0069463E">
        <w:rPr>
          <w:rFonts w:cstheme="minorHAnsi"/>
          <w:color w:val="000000"/>
          <w:sz w:val="20"/>
          <w:szCs w:val="20"/>
        </w:rPr>
        <w:t>transformación</w:t>
      </w:r>
      <w:del w:id="115" w:author="Vaio" w:date="2015-10-20T13:05:00Z">
        <w:r w:rsidRPr="0069463E" w:rsidDel="005D08ED">
          <w:rPr>
            <w:rFonts w:cstheme="minorHAnsi"/>
            <w:color w:val="000000"/>
            <w:sz w:val="20"/>
            <w:szCs w:val="20"/>
          </w:rPr>
          <w:delText xml:space="preserve">  </w:delText>
        </w:r>
      </w:del>
      <w:ins w:id="116" w:author="Vaio" w:date="2015-10-20T13:05:00Z">
        <w:r w:rsidR="005D08ED">
          <w:rPr>
            <w:rFonts w:cstheme="minorHAnsi"/>
            <w:color w:val="000000"/>
            <w:sz w:val="20"/>
            <w:szCs w:val="20"/>
          </w:rPr>
          <w:t xml:space="preserve"> </w:t>
        </w:r>
      </w:ins>
      <w:r w:rsidRPr="0069463E">
        <w:rPr>
          <w:rFonts w:cstheme="minorHAnsi"/>
          <w:color w:val="000000"/>
          <w:sz w:val="20"/>
          <w:szCs w:val="20"/>
        </w:rPr>
        <w:t>de modelo a texto (</w:t>
      </w:r>
      <w:r w:rsidRPr="0025152F">
        <w:rPr>
          <w:rFonts w:cstheme="minorHAnsi"/>
          <w:i/>
          <w:color w:val="000000"/>
          <w:sz w:val="20"/>
          <w:szCs w:val="20"/>
        </w:rPr>
        <w:t>M2T</w:t>
      </w:r>
      <w:r w:rsidRPr="0069463E">
        <w:rPr>
          <w:rFonts w:cstheme="minorHAnsi"/>
          <w:color w:val="000000"/>
          <w:sz w:val="20"/>
          <w:szCs w:val="20"/>
        </w:rPr>
        <w:t xml:space="preserve">)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w:t>
      </w:r>
      <w:del w:id="118" w:author="marcazal" w:date="2015-10-09T02:41:00Z">
        <w:r w:rsidRPr="0069463E" w:rsidDel="00FD6200">
          <w:rPr>
            <w:rFonts w:cstheme="minorHAnsi"/>
            <w:color w:val="000000"/>
            <w:sz w:val="20"/>
            <w:szCs w:val="20"/>
          </w:rPr>
          <w:delText>RIA</w:delText>
        </w:r>
      </w:del>
      <w:ins w:id="119"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de las presentaciones enriquecidas y de la lógica de negocios en el lado cliente. </w:t>
      </w:r>
      <w:r w:rsidRPr="0069463E">
        <w:rPr>
          <w:rFonts w:cstheme="minorHAnsi"/>
          <w:color w:val="000000"/>
          <w:sz w:val="20"/>
          <w:szCs w:val="20"/>
          <w:lang w:val="es-ES"/>
        </w:rPr>
        <w:t>Como siguiente paso se evalúa</w:t>
      </w:r>
      <w:ins w:id="120" w:author="Vaio" w:date="2015-10-20T14:47:00Z">
        <w:r w:rsidR="00757B38">
          <w:rPr>
            <w:rFonts w:cstheme="minorHAnsi"/>
            <w:color w:val="000000"/>
            <w:sz w:val="20"/>
            <w:szCs w:val="20"/>
            <w:lang w:val="es-ES"/>
          </w:rPr>
          <w:t>n</w:t>
        </w:r>
      </w:ins>
      <w:r w:rsidRPr="0069463E">
        <w:rPr>
          <w:rFonts w:cstheme="minorHAnsi"/>
          <w:color w:val="000000"/>
          <w:sz w:val="20"/>
          <w:szCs w:val="20"/>
          <w:lang w:val="es-ES"/>
        </w:rPr>
        <w:t xml:space="preserve"> </w:t>
      </w:r>
      <w:del w:id="121" w:author="Vaio" w:date="2015-10-20T14:47:00Z">
        <w:r w:rsidRPr="0069463E" w:rsidDel="00757B38">
          <w:rPr>
            <w:rFonts w:cstheme="minorHAnsi"/>
            <w:color w:val="000000"/>
            <w:sz w:val="20"/>
            <w:szCs w:val="20"/>
            <w:lang w:val="es-ES"/>
          </w:rPr>
          <w:delText xml:space="preserve">el </w:delText>
        </w:r>
      </w:del>
      <w:ins w:id="122" w:author="Vaio" w:date="2015-10-20T14:47:00Z">
        <w:r w:rsidR="00757B38">
          <w:rPr>
            <w:rFonts w:cstheme="minorHAnsi"/>
            <w:color w:val="000000"/>
            <w:sz w:val="20"/>
            <w:szCs w:val="20"/>
            <w:lang w:val="es-ES"/>
          </w:rPr>
          <w:t>los</w:t>
        </w:r>
        <w:r w:rsidR="00757B38" w:rsidRPr="0069463E">
          <w:rPr>
            <w:rFonts w:cstheme="minorHAnsi"/>
            <w:color w:val="000000"/>
            <w:sz w:val="20"/>
            <w:szCs w:val="20"/>
            <w:lang w:val="es-ES"/>
          </w:rPr>
          <w:t xml:space="preserve"> </w:t>
        </w:r>
      </w:ins>
      <w:proofErr w:type="spellStart"/>
      <w:r w:rsidRPr="0069463E">
        <w:rPr>
          <w:rFonts w:cstheme="minorHAnsi"/>
          <w:color w:val="000000"/>
          <w:sz w:val="20"/>
          <w:szCs w:val="20"/>
          <w:lang w:val="es-ES"/>
        </w:rPr>
        <w:t>metamodelo</w:t>
      </w:r>
      <w:ins w:id="123" w:author="Vaio" w:date="2015-10-20T14:47:00Z">
        <w:r w:rsidR="00757B38">
          <w:rPr>
            <w:rFonts w:cstheme="minorHAnsi"/>
            <w:color w:val="000000"/>
            <w:sz w:val="20"/>
            <w:szCs w:val="20"/>
            <w:lang w:val="es-ES"/>
          </w:rPr>
          <w:t>s</w:t>
        </w:r>
      </w:ins>
      <w:proofErr w:type="spellEnd"/>
      <w:r w:rsidRPr="0069463E">
        <w:rPr>
          <w:rFonts w:cstheme="minorHAnsi"/>
          <w:color w:val="000000"/>
          <w:sz w:val="20"/>
          <w:szCs w:val="20"/>
          <w:lang w:val="es-ES"/>
        </w:rPr>
        <w:t xml:space="preserve"> de </w:t>
      </w:r>
      <w:r w:rsidRPr="0025152F">
        <w:rPr>
          <w:rFonts w:cstheme="minorHAnsi"/>
          <w:color w:val="000000"/>
          <w:sz w:val="20"/>
          <w:szCs w:val="20"/>
          <w:lang w:val="es-ES"/>
        </w:rPr>
        <w:t>Contenido</w:t>
      </w:r>
      <w:r w:rsidRPr="009E0F52">
        <w:rPr>
          <w:rFonts w:cstheme="minorHAnsi"/>
          <w:i/>
          <w:color w:val="000000"/>
          <w:sz w:val="20"/>
          <w:szCs w:val="20"/>
          <w:lang w:val="es-ES"/>
        </w:rPr>
        <w:t xml:space="preserve"> y </w:t>
      </w:r>
      <w:r w:rsidRPr="0025152F">
        <w:rPr>
          <w:rFonts w:cstheme="minorHAnsi"/>
          <w:color w:val="000000"/>
          <w:sz w:val="20"/>
          <w:szCs w:val="20"/>
          <w:lang w:val="es-ES"/>
        </w:rPr>
        <w:t>Estructura</w:t>
      </w:r>
      <w:r w:rsidRPr="0069463E">
        <w:rPr>
          <w:rFonts w:cstheme="minorHAnsi"/>
          <w:color w:val="000000"/>
          <w:sz w:val="20"/>
          <w:szCs w:val="20"/>
          <w:lang w:val="es-ES"/>
        </w:rPr>
        <w:t xml:space="preserve"> extendido</w:t>
      </w:r>
      <w:ins w:id="124" w:author="Vaio" w:date="2015-10-20T14:47:00Z">
        <w:r w:rsidR="00757B38">
          <w:rPr>
            <w:rFonts w:cstheme="minorHAnsi"/>
            <w:color w:val="000000"/>
            <w:sz w:val="20"/>
            <w:szCs w:val="20"/>
            <w:lang w:val="es-ES"/>
          </w:rPr>
          <w:t>s</w:t>
        </w:r>
      </w:ins>
      <w:r w:rsidRPr="0069463E">
        <w:rPr>
          <w:rFonts w:cstheme="minorHAnsi"/>
          <w:color w:val="000000"/>
          <w:sz w:val="20"/>
          <w:szCs w:val="20"/>
          <w:lang w:val="es-ES"/>
        </w:rPr>
        <w:t xml:space="preserve"> con una ilustración. Se finaliza el trabajo con un análisis de los resultados obtenidos</w:t>
      </w:r>
      <w:ins w:id="125" w:author="Vaio" w:date="2015-10-20T14:47:00Z">
        <w:r w:rsidR="00757B38">
          <w:rPr>
            <w:rFonts w:cstheme="minorHAnsi"/>
            <w:color w:val="000000"/>
            <w:sz w:val="20"/>
            <w:szCs w:val="20"/>
            <w:lang w:val="es-ES"/>
          </w:rPr>
          <w:t>,</w:t>
        </w:r>
      </w:ins>
      <w:r w:rsidRPr="0069463E">
        <w:rPr>
          <w:rFonts w:cstheme="minorHAnsi"/>
          <w:color w:val="000000"/>
          <w:sz w:val="20"/>
          <w:szCs w:val="20"/>
          <w:lang w:val="es-ES"/>
        </w:rPr>
        <w:t xml:space="preserve"> elaborando la conclusión y los posibles trabajos futuros.</w:t>
      </w:r>
      <w:commentRangeEnd w:id="93"/>
      <w:r w:rsidR="000C5E0E">
        <w:rPr>
          <w:rStyle w:val="Refdecomentario"/>
          <w:rFonts w:eastAsiaTheme="minorEastAsia"/>
          <w:lang w:val="es-ES" w:eastAsia="es-ES"/>
        </w:rPr>
        <w:commentReference w:id="93"/>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w:t>
      </w:r>
      <w:del w:id="126" w:author="marcazal" w:date="2015-10-09T02:41:00Z">
        <w:r w:rsidRPr="004D1869" w:rsidDel="00FD6200">
          <w:rPr>
            <w:rFonts w:cstheme="minorHAnsi"/>
            <w:b/>
            <w:caps/>
            <w:color w:val="000000"/>
            <w:sz w:val="20"/>
            <w:szCs w:val="20"/>
          </w:rPr>
          <w:delText>RIA</w:delText>
        </w:r>
      </w:del>
      <w:ins w:id="127" w:author="marcazal" w:date="2015-10-09T02:41:00Z">
        <w:r w:rsidR="00FD6200" w:rsidRPr="00FD6200">
          <w:rPr>
            <w:rFonts w:cstheme="minorHAnsi"/>
            <w:b/>
            <w:i/>
            <w:caps/>
            <w:color w:val="000000"/>
            <w:sz w:val="20"/>
            <w:szCs w:val="20"/>
          </w:rPr>
          <w:t>RIA</w:t>
        </w:r>
      </w:ins>
      <w:r w:rsidRPr="004D1869">
        <w:rPr>
          <w:rFonts w:cstheme="minorHAnsi"/>
          <w:b/>
          <w:caps/>
          <w:color w:val="000000"/>
          <w:sz w:val="20"/>
          <w:szCs w:val="20"/>
        </w:rPr>
        <w:t>)</w:t>
      </w:r>
    </w:p>
    <w:p w:rsidR="00B25EDB" w:rsidRPr="00B25EDB" w:rsidRDefault="003D4207"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501D5E" w:rsidRPr="004B2F27" w:rsidRDefault="00501D5E" w:rsidP="00B25EDB">
                  <w:pPr>
                    <w:pStyle w:val="Epgrafe"/>
                    <w:rPr>
                      <w:rFonts w:cs="Times New Roman"/>
                      <w:b w:val="0"/>
                      <w:noProof/>
                      <w:color w:val="000000" w:themeColor="text1"/>
                    </w:rPr>
                  </w:pPr>
                  <w:bookmarkStart w:id="128"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128"/>
                  <w:r w:rsidRPr="004B2F27">
                    <w:rPr>
                      <w:b w:val="0"/>
                      <w:color w:val="000000" w:themeColor="text1"/>
                    </w:rPr>
                    <w:t xml:space="preserve"> Fundamento de las </w:t>
                  </w:r>
                  <w:r w:rsidRPr="0025152F">
                    <w:rPr>
                      <w:b w:val="0"/>
                      <w:i/>
                      <w:color w:val="000000" w:themeColor="text1"/>
                    </w:rPr>
                    <w:t>RIA</w:t>
                  </w:r>
                  <w:del w:id="129" w:author="marcazal" w:date="2015-10-09T02:49:00Z">
                    <w:r w:rsidRPr="004B2F27" w:rsidDel="00486433">
                      <w:rPr>
                        <w:b w:val="0"/>
                        <w:color w:val="000000" w:themeColor="text1"/>
                      </w:rPr>
                      <w:delText>s</w:delText>
                    </w:r>
                  </w:del>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14:anchorId="491F2699" wp14:editId="4B188709">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1"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w:t>
      </w:r>
      <w:del w:id="130" w:author="marcazal" w:date="2015-10-09T02:41:00Z">
        <w:r w:rsidR="00B25EDB" w:rsidRPr="00B25EDB" w:rsidDel="00FD6200">
          <w:rPr>
            <w:rFonts w:cstheme="minorHAnsi"/>
            <w:color w:val="000000"/>
            <w:sz w:val="20"/>
            <w:szCs w:val="20"/>
          </w:rPr>
          <w:delText>RIA</w:delText>
        </w:r>
      </w:del>
      <w:ins w:id="131" w:author="marcazal" w:date="2015-10-09T02:41:00Z">
        <w:r w:rsidR="00FD6200" w:rsidRPr="00FD6200">
          <w:rPr>
            <w:rFonts w:cstheme="minorHAnsi"/>
            <w:i/>
            <w:color w:val="000000"/>
            <w:sz w:val="20"/>
            <w:szCs w:val="20"/>
          </w:rPr>
          <w:t>RIA</w:t>
        </w:r>
      </w:ins>
      <w:del w:id="132" w:author="Vaio" w:date="2015-10-20T14:50:00Z">
        <w:r w:rsidR="00B25EDB" w:rsidRPr="00B25EDB" w:rsidDel="00757B38">
          <w:rPr>
            <w:rFonts w:cstheme="minorHAnsi"/>
            <w:color w:val="000000"/>
            <w:sz w:val="20"/>
            <w:szCs w:val="20"/>
          </w:rPr>
          <w:delText>,</w:delText>
        </w:r>
      </w:del>
      <w:r w:rsidR="00B25EDB" w:rsidRPr="00B25EDB">
        <w:rPr>
          <w:rFonts w:cstheme="minorHAnsi"/>
          <w:color w:val="000000"/>
          <w:sz w:val="20"/>
          <w:szCs w:val="2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00D61046"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00D61046" w:rsidRPr="00B25EDB">
        <w:rPr>
          <w:rFonts w:cstheme="minorHAnsi"/>
          <w:color w:val="000000"/>
          <w:sz w:val="20"/>
          <w:szCs w:val="20"/>
        </w:rPr>
      </w:r>
      <w:r w:rsidR="00D61046" w:rsidRPr="00B25EDB">
        <w:rPr>
          <w:rFonts w:cstheme="minorHAnsi"/>
          <w:color w:val="000000"/>
          <w:sz w:val="20"/>
          <w:szCs w:val="20"/>
        </w:rPr>
        <w:fldChar w:fldCharType="separate"/>
      </w:r>
      <w:r w:rsidR="00B25EDB" w:rsidRPr="00B25EDB">
        <w:rPr>
          <w:rFonts w:cstheme="minorHAnsi"/>
          <w:color w:val="000000"/>
          <w:sz w:val="20"/>
          <w:szCs w:val="20"/>
        </w:rPr>
        <w:t>Figura 1</w:t>
      </w:r>
      <w:r w:rsidR="00D61046"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w:t>
      </w:r>
      <w:ins w:id="133" w:author="Vaio" w:date="2015-10-20T14:51:00Z">
        <w:r w:rsidR="00757B38">
          <w:rPr>
            <w:rFonts w:cstheme="minorHAnsi"/>
            <w:color w:val="000000"/>
            <w:sz w:val="20"/>
            <w:szCs w:val="20"/>
          </w:rPr>
          <w:t>,</w:t>
        </w:r>
      </w:ins>
      <w:r w:rsidR="00B25EDB" w:rsidRPr="00B25EDB">
        <w:rPr>
          <w:rFonts w:cstheme="minorHAnsi"/>
          <w:color w:val="000000"/>
          <w:sz w:val="20"/>
          <w:szCs w:val="20"/>
        </w:rPr>
        <w:t xml:space="preserve"> en conjunción, dieron origen a las </w:t>
      </w:r>
      <w:del w:id="134" w:author="marcazal" w:date="2015-10-09T02:41:00Z">
        <w:r w:rsidR="00B25EDB" w:rsidRPr="00B25EDB" w:rsidDel="00FD6200">
          <w:rPr>
            <w:rFonts w:cstheme="minorHAnsi"/>
            <w:color w:val="000000"/>
            <w:sz w:val="20"/>
            <w:szCs w:val="20"/>
          </w:rPr>
          <w:delText>RIA</w:delText>
        </w:r>
      </w:del>
      <w:ins w:id="135"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Las </w:t>
      </w:r>
      <w:del w:id="136" w:author="marcazal" w:date="2015-10-09T02:41:00Z">
        <w:r w:rsidR="00B25EDB" w:rsidRPr="00B25EDB" w:rsidDel="00FD6200">
          <w:rPr>
            <w:rFonts w:cstheme="minorHAnsi"/>
            <w:color w:val="000000"/>
            <w:sz w:val="20"/>
            <w:szCs w:val="20"/>
          </w:rPr>
          <w:delText>RIA</w:delText>
        </w:r>
      </w:del>
      <w:ins w:id="137"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son aplicaciones Web que exhiben </w:t>
      </w:r>
      <w:r w:rsidR="00B25EDB" w:rsidRPr="000C5E0E">
        <w:rPr>
          <w:rFonts w:cstheme="minorHAnsi"/>
          <w:i/>
          <w:color w:val="000000"/>
          <w:sz w:val="20"/>
          <w:szCs w:val="20"/>
        </w:rPr>
        <w:t>widgets</w:t>
      </w:r>
      <w:r w:rsidR="00B25EDB" w:rsidRPr="00B25EDB">
        <w:rPr>
          <w:rFonts w:cstheme="minorHAnsi"/>
          <w:color w:val="000000"/>
          <w:sz w:val="20"/>
          <w:szCs w:val="20"/>
        </w:rPr>
        <w:t>, comportamientos y características que están presentes en las aplicaciones de escritorio. Poseen una mayor capacidad de respuesta, son más seguras y presentan una interfaz más avanzada con respecto a las aplicaciones del modelo Web 1.0. Sus características</w:t>
      </w:r>
      <w:ins w:id="138" w:author="Vaio" w:date="2015-10-20T15:17:00Z">
        <w:r w:rsidR="007618C6">
          <w:rPr>
            <w:rFonts w:cstheme="minorHAnsi"/>
            <w:color w:val="000000"/>
            <w:sz w:val="20"/>
            <w:szCs w:val="20"/>
          </w:rPr>
          <w:t xml:space="preserve"> </w:t>
        </w:r>
      </w:ins>
      <w:del w:id="139" w:author="Vaio" w:date="2015-10-20T14:52:00Z">
        <w:r w:rsidR="00B25EDB" w:rsidRPr="00B25EDB" w:rsidDel="005E5D4F">
          <w:rPr>
            <w:rFonts w:cstheme="minorHAnsi"/>
            <w:color w:val="000000"/>
            <w:sz w:val="20"/>
            <w:szCs w:val="20"/>
          </w:rPr>
          <w:delText xml:space="preserve"> </w:delText>
        </w:r>
      </w:del>
      <w:r w:rsidR="00B25EDB" w:rsidRPr="00B25EDB">
        <w:rPr>
          <w:rFonts w:cstheme="minorHAnsi"/>
          <w:color w:val="000000"/>
          <w:sz w:val="20"/>
          <w:szCs w:val="20"/>
        </w:rPr>
        <w:t>principales incluyen</w:t>
      </w:r>
      <w:ins w:id="140" w:author="Vaio" w:date="2015-10-20T14:57:00Z">
        <w:r w:rsidR="0012099F">
          <w:rPr>
            <w:rFonts w:cstheme="minorHAnsi"/>
            <w:color w:val="000000"/>
            <w:sz w:val="20"/>
            <w:szCs w:val="20"/>
          </w:rPr>
          <w:t>:</w:t>
        </w:r>
      </w:ins>
      <w:del w:id="141"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w:t>
      </w:r>
      <w:ins w:id="142" w:author="Vaio" w:date="2015-10-20T14:57:00Z">
        <w:r w:rsidR="0012099F">
          <w:rPr>
            <w:rFonts w:cstheme="minorHAnsi"/>
            <w:color w:val="000000"/>
            <w:sz w:val="20"/>
            <w:szCs w:val="20"/>
          </w:rPr>
          <w:t xml:space="preserve">a) </w:t>
        </w:r>
      </w:ins>
      <w:r w:rsidR="00B25EDB" w:rsidRPr="00B25EDB">
        <w:rPr>
          <w:rFonts w:cstheme="minorHAnsi"/>
          <w:color w:val="000000"/>
          <w:sz w:val="20"/>
          <w:szCs w:val="20"/>
        </w:rPr>
        <w:t>el paradigma de página única</w:t>
      </w:r>
      <w:ins w:id="143" w:author="Vaio" w:date="2015-10-20T14:57:00Z">
        <w:r w:rsidR="0012099F">
          <w:rPr>
            <w:rFonts w:cstheme="minorHAnsi"/>
            <w:color w:val="000000"/>
            <w:sz w:val="20"/>
            <w:szCs w:val="20"/>
          </w:rPr>
          <w:t>; b)</w:t>
        </w:r>
      </w:ins>
      <w:del w:id="144"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un avanzado esquema de comunicación</w:t>
      </w:r>
      <w:ins w:id="145" w:author="Vaio" w:date="2015-10-20T14:57:00Z">
        <w:r w:rsidR="0012099F">
          <w:rPr>
            <w:rFonts w:cstheme="minorHAnsi"/>
            <w:color w:val="000000"/>
            <w:sz w:val="20"/>
            <w:szCs w:val="20"/>
          </w:rPr>
          <w:t xml:space="preserve">, </w:t>
        </w:r>
      </w:ins>
      <w:del w:id="146" w:author="Vaio" w:date="2015-10-20T14:57:00Z">
        <w:r w:rsidR="00B25EDB" w:rsidRPr="00B25EDB" w:rsidDel="0012099F">
          <w:rPr>
            <w:rFonts w:cstheme="minorHAnsi"/>
            <w:color w:val="000000"/>
            <w:sz w:val="20"/>
            <w:szCs w:val="20"/>
          </w:rPr>
          <w:delText xml:space="preserve"> (</w:delText>
        </w:r>
      </w:del>
      <w:r w:rsidR="00B25EDB" w:rsidRPr="00B25EDB">
        <w:rPr>
          <w:rFonts w:cstheme="minorHAnsi"/>
          <w:color w:val="000000"/>
          <w:sz w:val="20"/>
          <w:szCs w:val="20"/>
        </w:rPr>
        <w:t xml:space="preserve">con la inclusión de tecnologías </w:t>
      </w:r>
      <w:proofErr w:type="spellStart"/>
      <w:r w:rsidR="00B25EDB" w:rsidRPr="0025152F">
        <w:rPr>
          <w:rFonts w:cstheme="minorHAnsi"/>
          <w:i/>
          <w:color w:val="000000"/>
          <w:sz w:val="20"/>
          <w:szCs w:val="20"/>
        </w:rPr>
        <w:t>push</w:t>
      </w:r>
      <w:proofErr w:type="spellEnd"/>
      <w:ins w:id="147" w:author="Vaio" w:date="2015-10-20T14:54:00Z">
        <w:r w:rsidR="005E5D4F">
          <w:rPr>
            <w:rFonts w:cstheme="minorHAnsi"/>
            <w:i/>
            <w:color w:val="000000"/>
            <w:sz w:val="20"/>
            <w:szCs w:val="20"/>
          </w:rPr>
          <w:t>,</w:t>
        </w:r>
      </w:ins>
      <w:r w:rsidR="00B25EDB" w:rsidRPr="00B25EDB">
        <w:rPr>
          <w:rFonts w:cstheme="minorHAnsi"/>
          <w:color w:val="000000"/>
          <w:sz w:val="20"/>
          <w:szCs w:val="20"/>
        </w:rPr>
        <w:t xml:space="preserve"> </w:t>
      </w:r>
      <w:del w:id="148" w:author="Vaio" w:date="2015-10-20T14:54:00Z">
        <w:r w:rsidR="00B25EDB" w:rsidRPr="00B25EDB" w:rsidDel="005E5D4F">
          <w:rPr>
            <w:rFonts w:cstheme="minorHAnsi"/>
            <w:color w:val="000000"/>
            <w:sz w:val="20"/>
            <w:szCs w:val="20"/>
          </w:rPr>
          <w:delText xml:space="preserve">y </w:delText>
        </w:r>
      </w:del>
      <w:r w:rsidR="00B25EDB" w:rsidRPr="00B25EDB">
        <w:rPr>
          <w:rFonts w:cstheme="minorHAnsi"/>
          <w:color w:val="000000"/>
          <w:sz w:val="20"/>
          <w:szCs w:val="20"/>
        </w:rPr>
        <w:t>comunicación asíncrona entre el cliente y el servidor</w:t>
      </w:r>
      <w:ins w:id="149" w:author="Vaio" w:date="2015-10-20T14:53:00Z">
        <w:r w:rsidR="005E5D4F">
          <w:rPr>
            <w:rFonts w:cstheme="minorHAnsi"/>
            <w:color w:val="000000"/>
            <w:sz w:val="20"/>
            <w:szCs w:val="20"/>
          </w:rPr>
          <w:t>,</w:t>
        </w:r>
      </w:ins>
      <w:r w:rsidR="00B25EDB" w:rsidRPr="00B25EDB">
        <w:rPr>
          <w:rFonts w:cstheme="minorHAnsi"/>
          <w:color w:val="000000"/>
          <w:sz w:val="20"/>
          <w:szCs w:val="20"/>
        </w:rPr>
        <w:t xml:space="preserve"> y un manejo optimizado de los datos, reduciendo las solicitudes al servidor</w:t>
      </w:r>
      <w:ins w:id="150" w:author="Vaio" w:date="2015-10-20T14:57:00Z">
        <w:r w:rsidR="0012099F">
          <w:rPr>
            <w:rFonts w:cstheme="minorHAnsi"/>
            <w:color w:val="000000"/>
            <w:sz w:val="20"/>
            <w:szCs w:val="20"/>
          </w:rPr>
          <w:t xml:space="preserve">; </w:t>
        </w:r>
      </w:ins>
      <w:del w:id="151" w:author="Vaio" w:date="2015-10-20T14:57:00Z">
        <w:r w:rsidR="00B25EDB" w:rsidRPr="00B25EDB" w:rsidDel="0012099F">
          <w:rPr>
            <w:rFonts w:cstheme="minorHAnsi"/>
            <w:color w:val="000000"/>
            <w:sz w:val="20"/>
            <w:szCs w:val="20"/>
          </w:rPr>
          <w:delText>)</w:delText>
        </w:r>
      </w:del>
      <w:r w:rsidR="00B25EDB" w:rsidRPr="00B25EDB">
        <w:rPr>
          <w:rFonts w:cstheme="minorHAnsi"/>
          <w:color w:val="000000"/>
          <w:sz w:val="20"/>
          <w:szCs w:val="20"/>
        </w:rPr>
        <w:t xml:space="preserve"> y </w:t>
      </w:r>
      <w:ins w:id="152" w:author="Vaio" w:date="2015-10-20T14:57:00Z">
        <w:r w:rsidR="0012099F">
          <w:rPr>
            <w:rFonts w:cstheme="minorHAnsi"/>
            <w:color w:val="000000"/>
            <w:sz w:val="20"/>
            <w:szCs w:val="20"/>
          </w:rPr>
          <w:t>c)</w:t>
        </w:r>
      </w:ins>
      <w:del w:id="153" w:author="Vaio" w:date="2015-10-20T14:57:00Z">
        <w:r w:rsidR="00B25EDB" w:rsidRPr="00B25EDB" w:rsidDel="0012099F">
          <w:rPr>
            <w:rFonts w:cstheme="minorHAnsi"/>
            <w:color w:val="000000"/>
            <w:sz w:val="20"/>
            <w:szCs w:val="20"/>
          </w:rPr>
          <w:delText>finalmente,</w:delText>
        </w:r>
      </w:del>
      <w:r w:rsidR="00B25EDB" w:rsidRPr="00B25EDB">
        <w:rPr>
          <w:rFonts w:cstheme="minorHAnsi"/>
          <w:color w:val="000000"/>
          <w:sz w:val="20"/>
          <w:szCs w:val="20"/>
        </w:rPr>
        <w:t xml:space="preserve"> la inclusión de un motor en el cliente</w:t>
      </w:r>
      <w:ins w:id="154" w:author="Vaio" w:date="2015-10-20T14:57:00Z">
        <w:r w:rsidR="0012099F">
          <w:rPr>
            <w:rFonts w:cstheme="minorHAnsi"/>
            <w:color w:val="000000"/>
            <w:sz w:val="20"/>
            <w:szCs w:val="20"/>
          </w:rPr>
          <w:t xml:space="preserve">, </w:t>
        </w:r>
      </w:ins>
      <w:del w:id="155" w:author="Vaio" w:date="2015-10-20T14:57:00Z">
        <w:r w:rsidR="00B25EDB" w:rsidRPr="00B25EDB" w:rsidDel="0012099F">
          <w:rPr>
            <w:rFonts w:cstheme="minorHAnsi"/>
            <w:color w:val="000000"/>
            <w:sz w:val="20"/>
            <w:szCs w:val="20"/>
          </w:rPr>
          <w:delText xml:space="preserve"> (</w:delText>
        </w:r>
      </w:del>
      <w:r w:rsidR="00B25EDB" w:rsidRPr="00B25EDB">
        <w:rPr>
          <w:rFonts w:cstheme="minorHAnsi"/>
          <w:color w:val="000000"/>
          <w:sz w:val="20"/>
          <w:szCs w:val="20"/>
        </w:rPr>
        <w:t>en la forma de máquina virtual o extensiones (</w:t>
      </w:r>
      <w:proofErr w:type="spellStart"/>
      <w:r w:rsidR="00B25EDB" w:rsidRPr="0025152F">
        <w:rPr>
          <w:rFonts w:cstheme="minorHAnsi"/>
          <w:i/>
          <w:color w:val="000000"/>
          <w:sz w:val="20"/>
          <w:szCs w:val="20"/>
        </w:rPr>
        <w:t>plug-ins</w:t>
      </w:r>
      <w:proofErr w:type="spellEnd"/>
      <w:r w:rsidR="00B25EDB" w:rsidRPr="00B25EDB">
        <w:rPr>
          <w:rFonts w:cstheme="minorHAnsi"/>
          <w:color w:val="000000"/>
          <w:sz w:val="20"/>
          <w:szCs w:val="20"/>
        </w:rPr>
        <w:t>) en el navegador</w:t>
      </w:r>
      <w:ins w:id="156" w:author="Vaio" w:date="2015-10-20T14:58:00Z">
        <w:r w:rsidR="0012099F">
          <w:rPr>
            <w:rFonts w:cstheme="minorHAnsi"/>
            <w:color w:val="000000"/>
            <w:sz w:val="20"/>
            <w:szCs w:val="20"/>
          </w:rPr>
          <w:t>,</w:t>
        </w:r>
      </w:ins>
      <w:r w:rsidR="00B25EDB" w:rsidRPr="00B25EDB">
        <w:rPr>
          <w:rFonts w:cstheme="minorHAnsi"/>
          <w:color w:val="000000"/>
          <w:sz w:val="20"/>
          <w:szCs w:val="20"/>
        </w:rPr>
        <w:t xml:space="preserve"> que administra la disposición gráfica de los elementos y la mayoría de las interacciones locales </w:t>
      </w:r>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2.1 Características principales de las </w:t>
      </w:r>
      <w:del w:id="157" w:author="marcazal" w:date="2015-10-09T02:41:00Z">
        <w:r w:rsidRPr="00B25EDB" w:rsidDel="00FD6200">
          <w:rPr>
            <w:rFonts w:cstheme="minorHAnsi"/>
            <w:b/>
            <w:color w:val="000000"/>
            <w:sz w:val="20"/>
            <w:szCs w:val="20"/>
          </w:rPr>
          <w:delText>RIA</w:delText>
        </w:r>
      </w:del>
      <w:ins w:id="158"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A continuación</w:t>
      </w:r>
      <w:ins w:id="159" w:author="Vaio" w:date="2015-10-20T15:02:00Z">
        <w:r w:rsidR="007A69C7">
          <w:rPr>
            <w:rFonts w:cstheme="minorHAnsi"/>
            <w:color w:val="000000"/>
            <w:sz w:val="20"/>
            <w:szCs w:val="20"/>
          </w:rPr>
          <w:t>,</w:t>
        </w:r>
      </w:ins>
      <w:r w:rsidRPr="00B25EDB">
        <w:rPr>
          <w:rFonts w:cstheme="minorHAnsi"/>
          <w:color w:val="000000"/>
          <w:sz w:val="20"/>
          <w:szCs w:val="20"/>
        </w:rPr>
        <w:t xml:space="preserve"> se presentan </w:t>
      </w:r>
      <w:ins w:id="160" w:author="Vaio" w:date="2015-10-20T15:02:00Z">
        <w:r w:rsidR="007A69C7">
          <w:rPr>
            <w:rFonts w:cstheme="minorHAnsi"/>
            <w:color w:val="000000"/>
            <w:sz w:val="20"/>
            <w:szCs w:val="20"/>
          </w:rPr>
          <w:t xml:space="preserve">más detalles de </w:t>
        </w:r>
      </w:ins>
      <w:r w:rsidRPr="00B25EDB">
        <w:rPr>
          <w:rFonts w:cstheme="minorHAnsi"/>
          <w:color w:val="000000"/>
          <w:sz w:val="20"/>
          <w:szCs w:val="20"/>
        </w:rPr>
        <w:t xml:space="preserve">las cuatro características principales de las aplicaciones </w:t>
      </w:r>
      <w:del w:id="161" w:author="marcazal" w:date="2015-10-09T02:41:00Z">
        <w:r w:rsidRPr="00B25EDB" w:rsidDel="00FD6200">
          <w:rPr>
            <w:rFonts w:cstheme="minorHAnsi"/>
            <w:color w:val="000000"/>
            <w:sz w:val="20"/>
            <w:szCs w:val="20"/>
          </w:rPr>
          <w:delText>RIA</w:delText>
        </w:r>
      </w:del>
      <w:ins w:id="162" w:author="marcazal" w:date="2015-10-09T02:41:00Z">
        <w:r w:rsidR="00FD6200" w:rsidRPr="00FD6200">
          <w:rPr>
            <w:rFonts w:cstheme="minorHAnsi"/>
            <w:i/>
            <w:color w:val="000000"/>
            <w:sz w:val="20"/>
            <w:szCs w:val="20"/>
          </w:rPr>
          <w:t>RIA</w:t>
        </w:r>
      </w:ins>
      <w:r w:rsidRPr="00B25EDB">
        <w:rPr>
          <w:rFonts w:cstheme="minorHAns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Almacenamiento de los datos: </w:t>
      </w:r>
      <w:r w:rsidRPr="00B25EDB">
        <w:rPr>
          <w:rFonts w:cstheme="minorHAnsi"/>
          <w:color w:val="000000"/>
          <w:sz w:val="20"/>
          <w:szCs w:val="20"/>
        </w:rPr>
        <w:t xml:space="preserve">en las </w:t>
      </w:r>
      <w:del w:id="163" w:author="marcazal" w:date="2015-10-09T02:41:00Z">
        <w:r w:rsidRPr="00B25EDB" w:rsidDel="00FD6200">
          <w:rPr>
            <w:rFonts w:cstheme="minorHAnsi"/>
            <w:color w:val="000000"/>
            <w:sz w:val="20"/>
            <w:szCs w:val="20"/>
          </w:rPr>
          <w:delText>RIA</w:delText>
        </w:r>
      </w:del>
      <w:ins w:id="164"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lastRenderedPageBreak/>
        <w:t xml:space="preserve">Lógica de negocio: </w:t>
      </w:r>
      <w:r w:rsidRPr="00B25EDB">
        <w:rPr>
          <w:rFonts w:cstheme="minorHAnsi"/>
          <w:color w:val="000000"/>
          <w:sz w:val="20"/>
          <w:szCs w:val="20"/>
        </w:rPr>
        <w:t xml:space="preserve">en las </w:t>
      </w:r>
      <w:del w:id="165" w:author="marcazal" w:date="2015-10-09T02:41:00Z">
        <w:r w:rsidRPr="00B25EDB" w:rsidDel="00FD6200">
          <w:rPr>
            <w:rFonts w:cstheme="minorHAnsi"/>
            <w:color w:val="000000"/>
            <w:sz w:val="20"/>
            <w:szCs w:val="20"/>
          </w:rPr>
          <w:delText>RIA</w:delText>
        </w:r>
      </w:del>
      <w:ins w:id="16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llevar a cabo operaciones complejas directamente en el cliente (por ejemplo: efectuar navegaciones</w:t>
      </w:r>
      <w:ins w:id="167" w:author="Vaio" w:date="2015-10-20T15:05:00Z">
        <w:r w:rsidR="007A69C7">
          <w:rPr>
            <w:rFonts w:cstheme="minorHAnsi"/>
            <w:color w:val="000000"/>
            <w:sz w:val="20"/>
            <w:szCs w:val="20"/>
          </w:rPr>
          <w:t>,</w:t>
        </w:r>
      </w:ins>
      <w:ins w:id="168" w:author="Vaio" w:date="2015-10-20T15:04:00Z">
        <w:r w:rsidR="007A69C7">
          <w:rPr>
            <w:rFonts w:cstheme="minorHAnsi"/>
            <w:color w:val="000000"/>
            <w:sz w:val="20"/>
            <w:szCs w:val="20"/>
          </w:rPr>
          <w:t xml:space="preserve"> realizar</w:t>
        </w:r>
      </w:ins>
      <w:del w:id="169" w:author="Vaio" w:date="2015-10-20T15:04:00Z">
        <w:r w:rsidRPr="00B25EDB" w:rsidDel="007A69C7">
          <w:rPr>
            <w:rFonts w:cstheme="minorHAnsi"/>
            <w:color w:val="000000"/>
            <w:sz w:val="20"/>
            <w:szCs w:val="20"/>
          </w:rPr>
          <w:delText>,</w:delText>
        </w:r>
      </w:del>
      <w:r w:rsidRPr="00B25EDB">
        <w:rPr>
          <w:rFonts w:cstheme="minorHAnsi"/>
          <w:color w:val="000000"/>
          <w:sz w:val="20"/>
          <w:szCs w:val="20"/>
        </w:rPr>
        <w:t xml:space="preserve"> filtrados y ordenamiento de los datos con múltiples criterios</w:t>
      </w:r>
      <w:ins w:id="170" w:author="Vaio" w:date="2015-10-20T15:05:00Z">
        <w:r w:rsidR="007A69C7">
          <w:rPr>
            <w:rFonts w:cstheme="minorHAnsi"/>
            <w:color w:val="000000"/>
            <w:sz w:val="20"/>
            <w:szCs w:val="20"/>
          </w:rPr>
          <w:t>,</w:t>
        </w:r>
      </w:ins>
      <w:del w:id="171" w:author="Vaio" w:date="2015-10-20T15:05:00Z">
        <w:r w:rsidRPr="00B25EDB" w:rsidDel="007A69C7">
          <w:rPr>
            <w:rFonts w:cstheme="minorHAnsi"/>
            <w:color w:val="000000"/>
            <w:sz w:val="20"/>
            <w:szCs w:val="20"/>
          </w:rPr>
          <w:delText>;</w:delText>
        </w:r>
      </w:del>
      <w:r w:rsidRPr="00B25EDB">
        <w:rPr>
          <w:rFonts w:cstheme="minorHAnsi"/>
          <w:color w:val="000000"/>
          <w:sz w:val="20"/>
          <w:szCs w:val="20"/>
        </w:rPr>
        <w:t xml:space="preserve"> operaciones de dominio específico para sistemas complejos</w:t>
      </w:r>
      <w:ins w:id="172" w:author="Vaio" w:date="2015-10-20T15:05:00Z">
        <w:r w:rsidR="007A69C7">
          <w:rPr>
            <w:rFonts w:cstheme="minorHAnsi"/>
            <w:color w:val="000000"/>
            <w:sz w:val="20"/>
            <w:szCs w:val="20"/>
          </w:rPr>
          <w:t>,</w:t>
        </w:r>
      </w:ins>
      <w:del w:id="173" w:author="Vaio" w:date="2015-10-20T15:05:00Z">
        <w:r w:rsidRPr="00B25EDB" w:rsidDel="007A69C7">
          <w:rPr>
            <w:rFonts w:cstheme="minorHAnsi"/>
            <w:color w:val="000000"/>
            <w:sz w:val="20"/>
            <w:szCs w:val="20"/>
          </w:rPr>
          <w:delText>; y</w:delText>
        </w:r>
      </w:del>
      <w:r w:rsidRPr="00B25EDB">
        <w:rPr>
          <w:rFonts w:cstheme="minorHAnsi"/>
          <w:color w:val="000000"/>
          <w:sz w:val="20"/>
          <w:szCs w:val="20"/>
        </w:rPr>
        <w:t xml:space="preserve"> validación local de datos</w:t>
      </w:r>
      <w:ins w:id="174" w:author="Vaio" w:date="2015-10-20T15:05:00Z">
        <w:r w:rsidR="007A69C7">
          <w:rPr>
            <w:rFonts w:cstheme="minorHAnsi"/>
            <w:color w:val="000000"/>
            <w:sz w:val="20"/>
            <w:szCs w:val="20"/>
          </w:rPr>
          <w:t>, etc.</w:t>
        </w:r>
      </w:ins>
      <w:r w:rsidRPr="00B25EDB">
        <w:rPr>
          <w:rFonts w:cstheme="minorHAnsi"/>
          <w:color w:val="000000"/>
          <w:sz w:val="20"/>
          <w:szCs w:val="20"/>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ins w:id="175" w:author="Vaio" w:date="2015-10-20T15:06:00Z">
        <w:r w:rsidR="007A69C7">
          <w:rPr>
            <w:rFonts w:ascii="Calibri" w:hAnsi="Calibri" w:cs="Calibri"/>
            <w:color w:val="000000"/>
            <w:sz w:val="20"/>
            <w:szCs w:val="20"/>
          </w:rPr>
          <w:t xml:space="preserve">. </w:t>
        </w:r>
      </w:ins>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 xml:space="preserve">con las </w:t>
      </w:r>
      <w:del w:id="176" w:author="marcazal" w:date="2015-10-09T02:41:00Z">
        <w:r w:rsidRPr="00B25EDB" w:rsidDel="00FD6200">
          <w:rPr>
            <w:rFonts w:cstheme="minorHAnsi"/>
            <w:color w:val="000000"/>
            <w:sz w:val="20"/>
            <w:szCs w:val="20"/>
          </w:rPr>
          <w:delText>RIA</w:delText>
        </w:r>
      </w:del>
      <w:ins w:id="177"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se crean mecanismos para reducir al mínimo la transferencia de los datos migrando las capas de interacción y presentación del servidor al cliente. Las </w:t>
      </w:r>
      <w:del w:id="178" w:author="marcazal" w:date="2015-10-09T02:41:00Z">
        <w:r w:rsidRPr="00B25EDB" w:rsidDel="00FD6200">
          <w:rPr>
            <w:rFonts w:cstheme="minorHAnsi"/>
            <w:color w:val="000000"/>
            <w:sz w:val="20"/>
            <w:szCs w:val="20"/>
          </w:rPr>
          <w:delText>RIA</w:delText>
        </w:r>
      </w:del>
      <w:ins w:id="179"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r w:rsidRPr="004D1869">
        <w:rPr>
          <w:rFonts w:cstheme="minorHAnsi"/>
          <w:i/>
          <w:color w:val="000000"/>
          <w:sz w:val="20"/>
          <w:szCs w:val="20"/>
        </w:rPr>
        <w:t>widgets</w:t>
      </w:r>
      <w:r w:rsidRPr="00B25EDB">
        <w:rPr>
          <w:rFonts w:cstheme="minorHAnsi"/>
          <w:color w:val="000000"/>
          <w:sz w:val="20"/>
          <w:szCs w:val="20"/>
        </w:rPr>
        <w:t xml:space="preserve"> interactivos</w:t>
      </w:r>
      <w:ins w:id="180" w:author="Vaio" w:date="2015-10-20T15:07:00Z">
        <w:r w:rsidR="00076597">
          <w:rPr>
            <w:rFonts w:cstheme="minorHAnsi"/>
            <w:color w:val="000000"/>
            <w:sz w:val="20"/>
            <w:szCs w:val="20"/>
          </w:rPr>
          <w:t>,</w:t>
        </w:r>
      </w:ins>
      <w:r w:rsidRPr="00B25EDB">
        <w:rPr>
          <w:rFonts w:cstheme="minorHAnsi"/>
          <w:color w:val="000000"/>
          <w:sz w:val="20"/>
          <w:szCs w:val="20"/>
        </w:rPr>
        <w:t xml:space="preserve"> que son micro</w:t>
      </w:r>
      <w:del w:id="181" w:author="Vaio" w:date="2015-10-20T15:07:00Z">
        <w:r w:rsidRPr="00B25EDB" w:rsidDel="00076597">
          <w:rPr>
            <w:rFonts w:cstheme="minorHAnsi"/>
            <w:color w:val="000000"/>
            <w:sz w:val="20"/>
            <w:szCs w:val="20"/>
          </w:rPr>
          <w:delText xml:space="preserve"> </w:delText>
        </w:r>
      </w:del>
      <w:r w:rsidRPr="00B25EDB">
        <w:rPr>
          <w:rFonts w:cstheme="minorHAnsi"/>
          <w:color w:val="000000"/>
          <w:sz w:val="20"/>
          <w:szCs w:val="20"/>
        </w:rPr>
        <w:t xml:space="preserve">programas empotrados dentro de las páginas Web y administradas por un motor de </w:t>
      </w:r>
      <w:r w:rsidRPr="004D1869">
        <w:rPr>
          <w:rFonts w:cstheme="minorHAnsi"/>
          <w:i/>
          <w:color w:val="000000"/>
          <w:sz w:val="20"/>
          <w:szCs w:val="20"/>
        </w:rPr>
        <w:t>widgets</w:t>
      </w:r>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r w:rsidR="002E65BB" w:rsidRPr="00B25EDB">
        <w:rPr>
          <w:rFonts w:cstheme="minorHAnsi"/>
          <w:i/>
          <w:color w:val="000000"/>
          <w:sz w:val="20"/>
          <w:szCs w:val="20"/>
        </w:rPr>
        <w:t>widgets</w:t>
      </w:r>
      <w:r w:rsidR="002E65BB" w:rsidRPr="00B25EDB">
        <w:rPr>
          <w:rFonts w:cstheme="minorHAnsi"/>
          <w:color w:val="000000"/>
          <w:sz w:val="20"/>
          <w:szCs w:val="20"/>
        </w:rPr>
        <w:t xml:space="preserve"> son microprogramas que cumplen una función predeterminada y </w:t>
      </w:r>
      <w:del w:id="182" w:author="Vaio" w:date="2015-10-20T15:08:00Z">
        <w:r w:rsidR="002E65BB" w:rsidRPr="00B25EDB" w:rsidDel="003F45C7">
          <w:rPr>
            <w:rFonts w:cstheme="minorHAnsi"/>
            <w:color w:val="000000"/>
            <w:sz w:val="20"/>
            <w:szCs w:val="20"/>
          </w:rPr>
          <w:delText>que a la vez sus</w:delText>
        </w:r>
      </w:del>
      <w:ins w:id="183" w:author="Vaio" w:date="2015-10-20T15:08:00Z">
        <w:r w:rsidR="003F45C7">
          <w:rPr>
            <w:rFonts w:cstheme="minorHAnsi"/>
            <w:color w:val="000000"/>
            <w:sz w:val="20"/>
            <w:szCs w:val="20"/>
          </w:rPr>
          <w:t>cuyas</w:t>
        </w:r>
      </w:ins>
      <w:r w:rsidR="002E65BB" w:rsidRPr="00B25EDB">
        <w:rPr>
          <w:rFonts w:cstheme="minorHAnsi"/>
          <w:color w:val="000000"/>
          <w:sz w:val="20"/>
          <w:szCs w:val="20"/>
        </w:rPr>
        <w:t xml:space="preserve"> propiedades pueden ser modificadas para expresar comportamientos personalizados por </w:t>
      </w:r>
      <w:ins w:id="184" w:author="Vaio" w:date="2015-10-20T15:09:00Z">
        <w:r w:rsidR="003F45C7">
          <w:rPr>
            <w:rFonts w:cstheme="minorHAnsi"/>
            <w:color w:val="000000"/>
            <w:sz w:val="20"/>
            <w:szCs w:val="20"/>
          </w:rPr>
          <w:t>parte d</w:t>
        </w:r>
      </w:ins>
      <w:r w:rsidR="002E65BB" w:rsidRPr="00B25EDB">
        <w:rPr>
          <w:rFonts w:cstheme="minorHAnsi"/>
          <w:color w:val="000000"/>
          <w:sz w:val="20"/>
          <w:szCs w:val="20"/>
        </w:rPr>
        <w:t xml:space="preserve">el usuario. Una vez modificadas las propiedades del </w:t>
      </w:r>
      <w:r w:rsidR="002E65BB" w:rsidRPr="00B25EDB">
        <w:rPr>
          <w:rFonts w:cstheme="minorHAnsi"/>
          <w:i/>
          <w:color w:val="000000"/>
          <w:sz w:val="20"/>
          <w:szCs w:val="20"/>
        </w:rPr>
        <w:t>widget</w:t>
      </w:r>
      <w:r w:rsidR="002E65BB" w:rsidRPr="00B25EDB">
        <w:rPr>
          <w:rFonts w:cstheme="minorHAnsi"/>
          <w:color w:val="000000"/>
          <w:sz w:val="20"/>
          <w:szCs w:val="20"/>
        </w:rPr>
        <w:t>, éste es introducido</w:t>
      </w:r>
      <w:del w:id="185" w:author="Vaio" w:date="2015-10-20T13:05:00Z">
        <w:r w:rsidR="002E65BB" w:rsidRPr="00B25EDB" w:rsidDel="005D08ED">
          <w:rPr>
            <w:rFonts w:cstheme="minorHAnsi"/>
            <w:color w:val="000000"/>
            <w:sz w:val="20"/>
            <w:szCs w:val="20"/>
          </w:rPr>
          <w:delText xml:space="preserve">  </w:delText>
        </w:r>
      </w:del>
      <w:ins w:id="186" w:author="Vaio" w:date="2015-10-20T13:05:00Z">
        <w:r w:rsidR="005D08ED">
          <w:rPr>
            <w:rFonts w:cstheme="minorHAnsi"/>
            <w:color w:val="000000"/>
            <w:sz w:val="20"/>
            <w:szCs w:val="20"/>
          </w:rPr>
          <w:t xml:space="preserve"> </w:t>
        </w:r>
      </w:ins>
      <w:r w:rsidR="002E65BB" w:rsidRPr="00B25EDB">
        <w:rPr>
          <w:rFonts w:cstheme="minorHAnsi"/>
          <w:color w:val="000000"/>
          <w:sz w:val="20"/>
          <w:szCs w:val="20"/>
        </w:rPr>
        <w:t>dentro de la aplicación para cumplir una función en particular</w:t>
      </w:r>
      <w:r w:rsidRPr="00B25EDB">
        <w:rPr>
          <w:rFonts w:cstheme="minorHAnsi"/>
          <w:color w:val="000000"/>
          <w:sz w:val="20"/>
          <w:szCs w:val="20"/>
        </w:rPr>
        <w:t>. Los elementos multimedia dentro de las páginas</w:t>
      </w:r>
      <w:ins w:id="187" w:author="Vaio" w:date="2015-10-20T15:09:00Z">
        <w:r w:rsidR="003F45C7">
          <w:rPr>
            <w:rFonts w:cstheme="minorHAnsi"/>
            <w:color w:val="000000"/>
            <w:sz w:val="20"/>
            <w:szCs w:val="20"/>
          </w:rPr>
          <w:t>,</w:t>
        </w:r>
      </w:ins>
      <w:r w:rsidRPr="00B25EDB">
        <w:rPr>
          <w:rFonts w:cstheme="minorHAnsi"/>
          <w:color w:val="000000"/>
          <w:sz w:val="20"/>
          <w:szCs w:val="20"/>
        </w:rPr>
        <w:t xml:space="preserve"> como la intrusión de audio y video de alta calidad, a la par de </w:t>
      </w:r>
      <w:ins w:id="188" w:author="Vaio" w:date="2015-10-20T15:09:00Z">
        <w:r w:rsidR="003F45C7">
          <w:rPr>
            <w:rFonts w:cstheme="minorHAnsi"/>
            <w:color w:val="000000"/>
            <w:sz w:val="20"/>
            <w:szCs w:val="20"/>
          </w:rPr>
          <w:t xml:space="preserve">las </w:t>
        </w:r>
      </w:ins>
      <w:r w:rsidRPr="00B25EDB">
        <w:rPr>
          <w:rFonts w:cstheme="minorHAnsi"/>
          <w:color w:val="000000"/>
          <w:sz w:val="20"/>
          <w:szCs w:val="20"/>
        </w:rPr>
        <w:t>animaciones</w:t>
      </w:r>
      <w:ins w:id="189" w:author="Vaio" w:date="2015-10-20T15:10:00Z">
        <w:r w:rsidR="003F45C7">
          <w:rPr>
            <w:rFonts w:cstheme="minorHAnsi"/>
            <w:color w:val="000000"/>
            <w:sz w:val="20"/>
            <w:szCs w:val="20"/>
          </w:rPr>
          <w:t>,</w:t>
        </w:r>
      </w:ins>
      <w:r w:rsidRPr="00B25EDB">
        <w:rPr>
          <w:rFonts w:cstheme="minorHAnsi"/>
          <w:color w:val="000000"/>
          <w:sz w:val="20"/>
          <w:szCs w:val="20"/>
        </w:rPr>
        <w:t xml:space="preserve"> también son características típicas de las </w:t>
      </w:r>
      <w:del w:id="190" w:author="marcazal" w:date="2015-10-09T02:41:00Z">
        <w:r w:rsidRPr="00B25EDB" w:rsidDel="00FD6200">
          <w:rPr>
            <w:rFonts w:cstheme="minorHAnsi"/>
            <w:color w:val="000000"/>
            <w:sz w:val="20"/>
            <w:szCs w:val="20"/>
          </w:rPr>
          <w:delText>RIA</w:delText>
        </w:r>
      </w:del>
      <w:ins w:id="191" w:author="marcazal" w:date="2015-10-09T02:41:00Z">
        <w:r w:rsidR="00FD6200" w:rsidRPr="00FD6200">
          <w:rPr>
            <w:rFonts w:cstheme="minorHAnsi"/>
            <w:i/>
            <w:color w:val="000000"/>
            <w:sz w:val="20"/>
            <w:szCs w:val="20"/>
          </w:rPr>
          <w:t>RIA</w:t>
        </w:r>
      </w:ins>
      <w:r w:rsidRPr="00B25EDB">
        <w:rPr>
          <w:rFonts w:cstheme="minorHAnsi"/>
          <w:color w:val="000000"/>
          <w:sz w:val="20"/>
          <w:szCs w:val="20"/>
        </w:rPr>
        <w:t>, como así también, la capacidad de arrastrar y soltar elementos dentro de la interfaz, las auto-sugerencias de datos a medida que se va escribiendo un patrón en un campo</w:t>
      </w:r>
      <w:ins w:id="192" w:author="Vaio" w:date="2015-10-20T15:10:00Z">
        <w:r w:rsidR="003F45C7">
          <w:rPr>
            <w:rFonts w:cstheme="minorHAnsi"/>
            <w:color w:val="000000"/>
            <w:sz w:val="20"/>
            <w:szCs w:val="20"/>
          </w:rPr>
          <w:t>,</w:t>
        </w:r>
      </w:ins>
      <w:r w:rsidRPr="00B25EDB">
        <w:rPr>
          <w:rFonts w:cstheme="minorHAnsi"/>
          <w:color w:val="000000"/>
          <w:sz w:val="20"/>
          <w:szCs w:val="20"/>
        </w:rPr>
        <w:t xml:space="preserve"> y el refrescado automático de las páginas (o porciones de esta)</w:t>
      </w:r>
      <w:del w:id="193" w:author="Vaio" w:date="2015-10-20T15:11:00Z">
        <w:r w:rsidRPr="00B25EDB" w:rsidDel="003F45C7">
          <w:rPr>
            <w:rFonts w:cstheme="minorHAnsi"/>
            <w:color w:val="000000"/>
            <w:sz w:val="20"/>
            <w:szCs w:val="20"/>
          </w:rPr>
          <w:delText>, son otras de las características interesantes que pueden encontrarse</w:delText>
        </w:r>
      </w:del>
      <w:r w:rsidRPr="00B25EDB">
        <w:rPr>
          <w:rFonts w:cstheme="minorHAnsi"/>
          <w:color w:val="000000"/>
          <w:sz w:val="20"/>
          <w:szCs w:val="20"/>
        </w:rPr>
        <w:t xml:space="preserv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2.2 Herramientas para el desarrollo de las </w:t>
      </w:r>
      <w:del w:id="194" w:author="marcazal" w:date="2015-10-09T02:41:00Z">
        <w:r w:rsidRPr="00B25EDB" w:rsidDel="00FD6200">
          <w:rPr>
            <w:rFonts w:cstheme="minorHAnsi"/>
            <w:b/>
            <w:color w:val="000000"/>
            <w:sz w:val="20"/>
            <w:szCs w:val="20"/>
          </w:rPr>
          <w:delText>RIA</w:delText>
        </w:r>
      </w:del>
      <w:ins w:id="195"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w:t>
      </w:r>
      <w:del w:id="196" w:author="marcazal" w:date="2015-10-09T02:41:00Z">
        <w:r w:rsidRPr="00B25EDB" w:rsidDel="00FD6200">
          <w:rPr>
            <w:rFonts w:cstheme="minorHAnsi"/>
            <w:color w:val="000000"/>
            <w:sz w:val="20"/>
            <w:szCs w:val="20"/>
          </w:rPr>
          <w:delText>RIA</w:delText>
        </w:r>
      </w:del>
      <w:ins w:id="197"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r w:rsidRPr="0025152F">
        <w:rPr>
          <w:rFonts w:cstheme="minorHAnsi"/>
          <w:i/>
          <w:color w:val="000000"/>
          <w:sz w:val="20"/>
          <w:szCs w:val="20"/>
        </w:rPr>
        <w:t>Ajax</w:t>
      </w:r>
      <w:r w:rsidRPr="00B25EDB">
        <w:rPr>
          <w:rFonts w:cstheme="minorHAnsi"/>
          <w:color w:val="000000"/>
          <w:sz w:val="20"/>
          <w:szCs w:val="20"/>
        </w:rPr>
        <w:t xml:space="preserve"> son las más utilizadas en la actualidad, debido a que utiliza</w:t>
      </w:r>
      <w:ins w:id="198" w:author="Vaio" w:date="2015-10-20T15:12:00Z">
        <w:r w:rsidR="00A531A5">
          <w:rPr>
            <w:rFonts w:cstheme="minorHAnsi"/>
            <w:color w:val="000000"/>
            <w:sz w:val="20"/>
            <w:szCs w:val="20"/>
          </w:rPr>
          <w:t>n</w:t>
        </w:r>
      </w:ins>
      <w:r w:rsidRPr="00B25EDB">
        <w:rPr>
          <w:rFonts w:cstheme="minorHAnsi"/>
          <w:color w:val="000000"/>
          <w:sz w:val="20"/>
          <w:szCs w:val="20"/>
        </w:rPr>
        <w:t xml:space="preserve"> tecnologías de uso abierto</w:t>
      </w:r>
      <w:ins w:id="199" w:author="Vaio" w:date="2015-10-20T15:12:00Z">
        <w:r w:rsidR="00A531A5">
          <w:rPr>
            <w:rFonts w:cstheme="minorHAnsi"/>
            <w:color w:val="000000"/>
            <w:sz w:val="20"/>
            <w:szCs w:val="20"/>
          </w:rPr>
          <w:t xml:space="preserve"> y</w:t>
        </w:r>
      </w:ins>
      <w:r w:rsidRPr="00B25EDB">
        <w:rPr>
          <w:rFonts w:cstheme="minorHAnsi"/>
          <w:color w:val="000000"/>
          <w:sz w:val="20"/>
          <w:szCs w:val="20"/>
        </w:rPr>
        <w:t xml:space="preserve"> estandarizado como</w:t>
      </w:r>
      <w:del w:id="200" w:author="Vaio" w:date="2015-10-20T15:12:00Z">
        <w:r w:rsidRPr="00B25EDB" w:rsidDel="00A531A5">
          <w:rPr>
            <w:rFonts w:cstheme="minorHAnsi"/>
            <w:color w:val="000000"/>
            <w:sz w:val="20"/>
            <w:szCs w:val="20"/>
          </w:rPr>
          <w:delText>;</w:delText>
        </w:r>
      </w:del>
      <w:r w:rsidRPr="00B25EDB">
        <w:rPr>
          <w:rFonts w:cstheme="minorHAnsi"/>
          <w:color w:val="000000"/>
          <w:sz w:val="20"/>
          <w:szCs w:val="20"/>
        </w:rPr>
        <w:t xml:space="preserve">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HTML y </w:t>
      </w:r>
      <w:del w:id="201" w:author="marcazal" w:date="2015-10-09T02:51:00Z">
        <w:r w:rsidRPr="00B25EDB" w:rsidDel="00486433">
          <w:rPr>
            <w:rFonts w:cstheme="minorHAnsi"/>
            <w:color w:val="000000"/>
            <w:sz w:val="20"/>
            <w:szCs w:val="20"/>
          </w:rPr>
          <w:delText>CSS</w:delText>
        </w:r>
      </w:del>
      <w:ins w:id="202" w:author="marcazal" w:date="2015-10-09T02:51:00Z">
        <w:r w:rsidR="00486433" w:rsidRPr="00486433">
          <w:rPr>
            <w:rFonts w:cstheme="minorHAnsi"/>
            <w:i/>
            <w:color w:val="000000"/>
            <w:sz w:val="20"/>
            <w:szCs w:val="20"/>
          </w:rPr>
          <w:t>CSS</w:t>
        </w:r>
      </w:ins>
      <w:r w:rsidRPr="00B25EDB">
        <w:rPr>
          <w:rFonts w:cstheme="minorHAnsi"/>
          <w:color w:val="000000"/>
          <w:sz w:val="20"/>
          <w:szCs w:val="20"/>
        </w:rPr>
        <w:t xml:space="preserve">. Estas librerías tienen como objetivo abstraer a los desarrolladores de tener que lidiar directamente con el </w:t>
      </w:r>
      <w:r w:rsidRPr="0025152F">
        <w:rPr>
          <w:rFonts w:cstheme="minorHAnsi"/>
          <w:i/>
          <w:color w:val="000000"/>
          <w:sz w:val="20"/>
          <w:szCs w:val="20"/>
        </w:rPr>
        <w:t>DOM</w:t>
      </w:r>
      <w:r w:rsidRPr="00B25EDB">
        <w:rPr>
          <w:rFonts w:cstheme="minorHAnsi"/>
          <w:color w:val="000000"/>
          <w:sz w:val="20"/>
          <w:szCs w:val="20"/>
        </w:rPr>
        <w:t xml:space="preserve">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del w:id="203" w:author="Vaio" w:date="2015-10-20T15:13:00Z">
        <w:r w:rsidDel="00A531A5">
          <w:rPr>
            <w:rFonts w:cstheme="minorHAnsi"/>
            <w:color w:val="000000"/>
            <w:sz w:val="20"/>
            <w:szCs w:val="20"/>
          </w:rPr>
          <w:delText xml:space="preserve">Dentro </w:delText>
        </w:r>
      </w:del>
      <w:ins w:id="204" w:author="Vaio" w:date="2015-10-20T15:13:00Z">
        <w:r w:rsidR="00A531A5">
          <w:rPr>
            <w:rFonts w:cstheme="minorHAnsi"/>
            <w:color w:val="000000"/>
            <w:sz w:val="20"/>
            <w:szCs w:val="20"/>
          </w:rPr>
          <w:t xml:space="preserve">Entre </w:t>
        </w:r>
      </w:ins>
      <w:del w:id="205" w:author="Vaio" w:date="2015-10-20T15:13:00Z">
        <w:r w:rsidDel="00A531A5">
          <w:rPr>
            <w:rFonts w:cstheme="minorHAnsi"/>
            <w:color w:val="000000"/>
            <w:sz w:val="20"/>
            <w:szCs w:val="20"/>
          </w:rPr>
          <w:delText xml:space="preserve">de </w:delText>
        </w:r>
      </w:del>
      <w:r>
        <w:rPr>
          <w:rFonts w:cstheme="minorHAnsi"/>
          <w:color w:val="000000"/>
          <w:sz w:val="20"/>
          <w:szCs w:val="20"/>
        </w:rPr>
        <w:t>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w:t>
      </w:r>
      <w:del w:id="206" w:author="marcazal" w:date="2015-10-09T02:41:00Z">
        <w:r w:rsidDel="00FD6200">
          <w:rPr>
            <w:rFonts w:cstheme="minorHAnsi"/>
            <w:color w:val="000000"/>
            <w:sz w:val="20"/>
            <w:szCs w:val="20"/>
          </w:rPr>
          <w:delText>RIA</w:delText>
        </w:r>
      </w:del>
      <w:ins w:id="207" w:author="marcazal" w:date="2015-10-09T02:41:00Z">
        <w:r w:rsidR="00FD6200" w:rsidRPr="00FD6200">
          <w:rPr>
            <w:rFonts w:cstheme="minorHAnsi"/>
            <w:i/>
            <w:color w:val="000000"/>
            <w:sz w:val="20"/>
            <w:szCs w:val="20"/>
          </w:rPr>
          <w:t>RIA</w:t>
        </w:r>
      </w:ins>
      <w:r>
        <w:rPr>
          <w:rStyle w:val="Refdenotaalpie"/>
          <w:rFonts w:cstheme="minorHAnsi"/>
          <w:color w:val="000000"/>
          <w:sz w:val="20"/>
          <w:szCs w:val="20"/>
        </w:rPr>
        <w:footnoteReference w:id="6"/>
      </w:r>
      <w:del w:id="209" w:author="Vaio" w:date="2015-10-20T15:13:00Z">
        <w:r w:rsidDel="00A531A5">
          <w:rPr>
            <w:rFonts w:cstheme="minorHAnsi"/>
            <w:color w:val="000000"/>
            <w:sz w:val="20"/>
            <w:szCs w:val="20"/>
          </w:rPr>
          <w:delText>,</w:delText>
        </w:r>
      </w:del>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Estas librerías también buscan explotar el lado del cliente en las aplicaciones y minimizar las interacciones con el lado servidor, para que de esta forma se obtenga un mejor rendimiento.</w:t>
      </w:r>
      <w:del w:id="210" w:author="Vaio" w:date="2015-10-20T13:05:00Z">
        <w:r w:rsidRPr="00B25EDB" w:rsidDel="005D08ED">
          <w:rPr>
            <w:rFonts w:cstheme="minorHAnsi"/>
            <w:color w:val="000000"/>
            <w:sz w:val="20"/>
            <w:szCs w:val="20"/>
          </w:rPr>
          <w:delText xml:space="preserve">  </w:delText>
        </w:r>
      </w:del>
      <w:ins w:id="211" w:author="Vaio" w:date="2015-10-20T13:05:00Z">
        <w:r w:rsidR="005D08ED">
          <w:rPr>
            <w:rFonts w:cstheme="minorHAnsi"/>
            <w:color w:val="000000"/>
            <w:sz w:val="20"/>
            <w:szCs w:val="20"/>
          </w:rPr>
          <w:t xml:space="preserve"> </w:t>
        </w:r>
      </w:ins>
      <w:r w:rsidRPr="00B25EDB">
        <w:rPr>
          <w:rFonts w:cstheme="minorHAnsi"/>
          <w:color w:val="000000"/>
          <w:sz w:val="20"/>
          <w:szCs w:val="20"/>
        </w:rPr>
        <w:t xml:space="preserve">A la par de permitir a los desarrolladores implementar aplicaciones a un alto nivel de abstracción, las librerías ofrecen una gran variedad de </w:t>
      </w:r>
      <w:r w:rsidRPr="00B25EDB">
        <w:rPr>
          <w:rFonts w:cstheme="minorHAnsi"/>
          <w:i/>
          <w:color w:val="000000"/>
          <w:sz w:val="20"/>
          <w:szCs w:val="20"/>
        </w:rPr>
        <w:t>widgets</w:t>
      </w:r>
      <w:r w:rsidRPr="00B25EDB">
        <w:rPr>
          <w:rFonts w:cstheme="minorHAnsi"/>
          <w:color w:val="000000"/>
          <w:sz w:val="20"/>
          <w:szCs w:val="20"/>
        </w:rPr>
        <w:t xml:space="preserve"> interactivos que son de uso común en las aplicaciones Web. Los </w:t>
      </w:r>
      <w:r w:rsidRPr="00B25EDB">
        <w:rPr>
          <w:rFonts w:cstheme="minorHAnsi"/>
          <w:i/>
          <w:color w:val="000000"/>
          <w:sz w:val="20"/>
          <w:szCs w:val="20"/>
        </w:rPr>
        <w:t>widgets</w:t>
      </w:r>
      <w:r w:rsidRPr="00B25EDB">
        <w:rPr>
          <w:rFonts w:cstheme="minorHAnsi"/>
          <w:color w:val="000000"/>
          <w:sz w:val="20"/>
          <w:szCs w:val="20"/>
        </w:rPr>
        <w:t xml:space="preserve"> para las </w:t>
      </w:r>
      <w:del w:id="212" w:author="marcazal" w:date="2015-10-09T02:41:00Z">
        <w:r w:rsidRPr="00B25EDB" w:rsidDel="00FD6200">
          <w:rPr>
            <w:rFonts w:cstheme="minorHAnsi"/>
            <w:color w:val="000000"/>
            <w:sz w:val="20"/>
            <w:szCs w:val="20"/>
          </w:rPr>
          <w:delText>RIA</w:delText>
        </w:r>
      </w:del>
      <w:ins w:id="213"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representan elementos enriquecidos para la interfaz de usuario, que tienen como objetivo ofrecer una mayor interactividad, dada sus características dinámicas</w:t>
      </w:r>
      <w:del w:id="214" w:author="Vaio" w:date="2015-10-20T13:05:00Z">
        <w:r w:rsidRPr="00B25EDB" w:rsidDel="005D08ED">
          <w:rPr>
            <w:rFonts w:cstheme="minorHAnsi"/>
            <w:color w:val="000000"/>
            <w:sz w:val="20"/>
            <w:szCs w:val="20"/>
          </w:rPr>
          <w:delText xml:space="preserve">  </w:delText>
        </w:r>
      </w:del>
      <w:ins w:id="215" w:author="Vaio" w:date="2015-10-20T13:05:00Z">
        <w:r w:rsidR="005D08ED">
          <w:rPr>
            <w:rFonts w:cstheme="minorHAnsi"/>
            <w:color w:val="000000"/>
            <w:sz w:val="20"/>
            <w:szCs w:val="20"/>
          </w:rPr>
          <w:t xml:space="preserve"> </w:t>
        </w:r>
      </w:ins>
      <w:r w:rsidRPr="00B25EDB">
        <w:rPr>
          <w:rFonts w:cstheme="minorHAnsi"/>
          <w:color w:val="000000"/>
          <w:sz w:val="20"/>
          <w:szCs w:val="20"/>
        </w:rPr>
        <w:t xml:space="preserve">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 xml:space="preserve">3-Principales enfoques de desarrollo Web basado en modelos para las </w:t>
      </w:r>
      <w:del w:id="216" w:author="marcazal" w:date="2015-10-09T02:41:00Z">
        <w:r w:rsidRPr="001623BC" w:rsidDel="00FD6200">
          <w:rPr>
            <w:rFonts w:cstheme="minorHAnsi"/>
            <w:b/>
            <w:caps/>
            <w:color w:val="000000"/>
            <w:sz w:val="20"/>
            <w:szCs w:val="20"/>
          </w:rPr>
          <w:delText>RIA</w:delText>
        </w:r>
      </w:del>
      <w:ins w:id="217" w:author="marcazal" w:date="2015-10-09T02:41:00Z">
        <w:r w:rsidR="00FD6200" w:rsidRPr="00FD6200">
          <w:rPr>
            <w:rFonts w:cstheme="minorHAnsi"/>
            <w:b/>
            <w:i/>
            <w:caps/>
            <w:color w:val="000000"/>
            <w:sz w:val="20"/>
            <w:szCs w:val="20"/>
          </w:rPr>
          <w:t>RIA</w:t>
        </w:r>
      </w:ins>
    </w:p>
    <w:p w:rsidR="00B25EDB" w:rsidRDefault="00B25EDB" w:rsidP="00B25EDB">
      <w:pPr>
        <w:jc w:val="both"/>
        <w:rPr>
          <w:rFonts w:cstheme="minorHAnsi"/>
          <w:color w:val="000000"/>
          <w:sz w:val="20"/>
          <w:szCs w:val="20"/>
        </w:rPr>
      </w:pPr>
      <w:r w:rsidRPr="00B25EDB">
        <w:rPr>
          <w:rFonts w:cstheme="minorHAnsi"/>
          <w:color w:val="000000"/>
          <w:sz w:val="20"/>
          <w:szCs w:val="20"/>
        </w:rPr>
        <w:lastRenderedPageBreak/>
        <w:t xml:space="preserve">En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del w:id="218" w:author="Vaio" w:date="2015-10-20T15:16:00Z">
        <w:r w:rsidRPr="00B25EDB" w:rsidDel="00A531A5">
          <w:rPr>
            <w:rFonts w:cstheme="minorHAnsi"/>
            <w:color w:val="000000"/>
            <w:sz w:val="20"/>
            <w:szCs w:val="20"/>
          </w:rPr>
          <w:delText>,</w:delText>
        </w:r>
      </w:del>
      <w:r w:rsidRPr="00B25EDB">
        <w:rPr>
          <w:rFonts w:cstheme="minorHAnsi"/>
          <w:color w:val="000000"/>
          <w:sz w:val="20"/>
          <w:szCs w:val="20"/>
        </w:rPr>
        <w:t xml:space="preserve"> se identifica la necesidad de metodologías sistemáticas para el desarrollo de las </w:t>
      </w:r>
      <w:del w:id="219" w:author="marcazal" w:date="2015-10-09T02:41:00Z">
        <w:r w:rsidRPr="00B25EDB" w:rsidDel="00FD6200">
          <w:rPr>
            <w:rFonts w:cstheme="minorHAnsi"/>
            <w:color w:val="000000"/>
            <w:sz w:val="20"/>
            <w:szCs w:val="20"/>
          </w:rPr>
          <w:delText>RIA</w:delText>
        </w:r>
      </w:del>
      <w:ins w:id="220"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Las metodologías tenidas</w:t>
      </w:r>
      <w:ins w:id="221" w:author="Vaio" w:date="2015-10-20T15:19:00Z">
        <w:r w:rsidR="007618C6">
          <w:rPr>
            <w:rFonts w:cstheme="minorHAnsi"/>
            <w:color w:val="000000"/>
            <w:sz w:val="20"/>
            <w:szCs w:val="20"/>
          </w:rPr>
          <w:t xml:space="preserve"> en cuenta</w:t>
        </w:r>
      </w:ins>
      <w:r w:rsidRPr="00B25EDB">
        <w:rPr>
          <w:rFonts w:cstheme="minorHAnsi"/>
          <w:color w:val="000000"/>
          <w:sz w:val="20"/>
          <w:szCs w:val="20"/>
        </w:rPr>
        <w:t xml:space="preserve"> en</w:t>
      </w:r>
      <w:ins w:id="222" w:author="Vaio" w:date="2015-10-20T15:20:00Z">
        <w:r w:rsidR="007618C6">
          <w:rPr>
            <w:rFonts w:cstheme="minorHAnsi"/>
            <w:color w:val="000000"/>
            <w:sz w:val="20"/>
            <w:szCs w:val="20"/>
          </w:rPr>
          <w:t xml:space="preserve"> el</w:t>
        </w:r>
      </w:ins>
      <w:del w:id="223" w:author="Vaio" w:date="2015-10-20T15:20:00Z">
        <w:r w:rsidRPr="00B25EDB" w:rsidDel="007618C6">
          <w:rPr>
            <w:rFonts w:cstheme="minorHAnsi"/>
            <w:color w:val="000000"/>
            <w:sz w:val="20"/>
            <w:szCs w:val="20"/>
          </w:rPr>
          <w:delText xml:space="preserve"> este</w:delText>
        </w:r>
      </w:del>
      <w:r w:rsidRPr="00B25EDB">
        <w:rPr>
          <w:rFonts w:cstheme="minorHAnsi"/>
          <w:color w:val="000000"/>
          <w:sz w:val="20"/>
          <w:szCs w:val="20"/>
        </w:rPr>
        <w:t xml:space="preserve"> análisis</w:t>
      </w:r>
      <w:del w:id="224" w:author="Vaio" w:date="2015-10-20T15:20:00Z">
        <w:r w:rsidRPr="00B25EDB" w:rsidDel="007618C6">
          <w:rPr>
            <w:rFonts w:cstheme="minorHAnsi"/>
            <w:color w:val="000000"/>
            <w:sz w:val="20"/>
            <w:szCs w:val="20"/>
          </w:rPr>
          <w:delText>,</w:delText>
        </w:r>
      </w:del>
      <w:r w:rsidRPr="00B25EDB">
        <w:rPr>
          <w:rFonts w:cstheme="minorHAnsi"/>
          <w:color w:val="000000"/>
          <w:sz w:val="20"/>
          <w:szCs w:val="20"/>
        </w:rPr>
        <w:t xml:space="preserve"> </w:t>
      </w:r>
      <w:ins w:id="225" w:author="Vaio" w:date="2015-10-20T15:20:00Z">
        <w:r w:rsidR="007618C6">
          <w:rPr>
            <w:rFonts w:cstheme="minorHAnsi"/>
            <w:color w:val="000000"/>
            <w:sz w:val="20"/>
            <w:szCs w:val="20"/>
          </w:rPr>
          <w:t xml:space="preserve">que se ha realizado en este trabajo </w:t>
        </w:r>
      </w:ins>
      <w:r w:rsidRPr="00B25EDB">
        <w:rPr>
          <w:rFonts w:cstheme="minorHAnsi"/>
          <w:color w:val="000000"/>
          <w:sz w:val="20"/>
          <w:szCs w:val="20"/>
        </w:rPr>
        <w:t>son las que contribuyen a la investigación que proviene de la comunidad de ingeniería Web, y derivan de la evolución de los enfoques dirigidos por modelos, concebidos</w:t>
      </w:r>
      <w:ins w:id="226" w:author="Vaio" w:date="2015-10-20T15:21:00Z">
        <w:r w:rsidR="007618C6">
          <w:rPr>
            <w:rFonts w:cstheme="minorHAnsi"/>
            <w:color w:val="000000"/>
            <w:sz w:val="20"/>
            <w:szCs w:val="20"/>
          </w:rPr>
          <w:t xml:space="preserve"> originalmente</w:t>
        </w:r>
      </w:ins>
      <w:r w:rsidRPr="00B25EDB">
        <w:rPr>
          <w:rFonts w:cstheme="minorHAnsi"/>
          <w:color w:val="000000"/>
          <w:sz w:val="20"/>
          <w:szCs w:val="20"/>
        </w:rPr>
        <w:t xml:space="preserve"> para el diseño y desarrollo de aplicaciones Web tradicionales</w:t>
      </w:r>
      <w:ins w:id="227" w:author="Vaio" w:date="2015-10-20T15:21:00Z">
        <w:r w:rsidR="007618C6">
          <w:rPr>
            <w:rFonts w:cstheme="minorHAnsi"/>
            <w:color w:val="000000"/>
            <w:sz w:val="20"/>
            <w:szCs w:val="20"/>
          </w:rPr>
          <w:t xml:space="preserve">. </w:t>
        </w:r>
      </w:ins>
      <w:ins w:id="228" w:author="Vaio" w:date="2015-10-20T15:22:00Z">
        <w:r w:rsidR="007618C6">
          <w:rPr>
            <w:rFonts w:cstheme="minorHAnsi"/>
            <w:color w:val="000000"/>
            <w:sz w:val="20"/>
            <w:szCs w:val="20"/>
          </w:rPr>
          <w:t>Dichas metodologías son las siguientes:</w:t>
        </w:r>
      </w:ins>
      <w:r w:rsidRPr="00B25EDB">
        <w:rPr>
          <w:rFonts w:cstheme="minorHAnsi"/>
          <w:color w:val="000000"/>
          <w:sz w:val="20"/>
          <w:szCs w:val="20"/>
        </w:rPr>
        <w:t xml:space="preserve"> </w:t>
      </w:r>
      <w:del w:id="229" w:author="Vaio" w:date="2015-10-20T15:22:00Z">
        <w:r w:rsidRPr="00B25EDB" w:rsidDel="007618C6">
          <w:rPr>
            <w:rFonts w:cstheme="minorHAnsi"/>
            <w:color w:val="000000"/>
            <w:sz w:val="20"/>
            <w:szCs w:val="20"/>
          </w:rPr>
          <w:delText xml:space="preserve">en las que se incluyen a </w:delText>
        </w:r>
      </w:del>
      <w:del w:id="230" w:author="marcazal" w:date="2015-10-09T02:41:00Z">
        <w:r w:rsidRPr="00B25EDB" w:rsidDel="00FD6200">
          <w:rPr>
            <w:rFonts w:cstheme="minorHAnsi"/>
            <w:color w:val="000000"/>
            <w:sz w:val="20"/>
            <w:szCs w:val="20"/>
          </w:rPr>
          <w:delText>WebML</w:delText>
        </w:r>
      </w:del>
      <w:proofErr w:type="spellStart"/>
      <w:ins w:id="231" w:author="marcazal" w:date="2015-10-09T02:41:00Z">
        <w:r w:rsidR="00FD6200" w:rsidRPr="00FD6200">
          <w:rPr>
            <w:rFonts w:cstheme="minorHAnsi"/>
            <w:i/>
            <w:color w:val="000000"/>
            <w:sz w:val="20"/>
            <w:szCs w:val="20"/>
          </w:rPr>
          <w:t>WebML</w:t>
        </w:r>
      </w:ins>
      <w:proofErr w:type="spellEnd"/>
      <w:r w:rsidRPr="0025152F">
        <w:rPr>
          <w:rFonts w:cstheme="minorHAnsi"/>
          <w:i/>
          <w:color w:val="000000"/>
          <w:sz w:val="20"/>
          <w:szCs w:val="20"/>
        </w:rPr>
        <w:t>-</w:t>
      </w:r>
      <w:del w:id="232" w:author="marcazal" w:date="2015-10-09T02:41:00Z">
        <w:r w:rsidRPr="00B25EDB" w:rsidDel="00FD6200">
          <w:rPr>
            <w:rFonts w:cstheme="minorHAnsi"/>
            <w:color w:val="000000"/>
            <w:sz w:val="20"/>
            <w:szCs w:val="20"/>
          </w:rPr>
          <w:delText>RIA</w:delText>
        </w:r>
      </w:del>
      <w:proofErr w:type="gramStart"/>
      <w:ins w:id="233"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proofErr w:type="gramEnd"/>
      <w:r w:rsidR="003D4207">
        <w:fldChar w:fldCharType="begin"/>
      </w:r>
      <w:r w:rsidR="003D4207">
        <w:instrText xml:space="preserve"> REF BIB_fraternali2010 \* MERGEFORMAT </w:instrText>
      </w:r>
      <w:r w:rsidR="003D4207">
        <w:fldChar w:fldCharType="separate"/>
      </w:r>
      <w:r w:rsidR="00A37EFF" w:rsidRPr="00A37EFF">
        <w:rPr>
          <w:rFonts w:ascii="Calibri" w:hAnsi="Calibri" w:cs="Calibri"/>
          <w:color w:val="000000"/>
          <w:sz w:val="20"/>
        </w:rPr>
        <w:t>&lt;fraternali2010&gt;</w:t>
      </w:r>
      <w:r w:rsidR="003D4207">
        <w:rPr>
          <w:rFonts w:ascii="Calibri" w:hAnsi="Calibri" w:cs="Calibri"/>
          <w:color w:val="000000"/>
          <w:sz w:val="20"/>
        </w:rPr>
        <w:fldChar w:fldCharType="end"/>
      </w:r>
      <w:r w:rsidR="00A37EFF" w:rsidRPr="00A37EFF">
        <w:rPr>
          <w:rFonts w:ascii="Calibri" w:hAnsi="Calibri" w:cs="Calibri"/>
          <w:color w:val="000000"/>
          <w:sz w:val="20"/>
          <w:szCs w:val="20"/>
        </w:rPr>
        <w:t>]</w:t>
      </w:r>
      <w:r w:rsidRPr="00B25EDB">
        <w:rPr>
          <w:rFonts w:cstheme="minorHAnsi"/>
          <w:color w:val="000000"/>
          <w:sz w:val="20"/>
          <w:szCs w:val="20"/>
        </w:rPr>
        <w:t xml:space="preserve">, </w:t>
      </w:r>
      <w:del w:id="234" w:author="marcazal" w:date="2015-10-09T02:43:00Z">
        <w:r w:rsidRPr="00B25EDB" w:rsidDel="00FD6200">
          <w:rPr>
            <w:rFonts w:cstheme="minorHAnsi"/>
            <w:color w:val="000000"/>
            <w:sz w:val="20"/>
            <w:szCs w:val="20"/>
          </w:rPr>
          <w:delText>OOHDM</w:delText>
        </w:r>
      </w:del>
      <w:ins w:id="235" w:author="marcazal" w:date="2015-10-09T02:43:00Z">
        <w:r w:rsidR="00FD6200" w:rsidRPr="00FD6200">
          <w:rPr>
            <w:rFonts w:cstheme="minorHAnsi"/>
            <w:i/>
            <w:color w:val="000000"/>
            <w:sz w:val="20"/>
            <w:szCs w:val="20"/>
          </w:rPr>
          <w:t>OOHDM</w:t>
        </w:r>
      </w:ins>
      <w:del w:id="236" w:author="marcazal" w:date="2015-10-09T02:52:00Z">
        <w:r w:rsidRPr="0025152F" w:rsidDel="00CC758A">
          <w:rPr>
            <w:rFonts w:cstheme="minorHAnsi"/>
            <w:i/>
            <w:color w:val="000000"/>
            <w:sz w:val="20"/>
            <w:szCs w:val="20"/>
          </w:rPr>
          <w:delText xml:space="preserve"> </w:delText>
        </w:r>
      </w:del>
      <w:r w:rsidRPr="0025152F">
        <w:rPr>
          <w:rFonts w:cstheme="minorHAnsi"/>
          <w:i/>
          <w:color w:val="000000"/>
          <w:sz w:val="20"/>
          <w:szCs w:val="20"/>
        </w:rPr>
        <w:t>-</w:t>
      </w:r>
      <w:del w:id="237" w:author="marcazal" w:date="2015-10-09T02:41:00Z">
        <w:r w:rsidRPr="00B25EDB" w:rsidDel="00FD6200">
          <w:rPr>
            <w:rFonts w:cstheme="minorHAnsi"/>
            <w:color w:val="000000"/>
            <w:sz w:val="20"/>
            <w:szCs w:val="20"/>
          </w:rPr>
          <w:delText>RIA</w:delText>
        </w:r>
      </w:del>
      <w:ins w:id="238"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r w:rsidRPr="0025152F">
        <w:rPr>
          <w:rFonts w:cstheme="minorHAnsi"/>
          <w:i/>
          <w:color w:val="000000"/>
          <w:sz w:val="20"/>
          <w:szCs w:val="20"/>
        </w:rPr>
        <w:t>OOH4RIA</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del w:id="239" w:author="Vaio" w:date="2015-10-20T15:22:00Z">
        <w:r w:rsidRPr="00B25EDB" w:rsidDel="007618C6">
          <w:rPr>
            <w:rFonts w:cstheme="minorHAnsi"/>
            <w:color w:val="000000"/>
            <w:sz w:val="20"/>
            <w:szCs w:val="20"/>
          </w:rPr>
          <w:delText xml:space="preserve"> </w:delText>
        </w:r>
      </w:del>
      <w:r w:rsidRPr="00B25EDB">
        <w:rPr>
          <w:rFonts w:cstheme="minorHAnsi"/>
          <w:color w:val="000000"/>
          <w:sz w:val="20"/>
          <w:szCs w:val="20"/>
        </w:rPr>
        <w:t xml:space="preserve">, </w:t>
      </w:r>
      <w:del w:id="240" w:author="marcazal" w:date="2015-10-09T02:42:00Z">
        <w:r w:rsidRPr="00B25EDB" w:rsidDel="00FD6200">
          <w:rPr>
            <w:rFonts w:cstheme="minorHAnsi"/>
            <w:color w:val="000000"/>
            <w:sz w:val="20"/>
            <w:szCs w:val="20"/>
          </w:rPr>
          <w:delText>UWE</w:delText>
        </w:r>
      </w:del>
      <w:ins w:id="241" w:author="marcazal" w:date="2015-10-09T02:42:00Z">
        <w:r w:rsidR="00FD6200" w:rsidRPr="00FD6200">
          <w:rPr>
            <w:rFonts w:cstheme="minorHAnsi"/>
            <w:i/>
            <w:color w:val="000000"/>
            <w:sz w:val="20"/>
            <w:szCs w:val="20"/>
          </w:rPr>
          <w:t>UWE</w:t>
        </w:r>
      </w:ins>
      <w:r w:rsidRPr="0025152F">
        <w:rPr>
          <w:rFonts w:cstheme="minorHAnsi"/>
          <w:i/>
          <w:color w:val="000000"/>
          <w:sz w:val="20"/>
          <w:szCs w:val="20"/>
        </w:rPr>
        <w:t>-R</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 xml:space="preserve">Patrones </w:t>
      </w:r>
      <w:del w:id="242" w:author="marcazal" w:date="2015-10-09T02:41:00Z">
        <w:r w:rsidRPr="00B25EDB" w:rsidDel="00FD6200">
          <w:rPr>
            <w:rFonts w:cstheme="minorHAnsi"/>
            <w:color w:val="000000"/>
            <w:sz w:val="20"/>
            <w:szCs w:val="20"/>
          </w:rPr>
          <w:delText>RIA</w:delText>
        </w:r>
      </w:del>
      <w:ins w:id="243"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con </w:t>
      </w:r>
      <w:del w:id="244" w:author="marcazal" w:date="2015-10-09T02:42:00Z">
        <w:r w:rsidRPr="00B25EDB" w:rsidDel="00FD6200">
          <w:rPr>
            <w:rFonts w:cstheme="minorHAnsi"/>
            <w:color w:val="000000"/>
            <w:sz w:val="20"/>
            <w:szCs w:val="20"/>
          </w:rPr>
          <w:delText>UWE</w:delText>
        </w:r>
      </w:del>
      <w:ins w:id="245"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del w:id="246" w:author="marcazal" w:date="2015-10-09T02:42:00Z">
        <w:r w:rsidRPr="00B25EDB" w:rsidDel="00FD6200">
          <w:rPr>
            <w:rFonts w:cstheme="minorHAnsi"/>
            <w:color w:val="000000"/>
            <w:sz w:val="20"/>
            <w:szCs w:val="20"/>
          </w:rPr>
          <w:delText>UWE</w:delText>
        </w:r>
      </w:del>
      <w:ins w:id="247" w:author="marcazal" w:date="2015-10-09T02:42:00Z">
        <w:r w:rsidR="00FD6200" w:rsidRPr="00FD6200">
          <w:rPr>
            <w:rFonts w:cstheme="minorHAnsi"/>
            <w:i/>
            <w:color w:val="000000"/>
            <w:sz w:val="20"/>
            <w:szCs w:val="20"/>
          </w:rPr>
          <w:t>UWE</w:t>
        </w:r>
      </w:ins>
      <w:r w:rsidRPr="0025152F">
        <w:rPr>
          <w:rFonts w:cstheme="minorHAnsi"/>
          <w:i/>
          <w:color w:val="000000"/>
          <w:sz w:val="20"/>
          <w:szCs w:val="20"/>
        </w:rPr>
        <w:t>+RUX</w:t>
      </w:r>
      <w:r w:rsidRPr="00B25EDB">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De todas las metodologías anteriormente mencionadas</w:t>
      </w:r>
      <w:ins w:id="248" w:author="Vaio" w:date="2015-10-20T15:23:00Z">
        <w:r w:rsidR="007618C6">
          <w:rPr>
            <w:rFonts w:cstheme="minorHAnsi"/>
            <w:color w:val="000000"/>
            <w:sz w:val="20"/>
            <w:szCs w:val="20"/>
          </w:rPr>
          <w:t>,</w:t>
        </w:r>
      </w:ins>
      <w:r>
        <w:rPr>
          <w:rFonts w:cstheme="minorHAnsi"/>
          <w:color w:val="000000"/>
          <w:sz w:val="20"/>
          <w:szCs w:val="20"/>
        </w:rPr>
        <w:t xml:space="preserve"> ninguna ofrece </w:t>
      </w:r>
      <w:proofErr w:type="gramStart"/>
      <w:r>
        <w:rPr>
          <w:rFonts w:cstheme="minorHAnsi"/>
          <w:color w:val="000000"/>
          <w:sz w:val="20"/>
          <w:szCs w:val="20"/>
        </w:rPr>
        <w:t xml:space="preserve">cobertura completa a todas las características </w:t>
      </w:r>
      <w:del w:id="249" w:author="Vaio" w:date="2015-10-20T15:23:00Z">
        <w:r w:rsidDel="007618C6">
          <w:rPr>
            <w:rFonts w:cstheme="minorHAnsi"/>
            <w:color w:val="000000"/>
            <w:sz w:val="20"/>
            <w:szCs w:val="20"/>
          </w:rPr>
          <w:delText>presentes en</w:delText>
        </w:r>
      </w:del>
      <w:ins w:id="250" w:author="Vaio" w:date="2015-10-20T15:23:00Z">
        <w:r w:rsidR="007618C6">
          <w:rPr>
            <w:rFonts w:cstheme="minorHAnsi"/>
            <w:color w:val="000000"/>
            <w:sz w:val="20"/>
            <w:szCs w:val="20"/>
          </w:rPr>
          <w:t>de</w:t>
        </w:r>
      </w:ins>
      <w:r>
        <w:rPr>
          <w:rFonts w:cstheme="minorHAnsi"/>
          <w:color w:val="000000"/>
          <w:sz w:val="20"/>
          <w:szCs w:val="20"/>
        </w:rPr>
        <w:t xml:space="preserve"> las </w:t>
      </w:r>
      <w:del w:id="251" w:author="marcazal" w:date="2015-10-09T02:41:00Z">
        <w:r w:rsidDel="00FD6200">
          <w:rPr>
            <w:rFonts w:cstheme="minorHAnsi"/>
            <w:color w:val="000000"/>
            <w:sz w:val="20"/>
            <w:szCs w:val="20"/>
          </w:rPr>
          <w:delText>RIA</w:delText>
        </w:r>
      </w:del>
      <w:ins w:id="252" w:author="marcazal" w:date="2015-10-09T02:41:00Z">
        <w:r w:rsidR="00FD6200" w:rsidRPr="00FD6200">
          <w:rPr>
            <w:rFonts w:cstheme="minorHAnsi"/>
            <w:i/>
            <w:color w:val="000000"/>
            <w:sz w:val="20"/>
            <w:szCs w:val="20"/>
          </w:rPr>
          <w:t>RIA</w:t>
        </w:r>
      </w:ins>
      <w:ins w:id="253" w:author="Vaio" w:date="2015-10-20T15:23:00Z">
        <w:r w:rsidR="007618C6">
          <w:rPr>
            <w:rFonts w:cstheme="minorHAnsi"/>
            <w:i/>
            <w:color w:val="000000"/>
            <w:sz w:val="20"/>
            <w:szCs w:val="20"/>
          </w:rPr>
          <w:t xml:space="preserve"> </w:t>
        </w:r>
        <w:r w:rsidR="007618C6">
          <w:rPr>
            <w:rFonts w:cstheme="minorHAnsi"/>
            <w:color w:val="000000"/>
            <w:sz w:val="20"/>
            <w:szCs w:val="20"/>
          </w:rPr>
          <w:t>previamente presentadas</w:t>
        </w:r>
      </w:ins>
      <w:proofErr w:type="gramEnd"/>
      <w:r>
        <w:rPr>
          <w:rFonts w:cstheme="minorHAnsi"/>
          <w:color w:val="000000"/>
          <w:sz w:val="20"/>
          <w:szCs w:val="20"/>
        </w:rPr>
        <w:t>, he allí la necesidad de proponer</w:t>
      </w:r>
      <w:r w:rsidR="002807D4">
        <w:rPr>
          <w:rFonts w:cstheme="minorHAnsi"/>
          <w:color w:val="000000"/>
          <w:sz w:val="20"/>
          <w:szCs w:val="20"/>
        </w:rPr>
        <w:t xml:space="preserve"> extensiones a tales metodologías </w:t>
      </w:r>
      <w:ins w:id="254" w:author="Vaio" w:date="2015-10-20T15:24:00Z">
        <w:r w:rsidR="007618C6">
          <w:rPr>
            <w:rFonts w:cstheme="minorHAnsi"/>
            <w:color w:val="000000"/>
            <w:sz w:val="20"/>
            <w:szCs w:val="20"/>
          </w:rPr>
          <w:t>o</w:t>
        </w:r>
      </w:ins>
      <w:del w:id="255" w:author="Vaio" w:date="2015-10-20T15:24:00Z">
        <w:r w:rsidR="002807D4" w:rsidDel="007618C6">
          <w:rPr>
            <w:rFonts w:cstheme="minorHAnsi"/>
            <w:color w:val="000000"/>
            <w:sz w:val="20"/>
            <w:szCs w:val="20"/>
          </w:rPr>
          <w:delText>u</w:delText>
        </w:r>
      </w:del>
      <w:r w:rsidR="002807D4">
        <w:rPr>
          <w:rFonts w:cstheme="minorHAnsi"/>
          <w:color w:val="000000"/>
          <w:sz w:val="20"/>
          <w:szCs w:val="20"/>
        </w:rPr>
        <w:t xml:space="preserve">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w:t>
      </w:r>
      <w:del w:id="256" w:author="Vaio" w:date="2015-10-20T13:05:00Z">
        <w:r w:rsidR="002807D4" w:rsidDel="005D08ED">
          <w:rPr>
            <w:rFonts w:cstheme="minorHAnsi"/>
            <w:color w:val="000000"/>
            <w:sz w:val="20"/>
            <w:szCs w:val="20"/>
          </w:rPr>
          <w:delText xml:space="preserve">  </w:delText>
        </w:r>
      </w:del>
      <w:ins w:id="257" w:author="Vaio" w:date="2015-10-20T13:05:00Z">
        <w:r w:rsidR="005D08ED">
          <w:rPr>
            <w:rFonts w:cstheme="minorHAnsi"/>
            <w:color w:val="000000"/>
            <w:sz w:val="20"/>
            <w:szCs w:val="20"/>
          </w:rPr>
          <w:t xml:space="preserve"> </w:t>
        </w:r>
      </w:ins>
      <w:r w:rsidR="002807D4">
        <w:rPr>
          <w:rFonts w:cstheme="minorHAnsi"/>
          <w:color w:val="000000"/>
          <w:sz w:val="20"/>
          <w:szCs w:val="20"/>
        </w:rPr>
        <w:t>u</w:t>
      </w:r>
      <w:r>
        <w:rPr>
          <w:rFonts w:cstheme="minorHAnsi"/>
          <w:color w:val="000000"/>
          <w:sz w:val="20"/>
          <w:szCs w:val="20"/>
        </w:rPr>
        <w:t>na característica deseable</w:t>
      </w:r>
      <w:del w:id="258" w:author="Vaio" w:date="2015-10-20T13:05:00Z">
        <w:r w:rsidDel="005D08ED">
          <w:rPr>
            <w:rFonts w:cstheme="minorHAnsi"/>
            <w:color w:val="000000"/>
            <w:sz w:val="20"/>
            <w:szCs w:val="20"/>
          </w:rPr>
          <w:delText xml:space="preserve">  </w:delText>
        </w:r>
      </w:del>
      <w:ins w:id="259" w:author="Vaio" w:date="2015-10-20T13:05:00Z">
        <w:r w:rsidR="005D08ED">
          <w:rPr>
            <w:rFonts w:cstheme="minorHAnsi"/>
            <w:color w:val="000000"/>
            <w:sz w:val="20"/>
            <w:szCs w:val="20"/>
          </w:rPr>
          <w:t xml:space="preserve"> </w:t>
        </w:r>
      </w:ins>
      <w:r>
        <w:rPr>
          <w:rFonts w:cstheme="minorHAnsi"/>
          <w:color w:val="000000"/>
          <w:sz w:val="20"/>
          <w:szCs w:val="20"/>
        </w:rPr>
        <w:t>es que el le</w:t>
      </w:r>
      <w:r w:rsidR="002807D4">
        <w:rPr>
          <w:rFonts w:cstheme="minorHAnsi"/>
          <w:color w:val="000000"/>
          <w:sz w:val="20"/>
          <w:szCs w:val="20"/>
        </w:rPr>
        <w:t>nguaje de modelado que</w:t>
      </w:r>
      <w:ins w:id="260" w:author="Vaio" w:date="2015-10-20T15:24:00Z">
        <w:r w:rsidR="007618C6">
          <w:rPr>
            <w:rFonts w:cstheme="minorHAnsi"/>
            <w:color w:val="000000"/>
            <w:sz w:val="20"/>
            <w:szCs w:val="20"/>
          </w:rPr>
          <w:t xml:space="preserve"> se</w:t>
        </w:r>
      </w:ins>
      <w:r w:rsidR="002807D4">
        <w:rPr>
          <w:rFonts w:cstheme="minorHAnsi"/>
          <w:color w:val="000000"/>
          <w:sz w:val="20"/>
          <w:szCs w:val="20"/>
        </w:rPr>
        <w:t xml:space="preserv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 xml:space="preserve">ca importante es que sus modelos </w:t>
      </w:r>
      <w:del w:id="261" w:author="marcazal" w:date="2015-10-09T02:54:00Z">
        <w:r w:rsidR="002807D4" w:rsidDel="00CC758A">
          <w:rPr>
            <w:rFonts w:cstheme="minorHAnsi"/>
            <w:color w:val="000000"/>
            <w:sz w:val="20"/>
            <w:szCs w:val="20"/>
          </w:rPr>
          <w:delText>PIM</w:delText>
        </w:r>
      </w:del>
      <w:ins w:id="262"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w:t>
      </w:r>
      <w:r w:rsidR="002807D4" w:rsidRPr="0025152F">
        <w:rPr>
          <w:rFonts w:cstheme="minorHAnsi"/>
          <w:i/>
          <w:color w:val="000000"/>
          <w:sz w:val="20"/>
          <w:szCs w:val="20"/>
        </w:rPr>
        <w:t>OOH4RIA</w:t>
      </w:r>
      <w:r w:rsidR="002807D4">
        <w:rPr>
          <w:rFonts w:cstheme="minorHAnsi"/>
          <w:color w:val="000000"/>
          <w:sz w:val="20"/>
          <w:szCs w:val="20"/>
        </w:rPr>
        <w:t xml:space="preserve"> y Patrones </w:t>
      </w:r>
      <w:del w:id="263" w:author="marcazal" w:date="2015-10-09T02:41:00Z">
        <w:r w:rsidR="002807D4" w:rsidDel="00FD6200">
          <w:rPr>
            <w:rFonts w:cstheme="minorHAnsi"/>
            <w:color w:val="000000"/>
            <w:sz w:val="20"/>
            <w:szCs w:val="20"/>
          </w:rPr>
          <w:delText>RIA</w:delText>
        </w:r>
      </w:del>
      <w:ins w:id="264" w:author="marcazal" w:date="2015-10-09T02:41:00Z">
        <w:r w:rsidR="00FD6200" w:rsidRPr="00FD6200">
          <w:rPr>
            <w:rFonts w:cstheme="minorHAnsi"/>
            <w:i/>
            <w:color w:val="000000"/>
            <w:sz w:val="20"/>
            <w:szCs w:val="20"/>
          </w:rPr>
          <w:t>RIA</w:t>
        </w:r>
      </w:ins>
      <w:r w:rsidR="002807D4">
        <w:rPr>
          <w:rFonts w:cstheme="minorHAnsi"/>
          <w:color w:val="000000"/>
          <w:sz w:val="20"/>
          <w:szCs w:val="20"/>
        </w:rPr>
        <w:t xml:space="preserve"> con </w:t>
      </w:r>
      <w:del w:id="265" w:author="marcazal" w:date="2015-10-09T02:42:00Z">
        <w:r w:rsidR="002807D4" w:rsidDel="00FD6200">
          <w:rPr>
            <w:rFonts w:cstheme="minorHAnsi"/>
            <w:color w:val="000000"/>
            <w:sz w:val="20"/>
            <w:szCs w:val="20"/>
          </w:rPr>
          <w:delText>UWE</w:delText>
        </w:r>
      </w:del>
      <w:ins w:id="266" w:author="marcazal" w:date="2015-10-09T02:42:00Z">
        <w:r w:rsidR="00FD6200" w:rsidRPr="00FD6200">
          <w:rPr>
            <w:rFonts w:cstheme="minorHAnsi"/>
            <w:i/>
            <w:color w:val="000000"/>
            <w:sz w:val="20"/>
            <w:szCs w:val="20"/>
          </w:rPr>
          <w:t>UWE</w:t>
        </w:r>
      </w:ins>
      <w:r w:rsidR="002807D4">
        <w:rPr>
          <w:rFonts w:cstheme="minorHAnsi"/>
          <w:color w:val="000000"/>
          <w:sz w:val="20"/>
          <w:szCs w:val="20"/>
        </w:rPr>
        <w:t xml:space="preserv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xml:space="preserve">, pero sus modelos </w:t>
      </w:r>
      <w:del w:id="267" w:author="marcazal" w:date="2015-10-09T02:54:00Z">
        <w:r w:rsidR="002807D4" w:rsidDel="00CC758A">
          <w:rPr>
            <w:rFonts w:cstheme="minorHAnsi"/>
            <w:color w:val="000000"/>
            <w:sz w:val="20"/>
            <w:szCs w:val="20"/>
          </w:rPr>
          <w:delText>PIM</w:delText>
        </w:r>
      </w:del>
      <w:ins w:id="268"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poseen detalles de alguna arquitectura destino. Es debido a este hecho particular </w:t>
      </w:r>
      <w:r w:rsidR="00DA5A77">
        <w:rPr>
          <w:rFonts w:cstheme="minorHAnsi"/>
          <w:color w:val="000000"/>
          <w:sz w:val="20"/>
          <w:szCs w:val="20"/>
        </w:rPr>
        <w:t xml:space="preserve">que </w:t>
      </w:r>
      <w:r w:rsidR="002807D4">
        <w:rPr>
          <w:rFonts w:cstheme="minorHAnsi"/>
          <w:color w:val="000000"/>
          <w:sz w:val="20"/>
          <w:szCs w:val="20"/>
        </w:rPr>
        <w:t>se optó por una nu</w:t>
      </w:r>
      <w:r w:rsidR="005D27F9">
        <w:rPr>
          <w:rFonts w:cstheme="minorHAnsi"/>
          <w:color w:val="000000"/>
          <w:sz w:val="20"/>
          <w:szCs w:val="20"/>
        </w:rPr>
        <w:t xml:space="preserve">eva metodología para contemplar características </w:t>
      </w:r>
      <w:del w:id="269" w:author="marcazal" w:date="2015-10-09T02:41:00Z">
        <w:r w:rsidR="005D27F9" w:rsidDel="00FD6200">
          <w:rPr>
            <w:rFonts w:cstheme="minorHAnsi"/>
            <w:color w:val="000000"/>
            <w:sz w:val="20"/>
            <w:szCs w:val="20"/>
          </w:rPr>
          <w:delText>RIA</w:delText>
        </w:r>
      </w:del>
      <w:ins w:id="270" w:author="marcazal" w:date="2015-10-09T02:41:00Z">
        <w:r w:rsidR="00FD6200" w:rsidRPr="00FD6200">
          <w:rPr>
            <w:rFonts w:cstheme="minorHAnsi"/>
            <w:i/>
            <w:color w:val="000000"/>
            <w:sz w:val="20"/>
            <w:szCs w:val="20"/>
          </w:rPr>
          <w:t>RIA</w:t>
        </w:r>
      </w:ins>
      <w:ins w:id="271" w:author="Vaio" w:date="2015-10-20T15:25:00Z">
        <w:r w:rsidR="007618C6">
          <w:rPr>
            <w:rFonts w:cstheme="minorHAnsi"/>
            <w:i/>
            <w:color w:val="000000"/>
            <w:sz w:val="20"/>
            <w:szCs w:val="20"/>
          </w:rPr>
          <w:t>,</w:t>
        </w:r>
      </w:ins>
      <w:r w:rsidR="005D27F9">
        <w:rPr>
          <w:rFonts w:cstheme="minorHAnsi"/>
          <w:color w:val="000000"/>
          <w:sz w:val="20"/>
          <w:szCs w:val="20"/>
        </w:rPr>
        <w:t xml:space="preserve"> y la aproximación </w:t>
      </w:r>
      <w:del w:id="272" w:author="marcazal" w:date="2015-10-09T02:47:00Z">
        <w:r w:rsidR="005D27F9" w:rsidDel="00486433">
          <w:rPr>
            <w:rFonts w:cstheme="minorHAnsi"/>
            <w:color w:val="000000"/>
            <w:sz w:val="20"/>
            <w:szCs w:val="20"/>
          </w:rPr>
          <w:delText>MoWebA</w:delText>
        </w:r>
      </w:del>
      <w:proofErr w:type="spellStart"/>
      <w:ins w:id="273" w:author="marcazal" w:date="2015-10-09T02:47:00Z">
        <w:r w:rsidR="00486433" w:rsidRPr="00486433">
          <w:rPr>
            <w:rFonts w:cstheme="minorHAnsi"/>
            <w:i/>
            <w:color w:val="000000"/>
            <w:sz w:val="20"/>
            <w:szCs w:val="20"/>
          </w:rPr>
          <w:t>MoWebA</w:t>
        </w:r>
      </w:ins>
      <w:proofErr w:type="spellEnd"/>
      <w:r w:rsidR="005D27F9">
        <w:rPr>
          <w:rFonts w:cstheme="minorHAnsi"/>
          <w:color w:val="000000"/>
          <w:sz w:val="20"/>
          <w:szCs w:val="20"/>
        </w:rPr>
        <w:t xml:space="preserve"> aparece como una opción interesante</w:t>
      </w:r>
      <w:ins w:id="274" w:author="Vaio" w:date="2015-10-20T15:25:00Z">
        <w:r w:rsidR="007618C6">
          <w:rPr>
            <w:rFonts w:cstheme="minorHAnsi"/>
            <w:color w:val="000000"/>
            <w:sz w:val="20"/>
            <w:szCs w:val="20"/>
          </w:rPr>
          <w:t xml:space="preserve"> para ser extendida</w:t>
        </w:r>
      </w:ins>
      <w:r w:rsidR="005D27F9">
        <w:rPr>
          <w:rFonts w:cstheme="minorHAnsi"/>
          <w:color w:val="000000"/>
          <w:sz w:val="20"/>
          <w:szCs w:val="20"/>
        </w:rPr>
        <w:t>.</w:t>
      </w:r>
    </w:p>
    <w:p w:rsidR="00875F8F" w:rsidRPr="001623BC" w:rsidRDefault="00875F8F" w:rsidP="00875F8F">
      <w:pPr>
        <w:rPr>
          <w:b/>
          <w:caps/>
          <w:sz w:val="20"/>
        </w:rPr>
      </w:pPr>
      <w:r w:rsidRPr="001623BC">
        <w:rPr>
          <w:b/>
          <w:caps/>
          <w:sz w:val="20"/>
        </w:rPr>
        <w:t xml:space="preserve">4-La Aproximación </w:t>
      </w:r>
      <w:del w:id="275" w:author="marcazal" w:date="2015-10-09T02:47:00Z">
        <w:r w:rsidRPr="001623BC" w:rsidDel="00486433">
          <w:rPr>
            <w:b/>
            <w:caps/>
            <w:sz w:val="20"/>
          </w:rPr>
          <w:delText>MoWebA</w:delText>
        </w:r>
      </w:del>
      <w:ins w:id="276" w:author="marcazal" w:date="2015-10-09T02:47:00Z">
        <w:r w:rsidR="00486433" w:rsidRPr="00486433">
          <w:rPr>
            <w:b/>
            <w:i/>
            <w:caps/>
            <w:sz w:val="20"/>
          </w:rPr>
          <w:t>MoWebA</w:t>
        </w:r>
      </w:ins>
      <w:r w:rsidRPr="001623BC">
        <w:rPr>
          <w:b/>
          <w:caps/>
          <w:sz w:val="20"/>
        </w:rPr>
        <w:t xml:space="preserve"> (Model Oriented Web Approach)</w:t>
      </w:r>
    </w:p>
    <w:p w:rsidR="00875F8F" w:rsidRPr="001623BC" w:rsidRDefault="00875F8F" w:rsidP="00875F8F">
      <w:pPr>
        <w:jc w:val="both"/>
        <w:rPr>
          <w:rFonts w:cs="Times New Roman"/>
          <w:sz w:val="20"/>
          <w:szCs w:val="20"/>
        </w:rPr>
      </w:pPr>
      <w:del w:id="277" w:author="marcazal" w:date="2015-10-09T02:47:00Z">
        <w:r w:rsidRPr="001623BC" w:rsidDel="00486433">
          <w:rPr>
            <w:rFonts w:cs="Times New Roman"/>
            <w:sz w:val="20"/>
            <w:szCs w:val="20"/>
          </w:rPr>
          <w:delText>MoWebA</w:delText>
        </w:r>
      </w:del>
      <w:proofErr w:type="spellStart"/>
      <w:ins w:id="278" w:author="marcazal" w:date="2015-10-09T02:47:00Z">
        <w:r w:rsidR="00486433" w:rsidRPr="00486433">
          <w:rPr>
            <w:rFonts w:cs="Times New Roman"/>
            <w:i/>
            <w:sz w:val="20"/>
            <w:szCs w:val="20"/>
          </w:rPr>
          <w:t>MoWebA</w:t>
        </w:r>
      </w:ins>
      <w:proofErr w:type="spellEnd"/>
      <w:r w:rsidRPr="001623BC">
        <w:rPr>
          <w:rFonts w:cs="Times New Roman"/>
          <w:i/>
          <w:sz w:val="20"/>
          <w:szCs w:val="20"/>
        </w:rPr>
        <w:t xml:space="preserve"> </w:t>
      </w:r>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D61046"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D61046" w:rsidRPr="00A37EFF">
        <w:rPr>
          <w:rFonts w:ascii="Calibri" w:hAnsi="Calibri" w:cs="Calibri"/>
          <w:sz w:val="20"/>
          <w:szCs w:val="20"/>
        </w:rPr>
        <w:fldChar w:fldCharType="separate"/>
      </w:r>
      <w:r w:rsidR="00A37EFF" w:rsidRPr="00A37EFF">
        <w:rPr>
          <w:rFonts w:ascii="Calibri" w:hAnsi="Calibri" w:cs="Calibri"/>
          <w:sz w:val="20"/>
        </w:rPr>
        <w:t>&lt;gonzalez2011&gt;</w:t>
      </w:r>
      <w:r w:rsidR="00D61046"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w:t>
      </w:r>
      <w:r w:rsidRPr="0025152F">
        <w:rPr>
          <w:rFonts w:cs="Times New Roman"/>
          <w:i/>
          <w:sz w:val="20"/>
          <w:szCs w:val="20"/>
        </w:rPr>
        <w:t>DEI</w:t>
      </w:r>
      <w:r w:rsidR="00D51855">
        <w:rPr>
          <w:rFonts w:cs="Times New Roman"/>
          <w:sz w:val="20"/>
          <w:szCs w:val="20"/>
        </w:rPr>
        <w:t xml:space="preserve"> </w:t>
      </w:r>
      <w:r w:rsidRPr="001623BC">
        <w:rPr>
          <w:rFonts w:cs="Times New Roman"/>
          <w:sz w:val="20"/>
          <w:szCs w:val="20"/>
        </w:rPr>
        <w:t xml:space="preserve">que adopta los principios de </w:t>
      </w:r>
      <w:del w:id="279" w:author="marcazal" w:date="2015-10-09T02:54:00Z">
        <w:r w:rsidRPr="001623BC" w:rsidDel="00452D76">
          <w:rPr>
            <w:rFonts w:cs="Times New Roman"/>
            <w:sz w:val="20"/>
            <w:szCs w:val="20"/>
          </w:rPr>
          <w:delText>MDA</w:delText>
        </w:r>
      </w:del>
      <w:ins w:id="280" w:author="marcazal" w:date="2015-10-09T02:54:00Z">
        <w:r w:rsidR="00452D76" w:rsidRPr="00452D76">
          <w:rPr>
            <w:rFonts w:cs="Times New Roman"/>
            <w:i/>
            <w:sz w:val="20"/>
            <w:szCs w:val="20"/>
          </w:rPr>
          <w:t>MDA</w:t>
        </w:r>
      </w:ins>
      <w:r w:rsidRPr="001623BC">
        <w:rPr>
          <w:rFonts w:cs="Times New Roman"/>
          <w:sz w:val="20"/>
          <w:szCs w:val="20"/>
        </w:rPr>
        <w:t>.</w:t>
      </w:r>
      <w:r w:rsidR="001623BC">
        <w:rPr>
          <w:rFonts w:cs="Times New Roman"/>
          <w:sz w:val="20"/>
          <w:szCs w:val="20"/>
        </w:rPr>
        <w:t xml:space="preserve"> </w:t>
      </w:r>
      <w:del w:id="281" w:author="marcazal" w:date="2015-10-09T02:47:00Z">
        <w:r w:rsidR="001623BC" w:rsidDel="00486433">
          <w:rPr>
            <w:rFonts w:cs="Times New Roman"/>
            <w:sz w:val="20"/>
            <w:szCs w:val="20"/>
          </w:rPr>
          <w:delText>MoWebA</w:delText>
        </w:r>
      </w:del>
      <w:proofErr w:type="spellStart"/>
      <w:ins w:id="282" w:author="marcazal" w:date="2015-10-09T02:47:00Z">
        <w:r w:rsidR="00486433" w:rsidRPr="00486433">
          <w:rPr>
            <w:rFonts w:cs="Times New Roman"/>
            <w:i/>
            <w:sz w:val="20"/>
            <w:szCs w:val="20"/>
          </w:rPr>
          <w:t>MoWebA</w:t>
        </w:r>
      </w:ins>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w:t>
      </w:r>
      <w:ins w:id="283" w:author="Vaio" w:date="2015-10-20T15:31:00Z">
        <w:r w:rsidR="008B2195">
          <w:rPr>
            <w:rFonts w:cs="Times New Roman"/>
            <w:sz w:val="20"/>
            <w:szCs w:val="20"/>
          </w:rPr>
          <w:t xml:space="preserve">. </w:t>
        </w:r>
      </w:ins>
      <w:del w:id="284" w:author="Vaio" w:date="2015-10-20T15:31:00Z">
        <w:r w:rsidRPr="001623BC" w:rsidDel="008B2195">
          <w:rPr>
            <w:rFonts w:cs="Times New Roman"/>
            <w:sz w:val="20"/>
            <w:szCs w:val="20"/>
          </w:rPr>
          <w:delText xml:space="preserve"> </w:delText>
        </w:r>
      </w:del>
      <w:del w:id="285" w:author="Vaio" w:date="2015-10-20T15:32:00Z">
        <w:r w:rsidRPr="001623BC" w:rsidDel="008B2195">
          <w:rPr>
            <w:rFonts w:cs="Times New Roman"/>
            <w:sz w:val="20"/>
            <w:szCs w:val="20"/>
          </w:rPr>
          <w:delText>entre los que se citan</w:delText>
        </w:r>
      </w:del>
      <w:ins w:id="286" w:author="Vaio" w:date="2015-10-20T15:32:00Z">
        <w:r w:rsidR="008B2195">
          <w:rPr>
            <w:rFonts w:cs="Times New Roman"/>
            <w:sz w:val="20"/>
            <w:szCs w:val="20"/>
          </w:rPr>
          <w:t>Las fases de modelado son las siguientes</w:t>
        </w:r>
      </w:ins>
      <w:r w:rsidRPr="001623BC">
        <w:rPr>
          <w:rFonts w:cs="Times New Roman"/>
          <w:sz w:val="20"/>
          <w:szCs w:val="20"/>
        </w:rPr>
        <w:t>:</w:t>
      </w:r>
    </w:p>
    <w:p w:rsidR="00875F8F" w:rsidRPr="001623BC" w:rsidRDefault="00875F8F" w:rsidP="00875F8F">
      <w:pPr>
        <w:jc w:val="both"/>
        <w:rPr>
          <w:rFonts w:cs="Times New Roman"/>
          <w:sz w:val="20"/>
          <w:szCs w:val="20"/>
        </w:rPr>
      </w:pPr>
      <w:r w:rsidRPr="001623BC">
        <w:rPr>
          <w:rFonts w:cs="Times New Roman"/>
          <w:sz w:val="20"/>
          <w:szCs w:val="20"/>
        </w:rPr>
        <w:t>a.</w:t>
      </w:r>
      <w:del w:id="287" w:author="Vaio" w:date="2015-10-20T13:05:00Z">
        <w:r w:rsidRPr="001623BC" w:rsidDel="005D08ED">
          <w:rPr>
            <w:rFonts w:cs="Times New Roman"/>
            <w:sz w:val="20"/>
            <w:szCs w:val="20"/>
          </w:rPr>
          <w:delText xml:space="preserve">  </w:delText>
        </w:r>
        <w:r w:rsidRPr="001623BC" w:rsidDel="003D5B69">
          <w:rPr>
            <w:rFonts w:cs="Times New Roman"/>
            <w:sz w:val="20"/>
            <w:szCs w:val="20"/>
          </w:rPr>
          <w:delText xml:space="preserve"> </w:delText>
        </w:r>
      </w:del>
      <w:ins w:id="288" w:author="Vaio" w:date="2015-10-20T13:05:00Z">
        <w:r w:rsidR="003D5B69">
          <w:rPr>
            <w:rFonts w:cs="Times New Roman"/>
            <w:sz w:val="20"/>
            <w:szCs w:val="20"/>
          </w:rPr>
          <w:t xml:space="preserve"> </w:t>
        </w:r>
      </w:ins>
      <w:r w:rsidRPr="001623BC">
        <w:rPr>
          <w:rFonts w:cs="Times New Roman"/>
          <w:b/>
          <w:sz w:val="20"/>
          <w:szCs w:val="20"/>
        </w:rPr>
        <w:t>Modelado del problema:</w:t>
      </w:r>
      <w:r w:rsidRPr="001623BC">
        <w:rPr>
          <w:rFonts w:cs="Times New Roman"/>
          <w:sz w:val="20"/>
          <w:szCs w:val="20"/>
        </w:rPr>
        <w:t xml:space="preserve"> en </w:t>
      </w:r>
      <w:ins w:id="289" w:author="Vaio" w:date="2015-10-20T15:32:00Z">
        <w:r w:rsidR="008B2195">
          <w:rPr>
            <w:rFonts w:cs="Times New Roman"/>
            <w:sz w:val="20"/>
            <w:szCs w:val="20"/>
          </w:rPr>
          <w:t>la</w:t>
        </w:r>
      </w:ins>
      <w:del w:id="290" w:author="Vaio" w:date="2015-10-20T15:32:00Z">
        <w:r w:rsidRPr="001623BC" w:rsidDel="008B2195">
          <w:rPr>
            <w:rFonts w:cs="Times New Roman"/>
            <w:sz w:val="20"/>
            <w:szCs w:val="20"/>
          </w:rPr>
          <w:delText>el</w:delText>
        </w:r>
      </w:del>
      <w:r w:rsidRPr="001623BC">
        <w:rPr>
          <w:rFonts w:cs="Times New Roman"/>
          <w:sz w:val="20"/>
          <w:szCs w:val="20"/>
        </w:rPr>
        <w:t xml:space="preserve"> que se incluyen al </w:t>
      </w:r>
      <w:r w:rsidRPr="0025152F">
        <w:rPr>
          <w:rFonts w:cs="Times New Roman"/>
          <w:i/>
          <w:sz w:val="20"/>
          <w:szCs w:val="20"/>
        </w:rPr>
        <w:t>CIM</w:t>
      </w:r>
      <w:ins w:id="291" w:author="Vaio" w:date="2015-10-20T15:32:00Z">
        <w:r w:rsidR="008B2195">
          <w:rPr>
            <w:rFonts w:cs="Times New Roman"/>
            <w:sz w:val="20"/>
            <w:szCs w:val="20"/>
          </w:rPr>
          <w:t xml:space="preserve"> </w:t>
        </w:r>
        <w:r w:rsidR="008B2195" w:rsidRPr="001623BC">
          <w:rPr>
            <w:rFonts w:cs="Times New Roman"/>
            <w:sz w:val="20"/>
            <w:szCs w:val="20"/>
          </w:rPr>
          <w:t>(</w:t>
        </w:r>
        <w:proofErr w:type="spellStart"/>
        <w:r w:rsidR="008B2195" w:rsidRPr="001623BC">
          <w:rPr>
            <w:rFonts w:cs="Times New Roman"/>
            <w:i/>
            <w:sz w:val="20"/>
            <w:szCs w:val="20"/>
          </w:rPr>
          <w:t>Computation</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Independent</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Model</w:t>
        </w:r>
        <w:proofErr w:type="spellEnd"/>
        <w:r w:rsidR="008B2195" w:rsidRPr="001623BC">
          <w:rPr>
            <w:rFonts w:cs="Times New Roman"/>
            <w:sz w:val="20"/>
            <w:szCs w:val="20"/>
          </w:rPr>
          <w:t>)</w:t>
        </w:r>
        <w:r w:rsidR="008B2195">
          <w:rPr>
            <w:rFonts w:cs="Times New Roman"/>
            <w:sz w:val="20"/>
            <w:szCs w:val="20"/>
          </w:rPr>
          <w:t xml:space="preserve"> y al </w:t>
        </w:r>
        <w:r w:rsidR="008B2195" w:rsidRPr="0025152F">
          <w:rPr>
            <w:rFonts w:cs="Times New Roman"/>
            <w:i/>
            <w:sz w:val="20"/>
            <w:szCs w:val="20"/>
          </w:rPr>
          <w:t>PIM</w:t>
        </w:r>
        <w:r w:rsidR="008B2195">
          <w:rPr>
            <w:rFonts w:cs="Times New Roman"/>
            <w:sz w:val="20"/>
            <w:szCs w:val="20"/>
          </w:rPr>
          <w:t xml:space="preserve"> </w:t>
        </w:r>
        <w:r w:rsidR="008B2195" w:rsidRPr="001623BC">
          <w:rPr>
            <w:rFonts w:cs="Times New Roman"/>
            <w:sz w:val="20"/>
            <w:szCs w:val="20"/>
          </w:rPr>
          <w:t>(</w:t>
        </w:r>
        <w:proofErr w:type="spellStart"/>
        <w:r w:rsidR="008B2195" w:rsidRPr="001623BC">
          <w:rPr>
            <w:rFonts w:cs="Times New Roman"/>
            <w:i/>
            <w:sz w:val="20"/>
            <w:szCs w:val="20"/>
          </w:rPr>
          <w:t>Platform</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Independent</w:t>
        </w:r>
        <w:proofErr w:type="spellEnd"/>
        <w:r w:rsidR="008B2195" w:rsidRPr="001623BC">
          <w:rPr>
            <w:rFonts w:cs="Times New Roman"/>
            <w:i/>
            <w:sz w:val="20"/>
            <w:szCs w:val="20"/>
          </w:rPr>
          <w:t xml:space="preserve"> </w:t>
        </w:r>
        <w:proofErr w:type="spellStart"/>
        <w:r w:rsidR="008B2195" w:rsidRPr="001623BC">
          <w:rPr>
            <w:rFonts w:cs="Times New Roman"/>
            <w:i/>
            <w:sz w:val="20"/>
            <w:szCs w:val="20"/>
          </w:rPr>
          <w:t>Model</w:t>
        </w:r>
        <w:proofErr w:type="spellEnd"/>
        <w:r w:rsidR="008B2195" w:rsidRPr="001623BC">
          <w:rPr>
            <w:rFonts w:cs="Times New Roman"/>
            <w:sz w:val="20"/>
            <w:szCs w:val="20"/>
          </w:rPr>
          <w:t>)</w:t>
        </w:r>
      </w:ins>
      <w:del w:id="292" w:author="Vaio" w:date="2015-10-20T15:32:00Z">
        <w:r w:rsidRPr="001623BC" w:rsidDel="008B2195">
          <w:rPr>
            <w:rFonts w:cs="Times New Roman"/>
            <w:sz w:val="20"/>
            <w:szCs w:val="20"/>
          </w:rPr>
          <w:delText xml:space="preserve"> (</w:delText>
        </w:r>
        <w:r w:rsidRPr="001623BC" w:rsidDel="008B2195">
          <w:rPr>
            <w:rFonts w:cs="Times New Roman"/>
            <w:i/>
            <w:sz w:val="20"/>
            <w:szCs w:val="20"/>
          </w:rPr>
          <w:delText>Computation Independent Model</w:delText>
        </w:r>
        <w:r w:rsidRPr="001623BC" w:rsidDel="008B2195">
          <w:rPr>
            <w:rFonts w:cs="Times New Roman"/>
            <w:sz w:val="20"/>
            <w:szCs w:val="20"/>
          </w:rPr>
          <w:delText>)</w:delText>
        </w:r>
      </w:del>
      <w:ins w:id="293" w:author="Vaio" w:date="2015-10-20T15:33:00Z">
        <w:r w:rsidR="008B2195">
          <w:rPr>
            <w:rFonts w:cs="Times New Roman"/>
            <w:sz w:val="20"/>
            <w:szCs w:val="20"/>
          </w:rPr>
          <w:t xml:space="preserve">. El </w:t>
        </w:r>
        <w:r w:rsidR="008B2195" w:rsidRPr="0025152F">
          <w:rPr>
            <w:rFonts w:cs="Times New Roman"/>
            <w:i/>
            <w:sz w:val="20"/>
            <w:szCs w:val="20"/>
          </w:rPr>
          <w:t>CIM</w:t>
        </w:r>
        <w:r w:rsidR="008B2195">
          <w:rPr>
            <w:rFonts w:cs="Times New Roman"/>
            <w:sz w:val="20"/>
            <w:szCs w:val="20"/>
          </w:rPr>
          <w:t xml:space="preserve"> está</w:t>
        </w:r>
      </w:ins>
      <w:del w:id="294" w:author="Vaio" w:date="2015-10-20T15:33:00Z">
        <w:r w:rsidRPr="001623BC" w:rsidDel="008B2195">
          <w:rPr>
            <w:rFonts w:cs="Times New Roman"/>
            <w:sz w:val="20"/>
            <w:szCs w:val="20"/>
          </w:rPr>
          <w:delText>,</w:delText>
        </w:r>
      </w:del>
      <w:r w:rsidRPr="001623BC">
        <w:rPr>
          <w:rFonts w:cs="Times New Roman"/>
          <w:sz w:val="20"/>
          <w:szCs w:val="20"/>
        </w:rPr>
        <w:t xml:space="preserve"> orientado al modelado de los requisitos funcionales</w:t>
      </w:r>
      <w:ins w:id="295" w:author="Vaio" w:date="2015-10-20T15:33:00Z">
        <w:r w:rsidR="008B2195">
          <w:rPr>
            <w:rFonts w:cs="Times New Roman"/>
            <w:sz w:val="20"/>
            <w:szCs w:val="20"/>
          </w:rPr>
          <w:t>.</w:t>
        </w:r>
      </w:ins>
      <w:del w:id="296" w:author="Vaio" w:date="2015-10-20T15:33:00Z">
        <w:r w:rsidRPr="001623BC" w:rsidDel="008B2195">
          <w:rPr>
            <w:rFonts w:cs="Times New Roman"/>
            <w:i/>
            <w:sz w:val="20"/>
            <w:szCs w:val="20"/>
          </w:rPr>
          <w:delText>,</w:delText>
        </w:r>
      </w:del>
      <w:r w:rsidRPr="001623BC">
        <w:rPr>
          <w:rFonts w:cs="Times New Roman"/>
          <w:sz w:val="20"/>
          <w:szCs w:val="20"/>
        </w:rPr>
        <w:t xml:space="preserve"> </w:t>
      </w:r>
      <w:del w:id="297" w:author="Vaio" w:date="2015-10-20T15:33:00Z">
        <w:r w:rsidRPr="001623BC" w:rsidDel="008B2195">
          <w:rPr>
            <w:rFonts w:cs="Times New Roman"/>
            <w:sz w:val="20"/>
            <w:szCs w:val="20"/>
          </w:rPr>
          <w:delText xml:space="preserve">y </w:delText>
        </w:r>
      </w:del>
      <w:ins w:id="298" w:author="Vaio" w:date="2015-10-20T15:33:00Z">
        <w:r w:rsidR="008B2195">
          <w:rPr>
            <w:rFonts w:cs="Times New Roman"/>
            <w:sz w:val="20"/>
            <w:szCs w:val="20"/>
          </w:rPr>
          <w:t>E</w:t>
        </w:r>
      </w:ins>
      <w:del w:id="299" w:author="Vaio" w:date="2015-10-20T15:33:00Z">
        <w:r w:rsidRPr="001623BC" w:rsidDel="008B2195">
          <w:rPr>
            <w:rFonts w:cs="Times New Roman"/>
            <w:sz w:val="20"/>
            <w:szCs w:val="20"/>
          </w:rPr>
          <w:delText>a</w:delText>
        </w:r>
      </w:del>
      <w:r w:rsidRPr="001623BC">
        <w:rPr>
          <w:rFonts w:cs="Times New Roman"/>
          <w:sz w:val="20"/>
          <w:szCs w:val="20"/>
        </w:rPr>
        <w:t xml:space="preserve">l </w:t>
      </w:r>
      <w:del w:id="300" w:author="marcazal" w:date="2015-10-09T02:54:00Z">
        <w:r w:rsidRPr="001623BC" w:rsidDel="00CC758A">
          <w:rPr>
            <w:rFonts w:cs="Times New Roman"/>
            <w:sz w:val="20"/>
            <w:szCs w:val="20"/>
          </w:rPr>
          <w:delText>PIM</w:delText>
        </w:r>
      </w:del>
      <w:ins w:id="301" w:author="marcazal" w:date="2015-10-09T02:54:00Z">
        <w:r w:rsidR="00CC758A" w:rsidRPr="00CC758A">
          <w:rPr>
            <w:rFonts w:cs="Times New Roman"/>
            <w:i/>
            <w:sz w:val="20"/>
            <w:szCs w:val="20"/>
          </w:rPr>
          <w:t>PIM</w:t>
        </w:r>
      </w:ins>
      <w:r w:rsidRPr="001623BC">
        <w:rPr>
          <w:rFonts w:cs="Times New Roman"/>
          <w:sz w:val="20"/>
          <w:szCs w:val="20"/>
        </w:rPr>
        <w:t xml:space="preserve"> </w:t>
      </w:r>
      <w:del w:id="302" w:author="Vaio" w:date="2015-10-20T15:32:00Z">
        <w:r w:rsidRPr="001623BC" w:rsidDel="008B2195">
          <w:rPr>
            <w:rFonts w:cs="Times New Roman"/>
            <w:sz w:val="20"/>
            <w:szCs w:val="20"/>
          </w:rPr>
          <w:delText>(</w:delText>
        </w:r>
        <w:r w:rsidRPr="001623BC" w:rsidDel="008B2195">
          <w:rPr>
            <w:rFonts w:cs="Times New Roman"/>
            <w:i/>
            <w:sz w:val="20"/>
            <w:szCs w:val="20"/>
          </w:rPr>
          <w:delText>Platform Independent Model</w:delText>
        </w:r>
        <w:r w:rsidRPr="001623BC" w:rsidDel="008B2195">
          <w:rPr>
            <w:rFonts w:cs="Times New Roman"/>
            <w:sz w:val="20"/>
            <w:szCs w:val="20"/>
          </w:rPr>
          <w:delText>)</w:delText>
        </w:r>
      </w:del>
      <w:r w:rsidRPr="001623BC">
        <w:rPr>
          <w:rFonts w:cs="Times New Roman"/>
          <w:sz w:val="20"/>
          <w:szCs w:val="20"/>
        </w:rPr>
        <w:t xml:space="preserve"> </w:t>
      </w:r>
      <w:ins w:id="303" w:author="Vaio" w:date="2015-10-20T15:33:00Z">
        <w:r w:rsidR="008B2195">
          <w:rPr>
            <w:rFonts w:cs="Times New Roman"/>
            <w:sz w:val="20"/>
            <w:szCs w:val="20"/>
          </w:rPr>
          <w:t xml:space="preserve">está </w:t>
        </w:r>
      </w:ins>
      <w:r w:rsidRPr="001623BC">
        <w:rPr>
          <w:rFonts w:cs="Times New Roman"/>
          <w:sz w:val="20"/>
          <w:szCs w:val="20"/>
        </w:rPr>
        <w:t xml:space="preserve">orientado al modelado del problema sin considerar aspectos de la arquitectura o plataforma. </w:t>
      </w:r>
      <w:ins w:id="304" w:author="Vaio" w:date="2015-10-20T15:34:00Z">
        <w:r w:rsidR="008B2195">
          <w:rPr>
            <w:rFonts w:cs="Times New Roman"/>
            <w:sz w:val="20"/>
            <w:szCs w:val="20"/>
          </w:rPr>
          <w:t>A partir d</w:t>
        </w:r>
      </w:ins>
      <w:del w:id="305" w:author="Vaio" w:date="2015-10-20T15:34:00Z">
        <w:r w:rsidRPr="001623BC" w:rsidDel="008B2195">
          <w:rPr>
            <w:rFonts w:cs="Times New Roman"/>
            <w:sz w:val="20"/>
            <w:szCs w:val="20"/>
          </w:rPr>
          <w:delText>D</w:delText>
        </w:r>
      </w:del>
      <w:r w:rsidRPr="001623BC">
        <w:rPr>
          <w:rFonts w:cs="Times New Roman"/>
          <w:sz w:val="20"/>
          <w:szCs w:val="20"/>
        </w:rPr>
        <w:t xml:space="preserve">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b.</w:t>
      </w:r>
      <w:del w:id="306" w:author="Vaio" w:date="2015-10-20T13:05:00Z">
        <w:r w:rsidRPr="001623BC" w:rsidDel="005D08ED">
          <w:rPr>
            <w:rFonts w:cs="Times New Roman"/>
            <w:sz w:val="20"/>
            <w:szCs w:val="20"/>
          </w:rPr>
          <w:delText>  </w:delText>
        </w:r>
      </w:del>
      <w:del w:id="307" w:author="Vaio" w:date="2015-10-20T13:06:00Z">
        <w:r w:rsidRPr="001623BC" w:rsidDel="003D5B69">
          <w:rPr>
            <w:rFonts w:cs="Times New Roman"/>
            <w:sz w:val="20"/>
            <w:szCs w:val="20"/>
          </w:rPr>
          <w:delText xml:space="preserve"> </w:delText>
        </w:r>
      </w:del>
      <w:ins w:id="308" w:author="Vaio" w:date="2015-10-20T13:06:00Z">
        <w:r w:rsidR="003D5B69">
          <w:rPr>
            <w:rFonts w:cs="Times New Roman"/>
            <w:sz w:val="20"/>
            <w:szCs w:val="20"/>
          </w:rPr>
          <w:t xml:space="preserve"> </w:t>
        </w:r>
      </w:ins>
      <w:r w:rsidRPr="001623BC">
        <w:rPr>
          <w:rFonts w:cs="Times New Roman"/>
          <w:b/>
          <w:sz w:val="20"/>
          <w:szCs w:val="20"/>
        </w:rPr>
        <w:t>Modelado de la solución</w:t>
      </w:r>
      <w:r w:rsidRPr="001623BC">
        <w:rPr>
          <w:rFonts w:cs="Times New Roman"/>
          <w:sz w:val="20"/>
          <w:szCs w:val="20"/>
        </w:rPr>
        <w:t xml:space="preserve">: en donde forman parte el </w:t>
      </w:r>
      <w:del w:id="309" w:author="marcazal" w:date="2015-10-09T02:55:00Z">
        <w:r w:rsidRPr="001623BC" w:rsidDel="00452D76">
          <w:rPr>
            <w:rFonts w:cs="Times New Roman"/>
            <w:sz w:val="20"/>
            <w:szCs w:val="20"/>
          </w:rPr>
          <w:delText>ASM</w:delText>
        </w:r>
      </w:del>
      <w:ins w:id="310" w:author="marcazal" w:date="2015-10-09T02:55:00Z">
        <w:r w:rsidR="00452D76" w:rsidRPr="00452D76">
          <w:rPr>
            <w:rFonts w:cs="Times New Roman"/>
            <w:i/>
            <w:sz w:val="20"/>
            <w:szCs w:val="20"/>
          </w:rPr>
          <w:t>ASM</w:t>
        </w:r>
      </w:ins>
      <w:r w:rsidRPr="001623BC">
        <w:rPr>
          <w:rFonts w:cs="Times New Roman"/>
          <w:sz w:val="20"/>
          <w:szCs w:val="20"/>
        </w:rPr>
        <w:t xml:space="preserve">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y el </w:t>
      </w:r>
      <w:r w:rsidRPr="0025152F">
        <w:rPr>
          <w:rFonts w:cs="Times New Roman"/>
          <w:i/>
          <w:sz w:val="20"/>
          <w:szCs w:val="20"/>
        </w:rPr>
        <w:t>PSM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Es en esta fase</w:t>
      </w:r>
      <w:del w:id="311" w:author="Vaio" w:date="2015-10-20T15:35:00Z">
        <w:r w:rsidRPr="001623BC" w:rsidDel="00770DB8">
          <w:rPr>
            <w:rFonts w:cs="Times New Roman"/>
            <w:sz w:val="20"/>
            <w:szCs w:val="20"/>
          </w:rPr>
          <w:delText>,</w:delText>
        </w:r>
      </w:del>
      <w:r w:rsidRPr="001623BC">
        <w:rPr>
          <w:rFonts w:cs="Times New Roman"/>
          <w:sz w:val="20"/>
          <w:szCs w:val="20"/>
        </w:rPr>
        <w:t xml:space="preserve"> en </w:t>
      </w:r>
      <w:del w:id="312" w:author="Vaio" w:date="2015-10-20T15:35:00Z">
        <w:r w:rsidRPr="001623BC" w:rsidDel="00770DB8">
          <w:rPr>
            <w:rFonts w:cs="Times New Roman"/>
            <w:sz w:val="20"/>
            <w:szCs w:val="20"/>
          </w:rPr>
          <w:delText xml:space="preserve">donde </w:delText>
        </w:r>
      </w:del>
      <w:ins w:id="313" w:author="Vaio" w:date="2015-10-20T15:35:00Z">
        <w:r w:rsidR="00770DB8">
          <w:rPr>
            <w:rFonts w:cs="Times New Roman"/>
            <w:sz w:val="20"/>
            <w:szCs w:val="20"/>
          </w:rPr>
          <w:t>la que</w:t>
        </w:r>
        <w:r w:rsidR="00770DB8" w:rsidRPr="001623BC">
          <w:rPr>
            <w:rFonts w:cs="Times New Roman"/>
            <w:sz w:val="20"/>
            <w:szCs w:val="20"/>
          </w:rPr>
          <w:t xml:space="preserve"> </w:t>
        </w:r>
      </w:ins>
      <w:r w:rsidRPr="001623BC">
        <w:rPr>
          <w:rFonts w:cs="Times New Roman"/>
          <w:sz w:val="20"/>
          <w:szCs w:val="20"/>
        </w:rPr>
        <w:t xml:space="preserve">todos los detalles de la arquitectura y plataforma destino se definen, permitiendo generar a partir de aquí, el código de la aplicación de manera automática. En </w:t>
      </w:r>
      <w:del w:id="314" w:author="marcazal" w:date="2015-10-09T02:47:00Z">
        <w:r w:rsidRPr="001623BC" w:rsidDel="00486433">
          <w:rPr>
            <w:rFonts w:cs="Times New Roman"/>
            <w:sz w:val="20"/>
            <w:szCs w:val="20"/>
          </w:rPr>
          <w:delText>MoWebA</w:delText>
        </w:r>
      </w:del>
      <w:proofErr w:type="spellStart"/>
      <w:ins w:id="315"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independiza esta fase, y esto hace que </w:t>
      </w:r>
      <w:ins w:id="316" w:author="Vaio" w:date="2015-10-20T15:35:00Z">
        <w:r w:rsidR="00770DB8">
          <w:rPr>
            <w:rFonts w:cs="Times New Roman"/>
            <w:sz w:val="20"/>
            <w:szCs w:val="20"/>
          </w:rPr>
          <w:t>la apro</w:t>
        </w:r>
      </w:ins>
      <w:ins w:id="317" w:author="Vaio" w:date="2015-10-20T15:36:00Z">
        <w:r w:rsidR="00770DB8">
          <w:rPr>
            <w:rFonts w:cs="Times New Roman"/>
            <w:sz w:val="20"/>
            <w:szCs w:val="20"/>
          </w:rPr>
          <w:t xml:space="preserve">ximación </w:t>
        </w:r>
      </w:ins>
      <w:r w:rsidRPr="001623BC">
        <w:rPr>
          <w:rFonts w:cs="Times New Roman"/>
          <w:sz w:val="20"/>
          <w:szCs w:val="20"/>
        </w:rPr>
        <w:t xml:space="preserve">sea bastante prometedora para la implementación de las </w:t>
      </w:r>
      <w:del w:id="318" w:author="marcazal" w:date="2015-10-09T02:41:00Z">
        <w:r w:rsidRPr="001623BC" w:rsidDel="00FD6200">
          <w:rPr>
            <w:rFonts w:cs="Times New Roman"/>
            <w:sz w:val="20"/>
            <w:szCs w:val="20"/>
          </w:rPr>
          <w:delText>RIA</w:delText>
        </w:r>
      </w:del>
      <w:ins w:id="319" w:author="marcazal" w:date="2015-10-09T02:41:00Z">
        <w:r w:rsidR="00FD6200" w:rsidRPr="00FD6200">
          <w:rPr>
            <w:rFonts w:cs="Times New Roman"/>
            <w:i/>
            <w:sz w:val="20"/>
            <w:szCs w:val="20"/>
          </w:rPr>
          <w:t>RIA</w:t>
        </w:r>
      </w:ins>
      <w:r w:rsidRPr="001623BC">
        <w:rPr>
          <w:rFonts w:cs="Times New Roman"/>
          <w:sz w:val="20"/>
          <w:szCs w:val="20"/>
        </w:rPr>
        <w:t xml:space="preserve">, debido a que existen numerosas plataformas destino para desplegarlas. En las aproximaciones </w:t>
      </w:r>
      <w:ins w:id="320" w:author="Vaio" w:date="2015-10-20T15:36:00Z">
        <w:r w:rsidR="00770DB8">
          <w:rPr>
            <w:rFonts w:cs="Times New Roman"/>
            <w:sz w:val="20"/>
            <w:szCs w:val="20"/>
          </w:rPr>
          <w:t>que se han estudiado en el estado del arte</w:t>
        </w:r>
      </w:ins>
      <w:del w:id="321" w:author="Vaio" w:date="2015-10-20T15:36:00Z">
        <w:r w:rsidRPr="001623BC" w:rsidDel="00770DB8">
          <w:rPr>
            <w:rFonts w:cs="Times New Roman"/>
            <w:sz w:val="20"/>
            <w:szCs w:val="20"/>
          </w:rPr>
          <w:delText>estudiadas</w:delText>
        </w:r>
      </w:del>
      <w:r w:rsidRPr="001623BC">
        <w:rPr>
          <w:rFonts w:cs="Times New Roman"/>
          <w:sz w:val="20"/>
          <w:szCs w:val="20"/>
        </w:rPr>
        <w:t xml:space="preserve">, por lo general las extensiones </w:t>
      </w:r>
      <w:del w:id="322" w:author="marcazal" w:date="2015-10-09T02:41:00Z">
        <w:r w:rsidRPr="001623BC" w:rsidDel="00FD6200">
          <w:rPr>
            <w:rFonts w:cs="Times New Roman"/>
            <w:sz w:val="20"/>
            <w:szCs w:val="20"/>
          </w:rPr>
          <w:delText>RIA</w:delText>
        </w:r>
      </w:del>
      <w:ins w:id="323" w:author="marcazal" w:date="2015-10-09T02:41:00Z">
        <w:r w:rsidR="00FD6200" w:rsidRPr="00FD6200">
          <w:rPr>
            <w:rFonts w:cs="Times New Roman"/>
            <w:i/>
            <w:sz w:val="20"/>
            <w:szCs w:val="20"/>
          </w:rPr>
          <w:t>RIA</w:t>
        </w:r>
      </w:ins>
      <w:r w:rsidRPr="001623BC">
        <w:rPr>
          <w:rFonts w:cs="Times New Roman"/>
          <w:sz w:val="20"/>
          <w:szCs w:val="20"/>
        </w:rPr>
        <w:t xml:space="preserve"> son definidas en el marco de los modelos conceptuales (</w:t>
      </w:r>
      <w:r w:rsidRPr="0025152F">
        <w:rPr>
          <w:rFonts w:cs="Times New Roman"/>
          <w:i/>
          <w:sz w:val="20"/>
          <w:szCs w:val="20"/>
        </w:rPr>
        <w:t>PIM</w:t>
      </w:r>
      <w:del w:id="324" w:author="marcazal" w:date="2015-10-09T02:56:00Z">
        <w:r w:rsidRPr="001623BC" w:rsidDel="00452D76">
          <w:rPr>
            <w:rFonts w:cs="Times New Roman"/>
            <w:sz w:val="20"/>
            <w:szCs w:val="20"/>
          </w:rPr>
          <w:delText>s</w:delText>
        </w:r>
      </w:del>
      <w:r w:rsidRPr="001623BC">
        <w:rPr>
          <w:rFonts w:cs="Times New Roman"/>
          <w:sz w:val="20"/>
          <w:szCs w:val="20"/>
        </w:rPr>
        <w:t xml:space="preserve">), haciendo que los modelos que deberían ser independientes de la solución, adquieran elementos que ya son propios de una arquitectura específica. </w:t>
      </w:r>
    </w:p>
    <w:p w:rsidR="00601A3A" w:rsidRDefault="00875F8F" w:rsidP="00875F8F">
      <w:pPr>
        <w:jc w:val="both"/>
        <w:rPr>
          <w:ins w:id="325" w:author="Vaio" w:date="2015-10-20T15:38:00Z"/>
          <w:rFonts w:cs="Times New Roman"/>
          <w:sz w:val="20"/>
          <w:szCs w:val="20"/>
        </w:rPr>
      </w:pPr>
      <w:r w:rsidRPr="001623BC">
        <w:rPr>
          <w:rFonts w:cs="Times New Roman"/>
          <w:sz w:val="20"/>
          <w:szCs w:val="20"/>
        </w:rPr>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del w:id="326" w:author="Vaio" w:date="2015-10-20T15:38:00Z">
        <w:r w:rsidRPr="001623BC" w:rsidDel="00601A3A">
          <w:rPr>
            <w:rFonts w:cs="Times New Roman"/>
            <w:i/>
            <w:sz w:val="20"/>
            <w:szCs w:val="20"/>
          </w:rPr>
          <w:delText xml:space="preserve">specific </w:delText>
        </w:r>
      </w:del>
      <w:proofErr w:type="spellStart"/>
      <w:ins w:id="327" w:author="Vaio" w:date="2015-10-20T15:38:00Z">
        <w:r w:rsidR="00601A3A">
          <w:rPr>
            <w:rFonts w:cs="Times New Roman"/>
            <w:i/>
            <w:sz w:val="20"/>
            <w:szCs w:val="20"/>
          </w:rPr>
          <w:t>S</w:t>
        </w:r>
        <w:r w:rsidR="00601A3A" w:rsidRPr="001623BC">
          <w:rPr>
            <w:rFonts w:cs="Times New Roman"/>
            <w:i/>
            <w:sz w:val="20"/>
            <w:szCs w:val="20"/>
          </w:rPr>
          <w:t>pecific</w:t>
        </w:r>
        <w:proofErr w:type="spellEnd"/>
        <w:r w:rsidR="00601A3A" w:rsidRPr="001623BC">
          <w:rPr>
            <w:rFonts w:cs="Times New Roman"/>
            <w:i/>
            <w:sz w:val="20"/>
            <w:szCs w:val="20"/>
          </w:rPr>
          <w:t xml:space="preserve"> </w:t>
        </w:r>
      </w:ins>
      <w:del w:id="328" w:author="Vaio" w:date="2015-10-20T15:38:00Z">
        <w:r w:rsidRPr="001623BC" w:rsidDel="00601A3A">
          <w:rPr>
            <w:rFonts w:cs="Times New Roman"/>
            <w:i/>
            <w:sz w:val="20"/>
            <w:szCs w:val="20"/>
          </w:rPr>
          <w:delText>model</w:delText>
        </w:r>
      </w:del>
      <w:proofErr w:type="spellStart"/>
      <w:ins w:id="329" w:author="Vaio" w:date="2015-10-20T15:38:00Z">
        <w:r w:rsidR="00601A3A">
          <w:rPr>
            <w:rFonts w:cs="Times New Roman"/>
            <w:i/>
            <w:sz w:val="20"/>
            <w:szCs w:val="20"/>
          </w:rPr>
          <w:t>M</w:t>
        </w:r>
        <w:r w:rsidR="00601A3A" w:rsidRPr="001623BC">
          <w:rPr>
            <w:rFonts w:cs="Times New Roman"/>
            <w:i/>
            <w:sz w:val="20"/>
            <w:szCs w:val="20"/>
          </w:rPr>
          <w:t>odel</w:t>
        </w:r>
      </w:ins>
      <w:proofErr w:type="spellEnd"/>
      <w:r w:rsidRPr="001623BC">
        <w:rPr>
          <w:rFonts w:cs="Times New Roman"/>
          <w:sz w:val="20"/>
          <w:szCs w:val="20"/>
        </w:rPr>
        <w:t xml:space="preserve">) que corresponde al código generado y el código manual a ser agregado (en caso de ser necesario) para generar la aplicación final. </w:t>
      </w:r>
    </w:p>
    <w:p w:rsidR="00875F8F" w:rsidRPr="001623BC" w:rsidRDefault="00601A3A" w:rsidP="00875F8F">
      <w:pPr>
        <w:jc w:val="both"/>
        <w:rPr>
          <w:rFonts w:cs="Times New Roman"/>
          <w:sz w:val="20"/>
          <w:szCs w:val="20"/>
        </w:rPr>
      </w:pPr>
      <w:ins w:id="330" w:author="Vaio" w:date="2015-10-20T15:38:00Z">
        <w:r>
          <w:rPr>
            <w:rFonts w:cs="Times New Roman"/>
            <w:sz w:val="20"/>
            <w:szCs w:val="20"/>
          </w:rPr>
          <w:t>Cabe mencionar que los modelos de la</w:t>
        </w:r>
      </w:ins>
      <w:del w:id="331" w:author="Vaio" w:date="2015-10-20T15:38:00Z">
        <w:r w:rsidR="00875F8F" w:rsidRPr="001623BC" w:rsidDel="00601A3A">
          <w:rPr>
            <w:rFonts w:cs="Times New Roman"/>
            <w:sz w:val="20"/>
            <w:szCs w:val="20"/>
          </w:rPr>
          <w:delText>La</w:delText>
        </w:r>
      </w:del>
      <w:r w:rsidR="00875F8F" w:rsidRPr="001623BC">
        <w:rPr>
          <w:rFonts w:cs="Times New Roman"/>
          <w:sz w:val="20"/>
          <w:szCs w:val="20"/>
        </w:rPr>
        <w:t xml:space="preserve"> aplicación puede</w:t>
      </w:r>
      <w:ins w:id="332" w:author="Vaio" w:date="2015-10-20T15:38:00Z">
        <w:r>
          <w:rPr>
            <w:rFonts w:cs="Times New Roman"/>
            <w:sz w:val="20"/>
            <w:szCs w:val="20"/>
          </w:rPr>
          <w:t>n</w:t>
        </w:r>
      </w:ins>
      <w:r w:rsidR="00875F8F" w:rsidRPr="001623BC">
        <w:rPr>
          <w:rFonts w:cs="Times New Roman"/>
          <w:sz w:val="20"/>
          <w:szCs w:val="20"/>
        </w:rPr>
        <w:t xml:space="preserve"> refinarse, dado que todas las fases son iterativas e incrementales.</w:t>
      </w:r>
      <w:r w:rsidR="00875F8F"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commentRangeStart w:id="333"/>
      <w:r w:rsidRPr="001623BC">
        <w:rPr>
          <w:rFonts w:cs="Times New Roman"/>
          <w:sz w:val="20"/>
          <w:szCs w:val="20"/>
        </w:rPr>
        <w:lastRenderedPageBreak/>
        <w:t xml:space="preserve">Definir una propuesta </w:t>
      </w:r>
      <w:del w:id="334" w:author="marcazal" w:date="2015-10-09T02:41:00Z">
        <w:r w:rsidRPr="001623BC" w:rsidDel="00FD6200">
          <w:rPr>
            <w:rFonts w:cs="Times New Roman"/>
            <w:sz w:val="20"/>
            <w:szCs w:val="20"/>
          </w:rPr>
          <w:delText>RIA</w:delText>
        </w:r>
      </w:del>
      <w:ins w:id="335" w:author="marcazal" w:date="2015-10-09T02:41:00Z">
        <w:r w:rsidR="00FD6200" w:rsidRPr="00FD6200">
          <w:rPr>
            <w:rFonts w:cs="Times New Roman"/>
            <w:i/>
            <w:sz w:val="20"/>
            <w:szCs w:val="20"/>
          </w:rPr>
          <w:t>RIA</w:t>
        </w:r>
      </w:ins>
      <w:r w:rsidRPr="001623BC">
        <w:rPr>
          <w:rFonts w:cs="Times New Roman"/>
          <w:sz w:val="20"/>
          <w:szCs w:val="20"/>
        </w:rPr>
        <w:t xml:space="preserve"> para </w:t>
      </w:r>
      <w:del w:id="336" w:author="marcazal" w:date="2015-10-09T02:47:00Z">
        <w:r w:rsidRPr="001623BC" w:rsidDel="00486433">
          <w:rPr>
            <w:rFonts w:cs="Times New Roman"/>
            <w:sz w:val="20"/>
            <w:szCs w:val="20"/>
          </w:rPr>
          <w:delText>MoWebA</w:delText>
        </w:r>
      </w:del>
      <w:proofErr w:type="spellStart"/>
      <w:ins w:id="337"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resulta interesante ya que sería posible realizar un análisis para diferenciar el </w:t>
      </w:r>
      <w:del w:id="338" w:author="marcazal" w:date="2015-10-09T02:54:00Z">
        <w:r w:rsidRPr="004D1869" w:rsidDel="00CC758A">
          <w:rPr>
            <w:rFonts w:cs="Times New Roman"/>
            <w:i/>
            <w:sz w:val="20"/>
            <w:szCs w:val="20"/>
          </w:rPr>
          <w:delText>PIM</w:delText>
        </w:r>
      </w:del>
      <w:ins w:id="339" w:author="marcazal" w:date="2015-10-09T02:54:00Z">
        <w:r w:rsidR="00CC758A" w:rsidRPr="00CC758A">
          <w:rPr>
            <w:rFonts w:cs="Times New Roman"/>
            <w:i/>
            <w:sz w:val="20"/>
            <w:szCs w:val="20"/>
          </w:rPr>
          <w:t>PIM</w:t>
        </w:r>
      </w:ins>
      <w:r w:rsidRPr="001623BC">
        <w:rPr>
          <w:rFonts w:cs="Times New Roman"/>
          <w:sz w:val="20"/>
          <w:szCs w:val="20"/>
        </w:rPr>
        <w:t xml:space="preserve"> del </w:t>
      </w:r>
      <w:del w:id="340" w:author="marcazal" w:date="2015-10-09T02:55:00Z">
        <w:r w:rsidRPr="004D1869" w:rsidDel="00452D76">
          <w:rPr>
            <w:rFonts w:cs="Times New Roman"/>
            <w:i/>
            <w:sz w:val="20"/>
            <w:szCs w:val="20"/>
          </w:rPr>
          <w:delText>ASM</w:delText>
        </w:r>
      </w:del>
      <w:ins w:id="341" w:author="marcazal" w:date="2015-10-09T02:55:00Z">
        <w:r w:rsidR="00452D76" w:rsidRPr="00452D76">
          <w:rPr>
            <w:rFonts w:cs="Times New Roman"/>
            <w:i/>
            <w:sz w:val="20"/>
            <w:szCs w:val="20"/>
          </w:rPr>
          <w:t>ASM</w:t>
        </w:r>
      </w:ins>
      <w:r w:rsidRPr="004D1869">
        <w:rPr>
          <w:rFonts w:cs="Times New Roman"/>
          <w:i/>
          <w:sz w:val="20"/>
          <w:szCs w:val="20"/>
        </w:rPr>
        <w:t>,</w:t>
      </w:r>
      <w:r w:rsidRPr="001623BC">
        <w:rPr>
          <w:rFonts w:cs="Times New Roman"/>
          <w:sz w:val="20"/>
          <w:szCs w:val="20"/>
        </w:rPr>
        <w:t xml:space="preserve"> no contemplados en otras metodologías</w:t>
      </w:r>
      <w:commentRangeEnd w:id="333"/>
      <w:r w:rsidR="00601A3A">
        <w:rPr>
          <w:rStyle w:val="Refdecomentario"/>
          <w:rFonts w:eastAsiaTheme="minorEastAsia"/>
          <w:lang w:val="es-ES" w:eastAsia="es-ES"/>
        </w:rPr>
        <w:commentReference w:id="333"/>
      </w:r>
      <w:r w:rsidRPr="001623BC">
        <w:rPr>
          <w:rFonts w:cs="Times New Roman"/>
          <w:sz w:val="20"/>
          <w:szCs w:val="20"/>
        </w:rPr>
        <w:t xml:space="preserve">. </w:t>
      </w:r>
      <w:commentRangeStart w:id="342"/>
      <w:r w:rsidRPr="001623BC">
        <w:rPr>
          <w:rFonts w:cs="Times New Roman"/>
          <w:sz w:val="20"/>
          <w:szCs w:val="20"/>
        </w:rPr>
        <w:t xml:space="preserve">Esto hace que al definir los modelos propios de las </w:t>
      </w:r>
      <w:del w:id="343" w:author="marcazal" w:date="2015-10-09T02:41:00Z">
        <w:r w:rsidRPr="001623BC" w:rsidDel="00FD6200">
          <w:rPr>
            <w:rFonts w:cs="Times New Roman"/>
            <w:sz w:val="20"/>
            <w:szCs w:val="20"/>
          </w:rPr>
          <w:delText>RIA</w:delText>
        </w:r>
      </w:del>
      <w:ins w:id="344" w:author="marcazal" w:date="2015-10-09T02:41:00Z">
        <w:r w:rsidR="00FD6200" w:rsidRPr="00FD6200">
          <w:rPr>
            <w:rFonts w:cs="Times New Roman"/>
            <w:i/>
            <w:sz w:val="20"/>
            <w:szCs w:val="20"/>
          </w:rPr>
          <w:t>RIA</w:t>
        </w:r>
      </w:ins>
      <w:r w:rsidRPr="001623BC">
        <w:rPr>
          <w:rFonts w:cs="Times New Roman"/>
          <w:sz w:val="20"/>
          <w:szCs w:val="20"/>
        </w:rPr>
        <w:t xml:space="preserve">, si hubiera necesidad de llevar a cabo una migración a otra arquitectura destino, probablemente deberán realizar muchos cambios sobre el modelo mismo. </w:t>
      </w:r>
      <w:commentRangeEnd w:id="342"/>
      <w:r w:rsidR="00601A3A">
        <w:rPr>
          <w:rStyle w:val="Refdecomentario"/>
          <w:rFonts w:eastAsiaTheme="minorEastAsia"/>
          <w:lang w:val="es-ES" w:eastAsia="es-ES"/>
        </w:rPr>
        <w:commentReference w:id="342"/>
      </w:r>
      <w:r w:rsidRPr="001623BC">
        <w:rPr>
          <w:rFonts w:cs="Times New Roman"/>
          <w:sz w:val="20"/>
          <w:szCs w:val="20"/>
        </w:rPr>
        <w:t xml:space="preserve">En </w:t>
      </w:r>
      <w:del w:id="345" w:author="marcazal" w:date="2015-10-09T02:47:00Z">
        <w:r w:rsidRPr="001623BC" w:rsidDel="00486433">
          <w:rPr>
            <w:rFonts w:cs="Times New Roman"/>
            <w:sz w:val="20"/>
            <w:szCs w:val="20"/>
          </w:rPr>
          <w:delText>MoWebA</w:delText>
        </w:r>
      </w:del>
      <w:proofErr w:type="spellStart"/>
      <w:ins w:id="346"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plantea tener siempre el mismo </w:t>
      </w:r>
      <w:del w:id="347" w:author="marcazal" w:date="2015-10-09T02:54:00Z">
        <w:r w:rsidRPr="004D1869" w:rsidDel="00CC758A">
          <w:rPr>
            <w:rFonts w:cs="Times New Roman"/>
            <w:i/>
            <w:sz w:val="20"/>
            <w:szCs w:val="20"/>
          </w:rPr>
          <w:delText>PIM</w:delText>
        </w:r>
      </w:del>
      <w:ins w:id="348" w:author="marcazal" w:date="2015-10-09T02:54:00Z">
        <w:r w:rsidR="00CC758A" w:rsidRPr="00CC758A">
          <w:rPr>
            <w:rFonts w:cs="Times New Roman"/>
            <w:i/>
            <w:sz w:val="20"/>
            <w:szCs w:val="20"/>
          </w:rPr>
          <w:t>PIM</w:t>
        </w:r>
      </w:ins>
      <w:r w:rsidRPr="001623BC">
        <w:rPr>
          <w:rFonts w:cs="Times New Roman"/>
          <w:sz w:val="20"/>
          <w:szCs w:val="20"/>
        </w:rPr>
        <w:t>, y a partir de este adoptar la arquitectura correspondiente.</w:t>
      </w:r>
    </w:p>
    <w:p w:rsidR="00776FA9" w:rsidRPr="0069463E" w:rsidRDefault="00A37EFF" w:rsidP="00776FA9">
      <w:pPr>
        <w:rPr>
          <w:b/>
          <w:caps/>
          <w:sz w:val="20"/>
        </w:rPr>
      </w:pPr>
      <w:commentRangeStart w:id="349"/>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del w:id="350" w:author="marcazal" w:date="2015-10-09T02:41:00Z">
        <w:r w:rsidR="009F0D3D" w:rsidDel="00FD6200">
          <w:rPr>
            <w:b/>
            <w:sz w:val="20"/>
          </w:rPr>
          <w:delText>RIA</w:delText>
        </w:r>
      </w:del>
      <w:ins w:id="351" w:author="marcazal" w:date="2015-10-09T02:41:00Z">
        <w:r w:rsidR="00FD6200" w:rsidRPr="00FD6200">
          <w:rPr>
            <w:b/>
            <w:i/>
            <w:sz w:val="20"/>
          </w:rPr>
          <w:t>RIA</w:t>
        </w:r>
      </w:ins>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del w:id="352" w:author="marcazal" w:date="2015-10-09T02:47:00Z">
        <w:r w:rsidR="00776FA9" w:rsidRPr="00A37EFF" w:rsidDel="00486433">
          <w:rPr>
            <w:b/>
            <w:sz w:val="20"/>
          </w:rPr>
          <w:delText>MoWebA</w:delText>
        </w:r>
      </w:del>
      <w:proofErr w:type="spellStart"/>
      <w:ins w:id="353" w:author="marcazal" w:date="2015-10-09T02:47:00Z">
        <w:r w:rsidR="00486433" w:rsidRPr="00486433">
          <w:rPr>
            <w:b/>
            <w:i/>
            <w:sz w:val="20"/>
          </w:rPr>
          <w:t>MoWebA</w:t>
        </w:r>
      </w:ins>
      <w:proofErr w:type="spellEnd"/>
      <w:r w:rsidR="00776FA9" w:rsidRPr="0069463E">
        <w:rPr>
          <w:b/>
          <w:caps/>
          <w:sz w:val="20"/>
        </w:rPr>
        <w:t xml:space="preserve"> </w:t>
      </w:r>
      <w:commentRangeEnd w:id="349"/>
      <w:r w:rsidR="00601A3A">
        <w:rPr>
          <w:rStyle w:val="Refdecomentario"/>
          <w:rFonts w:eastAsiaTheme="minorEastAsia"/>
          <w:lang w:val="es-ES" w:eastAsia="es-ES"/>
        </w:rPr>
        <w:commentReference w:id="349"/>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commentRangeStart w:id="354"/>
      <w:r w:rsidRPr="0025152F">
        <w:rPr>
          <w:sz w:val="20"/>
        </w:rPr>
        <w:t>Contenido</w:t>
      </w:r>
      <w:ins w:id="355" w:author="Vaio" w:date="2015-10-20T15:50:00Z">
        <w:r w:rsidR="00805621">
          <w:rPr>
            <w:sz w:val="20"/>
          </w:rPr>
          <w:t xml:space="preserve"> (</w:t>
        </w:r>
        <w:r w:rsidR="00805621" w:rsidRPr="0025152F">
          <w:rPr>
            <w:i/>
            <w:sz w:val="20"/>
          </w:rPr>
          <w:t>Content</w:t>
        </w:r>
        <w:r w:rsidR="00805621">
          <w:rPr>
            <w:sz w:val="20"/>
          </w:rPr>
          <w:t>)</w:t>
        </w:r>
      </w:ins>
      <w:r w:rsidRPr="0069463E">
        <w:rPr>
          <w:sz w:val="20"/>
        </w:rPr>
        <w:t xml:space="preserve"> y </w:t>
      </w:r>
      <w:r w:rsidRPr="0025152F">
        <w:rPr>
          <w:sz w:val="20"/>
        </w:rPr>
        <w:t>Estructura</w:t>
      </w:r>
      <w:ins w:id="356" w:author="Vaio" w:date="2015-10-20T15:50:00Z">
        <w:r w:rsidR="00805621">
          <w:rPr>
            <w:sz w:val="20"/>
          </w:rPr>
          <w:t xml:space="preserve"> (</w:t>
        </w:r>
        <w:proofErr w:type="spellStart"/>
        <w:r w:rsidR="00805621" w:rsidRPr="0025152F">
          <w:rPr>
            <w:i/>
            <w:sz w:val="20"/>
          </w:rPr>
          <w:t>Layout</w:t>
        </w:r>
        <w:proofErr w:type="spellEnd"/>
        <w:r w:rsidR="00805621">
          <w:rPr>
            <w:sz w:val="20"/>
          </w:rPr>
          <w:t>)</w:t>
        </w:r>
      </w:ins>
      <w:r w:rsidRPr="0069463E">
        <w:rPr>
          <w:sz w:val="20"/>
        </w:rPr>
        <w:t xml:space="preserve"> </w:t>
      </w:r>
      <w:commentRangeEnd w:id="354"/>
      <w:r w:rsidR="00805621">
        <w:rPr>
          <w:rStyle w:val="Refdecomentario"/>
          <w:rFonts w:eastAsiaTheme="minorEastAsia"/>
          <w:lang w:val="es-ES" w:eastAsia="es-ES"/>
        </w:rPr>
        <w:commentReference w:id="354"/>
      </w:r>
      <w:r w:rsidRPr="0069463E">
        <w:rPr>
          <w:sz w:val="20"/>
        </w:rPr>
        <w:t xml:space="preserve">de </w:t>
      </w:r>
      <w:del w:id="357" w:author="marcazal" w:date="2015-10-09T02:47:00Z">
        <w:r w:rsidRPr="0069463E" w:rsidDel="00486433">
          <w:rPr>
            <w:sz w:val="20"/>
          </w:rPr>
          <w:delText>MoWebA</w:delText>
        </w:r>
      </w:del>
      <w:proofErr w:type="spellStart"/>
      <w:ins w:id="358" w:author="marcazal" w:date="2015-10-09T02:47:00Z">
        <w:r w:rsidR="00486433" w:rsidRPr="00486433">
          <w:rPr>
            <w:i/>
            <w:sz w:val="20"/>
          </w:rPr>
          <w:t>MoWebA</w:t>
        </w:r>
      </w:ins>
      <w:proofErr w:type="spellEnd"/>
      <w:r w:rsidRPr="0069463E">
        <w:rPr>
          <w:sz w:val="20"/>
        </w:rPr>
        <w:t xml:space="preserve"> se presentan en la </w:t>
      </w:r>
      <w:r w:rsidR="003D4207">
        <w:fldChar w:fldCharType="begin"/>
      </w:r>
      <w:r w:rsidR="003D4207">
        <w:instrText xml:space="preserve"> REF _Ref431572291 \h  \* MERGEFORMAT </w:instrText>
      </w:r>
      <w:r w:rsidR="003D4207">
        <w:fldChar w:fldCharType="separate"/>
      </w:r>
      <w:r w:rsidR="00B073C4" w:rsidRPr="00B073C4">
        <w:rPr>
          <w:color w:val="000000" w:themeColor="text1"/>
          <w:sz w:val="20"/>
        </w:rPr>
        <w:t>Figura 2</w:t>
      </w:r>
      <w:r w:rsidR="003D4207">
        <w:fldChar w:fldCharType="end"/>
      </w:r>
      <w:commentRangeStart w:id="359"/>
      <w:r w:rsidRPr="00B073C4">
        <w:rPr>
          <w:sz w:val="18"/>
        </w:rPr>
        <w:t>.</w:t>
      </w:r>
      <w:commentRangeEnd w:id="359"/>
      <w:r w:rsidR="009F0D3D">
        <w:rPr>
          <w:rStyle w:val="Refdecomentario"/>
          <w:rFonts w:eastAsiaTheme="minorEastAsia"/>
          <w:lang w:val="es-ES" w:eastAsia="es-ES"/>
        </w:rPr>
        <w:commentReference w:id="359"/>
      </w:r>
      <w:r w:rsidRPr="0069463E">
        <w:rPr>
          <w:sz w:val="20"/>
        </w:rPr>
        <w:t xml:space="preserve"> En ellos se despliegan los diversos elementos que permiten representar una interfaz de usuario enriquecida. Los diferentes elementos</w:t>
      </w:r>
      <w:ins w:id="360" w:author="Vaio" w:date="2015-10-20T15:52:00Z">
        <w:r w:rsidR="00805621">
          <w:rPr>
            <w:sz w:val="20"/>
          </w:rPr>
          <w:t xml:space="preserve"> tanto</w:t>
        </w:r>
      </w:ins>
      <w:r w:rsidRPr="0069463E">
        <w:rPr>
          <w:sz w:val="20"/>
        </w:rPr>
        <w:t xml:space="preserve"> del </w:t>
      </w:r>
      <w:proofErr w:type="spellStart"/>
      <w:r w:rsidRPr="0069463E">
        <w:rPr>
          <w:sz w:val="20"/>
        </w:rPr>
        <w:t>metamodelo</w:t>
      </w:r>
      <w:proofErr w:type="spellEnd"/>
      <w:r w:rsidRPr="0069463E">
        <w:rPr>
          <w:sz w:val="20"/>
        </w:rPr>
        <w:t xml:space="preserve"> de </w:t>
      </w:r>
      <w:r w:rsidRPr="0025152F">
        <w:rPr>
          <w:sz w:val="20"/>
        </w:rPr>
        <w:t>Contenido</w:t>
      </w:r>
      <w:r w:rsidRPr="0069463E">
        <w:rPr>
          <w:sz w:val="20"/>
        </w:rPr>
        <w:t xml:space="preserve"> como </w:t>
      </w:r>
      <w:ins w:id="361" w:author="Vaio" w:date="2015-10-20T15:52:00Z">
        <w:r w:rsidR="00805621">
          <w:rPr>
            <w:sz w:val="20"/>
          </w:rPr>
          <w:t>d</w:t>
        </w:r>
      </w:ins>
      <w:r w:rsidRPr="0069463E">
        <w:rPr>
          <w:sz w:val="20"/>
        </w:rPr>
        <w:t xml:space="preserve">el de </w:t>
      </w:r>
      <w:r w:rsidRPr="0025152F">
        <w:rPr>
          <w:sz w:val="20"/>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del w:id="362" w:author="marcazal" w:date="2015-10-09T02:47:00Z">
        <w:r w:rsidRPr="0069463E" w:rsidDel="00486433">
          <w:rPr>
            <w:sz w:val="20"/>
          </w:rPr>
          <w:delText>MoWebA</w:delText>
        </w:r>
      </w:del>
      <w:proofErr w:type="spellStart"/>
      <w:ins w:id="363" w:author="marcazal" w:date="2015-10-09T02:47:00Z">
        <w:r w:rsidR="00486433" w:rsidRPr="00486433">
          <w:rPr>
            <w:i/>
            <w:sz w:val="20"/>
          </w:rPr>
          <w:t>MoWebA</w:t>
        </w:r>
      </w:ins>
      <w:proofErr w:type="spellEnd"/>
      <w:r w:rsidRPr="0069463E">
        <w:rPr>
          <w:sz w:val="20"/>
        </w:rPr>
        <w:t xml:space="preserve">, color celeste para las clases originales de </w:t>
      </w:r>
      <w:del w:id="364" w:author="marcazal" w:date="2015-10-09T02:47:00Z">
        <w:r w:rsidRPr="0069463E" w:rsidDel="00486433">
          <w:rPr>
            <w:sz w:val="20"/>
          </w:rPr>
          <w:delText>MoWebA</w:delText>
        </w:r>
      </w:del>
      <w:proofErr w:type="spellStart"/>
      <w:ins w:id="365" w:author="marcazal" w:date="2015-10-09T02:47:00Z">
        <w:r w:rsidR="00486433" w:rsidRPr="00486433">
          <w:rPr>
            <w:i/>
            <w:sz w:val="20"/>
          </w:rPr>
          <w:t>MoWebA</w:t>
        </w:r>
      </w:ins>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w:t>
      </w:r>
      <w:ins w:id="366" w:author="Vaio" w:date="2015-10-20T15:52:00Z">
        <w:r w:rsidR="00805621">
          <w:rPr>
            <w:sz w:val="20"/>
          </w:rPr>
          <w:t>,</w:t>
        </w:r>
      </w:ins>
      <w:r w:rsidRPr="0069463E">
        <w:rPr>
          <w:sz w:val="20"/>
        </w:rPr>
        <w:t xml:space="preserve">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Primeramente</w:t>
      </w:r>
      <w:ins w:id="367" w:author="Vaio" w:date="2015-10-20T15:53:00Z">
        <w:r w:rsidR="00805621">
          <w:rPr>
            <w:sz w:val="20"/>
          </w:rPr>
          <w:t>,</w:t>
        </w:r>
      </w:ins>
      <w:r w:rsidRPr="0069463E">
        <w:rPr>
          <w:sz w:val="20"/>
        </w:rPr>
        <w:t xml:space="preserve"> en el </w:t>
      </w:r>
      <w:proofErr w:type="spellStart"/>
      <w:r w:rsidRPr="0069463E">
        <w:rPr>
          <w:sz w:val="20"/>
        </w:rPr>
        <w:t>metamodelo</w:t>
      </w:r>
      <w:proofErr w:type="spellEnd"/>
      <w:r w:rsidRPr="0069463E">
        <w:rPr>
          <w:sz w:val="20"/>
        </w:rPr>
        <w:t xml:space="preserve"> de </w:t>
      </w:r>
      <w:r w:rsidRPr="0025152F">
        <w:rPr>
          <w:sz w:val="20"/>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25152F">
        <w:rPr>
          <w:i/>
          <w:sz w:val="20"/>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w:t>
      </w:r>
      <w:ins w:id="368" w:author="Vaio" w:date="2015-10-20T15:53:00Z">
        <w:r w:rsidR="00805621">
          <w:rPr>
            <w:sz w:val="20"/>
          </w:rPr>
          <w:t>h</w:t>
        </w:r>
      </w:ins>
      <w:del w:id="369" w:author="Vaio" w:date="2015-10-20T15:53:00Z">
        <w:r w:rsidRPr="0069463E" w:rsidDel="00805621">
          <w:rPr>
            <w:sz w:val="20"/>
          </w:rPr>
          <w:delText>H</w:delText>
        </w:r>
      </w:del>
      <w:r w:rsidRPr="0069463E">
        <w:rPr>
          <w:sz w:val="20"/>
        </w:rPr>
        <w:t>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del w:id="370" w:author="marcazal" w:date="2015-10-09T02:47:00Z">
        <w:r w:rsidRPr="0069463E" w:rsidDel="00486433">
          <w:rPr>
            <w:sz w:val="20"/>
          </w:rPr>
          <w:delText>MoWebA</w:delText>
        </w:r>
      </w:del>
      <w:proofErr w:type="spellStart"/>
      <w:ins w:id="371" w:author="marcazal" w:date="2015-10-09T02:47:00Z">
        <w:r w:rsidR="00486433" w:rsidRPr="00486433">
          <w:rPr>
            <w:i/>
            <w:sz w:val="20"/>
          </w:rPr>
          <w:t>MoWebA</w:t>
        </w:r>
      </w:ins>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ins w:id="372" w:author="Vaio" w:date="2015-10-20T15:54:00Z">
        <w:r w:rsidR="00805621">
          <w:rPr>
            <w:i/>
            <w:sz w:val="20"/>
          </w:rPr>
          <w:t>C</w:t>
        </w:r>
      </w:ins>
      <w:del w:id="373" w:author="Vaio" w:date="2015-10-20T15:53:00Z">
        <w:r w:rsidRPr="0069463E" w:rsidDel="00805621">
          <w:rPr>
            <w:i/>
            <w:sz w:val="20"/>
          </w:rPr>
          <w:delText>c</w:delText>
        </w:r>
      </w:del>
      <w:r w:rsidRPr="0069463E">
        <w:rPr>
          <w:i/>
          <w:sz w:val="20"/>
        </w:rPr>
        <w:t>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ins w:id="374" w:author="Vaio" w:date="2015-10-20T15:54:00Z">
        <w:r w:rsidR="00805621">
          <w:rPr>
            <w:i/>
            <w:sz w:val="20"/>
          </w:rPr>
          <w:t>,</w:t>
        </w:r>
      </w:ins>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w:t>
      </w:r>
      <w:commentRangeStart w:id="375"/>
      <w:r w:rsidRPr="0069463E">
        <w:rPr>
          <w:sz w:val="20"/>
        </w:rPr>
        <w:t>indicar el orden horizontal y vertical de un elemento simple o compuesto</w:t>
      </w:r>
      <w:commentRangeEnd w:id="375"/>
      <w:r w:rsidR="00805621">
        <w:rPr>
          <w:rStyle w:val="Refdecomentario"/>
          <w:rFonts w:eastAsiaTheme="minorEastAsia"/>
          <w:lang w:val="es-ES" w:eastAsia="es-ES"/>
        </w:rPr>
        <w:commentReference w:id="375"/>
      </w:r>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w:t>
      </w:r>
      <w:del w:id="376" w:author="Vaio" w:date="2015-10-20T13:05:00Z">
        <w:r w:rsidRPr="0069463E" w:rsidDel="005D08ED">
          <w:rPr>
            <w:sz w:val="20"/>
          </w:rPr>
          <w:delText xml:space="preserve">  </w:delText>
        </w:r>
      </w:del>
      <w:ins w:id="377" w:author="Vaio" w:date="2015-10-20T13:05:00Z">
        <w:r w:rsidR="005D08ED">
          <w:rPr>
            <w:sz w:val="20"/>
          </w:rPr>
          <w:t xml:space="preserve"> </w:t>
        </w:r>
      </w:ins>
      <w:r w:rsidRPr="0069463E">
        <w:rPr>
          <w:sz w:val="20"/>
        </w:rPr>
        <w:t xml:space="preserve">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del w:id="378" w:author="marcazal" w:date="2015-10-09T02:47:00Z">
        <w:r w:rsidRPr="0069463E" w:rsidDel="00486433">
          <w:rPr>
            <w:sz w:val="20"/>
          </w:rPr>
          <w:delText>MoWebA</w:delText>
        </w:r>
      </w:del>
      <w:proofErr w:type="spellStart"/>
      <w:ins w:id="379" w:author="marcazal" w:date="2015-10-09T02:47:00Z">
        <w:r w:rsidR="00486433" w:rsidRPr="00486433">
          <w:rPr>
            <w:i/>
            <w:sz w:val="20"/>
          </w:rPr>
          <w:t>MoWebA</w:t>
        </w:r>
      </w:ins>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w:t>
      </w:r>
      <w:del w:id="380" w:author="Vaio" w:date="2015-10-20T13:05:00Z">
        <w:r w:rsidRPr="0069463E" w:rsidDel="005D08ED">
          <w:rPr>
            <w:sz w:val="20"/>
          </w:rPr>
          <w:delText xml:space="preserve">  </w:delText>
        </w:r>
      </w:del>
      <w:ins w:id="381" w:author="Vaio" w:date="2015-10-20T13:05:00Z">
        <w:r w:rsidR="005D08ED">
          <w:rPr>
            <w:sz w:val="20"/>
          </w:rPr>
          <w:t xml:space="preserve"> </w:t>
        </w:r>
      </w:ins>
      <w:r w:rsidRPr="0069463E">
        <w:rPr>
          <w:sz w:val="20"/>
        </w:rPr>
        <w:t>en elementos de entrada, salida</w:t>
      </w:r>
      <w:del w:id="382" w:author="Vaio" w:date="2015-10-20T13:05:00Z">
        <w:r w:rsidRPr="0069463E" w:rsidDel="005D08ED">
          <w:rPr>
            <w:sz w:val="20"/>
          </w:rPr>
          <w:delText xml:space="preserve">  </w:delText>
        </w:r>
      </w:del>
      <w:ins w:id="383" w:author="Vaio" w:date="2015-10-20T13:05:00Z">
        <w:r w:rsidR="005D08ED">
          <w:rPr>
            <w:sz w:val="20"/>
          </w:rPr>
          <w:t xml:space="preserve"> </w:t>
        </w:r>
      </w:ins>
      <w:r w:rsidRPr="0069463E">
        <w:rPr>
          <w:sz w:val="20"/>
        </w:rPr>
        <w:t xml:space="preserve">y control respectivamente. Esto fue necesario para </w:t>
      </w:r>
      <w:del w:id="384" w:author="Vaio" w:date="2015-10-20T15:56:00Z">
        <w:r w:rsidRPr="0069463E" w:rsidDel="00805621">
          <w:rPr>
            <w:sz w:val="20"/>
          </w:rPr>
          <w:delText>establecer un orden dentro de</w:delText>
        </w:r>
      </w:del>
      <w:ins w:id="385" w:author="Vaio" w:date="2015-10-20T15:56:00Z">
        <w:r w:rsidR="00805621">
          <w:rPr>
            <w:sz w:val="20"/>
          </w:rPr>
          <w:t>clasificar mejor a</w:t>
        </w:r>
      </w:ins>
      <w:r w:rsidRPr="0069463E">
        <w:rPr>
          <w:sz w:val="20"/>
        </w:rPr>
        <w:t xml:space="preserve"> los elementos de interfaz y para una mayor claridad dentro del </w:t>
      </w:r>
      <w:proofErr w:type="spellStart"/>
      <w:r w:rsidRPr="0069463E">
        <w:rPr>
          <w:sz w:val="20"/>
        </w:rPr>
        <w:t>metamodelo</w:t>
      </w:r>
      <w:proofErr w:type="spellEnd"/>
      <w:del w:id="386" w:author="Vaio" w:date="2015-10-20T13:05:00Z">
        <w:r w:rsidRPr="0069463E" w:rsidDel="005D08ED">
          <w:rPr>
            <w:sz w:val="20"/>
          </w:rPr>
          <w:delText xml:space="preserve">  </w:delText>
        </w:r>
      </w:del>
      <w:ins w:id="387" w:author="Vaio" w:date="2015-10-20T13:05:00Z">
        <w:r w:rsidR="005D08ED">
          <w:rPr>
            <w:sz w:val="20"/>
          </w:rPr>
          <w:t xml:space="preserve"> </w:t>
        </w:r>
      </w:ins>
      <w:r w:rsidRPr="0069463E">
        <w:rPr>
          <w:sz w:val="20"/>
        </w:rPr>
        <w:t xml:space="preserve">de </w:t>
      </w:r>
      <w:r w:rsidRPr="009E0F52">
        <w:rPr>
          <w:i/>
          <w:sz w:val="20"/>
        </w:rPr>
        <w:t>Contenido</w:t>
      </w:r>
      <w:r w:rsidRPr="0069463E">
        <w:rPr>
          <w:sz w:val="20"/>
        </w:rPr>
        <w:t xml:space="preserve">. Los distintos </w:t>
      </w:r>
      <w:proofErr w:type="spellStart"/>
      <w:r w:rsidRPr="0069463E">
        <w:rPr>
          <w:i/>
          <w:sz w:val="20"/>
        </w:rPr>
        <w:t>UIElements</w:t>
      </w:r>
      <w:proofErr w:type="spellEnd"/>
      <w:del w:id="388" w:author="Vaio" w:date="2015-10-20T13:05:00Z">
        <w:r w:rsidRPr="0069463E" w:rsidDel="005D08ED">
          <w:rPr>
            <w:sz w:val="20"/>
          </w:rPr>
          <w:delText xml:space="preserve">  </w:delText>
        </w:r>
      </w:del>
      <w:ins w:id="389" w:author="Vaio" w:date="2015-10-20T13:05:00Z">
        <w:r w:rsidR="005D08ED">
          <w:rPr>
            <w:sz w:val="20"/>
          </w:rPr>
          <w:t xml:space="preserve"> </w:t>
        </w:r>
      </w:ins>
      <w:r w:rsidRPr="0069463E">
        <w:rPr>
          <w:sz w:val="20"/>
        </w:rPr>
        <w:t xml:space="preserve">se clasifican </w:t>
      </w:r>
      <w:ins w:id="390" w:author="Vaio" w:date="2015-10-20T15:56:00Z">
        <w:r w:rsidR="00805621">
          <w:rPr>
            <w:sz w:val="20"/>
          </w:rPr>
          <w:t xml:space="preserve">entonces </w:t>
        </w:r>
      </w:ins>
      <w:r w:rsidRPr="0069463E">
        <w:rPr>
          <w:sz w:val="20"/>
        </w:rPr>
        <w:t xml:space="preserve">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w:t>
      </w:r>
      <w:proofErr w:type="spellEnd"/>
      <w:del w:id="391" w:author="Vaio" w:date="2015-10-20T15:57:00Z">
        <w:r w:rsidRPr="0069463E" w:rsidDel="00407A91">
          <w:rPr>
            <w:b/>
            <w:i/>
            <w:sz w:val="20"/>
          </w:rPr>
          <w:delText>s</w:delText>
        </w:r>
      </w:del>
      <w:r w:rsidRPr="0069463E">
        <w:rPr>
          <w:b/>
          <w:sz w:val="20"/>
        </w:rPr>
        <w:t xml:space="preserve">): </w:t>
      </w:r>
      <w:r w:rsidRPr="0069463E">
        <w:rPr>
          <w:sz w:val="20"/>
        </w:rPr>
        <w:t>Comprende a los elementos de interfaz enriquecidos y tradicionales encargados de desplegar o mostrar información en las páginas de presentación. En esta categoría se engloba a los elementos</w:t>
      </w:r>
      <w:del w:id="392" w:author="Vaio" w:date="2015-10-20T13:05:00Z">
        <w:r w:rsidRPr="0069463E" w:rsidDel="005D08ED">
          <w:rPr>
            <w:sz w:val="20"/>
          </w:rPr>
          <w:delText xml:space="preserve">  </w:delText>
        </w:r>
      </w:del>
      <w:ins w:id="393" w:author="Vaio" w:date="2015-10-20T13:05:00Z">
        <w:r w:rsidR="005D08ED">
          <w:rPr>
            <w:sz w:val="20"/>
          </w:rPr>
          <w:t xml:space="preserve"> </w:t>
        </w:r>
      </w:ins>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ins w:id="394" w:author="Vaio" w:date="2015-10-20T15:57:00Z">
        <w:r w:rsidR="00407A91">
          <w:rPr>
            <w:i/>
            <w:sz w:val="20"/>
          </w:rPr>
          <w:t>,</w:t>
        </w:r>
      </w:ins>
      <w:del w:id="395" w:author="Vaio" w:date="2015-10-20T13:05:00Z">
        <w:r w:rsidRPr="0069463E" w:rsidDel="005D08ED">
          <w:rPr>
            <w:sz w:val="20"/>
          </w:rPr>
          <w:delText xml:space="preserve">  </w:delText>
        </w:r>
      </w:del>
      <w:del w:id="396" w:author="Vaio" w:date="2015-10-20T13:06:00Z">
        <w:r w:rsidRPr="0069463E" w:rsidDel="003D5B69">
          <w:rPr>
            <w:sz w:val="20"/>
          </w:rPr>
          <w:delText xml:space="preserve"> </w:delText>
        </w:r>
      </w:del>
      <w:ins w:id="397" w:author="Vaio" w:date="2015-10-20T13:06:00Z">
        <w:r w:rsidR="003D5B69">
          <w:rPr>
            <w:sz w:val="20"/>
          </w:rPr>
          <w:t xml:space="preserve"> </w:t>
        </w:r>
      </w:ins>
      <w:r w:rsidRPr="0069463E">
        <w:rPr>
          <w:i/>
          <w:sz w:val="20"/>
        </w:rPr>
        <w:t>multimedia</w:t>
      </w:r>
      <w:r w:rsidRPr="0069463E">
        <w:rPr>
          <w:sz w:val="20"/>
        </w:rPr>
        <w:t xml:space="preserve"> y </w:t>
      </w:r>
      <w:proofErr w:type="spellStart"/>
      <w:r w:rsidRPr="0069463E">
        <w:rPr>
          <w:i/>
          <w:sz w:val="20"/>
        </w:rPr>
        <w:t>richToolTip</w:t>
      </w:r>
      <w:proofErr w:type="spellEnd"/>
      <w:ins w:id="398" w:author="Vaio" w:date="2015-10-20T15:57:00Z">
        <w:r w:rsidR="00407A91">
          <w:rPr>
            <w:i/>
            <w:sz w:val="20"/>
          </w:rPr>
          <w:t xml:space="preserve">. </w:t>
        </w:r>
      </w:ins>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ins w:id="399" w:author="Vaio" w:date="2015-10-20T15:57:00Z">
        <w:r w:rsidR="00407A91">
          <w:rPr>
            <w:b/>
            <w:i/>
            <w:sz w:val="20"/>
          </w:rPr>
          <w:t>I</w:t>
        </w:r>
      </w:ins>
      <w:del w:id="400" w:author="Vaio" w:date="2015-10-20T15:57:00Z">
        <w:r w:rsidRPr="0069463E" w:rsidDel="00407A91">
          <w:rPr>
            <w:b/>
            <w:i/>
            <w:sz w:val="20"/>
          </w:rPr>
          <w:delText>i</w:delText>
        </w:r>
      </w:del>
      <w:ins w:id="401" w:author="Vaio" w:date="2015-10-20T15:57:00Z">
        <w:r w:rsidR="00407A91">
          <w:rPr>
            <w:b/>
            <w:i/>
            <w:sz w:val="20"/>
          </w:rPr>
          <w:t>n</w:t>
        </w:r>
      </w:ins>
      <w:del w:id="402" w:author="Vaio" w:date="2015-10-20T15:57:00Z">
        <w:r w:rsidRPr="0069463E" w:rsidDel="00407A91">
          <w:rPr>
            <w:b/>
            <w:i/>
            <w:sz w:val="20"/>
          </w:rPr>
          <w:delText>m</w:delText>
        </w:r>
      </w:del>
      <w:r w:rsidRPr="0069463E">
        <w:rPr>
          <w:b/>
          <w:i/>
          <w:sz w:val="20"/>
        </w:rPr>
        <w:t>putElement</w:t>
      </w:r>
      <w:proofErr w:type="spellEnd"/>
      <w:del w:id="403" w:author="Vaio" w:date="2015-10-20T15:57:00Z">
        <w:r w:rsidRPr="0069463E" w:rsidDel="00407A91">
          <w:rPr>
            <w:b/>
            <w:i/>
            <w:sz w:val="20"/>
          </w:rPr>
          <w:delText>s</w:delText>
        </w:r>
      </w:del>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w:t>
      </w:r>
      <w:proofErr w:type="spellEnd"/>
      <w:del w:id="404" w:author="Vaio" w:date="2015-10-20T15:58:00Z">
        <w:r w:rsidRPr="0069463E" w:rsidDel="00407A91">
          <w:rPr>
            <w:i/>
            <w:sz w:val="20"/>
          </w:rPr>
          <w:delText>s</w:delText>
        </w:r>
      </w:del>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control </w:t>
      </w:r>
      <w:r w:rsidRPr="0069463E">
        <w:rPr>
          <w:b/>
          <w:sz w:val="20"/>
        </w:rPr>
        <w:t>(</w:t>
      </w:r>
      <w:proofErr w:type="spellStart"/>
      <w:ins w:id="405" w:author="Vaio" w:date="2015-10-20T15:57:00Z">
        <w:r w:rsidR="00407A91">
          <w:rPr>
            <w:b/>
            <w:i/>
            <w:sz w:val="20"/>
          </w:rPr>
          <w:t>C</w:t>
        </w:r>
      </w:ins>
      <w:del w:id="406" w:author="Vaio" w:date="2015-10-20T15:57:00Z">
        <w:r w:rsidRPr="0069463E" w:rsidDel="00407A91">
          <w:rPr>
            <w:b/>
            <w:i/>
            <w:sz w:val="20"/>
          </w:rPr>
          <w:delText>c</w:delText>
        </w:r>
      </w:del>
      <w:r w:rsidRPr="0069463E">
        <w:rPr>
          <w:b/>
          <w:i/>
          <w:sz w:val="20"/>
        </w:rPr>
        <w:t>ontrolElement</w:t>
      </w:r>
      <w:proofErr w:type="spellEnd"/>
      <w:del w:id="407" w:author="Vaio" w:date="2015-10-20T15:57:00Z">
        <w:r w:rsidRPr="0069463E" w:rsidDel="00407A91">
          <w:rPr>
            <w:b/>
            <w:i/>
            <w:sz w:val="20"/>
          </w:rPr>
          <w:delText>s</w:delText>
        </w:r>
      </w:del>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r w:rsidRPr="0069463E">
        <w:rPr>
          <w:i/>
          <w:sz w:val="20"/>
        </w:rPr>
        <w:t>anchor</w:t>
      </w:r>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lastRenderedPageBreak/>
        <w:t xml:space="preserve">Formando parte también de la extensión, los </w:t>
      </w:r>
      <w:proofErr w:type="spellStart"/>
      <w:r w:rsidRPr="0069463E">
        <w:rPr>
          <w:i/>
          <w:sz w:val="20"/>
        </w:rPr>
        <w:t>CompositeUIElement</w:t>
      </w:r>
      <w:proofErr w:type="spellEnd"/>
      <w:del w:id="408" w:author="Vaio" w:date="2015-10-20T15:58:00Z">
        <w:r w:rsidRPr="0069463E" w:rsidDel="00AE17AB">
          <w:rPr>
            <w:sz w:val="20"/>
          </w:rPr>
          <w:delText>,</w:delText>
        </w:r>
      </w:del>
      <w:del w:id="409" w:author="Vaio" w:date="2015-10-20T13:05:00Z">
        <w:r w:rsidRPr="0069463E" w:rsidDel="005D08ED">
          <w:rPr>
            <w:sz w:val="20"/>
          </w:rPr>
          <w:delText xml:space="preserve">  </w:delText>
        </w:r>
      </w:del>
      <w:ins w:id="410" w:author="Vaio" w:date="2015-10-20T13:05:00Z">
        <w:r w:rsidR="005D08ED">
          <w:rPr>
            <w:sz w:val="20"/>
          </w:rPr>
          <w:t xml:space="preserve"> </w:t>
        </w:r>
      </w:ins>
      <w:r w:rsidRPr="0069463E">
        <w:rPr>
          <w:sz w:val="20"/>
        </w:rPr>
        <w:t>pueden</w:t>
      </w:r>
      <w:ins w:id="411" w:author="Vaio" w:date="2015-10-20T15:59:00Z">
        <w:r w:rsidR="00AE17AB">
          <w:rPr>
            <w:sz w:val="20"/>
          </w:rPr>
          <w:t>,</w:t>
        </w:r>
      </w:ins>
      <w:r w:rsidRPr="0069463E">
        <w:rPr>
          <w:sz w:val="20"/>
        </w:rPr>
        <w:t xml:space="preserve"> o no</w:t>
      </w:r>
      <w:ins w:id="412" w:author="Vaio" w:date="2015-10-20T15:59:00Z">
        <w:r w:rsidR="00AE17AB">
          <w:rPr>
            <w:sz w:val="20"/>
          </w:rPr>
          <w:t>,</w:t>
        </w:r>
      </w:ins>
      <w:r w:rsidRPr="0069463E">
        <w:rPr>
          <w:sz w:val="20"/>
        </w:rPr>
        <w:t xml:space="preserve"> tener </w:t>
      </w:r>
      <w:proofErr w:type="spellStart"/>
      <w:r w:rsidRPr="0069463E">
        <w:rPr>
          <w:i/>
          <w:sz w:val="20"/>
        </w:rPr>
        <w:t>Panels</w:t>
      </w:r>
      <w:proofErr w:type="spellEnd"/>
      <w:r w:rsidRPr="0069463E">
        <w:rPr>
          <w:sz w:val="20"/>
        </w:rPr>
        <w:t xml:space="preserve"> asociados</w:t>
      </w:r>
      <w:ins w:id="413" w:author="Vaio" w:date="2015-10-20T15:59:00Z">
        <w:r w:rsidR="00AE17AB">
          <w:rPr>
            <w:sz w:val="20"/>
          </w:rPr>
          <w:t>. A su vez,</w:t>
        </w:r>
      </w:ins>
      <w:r w:rsidRPr="0069463E">
        <w:rPr>
          <w:sz w:val="20"/>
        </w:rPr>
        <w:t xml:space="preserve"> </w:t>
      </w:r>
      <w:del w:id="414" w:author="Vaio" w:date="2015-10-20T15:59:00Z">
        <w:r w:rsidRPr="0069463E" w:rsidDel="00AE17AB">
          <w:rPr>
            <w:sz w:val="20"/>
          </w:rPr>
          <w:delText xml:space="preserve">y </w:delText>
        </w:r>
      </w:del>
      <w:r w:rsidRPr="0069463E">
        <w:rPr>
          <w:sz w:val="20"/>
        </w:rPr>
        <w:t xml:space="preserve">los </w:t>
      </w:r>
      <w:proofErr w:type="spellStart"/>
      <w:r w:rsidRPr="0069463E">
        <w:rPr>
          <w:i/>
          <w:sz w:val="20"/>
        </w:rPr>
        <w:t>Panels</w:t>
      </w:r>
      <w:proofErr w:type="spellEnd"/>
      <w:r w:rsidRPr="0069463E">
        <w:rPr>
          <w:i/>
          <w:sz w:val="20"/>
        </w:rPr>
        <w:t xml:space="preserve"> </w:t>
      </w:r>
      <w:r w:rsidRPr="0069463E">
        <w:rPr>
          <w:sz w:val="20"/>
        </w:rPr>
        <w:t xml:space="preserve">pueden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del w:id="415" w:author="Vaio" w:date="2015-10-20T15:59:00Z">
        <w:r w:rsidRPr="0069463E" w:rsidDel="00AE17AB">
          <w:rPr>
            <w:sz w:val="20"/>
          </w:rPr>
          <w:delText>,</w:delText>
        </w:r>
      </w:del>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De manera inversa</w:t>
      </w:r>
      <w:ins w:id="416" w:author="Vaio" w:date="2015-10-20T15:59:00Z">
        <w:r w:rsidR="00AE17AB">
          <w:rPr>
            <w:sz w:val="20"/>
          </w:rPr>
          <w:t>,</w:t>
        </w:r>
      </w:ins>
      <w:r w:rsidRPr="0069463E">
        <w:rPr>
          <w:sz w:val="20"/>
        </w:rPr>
        <w:t xml:space="preserv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w:t>
      </w:r>
      <w:proofErr w:type="gramStart"/>
      <w:r w:rsidRPr="0069463E">
        <w:rPr>
          <w:sz w:val="20"/>
        </w:rPr>
        <w:t>compone</w:t>
      </w:r>
      <w:proofErr w:type="gramEnd"/>
      <w:r w:rsidRPr="0069463E">
        <w:rPr>
          <w:sz w:val="20"/>
        </w:rPr>
        <w:t xml:space="preserv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w:t>
      </w:r>
      <w:ins w:id="417" w:author="Vaio" w:date="2015-10-20T16:00:00Z">
        <w:r w:rsidR="00AE17AB">
          <w:rPr>
            <w:sz w:val="20"/>
          </w:rPr>
          <w:t>.</w:t>
        </w:r>
      </w:ins>
      <w:del w:id="418" w:author="Vaio" w:date="2015-10-20T16:00:00Z">
        <w:r w:rsidRPr="0069463E" w:rsidDel="00AE17AB">
          <w:rPr>
            <w:sz w:val="20"/>
          </w:rPr>
          <w:delText>,</w:delText>
        </w:r>
      </w:del>
      <w:r w:rsidRPr="0069463E">
        <w:rPr>
          <w:sz w:val="20"/>
        </w:rPr>
        <w:t xml:space="preserve"> </w:t>
      </w:r>
      <w:del w:id="419" w:author="Vaio" w:date="2015-10-20T16:00:00Z">
        <w:r w:rsidRPr="0069463E" w:rsidDel="00AE17AB">
          <w:rPr>
            <w:sz w:val="20"/>
          </w:rPr>
          <w:delText>Dentro de</w:delText>
        </w:r>
      </w:del>
      <w:ins w:id="420" w:author="Vaio" w:date="2015-10-20T16:00:00Z">
        <w:r w:rsidR="00AE17AB">
          <w:rPr>
            <w:sz w:val="20"/>
          </w:rPr>
          <w:t>Entre</w:t>
        </w:r>
      </w:ins>
      <w:r w:rsidRPr="0069463E">
        <w:rPr>
          <w:sz w:val="20"/>
        </w:rPr>
        <w:t xml:space="preserve"> las adaptaciones que se han </w:t>
      </w:r>
      <w:del w:id="421" w:author="Vaio" w:date="2015-10-20T16:00:00Z">
        <w:r w:rsidRPr="0069463E" w:rsidDel="00AE17AB">
          <w:rPr>
            <w:sz w:val="20"/>
          </w:rPr>
          <w:delText>tenido en cuenta</w:delText>
        </w:r>
      </w:del>
      <w:ins w:id="422" w:author="Vaio" w:date="2015-10-20T16:00:00Z">
        <w:r w:rsidR="00AE17AB">
          <w:rPr>
            <w:sz w:val="20"/>
          </w:rPr>
          <w:t>realizado</w:t>
        </w:r>
      </w:ins>
      <w:ins w:id="423" w:author="Vaio" w:date="2015-10-20T16:01:00Z">
        <w:r w:rsidR="00AE17AB">
          <w:rPr>
            <w:sz w:val="20"/>
          </w:rPr>
          <w:t xml:space="preserve"> a</w:t>
        </w:r>
      </w:ins>
      <w:del w:id="424" w:author="Vaio" w:date="2015-10-20T16:01:00Z">
        <w:r w:rsidRPr="0069463E" w:rsidDel="00AE17AB">
          <w:rPr>
            <w:sz w:val="20"/>
          </w:rPr>
          <w:delText xml:space="preserve"> en</w:delText>
        </w:r>
      </w:del>
      <w:r w:rsidRPr="0069463E">
        <w:rPr>
          <w:sz w:val="20"/>
        </w:rPr>
        <w:t xml:space="preserve"> este </w:t>
      </w:r>
      <w:proofErr w:type="spellStart"/>
      <w:r w:rsidRPr="0069463E">
        <w:rPr>
          <w:sz w:val="20"/>
        </w:rPr>
        <w:t>metamodelo</w:t>
      </w:r>
      <w:proofErr w:type="spellEnd"/>
      <w:del w:id="425" w:author="Vaio" w:date="2015-10-20T16:00:00Z">
        <w:r w:rsidRPr="0069463E" w:rsidDel="00AE17AB">
          <w:rPr>
            <w:sz w:val="20"/>
          </w:rPr>
          <w:delText>,</w:delText>
        </w:r>
      </w:del>
      <w:r w:rsidRPr="0069463E">
        <w:rPr>
          <w:sz w:val="20"/>
        </w:rPr>
        <w:t xml:space="preserve"> se </w:t>
      </w:r>
      <w:del w:id="426" w:author="Vaio" w:date="2015-10-20T16:00:00Z">
        <w:r w:rsidRPr="0069463E" w:rsidDel="00AE17AB">
          <w:rPr>
            <w:sz w:val="20"/>
          </w:rPr>
          <w:delText xml:space="preserve">presentan </w:delText>
        </w:r>
      </w:del>
      <w:ins w:id="427" w:author="Vaio" w:date="2015-10-20T16:00:00Z">
        <w:r w:rsidR="00AE17AB">
          <w:rPr>
            <w:sz w:val="20"/>
          </w:rPr>
          <w:t>cuentan</w:t>
        </w:r>
        <w:r w:rsidR="00AE17AB" w:rsidRPr="0069463E">
          <w:rPr>
            <w:sz w:val="20"/>
          </w:rPr>
          <w:t xml:space="preserve"> </w:t>
        </w:r>
      </w:ins>
      <w:r w:rsidRPr="0069463E">
        <w:rPr>
          <w:sz w:val="20"/>
        </w:rPr>
        <w:t xml:space="preserve">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Cada uno de estos atributos se divide en dos para distinguir su tipo y valor. Por lo tanto</w:t>
      </w:r>
      <w:ins w:id="428" w:author="Vaio" w:date="2015-10-20T16:01:00Z">
        <w:r w:rsidR="00AE17AB">
          <w:rPr>
            <w:sz w:val="20"/>
          </w:rPr>
          <w:t>,</w:t>
        </w:r>
      </w:ins>
      <w:r w:rsidRPr="0069463E">
        <w:rPr>
          <w:sz w:val="20"/>
        </w:rPr>
        <w:t xml:space="preserve">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del w:id="429" w:author="Vaio" w:date="2015-10-20T13:05:00Z">
        <w:r w:rsidRPr="0069463E" w:rsidDel="005D08ED">
          <w:rPr>
            <w:i/>
            <w:sz w:val="20"/>
          </w:rPr>
          <w:delText xml:space="preserve">  </w:delText>
        </w:r>
      </w:del>
      <w:ins w:id="430" w:author="Vaio" w:date="2015-10-20T13:05:00Z">
        <w:r w:rsidR="005D08ED">
          <w:rPr>
            <w:i/>
            <w:sz w:val="20"/>
          </w:rPr>
          <w:t xml:space="preserve"> </w:t>
        </w:r>
      </w:ins>
      <w:r w:rsidRPr="0069463E">
        <w:rPr>
          <w:sz w:val="20"/>
        </w:rPr>
        <w:t xml:space="preserve">y </w:t>
      </w:r>
      <w:proofErr w:type="spellStart"/>
      <w:r w:rsidRPr="0025152F">
        <w:rPr>
          <w:i/>
          <w:sz w:val="20"/>
        </w:rPr>
        <w:t>widh</w:t>
      </w:r>
      <w:ins w:id="431" w:author="Vaio" w:date="2015-10-20T16:01:00Z">
        <w:r w:rsidR="00AE17AB" w:rsidRPr="0025152F">
          <w:rPr>
            <w:i/>
            <w:sz w:val="20"/>
          </w:rPr>
          <w:t>Value</w:t>
        </w:r>
      </w:ins>
      <w:proofErr w:type="spellEnd"/>
      <w:del w:id="432" w:author="Vaio" w:date="2015-10-20T16:01:00Z">
        <w:r w:rsidRPr="0025152F" w:rsidDel="00AE17AB">
          <w:rPr>
            <w:i/>
            <w:sz w:val="20"/>
          </w:rPr>
          <w:delText>Type</w:delText>
        </w:r>
      </w:del>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Los tipos de coordenadas</w:t>
      </w:r>
      <w:del w:id="433" w:author="Vaio" w:date="2015-10-20T16:02:00Z">
        <w:r w:rsidRPr="0069463E" w:rsidDel="00AE17AB">
          <w:rPr>
            <w:sz w:val="20"/>
          </w:rPr>
          <w:delText>,</w:delText>
        </w:r>
      </w:del>
      <w:r w:rsidRPr="0069463E">
        <w:rPr>
          <w:sz w:val="20"/>
        </w:rPr>
        <w:t xml:space="preserve"> que forman parte de la enumeración </w:t>
      </w:r>
      <w:proofErr w:type="spellStart"/>
      <w:r w:rsidRPr="0069463E">
        <w:rPr>
          <w:i/>
          <w:sz w:val="20"/>
        </w:rPr>
        <w:t>CoordType</w:t>
      </w:r>
      <w:proofErr w:type="spellEnd"/>
      <w:del w:id="434" w:author="Vaio" w:date="2015-10-20T16:02:00Z">
        <w:r w:rsidRPr="0069463E" w:rsidDel="00AE17AB">
          <w:rPr>
            <w:sz w:val="20"/>
          </w:rPr>
          <w:delText>,</w:delText>
        </w:r>
      </w:del>
      <w:r w:rsidRPr="0069463E">
        <w:rPr>
          <w:sz w:val="20"/>
        </w:rPr>
        <w:t xml:space="preserve"> son </w:t>
      </w:r>
      <w:r w:rsidRPr="0025152F">
        <w:rPr>
          <w:i/>
          <w:sz w:val="20"/>
        </w:rPr>
        <w:t>pixel</w:t>
      </w:r>
      <w:r w:rsidRPr="0069463E">
        <w:rPr>
          <w:sz w:val="20"/>
        </w:rPr>
        <w:t xml:space="preserve"> y </w:t>
      </w:r>
      <w:proofErr w:type="spellStart"/>
      <w:r w:rsidRPr="0025152F">
        <w:rPr>
          <w:i/>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del w:id="435" w:author="marcazal" w:date="2015-10-09T02:47:00Z">
        <w:r w:rsidRPr="0069463E" w:rsidDel="00486433">
          <w:rPr>
            <w:sz w:val="20"/>
          </w:rPr>
          <w:delText>MoWebA</w:delText>
        </w:r>
      </w:del>
      <w:proofErr w:type="spellStart"/>
      <w:ins w:id="436" w:author="marcazal" w:date="2015-10-09T02:47:00Z">
        <w:r w:rsidR="00486433" w:rsidRPr="00486433">
          <w:rPr>
            <w:i/>
            <w:sz w:val="20"/>
          </w:rPr>
          <w:t>MoWebA</w:t>
        </w:r>
      </w:ins>
      <w:proofErr w:type="spellEnd"/>
      <w:r w:rsidRPr="0069463E">
        <w:rPr>
          <w:sz w:val="20"/>
        </w:rPr>
        <w:t xml:space="preserve"> y por ende hacer posible</w:t>
      </w:r>
      <w:del w:id="437" w:author="Vaio" w:date="2015-10-20T13:05:00Z">
        <w:r w:rsidRPr="0069463E" w:rsidDel="005D08ED">
          <w:rPr>
            <w:sz w:val="20"/>
          </w:rPr>
          <w:delText xml:space="preserve">  </w:delText>
        </w:r>
      </w:del>
      <w:ins w:id="438" w:author="Vaio" w:date="2015-10-20T13:05:00Z">
        <w:r w:rsidR="005D08ED">
          <w:rPr>
            <w:sz w:val="20"/>
          </w:rPr>
          <w:t xml:space="preserve"> </w:t>
        </w:r>
      </w:ins>
      <w:r w:rsidRPr="0069463E">
        <w:rPr>
          <w:sz w:val="20"/>
        </w:rPr>
        <w:t xml:space="preserve">la representación de la sintaxis concreta de </w:t>
      </w:r>
      <w:del w:id="439" w:author="marcazal" w:date="2015-10-09T02:47:00Z">
        <w:r w:rsidRPr="0069463E" w:rsidDel="00486433">
          <w:rPr>
            <w:sz w:val="20"/>
          </w:rPr>
          <w:delText>MoWebA</w:delText>
        </w:r>
      </w:del>
      <w:proofErr w:type="spellStart"/>
      <w:ins w:id="440" w:author="marcazal" w:date="2015-10-09T02:47:00Z">
        <w:r w:rsidR="00486433" w:rsidRPr="00486433">
          <w:rPr>
            <w:i/>
            <w:sz w:val="20"/>
          </w:rPr>
          <w:t>MoWebA</w:t>
        </w:r>
      </w:ins>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continuación se describen cada uno de los elementos</w:t>
      </w:r>
      <w:ins w:id="441" w:author="Vaio" w:date="2015-10-20T16:03:00Z">
        <w:r w:rsidR="000F06DB">
          <w:rPr>
            <w:sz w:val="20"/>
          </w:rPr>
          <w:t xml:space="preserve"> RIA</w:t>
        </w:r>
      </w:ins>
      <w:r w:rsidRPr="0069463E">
        <w:rPr>
          <w:sz w:val="20"/>
        </w:rPr>
        <w:t xml:space="preserve">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del w:id="442" w:author="marcazal" w:date="2015-10-09T02:47:00Z">
        <w:r w:rsidRPr="0069463E" w:rsidDel="00486433">
          <w:rPr>
            <w:sz w:val="20"/>
          </w:rPr>
          <w:delText>MoWebA</w:delText>
        </w:r>
      </w:del>
      <w:proofErr w:type="spellStart"/>
      <w:ins w:id="443" w:author="marcazal" w:date="2015-10-09T02:47:00Z">
        <w:r w:rsidR="00486433" w:rsidRPr="00486433">
          <w:rPr>
            <w:i/>
            <w:sz w:val="20"/>
          </w:rPr>
          <w:t>MoWebA</w:t>
        </w:r>
      </w:ins>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Este elemento de interfaz enriquecido de entrada</w:t>
      </w:r>
      <w:ins w:id="444" w:author="Vaio" w:date="2015-10-20T16:07:00Z">
        <w:r w:rsidR="003664AB">
          <w:rPr>
            <w:sz w:val="20"/>
          </w:rPr>
          <w:t>,</w:t>
        </w:r>
      </w:ins>
      <w:del w:id="445" w:author="Vaio" w:date="2015-10-20T16:05:00Z">
        <w:r w:rsidRPr="0069463E" w:rsidDel="003664AB">
          <w:rPr>
            <w:sz w:val="20"/>
          </w:rPr>
          <w:delText>,</w:delText>
        </w:r>
      </w:del>
      <w:r w:rsidRPr="0069463E">
        <w:rPr>
          <w:sz w:val="20"/>
        </w:rPr>
        <w:t xml:space="preserve"> contiene al atributo </w:t>
      </w:r>
      <w:proofErr w:type="spellStart"/>
      <w:r w:rsidRPr="0069463E">
        <w:rPr>
          <w:i/>
          <w:sz w:val="20"/>
        </w:rPr>
        <w:t>source</w:t>
      </w:r>
      <w:proofErr w:type="spellEnd"/>
      <w:r w:rsidRPr="0069463E">
        <w:rPr>
          <w:sz w:val="20"/>
        </w:rPr>
        <w:t>. Este atributo tiene una doble funcionalidad. Una de ellas es permitir definir</w:t>
      </w:r>
      <w:del w:id="446" w:author="Vaio" w:date="2015-10-20T16:05:00Z">
        <w:r w:rsidRPr="0069463E" w:rsidDel="003664AB">
          <w:rPr>
            <w:sz w:val="20"/>
          </w:rPr>
          <w:delText xml:space="preserve"> en él,</w:delText>
        </w:r>
      </w:del>
      <w:r w:rsidRPr="0069463E">
        <w:rPr>
          <w:sz w:val="20"/>
        </w:rPr>
        <w:t xml:space="preserve">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w:t>
      </w:r>
      <w:del w:id="447" w:author="Vaio" w:date="2015-10-20T16:06:00Z">
        <w:r w:rsidRPr="0069463E" w:rsidDel="003664AB">
          <w:rPr>
            <w:sz w:val="20"/>
          </w:rPr>
          <w:delText xml:space="preserve">el </w:delText>
        </w:r>
      </w:del>
      <w:ins w:id="448" w:author="Vaio" w:date="2015-10-20T16:06:00Z">
        <w:r w:rsidR="003664AB">
          <w:rPr>
            <w:sz w:val="20"/>
          </w:rPr>
          <w:t>un</w:t>
        </w:r>
        <w:r w:rsidR="003664AB" w:rsidRPr="0069463E">
          <w:rPr>
            <w:sz w:val="20"/>
          </w:rPr>
          <w:t xml:space="preserve"> </w:t>
        </w:r>
      </w:ins>
      <w:r w:rsidRPr="0069463E">
        <w:rPr>
          <w:sz w:val="20"/>
        </w:rPr>
        <w:t xml:space="preserve">campo </w:t>
      </w:r>
      <w:r w:rsidRPr="003664AB">
        <w:rPr>
          <w:i/>
          <w:sz w:val="20"/>
        </w:rPr>
        <w:t>País</w:t>
      </w:r>
      <w:r w:rsidRPr="0025152F">
        <w:rPr>
          <w:i/>
          <w:sz w:val="20"/>
        </w:rPr>
        <w:t xml:space="preserve"> de origen</w:t>
      </w:r>
      <w:r w:rsidRPr="0069463E">
        <w:rPr>
          <w:sz w:val="20"/>
        </w:rPr>
        <w:t xml:space="preserve">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del w:id="449" w:author="Vaio" w:date="2015-10-20T16:06:00Z">
        <w:r w:rsidDel="003664AB">
          <w:rPr>
            <w:sz w:val="20"/>
          </w:rPr>
          <w:delText>,</w:delText>
        </w:r>
      </w:del>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w:t>
      </w:r>
      <w:del w:id="450" w:author="Vaio" w:date="2015-10-20T13:05:00Z">
        <w:r w:rsidDel="005D08ED">
          <w:rPr>
            <w:sz w:val="20"/>
          </w:rPr>
          <w:delText xml:space="preserve"> </w:delText>
        </w:r>
        <w:r w:rsidRPr="0069463E" w:rsidDel="005D08ED">
          <w:rPr>
            <w:sz w:val="20"/>
          </w:rPr>
          <w:delText xml:space="preserve"> </w:delText>
        </w:r>
      </w:del>
      <w:ins w:id="451" w:author="Vaio" w:date="2015-10-20T13:05:00Z">
        <w:r w:rsidR="005D08ED">
          <w:rPr>
            <w:sz w:val="20"/>
          </w:rPr>
          <w:t xml:space="preserve"> </w:t>
        </w:r>
      </w:ins>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14:anchorId="7D009915" wp14:editId="1AFDB13E">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2" cstate="print"/>
                    <a:stretch>
                      <a:fillRect/>
                    </a:stretch>
                  </pic:blipFill>
                  <pic:spPr>
                    <a:xfrm>
                      <a:off x="0" y="0"/>
                      <a:ext cx="3809365" cy="8557895"/>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jc w:val="both"/>
        <w:rPr>
          <w:i/>
          <w:sz w:val="20"/>
        </w:rPr>
      </w:pPr>
    </w:p>
    <w:p w:rsidR="00DA5A77" w:rsidRDefault="00DA5A77" w:rsidP="00776FA9">
      <w:pPr>
        <w:spacing w:after="0"/>
        <w:jc w:val="both"/>
        <w:rPr>
          <w:sz w:val="20"/>
        </w:rPr>
      </w:pPr>
    </w:p>
    <w:p w:rsidR="00DA5A77" w:rsidRDefault="00DA5A77" w:rsidP="00776FA9">
      <w:pPr>
        <w:spacing w:after="0"/>
        <w:jc w:val="both"/>
        <w:rPr>
          <w:sz w:val="20"/>
        </w:rPr>
      </w:pPr>
    </w:p>
    <w:p w:rsidR="00DA5A77" w:rsidRDefault="003D4207" w:rsidP="00776FA9">
      <w:pPr>
        <w:spacing w:after="0"/>
        <w:jc w:val="both"/>
        <w:rPr>
          <w:sz w:val="20"/>
        </w:rPr>
      </w:pPr>
      <w:r>
        <w:rPr>
          <w:noProof/>
        </w:rPr>
        <w:pict>
          <v:shape id="_x0000_s1030" type="#_x0000_t202" style="position:absolute;left:0;text-align:left;margin-left:41.3pt;margin-top:18.7pt;width:375.5pt;height:23.5pt;z-index:251666432" stroked="f">
            <v:textbox inset="0,0,0,0">
              <w:txbxContent>
                <w:p w:rsidR="00501D5E" w:rsidRPr="00B073C4" w:rsidRDefault="00501D5E" w:rsidP="00B073C4">
                  <w:pPr>
                    <w:pStyle w:val="Epgrafe"/>
                    <w:ind w:firstLine="708"/>
                    <w:rPr>
                      <w:b w:val="0"/>
                      <w:noProof/>
                      <w:color w:val="000000" w:themeColor="text1"/>
                    </w:rPr>
                  </w:pPr>
                  <w:bookmarkStart w:id="452"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452"/>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25152F">
                    <w:rPr>
                      <w:b w:val="0"/>
                      <w:i/>
                      <w:color w:val="000000" w:themeColor="text1"/>
                    </w:rPr>
                    <w:t>MoWebA</w:t>
                  </w:r>
                  <w:proofErr w:type="spellEnd"/>
                  <w:r w:rsidRPr="00B073C4">
                    <w:rPr>
                      <w:b w:val="0"/>
                      <w:color w:val="000000" w:themeColor="text1"/>
                    </w:rPr>
                    <w:t xml:space="preserve"> con extensiones </w:t>
                  </w:r>
                  <w:del w:id="453" w:author="marcazal" w:date="2015-10-09T02:41:00Z">
                    <w:r w:rsidRPr="00B073C4" w:rsidDel="00FD6200">
                      <w:rPr>
                        <w:b w:val="0"/>
                        <w:color w:val="000000" w:themeColor="text1"/>
                      </w:rPr>
                      <w:delText>RIA</w:delText>
                    </w:r>
                  </w:del>
                  <w:ins w:id="454" w:author="marcazal" w:date="2015-10-09T02:41:00Z">
                    <w:r w:rsidRPr="00FD6200">
                      <w:rPr>
                        <w:b w:val="0"/>
                        <w:i/>
                        <w:color w:val="000000" w:themeColor="text1"/>
                      </w:rPr>
                      <w:t>RIA</w:t>
                    </w:r>
                  </w:ins>
                </w:p>
              </w:txbxContent>
            </v:textbox>
            <w10:wrap type="square"/>
          </v:shape>
        </w:pict>
      </w:r>
    </w:p>
    <w:p w:rsidR="00776FA9" w:rsidRPr="0069463E" w:rsidRDefault="00776FA9" w:rsidP="00776FA9">
      <w:pPr>
        <w:spacing w:after="0"/>
        <w:jc w:val="both"/>
        <w:rPr>
          <w:sz w:val="20"/>
        </w:rPr>
      </w:pPr>
      <w:r w:rsidRPr="0069463E">
        <w:rPr>
          <w:sz w:val="20"/>
        </w:rPr>
        <w:lastRenderedPageBreak/>
        <w:t xml:space="preserve">La otra funcionalidad del atributo </w:t>
      </w:r>
      <w:proofErr w:type="spellStart"/>
      <w:r w:rsidRPr="0069463E">
        <w:rPr>
          <w:i/>
          <w:sz w:val="20"/>
        </w:rPr>
        <w:t>source</w:t>
      </w:r>
      <w:proofErr w:type="spellEnd"/>
      <w:r w:rsidRPr="0069463E">
        <w:rPr>
          <w:sz w:val="20"/>
        </w:rPr>
        <w:t xml:space="preserve"> permite definir</w:t>
      </w:r>
      <w:del w:id="455" w:author="Vaio" w:date="2015-10-20T16:07:00Z">
        <w:r w:rsidRPr="0069463E" w:rsidDel="003664AB">
          <w:rPr>
            <w:sz w:val="20"/>
          </w:rPr>
          <w:delText xml:space="preserve"> en él,</w:delText>
        </w:r>
      </w:del>
      <w:r w:rsidRPr="0069463E">
        <w:rPr>
          <w:sz w:val="20"/>
        </w:rPr>
        <w:t xml:space="preserve">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25152F">
      <w:pPr>
        <w:spacing w:after="0" w:line="240" w:lineRule="auto"/>
        <w:ind w:firstLine="708"/>
        <w:rPr>
          <w:sz w:val="16"/>
          <w:szCs w:val="16"/>
          <w:lang w:val="en-US"/>
        </w:rPr>
      </w:pPr>
      <w:del w:id="456" w:author="Vaio" w:date="2015-10-20T13:05:00Z">
        <w:r w:rsidRPr="0025152F" w:rsidDel="005D08ED">
          <w:rPr>
            <w:color w:val="C0504D" w:themeColor="accent2"/>
            <w:sz w:val="16"/>
            <w:szCs w:val="16"/>
            <w:lang w:val="en-US"/>
          </w:rPr>
          <w:delText xml:space="preserve">          </w:delText>
        </w:r>
      </w:del>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25152F">
      <w:pPr>
        <w:spacing w:after="0" w:line="240" w:lineRule="auto"/>
        <w:ind w:firstLine="708"/>
        <w:rPr>
          <w:sz w:val="16"/>
          <w:szCs w:val="16"/>
          <w:lang w:val="en-US"/>
        </w:rPr>
      </w:pPr>
      <w:del w:id="457" w:author="Vaio" w:date="2015-10-20T13:05:00Z">
        <w:r w:rsidDel="005D08ED">
          <w:rPr>
            <w:color w:val="4F81BD" w:themeColor="accent1"/>
            <w:sz w:val="16"/>
            <w:szCs w:val="16"/>
            <w:lang w:val="en-US"/>
          </w:rPr>
          <w:delText xml:space="preserve">          </w:delText>
        </w:r>
      </w:del>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25152F">
      <w:pPr>
        <w:spacing w:after="0" w:line="240" w:lineRule="auto"/>
        <w:ind w:left="708" w:firstLine="708"/>
        <w:rPr>
          <w:color w:val="4F81BD" w:themeColor="accent1"/>
          <w:sz w:val="16"/>
          <w:szCs w:val="16"/>
          <w:lang w:val="en-US"/>
        </w:rPr>
      </w:pPr>
      <w:del w:id="458" w:author="Vaio" w:date="2015-10-20T13:05:00Z">
        <w:r w:rsidRPr="00392FF0" w:rsidDel="005D08ED">
          <w:rPr>
            <w:color w:val="4F81BD" w:themeColor="accent1"/>
            <w:sz w:val="16"/>
            <w:szCs w:val="16"/>
            <w:lang w:val="en-US"/>
          </w:rPr>
          <w:delText xml:space="preserve">  </w:delText>
        </w:r>
        <w:r w:rsidDel="005D08ED">
          <w:rPr>
            <w:color w:val="4F81BD" w:themeColor="accent1"/>
            <w:sz w:val="16"/>
            <w:szCs w:val="16"/>
            <w:lang w:val="en-US"/>
          </w:rPr>
          <w:delText xml:space="preserve">        </w:delText>
        </w:r>
      </w:del>
      <w:del w:id="459" w:author="Vaio" w:date="2015-10-20T13:06:00Z">
        <w:r w:rsidDel="003D5B69">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60" w:author="Vaio" w:date="2015-10-20T13:05:00Z">
        <w:r w:rsidRPr="00392FF0" w:rsidDel="005D08ED">
          <w:rPr>
            <w:color w:val="4F81BD" w:themeColor="accent1"/>
            <w:sz w:val="16"/>
            <w:szCs w:val="16"/>
            <w:lang w:val="en-US"/>
          </w:rPr>
          <w:delText xml:space="preserve">      </w:delText>
        </w:r>
        <w:r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61" w:author="Vaio" w:date="2015-10-20T13:05:00Z">
        <w:r w:rsidDel="005D08ED">
          <w:rPr>
            <w:color w:val="4F81BD" w:themeColor="accent1"/>
            <w:sz w:val="16"/>
            <w:szCs w:val="16"/>
            <w:lang w:val="en-US"/>
          </w:rPr>
          <w:delText xml:space="preserve">         </w:delText>
        </w:r>
        <w:r w:rsidRPr="00392FF0" w:rsidDel="005D08ED">
          <w:rPr>
            <w:color w:val="4F81BD" w:themeColor="accent1"/>
            <w:sz w:val="16"/>
            <w:szCs w:val="16"/>
            <w:lang w:val="en-US"/>
          </w:rPr>
          <w:delText xml:space="preserve"> </w:delText>
        </w:r>
      </w:del>
      <w:del w:id="462" w:author="Vaio" w:date="2015-10-20T13:06:00Z">
        <w:r w:rsidRPr="00392FF0" w:rsidDel="003D5B69">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color w:val="4F81BD" w:themeColor="accent1"/>
          <w:sz w:val="16"/>
          <w:szCs w:val="16"/>
          <w:lang w:val="en-US"/>
        </w:rPr>
      </w:pPr>
      <w:del w:id="463"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64"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65"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color w:val="4F81BD" w:themeColor="accent1"/>
          <w:sz w:val="16"/>
          <w:szCs w:val="16"/>
          <w:lang w:val="en-US"/>
        </w:rPr>
      </w:pPr>
      <w:del w:id="466"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25152F">
      <w:pPr>
        <w:spacing w:after="0" w:line="240" w:lineRule="auto"/>
        <w:ind w:left="1416" w:firstLine="708"/>
        <w:rPr>
          <w:sz w:val="16"/>
          <w:szCs w:val="16"/>
          <w:lang w:val="en-US"/>
        </w:rPr>
      </w:pPr>
      <w:del w:id="467" w:author="Vaio" w:date="2015-10-20T13:05:00Z">
        <w:r w:rsidRPr="00392FF0" w:rsidDel="005D08ED">
          <w:rPr>
            <w:color w:val="4F81BD" w:themeColor="accent1"/>
            <w:sz w:val="16"/>
            <w:szCs w:val="16"/>
            <w:lang w:val="en-US"/>
          </w:rPr>
          <w:delText xml:space="preserve">                                </w:delText>
        </w:r>
      </w:del>
      <w:del w:id="468" w:author="Vaio" w:date="2015-10-20T13:06:00Z">
        <w:r w:rsidRPr="00392FF0" w:rsidDel="003D5B69">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25152F">
      <w:pPr>
        <w:spacing w:after="0" w:line="240" w:lineRule="auto"/>
        <w:ind w:left="708" w:firstLine="708"/>
        <w:rPr>
          <w:color w:val="4F81BD" w:themeColor="accent1"/>
          <w:sz w:val="16"/>
          <w:szCs w:val="16"/>
          <w:lang w:val="en-US"/>
        </w:rPr>
      </w:pPr>
      <w:del w:id="469"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&lt;/tag&gt;</w:t>
      </w:r>
    </w:p>
    <w:p w:rsidR="00776FA9" w:rsidRDefault="00776FA9" w:rsidP="0025152F">
      <w:pPr>
        <w:spacing w:after="0" w:line="240" w:lineRule="auto"/>
        <w:ind w:left="708" w:firstLine="708"/>
        <w:rPr>
          <w:sz w:val="16"/>
          <w:szCs w:val="16"/>
          <w:lang w:val="en-US"/>
        </w:rPr>
      </w:pPr>
      <w:del w:id="470" w:author="Vaio" w:date="2015-10-20T13:05:00Z">
        <w:r w:rsidRPr="00392FF0" w:rsidDel="005D08ED">
          <w:rPr>
            <w:sz w:val="16"/>
            <w:szCs w:val="16"/>
            <w:lang w:val="en-US"/>
          </w:rPr>
          <w:delText xml:space="preserve">                                  </w:delText>
        </w:r>
      </w:del>
      <w:del w:id="471"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sz w:val="16"/>
          <w:szCs w:val="16"/>
          <w:lang w:val="en-US"/>
        </w:rPr>
      </w:pPr>
      <w:del w:id="472" w:author="Vaio" w:date="2015-10-20T13:05:00Z">
        <w:r w:rsidRPr="00392FF0" w:rsidDel="005D08ED">
          <w:rPr>
            <w:sz w:val="16"/>
            <w:szCs w:val="16"/>
            <w:lang w:val="en-US"/>
          </w:rPr>
          <w:delText xml:space="preserve">                                  </w:delText>
        </w:r>
      </w:del>
      <w:del w:id="473"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sz w:val="16"/>
          <w:szCs w:val="16"/>
          <w:lang w:val="en-US"/>
        </w:rPr>
      </w:pPr>
      <w:del w:id="474" w:author="Vaio" w:date="2015-10-20T13:05:00Z">
        <w:r w:rsidRPr="00392FF0" w:rsidDel="005D08ED">
          <w:rPr>
            <w:sz w:val="16"/>
            <w:szCs w:val="16"/>
            <w:lang w:val="en-US"/>
          </w:rPr>
          <w:delText xml:space="preserve">                                  </w:delText>
        </w:r>
      </w:del>
      <w:del w:id="475" w:author="Vaio" w:date="2015-10-20T13:06:00Z">
        <w:r w:rsidRPr="00392FF0" w:rsidDel="003D5B69">
          <w:rPr>
            <w:sz w:val="16"/>
            <w:szCs w:val="16"/>
            <w:lang w:val="en-US"/>
          </w:rPr>
          <w:delText xml:space="preserve"> </w:delText>
        </w:r>
      </w:del>
      <w:r w:rsidRPr="00392FF0">
        <w:rPr>
          <w:sz w:val="16"/>
          <w:szCs w:val="16"/>
          <w:lang w:val="en-US"/>
        </w:rPr>
        <w:t>.</w:t>
      </w:r>
    </w:p>
    <w:p w:rsidR="00776FA9" w:rsidRDefault="00776FA9" w:rsidP="0025152F">
      <w:pPr>
        <w:spacing w:after="0" w:line="240" w:lineRule="auto"/>
        <w:ind w:left="708" w:firstLine="708"/>
        <w:rPr>
          <w:color w:val="4F81BD" w:themeColor="accent1"/>
          <w:sz w:val="16"/>
          <w:szCs w:val="16"/>
          <w:lang w:val="en-US"/>
        </w:rPr>
      </w:pPr>
      <w:del w:id="476" w:author="Vaio" w:date="2015-10-20T13:05:00Z">
        <w:r w:rsidRPr="00392FF0" w:rsidDel="005D08ED">
          <w:rPr>
            <w:color w:val="4F81BD" w:themeColor="accent1"/>
            <w:sz w:val="16"/>
            <w:szCs w:val="16"/>
            <w:lang w:val="en-US"/>
          </w:rPr>
          <w:delText xml:space="preserve">                              </w:delText>
        </w:r>
      </w:del>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25152F" w:rsidRDefault="00776FA9" w:rsidP="0025152F">
      <w:pPr>
        <w:spacing w:after="0" w:line="240" w:lineRule="auto"/>
        <w:ind w:left="1416" w:firstLine="708"/>
        <w:rPr>
          <w:sz w:val="16"/>
          <w:szCs w:val="16"/>
        </w:rPr>
      </w:pPr>
      <w:del w:id="477" w:author="Vaio" w:date="2015-10-20T13:05:00Z">
        <w:r w:rsidRPr="0025152F" w:rsidDel="005D08ED">
          <w:rPr>
            <w:color w:val="4F81BD" w:themeColor="accent1"/>
            <w:sz w:val="16"/>
            <w:szCs w:val="16"/>
          </w:rPr>
          <w:delText xml:space="preserve">                                </w:delText>
        </w:r>
      </w:del>
      <w:del w:id="478" w:author="Vaio" w:date="2015-10-20T13:06:00Z">
        <w:r w:rsidRPr="0025152F" w:rsidDel="003D5B69">
          <w:rPr>
            <w:color w:val="4F81BD" w:themeColor="accent1"/>
            <w:sz w:val="16"/>
            <w:szCs w:val="16"/>
          </w:rPr>
          <w:delText xml:space="preserve"> </w:delText>
        </w:r>
      </w:del>
      <w:r w:rsidRPr="0025152F">
        <w:rPr>
          <w:color w:val="4F81BD" w:themeColor="accent1"/>
          <w:sz w:val="16"/>
          <w:szCs w:val="16"/>
        </w:rPr>
        <w:t>&lt;</w:t>
      </w:r>
      <w:proofErr w:type="spellStart"/>
      <w:proofErr w:type="gramStart"/>
      <w:r w:rsidRPr="0025152F">
        <w:rPr>
          <w:color w:val="4F81BD" w:themeColor="accent1"/>
          <w:sz w:val="16"/>
          <w:szCs w:val="16"/>
        </w:rPr>
        <w:t>name</w:t>
      </w:r>
      <w:proofErr w:type="spellEnd"/>
      <w:proofErr w:type="gramEnd"/>
      <w:r w:rsidRPr="0025152F">
        <w:rPr>
          <w:color w:val="4F81BD" w:themeColor="accent1"/>
          <w:sz w:val="16"/>
          <w:szCs w:val="16"/>
        </w:rPr>
        <w:t>&gt;</w:t>
      </w:r>
      <w:r w:rsidRPr="0025152F">
        <w:rPr>
          <w:sz w:val="16"/>
          <w:szCs w:val="16"/>
        </w:rPr>
        <w:t>. . .</w:t>
      </w:r>
      <w:r w:rsidRPr="0025152F">
        <w:rPr>
          <w:color w:val="4F81BD" w:themeColor="accent1"/>
          <w:sz w:val="16"/>
          <w:szCs w:val="16"/>
        </w:rPr>
        <w:t>&lt;/</w:t>
      </w:r>
      <w:proofErr w:type="spellStart"/>
      <w:r w:rsidRPr="0025152F">
        <w:rPr>
          <w:color w:val="4F81BD" w:themeColor="accent1"/>
          <w:sz w:val="16"/>
          <w:szCs w:val="16"/>
        </w:rPr>
        <w:t>name</w:t>
      </w:r>
      <w:proofErr w:type="spellEnd"/>
      <w:r w:rsidRPr="0025152F">
        <w:rPr>
          <w:color w:val="4F81BD" w:themeColor="accent1"/>
          <w:sz w:val="16"/>
          <w:szCs w:val="16"/>
        </w:rPr>
        <w:t>&gt;</w:t>
      </w:r>
    </w:p>
    <w:p w:rsidR="00776FA9" w:rsidRPr="0025152F" w:rsidRDefault="00776FA9" w:rsidP="0025152F">
      <w:pPr>
        <w:spacing w:after="0" w:line="240" w:lineRule="auto"/>
        <w:ind w:left="708" w:firstLine="708"/>
        <w:rPr>
          <w:color w:val="4F81BD" w:themeColor="accent1"/>
          <w:sz w:val="16"/>
          <w:szCs w:val="16"/>
        </w:rPr>
      </w:pPr>
      <w:del w:id="479" w:author="Vaio" w:date="2015-10-20T13:05:00Z">
        <w:r w:rsidRPr="0025152F" w:rsidDel="005D08ED">
          <w:rPr>
            <w:color w:val="4F81BD" w:themeColor="accent1"/>
            <w:sz w:val="16"/>
            <w:szCs w:val="16"/>
          </w:rPr>
          <w:delText xml:space="preserve">  </w:delText>
        </w:r>
      </w:del>
      <w:del w:id="480" w:author="Vaio" w:date="2015-10-20T13:06:00Z">
        <w:r w:rsidRPr="0025152F" w:rsidDel="003D5B69">
          <w:rPr>
            <w:color w:val="4F81BD" w:themeColor="accent1"/>
            <w:sz w:val="16"/>
            <w:szCs w:val="16"/>
          </w:rPr>
          <w:delText xml:space="preserve"> </w:delText>
        </w:r>
      </w:del>
      <w:del w:id="481" w:author="Vaio" w:date="2015-10-20T13:09:00Z">
        <w:r w:rsidRPr="0025152F" w:rsidDel="002A5DB3">
          <w:rPr>
            <w:color w:val="4F81BD" w:themeColor="accent1"/>
            <w:sz w:val="16"/>
            <w:szCs w:val="16"/>
          </w:rPr>
          <w:tab/>
        </w:r>
        <w:r w:rsidRPr="0025152F" w:rsidDel="002A5DB3">
          <w:rPr>
            <w:color w:val="4F81BD" w:themeColor="accent1"/>
            <w:sz w:val="16"/>
            <w:szCs w:val="16"/>
          </w:rPr>
          <w:tab/>
        </w:r>
      </w:del>
      <w:del w:id="482" w:author="Vaio" w:date="2015-10-20T13:05:00Z">
        <w:r w:rsidRPr="0025152F" w:rsidDel="005D08ED">
          <w:rPr>
            <w:color w:val="4F81BD" w:themeColor="accent1"/>
            <w:sz w:val="16"/>
            <w:szCs w:val="16"/>
          </w:rPr>
          <w:delText xml:space="preserve">  </w:delText>
        </w:r>
      </w:del>
      <w:r w:rsidRPr="0025152F">
        <w:rPr>
          <w:color w:val="4F81BD" w:themeColor="accent1"/>
          <w:sz w:val="16"/>
          <w:szCs w:val="16"/>
        </w:rPr>
        <w:t>&lt;/</w:t>
      </w:r>
      <w:proofErr w:type="spellStart"/>
      <w:proofErr w:type="gramStart"/>
      <w:r w:rsidRPr="0025152F">
        <w:rPr>
          <w:color w:val="4F81BD" w:themeColor="accent1"/>
          <w:sz w:val="16"/>
          <w:szCs w:val="16"/>
        </w:rPr>
        <w:t>tag</w:t>
      </w:r>
      <w:proofErr w:type="spellEnd"/>
      <w:proofErr w:type="gramEnd"/>
      <w:r w:rsidRPr="0025152F">
        <w:rPr>
          <w:color w:val="4F81BD" w:themeColor="accent1"/>
          <w:sz w:val="16"/>
          <w:szCs w:val="16"/>
        </w:rPr>
        <w:t>&gt;</w:t>
      </w:r>
    </w:p>
    <w:p w:rsidR="00776FA9" w:rsidRPr="0025152F" w:rsidRDefault="00776FA9" w:rsidP="0025152F">
      <w:pPr>
        <w:spacing w:after="0" w:line="240" w:lineRule="auto"/>
        <w:ind w:firstLine="708"/>
        <w:rPr>
          <w:color w:val="4F81BD" w:themeColor="accent1"/>
          <w:sz w:val="16"/>
          <w:szCs w:val="16"/>
        </w:rPr>
      </w:pPr>
      <w:del w:id="483" w:author="Vaio" w:date="2015-10-20T13:05:00Z">
        <w:r w:rsidRPr="0025152F" w:rsidDel="005D08ED">
          <w:rPr>
            <w:color w:val="4F81BD" w:themeColor="accent1"/>
            <w:sz w:val="16"/>
            <w:szCs w:val="16"/>
          </w:rPr>
          <w:delText xml:space="preserve">                          </w:delText>
        </w:r>
      </w:del>
      <w:del w:id="484" w:author="Vaio" w:date="2015-10-20T13:06:00Z">
        <w:r w:rsidRPr="0025152F" w:rsidDel="003D5B69">
          <w:rPr>
            <w:color w:val="4F81BD" w:themeColor="accent1"/>
            <w:sz w:val="16"/>
            <w:szCs w:val="16"/>
          </w:rPr>
          <w:delText xml:space="preserve"> </w:delText>
        </w:r>
      </w:del>
      <w:r w:rsidRPr="0025152F">
        <w:rPr>
          <w:color w:val="4F81BD" w:themeColor="accent1"/>
          <w:sz w:val="16"/>
          <w:szCs w:val="16"/>
        </w:rPr>
        <w:t>&lt;/</w:t>
      </w:r>
      <w:proofErr w:type="spellStart"/>
      <w:proofErr w:type="gramStart"/>
      <w:r w:rsidRPr="0025152F">
        <w:rPr>
          <w:color w:val="4F81BD" w:themeColor="accent1"/>
          <w:sz w:val="16"/>
          <w:szCs w:val="16"/>
        </w:rPr>
        <w:t>tags</w:t>
      </w:r>
      <w:proofErr w:type="spellEnd"/>
      <w:proofErr w:type="gramEnd"/>
      <w:r w:rsidRPr="0025152F">
        <w:rPr>
          <w:color w:val="4F81BD" w:themeColor="accent1"/>
          <w:sz w:val="16"/>
          <w:szCs w:val="16"/>
        </w:rPr>
        <w:t>&gt;</w:t>
      </w:r>
    </w:p>
    <w:p w:rsidR="00776FA9" w:rsidRPr="0025152F" w:rsidRDefault="00776FA9" w:rsidP="00776FA9">
      <w:pPr>
        <w:spacing w:after="0"/>
        <w:rPr>
          <w:sz w:val="20"/>
        </w:rPr>
      </w:pPr>
    </w:p>
    <w:p w:rsidR="00776FA9" w:rsidRDefault="00776FA9" w:rsidP="00776FA9">
      <w:pPr>
        <w:spacing w:after="0"/>
        <w:jc w:val="both"/>
        <w:rPr>
          <w:sz w:val="20"/>
        </w:rPr>
      </w:pPr>
      <w:r w:rsidRPr="0069463E">
        <w:rPr>
          <w:sz w:val="20"/>
        </w:rPr>
        <w:t xml:space="preserve">También es posible obtener el listado de palabras desde el modelo de datos de </w:t>
      </w:r>
      <w:del w:id="485" w:author="marcazal" w:date="2015-10-09T02:47:00Z">
        <w:r w:rsidRPr="0069463E" w:rsidDel="00486433">
          <w:rPr>
            <w:sz w:val="20"/>
          </w:rPr>
          <w:delText>MoWebA</w:delText>
        </w:r>
      </w:del>
      <w:proofErr w:type="spellStart"/>
      <w:ins w:id="486" w:author="marcazal" w:date="2015-10-09T02:47:00Z">
        <w:r w:rsidR="00486433" w:rsidRPr="00486433">
          <w:rPr>
            <w:i/>
            <w:sz w:val="20"/>
          </w:rPr>
          <w:t>MoWebA</w:t>
        </w:r>
      </w:ins>
      <w:proofErr w:type="spellEnd"/>
      <w:r w:rsidRPr="0069463E">
        <w:rPr>
          <w:sz w:val="20"/>
        </w:rPr>
        <w:t xml:space="preserve">, estableciendo una </w:t>
      </w:r>
      <w:commentRangeStart w:id="487"/>
      <w:r w:rsidRPr="0069463E">
        <w:rPr>
          <w:sz w:val="20"/>
        </w:rPr>
        <w:t xml:space="preserve">relación de dependencia </w:t>
      </w:r>
      <w:commentRangeEnd w:id="487"/>
      <w:r w:rsidR="003664AB">
        <w:rPr>
          <w:rStyle w:val="Refdecomentario"/>
          <w:rFonts w:eastAsiaTheme="minorEastAsia"/>
          <w:lang w:val="es-ES" w:eastAsia="es-ES"/>
        </w:rPr>
        <w:commentReference w:id="487"/>
      </w:r>
      <w:r w:rsidRPr="0069463E">
        <w:rPr>
          <w:sz w:val="20"/>
        </w:rPr>
        <w:t xml:space="preserve">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ins w:id="488"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w:t>
      </w:r>
      <w:del w:id="489" w:author="Vaio" w:date="2015-10-20T13:05:00Z">
        <w:r w:rsidRPr="0069463E" w:rsidDel="005D08ED">
          <w:rPr>
            <w:sz w:val="20"/>
          </w:rPr>
          <w:delText xml:space="preserve">  </w:delText>
        </w:r>
      </w:del>
      <w:ins w:id="490" w:author="Vaio" w:date="2015-10-20T13:05:00Z">
        <w:r w:rsidR="005D08ED">
          <w:rPr>
            <w:sz w:val="20"/>
          </w:rPr>
          <w:t xml:space="preserve"> </w:t>
        </w:r>
      </w:ins>
      <w:r w:rsidRPr="0069463E">
        <w:rPr>
          <w:sz w:val="20"/>
        </w:rPr>
        <w:t>2015-06-08</w:t>
      </w:r>
      <w:ins w:id="491"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w:t>
      </w:r>
      <w:del w:id="492" w:author="Vaio" w:date="2015-10-20T13:05:00Z">
        <w:r w:rsidRPr="0069463E" w:rsidDel="005D08ED">
          <w:rPr>
            <w:sz w:val="20"/>
          </w:rPr>
          <w:delText xml:space="preserve">  </w:delText>
        </w:r>
      </w:del>
      <w:ins w:id="493" w:author="Vaio" w:date="2015-10-20T13:05:00Z">
        <w:r w:rsidR="005D08ED">
          <w:rPr>
            <w:sz w:val="20"/>
          </w:rPr>
          <w:t xml:space="preserve"> </w:t>
        </w:r>
      </w:ins>
      <w:r w:rsidRPr="0069463E">
        <w:rPr>
          <w:sz w:val="20"/>
        </w:rPr>
        <w:t>8 Jun, 15</w:t>
      </w:r>
      <w:ins w:id="494"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ins w:id="495" w:author="Vaio" w:date="2015-10-20T20:32:00Z">
        <w:r w:rsidR="00693361">
          <w:rPr>
            <w:sz w:val="20"/>
          </w:rPr>
          <w:t xml:space="preserve">. </w:t>
        </w:r>
      </w:ins>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8 June, 2015</w:t>
      </w:r>
      <w:ins w:id="496" w:author="Vaio" w:date="2015-10-20T20:33:00Z">
        <w:r w:rsidR="00693361">
          <w:rPr>
            <w:sz w:val="20"/>
          </w:rPr>
          <w:t xml:space="preserve">. </w:t>
        </w:r>
      </w:ins>
      <w:del w:id="497" w:author="Vaio" w:date="2015-10-20T20:33:00Z">
        <w:r w:rsidRPr="0069463E" w:rsidDel="00693361">
          <w:rPr>
            <w:sz w:val="20"/>
          </w:rPr>
          <w:delText xml:space="preserve"> </w:delText>
        </w:r>
      </w:del>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ins w:id="498" w:author="Vaio" w:date="2015-10-20T20:33:00Z">
        <w:r w:rsidR="00693361">
          <w:rPr>
            <w:sz w:val="20"/>
          </w:rPr>
          <w:t>,</w:t>
        </w:r>
      </w:ins>
      <w:del w:id="499" w:author="Vaio" w:date="2015-10-20T20:33:00Z">
        <w:r w:rsidRPr="0069463E" w:rsidDel="00693361">
          <w:rPr>
            <w:sz w:val="20"/>
          </w:rPr>
          <w:delText>;</w:delText>
        </w:r>
      </w:del>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Por último, el valor etiquetado</w:t>
      </w:r>
      <w:del w:id="500" w:author="Vaio" w:date="2015-10-20T13:05:00Z">
        <w:r w:rsidRPr="0069463E" w:rsidDel="005D08ED">
          <w:rPr>
            <w:sz w:val="20"/>
          </w:rPr>
          <w:delText xml:space="preserve">  </w:delText>
        </w:r>
      </w:del>
      <w:ins w:id="501" w:author="Vaio" w:date="2015-10-20T13:05:00Z">
        <w:r w:rsidR="005D08ED">
          <w:rPr>
            <w:sz w:val="20"/>
          </w:rPr>
          <w:t xml:space="preserve"> </w:t>
        </w:r>
      </w:ins>
      <w:r w:rsidRPr="0069463E">
        <w:rPr>
          <w:sz w:val="20"/>
        </w:rPr>
        <w:t xml:space="preserve">booleano </w:t>
      </w:r>
      <w:proofErr w:type="spellStart"/>
      <w:r w:rsidRPr="0069463E">
        <w:rPr>
          <w:i/>
          <w:sz w:val="20"/>
        </w:rPr>
        <w:t>changeMonth</w:t>
      </w:r>
      <w:proofErr w:type="spellEnd"/>
      <w:del w:id="502" w:author="Vaio" w:date="2015-10-20T13:05:00Z">
        <w:r w:rsidRPr="0069463E" w:rsidDel="005D08ED">
          <w:rPr>
            <w:i/>
            <w:sz w:val="20"/>
          </w:rPr>
          <w:delText xml:space="preserve"> </w:delText>
        </w:r>
        <w:r w:rsidRPr="0069463E" w:rsidDel="005D08ED">
          <w:rPr>
            <w:sz w:val="20"/>
          </w:rPr>
          <w:delText xml:space="preserve"> </w:delText>
        </w:r>
      </w:del>
      <w:ins w:id="503" w:author="Vaio" w:date="2015-10-20T13:05:00Z">
        <w:r w:rsidR="005D08ED">
          <w:rPr>
            <w:i/>
            <w:sz w:val="20"/>
          </w:rPr>
          <w:t xml:space="preserve"> </w:t>
        </w:r>
      </w:ins>
      <w:r w:rsidRPr="0069463E">
        <w:rPr>
          <w:sz w:val="20"/>
        </w:rPr>
        <w:t xml:space="preserve">permite desplegar una lista con todos los meses del año para una rápida selección. </w:t>
      </w:r>
    </w:p>
    <w:p w:rsidR="002B671C" w:rsidRPr="0069463E" w:rsidRDefault="002B671C" w:rsidP="00776FA9">
      <w:pPr>
        <w:spacing w:after="0"/>
        <w:jc w:val="both"/>
        <w:rPr>
          <w:sz w:val="20"/>
        </w:rPr>
      </w:pPr>
    </w:p>
    <w:p w:rsidR="00776FA9" w:rsidRPr="0025152F" w:rsidRDefault="00A37EFF" w:rsidP="0025152F">
      <w:pPr>
        <w:rPr>
          <w:b/>
          <w:sz w:val="20"/>
        </w:rPr>
      </w:pPr>
      <w:r w:rsidRPr="0025152F">
        <w:rPr>
          <w:b/>
          <w:sz w:val="20"/>
        </w:rPr>
        <w:t>4</w:t>
      </w:r>
      <w:r w:rsidR="00776FA9" w:rsidRPr="0025152F">
        <w:rPr>
          <w:b/>
          <w:sz w:val="20"/>
        </w:rPr>
        <w:t xml:space="preserve">.1.3 </w:t>
      </w:r>
      <w:proofErr w:type="spellStart"/>
      <w:r w:rsidR="00776FA9" w:rsidRPr="0025152F">
        <w:rPr>
          <w:b/>
          <w:sz w:val="20"/>
        </w:rPr>
        <w:t>RichToolTip</w:t>
      </w:r>
      <w:proofErr w:type="spellEnd"/>
      <w:r w:rsidR="00776FA9" w:rsidRPr="0025152F">
        <w:rPr>
          <w:b/>
          <w:sz w:val="20"/>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lastRenderedPageBreak/>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Al definirse este elemento en conjunción con alguno</w:t>
      </w:r>
      <w:del w:id="504" w:author="Vaio" w:date="2015-10-20T20:36:00Z">
        <w:r w:rsidRPr="0069463E" w:rsidDel="00BC4BE3">
          <w:rPr>
            <w:sz w:val="20"/>
          </w:rPr>
          <w:delText>s</w:delText>
        </w:r>
      </w:del>
      <w:r w:rsidRPr="0069463E">
        <w:rPr>
          <w:sz w:val="20"/>
        </w:rPr>
        <w:t xml:space="preserve">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w:t>
      </w:r>
      <w:del w:id="505" w:author="Vaio" w:date="2015-10-20T20:37:00Z">
        <w:r w:rsidRPr="0069463E" w:rsidDel="00BC4BE3">
          <w:rPr>
            <w:sz w:val="20"/>
          </w:rPr>
          <w:delText xml:space="preserve">a </w:delText>
        </w:r>
      </w:del>
      <w:ins w:id="506" w:author="Vaio" w:date="2015-10-20T20:37:00Z">
        <w:r w:rsidR="00BC4BE3">
          <w:rPr>
            <w:sz w:val="20"/>
          </w:rPr>
          <w:t>sobre</w:t>
        </w:r>
        <w:r w:rsidR="00BC4BE3" w:rsidRPr="0069463E">
          <w:rPr>
            <w:sz w:val="20"/>
          </w:rPr>
          <w:t xml:space="preserve"> </w:t>
        </w:r>
      </w:ins>
      <w:r w:rsidRPr="0069463E">
        <w:rPr>
          <w:sz w:val="20"/>
        </w:rPr>
        <w:t>diversos elementos de entrada, como</w:t>
      </w:r>
      <w:del w:id="507" w:author="Vaio" w:date="2015-10-20T20:37:00Z">
        <w:r w:rsidRPr="0069463E" w:rsidDel="00BC4BE3">
          <w:rPr>
            <w:sz w:val="20"/>
          </w:rPr>
          <w:delText xml:space="preserve"> a</w:delText>
        </w:r>
      </w:del>
      <w:r w:rsidRPr="0069463E">
        <w:rPr>
          <w:sz w:val="20"/>
        </w:rPr>
        <w:t xml:space="preserve">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25152F">
        <w:rPr>
          <w:i/>
          <w:sz w:val="20"/>
        </w:rPr>
        <w:t>Rich</w:t>
      </w:r>
      <w:r w:rsidRPr="00BC4BE3">
        <w:rPr>
          <w:i/>
          <w:sz w:val="20"/>
        </w:rPr>
        <w:t>Em</w:t>
      </w:r>
      <w:r w:rsidRPr="0069463E">
        <w:rPr>
          <w:i/>
          <w:sz w:val="20"/>
        </w:rPr>
        <w:t>ail</w:t>
      </w:r>
      <w:proofErr w:type="spellEnd"/>
      <w:ins w:id="508" w:author="Vaio" w:date="2015-10-20T20:38:00Z">
        <w:r w:rsidR="00BC4BE3">
          <w:rPr>
            <w:sz w:val="20"/>
          </w:rPr>
          <w:t xml:space="preserve"> y</w:t>
        </w:r>
      </w:ins>
      <w:del w:id="509" w:author="Vaio" w:date="2015-10-20T20:38:00Z">
        <w:r w:rsidRPr="0069463E" w:rsidDel="00BC4BE3">
          <w:rPr>
            <w:sz w:val="20"/>
          </w:rPr>
          <w:delText>,</w:delText>
        </w:r>
      </w:del>
      <w:r w:rsidRPr="0069463E">
        <w:rPr>
          <w:sz w:val="20"/>
        </w:rPr>
        <w:t xml:space="preserve"> </w:t>
      </w:r>
      <w:proofErr w:type="spellStart"/>
      <w:r w:rsidRPr="0069463E">
        <w:rPr>
          <w:i/>
          <w:sz w:val="20"/>
        </w:rPr>
        <w:t>Password</w:t>
      </w:r>
      <w:proofErr w:type="spellEnd"/>
      <w:ins w:id="510" w:author="Vaio" w:date="2015-10-20T20:38:00Z">
        <w:r w:rsidR="00BC4BE3">
          <w:rPr>
            <w:i/>
            <w:sz w:val="20"/>
          </w:rPr>
          <w:t>,</w:t>
        </w:r>
      </w:ins>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es posible establecer la cantidad</w:t>
      </w:r>
      <w:del w:id="511" w:author="Vaio" w:date="2015-10-20T13:05:00Z">
        <w:r w:rsidRPr="0069463E" w:rsidDel="005D08ED">
          <w:rPr>
            <w:sz w:val="20"/>
          </w:rPr>
          <w:delText xml:space="preserve">  </w:delText>
        </w:r>
      </w:del>
      <w:ins w:id="512" w:author="Vaio" w:date="2015-10-20T13:05:00Z">
        <w:r w:rsidR="005D08ED">
          <w:rPr>
            <w:sz w:val="20"/>
          </w:rPr>
          <w:t xml:space="preserve"> </w:t>
        </w:r>
      </w:ins>
      <w:r w:rsidRPr="0069463E">
        <w:rPr>
          <w:sz w:val="20"/>
        </w:rPr>
        <w:t xml:space="preserve">mínima de caracteres que puede ingresarse, por medio del atributo entero </w:t>
      </w:r>
      <w:proofErr w:type="spellStart"/>
      <w:r w:rsidRPr="0069463E">
        <w:rPr>
          <w:i/>
          <w:sz w:val="20"/>
        </w:rPr>
        <w:t>minLength</w:t>
      </w:r>
      <w:proofErr w:type="spellEnd"/>
      <w:r w:rsidRPr="0069463E">
        <w:rPr>
          <w:sz w:val="20"/>
        </w:rPr>
        <w:t>.</w:t>
      </w:r>
      <w:del w:id="513" w:author="Vaio" w:date="2015-10-20T13:05:00Z">
        <w:r w:rsidRPr="0069463E" w:rsidDel="005D08ED">
          <w:rPr>
            <w:sz w:val="20"/>
          </w:rPr>
          <w:delText xml:space="preserve">  </w:delText>
        </w:r>
      </w:del>
      <w:ins w:id="514" w:author="Vaio" w:date="2015-10-20T13:05:00Z">
        <w:r w:rsidR="005D08ED">
          <w:rPr>
            <w:sz w:val="20"/>
          </w:rPr>
          <w:t xml:space="preserve"> </w:t>
        </w:r>
      </w:ins>
      <w:r w:rsidRPr="0069463E">
        <w:rPr>
          <w:sz w:val="20"/>
        </w:rPr>
        <w:t xml:space="preserve">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ins w:id="515" w:author="Vaio" w:date="2015-10-20T20:39:00Z">
        <w:r w:rsidR="00BC4BE3">
          <w:rPr>
            <w:i/>
            <w:sz w:val="20"/>
          </w:rPr>
          <w:t>,</w:t>
        </w:r>
      </w:ins>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xml:space="preserve">, </w:t>
      </w:r>
      <w:r w:rsidRPr="0025152F">
        <w:rPr>
          <w:sz w:val="20"/>
        </w:rPr>
        <w:t>que</w:t>
      </w:r>
      <w:del w:id="516" w:author="Vaio" w:date="2015-10-20T13:05:00Z">
        <w:r w:rsidRPr="00226537" w:rsidDel="005D08ED">
          <w:rPr>
            <w:sz w:val="20"/>
          </w:rPr>
          <w:delText xml:space="preserve">  </w:delText>
        </w:r>
      </w:del>
      <w:ins w:id="517" w:author="Vaio" w:date="2015-10-20T13:05:00Z">
        <w:r w:rsidR="005D08ED" w:rsidRPr="00226537">
          <w:rPr>
            <w:sz w:val="20"/>
          </w:rPr>
          <w:t xml:space="preserve"> </w:t>
        </w:r>
      </w:ins>
      <w:r w:rsidRPr="00226537">
        <w:rPr>
          <w:sz w:val="20"/>
        </w:rPr>
        <w:t>e</w:t>
      </w:r>
      <w:r w:rsidRPr="0069463E">
        <w:rPr>
          <w:sz w:val="20"/>
        </w:rPr>
        <w:t xml:space="preserv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w:t>
      </w:r>
      <w:del w:id="518" w:author="Vaio" w:date="2015-10-20T13:05:00Z">
        <w:r w:rsidRPr="0069463E" w:rsidDel="005D08ED">
          <w:rPr>
            <w:sz w:val="20"/>
          </w:rPr>
          <w:delText xml:space="preserve">  </w:delText>
        </w:r>
      </w:del>
      <w:ins w:id="519" w:author="Vaio" w:date="2015-10-20T13:05:00Z">
        <w:r w:rsidR="005D08ED">
          <w:rPr>
            <w:sz w:val="20"/>
          </w:rPr>
          <w:t xml:space="preserve"> </w:t>
        </w:r>
      </w:ins>
      <w:r w:rsidRPr="0069463E">
        <w:rPr>
          <w:sz w:val="20"/>
        </w:rPr>
        <w:t xml:space="preserve">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w:t>
      </w:r>
      <w:ins w:id="520" w:author="Vaio" w:date="2015-10-20T20:40:00Z">
        <w:r w:rsidR="00BC4BE3">
          <w:rPr>
            <w:i/>
            <w:sz w:val="20"/>
          </w:rPr>
          <w:t>n</w:t>
        </w:r>
      </w:ins>
      <w:del w:id="521" w:author="Vaio" w:date="2015-10-20T20:40:00Z">
        <w:r w:rsidRPr="0069463E" w:rsidDel="00BC4BE3">
          <w:rPr>
            <w:i/>
            <w:sz w:val="20"/>
          </w:rPr>
          <w:delText>m</w:delText>
        </w:r>
      </w:del>
      <w:r w:rsidRPr="0069463E">
        <w:rPr>
          <w:i/>
          <w:sz w:val="20"/>
        </w:rPr>
        <w:t>putElement</w:t>
      </w:r>
      <w:proofErr w:type="spellEnd"/>
      <w:del w:id="522" w:author="Vaio" w:date="2015-10-20T20:40:00Z">
        <w:r w:rsidRPr="0069463E" w:rsidDel="00BC4BE3">
          <w:rPr>
            <w:sz w:val="20"/>
          </w:rPr>
          <w:delText>,</w:delText>
        </w:r>
      </w:del>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w:t>
      </w:r>
      <w:del w:id="523" w:author="Vaio" w:date="2015-10-20T13:05:00Z">
        <w:r w:rsidRPr="0069463E" w:rsidDel="005D08ED">
          <w:rPr>
            <w:sz w:val="20"/>
          </w:rPr>
          <w:delText xml:space="preserve">  </w:delText>
        </w:r>
      </w:del>
      <w:ins w:id="524" w:author="Vaio" w:date="2015-10-20T13:05:00Z">
        <w:r w:rsidR="005D08ED">
          <w:rPr>
            <w:sz w:val="20"/>
          </w:rPr>
          <w:t xml:space="preserve"> </w:t>
        </w:r>
      </w:ins>
      <w:ins w:id="525" w:author="Vaio" w:date="2015-10-20T20:40:00Z">
        <w:r w:rsidR="00BC4BE3">
          <w:rPr>
            <w:sz w:val="20"/>
          </w:rPr>
          <w:t>e</w:t>
        </w:r>
      </w:ins>
      <w:del w:id="526" w:author="Vaio" w:date="2015-10-20T20:40:00Z">
        <w:r w:rsidRPr="0069463E" w:rsidDel="00BC4BE3">
          <w:rPr>
            <w:sz w:val="20"/>
          </w:rPr>
          <w:delText>a</w:delText>
        </w:r>
      </w:del>
      <w:r w:rsidRPr="0069463E">
        <w:rPr>
          <w:sz w:val="20"/>
        </w:rPr>
        <w:t xml:space="preserve">l activar el atributo </w:t>
      </w:r>
      <w:proofErr w:type="spellStart"/>
      <w:r w:rsidRPr="0069463E">
        <w:rPr>
          <w:i/>
          <w:sz w:val="20"/>
        </w:rPr>
        <w:t>mandatory</w:t>
      </w:r>
      <w:proofErr w:type="spellEnd"/>
      <w:del w:id="527" w:author="Vaio" w:date="2015-10-20T20:40:00Z">
        <w:r w:rsidRPr="0069463E" w:rsidDel="00BC4BE3">
          <w:rPr>
            <w:sz w:val="20"/>
          </w:rPr>
          <w:delText>,</w:delText>
        </w:r>
      </w:del>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del w:id="528" w:author="Vaio" w:date="2015-10-20T20:40:00Z">
        <w:r w:rsidR="00E045E9" w:rsidDel="00BC4BE3">
          <w:rPr>
            <w:sz w:val="20"/>
          </w:rPr>
          <w:delText>,</w:delText>
        </w:r>
      </w:del>
      <w:r w:rsidR="00E045E9">
        <w:rPr>
          <w:sz w:val="20"/>
        </w:rPr>
        <w:t xml:space="preserve"> debe ser seleccionada.</w:t>
      </w:r>
      <w:del w:id="529" w:author="Vaio" w:date="2015-10-20T13:05:00Z">
        <w:r w:rsidR="00E045E9" w:rsidDel="005D08ED">
          <w:rPr>
            <w:sz w:val="20"/>
          </w:rPr>
          <w:delText xml:space="preserve">  </w:delText>
        </w:r>
      </w:del>
      <w:ins w:id="530" w:author="Vaio" w:date="2015-10-20T13:05:00Z">
        <w:r w:rsidR="005D08ED">
          <w:rPr>
            <w:sz w:val="20"/>
          </w:rPr>
          <w:t xml:space="preserve"> </w:t>
        </w:r>
      </w:ins>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r w:rsidRPr="0069463E">
        <w:rPr>
          <w:i/>
          <w:sz w:val="20"/>
        </w:rPr>
        <w:t>widget</w:t>
      </w:r>
      <w:r>
        <w:rPr>
          <w:i/>
          <w:sz w:val="20"/>
        </w:rPr>
        <w:t>s</w:t>
      </w:r>
      <w:r w:rsidRPr="0069463E">
        <w:rPr>
          <w:sz w:val="20"/>
        </w:rPr>
        <w:t xml:space="preserve"> permite</w:t>
      </w:r>
      <w:r>
        <w:rPr>
          <w:sz w:val="20"/>
        </w:rPr>
        <w:t>n</w:t>
      </w:r>
      <w:r w:rsidRPr="0069463E">
        <w:rPr>
          <w:sz w:val="20"/>
        </w:rPr>
        <w:t xml:space="preserve"> encapsular a varios elementos de interfaz de </w:t>
      </w:r>
      <w:del w:id="531" w:author="marcazal" w:date="2015-10-09T02:47:00Z">
        <w:r w:rsidRPr="0069463E" w:rsidDel="00486433">
          <w:rPr>
            <w:sz w:val="20"/>
          </w:rPr>
          <w:delText>MoWebA</w:delText>
        </w:r>
      </w:del>
      <w:proofErr w:type="spellStart"/>
      <w:ins w:id="532" w:author="marcazal" w:date="2015-10-09T02:47:00Z">
        <w:r w:rsidR="00486433" w:rsidRPr="00486433">
          <w:rPr>
            <w:i/>
            <w:sz w:val="20"/>
          </w:rPr>
          <w:t>MoWebA</w:t>
        </w:r>
      </w:ins>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w:t>
      </w:r>
      <w:del w:id="533" w:author="Vaio" w:date="2015-10-20T20:42:00Z">
        <w:r w:rsidRPr="0069463E" w:rsidDel="00226537">
          <w:rPr>
            <w:sz w:val="20"/>
          </w:rPr>
          <w:delText>Dentro de</w:delText>
        </w:r>
      </w:del>
      <w:ins w:id="534" w:author="Vaio" w:date="2015-10-20T20:42:00Z">
        <w:r w:rsidR="00226537">
          <w:rPr>
            <w:sz w:val="20"/>
          </w:rPr>
          <w:t>Entre</w:t>
        </w:r>
      </w:ins>
      <w:r w:rsidRPr="0069463E">
        <w:rPr>
          <w:sz w:val="20"/>
        </w:rPr>
        <w:t xml:space="preserve"> los elementos que pueden ser desplegados en los paneles</w:t>
      </w:r>
      <w:del w:id="535" w:author="Vaio" w:date="2015-10-20T20:42:00Z">
        <w:r w:rsidRPr="0069463E" w:rsidDel="00226537">
          <w:rPr>
            <w:sz w:val="20"/>
          </w:rPr>
          <w:delText>,</w:delText>
        </w:r>
      </w:del>
      <w:r w:rsidRPr="0069463E">
        <w:rPr>
          <w:sz w:val="20"/>
        </w:rPr>
        <w:t xml:space="preserve"> se encuentran los </w:t>
      </w:r>
      <w:proofErr w:type="spellStart"/>
      <w:r w:rsidRPr="0069463E">
        <w:rPr>
          <w:i/>
          <w:sz w:val="20"/>
        </w:rPr>
        <w:t>UIElement</w:t>
      </w:r>
      <w:proofErr w:type="spellEnd"/>
      <w:ins w:id="536" w:author="Vaio" w:date="2015-10-20T20:43:00Z">
        <w:r w:rsidR="00226537">
          <w:rPr>
            <w:sz w:val="20"/>
          </w:rPr>
          <w:t>, en</w:t>
        </w:r>
      </w:ins>
      <w:del w:id="537" w:author="Vaio" w:date="2015-10-20T20:43:00Z">
        <w:r w:rsidRPr="0069463E" w:rsidDel="00226537">
          <w:rPr>
            <w:i/>
            <w:sz w:val="20"/>
          </w:rPr>
          <w:delText xml:space="preserve"> </w:delText>
        </w:r>
        <w:r w:rsidRPr="0069463E" w:rsidDel="00226537">
          <w:rPr>
            <w:sz w:val="20"/>
          </w:rPr>
          <w:delText>de</w:delText>
        </w:r>
      </w:del>
      <w:r w:rsidRPr="0069463E">
        <w:rPr>
          <w:sz w:val="20"/>
        </w:rPr>
        <w:t xml:space="preserv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como así también los</w:t>
      </w:r>
      <w:del w:id="538" w:author="Vaio" w:date="2015-10-20T13:05:00Z">
        <w:r w:rsidRPr="0069463E" w:rsidDel="005D08ED">
          <w:rPr>
            <w:sz w:val="20"/>
          </w:rPr>
          <w:delText xml:space="preserve">  </w:delText>
        </w:r>
      </w:del>
      <w:ins w:id="539" w:author="Vaio" w:date="2015-10-20T13:05:00Z">
        <w:r w:rsidR="005D08ED">
          <w:rPr>
            <w:sz w:val="20"/>
          </w:rPr>
          <w:t xml:space="preserve"> </w:t>
        </w:r>
      </w:ins>
      <w:proofErr w:type="spellStart"/>
      <w:r w:rsidRPr="0069463E">
        <w:rPr>
          <w:i/>
          <w:sz w:val="20"/>
        </w:rPr>
        <w:t>CompositeUIElements</w:t>
      </w:r>
      <w:proofErr w:type="spellEnd"/>
      <w:r w:rsidRPr="0069463E">
        <w:rPr>
          <w:sz w:val="20"/>
        </w:rPr>
        <w:t>,</w:t>
      </w:r>
      <w:del w:id="540" w:author="Vaio" w:date="2015-10-20T13:05:00Z">
        <w:r w:rsidRPr="0069463E" w:rsidDel="005D08ED">
          <w:rPr>
            <w:sz w:val="20"/>
          </w:rPr>
          <w:delText xml:space="preserve">  </w:delText>
        </w:r>
      </w:del>
      <w:ins w:id="541" w:author="Vaio" w:date="2015-10-20T13:05:00Z">
        <w:r w:rsidR="005D08ED">
          <w:rPr>
            <w:sz w:val="20"/>
          </w:rPr>
          <w:t xml:space="preserve"> </w:t>
        </w:r>
      </w:ins>
      <w:proofErr w:type="spellStart"/>
      <w:r w:rsidRPr="0069463E">
        <w:rPr>
          <w:i/>
          <w:sz w:val="20"/>
        </w:rPr>
        <w:t>Table</w:t>
      </w:r>
      <w:proofErr w:type="spellEnd"/>
      <w:del w:id="542" w:author="Vaio" w:date="2015-10-20T13:05:00Z">
        <w:r w:rsidRPr="0069463E" w:rsidDel="005D08ED">
          <w:rPr>
            <w:sz w:val="20"/>
          </w:rPr>
          <w:delText xml:space="preserve">  </w:delText>
        </w:r>
      </w:del>
      <w:ins w:id="543" w:author="Vaio" w:date="2015-10-20T13:05:00Z">
        <w:r w:rsidR="005D08ED">
          <w:rPr>
            <w:sz w:val="20"/>
          </w:rPr>
          <w:t xml:space="preserve"> </w:t>
        </w:r>
      </w:ins>
      <w:r w:rsidRPr="0069463E">
        <w:rPr>
          <w:sz w:val="20"/>
        </w:rPr>
        <w:t xml:space="preserve">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del w:id="544" w:author="marcazal" w:date="2015-10-09T02:47:00Z">
        <w:r w:rsidR="00776FA9" w:rsidRPr="0069463E" w:rsidDel="00486433">
          <w:rPr>
            <w:b/>
            <w:sz w:val="20"/>
          </w:rPr>
          <w:delText>MoWebA</w:delText>
        </w:r>
      </w:del>
      <w:proofErr w:type="spellStart"/>
      <w:ins w:id="545" w:author="marcazal" w:date="2015-10-09T02:47:00Z">
        <w:r w:rsidR="00486433" w:rsidRPr="00486433">
          <w:rPr>
            <w:b/>
            <w:i/>
            <w:sz w:val="20"/>
          </w:rPr>
          <w:t>MoWebA</w:t>
        </w:r>
      </w:ins>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del w:id="546" w:author="marcazal" w:date="2015-10-09T02:54:00Z">
        <w:r w:rsidRPr="0069463E" w:rsidDel="00CC758A">
          <w:rPr>
            <w:i/>
            <w:sz w:val="20"/>
          </w:rPr>
          <w:delText>PIM</w:delText>
        </w:r>
      </w:del>
      <w:ins w:id="547" w:author="marcazal" w:date="2015-10-09T02:54:00Z">
        <w:r w:rsidR="00CC758A" w:rsidRPr="00CC758A">
          <w:rPr>
            <w:i/>
            <w:sz w:val="20"/>
          </w:rPr>
          <w:t>PIM</w:t>
        </w:r>
      </w:ins>
      <w:r w:rsidRPr="0069463E">
        <w:rPr>
          <w:sz w:val="20"/>
        </w:rPr>
        <w:t xml:space="preserve"> que representan a una aplicación en particular utilizando distintos perfiles </w:t>
      </w:r>
      <w:r w:rsidRPr="0069463E">
        <w:rPr>
          <w:i/>
          <w:sz w:val="20"/>
        </w:rPr>
        <w:t>UML</w:t>
      </w:r>
      <w:r w:rsidRPr="0069463E">
        <w:rPr>
          <w:sz w:val="20"/>
        </w:rPr>
        <w:t xml:space="preserve"> de </w:t>
      </w:r>
      <w:del w:id="548" w:author="marcazal" w:date="2015-10-09T02:47:00Z">
        <w:r w:rsidRPr="0069463E" w:rsidDel="00486433">
          <w:rPr>
            <w:sz w:val="20"/>
          </w:rPr>
          <w:delText>MoWebA</w:delText>
        </w:r>
      </w:del>
      <w:proofErr w:type="spellStart"/>
      <w:ins w:id="549" w:author="marcazal" w:date="2015-10-09T02:47:00Z">
        <w:r w:rsidR="00486433" w:rsidRPr="00486433">
          <w:rPr>
            <w:i/>
            <w:sz w:val="20"/>
          </w:rPr>
          <w:t>MoWebA</w:t>
        </w:r>
      </w:ins>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del w:id="550" w:author="marcazal" w:date="2015-10-09T02:47:00Z">
        <w:r w:rsidRPr="0069463E" w:rsidDel="00486433">
          <w:rPr>
            <w:sz w:val="20"/>
          </w:rPr>
          <w:delText>MoWebA</w:delText>
        </w:r>
      </w:del>
      <w:proofErr w:type="spellStart"/>
      <w:ins w:id="551" w:author="marcazal" w:date="2015-10-09T02:47:00Z">
        <w:r w:rsidR="00486433" w:rsidRPr="00486433">
          <w:rPr>
            <w:i/>
            <w:sz w:val="20"/>
          </w:rPr>
          <w:t>MoWebA</w:t>
        </w:r>
      </w:ins>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del w:id="552" w:author="marcazal" w:date="2015-10-09T02:54:00Z">
        <w:r w:rsidRPr="0069463E" w:rsidDel="00CC758A">
          <w:rPr>
            <w:i/>
            <w:sz w:val="20"/>
          </w:rPr>
          <w:delText>PIM</w:delText>
        </w:r>
      </w:del>
      <w:ins w:id="553" w:author="marcazal" w:date="2015-10-09T02:54:00Z">
        <w:r w:rsidR="00CC758A" w:rsidRPr="00CC758A">
          <w:rPr>
            <w:i/>
            <w:sz w:val="20"/>
          </w:rPr>
          <w:t>PIM</w:t>
        </w:r>
      </w:ins>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del w:id="554" w:author="marcazal" w:date="2015-10-09T02:54:00Z">
        <w:r w:rsidRPr="0069463E" w:rsidDel="00CC758A">
          <w:rPr>
            <w:i/>
            <w:sz w:val="20"/>
          </w:rPr>
          <w:delText>PIM</w:delText>
        </w:r>
      </w:del>
      <w:ins w:id="555" w:author="marcazal" w:date="2015-10-09T02:54:00Z">
        <w:r w:rsidR="00CC758A" w:rsidRPr="00CC758A">
          <w:rPr>
            <w:i/>
            <w:sz w:val="20"/>
          </w:rPr>
          <w:t>PIM</w:t>
        </w:r>
      </w:ins>
      <w:r w:rsidRPr="0069463E">
        <w:rPr>
          <w:sz w:val="20"/>
        </w:rPr>
        <w:t xml:space="preserve"> como los perfiles de </w:t>
      </w:r>
      <w:del w:id="556" w:author="marcazal" w:date="2015-10-09T02:47:00Z">
        <w:r w:rsidRPr="0069463E" w:rsidDel="00486433">
          <w:rPr>
            <w:sz w:val="20"/>
          </w:rPr>
          <w:delText>MoWebA</w:delText>
        </w:r>
      </w:del>
      <w:proofErr w:type="spellStart"/>
      <w:ins w:id="557" w:author="marcazal" w:date="2015-10-09T02:47:00Z">
        <w:r w:rsidR="00486433" w:rsidRPr="00486433">
          <w:rPr>
            <w:i/>
            <w:sz w:val="20"/>
          </w:rPr>
          <w:t>MoWebA</w:t>
        </w:r>
      </w:ins>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w:t>
      </w:r>
      <w:r w:rsidRPr="0069463E">
        <w:rPr>
          <w:sz w:val="20"/>
        </w:rPr>
        <w:lastRenderedPageBreak/>
        <w:t xml:space="preserve">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del w:id="561" w:author="marcazal" w:date="2015-10-09T02:51:00Z">
        <w:r w:rsidRPr="0069463E" w:rsidDel="00486433">
          <w:rPr>
            <w:i/>
            <w:sz w:val="20"/>
          </w:rPr>
          <w:delText>html</w:delText>
        </w:r>
      </w:del>
      <w:proofErr w:type="gramStart"/>
      <w:ins w:id="562" w:author="marcazal" w:date="2015-10-09T02:59:00Z">
        <w:r w:rsidR="00A9524F">
          <w:rPr>
            <w:i/>
            <w:sz w:val="20"/>
          </w:rPr>
          <w:t>html</w:t>
        </w:r>
      </w:ins>
      <w:proofErr w:type="spellEnd"/>
      <w:proofErr w:type="gramEnd"/>
      <w:r w:rsidRPr="0069463E">
        <w:rPr>
          <w:sz w:val="20"/>
        </w:rPr>
        <w:t xml:space="preserve"> , .</w:t>
      </w:r>
      <w:proofErr w:type="spellStart"/>
      <w:del w:id="563" w:author="marcazal" w:date="2015-10-09T02:51:00Z">
        <w:r w:rsidRPr="0069463E" w:rsidDel="00486433">
          <w:rPr>
            <w:i/>
            <w:sz w:val="20"/>
          </w:rPr>
          <w:delText>css</w:delText>
        </w:r>
      </w:del>
      <w:proofErr w:type="gramStart"/>
      <w:ins w:id="564" w:author="marcazal" w:date="2015-10-09T02:59:00Z">
        <w:r w:rsidR="00A9524F">
          <w:rPr>
            <w:i/>
            <w:sz w:val="20"/>
          </w:rPr>
          <w:t>css</w:t>
        </w:r>
      </w:ins>
      <w:proofErr w:type="spellEnd"/>
      <w:proofErr w:type="gram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r w:rsidR="003D4207">
        <w:fldChar w:fldCharType="begin"/>
      </w:r>
      <w:r w:rsidR="003D4207">
        <w:instrText xml:space="preserve"> REF _Ref431480451 \h  \* MERGEFORMAT </w:instrText>
      </w:r>
      <w:r w:rsidR="003D4207">
        <w:fldChar w:fldCharType="separate"/>
      </w:r>
      <w:r w:rsidR="00B073C4" w:rsidRPr="00B073C4">
        <w:rPr>
          <w:color w:val="000000" w:themeColor="text1"/>
          <w:sz w:val="20"/>
          <w:szCs w:val="20"/>
        </w:rPr>
        <w:t>Figura 3</w:t>
      </w:r>
      <w:r w:rsidR="003D4207">
        <w:fldChar w:fldCharType="end"/>
      </w:r>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w:t>
      </w:r>
      <w:ins w:id="565" w:author="Vaio" w:date="2015-10-20T20:52:00Z">
        <w:r w:rsidR="00EA6F4C">
          <w:rPr>
            <w:sz w:val="20"/>
          </w:rPr>
          <w:t xml:space="preserve"> el caso de</w:t>
        </w:r>
      </w:ins>
      <w:r w:rsidRPr="0069463E">
        <w:rPr>
          <w:sz w:val="20"/>
        </w:rPr>
        <w:t xml:space="preserve"> </w:t>
      </w:r>
      <w:del w:id="566" w:author="marcazal" w:date="2015-10-09T02:47:00Z">
        <w:r w:rsidRPr="0069463E" w:rsidDel="00486433">
          <w:rPr>
            <w:sz w:val="20"/>
          </w:rPr>
          <w:delText>MoWebA</w:delText>
        </w:r>
      </w:del>
      <w:proofErr w:type="spellStart"/>
      <w:ins w:id="567" w:author="marcazal" w:date="2015-10-09T02:47:00Z">
        <w:r w:rsidR="00486433" w:rsidRPr="00486433">
          <w:rPr>
            <w:i/>
            <w:sz w:val="20"/>
          </w:rPr>
          <w:t>MoWebA</w:t>
        </w:r>
      </w:ins>
      <w:proofErr w:type="spellEnd"/>
      <w:r w:rsidRPr="0069463E">
        <w:rPr>
          <w:sz w:val="20"/>
        </w:rPr>
        <w:t xml:space="preserve"> con </w:t>
      </w:r>
      <w:del w:id="568" w:author="marcazal" w:date="2015-10-09T02:41:00Z">
        <w:r w:rsidRPr="0069463E" w:rsidDel="00FD6200">
          <w:rPr>
            <w:sz w:val="20"/>
          </w:rPr>
          <w:delText>RIA</w:delText>
        </w:r>
      </w:del>
      <w:ins w:id="569" w:author="marcazal" w:date="2015-10-09T02:41:00Z">
        <w:r w:rsidR="00FD6200" w:rsidRPr="00FD6200">
          <w:rPr>
            <w:i/>
            <w:sz w:val="20"/>
          </w:rPr>
          <w:t>RIA</w:t>
        </w:r>
      </w:ins>
      <w:r w:rsidRPr="0069463E">
        <w:rPr>
          <w:sz w:val="20"/>
        </w:rPr>
        <w:t xml:space="preserve">, se genera código </w:t>
      </w:r>
      <w:del w:id="570" w:author="marcazal" w:date="2015-10-09T02:51:00Z">
        <w:r w:rsidRPr="0069463E" w:rsidDel="00486433">
          <w:rPr>
            <w:i/>
            <w:sz w:val="20"/>
          </w:rPr>
          <w:delText>HTML</w:delText>
        </w:r>
      </w:del>
      <w:ins w:id="571" w:author="marcazal" w:date="2015-10-09T02:51:00Z">
        <w:r w:rsidR="00486433" w:rsidRPr="00486433">
          <w:rPr>
            <w:i/>
            <w:sz w:val="20"/>
          </w:rPr>
          <w:t>HTML</w:t>
        </w:r>
      </w:ins>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r w:rsidRPr="0069463E">
        <w:rPr>
          <w:i/>
          <w:sz w:val="20"/>
        </w:rPr>
        <w:t>widgets</w:t>
      </w:r>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ins w:id="572" w:author="Vaio" w:date="2015-10-20T20:52:00Z">
        <w:r w:rsidR="00EA6F4C">
          <w:rPr>
            <w:i/>
            <w:sz w:val="20"/>
          </w:rPr>
          <w:t>,</w:t>
        </w:r>
      </w:ins>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w:t>
      </w:r>
      <w:del w:id="573" w:author="Vaio" w:date="2015-10-20T13:05:00Z">
        <w:r w:rsidRPr="0069463E" w:rsidDel="005D08ED">
          <w:rPr>
            <w:sz w:val="20"/>
          </w:rPr>
          <w:delText xml:space="preserve">  </w:delText>
        </w:r>
      </w:del>
      <w:ins w:id="574" w:author="Vaio" w:date="2015-10-20T13:05:00Z">
        <w:r w:rsidR="005D08ED">
          <w:rPr>
            <w:sz w:val="20"/>
          </w:rPr>
          <w:t xml:space="preserve"> </w:t>
        </w:r>
      </w:ins>
      <w:r w:rsidRPr="0069463E">
        <w:rPr>
          <w:sz w:val="20"/>
        </w:rPr>
        <w:t xml:space="preserve">De igual manera que en su forma original, es posible generar el código </w:t>
      </w:r>
      <w:del w:id="575" w:author="marcazal" w:date="2015-10-09T02:51:00Z">
        <w:r w:rsidRPr="0069463E" w:rsidDel="00486433">
          <w:rPr>
            <w:i/>
            <w:sz w:val="20"/>
          </w:rPr>
          <w:delText>CSS</w:delText>
        </w:r>
      </w:del>
      <w:ins w:id="576" w:author="marcazal" w:date="2015-10-09T02:51:00Z">
        <w:r w:rsidR="00486433" w:rsidRPr="00486433">
          <w:rPr>
            <w:i/>
            <w:sz w:val="20"/>
          </w:rPr>
          <w:t>CSS</w:t>
        </w:r>
      </w:ins>
      <w:r w:rsidRPr="0069463E">
        <w:rPr>
          <w:sz w:val="20"/>
        </w:rPr>
        <w:t xml:space="preserve"> para estructurar cada uno de los elementos de interfaz enriquecidos (o no).</w:t>
      </w:r>
      <w:del w:id="577" w:author="Vaio" w:date="2015-10-20T13:05:00Z">
        <w:r w:rsidRPr="0069463E" w:rsidDel="005D08ED">
          <w:rPr>
            <w:sz w:val="20"/>
          </w:rPr>
          <w:delText xml:space="preserve">  </w:delText>
        </w:r>
      </w:del>
      <w:ins w:id="578" w:author="Vaio" w:date="2015-10-20T13:05:00Z">
        <w:r w:rsidR="005D08ED">
          <w:rPr>
            <w:sz w:val="20"/>
          </w:rPr>
          <w:t xml:space="preserve"> </w:t>
        </w:r>
      </w:ins>
      <w:r w:rsidRPr="0069463E">
        <w:rPr>
          <w:sz w:val="20"/>
        </w:rPr>
        <w:t>Finalmente</w:t>
      </w:r>
      <w:del w:id="579" w:author="Vaio" w:date="2015-10-20T13:05:00Z">
        <w:r w:rsidRPr="0069463E" w:rsidDel="005D08ED">
          <w:rPr>
            <w:sz w:val="20"/>
          </w:rPr>
          <w:delText xml:space="preserve">  </w:delText>
        </w:r>
      </w:del>
      <w:ins w:id="580" w:author="Vaio" w:date="2015-10-20T13:05:00Z">
        <w:r w:rsidR="005D08ED">
          <w:rPr>
            <w:sz w:val="20"/>
          </w:rPr>
          <w:t xml:space="preserve"> </w:t>
        </w:r>
      </w:ins>
      <w:r w:rsidRPr="0069463E">
        <w:rPr>
          <w:sz w:val="20"/>
        </w:rPr>
        <w:t xml:space="preserve">las librerías </w:t>
      </w:r>
      <w:proofErr w:type="spellStart"/>
      <w:r w:rsidRPr="0069463E">
        <w:rPr>
          <w:i/>
          <w:sz w:val="20"/>
        </w:rPr>
        <w:t>Javascript</w:t>
      </w:r>
      <w:proofErr w:type="spellEnd"/>
      <w:del w:id="581" w:author="Vaio" w:date="2015-10-20T13:05:00Z">
        <w:r w:rsidRPr="0069463E" w:rsidDel="005D08ED">
          <w:rPr>
            <w:i/>
            <w:sz w:val="20"/>
          </w:rPr>
          <w:delText xml:space="preserve">  </w:delText>
        </w:r>
      </w:del>
      <w:ins w:id="582" w:author="Vaio" w:date="2015-10-20T13:05:00Z">
        <w:r w:rsidR="005D08ED">
          <w:rPr>
            <w:i/>
            <w:sz w:val="20"/>
          </w:rPr>
          <w:t xml:space="preserve"> </w:t>
        </w:r>
      </w:ins>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w:t>
      </w:r>
      <w:del w:id="583" w:author="Vaio" w:date="2015-10-20T13:05:00Z">
        <w:r w:rsidRPr="0069463E" w:rsidDel="005D08ED">
          <w:rPr>
            <w:sz w:val="20"/>
          </w:rPr>
          <w:delText xml:space="preserve">  </w:delText>
        </w:r>
      </w:del>
      <w:ins w:id="584" w:author="Vaio" w:date="2015-10-20T13:05:00Z">
        <w:r w:rsidR="005D08ED">
          <w:rPr>
            <w:sz w:val="20"/>
          </w:rPr>
          <w:t xml:space="preserve"> </w:t>
        </w:r>
      </w:ins>
      <w:r w:rsidRPr="0069463E">
        <w:rPr>
          <w:sz w:val="20"/>
        </w:rPr>
        <w:t>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14:anchorId="43E19CEC" wp14:editId="414DD15E">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3"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585" w:name="_Ref431480451"/>
      <w:proofErr w:type="gramStart"/>
      <w:r w:rsidRPr="00B40750">
        <w:rPr>
          <w:color w:val="000000" w:themeColor="text1"/>
          <w:sz w:val="14"/>
        </w:rPr>
        <w:t>Figura</w:t>
      </w:r>
      <w:proofErr w:type="gramEnd"/>
      <w:r w:rsidRPr="00B40750">
        <w:rPr>
          <w:color w:val="000000" w:themeColor="text1"/>
          <w:sz w:val="14"/>
        </w:rPr>
        <w:t xml:space="preserve">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3</w:t>
      </w:r>
      <w:r w:rsidR="00D61046" w:rsidRPr="00B40750">
        <w:rPr>
          <w:color w:val="000000" w:themeColor="text1"/>
          <w:sz w:val="14"/>
        </w:rPr>
        <w:fldChar w:fldCharType="end"/>
      </w:r>
      <w:bookmarkEnd w:id="585"/>
      <w:r w:rsidRPr="00B40750">
        <w:rPr>
          <w:b w:val="0"/>
          <w:color w:val="000000" w:themeColor="text1"/>
          <w:sz w:val="14"/>
        </w:rPr>
        <w:t xml:space="preserve"> Fases de desarrollo para la propuesta de extensión a </w:t>
      </w:r>
      <w:del w:id="586" w:author="marcazal" w:date="2015-10-09T02:47:00Z">
        <w:r w:rsidRPr="00B40750" w:rsidDel="00486433">
          <w:rPr>
            <w:b w:val="0"/>
            <w:color w:val="000000" w:themeColor="text1"/>
            <w:sz w:val="14"/>
          </w:rPr>
          <w:delText>MoWebA</w:delText>
        </w:r>
      </w:del>
      <w:proofErr w:type="spellStart"/>
      <w:ins w:id="587" w:author="marcazal" w:date="2015-10-09T02:47:00Z">
        <w:r w:rsidR="00486433" w:rsidRPr="00486433">
          <w:rPr>
            <w:b w:val="0"/>
            <w:i/>
            <w:color w:val="000000" w:themeColor="text1"/>
            <w:sz w:val="14"/>
          </w:rPr>
          <w:t>MoWebA</w:t>
        </w:r>
      </w:ins>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w:t>
      </w:r>
      <w:ins w:id="588" w:author="Vaio" w:date="2015-10-20T20:53:00Z">
        <w:r w:rsidR="00EA6F4C">
          <w:rPr>
            <w:b/>
            <w:caps/>
            <w:sz w:val="20"/>
          </w:rPr>
          <w:t>Ó</w:t>
        </w:r>
      </w:ins>
      <w:del w:id="589" w:author="Vaio" w:date="2015-10-20T20:53:00Z">
        <w:r w:rsidR="00776FA9" w:rsidRPr="0069463E" w:rsidDel="00EA6F4C">
          <w:rPr>
            <w:b/>
            <w:caps/>
            <w:sz w:val="20"/>
          </w:rPr>
          <w:delText>O</w:delText>
        </w:r>
      </w:del>
      <w:r w:rsidR="00776FA9" w:rsidRPr="0069463E">
        <w:rPr>
          <w:b/>
          <w:caps/>
          <w:sz w:val="20"/>
        </w:rPr>
        <w:t>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del w:id="590" w:author="marcazal" w:date="2015-10-09T02:47:00Z">
        <w:r w:rsidRPr="0069463E" w:rsidDel="00486433">
          <w:rPr>
            <w:sz w:val="20"/>
          </w:rPr>
          <w:delText>MoWebA</w:delText>
        </w:r>
      </w:del>
      <w:proofErr w:type="spellStart"/>
      <w:ins w:id="591" w:author="marcazal" w:date="2015-10-09T02:47:00Z">
        <w:r w:rsidR="00486433" w:rsidRPr="00486433">
          <w:rPr>
            <w:i/>
            <w:sz w:val="20"/>
          </w:rPr>
          <w:t>MoWebA</w:t>
        </w:r>
      </w:ins>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del w:id="592" w:author="marcazal" w:date="2015-10-09T02:41:00Z">
        <w:r w:rsidRPr="0069463E" w:rsidDel="00FD6200">
          <w:rPr>
            <w:sz w:val="20"/>
          </w:rPr>
          <w:delText>RIA</w:delText>
        </w:r>
      </w:del>
      <w:ins w:id="593" w:author="marcazal" w:date="2015-10-09T02:41:00Z">
        <w:r w:rsidR="00FD6200" w:rsidRPr="00FD6200">
          <w:rPr>
            <w:i/>
            <w:sz w:val="20"/>
          </w:rPr>
          <w:t>RIA</w:t>
        </w:r>
      </w:ins>
      <w:r w:rsidRPr="0069463E">
        <w:rPr>
          <w:sz w:val="20"/>
        </w:rPr>
        <w:t xml:space="preserve"> que han sido analizadas.</w:t>
      </w:r>
      <w:del w:id="594" w:author="Vaio" w:date="2015-10-20T13:05:00Z">
        <w:r w:rsidRPr="0069463E" w:rsidDel="005D08ED">
          <w:rPr>
            <w:sz w:val="20"/>
          </w:rPr>
          <w:delText xml:space="preserve">  </w:delText>
        </w:r>
      </w:del>
      <w:ins w:id="595" w:author="Vaio" w:date="2015-10-20T13:05:00Z">
        <w:r w:rsidR="005D08ED">
          <w:rPr>
            <w:sz w:val="20"/>
          </w:rPr>
          <w:t xml:space="preserve"> </w:t>
        </w:r>
      </w:ins>
      <w:r w:rsidRPr="0069463E">
        <w:rPr>
          <w:sz w:val="20"/>
        </w:rPr>
        <w:t>El objetivo</w:t>
      </w:r>
      <w:del w:id="596" w:author="Vaio" w:date="2015-10-20T13:05:00Z">
        <w:r w:rsidRPr="0069463E" w:rsidDel="005D08ED">
          <w:rPr>
            <w:sz w:val="20"/>
          </w:rPr>
          <w:delText xml:space="preserve">  </w:delText>
        </w:r>
      </w:del>
      <w:ins w:id="597" w:author="Vaio" w:date="2015-10-20T13:05:00Z">
        <w:r w:rsidR="005D08ED">
          <w:rPr>
            <w:sz w:val="20"/>
          </w:rPr>
          <w:t xml:space="preserve"> </w:t>
        </w:r>
      </w:ins>
      <w:r w:rsidRPr="0069463E">
        <w:rPr>
          <w:sz w:val="20"/>
        </w:rPr>
        <w:t xml:space="preserve">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w:t>
      </w:r>
      <w:del w:id="598" w:author="marcazal" w:date="2015-10-09T02:41:00Z">
        <w:r w:rsidRPr="0069463E" w:rsidDel="00FD6200">
          <w:rPr>
            <w:sz w:val="20"/>
          </w:rPr>
          <w:delText>RIA</w:delText>
        </w:r>
      </w:del>
      <w:ins w:id="599" w:author="marcazal" w:date="2015-10-09T02:41:00Z">
        <w:r w:rsidR="00FD6200" w:rsidRPr="00FD6200">
          <w:rPr>
            <w:i/>
            <w:sz w:val="20"/>
          </w:rPr>
          <w:t>RIA</w:t>
        </w:r>
      </w:ins>
      <w:r w:rsidRPr="0069463E">
        <w:rPr>
          <w:sz w:val="20"/>
        </w:rPr>
        <w:t xml:space="preserve">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w:t>
      </w:r>
      <w:del w:id="600" w:author="marcazal" w:date="2015-10-09T02:41:00Z">
        <w:r w:rsidRPr="0069463E" w:rsidDel="00FD6200">
          <w:rPr>
            <w:sz w:val="20"/>
          </w:rPr>
          <w:delText>RIA</w:delText>
        </w:r>
      </w:del>
      <w:ins w:id="601" w:author="marcazal" w:date="2015-10-09T02:41:00Z">
        <w:r w:rsidR="00FD6200" w:rsidRPr="00FD6200">
          <w:rPr>
            <w:i/>
            <w:sz w:val="20"/>
          </w:rPr>
          <w:t>RIA</w:t>
        </w:r>
      </w:ins>
      <w:r w:rsidRPr="0069463E">
        <w:rPr>
          <w:sz w:val="20"/>
        </w:rPr>
        <w:t xml:space="preserve"> hechas a la aproximación </w:t>
      </w:r>
      <w:del w:id="602" w:author="marcazal" w:date="2015-10-09T02:47:00Z">
        <w:r w:rsidRPr="0069463E" w:rsidDel="00486433">
          <w:rPr>
            <w:sz w:val="20"/>
          </w:rPr>
          <w:delText>MoWebA</w:delText>
        </w:r>
      </w:del>
      <w:proofErr w:type="spellStart"/>
      <w:ins w:id="603" w:author="marcazal" w:date="2015-10-09T02:47:00Z">
        <w:r w:rsidR="00486433" w:rsidRPr="00486433">
          <w:rPr>
            <w:i/>
            <w:sz w:val="20"/>
          </w:rPr>
          <w:t>MoWebA</w:t>
        </w:r>
      </w:ins>
      <w:proofErr w:type="spellEnd"/>
      <w:r w:rsidRPr="0069463E">
        <w:rPr>
          <w:sz w:val="20"/>
        </w:rPr>
        <w:t xml:space="preserve"> y de esa forma, ofrecer una mayor formalidad a los resultados obtenidos, </w:t>
      </w:r>
      <w:del w:id="604" w:author="Vaio" w:date="2015-10-20T22:01:00Z">
        <w:r w:rsidRPr="0069463E" w:rsidDel="00876A3F">
          <w:rPr>
            <w:sz w:val="20"/>
          </w:rPr>
          <w:delText xml:space="preserve">esta idea </w:delText>
        </w:r>
      </w:del>
      <w:r w:rsidRPr="0069463E">
        <w:rPr>
          <w:sz w:val="20"/>
        </w:rPr>
        <w:t>no fue posible implementar</w:t>
      </w:r>
      <w:ins w:id="605" w:author="Vaio" w:date="2015-10-20T22:01:00Z">
        <w:r w:rsidR="00876A3F">
          <w:rPr>
            <w:sz w:val="20"/>
          </w:rPr>
          <w:t xml:space="preserve"> esa idea</w:t>
        </w:r>
      </w:ins>
      <w:r w:rsidRPr="0069463E">
        <w:rPr>
          <w:sz w:val="20"/>
        </w:rPr>
        <w:t xml:space="preserve">. Esto se debió a la principal limitante de no contar con la </w:t>
      </w:r>
      <w:r w:rsidRPr="0069463E">
        <w:rPr>
          <w:sz w:val="20"/>
        </w:rPr>
        <w:lastRenderedPageBreak/>
        <w:t xml:space="preserve">población debidamente instruida en la aproximación </w:t>
      </w:r>
      <w:del w:id="606" w:author="marcazal" w:date="2015-10-09T02:47:00Z">
        <w:r w:rsidRPr="0069463E" w:rsidDel="00486433">
          <w:rPr>
            <w:sz w:val="20"/>
          </w:rPr>
          <w:delText>MoWebA</w:delText>
        </w:r>
      </w:del>
      <w:proofErr w:type="spellStart"/>
      <w:ins w:id="607" w:author="marcazal" w:date="2015-10-09T02:47:00Z">
        <w:r w:rsidR="00486433" w:rsidRPr="00486433">
          <w:rPr>
            <w:i/>
            <w:sz w:val="20"/>
          </w:rPr>
          <w:t>MoWebA</w:t>
        </w:r>
      </w:ins>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del w:id="608" w:author="Vaio" w:date="2015-10-20T13:05:00Z">
        <w:r w:rsidRPr="0069463E" w:rsidDel="005D08ED">
          <w:rPr>
            <w:sz w:val="20"/>
          </w:rPr>
          <w:delText xml:space="preserve">  </w:delText>
        </w:r>
      </w:del>
      <w:ins w:id="609" w:author="Vaio" w:date="2015-10-20T13:05:00Z">
        <w:r w:rsidR="005D08ED">
          <w:rPr>
            <w:sz w:val="20"/>
          </w:rPr>
          <w:t xml:space="preserve"> </w:t>
        </w:r>
      </w:ins>
      <w:r w:rsidRPr="0069463E">
        <w:rPr>
          <w:sz w:val="20"/>
        </w:rPr>
        <w:t xml:space="preserve">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ins w:id="610" w:author="Vaio" w:date="2015-10-20T22:02:00Z">
        <w:r w:rsidR="00876A3F">
          <w:rPr>
            <w:rFonts w:ascii="Calibri" w:hAnsi="Calibri" w:cs="Calibri"/>
            <w:sz w:val="20"/>
          </w:rPr>
          <w:t xml:space="preserve"> con respecto a cómo realizar casos de estudio</w:t>
        </w:r>
      </w:ins>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t>El caso ilustrativo consistió en un sistema de</w:t>
      </w:r>
      <w:del w:id="611" w:author="Vaio" w:date="2015-10-20T13:05:00Z">
        <w:r w:rsidRPr="0069463E" w:rsidDel="005D08ED">
          <w:rPr>
            <w:noProof/>
            <w:sz w:val="20"/>
          </w:rPr>
          <w:delText xml:space="preserve">  </w:delText>
        </w:r>
      </w:del>
      <w:ins w:id="612" w:author="Vaio" w:date="2015-10-20T13:05:00Z">
        <w:r w:rsidR="005D08ED">
          <w:rPr>
            <w:noProof/>
            <w:sz w:val="20"/>
          </w:rPr>
          <w:t xml:space="preserve"> </w:t>
        </w:r>
      </w:ins>
      <w:r w:rsidRPr="0069463E">
        <w:rPr>
          <w:noProof/>
          <w:sz w:val="20"/>
        </w:rPr>
        <w:t>administración de personas (</w:t>
      </w:r>
      <w:r w:rsidRPr="0069463E">
        <w:rPr>
          <w:i/>
          <w:noProof/>
          <w:sz w:val="20"/>
        </w:rPr>
        <w:t>Person Manager</w:t>
      </w:r>
      <w:r w:rsidRPr="0069463E">
        <w:rPr>
          <w:noProof/>
          <w:sz w:val="20"/>
        </w:rPr>
        <w:t xml:space="preserve">) en el dominio de las aplicaciones Web, que fue elegido entre varias otras opciones debido a que sus requerimientos funcionales ofrecen la posibilidad de representar a todas las características </w:t>
      </w:r>
      <w:del w:id="613" w:author="marcazal" w:date="2015-10-09T02:41:00Z">
        <w:r w:rsidRPr="0069463E" w:rsidDel="00FD6200">
          <w:rPr>
            <w:noProof/>
            <w:sz w:val="20"/>
          </w:rPr>
          <w:delText>RIA</w:delText>
        </w:r>
      </w:del>
      <w:ins w:id="614" w:author="marcazal" w:date="2015-10-09T02:41:00Z">
        <w:r w:rsidR="00FD6200" w:rsidRPr="00FD6200">
          <w:rPr>
            <w:i/>
            <w:noProof/>
            <w:sz w:val="20"/>
          </w:rPr>
          <w:t>RIA</w:t>
        </w:r>
      </w:ins>
      <w:r w:rsidRPr="0069463E">
        <w:rPr>
          <w:noProof/>
          <w:sz w:val="20"/>
        </w:rPr>
        <w:t xml:space="preserve"> que han sido agregadas al enfoque </w:t>
      </w:r>
      <w:del w:id="615" w:author="marcazal" w:date="2015-10-09T02:47:00Z">
        <w:r w:rsidRPr="0069463E" w:rsidDel="00486433">
          <w:rPr>
            <w:noProof/>
            <w:sz w:val="20"/>
          </w:rPr>
          <w:delText>MoWebA</w:delText>
        </w:r>
      </w:del>
      <w:ins w:id="616" w:author="marcazal" w:date="2015-10-09T02:47:00Z">
        <w:r w:rsidR="00486433" w:rsidRPr="00486433">
          <w:rPr>
            <w:i/>
            <w:noProof/>
            <w:sz w:val="20"/>
          </w:rPr>
          <w:t>MoWebA</w:t>
        </w:r>
      </w:ins>
      <w:r w:rsidRPr="0069463E">
        <w:rPr>
          <w:noProof/>
          <w:sz w:val="20"/>
        </w:rPr>
        <w:t>, de una manera clara y sencilla.</w:t>
      </w:r>
    </w:p>
    <w:p w:rsidR="00776FA9" w:rsidRDefault="00776FA9" w:rsidP="00776FA9">
      <w:pPr>
        <w:keepNext/>
        <w:jc w:val="center"/>
      </w:pPr>
      <w:r w:rsidRPr="004A7E16">
        <w:rPr>
          <w:noProof/>
          <w:lang w:eastAsia="es-PY"/>
        </w:rPr>
        <w:drawing>
          <wp:inline distT="0" distB="0" distL="0" distR="0" wp14:anchorId="6165CF80" wp14:editId="19D63EDD">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4" cstate="print"/>
                    <a:stretch>
                      <a:fillRect/>
                    </a:stretch>
                  </pic:blipFill>
                  <pic:spPr>
                    <a:xfrm>
                      <a:off x="0" y="0"/>
                      <a:ext cx="2998275" cy="2661493"/>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617" w:name="_Ref423006355"/>
      <w:r w:rsidRPr="00B40750">
        <w:rPr>
          <w:color w:val="000000" w:themeColor="text1"/>
          <w:sz w:val="14"/>
        </w:rPr>
        <w:t xml:space="preserve">Figura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4</w:t>
      </w:r>
      <w:r w:rsidR="00D61046" w:rsidRPr="00B40750">
        <w:rPr>
          <w:color w:val="000000" w:themeColor="text1"/>
          <w:sz w:val="14"/>
        </w:rPr>
        <w:fldChar w:fldCharType="end"/>
      </w:r>
      <w:bookmarkEnd w:id="617"/>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del w:id="618" w:author="marcazal" w:date="2015-10-09T02:47:00Z">
        <w:r w:rsidRPr="00B40750" w:rsidDel="00486433">
          <w:rPr>
            <w:b w:val="0"/>
            <w:color w:val="000000" w:themeColor="text1"/>
            <w:sz w:val="14"/>
          </w:rPr>
          <w:delText>MoWebA</w:delText>
        </w:r>
      </w:del>
      <w:proofErr w:type="spellStart"/>
      <w:ins w:id="619" w:author="marcazal" w:date="2015-10-09T02:47:00Z">
        <w:r w:rsidR="00486433" w:rsidRPr="00486433">
          <w:rPr>
            <w:b w:val="0"/>
            <w:i/>
            <w:color w:val="000000" w:themeColor="text1"/>
            <w:sz w:val="14"/>
          </w:rPr>
          <w:t>MoWebA</w:t>
        </w:r>
      </w:ins>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 xml:space="preserve">El caso fue analizado desde dos unidades de </w:t>
      </w:r>
      <w:ins w:id="620" w:author="Vaio" w:date="2015-10-20T22:03:00Z">
        <w:r w:rsidR="00876A3F">
          <w:rPr>
            <w:sz w:val="20"/>
          </w:rPr>
          <w:t>a</w:t>
        </w:r>
      </w:ins>
      <w:del w:id="621" w:author="Vaio" w:date="2015-10-20T22:03:00Z">
        <w:r w:rsidRPr="0069463E" w:rsidDel="00876A3F">
          <w:rPr>
            <w:sz w:val="20"/>
          </w:rPr>
          <w:delText>A</w:delText>
        </w:r>
      </w:del>
      <w:r w:rsidRPr="0069463E">
        <w:rPr>
          <w:sz w:val="20"/>
        </w:rPr>
        <w:t>nálisis como se puede apreciar en la</w:t>
      </w:r>
      <w:r>
        <w:rPr>
          <w:sz w:val="20"/>
        </w:rPr>
        <w:t xml:space="preserve"> </w:t>
      </w:r>
      <w:r w:rsidR="003D4207">
        <w:fldChar w:fldCharType="begin"/>
      </w:r>
      <w:r w:rsidR="003D4207">
        <w:instrText xml:space="preserve"> REF _Ref423006355 \h  \* MERGEFORMAT </w:instrText>
      </w:r>
      <w:r w:rsidR="003D4207">
        <w:fldChar w:fldCharType="separate"/>
      </w:r>
      <w:r w:rsidR="00D262F9" w:rsidRPr="00D262F9">
        <w:rPr>
          <w:color w:val="000000" w:themeColor="text1"/>
          <w:sz w:val="20"/>
          <w:szCs w:val="20"/>
        </w:rPr>
        <w:t>Figura 4</w:t>
      </w:r>
      <w:r w:rsidR="003D4207">
        <w:fldChar w:fldCharType="end"/>
      </w:r>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del w:id="622" w:author="marcazal" w:date="2015-10-09T02:47:00Z">
        <w:r w:rsidRPr="0069463E" w:rsidDel="00486433">
          <w:rPr>
            <w:sz w:val="20"/>
          </w:rPr>
          <w:delText>MoWebA</w:delText>
        </w:r>
      </w:del>
      <w:proofErr w:type="spellStart"/>
      <w:ins w:id="623" w:author="marcazal" w:date="2015-10-09T02:47:00Z">
        <w:r w:rsidR="00486433" w:rsidRPr="00486433">
          <w:rPr>
            <w:i/>
            <w:sz w:val="20"/>
          </w:rPr>
          <w:t>MoWebA</w:t>
        </w:r>
      </w:ins>
      <w:proofErr w:type="spellEnd"/>
      <w:r w:rsidRPr="0069463E">
        <w:rPr>
          <w:sz w:val="20"/>
        </w:rPr>
        <w:t xml:space="preserve"> sin extensiones </w:t>
      </w:r>
      <w:del w:id="624" w:author="marcazal" w:date="2015-10-09T02:41:00Z">
        <w:r w:rsidRPr="0069463E" w:rsidDel="00FD6200">
          <w:rPr>
            <w:sz w:val="20"/>
          </w:rPr>
          <w:delText>RIA</w:delText>
        </w:r>
      </w:del>
      <w:ins w:id="625" w:author="marcazal" w:date="2015-10-09T02:41:00Z">
        <w:r w:rsidR="00FD6200" w:rsidRPr="00FD6200">
          <w:rPr>
            <w:i/>
            <w:sz w:val="20"/>
          </w:rPr>
          <w:t>RIA</w:t>
        </w:r>
      </w:ins>
      <w:r w:rsidRPr="0069463E">
        <w:rPr>
          <w:sz w:val="20"/>
        </w:rPr>
        <w:t>. La segunda unidad de análisis se refiere a la implementación de la misma capa de presentación del caso estudiado</w:t>
      </w:r>
      <w:del w:id="626" w:author="Vaio" w:date="2015-10-20T22:03:00Z">
        <w:r w:rsidRPr="0069463E" w:rsidDel="00876A3F">
          <w:rPr>
            <w:sz w:val="20"/>
          </w:rPr>
          <w:delText>,</w:delText>
        </w:r>
      </w:del>
      <w:r w:rsidRPr="0069463E">
        <w:rPr>
          <w:sz w:val="20"/>
        </w:rPr>
        <w:t xml:space="preserve"> con la nueva propuesta de extensión </w:t>
      </w:r>
      <w:del w:id="627" w:author="marcazal" w:date="2015-10-09T02:41:00Z">
        <w:r w:rsidRPr="0069463E" w:rsidDel="00FD6200">
          <w:rPr>
            <w:sz w:val="20"/>
          </w:rPr>
          <w:delText>RIA</w:delText>
        </w:r>
      </w:del>
      <w:ins w:id="628" w:author="marcazal" w:date="2015-10-09T02:41:00Z">
        <w:r w:rsidR="00FD6200" w:rsidRPr="00FD6200">
          <w:rPr>
            <w:i/>
            <w:sz w:val="20"/>
          </w:rPr>
          <w:t>RIA</w:t>
        </w:r>
      </w:ins>
      <w:r w:rsidRPr="0069463E">
        <w:rPr>
          <w:sz w:val="20"/>
        </w:rPr>
        <w:t xml:space="preserve"> a </w:t>
      </w:r>
      <w:del w:id="629" w:author="marcazal" w:date="2015-10-09T02:47:00Z">
        <w:r w:rsidRPr="0069463E" w:rsidDel="00486433">
          <w:rPr>
            <w:sz w:val="20"/>
          </w:rPr>
          <w:delText>MoWebA</w:delText>
        </w:r>
      </w:del>
      <w:proofErr w:type="spellStart"/>
      <w:ins w:id="630" w:author="marcazal" w:date="2015-10-09T02:47:00Z">
        <w:r w:rsidR="00486433" w:rsidRPr="00486433">
          <w:rPr>
            <w:i/>
            <w:sz w:val="20"/>
          </w:rPr>
          <w:t>MoWebA</w:t>
        </w:r>
      </w:ins>
      <w:proofErr w:type="spellEnd"/>
      <w:r w:rsidRPr="0069463E">
        <w:rPr>
          <w:sz w:val="20"/>
        </w:rPr>
        <w:t>.</w:t>
      </w:r>
      <w:del w:id="631" w:author="Vaio" w:date="2015-10-20T13:05:00Z">
        <w:r w:rsidRPr="0069463E" w:rsidDel="005D08ED">
          <w:rPr>
            <w:sz w:val="20"/>
          </w:rPr>
          <w:delText xml:space="preserve">  </w:delText>
        </w:r>
      </w:del>
      <w:ins w:id="632" w:author="Vaio" w:date="2015-10-20T13:05:00Z">
        <w:r w:rsidR="005D08ED">
          <w:rPr>
            <w:sz w:val="20"/>
          </w:rPr>
          <w:t xml:space="preserve"> </w:t>
        </w:r>
      </w:ins>
      <w:r w:rsidRPr="0069463E">
        <w:rPr>
          <w:sz w:val="20"/>
        </w:rPr>
        <w:t xml:space="preserve">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w:t>
      </w:r>
      <w:del w:id="633" w:author="Vaio" w:date="2015-10-20T22:03:00Z">
        <w:r w:rsidDel="00876A3F">
          <w:rPr>
            <w:rFonts w:ascii="Calibri" w:hAnsi="Calibri" w:cs="Calibri"/>
            <w:sz w:val="20"/>
          </w:rPr>
          <w:delText>ron</w:delText>
        </w:r>
      </w:del>
      <w:r>
        <w:rPr>
          <w:rFonts w:ascii="Calibri" w:hAnsi="Calibri" w:cs="Calibri"/>
          <w:sz w:val="20"/>
        </w:rPr>
        <w:t xml:space="preserve"> l</w:t>
      </w:r>
      <w:ins w:id="634" w:author="Vaio" w:date="2015-10-20T22:03:00Z">
        <w:r w:rsidR="00876A3F">
          <w:rPr>
            <w:rFonts w:ascii="Calibri" w:hAnsi="Calibri" w:cs="Calibri"/>
            <w:sz w:val="20"/>
          </w:rPr>
          <w:t>a</w:t>
        </w:r>
      </w:ins>
      <w:del w:id="635" w:author="Vaio" w:date="2015-10-20T22:03:00Z">
        <w:r w:rsidDel="00876A3F">
          <w:rPr>
            <w:rFonts w:ascii="Calibri" w:hAnsi="Calibri" w:cs="Calibri"/>
            <w:sz w:val="20"/>
          </w:rPr>
          <w:delText>os</w:delText>
        </w:r>
      </w:del>
      <w:r>
        <w:rPr>
          <w:rFonts w:ascii="Calibri" w:hAnsi="Calibri" w:cs="Calibri"/>
          <w:sz w:val="20"/>
        </w:rPr>
        <w:t xml:space="preserve"> siguiente</w:t>
      </w:r>
      <w:del w:id="636" w:author="Vaio" w:date="2015-10-20T22:03:00Z">
        <w:r w:rsidDel="00876A3F">
          <w:rPr>
            <w:rFonts w:ascii="Calibri" w:hAnsi="Calibri" w:cs="Calibri"/>
            <w:sz w:val="20"/>
          </w:rPr>
          <w:delText>s</w:delText>
        </w:r>
      </w:del>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ins w:id="637" w:author="Vaio" w:date="2015-10-20T22:03:00Z">
        <w:r w:rsidR="00876A3F">
          <w:rPr>
            <w:sz w:val="20"/>
          </w:rPr>
          <w:t xml:space="preserve">. </w:t>
        </w:r>
      </w:ins>
      <w:del w:id="638" w:author="Vaio" w:date="2015-10-20T22:03:00Z">
        <w:r w:rsidRPr="0069463E" w:rsidDel="00876A3F">
          <w:rPr>
            <w:sz w:val="20"/>
          </w:rPr>
          <w:delText xml:space="preserve">, </w:delText>
        </w:r>
      </w:del>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datos</w:t>
      </w:r>
      <w:ins w:id="639" w:author="Vaio" w:date="2015-10-20T22:04:00Z">
        <w:r w:rsidR="00876A3F">
          <w:rPr>
            <w:sz w:val="20"/>
          </w:rPr>
          <w:t xml:space="preserve">. </w:t>
        </w:r>
      </w:ins>
      <w:del w:id="640" w:author="Vaio" w:date="2015-10-20T22:04:00Z">
        <w:r w:rsidRPr="0069463E" w:rsidDel="00876A3F">
          <w:rPr>
            <w:sz w:val="20"/>
          </w:rPr>
          <w:delText xml:space="preserve">, </w:delText>
        </w:r>
      </w:del>
    </w:p>
    <w:p w:rsidR="002F0FCB" w:rsidRDefault="002F0FCB" w:rsidP="004724FE">
      <w:pPr>
        <w:spacing w:after="0"/>
        <w:jc w:val="both"/>
        <w:rPr>
          <w:sz w:val="20"/>
        </w:rPr>
      </w:pPr>
      <w:r>
        <w:rPr>
          <w:sz w:val="20"/>
        </w:rPr>
        <w:t>c)- Se colectaron</w:t>
      </w:r>
      <w:del w:id="641" w:author="Vaio" w:date="2015-10-20T13:05:00Z">
        <w:r w:rsidDel="005D08ED">
          <w:rPr>
            <w:sz w:val="20"/>
          </w:rPr>
          <w:delText xml:space="preserve"> </w:delText>
        </w:r>
        <w:r w:rsidRPr="0069463E" w:rsidDel="005D08ED">
          <w:rPr>
            <w:sz w:val="20"/>
          </w:rPr>
          <w:delText xml:space="preserve"> </w:delText>
        </w:r>
      </w:del>
      <w:ins w:id="642" w:author="Vaio" w:date="2015-10-20T13:05:00Z">
        <w:r w:rsidR="005D08ED">
          <w:rPr>
            <w:sz w:val="20"/>
          </w:rPr>
          <w:t xml:space="preserve"> </w:t>
        </w:r>
      </w:ins>
      <w:r w:rsidRPr="0069463E">
        <w:rPr>
          <w:sz w:val="20"/>
        </w:rPr>
        <w:t>los datos</w:t>
      </w:r>
      <w:r>
        <w:rPr>
          <w:sz w:val="20"/>
        </w:rPr>
        <w:t xml:space="preserve"> en base a las mediciones hechas</w:t>
      </w:r>
      <w:ins w:id="643" w:author="Vaio" w:date="2015-10-20T22:04:00Z">
        <w:r w:rsidR="00876A3F">
          <w:rPr>
            <w:sz w:val="20"/>
          </w:rPr>
          <w:t xml:space="preserve">. </w:t>
        </w:r>
      </w:ins>
      <w:del w:id="644" w:author="Vaio" w:date="2015-10-20T22:04:00Z">
        <w:r w:rsidRPr="0069463E" w:rsidDel="00876A3F">
          <w:rPr>
            <w:sz w:val="20"/>
          </w:rPr>
          <w:delText xml:space="preserve">, </w:delText>
        </w:r>
      </w:del>
    </w:p>
    <w:p w:rsidR="00776FA9" w:rsidRDefault="002F0FCB" w:rsidP="004724FE">
      <w:pPr>
        <w:spacing w:after="0"/>
        <w:jc w:val="both"/>
        <w:rPr>
          <w:sz w:val="20"/>
        </w:rPr>
      </w:pPr>
      <w:r>
        <w:rPr>
          <w:sz w:val="20"/>
        </w:rPr>
        <w:t xml:space="preserve">d)- Se analizaron </w:t>
      </w:r>
      <w:r w:rsidRPr="0069463E">
        <w:rPr>
          <w:sz w:val="20"/>
        </w:rPr>
        <w:t xml:space="preserve">los datos colectados y </w:t>
      </w:r>
      <w:ins w:id="645" w:author="Vaio" w:date="2015-10-20T22:04:00Z">
        <w:r w:rsidR="00876A3F">
          <w:rPr>
            <w:sz w:val="20"/>
          </w:rPr>
          <w:t xml:space="preserve">se </w:t>
        </w:r>
      </w:ins>
      <w:r w:rsidRPr="0069463E">
        <w:rPr>
          <w:sz w:val="20"/>
        </w:rPr>
        <w:t>reportar</w:t>
      </w:r>
      <w:r>
        <w:rPr>
          <w:sz w:val="20"/>
        </w:rPr>
        <w:t>on</w:t>
      </w:r>
      <w:r w:rsidRPr="0069463E">
        <w:rPr>
          <w:sz w:val="20"/>
        </w:rPr>
        <w:t xml:space="preserve"> los resultados</w:t>
      </w:r>
      <w:ins w:id="646" w:author="Vaio" w:date="2015-10-20T22:04:00Z">
        <w:r w:rsidR="00876A3F">
          <w:rPr>
            <w:sz w:val="20"/>
          </w:rPr>
          <w:t xml:space="preserve">. </w:t>
        </w:r>
      </w:ins>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lastRenderedPageBreak/>
        <w:t>Las siguientes cinco preguntas de investigación</w:t>
      </w:r>
      <w:del w:id="647" w:author="Vaio" w:date="2015-10-20T13:05:00Z">
        <w:r w:rsidDel="005D08ED">
          <w:rPr>
            <w:rFonts w:ascii="Calibri" w:hAnsi="Calibri" w:cs="Calibri"/>
            <w:sz w:val="20"/>
          </w:rPr>
          <w:delText xml:space="preserve">  </w:delText>
        </w:r>
      </w:del>
      <w:ins w:id="648" w:author="Vaio" w:date="2015-10-20T13:05:00Z">
        <w:r w:rsidR="005D08ED">
          <w:rPr>
            <w:rFonts w:ascii="Calibri" w:hAnsi="Calibri" w:cs="Calibri"/>
            <w:sz w:val="20"/>
          </w:rPr>
          <w:t xml:space="preserve"> </w:t>
        </w:r>
      </w:ins>
      <w:r>
        <w:rPr>
          <w:rFonts w:ascii="Calibri" w:hAnsi="Calibri" w:cs="Calibri"/>
          <w:sz w:val="20"/>
        </w:rPr>
        <w:t>(PI) fueron propuestas para el análisis</w:t>
      </w:r>
      <w:ins w:id="649" w:author="Vaio" w:date="2015-10-20T22:04:00Z">
        <w:r w:rsidR="00876A3F">
          <w:rPr>
            <w:rFonts w:ascii="Calibri" w:hAnsi="Calibri" w:cs="Calibri"/>
            <w:sz w:val="20"/>
          </w:rPr>
          <w:t xml:space="preserve">: </w:t>
        </w:r>
      </w:ins>
    </w:p>
    <w:p w:rsidR="000A0950" w:rsidRPr="008E0EC4" w:rsidRDefault="000A0950" w:rsidP="004724FE">
      <w:pPr>
        <w:spacing w:after="0"/>
        <w:jc w:val="both"/>
        <w:rPr>
          <w:i/>
          <w:sz w:val="20"/>
        </w:rPr>
      </w:pPr>
      <w:r w:rsidRPr="008E0EC4">
        <w:rPr>
          <w:i/>
          <w:sz w:val="20"/>
        </w:rPr>
        <w:t xml:space="preserve">PI1: ¿Consume una mayor cantidad de tiempo modelar la aplicación aplicando </w:t>
      </w:r>
      <w:del w:id="650" w:author="marcazal" w:date="2015-10-09T02:47:00Z">
        <w:r w:rsidRPr="008E0EC4" w:rsidDel="00486433">
          <w:rPr>
            <w:i/>
            <w:sz w:val="20"/>
          </w:rPr>
          <w:delText>MoWebA</w:delText>
        </w:r>
      </w:del>
      <w:proofErr w:type="spellStart"/>
      <w:ins w:id="651" w:author="marcazal" w:date="2015-10-09T02:47:00Z">
        <w:r w:rsidR="00486433" w:rsidRPr="00486433">
          <w:rPr>
            <w:i/>
            <w:sz w:val="20"/>
          </w:rPr>
          <w:t>MoWebA</w:t>
        </w:r>
      </w:ins>
      <w:proofErr w:type="spellEnd"/>
      <w:r w:rsidRPr="008E0EC4">
        <w:rPr>
          <w:i/>
          <w:sz w:val="20"/>
        </w:rPr>
        <w:t xml:space="preserve"> con </w:t>
      </w:r>
      <w:del w:id="652" w:author="marcazal" w:date="2015-10-09T02:41:00Z">
        <w:r w:rsidRPr="008E0EC4" w:rsidDel="00FD6200">
          <w:rPr>
            <w:i/>
            <w:sz w:val="20"/>
          </w:rPr>
          <w:delText>RIA</w:delText>
        </w:r>
      </w:del>
      <w:ins w:id="653" w:author="marcazal" w:date="2015-10-09T02:41:00Z">
        <w:r w:rsidR="00FD6200" w:rsidRPr="00FD6200">
          <w:rPr>
            <w:i/>
            <w:sz w:val="20"/>
          </w:rPr>
          <w:t>RIA</w:t>
        </w:r>
      </w:ins>
      <w:r w:rsidRPr="008E0EC4">
        <w:rPr>
          <w:i/>
          <w:sz w:val="20"/>
        </w:rPr>
        <w:t xml:space="preserve"> que </w:t>
      </w:r>
      <w:del w:id="654" w:author="marcazal" w:date="2015-10-09T02:47:00Z">
        <w:r w:rsidRPr="008E0EC4" w:rsidDel="00486433">
          <w:rPr>
            <w:i/>
            <w:sz w:val="20"/>
          </w:rPr>
          <w:delText>MoWebA</w:delText>
        </w:r>
      </w:del>
      <w:proofErr w:type="spellStart"/>
      <w:ins w:id="655" w:author="marcazal" w:date="2015-10-09T02:47:00Z">
        <w:r w:rsidR="00486433" w:rsidRPr="00486433">
          <w:rPr>
            <w:i/>
            <w:sz w:val="20"/>
          </w:rPr>
          <w:t>MoWebA</w:t>
        </w:r>
      </w:ins>
      <w:proofErr w:type="spellEnd"/>
      <w:r w:rsidRPr="008E0EC4">
        <w:rPr>
          <w:i/>
          <w:sz w:val="20"/>
        </w:rPr>
        <w:t xml:space="preserve"> sin </w:t>
      </w:r>
      <w:del w:id="656" w:author="marcazal" w:date="2015-10-09T02:41:00Z">
        <w:r w:rsidRPr="008E0EC4" w:rsidDel="00FD6200">
          <w:rPr>
            <w:i/>
            <w:sz w:val="20"/>
          </w:rPr>
          <w:delText>RIA</w:delText>
        </w:r>
      </w:del>
      <w:ins w:id="657" w:author="marcazal" w:date="2015-10-09T02:41:00Z">
        <w:r w:rsidR="00FD6200" w:rsidRPr="00FD6200">
          <w:rPr>
            <w:i/>
            <w:sz w:val="20"/>
          </w:rPr>
          <w:t>RIA</w:t>
        </w:r>
      </w:ins>
      <w:r w:rsidRPr="008E0EC4">
        <w:rPr>
          <w:i/>
          <w:sz w:val="20"/>
        </w:rPr>
        <w:t>?</w:t>
      </w:r>
    </w:p>
    <w:p w:rsidR="000A0950" w:rsidRPr="008E0EC4" w:rsidRDefault="000A0950" w:rsidP="004724FE">
      <w:pPr>
        <w:spacing w:after="0"/>
        <w:jc w:val="both"/>
        <w:rPr>
          <w:i/>
          <w:sz w:val="20"/>
        </w:rPr>
      </w:pPr>
      <w:r w:rsidRPr="008E0EC4">
        <w:rPr>
          <w:i/>
          <w:sz w:val="20"/>
        </w:rPr>
        <w:t>PI2: ¿Para cuál de los enfoques</w:t>
      </w:r>
      <w:del w:id="658" w:author="Vaio" w:date="2015-10-20T13:05:00Z">
        <w:r w:rsidRPr="008E0EC4" w:rsidDel="005D08ED">
          <w:rPr>
            <w:i/>
            <w:sz w:val="20"/>
          </w:rPr>
          <w:delText xml:space="preserve">  </w:delText>
        </w:r>
      </w:del>
      <w:ins w:id="659" w:author="Vaio" w:date="2015-10-20T13:05:00Z">
        <w:r w:rsidR="005D08ED">
          <w:rPr>
            <w:i/>
            <w:sz w:val="20"/>
          </w:rPr>
          <w:t xml:space="preserve"> </w:t>
        </w:r>
      </w:ins>
      <w:r w:rsidRPr="008E0EC4">
        <w:rPr>
          <w:i/>
          <w:sz w:val="20"/>
        </w:rPr>
        <w:t>es necesaria</w:t>
      </w:r>
      <w:del w:id="660" w:author="Vaio" w:date="2015-10-20T13:05:00Z">
        <w:r w:rsidRPr="008E0EC4" w:rsidDel="005D08ED">
          <w:rPr>
            <w:i/>
            <w:sz w:val="20"/>
          </w:rPr>
          <w:delText xml:space="preserve">  </w:delText>
        </w:r>
      </w:del>
      <w:ins w:id="661" w:author="Vaio" w:date="2015-10-20T13:05:00Z">
        <w:r w:rsidR="005D08ED">
          <w:rPr>
            <w:i/>
            <w:sz w:val="20"/>
          </w:rPr>
          <w:t xml:space="preserve"> </w:t>
        </w:r>
      </w:ins>
      <w:r w:rsidRPr="008E0EC4">
        <w:rPr>
          <w:i/>
          <w:sz w:val="20"/>
        </w:rPr>
        <w:t>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w:t>
      </w:r>
      <w:del w:id="662" w:author="marcazal" w:date="2015-10-09T02:41:00Z">
        <w:r w:rsidRPr="008E0EC4" w:rsidDel="00FD6200">
          <w:rPr>
            <w:i/>
            <w:sz w:val="20"/>
          </w:rPr>
          <w:delText>RIA</w:delText>
        </w:r>
      </w:del>
      <w:ins w:id="663" w:author="marcazal" w:date="2015-10-09T02:41:00Z">
        <w:r w:rsidR="00FD6200" w:rsidRPr="00FD6200">
          <w:rPr>
            <w:i/>
            <w:sz w:val="20"/>
          </w:rPr>
          <w:t>RIA</w:t>
        </w:r>
      </w:ins>
      <w:r w:rsidRPr="008E0EC4">
        <w:rPr>
          <w:i/>
          <w:sz w:val="20"/>
        </w:rPr>
        <w:t xml:space="preserve"> presentes en la aplicación implementada con </w:t>
      </w:r>
      <w:del w:id="664" w:author="marcazal" w:date="2015-10-09T02:47:00Z">
        <w:r w:rsidRPr="008E0EC4" w:rsidDel="00486433">
          <w:rPr>
            <w:i/>
            <w:sz w:val="20"/>
          </w:rPr>
          <w:delText>MoWebA</w:delText>
        </w:r>
      </w:del>
      <w:proofErr w:type="spellStart"/>
      <w:ins w:id="665" w:author="marcazal" w:date="2015-10-09T02:47:00Z">
        <w:r w:rsidR="00486433" w:rsidRPr="00486433">
          <w:rPr>
            <w:i/>
            <w:sz w:val="20"/>
          </w:rPr>
          <w:t>MoWebA</w:t>
        </w:r>
      </w:ins>
      <w:proofErr w:type="spellEnd"/>
      <w:r w:rsidRPr="008E0EC4">
        <w:rPr>
          <w:i/>
          <w:sz w:val="20"/>
        </w:rPr>
        <w:t xml:space="preserve"> con </w:t>
      </w:r>
      <w:del w:id="666" w:author="marcazal" w:date="2015-10-09T02:41:00Z">
        <w:r w:rsidRPr="008E0EC4" w:rsidDel="00FD6200">
          <w:rPr>
            <w:i/>
            <w:sz w:val="20"/>
          </w:rPr>
          <w:delText>RIA</w:delText>
        </w:r>
      </w:del>
      <w:ins w:id="667" w:author="marcazal" w:date="2015-10-09T02:41:00Z">
        <w:r w:rsidR="00FD6200" w:rsidRPr="00FD6200">
          <w:rPr>
            <w:i/>
            <w:sz w:val="20"/>
          </w:rPr>
          <w:t>RIA</w:t>
        </w:r>
      </w:ins>
      <w:r w:rsidRPr="008E0EC4">
        <w:rPr>
          <w:i/>
          <w:sz w:val="20"/>
        </w:rPr>
        <w:t xml:space="preserve"> con respecto a </w:t>
      </w:r>
      <w:del w:id="668" w:author="marcazal" w:date="2015-10-09T02:47:00Z">
        <w:r w:rsidRPr="008E0EC4" w:rsidDel="00486433">
          <w:rPr>
            <w:i/>
            <w:sz w:val="20"/>
          </w:rPr>
          <w:delText>MoWebA</w:delText>
        </w:r>
      </w:del>
      <w:proofErr w:type="spellStart"/>
      <w:ins w:id="669" w:author="marcazal" w:date="2015-10-09T02:47:00Z">
        <w:r w:rsidR="00486433" w:rsidRPr="00486433">
          <w:rPr>
            <w:i/>
            <w:sz w:val="20"/>
          </w:rPr>
          <w:t>MoWebA</w:t>
        </w:r>
      </w:ins>
      <w:proofErr w:type="spellEnd"/>
      <w:r w:rsidRPr="008E0EC4">
        <w:rPr>
          <w:i/>
          <w:sz w:val="20"/>
        </w:rPr>
        <w:t xml:space="preserve"> sin </w:t>
      </w:r>
      <w:del w:id="670" w:author="marcazal" w:date="2015-10-09T02:41:00Z">
        <w:r w:rsidRPr="008E0EC4" w:rsidDel="00FD6200">
          <w:rPr>
            <w:i/>
            <w:sz w:val="20"/>
          </w:rPr>
          <w:delText>RIA</w:delText>
        </w:r>
      </w:del>
      <w:ins w:id="671" w:author="marcazal" w:date="2015-10-09T02:41:00Z">
        <w:r w:rsidR="00FD6200" w:rsidRPr="00FD6200">
          <w:rPr>
            <w:i/>
            <w:sz w:val="20"/>
          </w:rPr>
          <w:t>RIA</w:t>
        </w:r>
      </w:ins>
      <w:r w:rsidRPr="008E0EC4">
        <w:rPr>
          <w:i/>
          <w:sz w:val="20"/>
        </w:rPr>
        <w:t>?</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w:t>
      </w:r>
      <w:del w:id="672" w:author="marcazal" w:date="2015-10-09T02:41:00Z">
        <w:r w:rsidRPr="008E0EC4" w:rsidDel="00FD6200">
          <w:rPr>
            <w:i/>
            <w:sz w:val="20"/>
          </w:rPr>
          <w:delText>RIA</w:delText>
        </w:r>
      </w:del>
      <w:ins w:id="673" w:author="marcazal" w:date="2015-10-09T02:41:00Z">
        <w:r w:rsidR="00FD6200" w:rsidRPr="00FD6200">
          <w:rPr>
            <w:i/>
            <w:sz w:val="20"/>
          </w:rPr>
          <w:t>RIA</w:t>
        </w:r>
      </w:ins>
      <w:r w:rsidRPr="008E0EC4">
        <w:rPr>
          <w:i/>
          <w:sz w:val="20"/>
        </w:rPr>
        <w:t xml:space="preserve"> presentes en la aplicación implementada con </w:t>
      </w:r>
      <w:del w:id="674" w:author="marcazal" w:date="2015-10-09T02:47:00Z">
        <w:r w:rsidRPr="008E0EC4" w:rsidDel="00486433">
          <w:rPr>
            <w:i/>
            <w:sz w:val="20"/>
          </w:rPr>
          <w:delText>MoWeba</w:delText>
        </w:r>
      </w:del>
      <w:proofErr w:type="spellStart"/>
      <w:ins w:id="675" w:author="marcazal" w:date="2015-10-09T02:47:00Z">
        <w:r w:rsidR="00486433" w:rsidRPr="00486433">
          <w:rPr>
            <w:i/>
            <w:sz w:val="20"/>
          </w:rPr>
          <w:t>MoWebA</w:t>
        </w:r>
      </w:ins>
      <w:proofErr w:type="spellEnd"/>
      <w:r w:rsidRPr="008E0EC4">
        <w:rPr>
          <w:i/>
          <w:sz w:val="20"/>
        </w:rPr>
        <w:t xml:space="preserve"> con </w:t>
      </w:r>
      <w:del w:id="676" w:author="marcazal" w:date="2015-10-09T02:41:00Z">
        <w:r w:rsidRPr="008E0EC4" w:rsidDel="00FD6200">
          <w:rPr>
            <w:i/>
            <w:sz w:val="20"/>
          </w:rPr>
          <w:delText>RIA</w:delText>
        </w:r>
      </w:del>
      <w:ins w:id="677" w:author="marcazal" w:date="2015-10-09T02:41:00Z">
        <w:r w:rsidR="00FD6200" w:rsidRPr="00FD6200">
          <w:rPr>
            <w:i/>
            <w:sz w:val="20"/>
          </w:rPr>
          <w:t>RIA</w:t>
        </w:r>
      </w:ins>
      <w:r w:rsidRPr="008E0EC4">
        <w:rPr>
          <w:i/>
          <w:sz w:val="20"/>
        </w:rPr>
        <w:t xml:space="preserve"> con respecto a </w:t>
      </w:r>
      <w:del w:id="678" w:author="marcazal" w:date="2015-10-09T02:47:00Z">
        <w:r w:rsidRPr="008E0EC4" w:rsidDel="00486433">
          <w:rPr>
            <w:i/>
            <w:sz w:val="20"/>
          </w:rPr>
          <w:delText>MoWebA</w:delText>
        </w:r>
      </w:del>
      <w:proofErr w:type="spellStart"/>
      <w:ins w:id="679" w:author="marcazal" w:date="2015-10-09T02:47:00Z">
        <w:r w:rsidR="00486433" w:rsidRPr="00486433">
          <w:rPr>
            <w:i/>
            <w:sz w:val="20"/>
          </w:rPr>
          <w:t>MoWebA</w:t>
        </w:r>
      </w:ins>
      <w:proofErr w:type="spellEnd"/>
      <w:r w:rsidRPr="008E0EC4">
        <w:rPr>
          <w:i/>
          <w:sz w:val="20"/>
        </w:rPr>
        <w:t xml:space="preserve"> sin </w:t>
      </w:r>
      <w:del w:id="680" w:author="marcazal" w:date="2015-10-09T02:41:00Z">
        <w:r w:rsidRPr="008E0EC4" w:rsidDel="00FD6200">
          <w:rPr>
            <w:i/>
            <w:sz w:val="20"/>
          </w:rPr>
          <w:delText>RIA</w:delText>
        </w:r>
      </w:del>
      <w:ins w:id="681" w:author="marcazal" w:date="2015-10-09T02:41:00Z">
        <w:r w:rsidR="00FD6200" w:rsidRPr="00FD6200">
          <w:rPr>
            <w:i/>
            <w:sz w:val="20"/>
          </w:rPr>
          <w:t>RIA</w:t>
        </w:r>
      </w:ins>
      <w:r w:rsidRPr="008E0EC4">
        <w:rPr>
          <w:i/>
          <w:sz w:val="20"/>
        </w:rPr>
        <w:t>?</w:t>
      </w:r>
    </w:p>
    <w:p w:rsidR="00861A9E" w:rsidRDefault="00861A9E" w:rsidP="004724FE">
      <w:pPr>
        <w:spacing w:after="0"/>
        <w:jc w:val="both"/>
        <w:rPr>
          <w:i/>
          <w:sz w:val="20"/>
        </w:rPr>
      </w:pPr>
      <w:r w:rsidRPr="008E0EC4">
        <w:rPr>
          <w:i/>
          <w:sz w:val="20"/>
        </w:rPr>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Para las P</w:t>
      </w:r>
      <w:ins w:id="682" w:author="Vaio" w:date="2015-10-20T22:05:00Z">
        <w:r w:rsidR="00876A3F">
          <w:rPr>
            <w:sz w:val="20"/>
          </w:rPr>
          <w:t>I</w:t>
        </w:r>
      </w:ins>
      <w:del w:id="683" w:author="Vaio" w:date="2015-10-20T22:05:00Z">
        <w:r w:rsidDel="00876A3F">
          <w:rPr>
            <w:sz w:val="20"/>
          </w:rPr>
          <w:delText>1</w:delText>
        </w:r>
      </w:del>
      <w:r>
        <w:rPr>
          <w:sz w:val="20"/>
        </w:rPr>
        <w:t>3 y P</w:t>
      </w:r>
      <w:ins w:id="684" w:author="Vaio" w:date="2015-10-20T22:05:00Z">
        <w:r w:rsidR="00876A3F">
          <w:rPr>
            <w:sz w:val="20"/>
          </w:rPr>
          <w:t>I</w:t>
        </w:r>
      </w:ins>
      <w:del w:id="685" w:author="Vaio" w:date="2015-10-20T22:05:00Z">
        <w:r w:rsidDel="00876A3F">
          <w:rPr>
            <w:sz w:val="20"/>
          </w:rPr>
          <w:delText>1</w:delText>
        </w:r>
      </w:del>
      <w:r>
        <w:rPr>
          <w:sz w:val="20"/>
        </w:rPr>
        <w:t xml:space="preserve">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5D7DDD" w:rsidRDefault="00A37EFF" w:rsidP="0025152F">
      <w:pPr>
        <w:jc w:val="both"/>
        <w:rPr>
          <w:b/>
          <w:sz w:val="20"/>
          <w:szCs w:val="20"/>
        </w:rPr>
      </w:pPr>
      <w:r w:rsidRPr="005D7DDD">
        <w:rPr>
          <w:b/>
          <w:sz w:val="20"/>
          <w:szCs w:val="20"/>
        </w:rPr>
        <w:t>5.4</w:t>
      </w:r>
      <w:r w:rsidR="00776FA9" w:rsidRPr="005D7DDD">
        <w:rPr>
          <w:b/>
          <w:sz w:val="20"/>
          <w:szCs w:val="20"/>
        </w:rPr>
        <w:t xml:space="preserve"> Análisis e i</w:t>
      </w:r>
      <w:r w:rsidR="00F97BA9" w:rsidRPr="005D7DDD">
        <w:rPr>
          <w:b/>
          <w:sz w:val="20"/>
          <w:szCs w:val="20"/>
        </w:rPr>
        <w:t>nterpretación de los resultados</w:t>
      </w:r>
    </w:p>
    <w:p w:rsidR="005D7DDD" w:rsidRPr="0025152F" w:rsidRDefault="003F2BD2">
      <w:pPr>
        <w:spacing w:after="0"/>
        <w:jc w:val="both"/>
        <w:rPr>
          <w:ins w:id="686" w:author="marcazal" w:date="2015-10-09T02:19:00Z"/>
          <w:sz w:val="20"/>
          <w:szCs w:val="20"/>
        </w:rPr>
      </w:pPr>
      <w:r w:rsidRPr="0025152F">
        <w:rPr>
          <w:sz w:val="20"/>
          <w:szCs w:val="20"/>
        </w:rPr>
        <w:t>En base a</w:t>
      </w:r>
      <w:del w:id="687" w:author="Vaio" w:date="2015-10-20T13:05:00Z">
        <w:r w:rsidRPr="0025152F" w:rsidDel="005D08ED">
          <w:rPr>
            <w:sz w:val="20"/>
            <w:szCs w:val="20"/>
          </w:rPr>
          <w:delText xml:space="preserve">  </w:delText>
        </w:r>
      </w:del>
      <w:ins w:id="688" w:author="Vaio" w:date="2015-10-20T13:05:00Z">
        <w:r w:rsidR="005D08ED">
          <w:rPr>
            <w:sz w:val="20"/>
            <w:szCs w:val="20"/>
          </w:rPr>
          <w:t xml:space="preserve"> </w:t>
        </w:r>
      </w:ins>
      <w:r w:rsidRPr="0025152F">
        <w:rPr>
          <w:sz w:val="20"/>
          <w:szCs w:val="20"/>
        </w:rPr>
        <w:t>los datos obtenidos en cada una de las mediciones</w:t>
      </w:r>
      <w:ins w:id="689" w:author="Vaio" w:date="2015-10-20T22:06:00Z">
        <w:r w:rsidR="00C30183">
          <w:rPr>
            <w:sz w:val="20"/>
            <w:szCs w:val="20"/>
          </w:rPr>
          <w:t>,</w:t>
        </w:r>
      </w:ins>
      <w:r w:rsidRPr="0025152F">
        <w:rPr>
          <w:sz w:val="20"/>
          <w:szCs w:val="20"/>
        </w:rPr>
        <w:t xml:space="preserve"> </w:t>
      </w:r>
      <w:r w:rsidR="00776FA9" w:rsidRPr="0025152F">
        <w:rPr>
          <w:sz w:val="20"/>
          <w:szCs w:val="20"/>
        </w:rPr>
        <w:t>se respondi</w:t>
      </w:r>
      <w:ins w:id="690" w:author="Vaio" w:date="2015-10-20T22:06:00Z">
        <w:r w:rsidR="00C30183">
          <w:rPr>
            <w:sz w:val="20"/>
            <w:szCs w:val="20"/>
          </w:rPr>
          <w:t>ó</w:t>
        </w:r>
      </w:ins>
      <w:del w:id="691" w:author="Vaio" w:date="2015-10-20T22:06:00Z">
        <w:r w:rsidR="00776FA9" w:rsidRPr="0025152F" w:rsidDel="00C30183">
          <w:rPr>
            <w:sz w:val="20"/>
            <w:szCs w:val="20"/>
          </w:rPr>
          <w:delText>eron a</w:delText>
        </w:r>
      </w:del>
      <w:r w:rsidR="00776FA9" w:rsidRPr="0025152F">
        <w:rPr>
          <w:sz w:val="20"/>
          <w:szCs w:val="20"/>
        </w:rPr>
        <w:t xml:space="preserve"> </w:t>
      </w:r>
      <w:r w:rsidR="008E0EC4" w:rsidRPr="0025152F">
        <w:rPr>
          <w:sz w:val="20"/>
          <w:szCs w:val="20"/>
        </w:rPr>
        <w:t xml:space="preserve">cada una de </w:t>
      </w:r>
      <w:r w:rsidR="00776FA9" w:rsidRPr="0025152F">
        <w:rPr>
          <w:sz w:val="20"/>
          <w:szCs w:val="20"/>
        </w:rPr>
        <w:t>las preguntas de investigación</w:t>
      </w:r>
      <w:ins w:id="692" w:author="marcazal" w:date="2015-10-09T02:18:00Z">
        <w:r w:rsidR="005D7DDD" w:rsidRPr="0025152F">
          <w:rPr>
            <w:sz w:val="20"/>
            <w:szCs w:val="20"/>
          </w:rPr>
          <w:t xml:space="preserve"> anteriormente presentadas </w:t>
        </w:r>
        <w:r w:rsidR="005D7DDD">
          <w:rPr>
            <w:sz w:val="20"/>
            <w:szCs w:val="20"/>
          </w:rPr>
          <w:t>y se obtuv</w:t>
        </w:r>
      </w:ins>
      <w:ins w:id="693" w:author="Vaio" w:date="2015-10-20T22:06:00Z">
        <w:r w:rsidR="00C30183">
          <w:rPr>
            <w:sz w:val="20"/>
            <w:szCs w:val="20"/>
          </w:rPr>
          <w:t>ieron</w:t>
        </w:r>
      </w:ins>
      <w:ins w:id="694" w:author="marcazal" w:date="2015-10-09T02:18:00Z">
        <w:del w:id="695" w:author="Vaio" w:date="2015-10-20T22:06:00Z">
          <w:r w:rsidR="005D7DDD" w:rsidDel="00C30183">
            <w:rPr>
              <w:sz w:val="20"/>
              <w:szCs w:val="20"/>
            </w:rPr>
            <w:delText>o</w:delText>
          </w:r>
        </w:del>
        <w:r w:rsidR="005D7DDD">
          <w:rPr>
            <w:sz w:val="20"/>
            <w:szCs w:val="20"/>
          </w:rPr>
          <w:t xml:space="preserve"> ciertas co</w:t>
        </w:r>
      </w:ins>
      <w:ins w:id="696" w:author="marcazal" w:date="2015-10-09T02:20:00Z">
        <w:r w:rsidR="005D7DDD">
          <w:rPr>
            <w:sz w:val="20"/>
            <w:szCs w:val="20"/>
          </w:rPr>
          <w:t>nclusiones:</w:t>
        </w:r>
      </w:ins>
    </w:p>
    <w:p w:rsidR="00A36CE1" w:rsidDel="005D7DDD" w:rsidRDefault="00776FA9">
      <w:pPr>
        <w:pStyle w:val="Textocomentario"/>
        <w:spacing w:line="276" w:lineRule="auto"/>
        <w:jc w:val="both"/>
        <w:rPr>
          <w:del w:id="697" w:author="marcazal" w:date="2015-10-09T02:19:00Z"/>
          <w:sz w:val="18"/>
        </w:rPr>
      </w:pPr>
      <w:del w:id="698" w:author="marcazal" w:date="2015-10-09T02:19:00Z">
        <w:r w:rsidRPr="0069463E" w:rsidDel="005D7DDD">
          <w:rPr>
            <w:szCs w:val="22"/>
          </w:rPr>
          <w:delText>.</w:delText>
        </w:r>
      </w:del>
      <w:del w:id="699" w:author="Vaio" w:date="2015-10-20T13:05:00Z">
        <w:r w:rsidRPr="0069463E" w:rsidDel="005D08ED">
          <w:rPr>
            <w:szCs w:val="22"/>
          </w:rPr>
          <w:delText xml:space="preserve"> </w:delText>
        </w:r>
        <w:r w:rsidRPr="0069463E" w:rsidDel="005D08ED">
          <w:rPr>
            <w:sz w:val="18"/>
          </w:rPr>
          <w:delText xml:space="preserve"> </w:delText>
        </w:r>
      </w:del>
      <w:ins w:id="700" w:author="Vaio" w:date="2015-10-20T13:05:00Z">
        <w:r w:rsidR="005D08ED">
          <w:t xml:space="preserve"> </w:t>
        </w:r>
      </w:ins>
    </w:p>
    <w:p w:rsidR="00A36CE1" w:rsidRPr="0099161E" w:rsidDel="005D7DDD" w:rsidRDefault="00A36CE1">
      <w:pPr>
        <w:pStyle w:val="Textocomentario"/>
        <w:spacing w:line="276" w:lineRule="auto"/>
        <w:jc w:val="both"/>
        <w:rPr>
          <w:del w:id="701" w:author="marcazal" w:date="2015-10-09T02:19:00Z"/>
          <w:b/>
          <w:i/>
        </w:rPr>
        <w:pPrChange w:id="702" w:author="marcazal" w:date="2015-10-09T02:22:00Z">
          <w:pPr>
            <w:spacing w:after="0"/>
            <w:jc w:val="both"/>
          </w:pPr>
        </w:pPrChange>
      </w:pPr>
      <w:del w:id="703" w:author="marcazal" w:date="2015-10-09T02:19:00Z">
        <w:r w:rsidRPr="0099161E" w:rsidDel="005D7DDD">
          <w:rPr>
            <w:b/>
            <w:i/>
          </w:rPr>
          <w:delText>PI1: ¿Consume una mayor cantidad de tiempo modelar la aplicación aplicando MoWebA con RIA que MoWebA sin RIA?</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sz w:val="20"/>
        </w:rPr>
      </w:pPr>
      <w:ins w:id="704" w:author="Vaio" w:date="2015-10-20T22:21:00Z">
        <w:r w:rsidRPr="0025152F">
          <w:rPr>
            <w:b/>
            <w:sz w:val="20"/>
          </w:rPr>
          <w:t>Con respecto a PI1</w:t>
        </w:r>
        <w:r>
          <w:rPr>
            <w:sz w:val="20"/>
          </w:rPr>
          <w:t xml:space="preserve">: </w:t>
        </w:r>
      </w:ins>
      <w:r w:rsidR="0099161E" w:rsidRPr="0025152F">
        <w:rPr>
          <w:sz w:val="20"/>
        </w:rPr>
        <w:t xml:space="preserve">El enfoque </w:t>
      </w:r>
      <w:del w:id="705" w:author="marcazal" w:date="2015-10-09T02:47:00Z">
        <w:r w:rsidR="0099161E" w:rsidRPr="0025152F" w:rsidDel="00486433">
          <w:rPr>
            <w:sz w:val="20"/>
          </w:rPr>
          <w:delText>MoWebA</w:delText>
        </w:r>
      </w:del>
      <w:proofErr w:type="spellStart"/>
      <w:ins w:id="706" w:author="marcazal" w:date="2015-10-09T02:47:00Z">
        <w:r w:rsidR="00486433" w:rsidRPr="00486433">
          <w:rPr>
            <w:i/>
            <w:sz w:val="20"/>
          </w:rPr>
          <w:t>MoWebA</w:t>
        </w:r>
      </w:ins>
      <w:proofErr w:type="spellEnd"/>
      <w:r w:rsidR="0099161E" w:rsidRPr="0025152F">
        <w:rPr>
          <w:sz w:val="20"/>
        </w:rPr>
        <w:t xml:space="preserve"> con </w:t>
      </w:r>
      <w:del w:id="707" w:author="marcazal" w:date="2015-10-09T02:41:00Z">
        <w:r w:rsidR="0099161E" w:rsidRPr="0025152F" w:rsidDel="00FD6200">
          <w:rPr>
            <w:sz w:val="20"/>
          </w:rPr>
          <w:delText>RIA</w:delText>
        </w:r>
      </w:del>
      <w:ins w:id="708" w:author="marcazal" w:date="2015-10-09T02:41:00Z">
        <w:r w:rsidR="00FD6200" w:rsidRPr="00FD6200">
          <w:rPr>
            <w:i/>
            <w:sz w:val="20"/>
          </w:rPr>
          <w:t>RIA</w:t>
        </w:r>
      </w:ins>
      <w:r w:rsidR="0099161E" w:rsidRPr="0025152F">
        <w:rPr>
          <w:sz w:val="20"/>
        </w:rPr>
        <w:t xml:space="preserve"> tardó 8 minutos más en el proceso de modelado que </w:t>
      </w:r>
      <w:del w:id="709" w:author="marcazal" w:date="2015-10-09T02:47:00Z">
        <w:r w:rsidR="00AF2D60" w:rsidRPr="0025152F" w:rsidDel="00486433">
          <w:rPr>
            <w:sz w:val="20"/>
          </w:rPr>
          <w:delText>MoWebA</w:delText>
        </w:r>
      </w:del>
      <w:proofErr w:type="spellStart"/>
      <w:ins w:id="710" w:author="marcazal" w:date="2015-10-09T02:47:00Z">
        <w:r w:rsidR="00486433" w:rsidRPr="00486433">
          <w:rPr>
            <w:i/>
            <w:sz w:val="20"/>
          </w:rPr>
          <w:t>MoWebA</w:t>
        </w:r>
      </w:ins>
      <w:proofErr w:type="spellEnd"/>
      <w:r w:rsidR="00AF2D60" w:rsidRPr="0025152F">
        <w:rPr>
          <w:sz w:val="20"/>
        </w:rPr>
        <w:t xml:space="preserve"> sin </w:t>
      </w:r>
      <w:del w:id="711" w:author="marcazal" w:date="2015-10-09T02:41:00Z">
        <w:r w:rsidR="00AF2D60" w:rsidRPr="0025152F" w:rsidDel="00FD6200">
          <w:rPr>
            <w:sz w:val="20"/>
          </w:rPr>
          <w:delText>RIA</w:delText>
        </w:r>
      </w:del>
      <w:ins w:id="712" w:author="marcazal" w:date="2015-10-09T02:41:00Z">
        <w:r w:rsidR="00FD6200" w:rsidRPr="00FD6200">
          <w:rPr>
            <w:i/>
            <w:sz w:val="20"/>
          </w:rPr>
          <w:t>RIA</w:t>
        </w:r>
      </w:ins>
      <w:r w:rsidR="00AF2D60" w:rsidRPr="0025152F">
        <w:rPr>
          <w:sz w:val="20"/>
        </w:rPr>
        <w:t xml:space="preserve">. Esto se debe principalmente a </w:t>
      </w:r>
      <w:r w:rsidR="00C92E10" w:rsidRPr="0025152F">
        <w:rPr>
          <w:sz w:val="20"/>
        </w:rPr>
        <w:t>que</w:t>
      </w:r>
      <w:del w:id="713" w:author="Vaio" w:date="2015-10-20T22:07:00Z">
        <w:r w:rsidR="00AF2D60" w:rsidRPr="0025152F" w:rsidDel="00C30183">
          <w:rPr>
            <w:sz w:val="20"/>
          </w:rPr>
          <w:delText>,</w:delText>
        </w:r>
      </w:del>
      <w:del w:id="714" w:author="Vaio" w:date="2015-10-20T13:05:00Z">
        <w:r w:rsidR="00AF2D60" w:rsidRPr="0025152F" w:rsidDel="005D08ED">
          <w:rPr>
            <w:sz w:val="20"/>
          </w:rPr>
          <w:delText xml:space="preserve"> </w:delText>
        </w:r>
        <w:r w:rsidR="00C92E10" w:rsidRPr="0025152F" w:rsidDel="005D08ED">
          <w:rPr>
            <w:sz w:val="20"/>
          </w:rPr>
          <w:delText xml:space="preserve"> </w:delText>
        </w:r>
      </w:del>
      <w:ins w:id="715" w:author="Vaio" w:date="2015-10-20T13:05:00Z">
        <w:r w:rsidR="005D08ED">
          <w:rPr>
            <w:sz w:val="20"/>
          </w:rPr>
          <w:t xml:space="preserve"> </w:t>
        </w:r>
      </w:ins>
      <w:r w:rsidR="00C92E10" w:rsidRPr="0025152F">
        <w:rPr>
          <w:sz w:val="20"/>
        </w:rPr>
        <w:t xml:space="preserve">para establecer características </w:t>
      </w:r>
      <w:del w:id="716" w:author="marcazal" w:date="2015-10-09T02:41:00Z">
        <w:r w:rsidR="00C92E10" w:rsidRPr="0025152F" w:rsidDel="00FD6200">
          <w:rPr>
            <w:sz w:val="20"/>
          </w:rPr>
          <w:delText>RIA</w:delText>
        </w:r>
      </w:del>
      <w:ins w:id="717" w:author="marcazal" w:date="2015-10-09T02:41:00Z">
        <w:r w:rsidR="00FD6200" w:rsidRPr="00FD6200">
          <w:rPr>
            <w:i/>
            <w:sz w:val="20"/>
          </w:rPr>
          <w:t>RIA</w:t>
        </w:r>
      </w:ins>
      <w:r w:rsidR="00C92E10" w:rsidRPr="0025152F">
        <w:rPr>
          <w:sz w:val="20"/>
        </w:rPr>
        <w:t xml:space="preserve"> con </w:t>
      </w:r>
      <w:del w:id="718" w:author="marcazal" w:date="2015-10-09T02:47:00Z">
        <w:r w:rsidR="00C92E10" w:rsidRPr="0025152F" w:rsidDel="00486433">
          <w:rPr>
            <w:sz w:val="20"/>
          </w:rPr>
          <w:delText>MoWebA</w:delText>
        </w:r>
      </w:del>
      <w:proofErr w:type="spellStart"/>
      <w:ins w:id="719" w:author="marcazal" w:date="2015-10-09T02:47:00Z">
        <w:r w:rsidR="00486433" w:rsidRPr="00486433">
          <w:rPr>
            <w:i/>
            <w:sz w:val="20"/>
          </w:rPr>
          <w:t>MoWebA</w:t>
        </w:r>
      </w:ins>
      <w:proofErr w:type="spellEnd"/>
      <w:r w:rsidR="00AF2D60" w:rsidRPr="0025152F">
        <w:rPr>
          <w:sz w:val="20"/>
        </w:rPr>
        <w:t>,</w:t>
      </w:r>
      <w:r w:rsidR="00C92E10" w:rsidRPr="0025152F">
        <w:rPr>
          <w:sz w:val="20"/>
        </w:rPr>
        <w:t xml:space="preserve"> es necesario definir </w:t>
      </w:r>
      <w:r w:rsidR="00116C49" w:rsidRPr="0025152F">
        <w:rPr>
          <w:sz w:val="20"/>
        </w:rPr>
        <w:t>un mayor número de</w:t>
      </w:r>
      <w:del w:id="720" w:author="Vaio" w:date="2015-10-20T13:05:00Z">
        <w:r w:rsidR="00116C49" w:rsidRPr="0025152F" w:rsidDel="005D08ED">
          <w:rPr>
            <w:sz w:val="20"/>
          </w:rPr>
          <w:delText xml:space="preserve"> </w:delText>
        </w:r>
        <w:r w:rsidR="00C92E10" w:rsidRPr="0025152F" w:rsidDel="005D08ED">
          <w:rPr>
            <w:sz w:val="20"/>
          </w:rPr>
          <w:delText xml:space="preserve"> </w:delText>
        </w:r>
      </w:del>
      <w:ins w:id="721" w:author="Vaio" w:date="2015-10-20T13:05:00Z">
        <w:r w:rsidR="005D08ED">
          <w:rPr>
            <w:sz w:val="20"/>
          </w:rPr>
          <w:t xml:space="preserve"> </w:t>
        </w:r>
      </w:ins>
      <w:r w:rsidR="00C92E10" w:rsidRPr="0025152F">
        <w:rPr>
          <w:sz w:val="20"/>
        </w:rPr>
        <w:t xml:space="preserve">propiedades (valores etiquetados) intrínsecas </w:t>
      </w:r>
      <w:r w:rsidR="00116C49" w:rsidRPr="0025152F">
        <w:rPr>
          <w:sz w:val="20"/>
        </w:rPr>
        <w:t>en</w:t>
      </w:r>
      <w:r w:rsidR="00C92E10" w:rsidRPr="0025152F">
        <w:rPr>
          <w:sz w:val="20"/>
        </w:rPr>
        <w:t xml:space="preserve"> cada uno de los elementos que forman parte de la extensión</w:t>
      </w:r>
      <w:ins w:id="722" w:author="Vaio" w:date="2015-10-20T22:07:00Z">
        <w:r w:rsidR="00C30183">
          <w:rPr>
            <w:sz w:val="20"/>
          </w:rPr>
          <w:t>,</w:t>
        </w:r>
      </w:ins>
      <w:r w:rsidR="00AF2D60" w:rsidRPr="0025152F">
        <w:rPr>
          <w:sz w:val="20"/>
        </w:rPr>
        <w:t xml:space="preserve"> a diferencia de </w:t>
      </w:r>
      <w:del w:id="723" w:author="marcazal" w:date="2015-10-09T02:47:00Z">
        <w:r w:rsidR="00AF2D60" w:rsidRPr="0025152F" w:rsidDel="00486433">
          <w:rPr>
            <w:sz w:val="20"/>
          </w:rPr>
          <w:delText>MoWebA</w:delText>
        </w:r>
      </w:del>
      <w:proofErr w:type="spellStart"/>
      <w:ins w:id="724" w:author="marcazal" w:date="2015-10-09T02:47:00Z">
        <w:r w:rsidR="00486433" w:rsidRPr="00486433">
          <w:rPr>
            <w:i/>
            <w:sz w:val="20"/>
          </w:rPr>
          <w:t>MoWebA</w:t>
        </w:r>
      </w:ins>
      <w:proofErr w:type="spellEnd"/>
      <w:r w:rsidR="00AF2D60" w:rsidRPr="0025152F">
        <w:rPr>
          <w:sz w:val="20"/>
        </w:rPr>
        <w:t xml:space="preserve"> sin </w:t>
      </w:r>
      <w:del w:id="725" w:author="marcazal" w:date="2015-10-09T02:41:00Z">
        <w:r w:rsidR="00AF2D60" w:rsidRPr="0025152F" w:rsidDel="00FD6200">
          <w:rPr>
            <w:sz w:val="20"/>
          </w:rPr>
          <w:delText>RIA</w:delText>
        </w:r>
      </w:del>
      <w:ins w:id="726" w:author="marcazal" w:date="2015-10-09T02:41:00Z">
        <w:r w:rsidR="00FD6200" w:rsidRPr="00FD6200">
          <w:rPr>
            <w:i/>
            <w:sz w:val="20"/>
          </w:rPr>
          <w:t>RIA</w:t>
        </w:r>
      </w:ins>
      <w:r w:rsidR="00AF2D60" w:rsidRPr="0025152F">
        <w:rPr>
          <w:sz w:val="20"/>
        </w:rPr>
        <w:t xml:space="preserve">. En </w:t>
      </w:r>
      <w:r w:rsidR="002E76E4" w:rsidRPr="0025152F">
        <w:rPr>
          <w:sz w:val="20"/>
        </w:rPr>
        <w:t>otras</w:t>
      </w:r>
      <w:r w:rsidR="00AF2D60" w:rsidRPr="0025152F">
        <w:rPr>
          <w:sz w:val="20"/>
        </w:rPr>
        <w:t xml:space="preserve"> palabras</w:t>
      </w:r>
      <w:r w:rsidR="00116C49" w:rsidRPr="0025152F">
        <w:rPr>
          <w:sz w:val="20"/>
        </w:rPr>
        <w:t>, esto concuerda con la intuición</w:t>
      </w:r>
      <w:r w:rsidR="00AF2D60" w:rsidRPr="0025152F">
        <w:rPr>
          <w:sz w:val="20"/>
        </w:rPr>
        <w:t xml:space="preserve"> </w:t>
      </w:r>
      <w:r w:rsidR="00116C49" w:rsidRPr="0025152F">
        <w:rPr>
          <w:sz w:val="20"/>
        </w:rPr>
        <w:t>en el sentido de</w:t>
      </w:r>
      <w:del w:id="727" w:author="Vaio" w:date="2015-10-20T22:08:00Z">
        <w:r w:rsidR="00116C49" w:rsidRPr="0025152F" w:rsidDel="00C30183">
          <w:rPr>
            <w:sz w:val="20"/>
          </w:rPr>
          <w:delText>,</w:delText>
        </w:r>
      </w:del>
      <w:r w:rsidR="00116C49" w:rsidRPr="0025152F">
        <w:rPr>
          <w:sz w:val="20"/>
        </w:rPr>
        <w:t xml:space="preserve"> </w:t>
      </w:r>
      <w:ins w:id="728" w:author="Vaio" w:date="2015-10-20T22:08:00Z">
        <w:r w:rsidR="00C30183">
          <w:rPr>
            <w:sz w:val="20"/>
          </w:rPr>
          <w:t xml:space="preserve">que </w:t>
        </w:r>
      </w:ins>
      <w:r w:rsidR="00AF2D60" w:rsidRPr="0025152F">
        <w:rPr>
          <w:sz w:val="20"/>
        </w:rPr>
        <w:t>cuan</w:t>
      </w:r>
      <w:ins w:id="729" w:author="Vaio" w:date="2015-10-20T22:08:00Z">
        <w:r w:rsidR="00C30183">
          <w:rPr>
            <w:sz w:val="20"/>
          </w:rPr>
          <w:t>t</w:t>
        </w:r>
      </w:ins>
      <w:del w:id="730" w:author="Vaio" w:date="2015-10-20T22:08:00Z">
        <w:r w:rsidR="00AF2D60" w:rsidRPr="0025152F" w:rsidDel="00C30183">
          <w:rPr>
            <w:sz w:val="20"/>
          </w:rPr>
          <w:delText>d</w:delText>
        </w:r>
      </w:del>
      <w:r w:rsidR="00AF2D60" w:rsidRPr="0025152F">
        <w:rPr>
          <w:sz w:val="20"/>
        </w:rPr>
        <w:t>o mayor es el</w:t>
      </w:r>
      <w:r w:rsidR="0091254C" w:rsidRPr="0025152F">
        <w:rPr>
          <w:sz w:val="20"/>
        </w:rPr>
        <w:t xml:space="preserve"> nivel de</w:t>
      </w:r>
      <w:r w:rsidR="00AF2D60" w:rsidRPr="0025152F">
        <w:rPr>
          <w:sz w:val="20"/>
        </w:rPr>
        <w:t xml:space="preserve"> detalle en el modelo</w:t>
      </w:r>
      <w:ins w:id="731" w:author="Vaio" w:date="2015-10-20T22:08:00Z">
        <w:r w:rsidR="00C30183">
          <w:rPr>
            <w:sz w:val="20"/>
          </w:rPr>
          <w:t>,</w:t>
        </w:r>
      </w:ins>
      <w:r w:rsidR="00AF2D60" w:rsidRPr="0025152F">
        <w:rPr>
          <w:sz w:val="20"/>
        </w:rPr>
        <w:t xml:space="preserve"> mayor tiempo de modelado </w:t>
      </w:r>
      <w:ins w:id="732" w:author="Vaio" w:date="2015-10-20T22:08:00Z">
        <w:r w:rsidR="00C30183">
          <w:rPr>
            <w:sz w:val="20"/>
          </w:rPr>
          <w:t xml:space="preserve">se </w:t>
        </w:r>
      </w:ins>
      <w:r w:rsidR="00AF2D60" w:rsidRPr="0025152F">
        <w:rPr>
          <w:sz w:val="20"/>
        </w:rPr>
        <w:t>requiere.</w:t>
      </w:r>
      <w:r w:rsidR="00116C49" w:rsidRPr="0025152F">
        <w:rPr>
          <w:sz w:val="20"/>
        </w:rPr>
        <w:t xml:space="preserve"> Sin embargo</w:t>
      </w:r>
      <w:ins w:id="733" w:author="Vaio" w:date="2015-10-20T22:08:00Z">
        <w:r w:rsidR="00C30183">
          <w:rPr>
            <w:sz w:val="20"/>
          </w:rPr>
          <w:t>,</w:t>
        </w:r>
      </w:ins>
      <w:r w:rsidR="00116C49" w:rsidRPr="0025152F">
        <w:rPr>
          <w:sz w:val="20"/>
        </w:rPr>
        <w:t xml:space="preserve"> este hecho no constituye una limitante demasiado grave, teniendo en cuenta que ese tiempo extra de modelado permite a la</w:t>
      </w:r>
      <w:del w:id="734" w:author="Vaio" w:date="2015-10-20T13:05:00Z">
        <w:r w:rsidR="00116C49" w:rsidRPr="0025152F" w:rsidDel="005D08ED">
          <w:rPr>
            <w:sz w:val="20"/>
          </w:rPr>
          <w:delText xml:space="preserve">  </w:delText>
        </w:r>
      </w:del>
      <w:ins w:id="735" w:author="Vaio" w:date="2015-10-20T13:05:00Z">
        <w:r w:rsidR="005D08ED">
          <w:rPr>
            <w:sz w:val="20"/>
          </w:rPr>
          <w:t xml:space="preserve"> </w:t>
        </w:r>
      </w:ins>
      <w:r w:rsidR="00116C49" w:rsidRPr="0025152F">
        <w:rPr>
          <w:sz w:val="20"/>
        </w:rPr>
        <w:t xml:space="preserve">interfaz de la aplicación </w:t>
      </w:r>
      <w:proofErr w:type="spellStart"/>
      <w:r w:rsidR="00116C49" w:rsidRPr="0025152F">
        <w:rPr>
          <w:i/>
          <w:sz w:val="20"/>
        </w:rPr>
        <w:t>Person</w:t>
      </w:r>
      <w:proofErr w:type="spellEnd"/>
      <w:r w:rsidR="00116C49" w:rsidRPr="0025152F">
        <w:rPr>
          <w:i/>
          <w:sz w:val="20"/>
        </w:rPr>
        <w:t xml:space="preserve"> Manager</w:t>
      </w:r>
      <w:r w:rsidR="00116C49" w:rsidRPr="0025152F">
        <w:rPr>
          <w:sz w:val="20"/>
        </w:rPr>
        <w:t xml:space="preserve"> enriquecerse notablemente. </w:t>
      </w:r>
    </w:p>
    <w:p w:rsidR="0099161E" w:rsidRPr="008E0EC4" w:rsidDel="005D7DDD" w:rsidRDefault="0099161E">
      <w:pPr>
        <w:spacing w:after="0"/>
        <w:jc w:val="both"/>
        <w:rPr>
          <w:del w:id="736" w:author="marcazal" w:date="2015-10-09T02:17:00Z"/>
          <w:i/>
          <w:sz w:val="20"/>
        </w:rPr>
      </w:pPr>
    </w:p>
    <w:p w:rsidR="00A36CE1" w:rsidRPr="0099161E" w:rsidDel="005D7DDD" w:rsidRDefault="00A36CE1">
      <w:pPr>
        <w:spacing w:after="0"/>
        <w:jc w:val="both"/>
        <w:rPr>
          <w:del w:id="737" w:author="marcazal" w:date="2015-10-09T02:17:00Z"/>
          <w:b/>
          <w:i/>
          <w:sz w:val="20"/>
        </w:rPr>
      </w:pPr>
      <w:del w:id="738" w:author="marcazal" w:date="2015-10-09T02:17:00Z">
        <w:r w:rsidRPr="0099161E" w:rsidDel="005D7DDD">
          <w:rPr>
            <w:b/>
            <w:i/>
            <w:sz w:val="20"/>
          </w:rPr>
          <w:delText>PI2: ¿Para cuál de los enfoques  es necesaria  una mayor cantidad de generaciones de código para obtener la interfaz de usuario final?</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sz w:val="20"/>
        </w:rPr>
      </w:pPr>
      <w:ins w:id="739" w:author="Vaio" w:date="2015-10-20T22:21:00Z">
        <w:r w:rsidRPr="0025152F">
          <w:rPr>
            <w:b/>
            <w:sz w:val="20"/>
          </w:rPr>
          <w:t>Con respecto a PI2</w:t>
        </w:r>
        <w:r>
          <w:rPr>
            <w:sz w:val="20"/>
          </w:rPr>
          <w:t xml:space="preserve">: </w:t>
        </w:r>
      </w:ins>
      <w:r w:rsidR="00344343" w:rsidRPr="0025152F">
        <w:rPr>
          <w:sz w:val="20"/>
        </w:rPr>
        <w:t xml:space="preserve">Una vez que los modelos de la aplicación se </w:t>
      </w:r>
      <w:r w:rsidR="006801FB" w:rsidRPr="0025152F">
        <w:rPr>
          <w:sz w:val="20"/>
        </w:rPr>
        <w:t>encontraban</w:t>
      </w:r>
      <w:r w:rsidR="00344343" w:rsidRPr="0025152F">
        <w:rPr>
          <w:sz w:val="20"/>
        </w:rPr>
        <w:t xml:space="preserve"> listos, el siguiente paso </w:t>
      </w:r>
      <w:r w:rsidR="006801FB" w:rsidRPr="0025152F">
        <w:rPr>
          <w:sz w:val="20"/>
        </w:rPr>
        <w:t>era</w:t>
      </w:r>
      <w:r w:rsidR="00344343" w:rsidRPr="0025152F">
        <w:rPr>
          <w:sz w:val="20"/>
        </w:rPr>
        <w:t xml:space="preserve"> generar código fuente a partir de ellos. </w:t>
      </w:r>
      <w:r w:rsidR="006801FB" w:rsidRPr="0025152F">
        <w:rPr>
          <w:sz w:val="20"/>
        </w:rPr>
        <w:t>Cuando</w:t>
      </w:r>
      <w:r w:rsidR="00344343" w:rsidRPr="0025152F">
        <w:rPr>
          <w:sz w:val="20"/>
        </w:rPr>
        <w:t xml:space="preserve"> a alguno de los modelos le </w:t>
      </w:r>
      <w:r w:rsidR="006801FB" w:rsidRPr="0025152F">
        <w:rPr>
          <w:sz w:val="20"/>
        </w:rPr>
        <w:t>faltaba</w:t>
      </w:r>
      <w:r w:rsidR="00344343" w:rsidRPr="0025152F">
        <w:rPr>
          <w:sz w:val="20"/>
        </w:rPr>
        <w:t xml:space="preserve"> definir alguna propiedad para alguno de sus elementos, entonces el código fuente generado en primera instancia, no </w:t>
      </w:r>
      <w:r w:rsidR="006801FB" w:rsidRPr="0025152F">
        <w:rPr>
          <w:sz w:val="20"/>
        </w:rPr>
        <w:t>reflejaba</w:t>
      </w:r>
      <w:r w:rsidR="00344343" w:rsidRPr="0025152F">
        <w:rPr>
          <w:sz w:val="20"/>
        </w:rPr>
        <w:t xml:space="preserve"> </w:t>
      </w:r>
      <w:r w:rsidR="006801FB" w:rsidRPr="0025152F">
        <w:rPr>
          <w:sz w:val="20"/>
        </w:rPr>
        <w:t>el resultado</w:t>
      </w:r>
      <w:r w:rsidR="00344343" w:rsidRPr="0025152F">
        <w:rPr>
          <w:sz w:val="20"/>
        </w:rPr>
        <w:t xml:space="preserve"> esperado. En estos casos</w:t>
      </w:r>
      <w:ins w:id="740" w:author="Vaio" w:date="2015-10-20T22:09:00Z">
        <w:r w:rsidR="00C30183">
          <w:rPr>
            <w:sz w:val="20"/>
          </w:rPr>
          <w:t>,</w:t>
        </w:r>
      </w:ins>
      <w:r w:rsidR="00344343" w:rsidRPr="0025152F">
        <w:rPr>
          <w:sz w:val="20"/>
        </w:rPr>
        <w:t xml:space="preserve"> iterativamente se </w:t>
      </w:r>
      <w:r w:rsidR="006801FB" w:rsidRPr="0025152F">
        <w:rPr>
          <w:sz w:val="20"/>
        </w:rPr>
        <w:t>volvía</w:t>
      </w:r>
      <w:ins w:id="741" w:author="Vaio" w:date="2015-10-20T22:09:00Z">
        <w:r w:rsidR="00C30183">
          <w:rPr>
            <w:sz w:val="20"/>
          </w:rPr>
          <w:t>n</w:t>
        </w:r>
      </w:ins>
      <w:r w:rsidR="00344343" w:rsidRPr="0025152F">
        <w:rPr>
          <w:sz w:val="20"/>
        </w:rPr>
        <w:t xml:space="preserve"> a hacer</w:t>
      </w:r>
      <w:del w:id="742" w:author="Vaio" w:date="2015-10-20T22:09:00Z">
        <w:r w:rsidR="006801FB" w:rsidRPr="0025152F" w:rsidDel="00C30183">
          <w:rPr>
            <w:sz w:val="20"/>
          </w:rPr>
          <w:delText xml:space="preserve"> los</w:delText>
        </w:r>
      </w:del>
      <w:r w:rsidR="00344343" w:rsidRPr="0025152F">
        <w:rPr>
          <w:sz w:val="20"/>
        </w:rPr>
        <w:t xml:space="preserve"> cambios </w:t>
      </w:r>
      <w:r w:rsidR="006801FB" w:rsidRPr="0025152F">
        <w:rPr>
          <w:sz w:val="20"/>
        </w:rPr>
        <w:t>al</w:t>
      </w:r>
      <w:r w:rsidR="00344343" w:rsidRPr="0025152F">
        <w:rPr>
          <w:sz w:val="20"/>
        </w:rPr>
        <w:t xml:space="preserve"> modelo y </w:t>
      </w:r>
      <w:r w:rsidR="006801FB" w:rsidRPr="0025152F">
        <w:rPr>
          <w:sz w:val="20"/>
        </w:rPr>
        <w:t>luego se generaba</w:t>
      </w:r>
      <w:r w:rsidR="00344343" w:rsidRPr="0025152F">
        <w:rPr>
          <w:sz w:val="20"/>
        </w:rPr>
        <w:t xml:space="preserve"> </w:t>
      </w:r>
      <w:r w:rsidR="006801FB" w:rsidRPr="0025152F">
        <w:rPr>
          <w:sz w:val="20"/>
        </w:rPr>
        <w:t xml:space="preserve">de vuelta </w:t>
      </w:r>
      <w:r w:rsidR="00344343" w:rsidRPr="0025152F">
        <w:rPr>
          <w:sz w:val="20"/>
        </w:rPr>
        <w:t xml:space="preserve">la aplicación. </w:t>
      </w:r>
      <w:r w:rsidR="0009203D" w:rsidRPr="0025152F">
        <w:rPr>
          <w:sz w:val="20"/>
        </w:rPr>
        <w:t>U</w:t>
      </w:r>
      <w:r w:rsidR="0099161E" w:rsidRPr="0025152F">
        <w:rPr>
          <w:sz w:val="20"/>
        </w:rPr>
        <w:t xml:space="preserve">n leve incremento </w:t>
      </w:r>
      <w:r w:rsidR="000A2B60" w:rsidRPr="0025152F">
        <w:rPr>
          <w:sz w:val="20"/>
        </w:rPr>
        <w:t xml:space="preserve">en el número de generaciones </w:t>
      </w:r>
      <w:r w:rsidR="00D54820" w:rsidRPr="0025152F">
        <w:rPr>
          <w:sz w:val="20"/>
        </w:rPr>
        <w:t>para</w:t>
      </w:r>
      <w:r w:rsidR="0099161E" w:rsidRPr="0025152F">
        <w:rPr>
          <w:sz w:val="20"/>
        </w:rPr>
        <w:t xml:space="preserve"> el </w:t>
      </w:r>
      <w:r w:rsidR="00D54820" w:rsidRPr="0025152F">
        <w:rPr>
          <w:sz w:val="20"/>
        </w:rPr>
        <w:t>enfoque</w:t>
      </w:r>
      <w:r w:rsidR="0099161E" w:rsidRPr="0025152F">
        <w:rPr>
          <w:sz w:val="20"/>
        </w:rPr>
        <w:t xml:space="preserve"> </w:t>
      </w:r>
      <w:del w:id="743" w:author="marcazal" w:date="2015-10-09T02:47:00Z">
        <w:r w:rsidR="0099161E" w:rsidRPr="0025152F" w:rsidDel="00486433">
          <w:rPr>
            <w:sz w:val="20"/>
          </w:rPr>
          <w:delText>MoWebA</w:delText>
        </w:r>
      </w:del>
      <w:proofErr w:type="spellStart"/>
      <w:ins w:id="744" w:author="marcazal" w:date="2015-10-09T02:47:00Z">
        <w:r w:rsidR="00486433" w:rsidRPr="00486433">
          <w:rPr>
            <w:i/>
            <w:sz w:val="20"/>
          </w:rPr>
          <w:t>MoWebA</w:t>
        </w:r>
      </w:ins>
      <w:proofErr w:type="spellEnd"/>
      <w:r w:rsidR="0099161E" w:rsidRPr="0025152F">
        <w:rPr>
          <w:sz w:val="20"/>
        </w:rPr>
        <w:t xml:space="preserve"> con </w:t>
      </w:r>
      <w:del w:id="745" w:author="marcazal" w:date="2015-10-09T02:41:00Z">
        <w:r w:rsidR="0099161E" w:rsidRPr="0025152F" w:rsidDel="00FD6200">
          <w:rPr>
            <w:sz w:val="20"/>
          </w:rPr>
          <w:delText>RIA</w:delText>
        </w:r>
      </w:del>
      <w:ins w:id="746" w:author="marcazal" w:date="2015-10-09T02:41:00Z">
        <w:r w:rsidR="00FD6200" w:rsidRPr="00FD6200">
          <w:rPr>
            <w:i/>
            <w:sz w:val="20"/>
          </w:rPr>
          <w:t>RIA</w:t>
        </w:r>
      </w:ins>
      <w:r w:rsidR="000A2B60" w:rsidRPr="0025152F">
        <w:rPr>
          <w:sz w:val="20"/>
        </w:rPr>
        <w:t xml:space="preserve"> se pudo apreciar </w:t>
      </w:r>
      <w:ins w:id="747" w:author="Vaio" w:date="2015-10-20T22:09:00Z">
        <w:r w:rsidR="00C30183">
          <w:rPr>
            <w:sz w:val="20"/>
          </w:rPr>
          <w:t xml:space="preserve">a partir </w:t>
        </w:r>
      </w:ins>
      <w:r w:rsidR="000A2B60" w:rsidRPr="0025152F">
        <w:rPr>
          <w:sz w:val="20"/>
        </w:rPr>
        <w:t xml:space="preserve">de los datos recabados, con respecto a </w:t>
      </w:r>
      <w:del w:id="748" w:author="marcazal" w:date="2015-10-09T02:47:00Z">
        <w:r w:rsidR="000A2B60" w:rsidRPr="0025152F" w:rsidDel="00486433">
          <w:rPr>
            <w:sz w:val="20"/>
          </w:rPr>
          <w:delText>MoWeba</w:delText>
        </w:r>
      </w:del>
      <w:proofErr w:type="spellStart"/>
      <w:ins w:id="749" w:author="marcazal" w:date="2015-10-09T02:47:00Z">
        <w:r w:rsidR="00486433" w:rsidRPr="00486433">
          <w:rPr>
            <w:i/>
            <w:sz w:val="20"/>
          </w:rPr>
          <w:t>MoWebA</w:t>
        </w:r>
      </w:ins>
      <w:proofErr w:type="spellEnd"/>
      <w:r w:rsidR="000A2B60" w:rsidRPr="0025152F">
        <w:rPr>
          <w:sz w:val="20"/>
        </w:rPr>
        <w:t xml:space="preserve"> sin </w:t>
      </w:r>
      <w:del w:id="750" w:author="marcazal" w:date="2015-10-09T02:41:00Z">
        <w:r w:rsidR="000A2B60" w:rsidRPr="0025152F" w:rsidDel="00FD6200">
          <w:rPr>
            <w:sz w:val="20"/>
          </w:rPr>
          <w:delText>RIA</w:delText>
        </w:r>
      </w:del>
      <w:ins w:id="751" w:author="marcazal" w:date="2015-10-09T02:41:00Z">
        <w:r w:rsidR="00FD6200" w:rsidRPr="00FD6200">
          <w:rPr>
            <w:i/>
            <w:sz w:val="20"/>
          </w:rPr>
          <w:t>RIA</w:t>
        </w:r>
      </w:ins>
      <w:ins w:id="752" w:author="Vaio" w:date="2015-10-20T22:09:00Z">
        <w:r w:rsidR="00C30183">
          <w:rPr>
            <w:sz w:val="20"/>
          </w:rPr>
          <w:t>.</w:t>
        </w:r>
      </w:ins>
      <w:del w:id="753" w:author="Vaio" w:date="2015-10-20T22:09:00Z">
        <w:r w:rsidR="000A2B60" w:rsidRPr="0025152F" w:rsidDel="00C30183">
          <w:rPr>
            <w:sz w:val="20"/>
          </w:rPr>
          <w:delText>,</w:delText>
        </w:r>
      </w:del>
      <w:r w:rsidR="000A2B60" w:rsidRPr="0025152F">
        <w:rPr>
          <w:sz w:val="20"/>
        </w:rPr>
        <w:t xml:space="preserve"> </w:t>
      </w:r>
      <w:del w:id="754" w:author="Vaio" w:date="2015-10-20T22:09:00Z">
        <w:r w:rsidR="000A2B60" w:rsidRPr="0025152F" w:rsidDel="00C30183">
          <w:rPr>
            <w:sz w:val="20"/>
          </w:rPr>
          <w:delText>en donde l</w:delText>
        </w:r>
      </w:del>
      <w:ins w:id="755" w:author="Vaio" w:date="2015-10-20T22:09:00Z">
        <w:r w:rsidR="00C30183">
          <w:rPr>
            <w:sz w:val="20"/>
          </w:rPr>
          <w:t>L</w:t>
        </w:r>
      </w:ins>
      <w:r w:rsidR="000A2B60" w:rsidRPr="0025152F">
        <w:rPr>
          <w:sz w:val="20"/>
        </w:rPr>
        <w:t xml:space="preserve">as vistas </w:t>
      </w:r>
      <w:ins w:id="756" w:author="Vaio" w:date="2015-10-20T22:10:00Z">
        <w:r w:rsidR="00C30183">
          <w:rPr>
            <w:sz w:val="20"/>
          </w:rPr>
          <w:t>de a</w:t>
        </w:r>
      </w:ins>
      <w:del w:id="757" w:author="Vaio" w:date="2015-10-20T22:10:00Z">
        <w:r w:rsidR="000A2B60" w:rsidRPr="0025152F" w:rsidDel="00C30183">
          <w:rPr>
            <w:sz w:val="20"/>
          </w:rPr>
          <w:delText>A</w:delText>
        </w:r>
      </w:del>
      <w:r w:rsidR="000A2B60" w:rsidRPr="0025152F">
        <w:rPr>
          <w:sz w:val="20"/>
        </w:rPr>
        <w:t xml:space="preserve">gregar </w:t>
      </w:r>
      <w:ins w:id="758" w:author="Vaio" w:date="2015-10-20T22:10:00Z">
        <w:r w:rsidR="00C30183">
          <w:rPr>
            <w:sz w:val="20"/>
          </w:rPr>
          <w:t>p</w:t>
        </w:r>
      </w:ins>
      <w:del w:id="759" w:author="Vaio" w:date="2015-10-20T22:10:00Z">
        <w:r w:rsidR="000A2B60" w:rsidRPr="0025152F" w:rsidDel="00C30183">
          <w:rPr>
            <w:sz w:val="20"/>
          </w:rPr>
          <w:delText>P</w:delText>
        </w:r>
      </w:del>
      <w:r w:rsidR="000A2B60" w:rsidRPr="0025152F">
        <w:rPr>
          <w:sz w:val="20"/>
        </w:rPr>
        <w:t xml:space="preserve">ersona y </w:t>
      </w:r>
      <w:ins w:id="760" w:author="Vaio" w:date="2015-10-20T22:10:00Z">
        <w:r w:rsidR="00C30183">
          <w:rPr>
            <w:sz w:val="20"/>
          </w:rPr>
          <w:t>de borrar</w:t>
        </w:r>
      </w:ins>
      <w:del w:id="761" w:author="Vaio" w:date="2015-10-20T22:10:00Z">
        <w:r w:rsidR="000A2B60" w:rsidRPr="0025152F" w:rsidDel="00C30183">
          <w:rPr>
            <w:sz w:val="20"/>
          </w:rPr>
          <w:delText>Remover</w:delText>
        </w:r>
      </w:del>
      <w:r w:rsidR="000A2B60" w:rsidRPr="0025152F">
        <w:rPr>
          <w:sz w:val="20"/>
        </w:rPr>
        <w:t xml:space="preserve"> </w:t>
      </w:r>
      <w:ins w:id="762" w:author="Vaio" w:date="2015-10-20T22:10:00Z">
        <w:r w:rsidR="00C30183">
          <w:rPr>
            <w:sz w:val="20"/>
          </w:rPr>
          <w:t>p</w:t>
        </w:r>
      </w:ins>
      <w:del w:id="763" w:author="Vaio" w:date="2015-10-20T22:10:00Z">
        <w:r w:rsidR="000A2B60" w:rsidRPr="0025152F" w:rsidDel="00C30183">
          <w:rPr>
            <w:sz w:val="20"/>
          </w:rPr>
          <w:delText>P</w:delText>
        </w:r>
      </w:del>
      <w:r w:rsidR="000A2B60" w:rsidRPr="0025152F">
        <w:rPr>
          <w:sz w:val="20"/>
        </w:rPr>
        <w:t xml:space="preserve">ersona </w:t>
      </w:r>
      <w:ins w:id="764" w:author="Vaio" w:date="2015-10-20T22:10:00Z">
        <w:r w:rsidR="00C30183">
          <w:rPr>
            <w:sz w:val="20"/>
          </w:rPr>
          <w:t xml:space="preserve">son las que </w:t>
        </w:r>
      </w:ins>
      <w:r w:rsidR="000A2B60" w:rsidRPr="0025152F">
        <w:rPr>
          <w:sz w:val="20"/>
        </w:rPr>
        <w:t xml:space="preserve">incurrieron en la mayor cantidad de generaciones de código. </w:t>
      </w:r>
      <w:r w:rsidR="002E76E4" w:rsidRPr="0025152F">
        <w:rPr>
          <w:sz w:val="20"/>
        </w:rPr>
        <w:t xml:space="preserve">Debido a que los requerimientos </w:t>
      </w:r>
      <w:del w:id="765" w:author="marcazal" w:date="2015-10-09T02:41:00Z">
        <w:r w:rsidR="002E76E4" w:rsidRPr="0025152F" w:rsidDel="00FD6200">
          <w:rPr>
            <w:sz w:val="20"/>
          </w:rPr>
          <w:delText>RIA</w:delText>
        </w:r>
      </w:del>
      <w:ins w:id="766" w:author="marcazal" w:date="2015-10-09T02:41:00Z">
        <w:r w:rsidR="00FD6200" w:rsidRPr="00FD6200">
          <w:rPr>
            <w:i/>
            <w:sz w:val="20"/>
          </w:rPr>
          <w:t>RIA</w:t>
        </w:r>
      </w:ins>
      <w:r w:rsidR="002E76E4" w:rsidRPr="0025152F">
        <w:rPr>
          <w:sz w:val="20"/>
        </w:rPr>
        <w:t xml:space="preserve"> requieren un mayor nivel de detalle en los modelos para el caso de </w:t>
      </w:r>
      <w:del w:id="767" w:author="marcazal" w:date="2015-10-09T02:47:00Z">
        <w:r w:rsidR="002E76E4" w:rsidRPr="0025152F" w:rsidDel="00486433">
          <w:rPr>
            <w:sz w:val="20"/>
          </w:rPr>
          <w:delText>MoWebA</w:delText>
        </w:r>
      </w:del>
      <w:proofErr w:type="spellStart"/>
      <w:ins w:id="768" w:author="marcazal" w:date="2015-10-09T02:47:00Z">
        <w:r w:rsidR="00486433" w:rsidRPr="00486433">
          <w:rPr>
            <w:i/>
            <w:sz w:val="20"/>
          </w:rPr>
          <w:t>MoWebA</w:t>
        </w:r>
      </w:ins>
      <w:proofErr w:type="spellEnd"/>
      <w:r w:rsidR="002E76E4" w:rsidRPr="0025152F">
        <w:rPr>
          <w:sz w:val="20"/>
        </w:rPr>
        <w:t xml:space="preserve"> con </w:t>
      </w:r>
      <w:del w:id="769" w:author="marcazal" w:date="2015-10-09T02:41:00Z">
        <w:r w:rsidR="002E76E4" w:rsidRPr="0025152F" w:rsidDel="00FD6200">
          <w:rPr>
            <w:sz w:val="20"/>
          </w:rPr>
          <w:delText>RIA</w:delText>
        </w:r>
      </w:del>
      <w:ins w:id="770" w:author="marcazal" w:date="2015-10-09T02:41:00Z">
        <w:r w:rsidR="00FD6200" w:rsidRPr="00FD6200">
          <w:rPr>
            <w:i/>
            <w:sz w:val="20"/>
          </w:rPr>
          <w:t>RIA</w:t>
        </w:r>
      </w:ins>
      <w:r w:rsidR="002E76E4" w:rsidRPr="0025152F">
        <w:rPr>
          <w:sz w:val="20"/>
        </w:rPr>
        <w:t xml:space="preserve"> con respecto a </w:t>
      </w:r>
      <w:del w:id="771" w:author="marcazal" w:date="2015-10-09T02:47:00Z">
        <w:r w:rsidR="002E76E4" w:rsidRPr="0025152F" w:rsidDel="00486433">
          <w:rPr>
            <w:sz w:val="20"/>
          </w:rPr>
          <w:delText>MoWebA</w:delText>
        </w:r>
      </w:del>
      <w:proofErr w:type="spellStart"/>
      <w:ins w:id="772" w:author="marcazal" w:date="2015-10-09T02:47:00Z">
        <w:r w:rsidR="00486433" w:rsidRPr="00486433">
          <w:rPr>
            <w:i/>
            <w:sz w:val="20"/>
          </w:rPr>
          <w:t>MoWebA</w:t>
        </w:r>
      </w:ins>
      <w:proofErr w:type="spellEnd"/>
      <w:r w:rsidR="002E76E4" w:rsidRPr="0025152F">
        <w:rPr>
          <w:sz w:val="20"/>
        </w:rPr>
        <w:t xml:space="preserve"> sin </w:t>
      </w:r>
      <w:del w:id="773" w:author="marcazal" w:date="2015-10-09T02:41:00Z">
        <w:r w:rsidR="002E76E4" w:rsidRPr="0025152F" w:rsidDel="00FD6200">
          <w:rPr>
            <w:sz w:val="20"/>
          </w:rPr>
          <w:delText>RIA</w:delText>
        </w:r>
      </w:del>
      <w:ins w:id="774" w:author="marcazal" w:date="2015-10-09T02:41:00Z">
        <w:r w:rsidR="00FD6200" w:rsidRPr="00FD6200">
          <w:rPr>
            <w:i/>
            <w:sz w:val="20"/>
          </w:rPr>
          <w:t>RIA</w:t>
        </w:r>
      </w:ins>
      <w:r w:rsidR="002E76E4" w:rsidRPr="0025152F">
        <w:rPr>
          <w:sz w:val="20"/>
        </w:rPr>
        <w:t>, existe</w:t>
      </w:r>
      <w:del w:id="775" w:author="Vaio" w:date="2015-10-20T22:11:00Z">
        <w:r w:rsidR="002E76E4" w:rsidRPr="0025152F" w:rsidDel="00C30183">
          <w:rPr>
            <w:sz w:val="20"/>
          </w:rPr>
          <w:delText>n</w:delText>
        </w:r>
      </w:del>
      <w:r w:rsidR="002E76E4" w:rsidRPr="0025152F">
        <w:rPr>
          <w:sz w:val="20"/>
        </w:rPr>
        <w:t xml:space="preserve"> una mayor posibilidad de cometer errores en los modelos y por ende </w:t>
      </w:r>
      <w:ins w:id="776" w:author="Vaio" w:date="2015-10-20T22:11:00Z">
        <w:r w:rsidR="00C30183">
          <w:rPr>
            <w:sz w:val="20"/>
          </w:rPr>
          <w:t xml:space="preserve">será necesaria </w:t>
        </w:r>
      </w:ins>
      <w:r w:rsidR="002E76E4" w:rsidRPr="0025152F">
        <w:rPr>
          <w:sz w:val="20"/>
        </w:rPr>
        <w:t xml:space="preserve">una mayor cantidad de generaciones de código </w:t>
      </w:r>
      <w:del w:id="777" w:author="Vaio" w:date="2015-10-20T22:12:00Z">
        <w:r w:rsidR="002E76E4" w:rsidRPr="0025152F" w:rsidDel="00C30183">
          <w:rPr>
            <w:sz w:val="20"/>
          </w:rPr>
          <w:delText xml:space="preserve">será necesaria llevar a cabo </w:delText>
        </w:r>
      </w:del>
      <w:r w:rsidR="002E76E4" w:rsidRPr="0025152F">
        <w:rPr>
          <w:sz w:val="20"/>
        </w:rPr>
        <w:t xml:space="preserve">para ir depurando la aplicación. </w:t>
      </w:r>
    </w:p>
    <w:p w:rsidR="002E76E4" w:rsidRPr="0099161E" w:rsidDel="005D7DDD" w:rsidRDefault="002E76E4">
      <w:pPr>
        <w:spacing w:after="0"/>
        <w:jc w:val="both"/>
        <w:rPr>
          <w:del w:id="778" w:author="marcazal" w:date="2015-10-09T02:17:00Z"/>
          <w:sz w:val="20"/>
        </w:rPr>
      </w:pPr>
    </w:p>
    <w:p w:rsidR="00A36CE1" w:rsidRPr="0099161E" w:rsidDel="005D7DDD" w:rsidRDefault="00A36CE1">
      <w:pPr>
        <w:spacing w:after="0"/>
        <w:jc w:val="both"/>
        <w:rPr>
          <w:del w:id="779" w:author="marcazal" w:date="2015-10-09T02:17:00Z"/>
          <w:b/>
          <w:i/>
          <w:sz w:val="20"/>
        </w:rPr>
      </w:pPr>
      <w:del w:id="780" w:author="marcazal" w:date="2015-10-09T02:17:00Z">
        <w:r w:rsidRPr="0099161E" w:rsidDel="005D7DDD">
          <w:rPr>
            <w:b/>
            <w:i/>
            <w:sz w:val="20"/>
          </w:rPr>
          <w:delText>PI3: Desde el punto de vista de las presentaciones enriquecidas, ¿qué ventajas aportan las características RIA presentes en la aplicación implementada con MoWebA con RIA con respecto a MoWebA sin RIA?</w:delText>
        </w:r>
      </w:del>
    </w:p>
    <w:p w:rsidR="0099161E" w:rsidRDefault="0099161E">
      <w:pPr>
        <w:spacing w:after="0"/>
        <w:jc w:val="both"/>
        <w:rPr>
          <w:i/>
          <w:sz w:val="20"/>
        </w:rPr>
      </w:pPr>
    </w:p>
    <w:p w:rsidR="0099161E" w:rsidRPr="0025152F" w:rsidRDefault="00B4503E" w:rsidP="0025152F">
      <w:pPr>
        <w:pStyle w:val="Prrafodelista"/>
        <w:numPr>
          <w:ilvl w:val="0"/>
          <w:numId w:val="1"/>
        </w:numPr>
        <w:spacing w:after="0"/>
        <w:ind w:left="360"/>
        <w:jc w:val="both"/>
        <w:rPr>
          <w:i/>
          <w:sz w:val="20"/>
        </w:rPr>
      </w:pPr>
      <w:ins w:id="781" w:author="Vaio" w:date="2015-10-20T22:22:00Z">
        <w:r w:rsidRPr="0025152F">
          <w:rPr>
            <w:b/>
            <w:sz w:val="20"/>
          </w:rPr>
          <w:t>Con respecto a PI3</w:t>
        </w:r>
        <w:r>
          <w:rPr>
            <w:sz w:val="20"/>
          </w:rPr>
          <w:t xml:space="preserve">: </w:t>
        </w:r>
      </w:ins>
      <w:r w:rsidR="0099161E" w:rsidRPr="0025152F">
        <w:rPr>
          <w:sz w:val="20"/>
        </w:rPr>
        <w:t xml:space="preserve">El enfoque </w:t>
      </w:r>
      <w:del w:id="782" w:author="marcazal" w:date="2015-10-09T02:47:00Z">
        <w:r w:rsidR="0099161E" w:rsidRPr="0025152F" w:rsidDel="00486433">
          <w:rPr>
            <w:sz w:val="20"/>
          </w:rPr>
          <w:delText>MoWebA</w:delText>
        </w:r>
      </w:del>
      <w:proofErr w:type="spellStart"/>
      <w:ins w:id="783" w:author="marcazal" w:date="2015-10-09T02:47:00Z">
        <w:r w:rsidR="00486433" w:rsidRPr="00486433">
          <w:rPr>
            <w:i/>
            <w:sz w:val="20"/>
          </w:rPr>
          <w:t>MoWebA</w:t>
        </w:r>
      </w:ins>
      <w:proofErr w:type="spellEnd"/>
      <w:r w:rsidR="0099161E" w:rsidRPr="0025152F">
        <w:rPr>
          <w:sz w:val="20"/>
        </w:rPr>
        <w:t xml:space="preserve"> con </w:t>
      </w:r>
      <w:del w:id="784" w:author="marcazal" w:date="2015-10-09T02:41:00Z">
        <w:r w:rsidR="0099161E" w:rsidRPr="0025152F" w:rsidDel="00FD6200">
          <w:rPr>
            <w:sz w:val="20"/>
          </w:rPr>
          <w:delText>RIA</w:delText>
        </w:r>
      </w:del>
      <w:ins w:id="785" w:author="marcazal" w:date="2015-10-09T02:41:00Z">
        <w:r w:rsidR="00FD6200" w:rsidRPr="00FD6200">
          <w:rPr>
            <w:i/>
            <w:sz w:val="20"/>
          </w:rPr>
          <w:t>RIA</w:t>
        </w:r>
      </w:ins>
      <w:r w:rsidR="0099161E" w:rsidRPr="0025152F">
        <w:rPr>
          <w:sz w:val="20"/>
        </w:rPr>
        <w:t xml:space="preserve"> ofrece numerosas ventajas con respecto a las presentaciones enriquecidas, evitando recargas innecesarias de las páginas y presentando </w:t>
      </w:r>
      <w:r w:rsidR="0099161E" w:rsidRPr="0025152F">
        <w:rPr>
          <w:i/>
          <w:sz w:val="20"/>
        </w:rPr>
        <w:t xml:space="preserve">widgets </w:t>
      </w:r>
      <w:r w:rsidR="0099161E" w:rsidRPr="0025152F">
        <w:rPr>
          <w:sz w:val="20"/>
        </w:rPr>
        <w:t xml:space="preserve">interactivos como los </w:t>
      </w:r>
      <w:proofErr w:type="spellStart"/>
      <w:r w:rsidR="0099161E" w:rsidRPr="0025152F">
        <w:rPr>
          <w:i/>
          <w:sz w:val="20"/>
        </w:rPr>
        <w:t>richDatePicker</w:t>
      </w:r>
      <w:proofErr w:type="spellEnd"/>
      <w:r w:rsidR="0099161E" w:rsidRPr="0025152F">
        <w:rPr>
          <w:sz w:val="20"/>
        </w:rPr>
        <w:t xml:space="preserve">, </w:t>
      </w:r>
      <w:proofErr w:type="spellStart"/>
      <w:r w:rsidR="0099161E" w:rsidRPr="0025152F">
        <w:rPr>
          <w:i/>
          <w:sz w:val="20"/>
        </w:rPr>
        <w:t>richAutoSuggest</w:t>
      </w:r>
      <w:proofErr w:type="spellEnd"/>
      <w:r w:rsidR="0099161E" w:rsidRPr="0025152F">
        <w:rPr>
          <w:sz w:val="20"/>
        </w:rPr>
        <w:t xml:space="preserve"> y </w:t>
      </w:r>
      <w:proofErr w:type="spellStart"/>
      <w:r w:rsidR="0099161E" w:rsidRPr="0025152F">
        <w:rPr>
          <w:i/>
          <w:sz w:val="20"/>
        </w:rPr>
        <w:t>richToolTip</w:t>
      </w:r>
      <w:proofErr w:type="spellEnd"/>
      <w:r w:rsidR="0099161E" w:rsidRPr="0025152F">
        <w:rPr>
          <w:sz w:val="20"/>
        </w:rPr>
        <w:t xml:space="preserve">. El enfoque </w:t>
      </w:r>
      <w:del w:id="786" w:author="marcazal" w:date="2015-10-09T02:47:00Z">
        <w:r w:rsidR="0099161E" w:rsidRPr="0025152F" w:rsidDel="00486433">
          <w:rPr>
            <w:sz w:val="20"/>
          </w:rPr>
          <w:delText>MoWebA</w:delText>
        </w:r>
      </w:del>
      <w:proofErr w:type="spellStart"/>
      <w:ins w:id="787" w:author="marcazal" w:date="2015-10-09T02:47:00Z">
        <w:r w:rsidR="00486433" w:rsidRPr="00486433">
          <w:rPr>
            <w:i/>
            <w:sz w:val="20"/>
          </w:rPr>
          <w:t>MoWebA</w:t>
        </w:r>
      </w:ins>
      <w:proofErr w:type="spellEnd"/>
      <w:r w:rsidR="0099161E" w:rsidRPr="0025152F">
        <w:rPr>
          <w:sz w:val="20"/>
        </w:rPr>
        <w:t xml:space="preserve"> sin </w:t>
      </w:r>
      <w:del w:id="788" w:author="marcazal" w:date="2015-10-09T02:41:00Z">
        <w:r w:rsidR="0099161E" w:rsidRPr="0025152F" w:rsidDel="00FD6200">
          <w:rPr>
            <w:sz w:val="20"/>
          </w:rPr>
          <w:delText>RIA</w:delText>
        </w:r>
      </w:del>
      <w:ins w:id="789" w:author="marcazal" w:date="2015-10-09T02:41:00Z">
        <w:r w:rsidR="00FD6200" w:rsidRPr="00FD6200">
          <w:rPr>
            <w:i/>
            <w:sz w:val="20"/>
          </w:rPr>
          <w:t>RIA</w:t>
        </w:r>
      </w:ins>
      <w:r w:rsidR="0099161E" w:rsidRPr="0025152F">
        <w:rPr>
          <w:sz w:val="20"/>
        </w:rPr>
        <w:t xml:space="preserve"> no contempla tales elementos enriquecidos y navegar por cada una de sus páginas implica recargar completamente cada una de ellas</w:t>
      </w:r>
      <w:ins w:id="790" w:author="Vaio" w:date="2015-10-20T22:18:00Z">
        <w:r>
          <w:rPr>
            <w:sz w:val="20"/>
          </w:rPr>
          <w:t xml:space="preserve">. </w:t>
        </w:r>
      </w:ins>
    </w:p>
    <w:p w:rsidR="0099161E" w:rsidRPr="008E0EC4" w:rsidDel="005D7DDD" w:rsidRDefault="0099161E">
      <w:pPr>
        <w:spacing w:after="0"/>
        <w:jc w:val="both"/>
        <w:rPr>
          <w:del w:id="791" w:author="marcazal" w:date="2015-10-09T02:17:00Z"/>
          <w:i/>
          <w:sz w:val="20"/>
        </w:rPr>
      </w:pPr>
    </w:p>
    <w:p w:rsidR="00A36CE1" w:rsidRPr="0099161E" w:rsidDel="005D7DDD" w:rsidRDefault="00A36CE1">
      <w:pPr>
        <w:spacing w:after="0"/>
        <w:jc w:val="both"/>
        <w:rPr>
          <w:del w:id="792" w:author="marcazal" w:date="2015-10-09T02:17:00Z"/>
          <w:b/>
          <w:i/>
          <w:sz w:val="20"/>
        </w:rPr>
      </w:pPr>
      <w:del w:id="793" w:author="marcazal" w:date="2015-10-09T02:17:00Z">
        <w:r w:rsidRPr="0099161E" w:rsidDel="005D7DDD">
          <w:rPr>
            <w:b/>
            <w:i/>
            <w:sz w:val="20"/>
          </w:rPr>
          <w:delText>PI4: Desde el punto de vista de la lógica de negocios en el lado del cliente, ¿qué ventajas aportan las características RIA presentes en la aplicación implementada con MoWeba con RIA con respecto a MoWebA sin RIA?</w:delText>
        </w:r>
      </w:del>
    </w:p>
    <w:p w:rsidR="0099161E" w:rsidRDefault="0099161E">
      <w:pPr>
        <w:spacing w:after="0"/>
        <w:jc w:val="both"/>
        <w:rPr>
          <w:i/>
          <w:sz w:val="20"/>
        </w:rPr>
      </w:pPr>
    </w:p>
    <w:p w:rsidR="00A36CE1" w:rsidRDefault="00B4503E" w:rsidP="0025152F">
      <w:pPr>
        <w:pStyle w:val="Prrafodelista"/>
        <w:numPr>
          <w:ilvl w:val="0"/>
          <w:numId w:val="1"/>
        </w:numPr>
        <w:ind w:left="360"/>
        <w:jc w:val="both"/>
        <w:rPr>
          <w:ins w:id="794" w:author="marcazal" w:date="2015-10-09T02:21:00Z"/>
          <w:sz w:val="20"/>
        </w:rPr>
      </w:pPr>
      <w:ins w:id="795" w:author="Vaio" w:date="2015-10-20T22:22:00Z">
        <w:r w:rsidRPr="0025152F">
          <w:rPr>
            <w:b/>
            <w:sz w:val="20"/>
          </w:rPr>
          <w:t>Con respecto a PI4</w:t>
        </w:r>
        <w:r>
          <w:rPr>
            <w:sz w:val="20"/>
          </w:rPr>
          <w:t xml:space="preserve">: </w:t>
        </w:r>
      </w:ins>
      <w:r w:rsidR="0099161E" w:rsidRPr="0025152F">
        <w:rPr>
          <w:sz w:val="20"/>
        </w:rPr>
        <w:t xml:space="preserve">El enfoque </w:t>
      </w:r>
      <w:del w:id="796" w:author="marcazal" w:date="2015-10-09T02:47:00Z">
        <w:r w:rsidR="0099161E" w:rsidRPr="0025152F" w:rsidDel="00486433">
          <w:rPr>
            <w:sz w:val="20"/>
          </w:rPr>
          <w:delText>MoWebA</w:delText>
        </w:r>
      </w:del>
      <w:proofErr w:type="spellStart"/>
      <w:ins w:id="797" w:author="marcazal" w:date="2015-10-09T02:47:00Z">
        <w:r w:rsidR="00486433" w:rsidRPr="00486433">
          <w:rPr>
            <w:i/>
            <w:sz w:val="20"/>
          </w:rPr>
          <w:t>MoWebA</w:t>
        </w:r>
      </w:ins>
      <w:proofErr w:type="spellEnd"/>
      <w:r w:rsidR="0099161E" w:rsidRPr="0025152F">
        <w:rPr>
          <w:sz w:val="20"/>
        </w:rPr>
        <w:t xml:space="preserve"> con </w:t>
      </w:r>
      <w:del w:id="798" w:author="marcazal" w:date="2015-10-09T02:41:00Z">
        <w:r w:rsidR="0099161E" w:rsidRPr="0025152F" w:rsidDel="00FD6200">
          <w:rPr>
            <w:sz w:val="20"/>
          </w:rPr>
          <w:delText>RIA</w:delText>
        </w:r>
      </w:del>
      <w:ins w:id="799" w:author="marcazal" w:date="2015-10-09T02:41:00Z">
        <w:r w:rsidR="00FD6200" w:rsidRPr="00FD6200">
          <w:rPr>
            <w:i/>
            <w:sz w:val="20"/>
          </w:rPr>
          <w:t>RIA</w:t>
        </w:r>
      </w:ins>
      <w:r w:rsidR="0099161E" w:rsidRPr="0025152F">
        <w:rPr>
          <w:sz w:val="20"/>
        </w:rPr>
        <w:t xml:space="preserve"> permite llevar a cabo diversas validaciones en los campos de entrada de la aplicación, como campos que deben ser obligatorios, longitudes mínima y máxima de caracteres en un campo, validaciones de claves y formato de email. </w:t>
      </w:r>
      <w:commentRangeStart w:id="800"/>
      <w:r w:rsidR="0099161E" w:rsidRPr="0025152F">
        <w:rPr>
          <w:sz w:val="20"/>
        </w:rPr>
        <w:t xml:space="preserve">En contraparte el enfoque </w:t>
      </w:r>
      <w:del w:id="801" w:author="marcazal" w:date="2015-10-09T02:47:00Z">
        <w:r w:rsidR="0099161E" w:rsidRPr="0025152F" w:rsidDel="00486433">
          <w:rPr>
            <w:sz w:val="20"/>
          </w:rPr>
          <w:delText>MoWebA</w:delText>
        </w:r>
      </w:del>
      <w:proofErr w:type="spellStart"/>
      <w:ins w:id="802" w:author="marcazal" w:date="2015-10-09T02:47:00Z">
        <w:r w:rsidR="00486433" w:rsidRPr="00486433">
          <w:rPr>
            <w:i/>
            <w:sz w:val="20"/>
          </w:rPr>
          <w:t>MoWebA</w:t>
        </w:r>
      </w:ins>
      <w:proofErr w:type="spellEnd"/>
      <w:r w:rsidR="0099161E" w:rsidRPr="0025152F">
        <w:rPr>
          <w:sz w:val="20"/>
        </w:rPr>
        <w:t xml:space="preserve"> sin </w:t>
      </w:r>
      <w:del w:id="803" w:author="marcazal" w:date="2015-10-09T02:41:00Z">
        <w:r w:rsidR="0099161E" w:rsidRPr="0025152F" w:rsidDel="00FD6200">
          <w:rPr>
            <w:sz w:val="20"/>
          </w:rPr>
          <w:delText>RIA</w:delText>
        </w:r>
      </w:del>
      <w:ins w:id="804" w:author="marcazal" w:date="2015-10-09T02:41:00Z">
        <w:r w:rsidR="00FD6200" w:rsidRPr="00FD6200">
          <w:rPr>
            <w:i/>
            <w:sz w:val="20"/>
          </w:rPr>
          <w:t>RIA</w:t>
        </w:r>
      </w:ins>
      <w:r w:rsidR="0099161E" w:rsidRPr="0025152F">
        <w:rPr>
          <w:sz w:val="20"/>
        </w:rPr>
        <w:t>, no contiene ningún tipo de validación.</w:t>
      </w:r>
      <w:commentRangeEnd w:id="800"/>
      <w:r>
        <w:rPr>
          <w:rStyle w:val="Refdecomentario"/>
          <w:rFonts w:eastAsiaTheme="minorEastAsia"/>
          <w:lang w:val="es-ES" w:eastAsia="es-ES"/>
        </w:rPr>
        <w:commentReference w:id="800"/>
      </w:r>
    </w:p>
    <w:p w:rsidR="005D7DDD" w:rsidRPr="0025152F" w:rsidRDefault="005D7DDD" w:rsidP="0025152F">
      <w:pPr>
        <w:pStyle w:val="Prrafodelista"/>
        <w:ind w:left="360"/>
        <w:jc w:val="both"/>
        <w:rPr>
          <w:sz w:val="20"/>
        </w:rPr>
      </w:pPr>
    </w:p>
    <w:p w:rsidR="008E0EC4" w:rsidRPr="0025152F" w:rsidDel="005D7DDD" w:rsidRDefault="00B4503E">
      <w:pPr>
        <w:pStyle w:val="Prrafodelista"/>
        <w:numPr>
          <w:ilvl w:val="0"/>
          <w:numId w:val="1"/>
        </w:numPr>
        <w:ind w:left="360"/>
        <w:jc w:val="both"/>
        <w:rPr>
          <w:del w:id="805" w:author="marcazal" w:date="2015-10-09T02:17:00Z"/>
          <w:b/>
        </w:rPr>
        <w:pPrChange w:id="806" w:author="marcazal" w:date="2015-10-09T02:23:00Z">
          <w:pPr>
            <w:pStyle w:val="Textocomentario"/>
            <w:spacing w:line="276" w:lineRule="auto"/>
            <w:jc w:val="both"/>
          </w:pPr>
        </w:pPrChange>
      </w:pPr>
      <w:commentRangeStart w:id="807"/>
      <w:ins w:id="808" w:author="Vaio" w:date="2015-10-20T22:22:00Z">
        <w:r w:rsidRPr="0025152F">
          <w:rPr>
            <w:b/>
            <w:sz w:val="20"/>
          </w:rPr>
          <w:t>Con respecto a PI5:</w:t>
        </w:r>
        <w:r w:rsidRPr="0025152F">
          <w:rPr>
            <w:b/>
          </w:rPr>
          <w:t xml:space="preserve"> </w:t>
        </w:r>
      </w:ins>
      <w:commentRangeEnd w:id="807"/>
      <w:ins w:id="809" w:author="Vaio" w:date="2015-10-20T22:30:00Z">
        <w:r w:rsidR="001E0546">
          <w:rPr>
            <w:rStyle w:val="Refdecomentario"/>
            <w:rFonts w:eastAsiaTheme="minorEastAsia"/>
            <w:lang w:val="es-ES" w:eastAsia="es-ES"/>
          </w:rPr>
          <w:commentReference w:id="807"/>
        </w:r>
      </w:ins>
      <w:commentRangeStart w:id="810"/>
      <w:del w:id="811" w:author="marcazal" w:date="2015-10-09T02:17:00Z">
        <w:r w:rsidR="008E0EC4" w:rsidRPr="0025152F" w:rsidDel="005D7DDD">
          <w:rPr>
            <w:b/>
          </w:rPr>
          <w:delText>PI5: Para cada una de las vistas del Person Manager, ¿qué cantidad de líneas de código para la interfaz de usuario se pudieron generar de manera automática a partir de los modelos, en cada uno de los enfoques implementados</w:delText>
        </w:r>
        <w:r w:rsidR="00D80DA5" w:rsidRPr="0025152F" w:rsidDel="005D7DDD">
          <w:rPr>
            <w:b/>
          </w:rPr>
          <w:delText>?</w:delText>
        </w:r>
        <w:commentRangeEnd w:id="810"/>
        <w:r w:rsidR="00D80DA5" w:rsidRPr="00B4503E" w:rsidDel="005D7DDD">
          <w:rPr>
            <w:rStyle w:val="Refdecomentario"/>
          </w:rPr>
          <w:commentReference w:id="810"/>
        </w:r>
      </w:del>
    </w:p>
    <w:p w:rsidR="008E0EC4" w:rsidRPr="0069463E" w:rsidDel="005D7DDD" w:rsidRDefault="008E0EC4" w:rsidP="0025152F">
      <w:pPr>
        <w:pStyle w:val="Prrafodelista"/>
        <w:numPr>
          <w:ilvl w:val="0"/>
          <w:numId w:val="1"/>
        </w:numPr>
        <w:ind w:left="360"/>
        <w:jc w:val="both"/>
        <w:rPr>
          <w:del w:id="812" w:author="marcazal" w:date="2015-10-09T02:21:00Z"/>
          <w:sz w:val="20"/>
        </w:rPr>
      </w:pPr>
      <w:r w:rsidRPr="00B4503E">
        <w:rPr>
          <w:sz w:val="20"/>
        </w:rPr>
        <w:t>A</w:t>
      </w:r>
      <w:r w:rsidRPr="0069463E">
        <w:rPr>
          <w:sz w:val="20"/>
        </w:rPr>
        <w:t xml:space="preserve">nalizando primeramente el tamaño total del </w:t>
      </w:r>
      <w:proofErr w:type="spellStart"/>
      <w:r w:rsidRPr="0025152F">
        <w:rPr>
          <w:i/>
          <w:sz w:val="20"/>
        </w:rPr>
        <w:t>Person</w:t>
      </w:r>
      <w:proofErr w:type="spellEnd"/>
      <w:r w:rsidRPr="0025152F">
        <w:rPr>
          <w:i/>
          <w:sz w:val="20"/>
        </w:rPr>
        <w:t xml:space="preserve"> Manager</w:t>
      </w:r>
      <w:r w:rsidRPr="0069463E">
        <w:rPr>
          <w:sz w:val="20"/>
        </w:rPr>
        <w:t xml:space="preserve"> para ambos enfoques, se puede apreciar que el enfoque sin extensiones </w:t>
      </w:r>
      <w:del w:id="813" w:author="marcazal" w:date="2015-10-09T02:41:00Z">
        <w:r w:rsidRPr="0069463E" w:rsidDel="00FD6200">
          <w:rPr>
            <w:sz w:val="20"/>
          </w:rPr>
          <w:delText>RIA</w:delText>
        </w:r>
      </w:del>
      <w:ins w:id="814" w:author="marcazal" w:date="2015-10-09T02:41:00Z">
        <w:r w:rsidR="00FD6200" w:rsidRPr="00FD6200">
          <w:rPr>
            <w:i/>
            <w:sz w:val="20"/>
          </w:rPr>
          <w:t>RIA</w:t>
        </w:r>
      </w:ins>
      <w:r w:rsidRPr="0069463E">
        <w:rPr>
          <w:sz w:val="20"/>
        </w:rPr>
        <w:t xml:space="preserve"> posee 123 líneas de código menos </w:t>
      </w:r>
      <w:del w:id="815" w:author="Vaio" w:date="2015-10-20T22:25:00Z">
        <w:r w:rsidRPr="0069463E" w:rsidDel="001E0546">
          <w:rPr>
            <w:sz w:val="20"/>
          </w:rPr>
          <w:delText xml:space="preserve">(equivalente a un 32 %) </w:delText>
        </w:r>
      </w:del>
      <w:r w:rsidRPr="0069463E">
        <w:rPr>
          <w:sz w:val="20"/>
        </w:rPr>
        <w:t xml:space="preserve">que el enfoque con extensiones </w:t>
      </w:r>
      <w:del w:id="816" w:author="marcazal" w:date="2015-10-09T02:41:00Z">
        <w:r w:rsidRPr="0069463E" w:rsidDel="00FD6200">
          <w:rPr>
            <w:sz w:val="20"/>
          </w:rPr>
          <w:delText>RIA</w:delText>
        </w:r>
      </w:del>
      <w:ins w:id="817" w:author="marcazal" w:date="2015-10-09T02:41:00Z">
        <w:r w:rsidR="00FD6200" w:rsidRPr="00FD6200">
          <w:rPr>
            <w:i/>
            <w:sz w:val="20"/>
          </w:rPr>
          <w:t>RIA</w:t>
        </w:r>
      </w:ins>
      <w:ins w:id="818" w:author="Vaio" w:date="2015-10-20T22:25:00Z">
        <w:r w:rsidR="001E0546">
          <w:rPr>
            <w:i/>
            <w:sz w:val="20"/>
          </w:rPr>
          <w:t xml:space="preserve"> </w:t>
        </w:r>
        <w:r w:rsidR="001E0546">
          <w:rPr>
            <w:sz w:val="20"/>
          </w:rPr>
          <w:t>(equivalente a un 32</w:t>
        </w:r>
        <w:r w:rsidR="001E0546" w:rsidRPr="0069463E">
          <w:rPr>
            <w:sz w:val="20"/>
          </w:rPr>
          <w:t>%</w:t>
        </w:r>
        <w:r w:rsidR="001E0546">
          <w:rPr>
            <w:sz w:val="20"/>
          </w:rPr>
          <w:t xml:space="preserve"> menos</w:t>
        </w:r>
        <w:r w:rsidR="001E0546" w:rsidRPr="0069463E">
          <w:rPr>
            <w:sz w:val="20"/>
          </w:rPr>
          <w:t>)</w:t>
        </w:r>
      </w:ins>
      <w:r w:rsidRPr="0069463E">
        <w:rPr>
          <w:sz w:val="20"/>
        </w:rPr>
        <w:t xml:space="preserve">. Esto se debe a que en el enfoque sin </w:t>
      </w:r>
      <w:del w:id="819" w:author="marcazal" w:date="2015-10-09T02:41:00Z">
        <w:r w:rsidRPr="0069463E" w:rsidDel="00FD6200">
          <w:rPr>
            <w:sz w:val="20"/>
          </w:rPr>
          <w:delText>RIA</w:delText>
        </w:r>
      </w:del>
      <w:ins w:id="820" w:author="marcazal" w:date="2015-10-09T02:41:00Z">
        <w:r w:rsidR="00FD6200" w:rsidRPr="00FD6200">
          <w:rPr>
            <w:i/>
            <w:sz w:val="20"/>
          </w:rPr>
          <w:t>RIA</w:t>
        </w:r>
      </w:ins>
      <w:r w:rsidRPr="0069463E">
        <w:rPr>
          <w:sz w:val="20"/>
        </w:rPr>
        <w:t xml:space="preserve"> no se genera código </w:t>
      </w:r>
      <w:proofErr w:type="spellStart"/>
      <w:r w:rsidRPr="0069463E">
        <w:rPr>
          <w:sz w:val="20"/>
        </w:rPr>
        <w:t>Javascript</w:t>
      </w:r>
      <w:proofErr w:type="spellEnd"/>
      <w:r w:rsidRPr="0069463E">
        <w:rPr>
          <w:sz w:val="20"/>
        </w:rPr>
        <w:t xml:space="preserve"> en la interfaz de usuario</w:t>
      </w:r>
      <w:ins w:id="821" w:author="Vaio" w:date="2015-10-20T22:25:00Z">
        <w:r w:rsidR="001E0546">
          <w:rPr>
            <w:sz w:val="20"/>
          </w:rPr>
          <w:t>,</w:t>
        </w:r>
      </w:ins>
      <w:r w:rsidRPr="0069463E">
        <w:rPr>
          <w:sz w:val="20"/>
        </w:rPr>
        <w:t xml:space="preserve"> ya que su interfaz no posee elementos enriquecidos interactivos.</w:t>
      </w:r>
      <w:r w:rsidR="00A36CE1">
        <w:rPr>
          <w:sz w:val="20"/>
        </w:rPr>
        <w:t xml:space="preserve"> </w:t>
      </w:r>
      <w:r w:rsidRPr="0069463E">
        <w:rPr>
          <w:sz w:val="20"/>
        </w:rPr>
        <w:t xml:space="preserve">Teniendo en cuenta que el objetivo de este trabajo de fin de carrera está enmarcado en los </w:t>
      </w:r>
      <w:proofErr w:type="spellStart"/>
      <w:r w:rsidRPr="0069463E">
        <w:rPr>
          <w:sz w:val="20"/>
        </w:rPr>
        <w:t>front-ends</w:t>
      </w:r>
      <w:proofErr w:type="spellEnd"/>
      <w:r w:rsidRPr="0069463E">
        <w:rPr>
          <w:sz w:val="20"/>
        </w:rPr>
        <w:t xml:space="preserve"> de las interfaces de usuario web, </w:t>
      </w:r>
      <w:commentRangeStart w:id="822"/>
      <w:r w:rsidRPr="0069463E">
        <w:rPr>
          <w:sz w:val="20"/>
        </w:rPr>
        <w:t>el porcentaje restante de la aplicaci</w:t>
      </w:r>
      <w:commentRangeEnd w:id="822"/>
      <w:r w:rsidR="001E0546">
        <w:rPr>
          <w:rStyle w:val="Refdecomentario"/>
          <w:rFonts w:eastAsiaTheme="minorEastAsia"/>
          <w:lang w:val="es-ES" w:eastAsia="es-ES"/>
        </w:rPr>
        <w:commentReference w:id="822"/>
      </w:r>
      <w:r w:rsidRPr="0069463E">
        <w:rPr>
          <w:sz w:val="20"/>
        </w:rPr>
        <w:t>ón, que fue generado de manera manual</w:t>
      </w:r>
      <w:ins w:id="823" w:author="Vaio" w:date="2015-10-20T22:26:00Z">
        <w:r w:rsidR="001E0546">
          <w:rPr>
            <w:sz w:val="20"/>
          </w:rPr>
          <w:t>,</w:t>
        </w:r>
      </w:ins>
      <w:del w:id="824" w:author="Vaio" w:date="2015-10-20T22:26:00Z">
        <w:r w:rsidRPr="0069463E" w:rsidDel="001E0546">
          <w:rPr>
            <w:sz w:val="20"/>
          </w:rPr>
          <w:delText xml:space="preserve"> </w:delText>
        </w:r>
      </w:del>
      <w:ins w:id="825" w:author="Vaio" w:date="2015-10-20T22:26:00Z">
        <w:r w:rsidR="001E0546">
          <w:rPr>
            <w:sz w:val="20"/>
          </w:rPr>
          <w:t xml:space="preserve"> </w:t>
        </w:r>
      </w:ins>
      <w:del w:id="826" w:author="Vaio" w:date="2015-10-20T22:26:00Z">
        <w:r w:rsidRPr="0069463E" w:rsidDel="001E0546">
          <w:rPr>
            <w:sz w:val="20"/>
          </w:rPr>
          <w:delText>(</w:delText>
        </w:r>
      </w:del>
      <w:r w:rsidRPr="0069463E">
        <w:rPr>
          <w:sz w:val="20"/>
        </w:rPr>
        <w:t>53% y 43%</w:t>
      </w:r>
      <w:del w:id="827" w:author="Vaio" w:date="2015-10-20T22:26:00Z">
        <w:r w:rsidRPr="0069463E" w:rsidDel="001E0546">
          <w:rPr>
            <w:sz w:val="20"/>
          </w:rPr>
          <w:delText>)</w:delText>
        </w:r>
      </w:del>
      <w:r w:rsidRPr="0069463E">
        <w:rPr>
          <w:sz w:val="20"/>
        </w:rPr>
        <w:t xml:space="preserve"> respectivamente, corresponde a código para refinar la aplicación final</w:t>
      </w:r>
      <w:ins w:id="828" w:author="Vaio" w:date="2015-10-20T22:28:00Z">
        <w:r w:rsidR="001E0546">
          <w:rPr>
            <w:sz w:val="20"/>
          </w:rPr>
          <w:t>,</w:t>
        </w:r>
      </w:ins>
      <w:r w:rsidRPr="0069463E">
        <w:rPr>
          <w:sz w:val="20"/>
        </w:rPr>
        <w:t xml:space="preserve"> y código para el acceso a la capa lógica y de dominio de la aplicación. </w:t>
      </w:r>
    </w:p>
    <w:p w:rsidR="008E0EC4" w:rsidRPr="0025152F" w:rsidRDefault="00D272DA" w:rsidP="0025152F">
      <w:pPr>
        <w:pStyle w:val="Prrafodelista"/>
        <w:numPr>
          <w:ilvl w:val="0"/>
          <w:numId w:val="1"/>
        </w:numPr>
        <w:ind w:left="360"/>
        <w:jc w:val="both"/>
        <w:rPr>
          <w:sz w:val="20"/>
        </w:rPr>
      </w:pPr>
      <w:r w:rsidRPr="0025152F">
        <w:rPr>
          <w:sz w:val="20"/>
        </w:rPr>
        <w:t xml:space="preserve">Teniendo en cuenta que el código manual introducido en cada una de las vistas (48% del total de líneas de código en el enfoque </w:t>
      </w:r>
      <w:del w:id="829" w:author="marcazal" w:date="2015-10-09T02:47:00Z">
        <w:r w:rsidRPr="0025152F" w:rsidDel="00486433">
          <w:rPr>
            <w:sz w:val="20"/>
          </w:rPr>
          <w:delText>MoWebA</w:delText>
        </w:r>
      </w:del>
      <w:proofErr w:type="spellStart"/>
      <w:ins w:id="830" w:author="marcazal" w:date="2015-10-09T02:47:00Z">
        <w:r w:rsidR="00486433" w:rsidRPr="00486433">
          <w:rPr>
            <w:i/>
            <w:sz w:val="20"/>
          </w:rPr>
          <w:t>MoWebA</w:t>
        </w:r>
      </w:ins>
      <w:proofErr w:type="spellEnd"/>
      <w:r w:rsidRPr="0025152F">
        <w:rPr>
          <w:sz w:val="20"/>
        </w:rPr>
        <w:t xml:space="preserve"> sin </w:t>
      </w:r>
      <w:del w:id="831" w:author="marcazal" w:date="2015-10-09T02:41:00Z">
        <w:r w:rsidRPr="0025152F" w:rsidDel="00FD6200">
          <w:rPr>
            <w:sz w:val="20"/>
          </w:rPr>
          <w:delText>RIA</w:delText>
        </w:r>
      </w:del>
      <w:ins w:id="832" w:author="marcazal" w:date="2015-10-09T02:41:00Z">
        <w:r w:rsidR="00FD6200" w:rsidRPr="00FD6200">
          <w:rPr>
            <w:i/>
            <w:sz w:val="20"/>
          </w:rPr>
          <w:t>RIA</w:t>
        </w:r>
      </w:ins>
      <w:r w:rsidRPr="0025152F">
        <w:rPr>
          <w:sz w:val="20"/>
        </w:rPr>
        <w:t xml:space="preserve"> y el 33% del total de líneas de código en el enfoque </w:t>
      </w:r>
      <w:del w:id="833" w:author="marcazal" w:date="2015-10-09T02:47:00Z">
        <w:r w:rsidRPr="0025152F" w:rsidDel="00486433">
          <w:rPr>
            <w:sz w:val="20"/>
          </w:rPr>
          <w:delText>MoWebA</w:delText>
        </w:r>
      </w:del>
      <w:proofErr w:type="spellStart"/>
      <w:ins w:id="834" w:author="marcazal" w:date="2015-10-09T02:47:00Z">
        <w:r w:rsidR="00486433" w:rsidRPr="00486433">
          <w:rPr>
            <w:i/>
            <w:sz w:val="20"/>
          </w:rPr>
          <w:t>MoWebA</w:t>
        </w:r>
      </w:ins>
      <w:proofErr w:type="spellEnd"/>
      <w:del w:id="835" w:author="Vaio" w:date="2015-10-20T13:05:00Z">
        <w:r w:rsidRPr="0025152F" w:rsidDel="005D08ED">
          <w:rPr>
            <w:sz w:val="20"/>
          </w:rPr>
          <w:delText xml:space="preserve">  </w:delText>
        </w:r>
      </w:del>
      <w:ins w:id="836" w:author="Vaio" w:date="2015-10-20T13:05:00Z">
        <w:r w:rsidR="005D08ED">
          <w:rPr>
            <w:sz w:val="20"/>
          </w:rPr>
          <w:t xml:space="preserve"> </w:t>
        </w:r>
      </w:ins>
      <w:r w:rsidRPr="0025152F">
        <w:rPr>
          <w:sz w:val="20"/>
        </w:rPr>
        <w:t xml:space="preserve">con </w:t>
      </w:r>
      <w:del w:id="837" w:author="marcazal" w:date="2015-10-09T02:41:00Z">
        <w:r w:rsidRPr="0025152F" w:rsidDel="00FD6200">
          <w:rPr>
            <w:sz w:val="20"/>
          </w:rPr>
          <w:delText>RIA</w:delText>
        </w:r>
      </w:del>
      <w:ins w:id="838" w:author="marcazal" w:date="2015-10-09T02:41:00Z">
        <w:r w:rsidR="00FD6200" w:rsidRPr="00FD6200">
          <w:rPr>
            <w:i/>
            <w:sz w:val="20"/>
          </w:rPr>
          <w:t>RIA</w:t>
        </w:r>
      </w:ins>
      <w:r w:rsidRPr="0025152F">
        <w:rPr>
          <w:sz w:val="20"/>
        </w:rPr>
        <w:t xml:space="preserve">) corresponde a la lógica de negocios de cada una y no forma parte de la extensión de este trabajo, se puede concluir </w:t>
      </w:r>
      <w:r w:rsidR="002A313A" w:rsidRPr="0025152F">
        <w:rPr>
          <w:sz w:val="20"/>
        </w:rPr>
        <w:t xml:space="preserve">que el 52% del código de la interfaz de usuario para el enfoque </w:t>
      </w:r>
      <w:del w:id="839" w:author="marcazal" w:date="2015-10-09T02:47:00Z">
        <w:r w:rsidR="002A313A" w:rsidRPr="0025152F" w:rsidDel="00486433">
          <w:rPr>
            <w:sz w:val="20"/>
          </w:rPr>
          <w:delText>MoWebA</w:delText>
        </w:r>
      </w:del>
      <w:proofErr w:type="spellStart"/>
      <w:ins w:id="840" w:author="marcazal" w:date="2015-10-09T02:47:00Z">
        <w:r w:rsidR="00486433" w:rsidRPr="00486433">
          <w:rPr>
            <w:i/>
            <w:sz w:val="20"/>
          </w:rPr>
          <w:t>MoWebA</w:t>
        </w:r>
      </w:ins>
      <w:proofErr w:type="spellEnd"/>
      <w:r w:rsidR="002A313A" w:rsidRPr="0025152F">
        <w:rPr>
          <w:sz w:val="20"/>
        </w:rPr>
        <w:t xml:space="preserve"> sin </w:t>
      </w:r>
      <w:del w:id="841" w:author="marcazal" w:date="2015-10-09T02:41:00Z">
        <w:r w:rsidR="002A313A" w:rsidRPr="0025152F" w:rsidDel="00FD6200">
          <w:rPr>
            <w:sz w:val="20"/>
          </w:rPr>
          <w:delText>RIA</w:delText>
        </w:r>
      </w:del>
      <w:ins w:id="842" w:author="marcazal" w:date="2015-10-09T02:41:00Z">
        <w:r w:rsidR="00FD6200" w:rsidRPr="00FD6200">
          <w:rPr>
            <w:i/>
            <w:sz w:val="20"/>
          </w:rPr>
          <w:t>RIA</w:t>
        </w:r>
      </w:ins>
      <w:r w:rsidR="002A313A" w:rsidRPr="0025152F">
        <w:rPr>
          <w:sz w:val="20"/>
        </w:rPr>
        <w:t xml:space="preserve"> se pudo generar de manera automática y el 67% para su contraparte con </w:t>
      </w:r>
      <w:del w:id="843" w:author="marcazal" w:date="2015-10-09T02:41:00Z">
        <w:r w:rsidR="002A313A" w:rsidRPr="0025152F" w:rsidDel="00FD6200">
          <w:rPr>
            <w:sz w:val="20"/>
          </w:rPr>
          <w:delText>RIA</w:delText>
        </w:r>
      </w:del>
      <w:ins w:id="844" w:author="marcazal" w:date="2015-10-09T02:41:00Z">
        <w:r w:rsidR="00FD6200" w:rsidRPr="00FD6200">
          <w:rPr>
            <w:i/>
            <w:sz w:val="20"/>
          </w:rPr>
          <w:t>RIA</w:t>
        </w:r>
      </w:ins>
      <w:r w:rsidR="002A313A" w:rsidRPr="0025152F">
        <w:rPr>
          <w:sz w:val="20"/>
        </w:rPr>
        <w:t xml:space="preserve">. </w:t>
      </w:r>
      <w:r w:rsidR="008E0EC4" w:rsidRPr="0025152F">
        <w:rPr>
          <w:sz w:val="20"/>
        </w:rPr>
        <w:t>Finalmente se puede concluir</w:t>
      </w:r>
      <w:del w:id="845" w:author="Vaio" w:date="2015-10-20T22:30:00Z">
        <w:r w:rsidR="008E0EC4" w:rsidRPr="0025152F" w:rsidDel="001E0546">
          <w:rPr>
            <w:sz w:val="20"/>
          </w:rPr>
          <w:delText xml:space="preserve"> de</w:delText>
        </w:r>
      </w:del>
      <w:r w:rsidR="008E0EC4" w:rsidRPr="0025152F">
        <w:rPr>
          <w:sz w:val="20"/>
        </w:rPr>
        <w:t xml:space="preserve"> que es posible generar más del 50% por ciento de la aplicación final </w:t>
      </w:r>
      <w:proofErr w:type="spellStart"/>
      <w:r w:rsidR="008E0EC4" w:rsidRPr="0025152F">
        <w:rPr>
          <w:i/>
          <w:sz w:val="20"/>
        </w:rPr>
        <w:t>Person</w:t>
      </w:r>
      <w:proofErr w:type="spellEnd"/>
      <w:r w:rsidR="008E0EC4" w:rsidRPr="0025152F">
        <w:rPr>
          <w:i/>
          <w:sz w:val="20"/>
        </w:rPr>
        <w:t xml:space="preserve"> Manager</w:t>
      </w:r>
      <w:r w:rsidR="008E0EC4" w:rsidRPr="0025152F">
        <w:rPr>
          <w:sz w:val="20"/>
        </w:rPr>
        <w:t xml:space="preserve"> de manera automática para ambos enfoques. </w:t>
      </w:r>
    </w:p>
    <w:p w:rsidR="00776FA9" w:rsidRPr="0069463E" w:rsidRDefault="00776FA9" w:rsidP="00776FA9">
      <w:pPr>
        <w:rPr>
          <w:b/>
          <w:caps/>
          <w:sz w:val="20"/>
        </w:rPr>
      </w:pPr>
      <w:r w:rsidRPr="0069463E">
        <w:rPr>
          <w:b/>
          <w:caps/>
          <w:sz w:val="20"/>
        </w:rPr>
        <w:t>6-Conclusiones y trabajos futuros</w:t>
      </w:r>
    </w:p>
    <w:p w:rsidR="008E2A1F" w:rsidRDefault="00776FA9" w:rsidP="00776FA9">
      <w:pPr>
        <w:jc w:val="both"/>
        <w:rPr>
          <w:ins w:id="846" w:author="marcazal" w:date="2015-10-09T02:27:00Z"/>
          <w:sz w:val="20"/>
        </w:rPr>
      </w:pPr>
      <w:r w:rsidRPr="0069463E">
        <w:rPr>
          <w:sz w:val="20"/>
        </w:rPr>
        <w:t xml:space="preserve">En este trabajo de fin de carrera se ha llevado a cabo un estudio detallado de las principales características y tecnologías de las </w:t>
      </w:r>
      <w:del w:id="847" w:author="marcazal" w:date="2015-10-09T02:41:00Z">
        <w:r w:rsidRPr="0069463E" w:rsidDel="00FD6200">
          <w:rPr>
            <w:sz w:val="20"/>
          </w:rPr>
          <w:delText>RIA</w:delText>
        </w:r>
      </w:del>
      <w:ins w:id="848" w:author="marcazal" w:date="2015-10-09T02:41:00Z">
        <w:r w:rsidR="00FD6200" w:rsidRPr="00FD6200">
          <w:rPr>
            <w:i/>
            <w:sz w:val="20"/>
          </w:rPr>
          <w:t>RIA</w:t>
        </w:r>
      </w:ins>
      <w:r w:rsidRPr="0069463E">
        <w:rPr>
          <w:sz w:val="20"/>
        </w:rPr>
        <w:t xml:space="preserve"> junto a una investigación del estado del arte de las principales metodologías Web basadas en </w:t>
      </w:r>
      <w:del w:id="849" w:author="marcazal" w:date="2015-10-09T02:48:00Z">
        <w:r w:rsidRPr="0069463E" w:rsidDel="00486433">
          <w:rPr>
            <w:sz w:val="20"/>
          </w:rPr>
          <w:delText>MDD</w:delText>
        </w:r>
      </w:del>
      <w:ins w:id="850" w:author="marcazal" w:date="2015-10-09T02:48:00Z">
        <w:r w:rsidR="00486433" w:rsidRPr="00486433">
          <w:rPr>
            <w:i/>
            <w:sz w:val="20"/>
          </w:rPr>
          <w:t>MDD</w:t>
        </w:r>
      </w:ins>
      <w:r w:rsidRPr="0069463E">
        <w:rPr>
          <w:sz w:val="20"/>
        </w:rPr>
        <w:t xml:space="preserve"> y </w:t>
      </w:r>
      <w:del w:id="851" w:author="marcazal" w:date="2015-10-09T02:54:00Z">
        <w:r w:rsidRPr="0069463E" w:rsidDel="00452D76">
          <w:rPr>
            <w:sz w:val="20"/>
          </w:rPr>
          <w:delText>MDA</w:delText>
        </w:r>
      </w:del>
      <w:ins w:id="852" w:author="marcazal" w:date="2015-10-09T02:54:00Z">
        <w:r w:rsidR="00452D76" w:rsidRPr="00452D76">
          <w:rPr>
            <w:i/>
            <w:sz w:val="20"/>
          </w:rPr>
          <w:t>MDA</w:t>
        </w:r>
      </w:ins>
      <w:r w:rsidRPr="0069463E">
        <w:rPr>
          <w:sz w:val="20"/>
        </w:rPr>
        <w:t xml:space="preserve"> que ofrecen cobertura a las </w:t>
      </w:r>
      <w:del w:id="853" w:author="marcazal" w:date="2015-10-09T02:41:00Z">
        <w:r w:rsidRPr="0069463E" w:rsidDel="00FD6200">
          <w:rPr>
            <w:sz w:val="20"/>
          </w:rPr>
          <w:delText>RIA</w:delText>
        </w:r>
      </w:del>
      <w:ins w:id="854" w:author="marcazal" w:date="2015-10-09T02:41:00Z">
        <w:r w:rsidR="00FD6200" w:rsidRPr="00FD6200">
          <w:rPr>
            <w:i/>
            <w:sz w:val="20"/>
          </w:rPr>
          <w:t>RIA</w:t>
        </w:r>
      </w:ins>
      <w:r w:rsidRPr="0069463E">
        <w:rPr>
          <w:sz w:val="20"/>
        </w:rPr>
        <w:t xml:space="preserve">. También </w:t>
      </w:r>
      <w:ins w:id="855" w:author="Vaio" w:date="2015-10-20T22:32:00Z">
        <w:r w:rsidR="001E0546">
          <w:rPr>
            <w:sz w:val="20"/>
          </w:rPr>
          <w:t xml:space="preserve">se ha realizado </w:t>
        </w:r>
      </w:ins>
      <w:r w:rsidRPr="0069463E">
        <w:rPr>
          <w:sz w:val="20"/>
        </w:rPr>
        <w:t>un análisis de los elementos de interfaz enriquecidos (</w:t>
      </w:r>
      <w:r w:rsidRPr="0069463E">
        <w:rPr>
          <w:i/>
          <w:sz w:val="20"/>
        </w:rPr>
        <w:t>widgets</w:t>
      </w:r>
      <w:r w:rsidRPr="0069463E">
        <w:rPr>
          <w:sz w:val="20"/>
        </w:rPr>
        <w:t>) más utilizados.</w:t>
      </w:r>
      <w:r>
        <w:rPr>
          <w:sz w:val="20"/>
        </w:rPr>
        <w:t xml:space="preserve"> </w:t>
      </w:r>
      <w:r w:rsidRPr="0069463E">
        <w:rPr>
          <w:sz w:val="20"/>
        </w:rPr>
        <w:t>Posteriormente</w:t>
      </w:r>
      <w:ins w:id="856" w:author="Vaio" w:date="2015-10-20T22:33:00Z">
        <w:r w:rsidR="001E0546">
          <w:rPr>
            <w:sz w:val="20"/>
          </w:rPr>
          <w:t>,</w:t>
        </w:r>
      </w:ins>
      <w:r w:rsidRPr="0069463E">
        <w:rPr>
          <w:sz w:val="20"/>
        </w:rPr>
        <w:t xml:space="preserv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del w:id="857" w:author="marcazal" w:date="2015-10-09T02:47:00Z">
        <w:r w:rsidRPr="0069463E" w:rsidDel="00486433">
          <w:rPr>
            <w:sz w:val="20"/>
          </w:rPr>
          <w:delText>MoWebA</w:delText>
        </w:r>
      </w:del>
      <w:proofErr w:type="spellStart"/>
      <w:ins w:id="858" w:author="marcazal" w:date="2015-10-09T02:47:00Z">
        <w:r w:rsidR="00486433" w:rsidRPr="00486433">
          <w:rPr>
            <w:i/>
            <w:sz w:val="20"/>
          </w:rPr>
          <w:t>MoWebA</w:t>
        </w:r>
      </w:ins>
      <w:proofErr w:type="spellEnd"/>
      <w:ins w:id="859" w:author="Vaio" w:date="2015-10-20T22:33:00Z">
        <w:r w:rsidR="001E0546">
          <w:rPr>
            <w:i/>
            <w:sz w:val="20"/>
          </w:rPr>
          <w:t>,</w:t>
        </w:r>
      </w:ins>
      <w:r w:rsidRPr="0069463E">
        <w:rPr>
          <w:sz w:val="20"/>
        </w:rPr>
        <w:t xml:space="preserve"> agregando una nueva reestructuración y clasificación de los elementos de interfaz, separando a los distintos componentes de interfaz en elementos de entrada, salida y control</w:t>
      </w:r>
      <w:ins w:id="860" w:author="marcazal" w:date="2015-10-09T02:25:00Z">
        <w:r w:rsidR="008E2A1F">
          <w:rPr>
            <w:sz w:val="20"/>
          </w:rPr>
          <w:t xml:space="preserve">, utilizando el </w:t>
        </w:r>
      </w:ins>
      <w:ins w:id="861" w:author="marcazal" w:date="2015-10-09T02:26:00Z">
        <w:r w:rsidR="008E2A1F">
          <w:rPr>
            <w:sz w:val="20"/>
          </w:rPr>
          <w:t>patrón</w:t>
        </w:r>
      </w:ins>
      <w:ins w:id="862" w:author="marcazal" w:date="2015-10-09T02:25:00Z">
        <w:r w:rsidR="008E2A1F">
          <w:rPr>
            <w:sz w:val="20"/>
          </w:rPr>
          <w:t xml:space="preserve"> </w:t>
        </w:r>
      </w:ins>
      <w:ins w:id="863" w:author="marcazal" w:date="2015-10-09T02:26:00Z">
        <w:r w:rsidR="008E2A1F">
          <w:rPr>
            <w:sz w:val="20"/>
          </w:rPr>
          <w:t xml:space="preserve">de diseño general </w:t>
        </w:r>
        <w:proofErr w:type="spellStart"/>
        <w:r w:rsidR="008E2A1F" w:rsidRPr="0025152F">
          <w:rPr>
            <w:i/>
            <w:sz w:val="20"/>
          </w:rPr>
          <w:t>composite</w:t>
        </w:r>
      </w:ins>
      <w:proofErr w:type="spellEnd"/>
      <w:r w:rsidRPr="0069463E">
        <w:rPr>
          <w:sz w:val="20"/>
        </w:rPr>
        <w:t>.</w:t>
      </w:r>
      <w:del w:id="864" w:author="Vaio" w:date="2015-10-20T13:05:00Z">
        <w:r w:rsidRPr="0069463E" w:rsidDel="005D08ED">
          <w:rPr>
            <w:sz w:val="20"/>
          </w:rPr>
          <w:delText xml:space="preserve">  </w:delText>
        </w:r>
      </w:del>
      <w:ins w:id="865" w:author="Vaio" w:date="2015-10-20T13:05:00Z">
        <w:r w:rsidR="005D08ED">
          <w:rPr>
            <w:sz w:val="20"/>
          </w:rPr>
          <w:t xml:space="preserve"> </w:t>
        </w:r>
      </w:ins>
      <w:r w:rsidRPr="0069463E">
        <w:rPr>
          <w:sz w:val="20"/>
        </w:rPr>
        <w:t xml:space="preserve">Seguidamente algunos </w:t>
      </w:r>
      <w:r w:rsidRPr="0069463E">
        <w:rPr>
          <w:i/>
          <w:sz w:val="20"/>
        </w:rPr>
        <w:t xml:space="preserve">widgets interactivos </w:t>
      </w:r>
      <w:r w:rsidRPr="0069463E">
        <w:rPr>
          <w:sz w:val="20"/>
        </w:rPr>
        <w:t xml:space="preserve">comunes en las aplicaciones </w:t>
      </w:r>
      <w:del w:id="866" w:author="marcazal" w:date="2015-10-09T02:41:00Z">
        <w:r w:rsidRPr="0069463E" w:rsidDel="00FD6200">
          <w:rPr>
            <w:sz w:val="20"/>
          </w:rPr>
          <w:delText>RIA</w:delText>
        </w:r>
      </w:del>
      <w:ins w:id="867" w:author="marcazal" w:date="2015-10-09T02:41:00Z">
        <w:r w:rsidR="00FD6200" w:rsidRPr="00FD6200">
          <w:rPr>
            <w:i/>
            <w:sz w:val="20"/>
          </w:rPr>
          <w:t>RIA</w:t>
        </w:r>
      </w:ins>
      <w:r w:rsidRPr="0069463E">
        <w:rPr>
          <w:sz w:val="20"/>
        </w:rPr>
        <w:t xml:space="preserve">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ins w:id="868" w:author="marcazal" w:date="2015-10-09T02:30:00Z">
        <w:r w:rsidR="008E2A1F">
          <w:rPr>
            <w:sz w:val="20"/>
          </w:rPr>
          <w:t>El</w:t>
        </w:r>
      </w:ins>
      <w:ins w:id="869" w:author="marcazal" w:date="2015-10-09T02:29:00Z">
        <w:r w:rsidR="008E2A1F">
          <w:rPr>
            <w:sz w:val="20"/>
          </w:rPr>
          <w:t xml:space="preserve"> </w:t>
        </w:r>
        <w:proofErr w:type="spellStart"/>
        <w:r w:rsidR="008E2A1F">
          <w:rPr>
            <w:sz w:val="20"/>
          </w:rPr>
          <w:t>metamodelo</w:t>
        </w:r>
        <w:proofErr w:type="spellEnd"/>
        <w:r w:rsidR="008E2A1F">
          <w:rPr>
            <w:sz w:val="20"/>
          </w:rPr>
          <w:t xml:space="preserve"> de </w:t>
        </w:r>
      </w:ins>
      <w:ins w:id="870" w:author="marcazal" w:date="2015-10-09T02:30:00Z">
        <w:r w:rsidR="008E2A1F">
          <w:rPr>
            <w:sz w:val="20"/>
          </w:rPr>
          <w:t>E</w:t>
        </w:r>
      </w:ins>
      <w:ins w:id="871" w:author="marcazal" w:date="2015-10-09T02:29:00Z">
        <w:r w:rsidR="008E2A1F">
          <w:rPr>
            <w:sz w:val="20"/>
          </w:rPr>
          <w:t xml:space="preserve">structura </w:t>
        </w:r>
      </w:ins>
      <w:ins w:id="872" w:author="marcazal" w:date="2015-10-09T02:30:00Z">
        <w:r w:rsidR="008E2A1F">
          <w:rPr>
            <w:sz w:val="20"/>
          </w:rPr>
          <w:t xml:space="preserve">también se extendió para permitir definir cada una de las </w:t>
        </w:r>
      </w:ins>
      <w:ins w:id="873" w:author="marcazal" w:date="2015-10-09T02:31:00Z">
        <w:r w:rsidR="008E2A1F">
          <w:rPr>
            <w:sz w:val="20"/>
          </w:rPr>
          <w:t>coordenadas posicionales</w:t>
        </w:r>
      </w:ins>
      <w:ins w:id="874" w:author="marcazal" w:date="2015-10-09T02:30:00Z">
        <w:r w:rsidR="008E2A1F">
          <w:rPr>
            <w:sz w:val="20"/>
          </w:rPr>
          <w:t xml:space="preserve"> de las p</w:t>
        </w:r>
      </w:ins>
      <w:ins w:id="875" w:author="Vaio" w:date="2015-10-20T22:33:00Z">
        <w:r w:rsidR="001E0546">
          <w:rPr>
            <w:sz w:val="20"/>
          </w:rPr>
          <w:t>á</w:t>
        </w:r>
      </w:ins>
      <w:ins w:id="876" w:author="marcazal" w:date="2015-10-09T02:30:00Z">
        <w:del w:id="877" w:author="Vaio" w:date="2015-10-20T22:33:00Z">
          <w:r w:rsidR="008E2A1F" w:rsidDel="001E0546">
            <w:rPr>
              <w:sz w:val="20"/>
            </w:rPr>
            <w:delText>a</w:delText>
          </w:r>
        </w:del>
        <w:r w:rsidR="008E2A1F">
          <w:rPr>
            <w:sz w:val="20"/>
          </w:rPr>
          <w:t xml:space="preserve">ginas en </w:t>
        </w:r>
      </w:ins>
      <w:ins w:id="878" w:author="marcazal" w:date="2015-10-09T02:31:00Z">
        <w:r w:rsidR="008E2A1F">
          <w:rPr>
            <w:sz w:val="20"/>
          </w:rPr>
          <w:t>pixeles o en porcentajes.</w:t>
        </w:r>
      </w:ins>
      <w:ins w:id="879" w:author="marcazal" w:date="2015-10-09T02:30:00Z">
        <w:del w:id="880" w:author="Vaio" w:date="2015-10-20T13:05:00Z">
          <w:r w:rsidR="008E2A1F" w:rsidDel="005D08ED">
            <w:rPr>
              <w:sz w:val="20"/>
            </w:rPr>
            <w:delText xml:space="preserve"> </w:delText>
          </w:r>
        </w:del>
      </w:ins>
      <w:ins w:id="881" w:author="marcazal" w:date="2015-10-09T02:29:00Z">
        <w:del w:id="882" w:author="Vaio" w:date="2015-10-20T13:05:00Z">
          <w:r w:rsidR="008E2A1F" w:rsidDel="005D08ED">
            <w:rPr>
              <w:sz w:val="20"/>
            </w:rPr>
            <w:delText xml:space="preserve"> </w:delText>
          </w:r>
        </w:del>
      </w:ins>
      <w:ins w:id="883" w:author="Vaio" w:date="2015-10-20T13:05:00Z">
        <w:r w:rsidR="005D08ED">
          <w:rPr>
            <w:sz w:val="20"/>
          </w:rPr>
          <w:t xml:space="preserve"> </w:t>
        </w:r>
      </w:ins>
      <w:r w:rsidRPr="0069463E">
        <w:rPr>
          <w:sz w:val="20"/>
        </w:rPr>
        <w:t xml:space="preserve">Para la definición de la sintaxis concreta de la presentación, se agregaron los nuevos </w:t>
      </w:r>
      <w:r w:rsidRPr="00D80DA5">
        <w:rPr>
          <w:i/>
          <w:sz w:val="20"/>
        </w:rPr>
        <w:t>widgets</w:t>
      </w:r>
      <w:r w:rsidRPr="0069463E">
        <w:rPr>
          <w:sz w:val="20"/>
        </w:rPr>
        <w:t xml:space="preserve"> al perfil de Contenido de </w:t>
      </w:r>
      <w:del w:id="884" w:author="marcazal" w:date="2015-10-09T02:47:00Z">
        <w:r w:rsidRPr="0069463E" w:rsidDel="00486433">
          <w:rPr>
            <w:sz w:val="20"/>
          </w:rPr>
          <w:delText>MoWebA</w:delText>
        </w:r>
      </w:del>
      <w:proofErr w:type="spellStart"/>
      <w:ins w:id="885" w:author="marcazal" w:date="2015-10-09T02:47:00Z">
        <w:r w:rsidR="00486433" w:rsidRPr="00486433">
          <w:rPr>
            <w:i/>
            <w:sz w:val="20"/>
          </w:rPr>
          <w:t>MoWebA</w:t>
        </w:r>
      </w:ins>
      <w:proofErr w:type="spellEnd"/>
      <w:ins w:id="886" w:author="Vaio" w:date="2015-10-20T22:34:00Z">
        <w:r w:rsidR="001E0546">
          <w:rPr>
            <w:i/>
            <w:sz w:val="20"/>
          </w:rPr>
          <w:t>,</w:t>
        </w:r>
      </w:ins>
      <w:ins w:id="887" w:author="marcazal" w:date="2015-10-09T02:33:00Z">
        <w:r w:rsidR="008E2A1F">
          <w:rPr>
            <w:sz w:val="20"/>
          </w:rPr>
          <w:t xml:space="preserve"> y las nuevas coordenadas al perfil de Estructura</w:t>
        </w:r>
      </w:ins>
      <w:r w:rsidRPr="0069463E">
        <w:rPr>
          <w:sz w:val="20"/>
        </w:rPr>
        <w:t>.</w:t>
      </w:r>
      <w:r>
        <w:rPr>
          <w:sz w:val="20"/>
        </w:rPr>
        <w:t xml:space="preserve"> </w:t>
      </w:r>
    </w:p>
    <w:p w:rsidR="00776FA9" w:rsidRDefault="00776FA9" w:rsidP="00776FA9">
      <w:pPr>
        <w:jc w:val="both"/>
        <w:rPr>
          <w:sz w:val="20"/>
        </w:rPr>
      </w:pPr>
      <w:r w:rsidRPr="0069463E">
        <w:rPr>
          <w:sz w:val="20"/>
        </w:rPr>
        <w:t>Un análisis de las principales herramientas de transformación de modelo a texto (M2T) basado en plantillas</w:t>
      </w:r>
      <w:ins w:id="888" w:author="marcazal" w:date="2015-10-09T02:33:00Z">
        <w:r w:rsidR="008E2A1F">
          <w:rPr>
            <w:sz w:val="20"/>
          </w:rPr>
          <w:t xml:space="preserve"> también se ha llevado a cabo</w:t>
        </w:r>
      </w:ins>
      <w:r w:rsidRPr="0069463E">
        <w:rPr>
          <w:sz w:val="20"/>
        </w:rPr>
        <w:t>. Con la herramienta</w:t>
      </w:r>
      <w:del w:id="889" w:author="Vaio" w:date="2015-10-20T13:05:00Z">
        <w:r w:rsidRPr="0069463E" w:rsidDel="005D08ED">
          <w:rPr>
            <w:sz w:val="20"/>
          </w:rPr>
          <w:delText xml:space="preserve">  </w:delText>
        </w:r>
      </w:del>
      <w:ins w:id="890" w:author="Vaio" w:date="2015-10-20T13:05:00Z">
        <w:r w:rsidR="005D08ED">
          <w:rPr>
            <w:sz w:val="20"/>
          </w:rPr>
          <w:t xml:space="preserve"> </w:t>
        </w:r>
      </w:ins>
      <w:r w:rsidRPr="0069463E">
        <w:rPr>
          <w:sz w:val="20"/>
        </w:rPr>
        <w:t xml:space="preserve">de transformación </w:t>
      </w:r>
      <w:del w:id="891" w:author="Vaio" w:date="2015-10-20T22:34:00Z">
        <w:r w:rsidRPr="0069463E" w:rsidDel="001E0546">
          <w:rPr>
            <w:sz w:val="20"/>
          </w:rPr>
          <w:delText>(</w:delText>
        </w:r>
      </w:del>
      <w:r w:rsidRPr="0069463E">
        <w:rPr>
          <w:sz w:val="20"/>
        </w:rPr>
        <w:t>M2T</w:t>
      </w:r>
      <w:del w:id="892" w:author="Vaio" w:date="2015-10-20T22:34:00Z">
        <w:r w:rsidRPr="0069463E" w:rsidDel="001E0546">
          <w:rPr>
            <w:sz w:val="20"/>
          </w:rPr>
          <w:delText>)</w:delText>
        </w:r>
      </w:del>
      <w:r w:rsidRPr="0069463E">
        <w:rPr>
          <w:sz w:val="20"/>
        </w:rPr>
        <w:t xml:space="preserve"> </w:t>
      </w:r>
      <w:proofErr w:type="spellStart"/>
      <w:r w:rsidRPr="0069463E">
        <w:rPr>
          <w:i/>
          <w:sz w:val="20"/>
        </w:rPr>
        <w:t>Acceleo</w:t>
      </w:r>
      <w:proofErr w:type="spellEnd"/>
      <w:ins w:id="893" w:author="Vaio" w:date="2015-10-20T22:34:00Z">
        <w:r w:rsidR="001E0546">
          <w:rPr>
            <w:i/>
            <w:sz w:val="20"/>
          </w:rPr>
          <w:t>,</w:t>
        </w:r>
      </w:ins>
      <w:r w:rsidRPr="0069463E">
        <w:rPr>
          <w:sz w:val="20"/>
        </w:rPr>
        <w:t xml:space="preserve"> se implementaron las plantillas</w:t>
      </w:r>
      <w:r w:rsidRPr="0069463E">
        <w:rPr>
          <w:b/>
          <w:sz w:val="20"/>
        </w:rPr>
        <w:t xml:space="preserve"> </w:t>
      </w:r>
      <w:ins w:id="894" w:author="marcazal" w:date="2015-10-09T02:34:00Z">
        <w:r w:rsidR="00FD6200" w:rsidRPr="0025152F">
          <w:rPr>
            <w:sz w:val="20"/>
          </w:rPr>
          <w:t>de transformación</w:t>
        </w:r>
      </w:ins>
      <w:r w:rsidRPr="0069463E">
        <w:rPr>
          <w:b/>
          <w:sz w:val="20"/>
        </w:rPr>
        <w:t xml:space="preserve"> </w:t>
      </w:r>
      <w:del w:id="895" w:author="marcazal" w:date="2015-10-09T02:34:00Z">
        <w:r w:rsidRPr="0069463E" w:rsidDel="00FD6200">
          <w:rPr>
            <w:sz w:val="20"/>
          </w:rPr>
          <w:delText xml:space="preserve">de </w:delText>
        </w:r>
      </w:del>
      <w:ins w:id="896" w:author="marcazal" w:date="2015-10-09T02:34:00Z">
        <w:r w:rsidR="00FD6200">
          <w:rPr>
            <w:sz w:val="20"/>
          </w:rPr>
          <w:t>para la</w:t>
        </w:r>
        <w:r w:rsidR="00FD6200" w:rsidRPr="0069463E">
          <w:rPr>
            <w:sz w:val="20"/>
          </w:rPr>
          <w:t xml:space="preserve"> </w:t>
        </w:r>
      </w:ins>
      <w:r w:rsidRPr="0069463E">
        <w:rPr>
          <w:sz w:val="20"/>
        </w:rPr>
        <w:t>presentación</w:t>
      </w:r>
      <w:ins w:id="897" w:author="Vaio" w:date="2015-10-20T22:36:00Z">
        <w:r w:rsidR="00CE76B2">
          <w:rPr>
            <w:sz w:val="20"/>
          </w:rPr>
          <w:t>.</w:t>
        </w:r>
      </w:ins>
      <w:r w:rsidRPr="0069463E">
        <w:rPr>
          <w:sz w:val="20"/>
        </w:rPr>
        <w:t xml:space="preserve"> </w:t>
      </w:r>
      <w:del w:id="898" w:author="Vaio" w:date="2015-10-20T22:36:00Z">
        <w:r w:rsidRPr="0069463E" w:rsidDel="00CE76B2">
          <w:rPr>
            <w:sz w:val="20"/>
          </w:rPr>
          <w:delText>(</w:delText>
        </w:r>
      </w:del>
      <w:ins w:id="899" w:author="Vaio" w:date="2015-10-20T22:36:00Z">
        <w:r w:rsidR="00CE76B2">
          <w:rPr>
            <w:sz w:val="20"/>
          </w:rPr>
          <w:t>L</w:t>
        </w:r>
      </w:ins>
      <w:del w:id="900" w:author="Vaio" w:date="2015-10-20T22:36:00Z">
        <w:r w:rsidRPr="0069463E" w:rsidDel="00CE76B2">
          <w:rPr>
            <w:sz w:val="20"/>
          </w:rPr>
          <w:delText>l</w:delText>
        </w:r>
      </w:del>
      <w:r w:rsidRPr="0069463E">
        <w:rPr>
          <w:sz w:val="20"/>
        </w:rPr>
        <w:t xml:space="preserve">a </w:t>
      </w:r>
      <w:del w:id="901" w:author="Vaio" w:date="2015-10-20T22:36:00Z">
        <w:r w:rsidRPr="0069463E" w:rsidDel="00CE76B2">
          <w:rPr>
            <w:sz w:val="20"/>
          </w:rPr>
          <w:delText xml:space="preserve">cual </w:delText>
        </w:r>
      </w:del>
      <w:ins w:id="902" w:author="Vaio" w:date="2015-10-20T22:36:00Z">
        <w:r w:rsidR="00CE76B2">
          <w:rPr>
            <w:sz w:val="20"/>
          </w:rPr>
          <w:t>transformación</w:t>
        </w:r>
        <w:r w:rsidR="00CE76B2" w:rsidRPr="0069463E">
          <w:rPr>
            <w:sz w:val="20"/>
          </w:rPr>
          <w:t xml:space="preserve"> </w:t>
        </w:r>
      </w:ins>
      <w:r w:rsidRPr="0069463E">
        <w:rPr>
          <w:sz w:val="20"/>
        </w:rPr>
        <w:t xml:space="preserve">genera código para cada uno de los elementos definidos en el perfil de </w:t>
      </w:r>
      <w:r w:rsidRPr="00D80DA5">
        <w:rPr>
          <w:i/>
          <w:sz w:val="20"/>
        </w:rPr>
        <w:t>Contenido</w:t>
      </w:r>
      <w:r w:rsidRPr="0069463E">
        <w:rPr>
          <w:sz w:val="20"/>
        </w:rPr>
        <w:t xml:space="preserve"> de </w:t>
      </w:r>
      <w:del w:id="903" w:author="marcazal" w:date="2015-10-09T02:47:00Z">
        <w:r w:rsidRPr="0069463E" w:rsidDel="00486433">
          <w:rPr>
            <w:sz w:val="20"/>
          </w:rPr>
          <w:delText>MoWebA</w:delText>
        </w:r>
      </w:del>
      <w:proofErr w:type="spellStart"/>
      <w:ins w:id="904" w:author="marcazal" w:date="2015-10-09T02:47:00Z">
        <w:r w:rsidR="00486433" w:rsidRPr="00486433">
          <w:rPr>
            <w:i/>
            <w:sz w:val="20"/>
          </w:rPr>
          <w:t>MoWebA</w:t>
        </w:r>
      </w:ins>
      <w:proofErr w:type="spellEnd"/>
      <w:ins w:id="905" w:author="Vaio" w:date="2015-10-20T22:37:00Z">
        <w:r w:rsidR="00CE76B2">
          <w:rPr>
            <w:i/>
            <w:sz w:val="20"/>
          </w:rPr>
          <w:t>,</w:t>
        </w:r>
      </w:ins>
      <w:r w:rsidRPr="0069463E">
        <w:rPr>
          <w:sz w:val="20"/>
        </w:rPr>
        <w:t xml:space="preserve"> a partir de los </w:t>
      </w:r>
      <w:del w:id="906" w:author="marcazal" w:date="2015-10-09T02:54:00Z">
        <w:r w:rsidRPr="0069463E" w:rsidDel="00CC758A">
          <w:rPr>
            <w:sz w:val="20"/>
          </w:rPr>
          <w:delText>PIM</w:delText>
        </w:r>
      </w:del>
      <w:ins w:id="907" w:author="marcazal" w:date="2015-10-09T02:54:00Z">
        <w:r w:rsidR="00CC758A" w:rsidRPr="00CC758A">
          <w:rPr>
            <w:i/>
            <w:sz w:val="20"/>
          </w:rPr>
          <w:t>PIM</w:t>
        </w:r>
      </w:ins>
      <w:r w:rsidRPr="0069463E">
        <w:rPr>
          <w:sz w:val="20"/>
        </w:rPr>
        <w:t xml:space="preserve"> de entrada</w:t>
      </w:r>
      <w:ins w:id="908" w:author="Vaio" w:date="2015-10-20T22:37:00Z">
        <w:r w:rsidR="00CE76B2">
          <w:rPr>
            <w:sz w:val="20"/>
          </w:rPr>
          <w:t>,</w:t>
        </w:r>
      </w:ins>
      <w:r w:rsidRPr="0069463E">
        <w:rPr>
          <w:sz w:val="20"/>
        </w:rPr>
        <w:t xml:space="preserve"> en donde, para </w:t>
      </w:r>
      <w:r w:rsidRPr="0069463E">
        <w:rPr>
          <w:sz w:val="20"/>
        </w:rPr>
        <w:lastRenderedPageBreak/>
        <w:t xml:space="preserve">los </w:t>
      </w:r>
      <w:r w:rsidRPr="0069463E">
        <w:rPr>
          <w:i/>
          <w:sz w:val="20"/>
        </w:rPr>
        <w:t>widgets</w:t>
      </w:r>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ins w:id="909" w:author="Vaio" w:date="2015-10-20T22:38:00Z">
        <w:r w:rsidR="00CE76B2">
          <w:rPr>
            <w:i/>
            <w:sz w:val="20"/>
          </w:rPr>
          <w:t>.</w:t>
        </w:r>
      </w:ins>
      <w:del w:id="910" w:author="Vaio" w:date="2015-10-20T22:38:00Z">
        <w:r w:rsidRPr="0069463E" w:rsidDel="00CE76B2">
          <w:rPr>
            <w:i/>
            <w:sz w:val="20"/>
          </w:rPr>
          <w:delText>)</w:delText>
        </w:r>
      </w:del>
      <w:r w:rsidRPr="0069463E">
        <w:rPr>
          <w:sz w:val="20"/>
        </w:rPr>
        <w:t xml:space="preserve"> </w:t>
      </w:r>
      <w:del w:id="911" w:author="Vaio" w:date="2015-10-20T22:38:00Z">
        <w:r w:rsidRPr="0069463E" w:rsidDel="00CE76B2">
          <w:rPr>
            <w:sz w:val="20"/>
          </w:rPr>
          <w:delText xml:space="preserve">y </w:delText>
        </w:r>
      </w:del>
      <w:ins w:id="912" w:author="Vaio" w:date="2015-10-20T22:38:00Z">
        <w:r w:rsidR="00CE76B2">
          <w:rPr>
            <w:sz w:val="20"/>
          </w:rPr>
          <w:t xml:space="preserve">A partir del perfil </w:t>
        </w:r>
      </w:ins>
      <w:r w:rsidRPr="0069463E">
        <w:rPr>
          <w:sz w:val="20"/>
        </w:rPr>
        <w:t xml:space="preserve">de </w:t>
      </w:r>
      <w:del w:id="913" w:author="Vaio" w:date="2015-10-20T22:38:00Z">
        <w:r w:rsidRPr="0025152F" w:rsidDel="00CE76B2">
          <w:rPr>
            <w:i/>
            <w:sz w:val="20"/>
          </w:rPr>
          <w:delText xml:space="preserve">estructura </w:delText>
        </w:r>
      </w:del>
      <w:ins w:id="914" w:author="Vaio" w:date="2015-10-20T22:38:00Z">
        <w:r w:rsidR="00CE76B2" w:rsidRPr="0025152F">
          <w:rPr>
            <w:i/>
            <w:sz w:val="20"/>
          </w:rPr>
          <w:t>Estructura</w:t>
        </w:r>
      </w:ins>
      <w:ins w:id="915" w:author="Vaio" w:date="2015-10-20T22:39:00Z">
        <w:r w:rsidR="00CE76B2">
          <w:rPr>
            <w:i/>
            <w:sz w:val="20"/>
          </w:rPr>
          <w:t>,</w:t>
        </w:r>
      </w:ins>
      <w:ins w:id="916" w:author="Vaio" w:date="2015-10-20T22:38:00Z">
        <w:r w:rsidR="00CE76B2" w:rsidRPr="0069463E">
          <w:rPr>
            <w:sz w:val="20"/>
          </w:rPr>
          <w:t xml:space="preserve"> </w:t>
        </w:r>
      </w:ins>
      <w:del w:id="917" w:author="Vaio" w:date="2015-10-20T22:39:00Z">
        <w:r w:rsidRPr="0069463E" w:rsidDel="00CE76B2">
          <w:rPr>
            <w:sz w:val="20"/>
          </w:rPr>
          <w:delText>(la cual</w:delText>
        </w:r>
      </w:del>
      <w:ins w:id="918" w:author="Vaio" w:date="2015-10-20T22:39:00Z">
        <w:r w:rsidR="00CE76B2">
          <w:rPr>
            <w:sz w:val="20"/>
          </w:rPr>
          <w:t>se</w:t>
        </w:r>
      </w:ins>
      <w:r w:rsidRPr="0069463E">
        <w:rPr>
          <w:sz w:val="20"/>
        </w:rPr>
        <w:t xml:space="preserve"> genera código </w:t>
      </w:r>
      <w:del w:id="919" w:author="marcazal" w:date="2015-10-09T02:51:00Z">
        <w:r w:rsidRPr="0069463E" w:rsidDel="00486433">
          <w:rPr>
            <w:sz w:val="20"/>
          </w:rPr>
          <w:delText>CSS</w:delText>
        </w:r>
      </w:del>
      <w:ins w:id="920" w:author="marcazal" w:date="2015-10-09T02:51:00Z">
        <w:r w:rsidR="00486433" w:rsidRPr="00486433">
          <w:rPr>
            <w:i/>
            <w:sz w:val="20"/>
          </w:rPr>
          <w:t>CSS</w:t>
        </w:r>
      </w:ins>
      <w:r w:rsidRPr="0069463E">
        <w:rPr>
          <w:sz w:val="20"/>
        </w:rPr>
        <w:t xml:space="preserve"> con las posiciones</w:t>
      </w:r>
      <w:ins w:id="921" w:author="Vaio" w:date="2015-10-20T22:39:00Z">
        <w:r w:rsidR="00CE76B2">
          <w:rPr>
            <w:sz w:val="20"/>
          </w:rPr>
          <w:t xml:space="preserve"> de los elementos de interfaz según fueron </w:t>
        </w:r>
      </w:ins>
      <w:del w:id="922" w:author="Vaio" w:date="2015-10-20T22:39:00Z">
        <w:r w:rsidRPr="0069463E" w:rsidDel="00CE76B2">
          <w:rPr>
            <w:sz w:val="20"/>
          </w:rPr>
          <w:delText xml:space="preserve"> </w:delText>
        </w:r>
      </w:del>
      <w:r w:rsidRPr="0069463E">
        <w:rPr>
          <w:sz w:val="20"/>
        </w:rPr>
        <w:t xml:space="preserve">establecidas en el </w:t>
      </w:r>
      <w:del w:id="923" w:author="marcazal" w:date="2015-10-09T02:54:00Z">
        <w:r w:rsidRPr="0069463E" w:rsidDel="00CC758A">
          <w:rPr>
            <w:sz w:val="20"/>
          </w:rPr>
          <w:delText>PIM</w:delText>
        </w:r>
      </w:del>
      <w:ins w:id="924" w:author="marcazal" w:date="2015-10-09T02:54:00Z">
        <w:r w:rsidR="00CC758A" w:rsidRPr="00CC758A">
          <w:rPr>
            <w:i/>
            <w:sz w:val="20"/>
          </w:rPr>
          <w:t>PIM</w:t>
        </w:r>
      </w:ins>
      <w:r w:rsidRPr="0069463E">
        <w:rPr>
          <w:sz w:val="20"/>
        </w:rPr>
        <w:t xml:space="preserve"> de entrada</w:t>
      </w:r>
      <w:del w:id="925" w:author="Vaio" w:date="2015-10-20T22:39:00Z">
        <w:r w:rsidRPr="0069463E" w:rsidDel="00CE76B2">
          <w:rPr>
            <w:sz w:val="20"/>
          </w:rPr>
          <w:delText>)</w:delText>
        </w:r>
      </w:del>
      <w:r w:rsidRPr="0069463E">
        <w:rPr>
          <w:sz w:val="20"/>
        </w:rPr>
        <w:t>. Finalmente</w:t>
      </w:r>
      <w:ins w:id="926" w:author="Vaio" w:date="2015-10-20T22:39:00Z">
        <w:r w:rsidR="00CE76B2">
          <w:rPr>
            <w:sz w:val="20"/>
          </w:rPr>
          <w:t>,</w:t>
        </w:r>
      </w:ins>
      <w:r w:rsidRPr="0069463E">
        <w:rPr>
          <w:sz w:val="20"/>
        </w:rPr>
        <w:t xml:space="preserve"> una ilustración evaluativa de la propuesta se llevó a cabo para presentar los aportes realizados a la capa de presentación de </w:t>
      </w:r>
      <w:del w:id="927" w:author="marcazal" w:date="2015-10-09T02:47:00Z">
        <w:r w:rsidRPr="0069463E" w:rsidDel="00486433">
          <w:rPr>
            <w:sz w:val="20"/>
          </w:rPr>
          <w:delText>MoWebA</w:delText>
        </w:r>
      </w:del>
      <w:proofErr w:type="spellStart"/>
      <w:ins w:id="928" w:author="marcazal" w:date="2015-10-09T02:47:00Z">
        <w:r w:rsidR="00486433" w:rsidRPr="00486433">
          <w:rPr>
            <w:i/>
            <w:sz w:val="20"/>
          </w:rPr>
          <w:t>MoWebA</w:t>
        </w:r>
      </w:ins>
      <w:proofErr w:type="spellEnd"/>
      <w:r w:rsidRPr="0069463E">
        <w:rPr>
          <w:sz w:val="20"/>
        </w:rPr>
        <w:t>.</w:t>
      </w:r>
      <w:r>
        <w:rPr>
          <w:sz w:val="20"/>
        </w:rPr>
        <w:t xml:space="preserve"> </w:t>
      </w:r>
    </w:p>
    <w:p w:rsidR="00776FA9" w:rsidRDefault="00776FA9" w:rsidP="00776FA9">
      <w:pPr>
        <w:jc w:val="both"/>
        <w:rPr>
          <w:sz w:val="20"/>
        </w:rPr>
      </w:pPr>
      <w:del w:id="929" w:author="Vaio" w:date="2015-10-20T22:41:00Z">
        <w:r w:rsidRPr="0069463E" w:rsidDel="00501D5E">
          <w:rPr>
            <w:sz w:val="20"/>
          </w:rPr>
          <w:delText>Dentro de</w:delText>
        </w:r>
      </w:del>
      <w:ins w:id="930" w:author="Vaio" w:date="2015-10-20T22:41:00Z">
        <w:r w:rsidR="00501D5E">
          <w:rPr>
            <w:sz w:val="20"/>
          </w:rPr>
          <w:t>Entre</w:t>
        </w:r>
      </w:ins>
      <w:r w:rsidRPr="0069463E">
        <w:rPr>
          <w:sz w:val="20"/>
        </w:rPr>
        <w:t xml:space="preserve"> los trabajos futuros que podrían realizarse podría</w:t>
      </w:r>
      <w:ins w:id="931" w:author="marcazal" w:date="2015-10-09T02:39:00Z">
        <w:r w:rsidR="00FD6200">
          <w:rPr>
            <w:sz w:val="20"/>
          </w:rPr>
          <w:t>n</w:t>
        </w:r>
      </w:ins>
      <w:r w:rsidRPr="0069463E">
        <w:rPr>
          <w:sz w:val="20"/>
        </w:rPr>
        <w:t xml:space="preserve"> citarse el validar la propuesta con un caso de estudio</w:t>
      </w:r>
      <w:ins w:id="932" w:author="marcazal" w:date="2015-10-09T02:35:00Z">
        <w:r w:rsidR="00FD6200">
          <w:rPr>
            <w:sz w:val="20"/>
          </w:rPr>
          <w:t xml:space="preserve"> formal</w:t>
        </w:r>
      </w:ins>
      <w:ins w:id="933" w:author="Vaio" w:date="2015-10-20T22:42:00Z">
        <w:r w:rsidR="00501D5E">
          <w:rPr>
            <w:sz w:val="20"/>
          </w:rPr>
          <w:t>.</w:t>
        </w:r>
      </w:ins>
      <w:del w:id="934" w:author="Vaio" w:date="2015-10-20T22:42:00Z">
        <w:r w:rsidRPr="0069463E" w:rsidDel="00501D5E">
          <w:rPr>
            <w:sz w:val="20"/>
          </w:rPr>
          <w:delText>,</w:delText>
        </w:r>
      </w:del>
      <w:r w:rsidRPr="0069463E">
        <w:rPr>
          <w:sz w:val="20"/>
        </w:rPr>
        <w:t xml:space="preserve"> </w:t>
      </w:r>
      <w:ins w:id="935" w:author="Vaio" w:date="2015-10-20T22:42:00Z">
        <w:r w:rsidR="00501D5E">
          <w:rPr>
            <w:sz w:val="20"/>
          </w:rPr>
          <w:t>También podrían</w:t>
        </w:r>
      </w:ins>
      <w:ins w:id="936" w:author="Vaio" w:date="2015-10-20T22:41:00Z">
        <w:r w:rsidR="00501D5E">
          <w:rPr>
            <w:sz w:val="20"/>
          </w:rPr>
          <w:t xml:space="preserve"> </w:t>
        </w:r>
      </w:ins>
      <w:r w:rsidRPr="0069463E">
        <w:rPr>
          <w:sz w:val="20"/>
        </w:rPr>
        <w:t>incluir</w:t>
      </w:r>
      <w:ins w:id="937" w:author="Vaio" w:date="2015-10-20T22:42:00Z">
        <w:r w:rsidR="00501D5E">
          <w:rPr>
            <w:sz w:val="20"/>
          </w:rPr>
          <w:t>se</w:t>
        </w:r>
      </w:ins>
      <w:r w:rsidRPr="0069463E">
        <w:rPr>
          <w:sz w:val="20"/>
        </w:rPr>
        <w:t xml:space="preserve"> otras características </w:t>
      </w:r>
      <w:del w:id="938" w:author="marcazal" w:date="2015-10-09T02:41:00Z">
        <w:r w:rsidRPr="0069463E" w:rsidDel="00FD6200">
          <w:rPr>
            <w:sz w:val="20"/>
          </w:rPr>
          <w:delText>RIA</w:delText>
        </w:r>
      </w:del>
      <w:ins w:id="939" w:author="marcazal" w:date="2015-10-09T02:41:00Z">
        <w:r w:rsidR="00FD6200" w:rsidRPr="00FD6200">
          <w:rPr>
            <w:i/>
            <w:sz w:val="20"/>
          </w:rPr>
          <w:t>RIA</w:t>
        </w:r>
      </w:ins>
      <w:ins w:id="940" w:author="Vaio" w:date="2015-10-20T22:42:00Z">
        <w:r w:rsidR="00501D5E">
          <w:rPr>
            <w:i/>
            <w:sz w:val="20"/>
          </w:rPr>
          <w:t xml:space="preserve"> </w:t>
        </w:r>
        <w:r w:rsidR="00501D5E" w:rsidRPr="0025152F">
          <w:rPr>
            <w:sz w:val="20"/>
          </w:rPr>
          <w:t>a</w:t>
        </w:r>
        <w:r w:rsidR="00501D5E">
          <w:rPr>
            <w:i/>
            <w:sz w:val="20"/>
          </w:rPr>
          <w:t xml:space="preserve"> </w:t>
        </w:r>
        <w:proofErr w:type="spellStart"/>
        <w:r w:rsidR="00501D5E">
          <w:rPr>
            <w:i/>
            <w:sz w:val="20"/>
          </w:rPr>
          <w:t>Mo</w:t>
        </w:r>
      </w:ins>
      <w:ins w:id="941" w:author="Vaio" w:date="2015-10-20T22:43:00Z">
        <w:r w:rsidR="00501D5E">
          <w:rPr>
            <w:i/>
            <w:sz w:val="20"/>
          </w:rPr>
          <w:t>WebA</w:t>
        </w:r>
      </w:ins>
      <w:proofErr w:type="spellEnd"/>
      <w:r w:rsidRPr="0069463E">
        <w:rPr>
          <w:sz w:val="20"/>
        </w:rPr>
        <w:t>, no s</w:t>
      </w:r>
      <w:ins w:id="942" w:author="Vaio" w:date="2015-10-20T14:33:00Z">
        <w:r w:rsidR="00DE2E82">
          <w:rPr>
            <w:sz w:val="20"/>
          </w:rPr>
          <w:t>ó</w:t>
        </w:r>
      </w:ins>
      <w:del w:id="943" w:author="Vaio" w:date="2015-10-20T14:33:00Z">
        <w:r w:rsidRPr="0069463E" w:rsidDel="00DE2E82">
          <w:rPr>
            <w:sz w:val="20"/>
          </w:rPr>
          <w:delText>o</w:delText>
        </w:r>
      </w:del>
      <w:r w:rsidRPr="0069463E">
        <w:rPr>
          <w:sz w:val="20"/>
        </w:rPr>
        <w:t>lo a nivel de la presentación</w:t>
      </w:r>
      <w:ins w:id="944" w:author="Vaio" w:date="2015-10-20T22:43:00Z">
        <w:r w:rsidR="00501D5E">
          <w:rPr>
            <w:sz w:val="20"/>
          </w:rPr>
          <w:t>,</w:t>
        </w:r>
      </w:ins>
      <w:r w:rsidRPr="0069463E">
        <w:rPr>
          <w:sz w:val="20"/>
        </w:rPr>
        <w:t xml:space="preserve"> sino también en la </w:t>
      </w:r>
      <w:ins w:id="945" w:author="marcazal" w:date="2015-10-09T02:39:00Z">
        <w:r w:rsidR="00FD6200">
          <w:rPr>
            <w:sz w:val="20"/>
          </w:rPr>
          <w:t>comunicación cliente</w:t>
        </w:r>
      </w:ins>
      <w:ins w:id="946" w:author="Vaio" w:date="2015-10-20T22:41:00Z">
        <w:r w:rsidR="00501D5E">
          <w:rPr>
            <w:sz w:val="20"/>
          </w:rPr>
          <w:t>-</w:t>
        </w:r>
      </w:ins>
      <w:ins w:id="947" w:author="marcazal" w:date="2015-10-09T02:39:00Z">
        <w:del w:id="948" w:author="Vaio" w:date="2015-10-20T22:41:00Z">
          <w:r w:rsidR="00FD6200" w:rsidDel="00501D5E">
            <w:rPr>
              <w:sz w:val="20"/>
            </w:rPr>
            <w:delText xml:space="preserve"> </w:delText>
          </w:r>
        </w:del>
        <w:r w:rsidR="00FD6200">
          <w:rPr>
            <w:sz w:val="20"/>
          </w:rPr>
          <w:t xml:space="preserve">servidor, </w:t>
        </w:r>
      </w:ins>
      <w:ins w:id="949" w:author="marcazal" w:date="2015-10-09T02:40:00Z">
        <w:r w:rsidR="00FD6200">
          <w:rPr>
            <w:sz w:val="20"/>
          </w:rPr>
          <w:t xml:space="preserve">en </w:t>
        </w:r>
      </w:ins>
      <w:ins w:id="950" w:author="marcazal" w:date="2015-10-09T02:39:00Z">
        <w:r w:rsidR="00FD6200">
          <w:rPr>
            <w:sz w:val="20"/>
          </w:rPr>
          <w:t xml:space="preserve">la </w:t>
        </w:r>
      </w:ins>
      <w:r w:rsidRPr="0069463E">
        <w:rPr>
          <w:sz w:val="20"/>
        </w:rPr>
        <w:t>lógica de negocios</w:t>
      </w:r>
      <w:ins w:id="951" w:author="Vaio" w:date="2015-10-20T22:42:00Z">
        <w:r w:rsidR="00501D5E">
          <w:rPr>
            <w:sz w:val="20"/>
          </w:rPr>
          <w:t>,</w:t>
        </w:r>
      </w:ins>
      <w:r w:rsidRPr="0069463E">
        <w:rPr>
          <w:sz w:val="20"/>
        </w:rPr>
        <w:t xml:space="preserve"> </w:t>
      </w:r>
      <w:r w:rsidR="00A37EFF">
        <w:rPr>
          <w:sz w:val="20"/>
        </w:rPr>
        <w:t>a diferencia de las validaciones locales</w:t>
      </w:r>
      <w:ins w:id="952" w:author="Vaio" w:date="2015-10-20T22:42:00Z">
        <w:r w:rsidR="00501D5E">
          <w:rPr>
            <w:sz w:val="20"/>
          </w:rPr>
          <w:t>,</w:t>
        </w:r>
      </w:ins>
      <w:r w:rsidR="00A37EFF">
        <w:rPr>
          <w:sz w:val="20"/>
        </w:rPr>
        <w:t xml:space="preserve"> </w:t>
      </w:r>
      <w:r w:rsidRPr="0069463E">
        <w:rPr>
          <w:sz w:val="20"/>
        </w:rPr>
        <w:t>y ofrecer cobertura de persistencia de datos en el lado de</w:t>
      </w:r>
      <w:ins w:id="953" w:author="Vaio" w:date="2015-10-20T22:43:00Z">
        <w:r w:rsidR="00501D5E">
          <w:rPr>
            <w:sz w:val="20"/>
          </w:rPr>
          <w:t>l</w:t>
        </w:r>
      </w:ins>
      <w:r w:rsidRPr="0069463E">
        <w:rPr>
          <w:sz w:val="20"/>
        </w:rPr>
        <w:t xml:space="preserv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w:t>
      </w:r>
      <w:del w:id="954" w:author="marcazal" w:date="2015-10-09T02:41:00Z">
        <w:r w:rsidRPr="0069463E" w:rsidDel="00FD6200">
          <w:rPr>
            <w:sz w:val="20"/>
          </w:rPr>
          <w:delText>RIA</w:delText>
        </w:r>
      </w:del>
      <w:ins w:id="955" w:author="marcazal" w:date="2015-10-09T02:41:00Z">
        <w:r w:rsidR="00FD6200" w:rsidRPr="00FD6200">
          <w:rPr>
            <w:i/>
            <w:sz w:val="20"/>
          </w:rPr>
          <w:t>RIA</w:t>
        </w:r>
      </w:ins>
      <w:r w:rsidRPr="0069463E">
        <w:rPr>
          <w:sz w:val="20"/>
        </w:rPr>
        <w:t>.</w:t>
      </w:r>
    </w:p>
    <w:p w:rsidR="00A37EFF" w:rsidRPr="0025152F" w:rsidRDefault="00A37EFF" w:rsidP="00776FA9">
      <w:pPr>
        <w:jc w:val="both"/>
        <w:rPr>
          <w:b/>
          <w:sz w:val="20"/>
          <w:lang w:val="en-US"/>
        </w:rPr>
      </w:pPr>
      <w:r w:rsidRPr="0025152F">
        <w:rPr>
          <w:b/>
          <w:sz w:val="20"/>
          <w:lang w:val="en-US"/>
        </w:rPr>
        <w:t>BIBLIOGRAFÍA</w:t>
      </w:r>
    </w:p>
    <w:p w:rsidR="00A37EFF" w:rsidRPr="00A37EFF" w:rsidRDefault="00A37EFF" w:rsidP="00776FA9">
      <w:pPr>
        <w:jc w:val="both"/>
        <w:rPr>
          <w:sz w:val="18"/>
          <w:lang w:val="en-US"/>
        </w:rPr>
      </w:pPr>
      <w:bookmarkStart w:id="956" w:name="BIB__bib"/>
      <w:r w:rsidRPr="00A37EFF">
        <w:rPr>
          <w:sz w:val="18"/>
          <w:lang w:val="en-US"/>
        </w:rPr>
        <w:t>[</w:t>
      </w:r>
      <w:bookmarkStart w:id="957" w:name="BIB_e2014"/>
      <w:r w:rsidRPr="00A37EFF">
        <w:rPr>
          <w:sz w:val="18"/>
          <w:lang w:val="en-US"/>
        </w:rPr>
        <w:t>1</w:t>
      </w:r>
      <w:bookmarkStart w:id="958" w:name="B4B_e2014"/>
      <w:bookmarkEnd w:id="957"/>
      <w:bookmarkEnd w:id="958"/>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w:t>
      </w:r>
      <w:commentRangeStart w:id="959"/>
      <w:r w:rsidRPr="00A37EFF">
        <w:rPr>
          <w:sz w:val="18"/>
          <w:lang w:val="en-US"/>
        </w:rPr>
        <w:t xml:space="preserve">volume </w:t>
      </w:r>
      <w:commentRangeEnd w:id="959"/>
      <w:r w:rsidR="00501D5E">
        <w:rPr>
          <w:rStyle w:val="Refdecomentario"/>
          <w:rFonts w:eastAsiaTheme="minorEastAsia"/>
          <w:lang w:val="es-ES" w:eastAsia="es-ES"/>
        </w:rPr>
        <w:commentReference w:id="959"/>
      </w:r>
      <w:r w:rsidRPr="00A37EFF">
        <w:rPr>
          <w:sz w:val="18"/>
          <w:lang w:val="en-US"/>
        </w:rPr>
        <w:t xml:space="preserve">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960" w:name="BIB_valverde2008"/>
      <w:r w:rsidRPr="00A37EFF">
        <w:rPr>
          <w:sz w:val="18"/>
          <w:lang w:val="en-US"/>
        </w:rPr>
        <w:t>2</w:t>
      </w:r>
      <w:bookmarkStart w:id="961" w:name="B4B_valverde2008"/>
      <w:bookmarkEnd w:id="960"/>
      <w:bookmarkEnd w:id="961"/>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962" w:name="BIB_martinez_2druiz2010"/>
      <w:r w:rsidRPr="00A37EFF">
        <w:rPr>
          <w:sz w:val="18"/>
          <w:lang w:val="en-US"/>
        </w:rPr>
        <w:t>3</w:t>
      </w:r>
      <w:bookmarkStart w:id="963" w:name="B4B_martinez_2druiz2010"/>
      <w:bookmarkEnd w:id="962"/>
      <w:bookmarkEnd w:id="963"/>
      <w:r>
        <w:rPr>
          <w:sz w:val="18"/>
          <w:lang w:val="en-US"/>
        </w:rPr>
        <w:t xml:space="preserve">] </w:t>
      </w:r>
      <w:commentRangeStart w:id="964"/>
      <w:proofErr w:type="spellStart"/>
      <w:r w:rsidRPr="00A37EFF">
        <w:rPr>
          <w:sz w:val="18"/>
          <w:lang w:val="en-US"/>
        </w:rPr>
        <w:t>Martínez</w:t>
      </w:r>
      <w:proofErr w:type="spellEnd"/>
      <w:r w:rsidRPr="00A37EFF">
        <w:rPr>
          <w:sz w:val="18"/>
          <w:lang w:val="en-US"/>
        </w:rPr>
        <w:t xml:space="preserve">-Ruiz </w:t>
      </w:r>
      <w:commentRangeEnd w:id="964"/>
      <w:r w:rsidR="00501D5E">
        <w:rPr>
          <w:rStyle w:val="Refdecomentario"/>
          <w:rFonts w:eastAsiaTheme="minorEastAsia"/>
          <w:lang w:val="es-ES" w:eastAsia="es-ES"/>
        </w:rPr>
        <w:commentReference w:id="964"/>
      </w:r>
      <w:r w:rsidRPr="00A37EFF">
        <w:rPr>
          <w:sz w:val="18"/>
          <w:lang w:val="en-US"/>
        </w:rPr>
        <w:t xml:space="preserve">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965" w:name="BIB_toffetti2011"/>
      <w:r w:rsidRPr="00A37EFF">
        <w:rPr>
          <w:sz w:val="18"/>
          <w:lang w:val="en-US"/>
        </w:rPr>
        <w:t>4</w:t>
      </w:r>
      <w:bookmarkStart w:id="966" w:name="B4B_toffetti2011"/>
      <w:bookmarkEnd w:id="965"/>
      <w:bookmarkEnd w:id="966"/>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Preciado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967" w:name="BIB_allairemacromediamarch2002"/>
      <w:r w:rsidRPr="00A37EFF">
        <w:rPr>
          <w:sz w:val="18"/>
          <w:lang w:val="en-US"/>
        </w:rPr>
        <w:t>5</w:t>
      </w:r>
      <w:bookmarkStart w:id="968" w:name="B4B_allairemacromediamarch2002"/>
      <w:bookmarkEnd w:id="967"/>
      <w:bookmarkEnd w:id="968"/>
      <w:r>
        <w:rPr>
          <w:sz w:val="18"/>
          <w:lang w:val="en-US"/>
        </w:rPr>
        <w:t>]</w:t>
      </w:r>
      <w:proofErr w:type="spellStart"/>
      <w:proofErr w:type="gram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w:t>
      </w:r>
      <w:proofErr w:type="gramEnd"/>
      <w:r w:rsidRPr="00A37EFF">
        <w:rPr>
          <w:sz w:val="18"/>
          <w:lang w:val="en-US"/>
        </w:rPr>
        <w:t xml:space="preserve"> http://download.macromedia.com/pub/flash/whitepapers/richclient.pdf, March 2002.</w:t>
      </w:r>
    </w:p>
    <w:p w:rsidR="00A37EFF" w:rsidRPr="00A37EFF" w:rsidRDefault="00A37EFF" w:rsidP="00776FA9">
      <w:pPr>
        <w:jc w:val="both"/>
        <w:rPr>
          <w:sz w:val="18"/>
          <w:lang w:val="en-US"/>
        </w:rPr>
      </w:pPr>
      <w:r w:rsidRPr="00A37EFF">
        <w:rPr>
          <w:sz w:val="18"/>
          <w:lang w:val="en-US"/>
        </w:rPr>
        <w:t>[</w:t>
      </w:r>
      <w:bookmarkStart w:id="969" w:name="BIB_wright2008"/>
      <w:r w:rsidRPr="00A37EFF">
        <w:rPr>
          <w:sz w:val="18"/>
          <w:lang w:val="en-US"/>
        </w:rPr>
        <w:t>6</w:t>
      </w:r>
      <w:bookmarkStart w:id="970" w:name="B4B_wright2008"/>
      <w:bookmarkEnd w:id="969"/>
      <w:bookmarkEnd w:id="970"/>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Proceedings of the fifth Asia-Pacific conference on Conceptual Modelling - Volume 79</w:t>
      </w:r>
      <w:r w:rsidRPr="00A37EFF">
        <w:rPr>
          <w:sz w:val="18"/>
          <w:lang w:val="en-US"/>
        </w:rPr>
        <w:t>, APCCM ’08, pages 113–123, Darlinghurst, Australia</w:t>
      </w:r>
      <w:del w:id="971" w:author="Vaio" w:date="2015-10-20T22:46:00Z">
        <w:r w:rsidRPr="00A37EFF" w:rsidDel="001A32A4">
          <w:rPr>
            <w:sz w:val="18"/>
            <w:lang w:val="en-US"/>
          </w:rPr>
          <w:delText>, Australia</w:delText>
        </w:r>
      </w:del>
      <w:r w:rsidRPr="00A37EFF">
        <w:rPr>
          <w:sz w:val="18"/>
          <w:lang w:val="en-US"/>
        </w:rPr>
        <w:t>, 2008. Australian Computer Society, Inc.</w:t>
      </w:r>
    </w:p>
    <w:p w:rsidR="00A37EFF" w:rsidRPr="00A37EFF" w:rsidRDefault="00A37EFF" w:rsidP="00776FA9">
      <w:pPr>
        <w:jc w:val="both"/>
        <w:rPr>
          <w:sz w:val="18"/>
          <w:lang w:val="en-US"/>
        </w:rPr>
      </w:pPr>
      <w:r w:rsidRPr="00A37EFF">
        <w:rPr>
          <w:sz w:val="18"/>
          <w:lang w:val="en-US"/>
        </w:rPr>
        <w:t>[</w:t>
      </w:r>
      <w:bookmarkStart w:id="972" w:name="BIB_preciado2005"/>
      <w:r w:rsidRPr="00A37EFF">
        <w:rPr>
          <w:sz w:val="18"/>
          <w:lang w:val="en-US"/>
        </w:rPr>
        <w:t>7</w:t>
      </w:r>
      <w:bookmarkStart w:id="973" w:name="B4B_preciado2005"/>
      <w:bookmarkEnd w:id="972"/>
      <w:bookmarkEnd w:id="973"/>
      <w:r>
        <w:rPr>
          <w:sz w:val="18"/>
          <w:lang w:val="en-US"/>
        </w:rPr>
        <w:t xml:space="preserve">] </w:t>
      </w:r>
      <w:r w:rsidRPr="00A37EFF">
        <w:rPr>
          <w:sz w:val="18"/>
          <w:lang w:val="en-US"/>
        </w:rPr>
        <w:t xml:space="preserve">Preciado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74" w:name="BIB_preciado2008"/>
      <w:r w:rsidRPr="00A37EFF">
        <w:rPr>
          <w:sz w:val="18"/>
          <w:lang w:val="en-US"/>
        </w:rPr>
        <w:t>8</w:t>
      </w:r>
      <w:bookmarkStart w:id="975" w:name="B4B_preciado2008"/>
      <w:bookmarkEnd w:id="974"/>
      <w:bookmarkEnd w:id="975"/>
      <w:r>
        <w:rPr>
          <w:sz w:val="18"/>
          <w:lang w:val="en-US"/>
        </w:rPr>
        <w:t xml:space="preserve">] </w:t>
      </w:r>
      <w:r w:rsidRPr="00A37EFF">
        <w:rPr>
          <w:sz w:val="18"/>
          <w:lang w:val="en-US"/>
        </w:rPr>
        <w:t xml:space="preserve">Preciado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commentRangeStart w:id="976"/>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w:t>
      </w:r>
      <w:commentRangeEnd w:id="976"/>
      <w:r w:rsidR="001A32A4">
        <w:rPr>
          <w:rStyle w:val="Refdecomentario"/>
          <w:rFonts w:eastAsiaTheme="minorEastAsia"/>
          <w:lang w:val="es-ES" w:eastAsia="es-ES"/>
        </w:rPr>
        <w:commentReference w:id="976"/>
      </w:r>
      <w:r w:rsidRPr="00A37EFF">
        <w:rPr>
          <w:sz w:val="18"/>
          <w:lang w:val="en-US"/>
        </w:rPr>
        <w:t xml:space="preserve"> C, and Koch N. Designing rich internet applications combining </w:t>
      </w:r>
      <w:del w:id="977" w:author="marcazal" w:date="2015-10-09T02:42:00Z">
        <w:r w:rsidRPr="00A37EFF" w:rsidDel="00FD6200">
          <w:rPr>
            <w:sz w:val="18"/>
            <w:lang w:val="en-US"/>
          </w:rPr>
          <w:delText>uwe</w:delText>
        </w:r>
      </w:del>
      <w:ins w:id="978" w:author="marcazal" w:date="2015-10-09T02:42:00Z">
        <w:r w:rsidR="00FD6200" w:rsidRPr="00FD6200">
          <w:rPr>
            <w:i/>
            <w:sz w:val="18"/>
            <w:lang w:val="en-US"/>
          </w:rPr>
          <w:t>UWE</w:t>
        </w:r>
      </w:ins>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79" w:name="BIB_machado2009"/>
      <w:r w:rsidRPr="00A37EFF">
        <w:rPr>
          <w:sz w:val="18"/>
          <w:lang w:val="en-US"/>
        </w:rPr>
        <w:t>9</w:t>
      </w:r>
      <w:bookmarkStart w:id="980" w:name="B4B_machado2009"/>
      <w:bookmarkEnd w:id="979"/>
      <w:bookmarkEnd w:id="980"/>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Ribeiro J. </w:t>
      </w:r>
      <w:del w:id="981" w:author="marcazal" w:date="2015-10-09T02:42:00Z">
        <w:r w:rsidRPr="00A37EFF" w:rsidDel="00FD6200">
          <w:rPr>
            <w:sz w:val="18"/>
            <w:lang w:val="en-US"/>
          </w:rPr>
          <w:delText>Uwe</w:delText>
        </w:r>
      </w:del>
      <w:ins w:id="982" w:author="marcazal" w:date="2015-10-09T02:42:00Z">
        <w:r w:rsidR="00FD6200" w:rsidRPr="00FD6200">
          <w:rPr>
            <w:i/>
            <w:sz w:val="18"/>
            <w:lang w:val="en-US"/>
          </w:rPr>
          <w:t>UWE</w:t>
        </w:r>
      </w:ins>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983" w:name="BIB_mariannebusch2009"/>
      <w:r w:rsidRPr="00A37EFF">
        <w:rPr>
          <w:sz w:val="18"/>
          <w:lang w:val="en-US"/>
        </w:rPr>
        <w:t>10</w:t>
      </w:r>
      <w:bookmarkStart w:id="984" w:name="B4B_mariannebusch2009"/>
      <w:bookmarkEnd w:id="983"/>
      <w:bookmarkEnd w:id="984"/>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985" w:name="BIB_gonzalez2010"/>
      <w:r w:rsidRPr="00A37EFF">
        <w:rPr>
          <w:sz w:val="18"/>
        </w:rPr>
        <w:t>11</w:t>
      </w:r>
      <w:bookmarkStart w:id="986" w:name="B4B_gonzalez2010"/>
      <w:bookmarkEnd w:id="985"/>
      <w:bookmarkEnd w:id="986"/>
      <w:r>
        <w:rPr>
          <w:sz w:val="18"/>
        </w:rPr>
        <w:t xml:space="preserve">] </w:t>
      </w:r>
      <w:r w:rsidRPr="00A37EFF">
        <w:rPr>
          <w:sz w:val="18"/>
        </w:rPr>
        <w:t xml:space="preserve">González M, Casariego J, </w:t>
      </w:r>
      <w:proofErr w:type="spellStart"/>
      <w:r w:rsidRPr="00A37EFF">
        <w:rPr>
          <w:sz w:val="18"/>
        </w:rPr>
        <w:t>Bareiro</w:t>
      </w:r>
      <w:proofErr w:type="spellEnd"/>
      <w:r w:rsidRPr="00A37EFF">
        <w:rPr>
          <w:sz w:val="18"/>
        </w:rPr>
        <w:t xml:space="preserve"> J, </w:t>
      </w:r>
      <w:proofErr w:type="spellStart"/>
      <w:r w:rsidRPr="00A37EFF">
        <w:rPr>
          <w:sz w:val="18"/>
        </w:rPr>
        <w:t>Cernuzzi</w:t>
      </w:r>
      <w:proofErr w:type="spellEnd"/>
      <w:r w:rsidRPr="00A37EFF">
        <w:rPr>
          <w:sz w:val="18"/>
        </w:rPr>
        <w:t xml:space="preserve"> L, and Pastor O. Una propuesta </w:t>
      </w:r>
      <w:del w:id="987" w:author="marcazal" w:date="2015-10-09T02:54:00Z">
        <w:r w:rsidRPr="00A37EFF" w:rsidDel="00452D76">
          <w:rPr>
            <w:sz w:val="18"/>
          </w:rPr>
          <w:delText>mda</w:delText>
        </w:r>
      </w:del>
      <w:ins w:id="988" w:author="marcazal" w:date="2015-10-09T02:54:00Z">
        <w:r w:rsidR="00452D76" w:rsidRPr="00452D76">
          <w:rPr>
            <w:i/>
            <w:sz w:val="18"/>
          </w:rPr>
          <w:t>MDA</w:t>
        </w:r>
      </w:ins>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989" w:name="BIB_gonzalez2011"/>
      <w:r w:rsidRPr="00A37EFF">
        <w:rPr>
          <w:sz w:val="18"/>
        </w:rPr>
        <w:t>12</w:t>
      </w:r>
      <w:bookmarkStart w:id="990" w:name="B4B_gonzalez2011"/>
      <w:bookmarkEnd w:id="989"/>
      <w:bookmarkEnd w:id="990"/>
      <w:r>
        <w:rPr>
          <w:sz w:val="18"/>
        </w:rPr>
        <w:t xml:space="preserve">] </w:t>
      </w:r>
      <w:r w:rsidRPr="00A37EFF">
        <w:rPr>
          <w:sz w:val="18"/>
        </w:rPr>
        <w:t xml:space="preserve">González M, </w:t>
      </w:r>
      <w:proofErr w:type="spellStart"/>
      <w:r w:rsidRPr="00A37EFF">
        <w:rPr>
          <w:sz w:val="18"/>
        </w:rPr>
        <w:t>Cernuzzi</w:t>
      </w:r>
      <w:proofErr w:type="spellEnd"/>
      <w:r w:rsidRPr="00A37EFF">
        <w:rPr>
          <w:sz w:val="18"/>
        </w:rPr>
        <w:t xml:space="preserve"> L, and Pastor O. Una aproximación para aplicaciones web: </w:t>
      </w:r>
      <w:del w:id="991" w:author="marcazal" w:date="2015-10-09T02:47:00Z">
        <w:r w:rsidRPr="00A37EFF" w:rsidDel="00486433">
          <w:rPr>
            <w:sz w:val="18"/>
          </w:rPr>
          <w:delText>Moweba</w:delText>
        </w:r>
      </w:del>
      <w:proofErr w:type="spellStart"/>
      <w:ins w:id="992" w:author="marcazal" w:date="2015-10-09T02:47:00Z">
        <w:r w:rsidR="00486433" w:rsidRPr="00486433">
          <w:rPr>
            <w:i/>
            <w:sz w:val="18"/>
          </w:rPr>
          <w:t>MoWebA</w:t>
        </w:r>
      </w:ins>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lastRenderedPageBreak/>
        <w:t>[</w:t>
      </w:r>
      <w:bookmarkStart w:id="993" w:name="BIB_urbieta2007"/>
      <w:r w:rsidRPr="00A37EFF">
        <w:rPr>
          <w:sz w:val="18"/>
          <w:lang w:val="en-US"/>
        </w:rPr>
        <w:t>13</w:t>
      </w:r>
      <w:bookmarkStart w:id="994" w:name="B4B_urbieta2007"/>
      <w:bookmarkEnd w:id="993"/>
      <w:bookmarkEnd w:id="994"/>
      <w:r>
        <w:rPr>
          <w:sz w:val="18"/>
          <w:lang w:val="en-US"/>
        </w:rPr>
        <w:t xml:space="preserve">] </w:t>
      </w:r>
      <w:proofErr w:type="spellStart"/>
      <w:r w:rsidRPr="00A37EFF">
        <w:rPr>
          <w:sz w:val="18"/>
          <w:lang w:val="en-US"/>
        </w:rPr>
        <w:t>Urbieta</w:t>
      </w:r>
      <w:proofErr w:type="spellEnd"/>
      <w:r w:rsidRPr="00A37EFF">
        <w:rPr>
          <w:sz w:val="18"/>
          <w:lang w:val="en-US"/>
        </w:rPr>
        <w:t xml:space="preserve">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995" w:name="BIB_koch2009"/>
      <w:r w:rsidRPr="00A37EFF">
        <w:rPr>
          <w:sz w:val="18"/>
          <w:lang w:val="en-US"/>
        </w:rPr>
        <w:t>14</w:t>
      </w:r>
      <w:bookmarkStart w:id="996" w:name="B4B_koch2009"/>
      <w:bookmarkEnd w:id="995"/>
      <w:bookmarkEnd w:id="996"/>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rias.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997" w:name="BIB_fraternali2010"/>
      <w:r w:rsidRPr="00A37EFF">
        <w:rPr>
          <w:sz w:val="18"/>
          <w:lang w:val="en-US"/>
        </w:rPr>
        <w:t>15</w:t>
      </w:r>
      <w:bookmarkStart w:id="998" w:name="B4B_fraternali2010"/>
      <w:bookmarkEnd w:id="997"/>
      <w:bookmarkEnd w:id="998"/>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999" w:name="BIB_p2012"/>
      <w:r w:rsidRPr="00A37EFF">
        <w:rPr>
          <w:sz w:val="18"/>
          <w:lang w:val="en-US"/>
        </w:rPr>
        <w:t>16</w:t>
      </w:r>
      <w:bookmarkStart w:id="1000" w:name="B4B_p2012"/>
      <w:bookmarkEnd w:id="999"/>
      <w:bookmarkEnd w:id="1000"/>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 xml:space="preserve">CASE STUDY RESEARCH IN SOFTWARE ENGENEERING. </w:t>
      </w:r>
      <w:proofErr w:type="gramStart"/>
      <w:r w:rsidRPr="00A37EFF">
        <w:rPr>
          <w:i/>
          <w:sz w:val="18"/>
          <w:lang w:val="en-US"/>
        </w:rPr>
        <w:t>Guidelines and Examples</w:t>
      </w:r>
      <w:r w:rsidRPr="00A37EFF">
        <w:rPr>
          <w:sz w:val="18"/>
          <w:lang w:val="en-US"/>
        </w:rPr>
        <w:t xml:space="preserve">, </w:t>
      </w:r>
      <w:commentRangeStart w:id="1001"/>
      <w:r w:rsidRPr="00A37EFF">
        <w:rPr>
          <w:sz w:val="18"/>
          <w:lang w:val="en-US"/>
        </w:rPr>
        <w:t xml:space="preserve">volume </w:t>
      </w:r>
      <w:commentRangeEnd w:id="1001"/>
      <w:r w:rsidR="001A32A4">
        <w:rPr>
          <w:rStyle w:val="Refdecomentario"/>
          <w:rFonts w:eastAsiaTheme="minorEastAsia"/>
          <w:lang w:val="es-ES" w:eastAsia="es-ES"/>
        </w:rPr>
        <w:commentReference w:id="1001"/>
      </w:r>
      <w:r w:rsidRPr="00A37EFF">
        <w:rPr>
          <w:sz w:val="18"/>
          <w:lang w:val="en-US"/>
        </w:rPr>
        <w:t>ISBN 978-1118104354.</w:t>
      </w:r>
      <w:proofErr w:type="gramEnd"/>
      <w:r w:rsidRPr="00A37EFF">
        <w:rPr>
          <w:sz w:val="18"/>
          <w:lang w:val="en-US"/>
        </w:rPr>
        <w:t xml:space="preserve">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1002" w:name="BIB_melia2008"/>
      <w:r w:rsidRPr="00A37EFF">
        <w:rPr>
          <w:sz w:val="18"/>
          <w:lang w:val="en-US"/>
        </w:rPr>
        <w:t>17</w:t>
      </w:r>
      <w:bookmarkStart w:id="1003" w:name="B4B_melia2008"/>
      <w:bookmarkEnd w:id="1002"/>
      <w:bookmarkEnd w:id="1003"/>
      <w:r>
        <w:rPr>
          <w:sz w:val="18"/>
          <w:lang w:val="en-US"/>
        </w:rPr>
        <w:t xml:space="preserve">] </w:t>
      </w:r>
      <w:proofErr w:type="spellStart"/>
      <w:r w:rsidRPr="00A37EFF">
        <w:rPr>
          <w:sz w:val="18"/>
          <w:lang w:val="en-US"/>
        </w:rPr>
        <w:t>Meliá</w:t>
      </w:r>
      <w:proofErr w:type="spellEnd"/>
      <w:r w:rsidRPr="00A37EFF">
        <w:rPr>
          <w:sz w:val="18"/>
          <w:lang w:val="en-US"/>
        </w:rPr>
        <w:t xml:space="preserve"> S, Gómez J, Pérez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1004" w:name="BIB_sv2008"/>
      <w:r w:rsidRPr="00A37EFF">
        <w:rPr>
          <w:sz w:val="18"/>
          <w:lang w:val="en-US"/>
        </w:rPr>
        <w:t>18</w:t>
      </w:r>
      <w:bookmarkStart w:id="1005" w:name="B4B_sv2008"/>
      <w:bookmarkEnd w:id="1004"/>
      <w:bookmarkEnd w:id="1005"/>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del w:id="1006" w:author="marcazal" w:date="2015-10-09T02:50:00Z">
        <w:r w:rsidRPr="00A37EFF" w:rsidDel="00486433">
          <w:rPr>
            <w:sz w:val="18"/>
            <w:lang w:val="en-US"/>
          </w:rPr>
          <w:delText>ajax</w:delText>
        </w:r>
      </w:del>
      <w:ins w:id="1007" w:author="marcazal" w:date="2015-10-09T02:50:00Z">
        <w:r w:rsidR="00486433" w:rsidRPr="00486433">
          <w:rPr>
            <w:i/>
            <w:sz w:val="18"/>
            <w:lang w:val="en-US"/>
          </w:rPr>
          <w:t>Ajax</w:t>
        </w:r>
      </w:ins>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1008" w:name="_GoBack"/>
      <w:bookmarkEnd w:id="956"/>
      <w:bookmarkEnd w:id="1008"/>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Vaio" w:date="2015-10-20T22:40:00Z" w:initials="V">
    <w:p w:rsidR="00501D5E" w:rsidRDefault="00501D5E">
      <w:pPr>
        <w:pStyle w:val="Textocomentario"/>
      </w:pPr>
      <w:r>
        <w:rPr>
          <w:rStyle w:val="Refdecomentario"/>
        </w:rPr>
        <w:annotationRef/>
      </w:r>
      <w:r>
        <w:t xml:space="preserve">Aquí no queda claro cuál es el propósito. Reestructurar la frase. </w:t>
      </w:r>
    </w:p>
  </w:comment>
  <w:comment w:id="108" w:author="Vaio" w:date="2015-10-20T22:40:00Z" w:initials="V">
    <w:p w:rsidR="00501D5E" w:rsidRDefault="00501D5E">
      <w:pPr>
        <w:pStyle w:val="Textocomentario"/>
      </w:pPr>
      <w:r>
        <w:rPr>
          <w:rStyle w:val="Refdecomentario"/>
        </w:rPr>
        <w:annotationRef/>
      </w:r>
      <w:r>
        <w:t xml:space="preserve">Aquí se menciona sólo el </w:t>
      </w:r>
      <w:proofErr w:type="spellStart"/>
      <w:r>
        <w:t>metamodelo</w:t>
      </w:r>
      <w:proofErr w:type="spellEnd"/>
      <w:r>
        <w:t xml:space="preserve"> de contenido, y tres renglones más adelante, se mencionan a los </w:t>
      </w:r>
      <w:proofErr w:type="spellStart"/>
      <w:r>
        <w:t>metamodelos</w:t>
      </w:r>
      <w:proofErr w:type="spellEnd"/>
      <w:r>
        <w:t xml:space="preserve"> de contenido y estructura ... se debería hablar sólo de uno, o de los dos en ambos lugares? </w:t>
      </w:r>
    </w:p>
    <w:p w:rsidR="00501D5E" w:rsidRDefault="00501D5E">
      <w:pPr>
        <w:pStyle w:val="Textocomentario"/>
      </w:pPr>
      <w:r>
        <w:t xml:space="preserve">Si se va hablar de ambos se debe poner: "se evalúan los </w:t>
      </w:r>
      <w:proofErr w:type="spellStart"/>
      <w:r>
        <w:t>metamodelos</w:t>
      </w:r>
      <w:proofErr w:type="spellEnd"/>
      <w:r>
        <w:t xml:space="preserve"> de contenido y estructura" en vez de "se evalúa el </w:t>
      </w:r>
      <w:proofErr w:type="spellStart"/>
      <w:r>
        <w:t>metamodelo</w:t>
      </w:r>
      <w:proofErr w:type="spellEnd"/>
      <w:r>
        <w:t xml:space="preserve"> de contenido y estructura".</w:t>
      </w:r>
    </w:p>
  </w:comment>
  <w:comment w:id="93" w:author="magali" w:date="2015-10-20T22:40:00Z" w:initials="m">
    <w:p w:rsidR="00501D5E" w:rsidRDefault="00501D5E">
      <w:pPr>
        <w:pStyle w:val="Textocomentario"/>
      </w:pPr>
      <w:r>
        <w:rPr>
          <w:rStyle w:val="Refdecomentario"/>
        </w:rPr>
        <w:annotationRef/>
      </w:r>
      <w:r>
        <w:t>Esto coincide con la estructura del resumen?</w:t>
      </w:r>
    </w:p>
  </w:comment>
  <w:comment w:id="333" w:author="Vaio" w:date="2015-10-20T22:40:00Z" w:initials="V">
    <w:p w:rsidR="00501D5E" w:rsidRDefault="00501D5E">
      <w:pPr>
        <w:pStyle w:val="Textocomentario"/>
      </w:pPr>
      <w:r>
        <w:rPr>
          <w:rStyle w:val="Refdecomentario"/>
        </w:rPr>
        <w:annotationRef/>
      </w:r>
      <w:r>
        <w:t xml:space="preserve">Esto no queda claro ... explicar </w:t>
      </w:r>
      <w:proofErr w:type="spellStart"/>
      <w:r>
        <w:t>mej</w:t>
      </w:r>
      <w:proofErr w:type="spellEnd"/>
      <w:r>
        <w:t xml:space="preserve">or ... </w:t>
      </w:r>
    </w:p>
    <w:p w:rsidR="00501D5E" w:rsidRDefault="00501D5E">
      <w:pPr>
        <w:pStyle w:val="Textocomentario"/>
      </w:pPr>
      <w:r>
        <w:t xml:space="preserve">Considerar la siguiente pregunta: nosotros hicimos la propuesta RIA para </w:t>
      </w:r>
      <w:proofErr w:type="spellStart"/>
      <w:r>
        <w:t>Moweba</w:t>
      </w:r>
      <w:proofErr w:type="spellEnd"/>
      <w:r>
        <w:t xml:space="preserve">, hicimos también el análisis que acá se menciona? </w:t>
      </w:r>
    </w:p>
  </w:comment>
  <w:comment w:id="342" w:author="Vaio" w:date="2015-10-20T22:40:00Z" w:initials="V">
    <w:p w:rsidR="00501D5E" w:rsidRDefault="00501D5E">
      <w:pPr>
        <w:pStyle w:val="Textocomentario"/>
      </w:pPr>
      <w:r>
        <w:rPr>
          <w:rStyle w:val="Refdecomentario"/>
        </w:rPr>
        <w:annotationRef/>
      </w:r>
      <w:r>
        <w:t xml:space="preserve">Aquí no queda claro si se deberán realizar muchos cambios con las demás propuestas o con tu propuesta ... yo sé cuál es la respuesta ... pero al leer el párrafo eso no queda claro. </w:t>
      </w:r>
    </w:p>
  </w:comment>
  <w:comment w:id="349" w:author="Vaio" w:date="2015-10-20T22:40:00Z" w:initials="V">
    <w:p w:rsidR="00501D5E" w:rsidRDefault="00501D5E">
      <w:pPr>
        <w:pStyle w:val="Textocomentario"/>
      </w:pPr>
      <w:r>
        <w:rPr>
          <w:rStyle w:val="Refdecomentario"/>
        </w:rPr>
        <w:annotationRef/>
      </w:r>
      <w:r>
        <w:t>No pondría esto como sección 4.1. Pondría una sección 5 que lleve como título algo como "</w:t>
      </w:r>
      <w:proofErr w:type="spellStart"/>
      <w:r>
        <w:t>Moweba</w:t>
      </w:r>
      <w:proofErr w:type="spellEnd"/>
      <w:r>
        <w:t xml:space="preserve"> extendido para incluir RIA", y luego tendría adentro las subsecciones 5.1 (que corresponde a 4.1) y 5.2 (que corresponde a 4.2). </w:t>
      </w:r>
    </w:p>
    <w:p w:rsidR="00501D5E" w:rsidRDefault="00501D5E">
      <w:pPr>
        <w:pStyle w:val="Textocomentario"/>
      </w:pPr>
      <w:r>
        <w:t xml:space="preserve">Justo debajo del título 5 y antes de 5.1, agregaría un breve resumen de cómo se extendió </w:t>
      </w:r>
      <w:proofErr w:type="spellStart"/>
      <w:r>
        <w:t>Moweba</w:t>
      </w:r>
      <w:proofErr w:type="spellEnd"/>
      <w:r>
        <w:t xml:space="preserve">: se extendieron algunos </w:t>
      </w:r>
      <w:proofErr w:type="spellStart"/>
      <w:r>
        <w:t>metamodelos</w:t>
      </w:r>
      <w:proofErr w:type="spellEnd"/>
      <w:r>
        <w:t>, se implementó el compilador ... o sea, un breve resumen de las subsecciones 5.1 y 5.2.</w:t>
      </w:r>
    </w:p>
    <w:p w:rsidR="00501D5E" w:rsidRDefault="00501D5E">
      <w:pPr>
        <w:pStyle w:val="Textocomentario"/>
      </w:pPr>
      <w:r>
        <w:t xml:space="preserve">De esta forma queda más claro que esta sección (5) es la que corresponde a tu trabajo. </w:t>
      </w:r>
    </w:p>
    <w:p w:rsidR="00501D5E" w:rsidRDefault="00501D5E">
      <w:pPr>
        <w:pStyle w:val="Textocomentario"/>
      </w:pPr>
      <w:r>
        <w:t xml:space="preserve">La ilustración pasaría a ser la sección 6. </w:t>
      </w:r>
    </w:p>
  </w:comment>
  <w:comment w:id="354" w:author="Vaio" w:date="2015-10-20T22:40:00Z" w:initials="V">
    <w:p w:rsidR="00501D5E" w:rsidRDefault="00501D5E">
      <w:pPr>
        <w:pStyle w:val="Textocomentario"/>
      </w:pPr>
      <w:r>
        <w:rPr>
          <w:rStyle w:val="Refdecomentario"/>
        </w:rPr>
        <w:annotationRef/>
      </w:r>
      <w:r>
        <w:t xml:space="preserve">Conviene poner así, porque en la figura están escritos así, y entonces el lector va poder hacer la correspondencia. </w:t>
      </w:r>
    </w:p>
  </w:comment>
  <w:comment w:id="359" w:author="magali" w:date="2015-10-20T22:40:00Z" w:initials="m">
    <w:p w:rsidR="00501D5E" w:rsidRDefault="00501D5E">
      <w:pPr>
        <w:pStyle w:val="Textocomentario"/>
      </w:pPr>
      <w:r>
        <w:rPr>
          <w:rStyle w:val="Refdecomentario"/>
        </w:rPr>
        <w:annotationRef/>
      </w:r>
      <w:r>
        <w:t>Actualizar, esto es figura 2, actualizar todas las figuras que están por debajo de esta</w:t>
      </w:r>
    </w:p>
  </w:comment>
  <w:comment w:id="375" w:author="Vaio" w:date="2015-10-20T22:40:00Z" w:initials="V">
    <w:p w:rsidR="00501D5E" w:rsidRDefault="00501D5E">
      <w:pPr>
        <w:pStyle w:val="Textocomentario"/>
      </w:pPr>
      <w:r>
        <w:rPr>
          <w:rStyle w:val="Refdecomentario"/>
        </w:rPr>
        <w:annotationRef/>
      </w:r>
      <w:r>
        <w:t xml:space="preserve">No queda claro qué es el orden horizontal o vertical. </w:t>
      </w:r>
    </w:p>
  </w:comment>
  <w:comment w:id="487" w:author="Vaio" w:date="2015-10-20T22:40:00Z" w:initials="V">
    <w:p w:rsidR="00501D5E" w:rsidRDefault="00501D5E">
      <w:pPr>
        <w:pStyle w:val="Textocomentario"/>
      </w:pPr>
      <w:r>
        <w:rPr>
          <w:rStyle w:val="Refdecomentario"/>
        </w:rPr>
        <w:annotationRef/>
      </w:r>
      <w:r>
        <w:t xml:space="preserve">No estoy segura de que la relación sea de dependencia. Y si </w:t>
      </w:r>
      <w:proofErr w:type="spellStart"/>
      <w:r>
        <w:t>ponés</w:t>
      </w:r>
      <w:proofErr w:type="spellEnd"/>
      <w:r>
        <w:t xml:space="preserve"> relación nomás?</w:t>
      </w:r>
    </w:p>
  </w:comment>
  <w:comment w:id="800" w:author="Vaio" w:date="2015-10-20T22:40:00Z" w:initials="V">
    <w:p w:rsidR="00501D5E" w:rsidRDefault="00501D5E">
      <w:pPr>
        <w:pStyle w:val="Textocomentario"/>
      </w:pPr>
      <w:r>
        <w:rPr>
          <w:rStyle w:val="Refdecomentario"/>
        </w:rPr>
        <w:annotationRef/>
      </w:r>
      <w:r>
        <w:t xml:space="preserve">La verdad que no estoy segura de como es, pero no debería decirse que no se puede hacer ninguna validación a nivel de capa de presentación? Es que imagino que otras validaciones, tal vez en el servidor sí se puedan hacer en </w:t>
      </w:r>
      <w:proofErr w:type="spellStart"/>
      <w:r>
        <w:t>moweba</w:t>
      </w:r>
      <w:proofErr w:type="spellEnd"/>
      <w:r>
        <w:t xml:space="preserve"> sin </w:t>
      </w:r>
      <w:proofErr w:type="spellStart"/>
      <w:r>
        <w:t>ria</w:t>
      </w:r>
      <w:proofErr w:type="spellEnd"/>
      <w:r>
        <w:t xml:space="preserve"> ... pero no estoy segura de esto ... lo pongo para que verifiques. </w:t>
      </w:r>
    </w:p>
  </w:comment>
  <w:comment w:id="807" w:author="Vaio" w:date="2015-10-20T22:40:00Z" w:initials="V">
    <w:p w:rsidR="00501D5E" w:rsidRDefault="00501D5E">
      <w:pPr>
        <w:pStyle w:val="Textocomentario"/>
      </w:pPr>
      <w:r>
        <w:rPr>
          <w:rStyle w:val="Refdecomentario"/>
        </w:rPr>
        <w:annotationRef/>
      </w:r>
      <w:r>
        <w:t xml:space="preserve">Los porcentajes que aparecen aquí me resultan un poco confusos ... tratar de aclarar mejor esta parte. </w:t>
      </w:r>
    </w:p>
  </w:comment>
  <w:comment w:id="810" w:author="magali" w:date="2015-10-20T22:40:00Z" w:initials="m">
    <w:p w:rsidR="00501D5E" w:rsidRDefault="00501D5E">
      <w:pPr>
        <w:pStyle w:val="Textocomentario"/>
      </w:pPr>
      <w:r>
        <w:rPr>
          <w:rStyle w:val="Refdecomentario"/>
        </w:rPr>
        <w:annotationRef/>
      </w:r>
      <w:r>
        <w:t xml:space="preserve">Mi consulta es, por qué se analizó en detalle sólo esta pregunta?.. </w:t>
      </w:r>
    </w:p>
  </w:comment>
  <w:comment w:id="822" w:author="Vaio" w:date="2015-10-20T22:40:00Z" w:initials="V">
    <w:p w:rsidR="00501D5E" w:rsidRDefault="00501D5E">
      <w:pPr>
        <w:pStyle w:val="Textocomentario"/>
      </w:pPr>
      <w:r>
        <w:rPr>
          <w:rStyle w:val="Refdecomentario"/>
        </w:rPr>
        <w:annotationRef/>
      </w:r>
      <w:r>
        <w:t>Aquí no se entiende de qué porcentaje restante se está hablando ... cuáles son los porcentajes de los que restan 53% y 43%? Entre el 53 y el 43, cuál número corresponde a la versión con RIA y cuál a la versión sin RIA?</w:t>
      </w:r>
    </w:p>
  </w:comment>
  <w:comment w:id="959" w:author="Vaio" w:date="2015-10-20T22:44:00Z" w:initials="V">
    <w:p w:rsidR="00501D5E" w:rsidRDefault="00501D5E">
      <w:pPr>
        <w:pStyle w:val="Textocomentario"/>
      </w:pPr>
      <w:r>
        <w:rPr>
          <w:rStyle w:val="Refdecomentario"/>
        </w:rPr>
        <w:annotationRef/>
      </w:r>
      <w:r>
        <w:t xml:space="preserve">Falta el número del </w:t>
      </w:r>
      <w:proofErr w:type="spellStart"/>
      <w:r>
        <w:t>volumen</w:t>
      </w:r>
      <w:proofErr w:type="spellEnd"/>
    </w:p>
  </w:comment>
  <w:comment w:id="964" w:author="Vaio" w:date="2015-10-20T22:45:00Z" w:initials="V">
    <w:p w:rsidR="00501D5E" w:rsidRDefault="00501D5E">
      <w:pPr>
        <w:pStyle w:val="Textocomentario"/>
      </w:pPr>
      <w:r>
        <w:rPr>
          <w:rStyle w:val="Refdecomentario"/>
        </w:rPr>
        <w:annotationRef/>
      </w:r>
      <w:r>
        <w:t>La tesis de Javier Martínez no es de la UPV, es de la Universidad Católica de Lovaina, Bélgica.</w:t>
      </w:r>
    </w:p>
  </w:comment>
  <w:comment w:id="976" w:author="Vaio" w:date="2015-10-20T22:47:00Z" w:initials="V">
    <w:p w:rsidR="001A32A4" w:rsidRDefault="001A32A4">
      <w:pPr>
        <w:pStyle w:val="Textocomentario"/>
      </w:pPr>
      <w:r>
        <w:rPr>
          <w:rStyle w:val="Refdecomentario"/>
        </w:rPr>
        <w:annotationRef/>
      </w:r>
      <w:proofErr w:type="spellStart"/>
      <w:r w:rsidR="00540783">
        <w:t>Cor</w:t>
      </w:r>
      <w:r w:rsidR="00540783">
        <w:t>reg</w:t>
      </w:r>
      <w:proofErr w:type="spellEnd"/>
      <w:r w:rsidR="00540783">
        <w:t>ir el apellido</w:t>
      </w:r>
    </w:p>
  </w:comment>
  <w:comment w:id="1001" w:author="Vaio" w:date="2015-10-20T22:48:00Z" w:initials="V">
    <w:p w:rsidR="001A32A4" w:rsidRDefault="001A32A4">
      <w:pPr>
        <w:pStyle w:val="Textocomentario"/>
      </w:pPr>
      <w:r>
        <w:rPr>
          <w:rStyle w:val="Refdecomentario"/>
        </w:rPr>
        <w:annotationRef/>
      </w:r>
      <w:r w:rsidR="00540783">
        <w:t>Falta el volum</w:t>
      </w:r>
      <w:r w:rsidR="00540783">
        <w:t>en ... o borrar la palabra vol</w:t>
      </w:r>
      <w:r w:rsidR="00540783">
        <w:t>umen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783" w:rsidRDefault="00540783" w:rsidP="00776FA9">
      <w:pPr>
        <w:spacing w:after="0" w:line="240" w:lineRule="auto"/>
      </w:pPr>
      <w:r>
        <w:separator/>
      </w:r>
    </w:p>
  </w:endnote>
  <w:endnote w:type="continuationSeparator" w:id="0">
    <w:p w:rsidR="00540783" w:rsidRDefault="00540783" w:rsidP="00776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 w:name="Times-BoldItalic">
    <w:altName w:val="Times New Roman"/>
    <w:charset w:val="00"/>
    <w:family w:val="roman"/>
    <w:pitch w:val="default"/>
  </w:font>
  <w:font w:name="Times-Bold">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783" w:rsidRDefault="00540783" w:rsidP="00776FA9">
      <w:pPr>
        <w:spacing w:after="0" w:line="240" w:lineRule="auto"/>
      </w:pPr>
      <w:r>
        <w:separator/>
      </w:r>
    </w:p>
  </w:footnote>
  <w:footnote w:type="continuationSeparator" w:id="0">
    <w:p w:rsidR="00540783" w:rsidRDefault="00540783" w:rsidP="00776FA9">
      <w:pPr>
        <w:spacing w:after="0" w:line="240" w:lineRule="auto"/>
      </w:pPr>
      <w:r>
        <w:continuationSeparator/>
      </w:r>
    </w:p>
  </w:footnote>
  <w:footnote w:id="1">
    <w:p w:rsidR="00501D5E" w:rsidRPr="009660AB" w:rsidRDefault="00501D5E"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del w:id="77" w:author="Vaio" w:date="2015-10-20T13:07:00Z">
        <w:r w:rsidRPr="009660AB" w:rsidDel="003D5B69">
          <w:rPr>
            <w:rFonts w:cstheme="minorHAnsi"/>
            <w:sz w:val="14"/>
            <w:lang w:val="en-US"/>
          </w:rPr>
          <w:delText xml:space="preserve"> </w:delText>
        </w:r>
      </w:del>
      <w:r w:rsidRPr="009660AB">
        <w:rPr>
          <w:rFonts w:cstheme="minorHAnsi"/>
          <w:b/>
          <w:sz w:val="14"/>
          <w:lang w:val="en-US"/>
        </w:rPr>
        <w:t>Object Management Group:</w:t>
      </w:r>
      <w:ins w:id="78" w:author="Vaio" w:date="2015-10-20T13:07:00Z">
        <w:r>
          <w:rPr>
            <w:rFonts w:cstheme="minorHAnsi"/>
            <w:b/>
            <w:sz w:val="14"/>
            <w:lang w:val="en-US"/>
          </w:rPr>
          <w:t xml:space="preserve"> </w:t>
        </w:r>
      </w:ins>
      <w:del w:id="79" w:author="Vaio" w:date="2015-10-20T13:07:00Z">
        <w:r w:rsidRPr="009660AB" w:rsidDel="003D5B69">
          <w:rPr>
            <w:rFonts w:cstheme="minorHAnsi"/>
            <w:b/>
            <w:sz w:val="14"/>
            <w:lang w:val="en-US"/>
          </w:rPr>
          <w:delText xml:space="preserve">  </w:delText>
        </w:r>
      </w:del>
      <w:hyperlink r:id="rId1" w:history="1">
        <w:r w:rsidRPr="009660AB">
          <w:rPr>
            <w:rStyle w:val="Hipervnculo"/>
            <w:rFonts w:cstheme="minorHAnsi"/>
            <w:color w:val="000000" w:themeColor="text1"/>
            <w:sz w:val="14"/>
            <w:lang w:val="en-US"/>
          </w:rPr>
          <w:t>http://www.omg.org/</w:t>
        </w:r>
      </w:hyperlink>
      <w:r w:rsidRPr="009660AB">
        <w:rPr>
          <w:rFonts w:cstheme="minorHAnsi"/>
          <w:lang w:val="en-US"/>
        </w:rPr>
        <w:t xml:space="preserve"> </w:t>
      </w:r>
      <w:r w:rsidRPr="009660AB">
        <w:rPr>
          <w:rFonts w:cstheme="minorHAnsi"/>
          <w:sz w:val="14"/>
          <w:lang w:val="en-US"/>
        </w:rPr>
        <w:t>2015</w:t>
      </w:r>
    </w:p>
  </w:footnote>
  <w:footnote w:id="2">
    <w:p w:rsidR="00501D5E" w:rsidRPr="009660AB" w:rsidRDefault="00501D5E"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w:t>
      </w:r>
      <w:del w:id="80" w:author="Vaio" w:date="2015-10-20T13:07:00Z">
        <w:r w:rsidRPr="009660AB" w:rsidDel="003D5B69">
          <w:rPr>
            <w:rFonts w:cstheme="minorHAnsi"/>
            <w:sz w:val="14"/>
            <w:szCs w:val="12"/>
          </w:rPr>
          <w:delText xml:space="preserve"> </w:delText>
        </w:r>
      </w:del>
      <w:r w:rsidRPr="009660AB">
        <w:rPr>
          <w:rFonts w:cstheme="minorHAnsi"/>
          <w:sz w:val="14"/>
          <w:szCs w:val="12"/>
        </w:rPr>
        <w:t>Departamento de Ingeniería Electrónica e Informática de la Universidad Católica Nuestra Señora de la Asunción</w:t>
      </w:r>
    </w:p>
  </w:footnote>
  <w:footnote w:id="3">
    <w:p w:rsidR="00501D5E" w:rsidRPr="00E73253" w:rsidRDefault="00501D5E"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hyperlink r:id="rId2" w:history="1">
        <w:r w:rsidRPr="009660AB">
          <w:rPr>
            <w:rStyle w:val="Hipervnculo"/>
            <w:rFonts w:cstheme="minorHAnsi"/>
            <w:color w:val="000000" w:themeColor="text1"/>
            <w:sz w:val="14"/>
            <w:lang w:val="en-US"/>
          </w:rPr>
          <w:t>http://www.omg.org/mda/</w:t>
        </w:r>
      </w:hyperlink>
      <w:r w:rsidRPr="009660AB">
        <w:rPr>
          <w:rFonts w:cstheme="minorHAnsi"/>
          <w:lang w:val="en-US"/>
        </w:rPr>
        <w:t xml:space="preserve"> </w:t>
      </w:r>
      <w:r w:rsidRPr="00B3337D">
        <w:rPr>
          <w:rFonts w:cstheme="minorHAnsi"/>
          <w:sz w:val="14"/>
          <w:lang w:val="en-US"/>
        </w:rPr>
        <w:t>2015</w:t>
      </w:r>
    </w:p>
  </w:footnote>
  <w:footnote w:id="4">
    <w:p w:rsidR="00501D5E" w:rsidRPr="003C01C1" w:rsidRDefault="00501D5E"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r w:rsidRPr="003C01C1">
        <w:rPr>
          <w:b/>
          <w:bCs/>
          <w:color w:val="000000" w:themeColor="text1"/>
          <w:sz w:val="14"/>
          <w:lang w:val="en-US"/>
        </w:rPr>
        <w:t>jQuery UI 1.11 API Documentation:</w:t>
      </w:r>
      <w:r w:rsidRPr="003C01C1">
        <w:rPr>
          <w:color w:val="000000" w:themeColor="text1"/>
          <w:sz w:val="14"/>
          <w:lang w:val="en-US"/>
        </w:rPr>
        <w:t xml:space="preserve"> </w:t>
      </w:r>
      <w:del w:id="117" w:author="Vaio" w:date="2015-10-20T13:10:00Z">
        <w:r w:rsidRPr="003C01C1" w:rsidDel="00017A9C">
          <w:rPr>
            <w:color w:val="000000" w:themeColor="text1"/>
            <w:sz w:val="14"/>
            <w:lang w:val="en-US"/>
          </w:rPr>
          <w:delText xml:space="preserve"> </w:delText>
        </w:r>
      </w:del>
      <w:hyperlink r:id="rId3" w:history="1">
        <w:r w:rsidRPr="003C01C1">
          <w:rPr>
            <w:rStyle w:val="Hipervnculo"/>
            <w:color w:val="000000" w:themeColor="text1"/>
            <w:sz w:val="14"/>
            <w:lang w:val="en-US"/>
          </w:rPr>
          <w:t>http://api.jqueryui.com/</w:t>
        </w:r>
      </w:hyperlink>
      <w:r w:rsidRPr="003C01C1">
        <w:rPr>
          <w:color w:val="000000" w:themeColor="text1"/>
          <w:sz w:val="14"/>
          <w:lang w:val="en-US"/>
        </w:rPr>
        <w:t xml:space="preserve"> 2015</w:t>
      </w:r>
    </w:p>
  </w:footnote>
  <w:footnote w:id="5">
    <w:p w:rsidR="00501D5E" w:rsidRPr="00D56AEE" w:rsidRDefault="00501D5E"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r w:rsidRPr="00D56AEE">
        <w:rPr>
          <w:b/>
          <w:color w:val="000000" w:themeColor="text1"/>
          <w:sz w:val="14"/>
          <w:lang w:val="en-US"/>
        </w:rPr>
        <w:t>jQuery Validation Plugin:</w:t>
      </w:r>
      <w:r w:rsidRPr="00D56AEE">
        <w:rPr>
          <w:color w:val="000000" w:themeColor="text1"/>
          <w:sz w:val="14"/>
          <w:lang w:val="en-US"/>
        </w:rPr>
        <w:t xml:space="preserve"> </w:t>
      </w:r>
      <w:hyperlink r:id="rId4" w:history="1">
        <w:r w:rsidRPr="00D56AEE">
          <w:rPr>
            <w:rStyle w:val="Hipervnculo"/>
            <w:color w:val="000000" w:themeColor="text1"/>
            <w:sz w:val="14"/>
            <w:lang w:val="en-US"/>
          </w:rPr>
          <w:t>http://jqueryvalidation.org/</w:t>
        </w:r>
      </w:hyperlink>
      <w:r w:rsidRPr="00D56AEE">
        <w:rPr>
          <w:color w:val="000000" w:themeColor="text1"/>
          <w:sz w:val="14"/>
          <w:lang w:val="en-US"/>
        </w:rPr>
        <w:t xml:space="preserve"> 2015</w:t>
      </w:r>
    </w:p>
  </w:footnote>
  <w:footnote w:id="6">
    <w:p w:rsidR="00501D5E" w:rsidRPr="009F0D3D" w:rsidRDefault="00501D5E">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del w:id="208" w:author="Vaio" w:date="2015-10-20T13:11:00Z">
        <w:r w:rsidRPr="009F0D3D" w:rsidDel="00017A9C">
          <w:rPr>
            <w:color w:val="000000" w:themeColor="text1"/>
            <w:sz w:val="14"/>
            <w:lang w:val="en-US"/>
          </w:rPr>
          <w:delText xml:space="preserve"> </w:delText>
        </w:r>
      </w:del>
      <w:hyperlink r:id="rId5" w:history="1">
        <w:r w:rsidRPr="009F0D3D">
          <w:rPr>
            <w:rStyle w:val="Hipervnculo"/>
            <w:color w:val="000000" w:themeColor="text1"/>
            <w:sz w:val="14"/>
            <w:lang w:val="en-US"/>
          </w:rPr>
          <w:t>https://en.wikipedia.org/wiki/List_of_Ajax</w:t>
        </w:r>
        <w:r w:rsidRPr="009F0D3D">
          <w:rPr>
            <w:rStyle w:val="Hipervnculo"/>
            <w:color w:val="000000" w:themeColor="text1"/>
            <w:sz w:val="14"/>
            <w:lang w:val="en-US"/>
          </w:rPr>
          <w:t>_frameworks</w:t>
        </w:r>
      </w:hyperlink>
      <w:r w:rsidRPr="009F0D3D">
        <w:rPr>
          <w:color w:val="000000" w:themeColor="text1"/>
          <w:sz w:val="14"/>
          <w:lang w:val="en-US"/>
        </w:rPr>
        <w:t xml:space="preserve"> 2015</w:t>
      </w:r>
    </w:p>
  </w:footnote>
  <w:footnote w:id="7">
    <w:p w:rsidR="00501D5E" w:rsidRPr="008E6977" w:rsidRDefault="00501D5E"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6"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501D5E" w:rsidRPr="00AF6064" w:rsidRDefault="00501D5E"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Modelling </w:t>
      </w:r>
      <w:proofErr w:type="spellStart"/>
      <w:r w:rsidRPr="00AF6064">
        <w:rPr>
          <w:b/>
          <w:color w:val="000000" w:themeColor="text1"/>
          <w:sz w:val="14"/>
          <w:lang w:val="en-US"/>
        </w:rPr>
        <w:t>Framwwork</w:t>
      </w:r>
      <w:proofErr w:type="spellEnd"/>
      <w:r w:rsidRPr="00AF6064">
        <w:rPr>
          <w:b/>
          <w:color w:val="000000" w:themeColor="text1"/>
          <w:sz w:val="14"/>
          <w:szCs w:val="14"/>
          <w:lang w:val="en-US"/>
        </w:rPr>
        <w:t>:</w:t>
      </w:r>
      <w:del w:id="558" w:author="Vaio" w:date="2015-10-20T13:11:00Z">
        <w:r w:rsidRPr="00AF6064" w:rsidDel="00017A9C">
          <w:rPr>
            <w:b/>
            <w:color w:val="000000" w:themeColor="text1"/>
            <w:sz w:val="14"/>
            <w:szCs w:val="14"/>
            <w:lang w:val="en-US"/>
          </w:rPr>
          <w:delText xml:space="preserve"> </w:delText>
        </w:r>
      </w:del>
      <w:r w:rsidRPr="00AF6064">
        <w:rPr>
          <w:color w:val="000000" w:themeColor="text1"/>
          <w:sz w:val="14"/>
          <w:szCs w:val="14"/>
          <w:lang w:val="en-US"/>
        </w:rPr>
        <w:t xml:space="preserve"> </w:t>
      </w:r>
      <w:hyperlink r:id="rId7" w:history="1">
        <w:r w:rsidRPr="00AF6064">
          <w:rPr>
            <w:rStyle w:val="Hipervnculo"/>
            <w:color w:val="000000" w:themeColor="text1"/>
            <w:sz w:val="14"/>
            <w:szCs w:val="14"/>
            <w:lang w:val="en-US"/>
          </w:rPr>
          <w:t>https://www.eclipse.org/modeling/emf</w:t>
        </w:r>
      </w:hyperlink>
      <w:r w:rsidRPr="00AF6064">
        <w:rPr>
          <w:color w:val="000000" w:themeColor="text1"/>
          <w:sz w:val="14"/>
          <w:szCs w:val="14"/>
          <w:lang w:val="en-US"/>
        </w:rPr>
        <w:t xml:space="preserve"> </w:t>
      </w:r>
      <w:del w:id="559" w:author="Vaio" w:date="2015-10-20T13:11:00Z">
        <w:r w:rsidRPr="00AF6064" w:rsidDel="00017A9C">
          <w:rPr>
            <w:color w:val="000000" w:themeColor="text1"/>
            <w:sz w:val="14"/>
            <w:lang w:val="en-US"/>
          </w:rPr>
          <w:delText xml:space="preserve"> </w:delText>
        </w:r>
      </w:del>
      <w:r w:rsidRPr="00AF6064">
        <w:rPr>
          <w:color w:val="000000" w:themeColor="text1"/>
          <w:sz w:val="14"/>
          <w:lang w:val="en-US"/>
        </w:rPr>
        <w:t>2015</w:t>
      </w:r>
    </w:p>
  </w:footnote>
  <w:footnote w:id="9">
    <w:p w:rsidR="00501D5E" w:rsidRPr="00E44923" w:rsidRDefault="00501D5E"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8"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501D5E" w:rsidRPr="00B44222" w:rsidRDefault="00501D5E"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del w:id="560" w:author="Vaio" w:date="2015-10-20T13:11:00Z">
        <w:r w:rsidRPr="00E44923" w:rsidDel="00017A9C">
          <w:rPr>
            <w:color w:val="000000" w:themeColor="text1"/>
            <w:sz w:val="14"/>
          </w:rPr>
          <w:delText xml:space="preserve"> </w:delText>
        </w:r>
      </w:del>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76FA9"/>
    <w:rsid w:val="00017A9C"/>
    <w:rsid w:val="000377F5"/>
    <w:rsid w:val="00037DF5"/>
    <w:rsid w:val="00076597"/>
    <w:rsid w:val="000903C5"/>
    <w:rsid w:val="0009203D"/>
    <w:rsid w:val="000A0950"/>
    <w:rsid w:val="000A2B60"/>
    <w:rsid w:val="000C5E0E"/>
    <w:rsid w:val="000F06DB"/>
    <w:rsid w:val="00116C49"/>
    <w:rsid w:val="0012099F"/>
    <w:rsid w:val="00134BC5"/>
    <w:rsid w:val="0014555A"/>
    <w:rsid w:val="001617FC"/>
    <w:rsid w:val="001623BC"/>
    <w:rsid w:val="00187D8E"/>
    <w:rsid w:val="001A32A4"/>
    <w:rsid w:val="001D1D41"/>
    <w:rsid w:val="001E0546"/>
    <w:rsid w:val="00226537"/>
    <w:rsid w:val="0025152F"/>
    <w:rsid w:val="002807D4"/>
    <w:rsid w:val="00283008"/>
    <w:rsid w:val="002A313A"/>
    <w:rsid w:val="002A5DB3"/>
    <w:rsid w:val="002B671C"/>
    <w:rsid w:val="002C5948"/>
    <w:rsid w:val="002E65BB"/>
    <w:rsid w:val="002E76E4"/>
    <w:rsid w:val="002F0FCB"/>
    <w:rsid w:val="00344343"/>
    <w:rsid w:val="003664AB"/>
    <w:rsid w:val="00392F83"/>
    <w:rsid w:val="003A0A99"/>
    <w:rsid w:val="003A5AA6"/>
    <w:rsid w:val="003C0584"/>
    <w:rsid w:val="003D4207"/>
    <w:rsid w:val="003D5B69"/>
    <w:rsid w:val="003F2BD2"/>
    <w:rsid w:val="003F45C7"/>
    <w:rsid w:val="00407A91"/>
    <w:rsid w:val="00413AB0"/>
    <w:rsid w:val="00452D76"/>
    <w:rsid w:val="004724FE"/>
    <w:rsid w:val="00481893"/>
    <w:rsid w:val="00486433"/>
    <w:rsid w:val="004A2A2B"/>
    <w:rsid w:val="004D1869"/>
    <w:rsid w:val="00501D5E"/>
    <w:rsid w:val="005027B0"/>
    <w:rsid w:val="00540783"/>
    <w:rsid w:val="00566661"/>
    <w:rsid w:val="005C2B88"/>
    <w:rsid w:val="005D08ED"/>
    <w:rsid w:val="005D27F9"/>
    <w:rsid w:val="005D7DDD"/>
    <w:rsid w:val="005E5D4F"/>
    <w:rsid w:val="00601A3A"/>
    <w:rsid w:val="0060534C"/>
    <w:rsid w:val="00637C63"/>
    <w:rsid w:val="00660472"/>
    <w:rsid w:val="006801FB"/>
    <w:rsid w:val="00693361"/>
    <w:rsid w:val="006D5E2C"/>
    <w:rsid w:val="006F252B"/>
    <w:rsid w:val="006F775F"/>
    <w:rsid w:val="007400FA"/>
    <w:rsid w:val="00757B38"/>
    <w:rsid w:val="007618C6"/>
    <w:rsid w:val="00764C93"/>
    <w:rsid w:val="00770DB8"/>
    <w:rsid w:val="00776FA9"/>
    <w:rsid w:val="0078213C"/>
    <w:rsid w:val="007A69C7"/>
    <w:rsid w:val="00805621"/>
    <w:rsid w:val="00861A9E"/>
    <w:rsid w:val="00875F8F"/>
    <w:rsid w:val="00876A3F"/>
    <w:rsid w:val="008A5ACD"/>
    <w:rsid w:val="008B2195"/>
    <w:rsid w:val="008C0F08"/>
    <w:rsid w:val="008D017D"/>
    <w:rsid w:val="008E0EC4"/>
    <w:rsid w:val="008E2A1F"/>
    <w:rsid w:val="0091254C"/>
    <w:rsid w:val="00931F45"/>
    <w:rsid w:val="0095118A"/>
    <w:rsid w:val="0099161E"/>
    <w:rsid w:val="00994ABE"/>
    <w:rsid w:val="009F0D3D"/>
    <w:rsid w:val="009F3E64"/>
    <w:rsid w:val="00A06257"/>
    <w:rsid w:val="00A36CE1"/>
    <w:rsid w:val="00A37EFF"/>
    <w:rsid w:val="00A41B34"/>
    <w:rsid w:val="00A531A5"/>
    <w:rsid w:val="00A9524F"/>
    <w:rsid w:val="00AB0937"/>
    <w:rsid w:val="00AD479F"/>
    <w:rsid w:val="00AE17AB"/>
    <w:rsid w:val="00AF2D60"/>
    <w:rsid w:val="00B073C4"/>
    <w:rsid w:val="00B1732E"/>
    <w:rsid w:val="00B25EDB"/>
    <w:rsid w:val="00B4503E"/>
    <w:rsid w:val="00BC4BE3"/>
    <w:rsid w:val="00C30183"/>
    <w:rsid w:val="00C35C8D"/>
    <w:rsid w:val="00C92E10"/>
    <w:rsid w:val="00C9347F"/>
    <w:rsid w:val="00C95A41"/>
    <w:rsid w:val="00CC758A"/>
    <w:rsid w:val="00CE477A"/>
    <w:rsid w:val="00CE76B2"/>
    <w:rsid w:val="00D1234E"/>
    <w:rsid w:val="00D262F9"/>
    <w:rsid w:val="00D272DA"/>
    <w:rsid w:val="00D51855"/>
    <w:rsid w:val="00D54820"/>
    <w:rsid w:val="00D55BDC"/>
    <w:rsid w:val="00D61046"/>
    <w:rsid w:val="00D80DA5"/>
    <w:rsid w:val="00D81217"/>
    <w:rsid w:val="00D83E06"/>
    <w:rsid w:val="00DA5A77"/>
    <w:rsid w:val="00DB05A5"/>
    <w:rsid w:val="00DD5F16"/>
    <w:rsid w:val="00DE2E82"/>
    <w:rsid w:val="00E045E9"/>
    <w:rsid w:val="00E10D3B"/>
    <w:rsid w:val="00E364FA"/>
    <w:rsid w:val="00E41926"/>
    <w:rsid w:val="00E60362"/>
    <w:rsid w:val="00EA6F4C"/>
    <w:rsid w:val="00EB20AE"/>
    <w:rsid w:val="00EE5D6A"/>
    <w:rsid w:val="00F05242"/>
    <w:rsid w:val="00F97BA9"/>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63DC7A-C89F-41D3-97DE-91307134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15</Pages>
  <Words>7035</Words>
  <Characters>38698</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Vaio</cp:lastModifiedBy>
  <cp:revision>52</cp:revision>
  <dcterms:created xsi:type="dcterms:W3CDTF">2015-10-20T15:30:00Z</dcterms:created>
  <dcterms:modified xsi:type="dcterms:W3CDTF">2015-10-21T01:50:00Z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