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FA9" w:rsidRDefault="00810A0E" w:rsidP="009C75B9">
      <w:pPr>
        <w:pStyle w:val="papertitle"/>
        <w:rPr>
          <w:lang w:val="es-PY" w:eastAsia="ar-SA"/>
        </w:rPr>
      </w:pPr>
      <w:r>
        <w:rPr>
          <w:lang w:val="es-PY" w:eastAsia="ar-SA"/>
        </w:rPr>
        <w:t>Una p</w:t>
      </w:r>
      <w:r w:rsidR="0041782F" w:rsidRPr="0041782F">
        <w:rPr>
          <w:lang w:val="es-PY" w:eastAsia="ar-SA"/>
        </w:rPr>
        <w:t xml:space="preserve">ropuesta basada en </w:t>
      </w:r>
      <w:proofErr w:type="spellStart"/>
      <w:r w:rsidR="0041782F" w:rsidRPr="0041782F">
        <w:rPr>
          <w:lang w:val="es-PY" w:eastAsia="ar-SA"/>
        </w:rPr>
        <w:t>Model</w:t>
      </w:r>
      <w:proofErr w:type="spellEnd"/>
      <w:r w:rsidR="0041782F" w:rsidRPr="0041782F">
        <w:rPr>
          <w:lang w:val="es-PY" w:eastAsia="ar-SA"/>
        </w:rPr>
        <w:t xml:space="preserve"> </w:t>
      </w:r>
      <w:proofErr w:type="spellStart"/>
      <w:r w:rsidR="0041782F" w:rsidRPr="0041782F">
        <w:rPr>
          <w:lang w:val="es-PY" w:eastAsia="ar-SA"/>
        </w:rPr>
        <w:t>Driven</w:t>
      </w:r>
      <w:proofErr w:type="spellEnd"/>
      <w:r w:rsidR="0041782F" w:rsidRPr="0041782F">
        <w:rPr>
          <w:lang w:val="es-PY" w:eastAsia="ar-SA"/>
        </w:rPr>
        <w:t xml:space="preserve"> </w:t>
      </w:r>
      <w:proofErr w:type="spellStart"/>
      <w:r w:rsidR="0041782F" w:rsidRPr="0041782F">
        <w:rPr>
          <w:lang w:val="es-PY" w:eastAsia="ar-SA"/>
        </w:rPr>
        <w:t>Architecture</w:t>
      </w:r>
      <w:proofErr w:type="spellEnd"/>
      <w:r w:rsidR="0041782F" w:rsidRPr="0041782F">
        <w:rPr>
          <w:lang w:val="es-PY" w:eastAsia="ar-SA"/>
        </w:rPr>
        <w:t xml:space="preserve"> para el soporte de aplicaciones RIA</w:t>
      </w:r>
    </w:p>
    <w:p w:rsidR="007D0241" w:rsidRPr="00614D3B" w:rsidRDefault="007D0241" w:rsidP="009C75B9">
      <w:pPr>
        <w:pStyle w:val="author"/>
        <w:rPr>
          <w:lang w:val="es-PY"/>
        </w:rPr>
      </w:pPr>
      <w:r w:rsidRPr="00614D3B">
        <w:rPr>
          <w:lang w:val="es-PY"/>
        </w:rPr>
        <w:t xml:space="preserve">Iván </w:t>
      </w:r>
      <w:proofErr w:type="gramStart"/>
      <w:r w:rsidRPr="00614D3B">
        <w:rPr>
          <w:lang w:val="es-PY"/>
        </w:rPr>
        <w:t>López</w:t>
      </w:r>
      <w:r w:rsidR="00614D3B" w:rsidRPr="006E021D">
        <w:rPr>
          <w:vertAlign w:val="superscript"/>
          <w:lang w:val="es-PY"/>
        </w:rPr>
        <w:t>1</w:t>
      </w:r>
      <w:r w:rsidR="00614D3B">
        <w:rPr>
          <w:lang w:val="es-PY"/>
        </w:rPr>
        <w:t xml:space="preserve"> </w:t>
      </w:r>
      <w:r w:rsidRPr="00614D3B">
        <w:rPr>
          <w:lang w:val="es-PY"/>
        </w:rPr>
        <w:t>,</w:t>
      </w:r>
      <w:proofErr w:type="gramEnd"/>
      <w:r w:rsidRPr="00614D3B">
        <w:rPr>
          <w:lang w:val="es-PY"/>
        </w:rPr>
        <w:t xml:space="preserve"> </w:t>
      </w:r>
      <w:proofErr w:type="spellStart"/>
      <w:r w:rsidRPr="00614D3B">
        <w:rPr>
          <w:lang w:val="es-PY"/>
        </w:rPr>
        <w:t>Magalí</w:t>
      </w:r>
      <w:proofErr w:type="spellEnd"/>
      <w:r w:rsidRPr="00614D3B">
        <w:rPr>
          <w:lang w:val="es-PY"/>
        </w:rPr>
        <w:t xml:space="preserve"> González</w:t>
      </w:r>
      <w:r w:rsidR="00614D3B" w:rsidRPr="006E021D">
        <w:rPr>
          <w:vertAlign w:val="superscript"/>
          <w:lang w:val="es-PY"/>
        </w:rPr>
        <w:t>1</w:t>
      </w:r>
      <w:r w:rsidR="00614D3B">
        <w:rPr>
          <w:lang w:val="es-PY"/>
        </w:rPr>
        <w:t xml:space="preserve"> </w:t>
      </w:r>
      <w:r w:rsidRPr="00614D3B">
        <w:rPr>
          <w:lang w:val="es-PY"/>
        </w:rPr>
        <w:t xml:space="preserve">, </w:t>
      </w:r>
      <w:proofErr w:type="spellStart"/>
      <w:r w:rsidRPr="00614D3B">
        <w:rPr>
          <w:lang w:val="es-PY"/>
        </w:rPr>
        <w:t>Nathalie</w:t>
      </w:r>
      <w:proofErr w:type="spellEnd"/>
      <w:r w:rsidRPr="00614D3B">
        <w:rPr>
          <w:lang w:val="es-PY"/>
        </w:rPr>
        <w:t xml:space="preserve"> Aquino</w:t>
      </w:r>
      <w:r w:rsidRPr="006E021D">
        <w:rPr>
          <w:vertAlign w:val="superscript"/>
          <w:lang w:val="es-PY"/>
        </w:rPr>
        <w:t>1</w:t>
      </w:r>
      <w:r w:rsidRPr="00614D3B">
        <w:rPr>
          <w:lang w:val="es-PY"/>
        </w:rPr>
        <w:t xml:space="preserve"> , </w:t>
      </w:r>
      <w:r w:rsidR="009C75B9">
        <w:rPr>
          <w:lang w:val="es-PY"/>
        </w:rPr>
        <w:t>y</w:t>
      </w:r>
      <w:r w:rsidRPr="00614D3B">
        <w:rPr>
          <w:lang w:val="es-PY"/>
        </w:rPr>
        <w:t xml:space="preserve"> Luca Cernuzzi</w:t>
      </w:r>
      <w:r w:rsidR="00614D3B" w:rsidRPr="006E021D">
        <w:rPr>
          <w:vertAlign w:val="superscript"/>
          <w:lang w:val="es-PY"/>
        </w:rPr>
        <w:t>1</w:t>
      </w:r>
    </w:p>
    <w:p w:rsidR="007D0241" w:rsidRDefault="007D0241" w:rsidP="009C75B9">
      <w:pPr>
        <w:pStyle w:val="address"/>
        <w:rPr>
          <w:lang w:val="es-PY"/>
        </w:rPr>
      </w:pPr>
      <w:r w:rsidRPr="007D0241">
        <w:rPr>
          <w:lang w:val="es-PY"/>
        </w:rPr>
        <w:t xml:space="preserve"> </w:t>
      </w:r>
      <w:r w:rsidRPr="006E021D">
        <w:rPr>
          <w:vertAlign w:val="superscript"/>
          <w:lang w:val="es-PY"/>
        </w:rPr>
        <w:t>1</w:t>
      </w:r>
      <w:r w:rsidRPr="007D0241">
        <w:rPr>
          <w:lang w:val="es-PY"/>
        </w:rPr>
        <w:t>Universidad Católica Nuestra Señora de la Asunción, Departamento de Electr</w:t>
      </w:r>
      <w:r>
        <w:rPr>
          <w:lang w:val="es-PY"/>
        </w:rPr>
        <w:t>ónica e Inform</w:t>
      </w:r>
      <w:r>
        <w:rPr>
          <w:lang w:val="es-PY"/>
        </w:rPr>
        <w:t>á</w:t>
      </w:r>
      <w:r>
        <w:rPr>
          <w:lang w:val="es-PY"/>
        </w:rPr>
        <w:t>tica</w:t>
      </w:r>
      <w:r w:rsidRPr="007D0241">
        <w:rPr>
          <w:lang w:val="es-PY"/>
        </w:rPr>
        <w:t xml:space="preserve">, </w:t>
      </w:r>
      <w:r>
        <w:rPr>
          <w:lang w:val="es-PY"/>
        </w:rPr>
        <w:t>Asunción</w:t>
      </w:r>
      <w:r w:rsidRPr="007D0241">
        <w:rPr>
          <w:lang w:val="es-PY"/>
        </w:rPr>
        <w:t xml:space="preserve">, </w:t>
      </w:r>
      <w:r>
        <w:rPr>
          <w:lang w:val="es-PY"/>
        </w:rPr>
        <w:t>Paraguay</w:t>
      </w:r>
      <w:r w:rsidRPr="007D0241">
        <w:rPr>
          <w:lang w:val="es-PY"/>
        </w:rPr>
        <w:t xml:space="preserve"> </w:t>
      </w:r>
    </w:p>
    <w:p w:rsidR="00614D3B" w:rsidRPr="009C75B9" w:rsidRDefault="009C75B9" w:rsidP="007070AC">
      <w:pPr>
        <w:ind w:firstLine="0"/>
        <w:jc w:val="left"/>
        <w:rPr>
          <w:rStyle w:val="e-mail"/>
          <w:lang w:val="es-PY"/>
        </w:rPr>
      </w:pPr>
      <w:r w:rsidRPr="009C75B9">
        <w:rPr>
          <w:rStyle w:val="e-mail"/>
          <w:lang w:val="es-PY"/>
        </w:rPr>
        <w:t>{i</w:t>
      </w:r>
      <w:r w:rsidR="007D0241" w:rsidRPr="009C75B9">
        <w:rPr>
          <w:rStyle w:val="e-mail"/>
          <w:lang w:val="es-PY"/>
        </w:rPr>
        <w:t>lopez,</w:t>
      </w:r>
      <w:r w:rsidR="00614D3B" w:rsidRPr="009C75B9">
        <w:rPr>
          <w:rStyle w:val="e-mail"/>
          <w:lang w:val="es-PY"/>
        </w:rPr>
        <w:t>mgonzalez</w:t>
      </w:r>
      <w:r w:rsidR="007D0241" w:rsidRPr="009C75B9">
        <w:rPr>
          <w:rStyle w:val="e-mail"/>
          <w:lang w:val="es-PY"/>
        </w:rPr>
        <w:t>,nathalie.aquino,</w:t>
      </w:r>
      <w:r w:rsidR="00614D3B" w:rsidRPr="009C75B9">
        <w:rPr>
          <w:rStyle w:val="e-mail"/>
          <w:lang w:val="es-PY"/>
        </w:rPr>
        <w:t>lcernuzz</w:t>
      </w:r>
      <w:r w:rsidR="007D0241" w:rsidRPr="009C75B9">
        <w:rPr>
          <w:rStyle w:val="e-mail"/>
          <w:lang w:val="es-PY"/>
        </w:rPr>
        <w:t>}@uca.edu.py</w:t>
      </w:r>
    </w:p>
    <w:p w:rsidR="007070AC" w:rsidRDefault="007070AC" w:rsidP="007070AC">
      <w:pPr>
        <w:ind w:firstLine="0"/>
        <w:jc w:val="left"/>
        <w:rPr>
          <w:rFonts w:ascii="Arabic Typesetting" w:hAnsi="Arabic Typesetting" w:cs="Arabic Typesetting"/>
          <w:lang w:val="es-PY"/>
        </w:rPr>
      </w:pPr>
    </w:p>
    <w:p w:rsidR="00161403" w:rsidRDefault="007070AC" w:rsidP="009C75B9">
      <w:pPr>
        <w:pStyle w:val="abstract"/>
        <w:ind w:firstLine="0"/>
        <w:rPr>
          <w:lang w:val="es-PY"/>
        </w:rPr>
      </w:pPr>
      <w:proofErr w:type="spellStart"/>
      <w:r w:rsidRPr="009C75B9">
        <w:rPr>
          <w:b/>
          <w:lang w:val="es-PY"/>
        </w:rPr>
        <w:t>Abstract</w:t>
      </w:r>
      <w:proofErr w:type="spellEnd"/>
      <w:r w:rsidRPr="009C75B9">
        <w:rPr>
          <w:b/>
          <w:lang w:val="es-PY"/>
        </w:rPr>
        <w:t>.</w:t>
      </w:r>
      <w:r w:rsidRPr="007070AC">
        <w:rPr>
          <w:lang w:val="es-PY"/>
        </w:rPr>
        <w:t xml:space="preserve"> </w:t>
      </w:r>
      <w:proofErr w:type="spellStart"/>
      <w:r w:rsidRPr="007070AC">
        <w:rPr>
          <w:lang w:val="es-PY"/>
        </w:rPr>
        <w:t>Model</w:t>
      </w:r>
      <w:proofErr w:type="spellEnd"/>
      <w:r w:rsidRPr="007070AC">
        <w:rPr>
          <w:lang w:val="es-PY"/>
        </w:rPr>
        <w:t xml:space="preserve"> </w:t>
      </w:r>
      <w:proofErr w:type="spellStart"/>
      <w:r w:rsidRPr="007070AC">
        <w:rPr>
          <w:lang w:val="es-PY"/>
        </w:rPr>
        <w:t>Oriented</w:t>
      </w:r>
      <w:proofErr w:type="spellEnd"/>
      <w:r w:rsidRPr="007070AC">
        <w:rPr>
          <w:lang w:val="es-PY"/>
        </w:rPr>
        <w:t xml:space="preserve"> Web </w:t>
      </w:r>
      <w:proofErr w:type="spellStart"/>
      <w:r w:rsidRPr="007070AC">
        <w:rPr>
          <w:lang w:val="es-PY"/>
        </w:rPr>
        <w:t>Approach</w:t>
      </w:r>
      <w:proofErr w:type="spellEnd"/>
      <w:r w:rsidRPr="007070AC">
        <w:rPr>
          <w:lang w:val="es-PY"/>
        </w:rPr>
        <w:t xml:space="preserve"> (</w:t>
      </w:r>
      <w:proofErr w:type="spellStart"/>
      <w:r w:rsidRPr="007070AC">
        <w:rPr>
          <w:lang w:val="es-PY"/>
        </w:rPr>
        <w:t>MoWebA</w:t>
      </w:r>
      <w:proofErr w:type="spellEnd"/>
      <w:r w:rsidRPr="007070AC">
        <w:rPr>
          <w:lang w:val="es-PY"/>
        </w:rPr>
        <w:t xml:space="preserve">) es una aproximación de desarrollo de aplicaciones Web, basada en modelos y fundamentada en los principios de </w:t>
      </w:r>
      <w:proofErr w:type="spellStart"/>
      <w:r w:rsidRPr="007070AC">
        <w:rPr>
          <w:lang w:val="es-PY"/>
        </w:rPr>
        <w:t>Model</w:t>
      </w:r>
      <w:proofErr w:type="spellEnd"/>
      <w:r w:rsidRPr="007070AC">
        <w:rPr>
          <w:lang w:val="es-PY"/>
        </w:rPr>
        <w:t xml:space="preserve"> </w:t>
      </w:r>
      <w:proofErr w:type="spellStart"/>
      <w:r w:rsidRPr="007070AC">
        <w:rPr>
          <w:lang w:val="es-PY"/>
        </w:rPr>
        <w:t>Driven</w:t>
      </w:r>
      <w:proofErr w:type="spellEnd"/>
      <w:r w:rsidRPr="007070AC">
        <w:rPr>
          <w:lang w:val="es-PY"/>
        </w:rPr>
        <w:t xml:space="preserve"> </w:t>
      </w:r>
      <w:proofErr w:type="spellStart"/>
      <w:r w:rsidRPr="007070AC">
        <w:rPr>
          <w:lang w:val="es-PY"/>
        </w:rPr>
        <w:t>Architecture</w:t>
      </w:r>
      <w:proofErr w:type="spellEnd"/>
      <w:r w:rsidRPr="007070AC">
        <w:rPr>
          <w:lang w:val="es-PY"/>
        </w:rPr>
        <w:t xml:space="preserve"> (MDA). En los últimos años, </w:t>
      </w:r>
      <w:proofErr w:type="spellStart"/>
      <w:r w:rsidRPr="007070AC">
        <w:rPr>
          <w:lang w:val="es-PY"/>
        </w:rPr>
        <w:t>MoW</w:t>
      </w:r>
      <w:r w:rsidRPr="007070AC">
        <w:rPr>
          <w:lang w:val="es-PY"/>
        </w:rPr>
        <w:t>e</w:t>
      </w:r>
      <w:r w:rsidRPr="007070AC">
        <w:rPr>
          <w:lang w:val="es-PY"/>
        </w:rPr>
        <w:t>bA</w:t>
      </w:r>
      <w:proofErr w:type="spellEnd"/>
      <w:r w:rsidRPr="007070AC">
        <w:rPr>
          <w:lang w:val="es-PY"/>
        </w:rPr>
        <w:t xml:space="preserve"> ha ido evoluci</w:t>
      </w:r>
      <w:r w:rsidRPr="007070AC">
        <w:rPr>
          <w:lang w:val="es-PY"/>
        </w:rPr>
        <w:t>o</w:t>
      </w:r>
      <w:r w:rsidRPr="007070AC">
        <w:rPr>
          <w:lang w:val="es-PY"/>
        </w:rPr>
        <w:t xml:space="preserve">nando para dar soporte a diversos aspectos de una aplicación Web. En ese contexto, este trabajo extiende </w:t>
      </w:r>
      <w:proofErr w:type="spellStart"/>
      <w:r w:rsidRPr="007070AC">
        <w:rPr>
          <w:lang w:val="es-PY"/>
        </w:rPr>
        <w:t>MoWebA</w:t>
      </w:r>
      <w:proofErr w:type="spellEnd"/>
      <w:r w:rsidRPr="007070AC">
        <w:rPr>
          <w:lang w:val="es-PY"/>
        </w:rPr>
        <w:t xml:space="preserve"> para dar cobertura a cie</w:t>
      </w:r>
      <w:r w:rsidRPr="007070AC">
        <w:rPr>
          <w:lang w:val="es-PY"/>
        </w:rPr>
        <w:t>r</w:t>
      </w:r>
      <w:r w:rsidRPr="007070AC">
        <w:rPr>
          <w:lang w:val="es-PY"/>
        </w:rPr>
        <w:t xml:space="preserve">tas características de las </w:t>
      </w:r>
      <w:proofErr w:type="spellStart"/>
      <w:r w:rsidRPr="007070AC">
        <w:rPr>
          <w:lang w:val="es-PY"/>
        </w:rPr>
        <w:t>Rich</w:t>
      </w:r>
      <w:proofErr w:type="spellEnd"/>
      <w:r w:rsidRPr="007070AC">
        <w:rPr>
          <w:lang w:val="es-PY"/>
        </w:rPr>
        <w:t xml:space="preserve"> Internet </w:t>
      </w:r>
      <w:proofErr w:type="spellStart"/>
      <w:r w:rsidRPr="007070AC">
        <w:rPr>
          <w:lang w:val="es-PY"/>
        </w:rPr>
        <w:t>A</w:t>
      </w:r>
      <w:r w:rsidRPr="007070AC">
        <w:rPr>
          <w:lang w:val="es-PY"/>
        </w:rPr>
        <w:t>p</w:t>
      </w:r>
      <w:r w:rsidRPr="007070AC">
        <w:rPr>
          <w:lang w:val="es-PY"/>
        </w:rPr>
        <w:t>plications</w:t>
      </w:r>
      <w:proofErr w:type="spellEnd"/>
      <w:r w:rsidRPr="007070AC">
        <w:rPr>
          <w:lang w:val="es-PY"/>
        </w:rPr>
        <w:t xml:space="preserve"> (RIA). Las RIA han surgido para paliar ciertos problemas existentes en la Web 1.0 y, teniendo como una premisa importante la obtención de aplicaciones similares a las de escritorio, permiten explotar el lado del cliente. Este trabajo se enfoca en las características RIA relacionadas a la validación local de campos de entrada de un fo</w:t>
      </w:r>
      <w:r w:rsidRPr="007070AC">
        <w:rPr>
          <w:lang w:val="es-PY"/>
        </w:rPr>
        <w:t>r</w:t>
      </w:r>
      <w:r w:rsidRPr="007070AC">
        <w:rPr>
          <w:lang w:val="es-PY"/>
        </w:rPr>
        <w:t xml:space="preserve">mulario y a la inclusión de </w:t>
      </w:r>
      <w:proofErr w:type="spellStart"/>
      <w:r w:rsidRPr="007070AC">
        <w:rPr>
          <w:lang w:val="es-PY"/>
        </w:rPr>
        <w:t>widgets</w:t>
      </w:r>
      <w:proofErr w:type="spellEnd"/>
      <w:r w:rsidRPr="007070AC">
        <w:rPr>
          <w:lang w:val="es-PY"/>
        </w:rPr>
        <w:t xml:space="preserve"> interactivos de amplia utilización. Se han extendido los </w:t>
      </w:r>
      <w:proofErr w:type="spellStart"/>
      <w:r w:rsidRPr="007070AC">
        <w:rPr>
          <w:lang w:val="es-PY"/>
        </w:rPr>
        <w:t>metamodelos</w:t>
      </w:r>
      <w:proofErr w:type="spellEnd"/>
      <w:r w:rsidRPr="007070AC">
        <w:rPr>
          <w:lang w:val="es-PY"/>
        </w:rPr>
        <w:t xml:space="preserve"> y perfiles de </w:t>
      </w:r>
      <w:proofErr w:type="spellStart"/>
      <w:r w:rsidRPr="007070AC">
        <w:rPr>
          <w:lang w:val="es-PY"/>
        </w:rPr>
        <w:t>MoWebA</w:t>
      </w:r>
      <w:proofErr w:type="spellEnd"/>
      <w:r w:rsidRPr="007070AC">
        <w:rPr>
          <w:lang w:val="es-PY"/>
        </w:rPr>
        <w:t xml:space="preserve"> para dar soporte a las características mencionadas. De manera correspondiente, se adaptaron las reglas de transfo</w:t>
      </w:r>
      <w:r w:rsidRPr="007070AC">
        <w:rPr>
          <w:lang w:val="es-PY"/>
        </w:rPr>
        <w:t>r</w:t>
      </w:r>
      <w:r w:rsidRPr="007070AC">
        <w:rPr>
          <w:lang w:val="es-PY"/>
        </w:rPr>
        <w:t>mación y el compilador de modelo a texto para generar interfaces enriquec</w:t>
      </w:r>
      <w:r w:rsidRPr="007070AC">
        <w:rPr>
          <w:lang w:val="es-PY"/>
        </w:rPr>
        <w:t>i</w:t>
      </w:r>
      <w:r w:rsidRPr="007070AC">
        <w:rPr>
          <w:lang w:val="es-PY"/>
        </w:rPr>
        <w:t xml:space="preserve">das usando la librería </w:t>
      </w:r>
      <w:proofErr w:type="spellStart"/>
      <w:r w:rsidRPr="007070AC">
        <w:rPr>
          <w:lang w:val="es-PY"/>
        </w:rPr>
        <w:t>jQuery</w:t>
      </w:r>
      <w:proofErr w:type="spellEnd"/>
      <w:r w:rsidRPr="007070AC">
        <w:rPr>
          <w:lang w:val="es-PY"/>
        </w:rPr>
        <w:t xml:space="preserve"> UI. Finalmente, se ha realizado una ilustración de la propuesta, a fin de demostrar las nuevas capacidades de </w:t>
      </w:r>
      <w:proofErr w:type="spellStart"/>
      <w:r w:rsidRPr="007070AC">
        <w:rPr>
          <w:lang w:val="es-PY"/>
        </w:rPr>
        <w:t>MoWebA</w:t>
      </w:r>
      <w:proofErr w:type="spellEnd"/>
      <w:r w:rsidRPr="007070AC">
        <w:rPr>
          <w:lang w:val="es-PY"/>
        </w:rPr>
        <w:t>.</w:t>
      </w:r>
    </w:p>
    <w:p w:rsidR="00614D3B" w:rsidRPr="009C75B9" w:rsidRDefault="00161403" w:rsidP="009C75B9">
      <w:pPr>
        <w:pStyle w:val="keywords"/>
        <w:rPr>
          <w:rPrChange w:id="0" w:author="marcazal" w:date="2015-11-07T15:33:00Z">
            <w:rPr>
              <w:rFonts w:ascii="Times-Roman" w:hAnsi="Times-Roman" w:cs="Times-Roman"/>
              <w:sz w:val="14"/>
              <w:szCs w:val="26"/>
              <w:lang w:eastAsia="ar-SA"/>
            </w:rPr>
          </w:rPrChange>
        </w:rPr>
      </w:pPr>
      <w:r w:rsidRPr="009C75B9">
        <w:rPr>
          <w:b/>
        </w:rPr>
        <w:t>Keywords:</w:t>
      </w:r>
      <w:r>
        <w:rPr>
          <w:b/>
        </w:rPr>
        <w:t xml:space="preserve"> </w:t>
      </w:r>
      <w:r w:rsidRPr="00161403">
        <w:t>Model Driven Architecture (MDA)</w:t>
      </w:r>
      <w:r>
        <w:t xml:space="preserve"> </w:t>
      </w:r>
      <w:r w:rsidRPr="00161403">
        <w:t>·</w:t>
      </w:r>
      <w:r>
        <w:t xml:space="preserve"> </w:t>
      </w:r>
      <w:r w:rsidRPr="00161403">
        <w:t>Model Oriented Web A</w:t>
      </w:r>
      <w:r w:rsidRPr="00161403">
        <w:t>p</w:t>
      </w:r>
      <w:r w:rsidRPr="00161403">
        <w:t>proach (</w:t>
      </w:r>
      <w:proofErr w:type="spellStart"/>
      <w:r w:rsidRPr="00161403">
        <w:t>MoWebA</w:t>
      </w:r>
      <w:proofErr w:type="spellEnd"/>
      <w:r w:rsidRPr="00161403">
        <w:t>)</w:t>
      </w:r>
      <w:r>
        <w:t xml:space="preserve"> </w:t>
      </w:r>
      <w:r w:rsidRPr="00161403">
        <w:t>·</w:t>
      </w:r>
      <w:r>
        <w:t xml:space="preserve"> </w:t>
      </w:r>
      <w:r w:rsidRPr="00161403">
        <w:t>Rich Internet Applications (RIA)</w:t>
      </w:r>
    </w:p>
    <w:p w:rsidR="00776FA9" w:rsidRPr="00810A0E" w:rsidRDefault="003624E2" w:rsidP="00810A0E">
      <w:pPr>
        <w:pStyle w:val="Prrafodelista"/>
        <w:numPr>
          <w:ilvl w:val="0"/>
          <w:numId w:val="20"/>
        </w:numPr>
        <w:spacing w:line="240" w:lineRule="auto"/>
        <w:rPr>
          <w:b/>
          <w:caps/>
          <w:lang w:val="es-PY"/>
        </w:rPr>
      </w:pPr>
      <w:r w:rsidRPr="003624E2">
        <w:rPr>
          <w:b/>
          <w:caps/>
          <w:lang w:val="es-PY"/>
          <w:rPrChange w:id="1" w:author="marcazal" w:date="2015-11-07T15:33:00Z">
            <w:rPr>
              <w:b/>
              <w:caps/>
            </w:rPr>
          </w:rPrChange>
        </w:rPr>
        <w:t>Introducción</w:t>
      </w:r>
    </w:p>
    <w:p w:rsidR="00810A0E" w:rsidRPr="00810A0E" w:rsidRDefault="00810A0E" w:rsidP="00810A0E">
      <w:pPr>
        <w:pStyle w:val="Prrafodelista"/>
        <w:spacing w:line="240" w:lineRule="auto"/>
        <w:ind w:left="587" w:firstLine="0"/>
        <w:rPr>
          <w:b/>
          <w:caps/>
          <w:lang w:val="es-PY"/>
          <w:rPrChange w:id="2" w:author="marcazal" w:date="2015-11-07T15:33:00Z">
            <w:rPr>
              <w:b/>
              <w:caps/>
            </w:rPr>
          </w:rPrChange>
        </w:rPr>
      </w:pPr>
    </w:p>
    <w:p w:rsidR="00776FA9" w:rsidRPr="00971175" w:rsidRDefault="003624E2" w:rsidP="00776FA9">
      <w:pPr>
        <w:rPr>
          <w:rFonts w:cstheme="minorHAnsi"/>
          <w:color w:val="000000"/>
          <w:lang w:val="es-PY"/>
          <w:rPrChange w:id="3" w:author="marcazal" w:date="2015-11-07T15:33:00Z">
            <w:rPr>
              <w:rFonts w:cstheme="minorHAnsi"/>
              <w:color w:val="000000"/>
            </w:rPr>
          </w:rPrChange>
        </w:rPr>
      </w:pPr>
      <w:r w:rsidRPr="003624E2">
        <w:rPr>
          <w:rFonts w:cstheme="minorHAnsi"/>
          <w:color w:val="000000"/>
          <w:lang w:val="es-PY"/>
          <w:rPrChange w:id="4" w:author="marcazal" w:date="2015-11-07T15:33:00Z">
            <w:rPr>
              <w:rFonts w:cstheme="minorHAnsi"/>
              <w:color w:val="000000"/>
            </w:rPr>
          </w:rPrChange>
        </w:rPr>
        <w:t>Con la idea de que las aplicaciones Web se asemejen lo más posible a las aplic</w:t>
      </w:r>
      <w:r w:rsidRPr="003624E2">
        <w:rPr>
          <w:rFonts w:cstheme="minorHAnsi"/>
          <w:color w:val="000000"/>
          <w:lang w:val="es-PY"/>
          <w:rPrChange w:id="5" w:author="marcazal" w:date="2015-11-07T15:33:00Z">
            <w:rPr>
              <w:rFonts w:cstheme="minorHAnsi"/>
              <w:color w:val="000000"/>
            </w:rPr>
          </w:rPrChange>
        </w:rPr>
        <w:t>a</w:t>
      </w:r>
      <w:r w:rsidRPr="003624E2">
        <w:rPr>
          <w:rFonts w:cstheme="minorHAnsi"/>
          <w:color w:val="000000"/>
          <w:lang w:val="es-PY"/>
          <w:rPrChange w:id="6" w:author="marcazal" w:date="2015-11-07T15:33:00Z">
            <w:rPr>
              <w:rFonts w:cstheme="minorHAnsi"/>
              <w:color w:val="000000"/>
            </w:rPr>
          </w:rPrChange>
        </w:rPr>
        <w:t xml:space="preserve">ciones de escritorio, nacieron las </w:t>
      </w:r>
      <w:proofErr w:type="spellStart"/>
      <w:r w:rsidRPr="003624E2">
        <w:rPr>
          <w:rFonts w:cstheme="minorHAnsi"/>
          <w:i/>
          <w:color w:val="000000"/>
          <w:lang w:val="es-PY"/>
          <w:rPrChange w:id="7" w:author="marcazal" w:date="2015-11-07T15:33:00Z">
            <w:rPr>
              <w:rFonts w:cstheme="minorHAnsi"/>
              <w:i/>
              <w:color w:val="000000"/>
            </w:rPr>
          </w:rPrChange>
        </w:rPr>
        <w:t>Rich</w:t>
      </w:r>
      <w:proofErr w:type="spellEnd"/>
      <w:r w:rsidRPr="003624E2">
        <w:rPr>
          <w:rFonts w:cstheme="minorHAnsi"/>
          <w:i/>
          <w:color w:val="000000"/>
          <w:lang w:val="es-PY"/>
          <w:rPrChange w:id="8" w:author="marcazal" w:date="2015-11-07T15:33:00Z">
            <w:rPr>
              <w:rFonts w:cstheme="minorHAnsi"/>
              <w:i/>
              <w:color w:val="000000"/>
            </w:rPr>
          </w:rPrChange>
        </w:rPr>
        <w:t xml:space="preserve"> Internet </w:t>
      </w:r>
      <w:proofErr w:type="spellStart"/>
      <w:r w:rsidRPr="003624E2">
        <w:rPr>
          <w:rFonts w:cstheme="minorHAnsi"/>
          <w:i/>
          <w:color w:val="000000"/>
          <w:lang w:val="es-PY"/>
          <w:rPrChange w:id="9" w:author="marcazal" w:date="2015-11-07T15:33:00Z">
            <w:rPr>
              <w:rFonts w:cstheme="minorHAnsi"/>
              <w:i/>
              <w:color w:val="000000"/>
            </w:rPr>
          </w:rPrChange>
        </w:rPr>
        <w:t>Applications</w:t>
      </w:r>
      <w:proofErr w:type="spellEnd"/>
      <w:r w:rsidRPr="003624E2">
        <w:rPr>
          <w:rFonts w:cstheme="minorHAnsi"/>
          <w:color w:val="000000"/>
          <w:lang w:val="es-PY"/>
          <w:rPrChange w:id="10" w:author="marcazal" w:date="2015-11-07T15:33:00Z">
            <w:rPr>
              <w:rFonts w:cstheme="minorHAnsi"/>
              <w:color w:val="000000"/>
            </w:rPr>
          </w:rPrChange>
        </w:rPr>
        <w:t xml:space="preserve"> (</w:t>
      </w:r>
      <w:r w:rsidRPr="003624E2">
        <w:rPr>
          <w:rFonts w:cstheme="minorHAnsi"/>
          <w:i/>
          <w:color w:val="000000"/>
          <w:lang w:val="es-PY"/>
          <w:rPrChange w:id="11" w:author="marcazal" w:date="2015-11-07T15:33:00Z">
            <w:rPr>
              <w:rFonts w:cstheme="minorHAnsi"/>
              <w:i/>
              <w:color w:val="000000"/>
            </w:rPr>
          </w:rPrChange>
        </w:rPr>
        <w:t>RIA</w:t>
      </w:r>
      <w:r w:rsidRPr="003624E2">
        <w:rPr>
          <w:rFonts w:cstheme="minorHAnsi"/>
          <w:color w:val="000000"/>
          <w:lang w:val="es-PY"/>
          <w:rPrChange w:id="12" w:author="marcazal" w:date="2015-11-07T15:33:00Z">
            <w:rPr>
              <w:rFonts w:cstheme="minorHAnsi"/>
              <w:color w:val="000000"/>
            </w:rPr>
          </w:rPrChange>
        </w:rPr>
        <w:t xml:space="preserve">). Estas representan todo un desafío para la ingeniería Web, ya que las </w:t>
      </w:r>
      <w:r w:rsidRPr="003624E2">
        <w:rPr>
          <w:rFonts w:cstheme="minorHAnsi"/>
          <w:i/>
          <w:color w:val="000000"/>
          <w:lang w:val="es-PY"/>
          <w:rPrChange w:id="13" w:author="marcazal" w:date="2015-11-07T15:33:00Z">
            <w:rPr>
              <w:rFonts w:cstheme="minorHAnsi"/>
              <w:i/>
              <w:color w:val="000000"/>
            </w:rPr>
          </w:rPrChange>
        </w:rPr>
        <w:t>RIA</w:t>
      </w:r>
      <w:r w:rsidRPr="003624E2">
        <w:rPr>
          <w:rFonts w:cstheme="minorHAnsi"/>
          <w:color w:val="000000"/>
          <w:lang w:val="es-PY"/>
          <w:rPrChange w:id="14" w:author="marcazal" w:date="2015-11-07T15:33:00Z">
            <w:rPr>
              <w:rFonts w:cstheme="minorHAnsi"/>
              <w:color w:val="000000"/>
            </w:rPr>
          </w:rPrChange>
        </w:rPr>
        <w:t xml:space="preserve"> han dado un cambio radical en la manera en que se comportan, desarrollan y despliegan dichas aplicaciones, ofr</w:t>
      </w:r>
      <w:r w:rsidRPr="003624E2">
        <w:rPr>
          <w:rFonts w:cstheme="minorHAnsi"/>
          <w:color w:val="000000"/>
          <w:lang w:val="es-PY"/>
          <w:rPrChange w:id="15" w:author="marcazal" w:date="2015-11-07T15:33:00Z">
            <w:rPr>
              <w:rFonts w:cstheme="minorHAnsi"/>
              <w:color w:val="000000"/>
            </w:rPr>
          </w:rPrChange>
        </w:rPr>
        <w:t>e</w:t>
      </w:r>
      <w:r w:rsidRPr="003624E2">
        <w:rPr>
          <w:rFonts w:cstheme="minorHAnsi"/>
          <w:color w:val="000000"/>
          <w:lang w:val="es-PY"/>
          <w:rPrChange w:id="16" w:author="marcazal" w:date="2015-11-07T15:33:00Z">
            <w:rPr>
              <w:rFonts w:cstheme="minorHAnsi"/>
              <w:color w:val="000000"/>
            </w:rPr>
          </w:rPrChange>
        </w:rPr>
        <w:t>ciendo mejoras substanciales con respecto a las aplicaciones Web tradicionales, con nuevas características referentes a la comunicación, la distribución de los datos y la computación en el lado cliente, acompañadas además de interfaces mucho más inte</w:t>
      </w:r>
      <w:r w:rsidRPr="003624E2">
        <w:rPr>
          <w:rFonts w:cstheme="minorHAnsi"/>
          <w:color w:val="000000"/>
          <w:lang w:val="es-PY"/>
          <w:rPrChange w:id="17" w:author="marcazal" w:date="2015-11-07T15:33:00Z">
            <w:rPr>
              <w:rFonts w:cstheme="minorHAnsi"/>
              <w:color w:val="000000"/>
            </w:rPr>
          </w:rPrChange>
        </w:rPr>
        <w:t>r</w:t>
      </w:r>
      <w:r w:rsidRPr="003624E2">
        <w:rPr>
          <w:rFonts w:cstheme="minorHAnsi"/>
          <w:color w:val="000000"/>
          <w:lang w:val="es-PY"/>
          <w:rPrChange w:id="18" w:author="marcazal" w:date="2015-11-07T15:33:00Z">
            <w:rPr>
              <w:rFonts w:cstheme="minorHAnsi"/>
              <w:color w:val="000000"/>
            </w:rPr>
          </w:rPrChange>
        </w:rPr>
        <w:t>activas, en las que el usuario, en ocasiones, no distingue si está utilizando la aplic</w:t>
      </w:r>
      <w:r w:rsidRPr="003624E2">
        <w:rPr>
          <w:rFonts w:cstheme="minorHAnsi"/>
          <w:color w:val="000000"/>
          <w:lang w:val="es-PY"/>
          <w:rPrChange w:id="19" w:author="marcazal" w:date="2015-11-07T15:33:00Z">
            <w:rPr>
              <w:rFonts w:cstheme="minorHAnsi"/>
              <w:color w:val="000000"/>
            </w:rPr>
          </w:rPrChange>
        </w:rPr>
        <w:t>a</w:t>
      </w:r>
      <w:r w:rsidRPr="003624E2">
        <w:rPr>
          <w:rFonts w:cstheme="minorHAnsi"/>
          <w:color w:val="000000"/>
          <w:lang w:val="es-PY"/>
          <w:rPrChange w:id="20" w:author="marcazal" w:date="2015-11-07T15:33:00Z">
            <w:rPr>
              <w:rFonts w:cstheme="minorHAnsi"/>
              <w:color w:val="000000"/>
            </w:rPr>
          </w:rPrChange>
        </w:rPr>
        <w:t xml:space="preserve">ción </w:t>
      </w:r>
      <w:r w:rsidRPr="003624E2">
        <w:rPr>
          <w:rFonts w:cstheme="minorHAnsi"/>
          <w:i/>
          <w:color w:val="000000"/>
          <w:lang w:val="es-PY"/>
          <w:rPrChange w:id="21" w:author="marcazal" w:date="2015-11-07T15:33:00Z">
            <w:rPr>
              <w:rFonts w:cstheme="minorHAnsi"/>
              <w:i/>
              <w:color w:val="000000"/>
            </w:rPr>
          </w:rPrChange>
        </w:rPr>
        <w:t>online</w:t>
      </w:r>
      <w:r w:rsidRPr="003624E2">
        <w:rPr>
          <w:rFonts w:cstheme="minorHAnsi"/>
          <w:color w:val="000000"/>
          <w:lang w:val="es-PY"/>
          <w:rPrChange w:id="22" w:author="marcazal" w:date="2015-11-07T15:33:00Z">
            <w:rPr>
              <w:rFonts w:cstheme="minorHAnsi"/>
              <w:color w:val="000000"/>
            </w:rPr>
          </w:rPrChange>
        </w:rPr>
        <w:t xml:space="preserve"> u </w:t>
      </w:r>
      <w:r w:rsidRPr="003624E2">
        <w:rPr>
          <w:rFonts w:cstheme="minorHAnsi"/>
          <w:i/>
          <w:color w:val="000000"/>
          <w:lang w:val="es-PY"/>
          <w:rPrChange w:id="23" w:author="marcazal" w:date="2015-11-07T15:33:00Z">
            <w:rPr>
              <w:rFonts w:cstheme="minorHAnsi"/>
              <w:i/>
              <w:color w:val="000000"/>
            </w:rPr>
          </w:rPrChange>
        </w:rPr>
        <w:t>offline</w:t>
      </w:r>
      <w:r w:rsidRPr="003624E2">
        <w:rPr>
          <w:rFonts w:cstheme="minorHAnsi"/>
          <w:color w:val="000000"/>
          <w:lang w:val="es-PY"/>
          <w:rPrChange w:id="24" w:author="marcazal" w:date="2015-11-07T15:33:00Z">
            <w:rPr>
              <w:rFonts w:cstheme="minorHAnsi"/>
              <w:color w:val="000000"/>
            </w:rPr>
          </w:rPrChange>
        </w:rPr>
        <w:t xml:space="preserve">. Con estos avances propuestos por las </w:t>
      </w:r>
      <w:r w:rsidRPr="003624E2">
        <w:rPr>
          <w:rFonts w:cstheme="minorHAnsi"/>
          <w:i/>
          <w:color w:val="000000"/>
          <w:lang w:val="es-PY"/>
          <w:rPrChange w:id="25" w:author="marcazal" w:date="2015-11-07T15:33:00Z">
            <w:rPr>
              <w:rFonts w:cstheme="minorHAnsi"/>
              <w:i/>
              <w:color w:val="000000"/>
            </w:rPr>
          </w:rPrChange>
        </w:rPr>
        <w:t>RIA</w:t>
      </w:r>
      <w:r w:rsidRPr="003624E2">
        <w:rPr>
          <w:rFonts w:cstheme="minorHAnsi"/>
          <w:color w:val="000000"/>
          <w:lang w:val="es-PY"/>
          <w:rPrChange w:id="26" w:author="marcazal" w:date="2015-11-07T15:33:00Z">
            <w:rPr>
              <w:rFonts w:cstheme="minorHAnsi"/>
              <w:color w:val="000000"/>
            </w:rPr>
          </w:rPrChange>
        </w:rPr>
        <w:t>, muchas de las met</w:t>
      </w:r>
      <w:r w:rsidRPr="003624E2">
        <w:rPr>
          <w:rFonts w:cstheme="minorHAnsi"/>
          <w:color w:val="000000"/>
          <w:lang w:val="es-PY"/>
          <w:rPrChange w:id="27" w:author="marcazal" w:date="2015-11-07T15:33:00Z">
            <w:rPr>
              <w:rFonts w:cstheme="minorHAnsi"/>
              <w:color w:val="000000"/>
            </w:rPr>
          </w:rPrChange>
        </w:rPr>
        <w:t>o</w:t>
      </w:r>
      <w:r w:rsidRPr="003624E2">
        <w:rPr>
          <w:rFonts w:cstheme="minorHAnsi"/>
          <w:color w:val="000000"/>
          <w:lang w:val="es-PY"/>
          <w:rPrChange w:id="28" w:author="marcazal" w:date="2015-11-07T15:33:00Z">
            <w:rPr>
              <w:rFonts w:cstheme="minorHAnsi"/>
              <w:color w:val="000000"/>
            </w:rPr>
          </w:rPrChange>
        </w:rPr>
        <w:t xml:space="preserve">dologías Web tradicionales basadas en la Web 1.0, tales como </w:t>
      </w:r>
      <w:proofErr w:type="spellStart"/>
      <w:r w:rsidRPr="003624E2">
        <w:rPr>
          <w:rFonts w:cstheme="minorHAnsi"/>
          <w:i/>
          <w:color w:val="000000"/>
          <w:lang w:val="es-PY"/>
          <w:rPrChange w:id="29" w:author="marcazal" w:date="2015-11-07T15:33:00Z">
            <w:rPr>
              <w:rFonts w:cstheme="minorHAnsi"/>
              <w:i/>
              <w:color w:val="000000"/>
            </w:rPr>
          </w:rPrChange>
        </w:rPr>
        <w:t>WebML</w:t>
      </w:r>
      <w:proofErr w:type="spellEnd"/>
      <w:r w:rsidRPr="003624E2">
        <w:rPr>
          <w:rFonts w:ascii="Calibri" w:hAnsi="Calibri" w:cs="Calibri"/>
          <w:color w:val="000000"/>
          <w:lang w:val="es-PY"/>
          <w:rPrChange w:id="30" w:author="marcazal" w:date="2015-11-07T15:33:00Z">
            <w:rPr>
              <w:rFonts w:ascii="Calibri" w:hAnsi="Calibri" w:cs="Calibri"/>
              <w:color w:val="000000"/>
            </w:rPr>
          </w:rPrChange>
        </w:rPr>
        <w:t>[</w:t>
      </w:r>
      <w:fldSimple w:instr=" REF BIB_fraternali2010 \* MERGEFORMAT ">
        <w:r w:rsidRPr="003624E2">
          <w:rPr>
            <w:rFonts w:ascii="Calibri" w:hAnsi="Calibri" w:cs="Calibri"/>
            <w:color w:val="000000"/>
            <w:lang w:val="es-PY"/>
            <w:rPrChange w:id="31" w:author="marcazal" w:date="2015-11-07T15:33:00Z">
              <w:rPr>
                <w:rFonts w:ascii="Calibri" w:hAnsi="Calibri" w:cs="Calibri"/>
                <w:color w:val="000000"/>
              </w:rPr>
            </w:rPrChange>
          </w:rPr>
          <w:t>15</w:t>
        </w:r>
      </w:fldSimple>
      <w:r w:rsidRPr="003624E2">
        <w:rPr>
          <w:rFonts w:ascii="Calibri" w:hAnsi="Calibri" w:cs="Calibri"/>
          <w:color w:val="000000"/>
          <w:lang w:val="es-PY"/>
          <w:rPrChange w:id="32" w:author="marcazal" w:date="2015-11-07T15:33:00Z">
            <w:rPr>
              <w:rFonts w:ascii="Calibri" w:hAnsi="Calibri" w:cs="Calibri"/>
              <w:color w:val="000000"/>
            </w:rPr>
          </w:rPrChange>
        </w:rPr>
        <w:t>]</w:t>
      </w:r>
      <w:r w:rsidRPr="003624E2">
        <w:rPr>
          <w:rFonts w:cstheme="minorHAnsi"/>
          <w:color w:val="000000"/>
          <w:lang w:val="es-PY"/>
          <w:rPrChange w:id="33" w:author="marcazal" w:date="2015-11-07T15:33:00Z">
            <w:rPr>
              <w:rFonts w:cstheme="minorHAnsi"/>
              <w:color w:val="000000"/>
            </w:rPr>
          </w:rPrChange>
        </w:rPr>
        <w:t xml:space="preserve">, </w:t>
      </w:r>
      <w:r w:rsidRPr="003624E2">
        <w:rPr>
          <w:rFonts w:cstheme="minorHAnsi"/>
          <w:i/>
          <w:color w:val="000000"/>
          <w:lang w:val="es-PY"/>
          <w:rPrChange w:id="34" w:author="marcazal" w:date="2015-11-07T15:33:00Z">
            <w:rPr>
              <w:rFonts w:cstheme="minorHAnsi"/>
              <w:i/>
              <w:color w:val="000000"/>
            </w:rPr>
          </w:rPrChange>
        </w:rPr>
        <w:t>UWE</w:t>
      </w:r>
      <w:r w:rsidRPr="003624E2">
        <w:rPr>
          <w:rFonts w:ascii="Calibri" w:hAnsi="Calibri" w:cs="Calibri"/>
          <w:color w:val="000000"/>
          <w:lang w:val="es-PY"/>
          <w:rPrChange w:id="35" w:author="marcazal" w:date="2015-11-07T15:33:00Z">
            <w:rPr>
              <w:rFonts w:ascii="Calibri" w:hAnsi="Calibri" w:cs="Calibri"/>
              <w:color w:val="000000"/>
            </w:rPr>
          </w:rPrChange>
        </w:rPr>
        <w:t>[</w:t>
      </w:r>
      <w:fldSimple w:instr=" REF BIB_machado2009 \* MERGEFORMAT ">
        <w:r w:rsidRPr="003624E2">
          <w:rPr>
            <w:rFonts w:ascii="Calibri" w:hAnsi="Calibri" w:cs="Calibri"/>
            <w:color w:val="000000"/>
            <w:lang w:val="es-PY"/>
            <w:rPrChange w:id="36" w:author="marcazal" w:date="2015-11-07T15:33:00Z">
              <w:rPr>
                <w:rFonts w:ascii="Calibri" w:hAnsi="Calibri" w:cs="Calibri"/>
                <w:color w:val="000000"/>
              </w:rPr>
            </w:rPrChange>
          </w:rPr>
          <w:t>9</w:t>
        </w:r>
      </w:fldSimple>
      <w:r w:rsidRPr="003624E2">
        <w:rPr>
          <w:rFonts w:ascii="Calibri" w:hAnsi="Calibri" w:cs="Calibri"/>
          <w:color w:val="000000"/>
          <w:lang w:val="es-PY"/>
          <w:rPrChange w:id="37" w:author="marcazal" w:date="2015-11-07T15:33:00Z">
            <w:rPr>
              <w:rFonts w:ascii="Calibri" w:hAnsi="Calibri" w:cs="Calibri"/>
              <w:color w:val="000000"/>
            </w:rPr>
          </w:rPrChange>
        </w:rPr>
        <w:t>]</w:t>
      </w:r>
      <w:r w:rsidRPr="003624E2">
        <w:rPr>
          <w:rFonts w:cstheme="minorHAnsi"/>
          <w:color w:val="000000"/>
          <w:lang w:val="es-PY"/>
          <w:rPrChange w:id="38" w:author="marcazal" w:date="2015-11-07T15:33:00Z">
            <w:rPr>
              <w:rFonts w:cstheme="minorHAnsi"/>
              <w:color w:val="000000"/>
            </w:rPr>
          </w:rPrChange>
        </w:rPr>
        <w:t xml:space="preserve">, </w:t>
      </w:r>
      <w:r w:rsidRPr="003624E2">
        <w:rPr>
          <w:rFonts w:cstheme="minorHAnsi"/>
          <w:i/>
          <w:color w:val="000000"/>
          <w:lang w:val="es-PY"/>
          <w:rPrChange w:id="39" w:author="marcazal" w:date="2015-11-07T15:33:00Z">
            <w:rPr>
              <w:rFonts w:cstheme="minorHAnsi"/>
              <w:i/>
              <w:color w:val="000000"/>
            </w:rPr>
          </w:rPrChange>
        </w:rPr>
        <w:lastRenderedPageBreak/>
        <w:t>OOH</w:t>
      </w:r>
      <w:r w:rsidRPr="003624E2">
        <w:rPr>
          <w:rFonts w:ascii="Calibri" w:hAnsi="Calibri" w:cs="Calibri"/>
          <w:color w:val="000000"/>
          <w:lang w:val="es-PY"/>
          <w:rPrChange w:id="40" w:author="marcazal" w:date="2015-11-07T15:33:00Z">
            <w:rPr>
              <w:rFonts w:ascii="Calibri" w:hAnsi="Calibri" w:cs="Calibri"/>
              <w:color w:val="000000"/>
            </w:rPr>
          </w:rPrChange>
        </w:rPr>
        <w:t>[</w:t>
      </w:r>
      <w:fldSimple w:instr=" REF BIB_melia2008 \* MERGEFORMAT ">
        <w:r w:rsidRPr="003624E2">
          <w:rPr>
            <w:rFonts w:ascii="Calibri" w:hAnsi="Calibri" w:cs="Calibri"/>
            <w:color w:val="000000"/>
            <w:lang w:val="es-PY"/>
            <w:rPrChange w:id="41" w:author="marcazal" w:date="2015-11-07T15:33:00Z">
              <w:rPr>
                <w:rFonts w:ascii="Calibri" w:hAnsi="Calibri" w:cs="Calibri"/>
                <w:color w:val="000000"/>
              </w:rPr>
            </w:rPrChange>
          </w:rPr>
          <w:t>17</w:t>
        </w:r>
      </w:fldSimple>
      <w:r w:rsidRPr="003624E2">
        <w:rPr>
          <w:rFonts w:ascii="Calibri" w:hAnsi="Calibri" w:cs="Calibri"/>
          <w:color w:val="000000"/>
          <w:lang w:val="es-PY"/>
          <w:rPrChange w:id="42" w:author="marcazal" w:date="2015-11-07T15:33:00Z">
            <w:rPr>
              <w:rFonts w:ascii="Calibri" w:hAnsi="Calibri" w:cs="Calibri"/>
              <w:color w:val="000000"/>
            </w:rPr>
          </w:rPrChange>
        </w:rPr>
        <w:t>]</w:t>
      </w:r>
      <w:r w:rsidRPr="003624E2">
        <w:rPr>
          <w:rFonts w:cstheme="minorHAnsi"/>
          <w:color w:val="000000"/>
          <w:lang w:val="es-PY"/>
          <w:rPrChange w:id="43" w:author="marcazal" w:date="2015-11-07T15:33:00Z">
            <w:rPr>
              <w:rFonts w:cstheme="minorHAnsi"/>
              <w:color w:val="000000"/>
            </w:rPr>
          </w:rPrChange>
        </w:rPr>
        <w:t xml:space="preserve">, </w:t>
      </w:r>
      <w:r w:rsidRPr="003624E2">
        <w:rPr>
          <w:rFonts w:cstheme="minorHAnsi"/>
          <w:i/>
          <w:color w:val="000000"/>
          <w:lang w:val="es-PY"/>
          <w:rPrChange w:id="44" w:author="marcazal" w:date="2015-11-07T15:33:00Z">
            <w:rPr>
              <w:rFonts w:cstheme="minorHAnsi"/>
              <w:i/>
              <w:color w:val="000000"/>
            </w:rPr>
          </w:rPrChange>
        </w:rPr>
        <w:t>OOHDM</w:t>
      </w:r>
      <w:r w:rsidRPr="003624E2">
        <w:rPr>
          <w:rFonts w:ascii="Calibri" w:hAnsi="Calibri" w:cs="Calibri"/>
          <w:color w:val="000000"/>
          <w:lang w:val="es-PY"/>
          <w:rPrChange w:id="45" w:author="marcazal" w:date="2015-11-07T15:33:00Z">
            <w:rPr>
              <w:rFonts w:ascii="Calibri" w:hAnsi="Calibri" w:cs="Calibri"/>
              <w:color w:val="000000"/>
            </w:rPr>
          </w:rPrChange>
        </w:rPr>
        <w:t>[</w:t>
      </w:r>
      <w:fldSimple w:instr=" REF BIB_urbieta2007 \* MERGEFORMAT ">
        <w:r w:rsidRPr="003624E2">
          <w:rPr>
            <w:rFonts w:ascii="Calibri" w:hAnsi="Calibri" w:cs="Calibri"/>
            <w:color w:val="000000"/>
            <w:lang w:val="es-PY"/>
            <w:rPrChange w:id="46" w:author="marcazal" w:date="2015-11-07T15:33:00Z">
              <w:rPr>
                <w:rFonts w:ascii="Calibri" w:hAnsi="Calibri" w:cs="Calibri"/>
                <w:color w:val="000000"/>
              </w:rPr>
            </w:rPrChange>
          </w:rPr>
          <w:t>13</w:t>
        </w:r>
      </w:fldSimple>
      <w:r w:rsidRPr="003624E2">
        <w:rPr>
          <w:rFonts w:ascii="Calibri" w:hAnsi="Calibri" w:cs="Calibri"/>
          <w:color w:val="000000"/>
          <w:lang w:val="es-PY"/>
          <w:rPrChange w:id="47" w:author="marcazal" w:date="2015-11-07T15:33:00Z">
            <w:rPr>
              <w:rFonts w:ascii="Calibri" w:hAnsi="Calibri" w:cs="Calibri"/>
              <w:color w:val="000000"/>
            </w:rPr>
          </w:rPrChange>
        </w:rPr>
        <w:t>]</w:t>
      </w:r>
      <w:r w:rsidRPr="003624E2">
        <w:rPr>
          <w:rFonts w:cstheme="minorHAnsi"/>
          <w:color w:val="000000"/>
          <w:lang w:val="es-PY"/>
          <w:rPrChange w:id="48" w:author="marcazal" w:date="2015-11-07T15:33:00Z">
            <w:rPr>
              <w:rFonts w:cstheme="minorHAnsi"/>
              <w:color w:val="000000"/>
            </w:rPr>
          </w:rPrChange>
        </w:rPr>
        <w:t xml:space="preserve"> y </w:t>
      </w:r>
      <w:r w:rsidRPr="003624E2">
        <w:rPr>
          <w:rFonts w:cstheme="minorHAnsi"/>
          <w:i/>
          <w:color w:val="000000"/>
          <w:lang w:val="es-PY"/>
          <w:rPrChange w:id="49" w:author="marcazal" w:date="2015-11-07T15:33:00Z">
            <w:rPr>
              <w:rFonts w:cstheme="minorHAnsi"/>
              <w:i/>
              <w:color w:val="000000"/>
            </w:rPr>
          </w:rPrChange>
        </w:rPr>
        <w:t>OOWS</w:t>
      </w:r>
      <w:r w:rsidRPr="003624E2">
        <w:rPr>
          <w:rFonts w:ascii="Calibri" w:hAnsi="Calibri" w:cs="Calibri"/>
          <w:color w:val="000000"/>
          <w:lang w:val="es-PY"/>
          <w:rPrChange w:id="50" w:author="marcazal" w:date="2015-11-07T15:33:00Z">
            <w:rPr>
              <w:rFonts w:ascii="Calibri" w:hAnsi="Calibri" w:cs="Calibri"/>
              <w:color w:val="000000"/>
            </w:rPr>
          </w:rPrChange>
        </w:rPr>
        <w:t>[</w:t>
      </w:r>
      <w:fldSimple w:instr=" REF BIB_valverde2008 \* MERGEFORMAT ">
        <w:r w:rsidRPr="003624E2">
          <w:rPr>
            <w:rFonts w:ascii="Calibri" w:hAnsi="Calibri" w:cs="Calibri"/>
            <w:color w:val="000000"/>
            <w:lang w:val="es-PY"/>
            <w:rPrChange w:id="51" w:author="marcazal" w:date="2015-11-07T15:33:00Z">
              <w:rPr>
                <w:rFonts w:ascii="Calibri" w:hAnsi="Calibri" w:cs="Calibri"/>
                <w:color w:val="000000"/>
              </w:rPr>
            </w:rPrChange>
          </w:rPr>
          <w:t>2</w:t>
        </w:r>
      </w:fldSimple>
      <w:r w:rsidRPr="003624E2">
        <w:rPr>
          <w:rFonts w:ascii="Calibri" w:hAnsi="Calibri" w:cs="Calibri"/>
          <w:color w:val="000000"/>
          <w:lang w:val="es-PY"/>
          <w:rPrChange w:id="52" w:author="marcazal" w:date="2015-11-07T15:33:00Z">
            <w:rPr>
              <w:rFonts w:ascii="Calibri" w:hAnsi="Calibri" w:cs="Calibri"/>
              <w:color w:val="000000"/>
            </w:rPr>
          </w:rPrChange>
        </w:rPr>
        <w:t>]</w:t>
      </w:r>
      <w:r w:rsidRPr="003624E2">
        <w:rPr>
          <w:rFonts w:cstheme="minorHAnsi"/>
          <w:color w:val="000000"/>
          <w:lang w:val="es-PY"/>
          <w:rPrChange w:id="53" w:author="marcazal" w:date="2015-11-07T15:33:00Z">
            <w:rPr>
              <w:rFonts w:cstheme="minorHAnsi"/>
              <w:color w:val="000000"/>
            </w:rPr>
          </w:rPrChange>
        </w:rPr>
        <w:t>, han tenido que evolucionar de cierta forma, agregando nuevos modelos o extendiendo los existentes, para dar cobertura a las d</w:t>
      </w:r>
      <w:r w:rsidRPr="003624E2">
        <w:rPr>
          <w:rFonts w:cstheme="minorHAnsi"/>
          <w:color w:val="000000"/>
          <w:lang w:val="es-PY"/>
          <w:rPrChange w:id="54" w:author="marcazal" w:date="2015-11-07T15:33:00Z">
            <w:rPr>
              <w:rFonts w:cstheme="minorHAnsi"/>
              <w:color w:val="000000"/>
            </w:rPr>
          </w:rPrChange>
        </w:rPr>
        <w:t>i</w:t>
      </w:r>
      <w:r w:rsidRPr="003624E2">
        <w:rPr>
          <w:rFonts w:cstheme="minorHAnsi"/>
          <w:color w:val="000000"/>
          <w:lang w:val="es-PY"/>
          <w:rPrChange w:id="55" w:author="marcazal" w:date="2015-11-07T15:33:00Z">
            <w:rPr>
              <w:rFonts w:cstheme="minorHAnsi"/>
              <w:color w:val="000000"/>
            </w:rPr>
          </w:rPrChange>
        </w:rPr>
        <w:t xml:space="preserve">versas características sofisticadas propuestas por </w:t>
      </w:r>
      <w:r w:rsidRPr="003624E2">
        <w:rPr>
          <w:rFonts w:cstheme="minorHAnsi"/>
          <w:i/>
          <w:color w:val="000000"/>
          <w:lang w:val="es-PY"/>
          <w:rPrChange w:id="56" w:author="marcazal" w:date="2015-11-07T15:33:00Z">
            <w:rPr>
              <w:rFonts w:cstheme="minorHAnsi"/>
              <w:i/>
              <w:color w:val="000000"/>
            </w:rPr>
          </w:rPrChange>
        </w:rPr>
        <w:t>RIA</w:t>
      </w:r>
      <w:r w:rsidRPr="003624E2">
        <w:rPr>
          <w:rFonts w:cstheme="minorHAnsi"/>
          <w:color w:val="000000"/>
          <w:lang w:val="es-PY"/>
          <w:rPrChange w:id="57" w:author="marcazal" w:date="2015-11-07T15:33:00Z">
            <w:rPr>
              <w:rFonts w:cstheme="minorHAnsi"/>
              <w:color w:val="000000"/>
            </w:rPr>
          </w:rPrChange>
        </w:rPr>
        <w:t xml:space="preserve">. Muchas de las metodologías citadas han logrado una notable evolución en su afán de mantenerse vigentes con los avances propuestos por las </w:t>
      </w:r>
      <w:r w:rsidRPr="003624E2">
        <w:rPr>
          <w:rFonts w:cstheme="minorHAnsi"/>
          <w:i/>
          <w:color w:val="000000"/>
          <w:lang w:val="es-PY"/>
          <w:rPrChange w:id="58" w:author="marcazal" w:date="2015-11-07T15:33:00Z">
            <w:rPr>
              <w:rFonts w:cstheme="minorHAnsi"/>
              <w:i/>
              <w:color w:val="000000"/>
            </w:rPr>
          </w:rPrChange>
        </w:rPr>
        <w:t>RIA</w:t>
      </w:r>
      <w:r w:rsidRPr="003624E2">
        <w:rPr>
          <w:rFonts w:cstheme="minorHAnsi"/>
          <w:color w:val="000000"/>
          <w:lang w:val="es-PY"/>
          <w:rPrChange w:id="59" w:author="marcazal" w:date="2015-11-07T15:33:00Z">
            <w:rPr>
              <w:rFonts w:cstheme="minorHAnsi"/>
              <w:color w:val="000000"/>
            </w:rPr>
          </w:rPrChange>
        </w:rPr>
        <w:t xml:space="preserve">, sin embargo en la actualidad, ninguna de ellas, logra satisfacer todas las nuevas funcionalidades </w:t>
      </w:r>
      <w:r w:rsidRPr="003624E2">
        <w:rPr>
          <w:rFonts w:ascii="Calibri" w:hAnsi="Calibri" w:cs="Calibri"/>
          <w:color w:val="000000"/>
          <w:lang w:val="es-PY"/>
          <w:rPrChange w:id="60" w:author="marcazal" w:date="2015-11-07T15:33:00Z">
            <w:rPr>
              <w:rFonts w:ascii="Calibri" w:hAnsi="Calibri" w:cs="Calibri"/>
              <w:color w:val="000000"/>
            </w:rPr>
          </w:rPrChange>
        </w:rPr>
        <w:t>[</w:t>
      </w:r>
      <w:fldSimple w:instr=" REF BIB_wright2008 \* MERGEFORMAT ">
        <w:r w:rsidRPr="003624E2">
          <w:rPr>
            <w:rFonts w:ascii="Calibri" w:hAnsi="Calibri" w:cs="Calibri"/>
            <w:color w:val="000000"/>
            <w:lang w:val="es-PY"/>
            <w:rPrChange w:id="61" w:author="marcazal" w:date="2015-11-07T15:33:00Z">
              <w:rPr>
                <w:rFonts w:ascii="Calibri" w:hAnsi="Calibri" w:cs="Calibri"/>
                <w:color w:val="000000"/>
              </w:rPr>
            </w:rPrChange>
          </w:rPr>
          <w:t>6</w:t>
        </w:r>
      </w:fldSimple>
      <w:r w:rsidRPr="003624E2">
        <w:rPr>
          <w:rFonts w:ascii="Calibri" w:hAnsi="Calibri" w:cs="Calibri"/>
          <w:color w:val="000000"/>
          <w:lang w:val="es-PY"/>
          <w:rPrChange w:id="62" w:author="marcazal" w:date="2015-11-07T15:33:00Z">
            <w:rPr>
              <w:rFonts w:ascii="Calibri" w:hAnsi="Calibri" w:cs="Calibri"/>
              <w:color w:val="000000"/>
            </w:rPr>
          </w:rPrChange>
        </w:rPr>
        <w:t>]</w:t>
      </w:r>
      <w:r w:rsidRPr="003624E2">
        <w:rPr>
          <w:rFonts w:cstheme="minorHAnsi"/>
          <w:color w:val="000000"/>
          <w:lang w:val="es-PY"/>
          <w:rPrChange w:id="63" w:author="marcazal" w:date="2015-11-07T15:33:00Z">
            <w:rPr>
              <w:rFonts w:cstheme="minorHAnsi"/>
              <w:color w:val="000000"/>
            </w:rPr>
          </w:rPrChange>
        </w:rPr>
        <w:t xml:space="preserve"> </w:t>
      </w:r>
      <w:r w:rsidRPr="003624E2">
        <w:rPr>
          <w:rFonts w:ascii="Calibri" w:hAnsi="Calibri" w:cs="Calibri"/>
          <w:color w:val="000000"/>
          <w:lang w:val="es-PY"/>
          <w:rPrChange w:id="64" w:author="marcazal" w:date="2015-11-07T15:33:00Z">
            <w:rPr>
              <w:rFonts w:ascii="Calibri" w:hAnsi="Calibri" w:cs="Calibri"/>
              <w:color w:val="000000"/>
            </w:rPr>
          </w:rPrChange>
        </w:rPr>
        <w:t>[</w:t>
      </w:r>
      <w:fldSimple w:instr=" REF BIB_preciado2005 \* MERGEFORMAT ">
        <w:r w:rsidRPr="003624E2">
          <w:rPr>
            <w:rFonts w:ascii="Calibri" w:hAnsi="Calibri" w:cs="Calibri"/>
            <w:color w:val="000000"/>
            <w:lang w:val="es-PY"/>
            <w:rPrChange w:id="65" w:author="marcazal" w:date="2015-11-07T15:33:00Z">
              <w:rPr>
                <w:rFonts w:ascii="Calibri" w:hAnsi="Calibri" w:cs="Calibri"/>
                <w:color w:val="000000"/>
              </w:rPr>
            </w:rPrChange>
          </w:rPr>
          <w:t>7</w:t>
        </w:r>
      </w:fldSimple>
      <w:r w:rsidRPr="003624E2">
        <w:rPr>
          <w:rFonts w:ascii="Calibri" w:hAnsi="Calibri" w:cs="Calibri"/>
          <w:color w:val="000000"/>
          <w:lang w:val="es-PY"/>
          <w:rPrChange w:id="66" w:author="marcazal" w:date="2015-11-07T15:33:00Z">
            <w:rPr>
              <w:rFonts w:ascii="Calibri" w:hAnsi="Calibri" w:cs="Calibri"/>
              <w:color w:val="000000"/>
            </w:rPr>
          </w:rPrChange>
        </w:rPr>
        <w:t>]</w:t>
      </w:r>
      <w:r w:rsidRPr="003624E2">
        <w:rPr>
          <w:rFonts w:cstheme="minorHAnsi"/>
          <w:color w:val="000000"/>
          <w:lang w:val="es-PY"/>
          <w:rPrChange w:id="67" w:author="marcazal" w:date="2015-11-07T15:33:00Z">
            <w:rPr>
              <w:rFonts w:cstheme="minorHAnsi"/>
              <w:color w:val="000000"/>
            </w:rPr>
          </w:rPrChange>
        </w:rPr>
        <w:t xml:space="preserve"> </w:t>
      </w:r>
      <w:r w:rsidRPr="003624E2">
        <w:rPr>
          <w:rFonts w:ascii="Calibri" w:hAnsi="Calibri" w:cs="Calibri"/>
          <w:color w:val="000000"/>
          <w:lang w:val="es-PY"/>
          <w:rPrChange w:id="68" w:author="marcazal" w:date="2015-11-07T15:33:00Z">
            <w:rPr>
              <w:rFonts w:ascii="Calibri" w:hAnsi="Calibri" w:cs="Calibri"/>
              <w:color w:val="000000"/>
            </w:rPr>
          </w:rPrChange>
        </w:rPr>
        <w:t>[</w:t>
      </w:r>
      <w:fldSimple w:instr=" REF BIB_mariannebusch2009 \* MERGEFORMAT ">
        <w:r w:rsidRPr="003624E2">
          <w:rPr>
            <w:rFonts w:ascii="Calibri" w:hAnsi="Calibri" w:cs="Calibri"/>
            <w:color w:val="000000"/>
            <w:lang w:val="es-PY"/>
            <w:rPrChange w:id="69" w:author="marcazal" w:date="2015-11-07T15:33:00Z">
              <w:rPr>
                <w:rFonts w:ascii="Calibri" w:hAnsi="Calibri" w:cs="Calibri"/>
                <w:color w:val="000000"/>
              </w:rPr>
            </w:rPrChange>
          </w:rPr>
          <w:t>10</w:t>
        </w:r>
      </w:fldSimple>
      <w:r w:rsidRPr="003624E2">
        <w:rPr>
          <w:rFonts w:ascii="Calibri" w:hAnsi="Calibri" w:cs="Calibri"/>
          <w:color w:val="000000"/>
          <w:lang w:val="es-PY"/>
          <w:rPrChange w:id="70" w:author="marcazal" w:date="2015-11-07T15:33:00Z">
            <w:rPr>
              <w:rFonts w:ascii="Calibri" w:hAnsi="Calibri" w:cs="Calibri"/>
              <w:color w:val="000000"/>
            </w:rPr>
          </w:rPrChange>
        </w:rPr>
        <w:t>]</w:t>
      </w:r>
      <w:r w:rsidRPr="003624E2">
        <w:rPr>
          <w:rFonts w:cstheme="minorHAnsi"/>
          <w:color w:val="000000"/>
          <w:lang w:val="es-PY"/>
          <w:rPrChange w:id="71" w:author="marcazal" w:date="2015-11-07T15:33:00Z">
            <w:rPr>
              <w:rFonts w:cstheme="minorHAnsi"/>
              <w:color w:val="000000"/>
            </w:rPr>
          </w:rPrChange>
        </w:rPr>
        <w:t xml:space="preserve"> </w:t>
      </w:r>
      <w:r w:rsidRPr="003624E2">
        <w:rPr>
          <w:rFonts w:ascii="Calibri" w:hAnsi="Calibri" w:cs="Calibri"/>
          <w:color w:val="000000"/>
          <w:lang w:val="es-PY"/>
          <w:rPrChange w:id="72" w:author="marcazal" w:date="2015-11-07T15:33:00Z">
            <w:rPr>
              <w:rFonts w:ascii="Calibri" w:hAnsi="Calibri" w:cs="Calibri"/>
              <w:color w:val="000000"/>
            </w:rPr>
          </w:rPrChange>
        </w:rPr>
        <w:t>[</w:t>
      </w:r>
      <w:fldSimple w:instr=" REF BIB_toffetti2011 \* MERGEFORMAT ">
        <w:r w:rsidRPr="003624E2">
          <w:rPr>
            <w:rFonts w:ascii="Calibri" w:hAnsi="Calibri" w:cs="Calibri"/>
            <w:color w:val="000000"/>
            <w:lang w:val="es-PY"/>
            <w:rPrChange w:id="73" w:author="marcazal" w:date="2015-11-07T15:33:00Z">
              <w:rPr>
                <w:rFonts w:ascii="Calibri" w:hAnsi="Calibri" w:cs="Calibri"/>
                <w:color w:val="000000"/>
              </w:rPr>
            </w:rPrChange>
          </w:rPr>
          <w:t>4</w:t>
        </w:r>
      </w:fldSimple>
      <w:r w:rsidRPr="003624E2">
        <w:rPr>
          <w:rFonts w:ascii="Calibri" w:hAnsi="Calibri" w:cs="Calibri"/>
          <w:color w:val="000000"/>
          <w:lang w:val="es-PY"/>
          <w:rPrChange w:id="74" w:author="marcazal" w:date="2015-11-07T15:33:00Z">
            <w:rPr>
              <w:rFonts w:ascii="Calibri" w:hAnsi="Calibri" w:cs="Calibri"/>
              <w:color w:val="000000"/>
            </w:rPr>
          </w:rPrChange>
        </w:rPr>
        <w:t>]</w:t>
      </w:r>
      <w:r w:rsidRPr="003624E2">
        <w:rPr>
          <w:rFonts w:cstheme="minorHAnsi"/>
          <w:color w:val="000000"/>
          <w:lang w:val="es-PY"/>
          <w:rPrChange w:id="75" w:author="marcazal" w:date="2015-11-07T15:33:00Z">
            <w:rPr>
              <w:rFonts w:cstheme="minorHAnsi"/>
              <w:color w:val="000000"/>
            </w:rPr>
          </w:rPrChange>
        </w:rPr>
        <w:t>.</w:t>
      </w:r>
    </w:p>
    <w:p w:rsidR="00776FA9" w:rsidRPr="00971175" w:rsidRDefault="003624E2" w:rsidP="00776FA9">
      <w:pPr>
        <w:rPr>
          <w:rFonts w:cstheme="minorHAnsi"/>
          <w:lang w:val="es-PY"/>
          <w:rPrChange w:id="76" w:author="marcazal" w:date="2015-11-07T15:33:00Z">
            <w:rPr>
              <w:rFonts w:cstheme="minorHAnsi"/>
            </w:rPr>
          </w:rPrChange>
        </w:rPr>
      </w:pPr>
      <w:r w:rsidRPr="003624E2">
        <w:rPr>
          <w:rFonts w:cstheme="minorHAnsi"/>
          <w:lang w:val="es-PY"/>
          <w:rPrChange w:id="77" w:author="marcazal" w:date="2015-11-07T15:33:00Z">
            <w:rPr>
              <w:rFonts w:cstheme="minorHAnsi"/>
            </w:rPr>
          </w:rPrChange>
        </w:rPr>
        <w:t xml:space="preserve">Con la idea de que los modelos de la metodología a utilizar en este trabajo de fin de carrera estén basados en estándares aceptados en la comunidad web (como </w:t>
      </w:r>
      <w:r w:rsidRPr="003624E2">
        <w:rPr>
          <w:rFonts w:cstheme="minorHAnsi"/>
          <w:i/>
          <w:lang w:val="es-PY"/>
          <w:rPrChange w:id="78" w:author="marcazal" w:date="2015-11-07T15:33:00Z">
            <w:rPr>
              <w:rFonts w:cstheme="minorHAnsi"/>
              <w:i/>
            </w:rPr>
          </w:rPrChange>
        </w:rPr>
        <w:t>UML</w:t>
      </w:r>
      <w:r w:rsidRPr="003624E2">
        <w:rPr>
          <w:rFonts w:cstheme="minorHAnsi"/>
          <w:lang w:val="es-PY"/>
          <w:rPrChange w:id="79" w:author="marcazal" w:date="2015-11-07T15:33:00Z">
            <w:rPr>
              <w:rFonts w:cstheme="minorHAnsi"/>
            </w:rPr>
          </w:rPrChange>
        </w:rPr>
        <w:t xml:space="preserve">) y a la vez puedan ser desplegados en diversas herramientas </w:t>
      </w:r>
      <w:r w:rsidRPr="003624E2">
        <w:rPr>
          <w:rFonts w:cstheme="minorHAnsi"/>
          <w:i/>
          <w:lang w:val="es-PY"/>
          <w:rPrChange w:id="80" w:author="marcazal" w:date="2015-11-07T15:33:00Z">
            <w:rPr>
              <w:rFonts w:cstheme="minorHAnsi"/>
              <w:i/>
            </w:rPr>
          </w:rPrChange>
        </w:rPr>
        <w:t>Case</w:t>
      </w:r>
      <w:r w:rsidRPr="003624E2">
        <w:rPr>
          <w:rFonts w:cstheme="minorHAnsi"/>
          <w:lang w:val="es-PY"/>
          <w:rPrChange w:id="81" w:author="marcazal" w:date="2015-11-07T15:33:00Z">
            <w:rPr>
              <w:rFonts w:cstheme="minorHAnsi"/>
            </w:rPr>
          </w:rPrChange>
        </w:rPr>
        <w:t xml:space="preserve"> de modelado (libres o licenciadas), se ha identificado, a partir de un análisis, el hecho de que sólo </w:t>
      </w:r>
      <w:r w:rsidRPr="003624E2">
        <w:rPr>
          <w:i/>
          <w:lang w:val="es-PY"/>
          <w:rPrChange w:id="82" w:author="marcazal" w:date="2015-11-07T15:33:00Z">
            <w:rPr>
              <w:i/>
            </w:rPr>
          </w:rPrChange>
        </w:rPr>
        <w:t>OOH4RIA</w:t>
      </w:r>
      <w:r w:rsidRPr="003624E2">
        <w:rPr>
          <w:rFonts w:cstheme="minorHAnsi"/>
          <w:lang w:val="es-PY"/>
          <w:rPrChange w:id="83" w:author="marcazal" w:date="2015-11-07T15:33:00Z">
            <w:rPr>
              <w:rFonts w:cstheme="minorHAnsi"/>
            </w:rPr>
          </w:rPrChange>
        </w:rPr>
        <w:t xml:space="preserve">, </w:t>
      </w:r>
      <w:r w:rsidRPr="003624E2">
        <w:rPr>
          <w:i/>
          <w:lang w:val="es-PY"/>
          <w:rPrChange w:id="84" w:author="marcazal" w:date="2015-11-07T15:33:00Z">
            <w:rPr>
              <w:i/>
            </w:rPr>
          </w:rPrChange>
        </w:rPr>
        <w:t>UWE-R</w:t>
      </w:r>
      <w:r w:rsidRPr="003624E2">
        <w:rPr>
          <w:lang w:val="es-PY"/>
          <w:rPrChange w:id="85" w:author="marcazal" w:date="2015-11-07T15:33:00Z">
            <w:rPr/>
          </w:rPrChange>
        </w:rPr>
        <w:t xml:space="preserve"> y Patrones </w:t>
      </w:r>
      <w:r w:rsidRPr="003624E2">
        <w:rPr>
          <w:i/>
          <w:lang w:val="es-PY"/>
          <w:rPrChange w:id="86" w:author="marcazal" w:date="2015-11-07T15:33:00Z">
            <w:rPr>
              <w:i/>
            </w:rPr>
          </w:rPrChange>
        </w:rPr>
        <w:t>RIA</w:t>
      </w:r>
      <w:r w:rsidRPr="003624E2">
        <w:rPr>
          <w:lang w:val="es-PY"/>
          <w:rPrChange w:id="87" w:author="marcazal" w:date="2015-11-07T15:33:00Z">
            <w:rPr/>
          </w:rPrChange>
        </w:rPr>
        <w:t xml:space="preserve"> con </w:t>
      </w:r>
      <w:r w:rsidRPr="003624E2">
        <w:rPr>
          <w:i/>
          <w:lang w:val="es-PY"/>
          <w:rPrChange w:id="88" w:author="marcazal" w:date="2015-11-07T15:33:00Z">
            <w:rPr>
              <w:i/>
            </w:rPr>
          </w:rPrChange>
        </w:rPr>
        <w:t>UWE</w:t>
      </w:r>
      <w:r w:rsidRPr="003624E2">
        <w:rPr>
          <w:lang w:val="es-PY"/>
          <w:rPrChange w:id="89" w:author="marcazal" w:date="2015-11-07T15:33:00Z">
            <w:rPr/>
          </w:rPrChange>
        </w:rPr>
        <w:t>,</w:t>
      </w:r>
      <w:r w:rsidRPr="003624E2">
        <w:rPr>
          <w:rFonts w:cstheme="minorHAnsi"/>
          <w:lang w:val="es-PY"/>
          <w:rPrChange w:id="90" w:author="marcazal" w:date="2015-11-07T15:33:00Z">
            <w:rPr>
              <w:rFonts w:cstheme="minorHAnsi"/>
            </w:rPr>
          </w:rPrChange>
        </w:rPr>
        <w:t xml:space="preserve"> poseen tales características. Sin emba</w:t>
      </w:r>
      <w:r w:rsidRPr="003624E2">
        <w:rPr>
          <w:rFonts w:cstheme="minorHAnsi"/>
          <w:lang w:val="es-PY"/>
          <w:rPrChange w:id="91" w:author="marcazal" w:date="2015-11-07T15:33:00Z">
            <w:rPr>
              <w:rFonts w:cstheme="minorHAnsi"/>
            </w:rPr>
          </w:rPrChange>
        </w:rPr>
        <w:t>r</w:t>
      </w:r>
      <w:r w:rsidRPr="003624E2">
        <w:rPr>
          <w:rFonts w:cstheme="minorHAnsi"/>
          <w:lang w:val="es-PY"/>
          <w:rPrChange w:id="92" w:author="marcazal" w:date="2015-11-07T15:33:00Z">
            <w:rPr>
              <w:rFonts w:cstheme="minorHAnsi"/>
            </w:rPr>
          </w:rPrChange>
        </w:rPr>
        <w:t xml:space="preserve">go, en estas metodologías, las soluciones </w:t>
      </w:r>
      <w:r w:rsidRPr="003624E2">
        <w:rPr>
          <w:rFonts w:cstheme="minorHAnsi"/>
          <w:i/>
          <w:lang w:val="es-PY"/>
          <w:rPrChange w:id="93" w:author="marcazal" w:date="2015-11-07T15:33:00Z">
            <w:rPr>
              <w:rFonts w:cstheme="minorHAnsi"/>
              <w:i/>
            </w:rPr>
          </w:rPrChange>
        </w:rPr>
        <w:t>RIA</w:t>
      </w:r>
      <w:r w:rsidRPr="003624E2">
        <w:rPr>
          <w:rFonts w:cstheme="minorHAnsi"/>
          <w:lang w:val="es-PY"/>
          <w:rPrChange w:id="94" w:author="marcazal" w:date="2015-11-07T15:33:00Z">
            <w:rPr>
              <w:rFonts w:cstheme="minorHAnsi"/>
            </w:rPr>
          </w:rPrChange>
        </w:rPr>
        <w:t xml:space="preserve"> propuestas en sus modelos poseen det</w:t>
      </w:r>
      <w:r w:rsidRPr="003624E2">
        <w:rPr>
          <w:rFonts w:cstheme="minorHAnsi"/>
          <w:lang w:val="es-PY"/>
          <w:rPrChange w:id="95" w:author="marcazal" w:date="2015-11-07T15:33:00Z">
            <w:rPr>
              <w:rFonts w:cstheme="minorHAnsi"/>
            </w:rPr>
          </w:rPrChange>
        </w:rPr>
        <w:t>a</w:t>
      </w:r>
      <w:r w:rsidRPr="003624E2">
        <w:rPr>
          <w:rFonts w:cstheme="minorHAnsi"/>
          <w:lang w:val="es-PY"/>
          <w:rPrChange w:id="96" w:author="marcazal" w:date="2015-11-07T15:33:00Z">
            <w:rPr>
              <w:rFonts w:cstheme="minorHAnsi"/>
            </w:rPr>
          </w:rPrChange>
        </w:rPr>
        <w:t xml:space="preserve">lles de alguna arquitectura destino en particular, lo que conlleva a que sus modelos no sean totalmente independientes de la plataforma. Un nuevo enfoque para el desarrollo de aplicaciones Web basado en modelos y fundamentado en los principios propuestos por la </w:t>
      </w:r>
      <w:r w:rsidRPr="003624E2">
        <w:rPr>
          <w:rFonts w:cstheme="minorHAnsi"/>
          <w:i/>
          <w:lang w:val="es-PY"/>
          <w:rPrChange w:id="97" w:author="marcazal" w:date="2015-11-07T15:33:00Z">
            <w:rPr>
              <w:rFonts w:cstheme="minorHAnsi"/>
              <w:i/>
            </w:rPr>
          </w:rPrChange>
        </w:rPr>
        <w:t>OMG</w:t>
      </w:r>
      <w:r w:rsidR="00776FA9" w:rsidRPr="0025152F">
        <w:rPr>
          <w:rFonts w:cstheme="minorHAnsi"/>
          <w:i/>
          <w:vertAlign w:val="superscript"/>
        </w:rPr>
        <w:footnoteReference w:id="1"/>
      </w:r>
      <w:r w:rsidRPr="003624E2">
        <w:rPr>
          <w:rFonts w:cstheme="minorHAnsi"/>
          <w:lang w:val="es-PY"/>
          <w:rPrChange w:id="98" w:author="marcazal" w:date="2015-11-07T15:33:00Z">
            <w:rPr>
              <w:rFonts w:cstheme="minorHAnsi"/>
            </w:rPr>
          </w:rPrChange>
        </w:rPr>
        <w:t xml:space="preserve">, se ha propuesto en el </w:t>
      </w:r>
      <w:r w:rsidRPr="003624E2">
        <w:rPr>
          <w:rFonts w:cstheme="minorHAnsi"/>
          <w:i/>
          <w:lang w:val="es-PY"/>
          <w:rPrChange w:id="99" w:author="marcazal" w:date="2015-11-07T15:33:00Z">
            <w:rPr>
              <w:rFonts w:cstheme="minorHAnsi"/>
              <w:i/>
            </w:rPr>
          </w:rPrChange>
        </w:rPr>
        <w:t>DEI</w:t>
      </w:r>
      <w:r w:rsidR="00776FA9" w:rsidRPr="0025152F">
        <w:rPr>
          <w:rFonts w:cstheme="minorHAnsi"/>
          <w:i/>
          <w:sz w:val="18"/>
          <w:vertAlign w:val="superscript"/>
        </w:rPr>
        <w:footnoteReference w:id="2"/>
      </w:r>
      <w:r w:rsidRPr="003624E2">
        <w:rPr>
          <w:rFonts w:cstheme="minorHAnsi"/>
          <w:lang w:val="es-PY"/>
          <w:rPrChange w:id="102" w:author="marcazal" w:date="2015-11-07T15:33:00Z">
            <w:rPr>
              <w:rFonts w:cstheme="minorHAnsi"/>
            </w:rPr>
          </w:rPrChange>
        </w:rPr>
        <w:t xml:space="preserve">. Este enfoque está basado en los estándares </w:t>
      </w:r>
      <w:r w:rsidRPr="003624E2">
        <w:rPr>
          <w:rFonts w:cstheme="minorHAnsi"/>
          <w:i/>
          <w:lang w:val="es-PY"/>
          <w:rPrChange w:id="103" w:author="marcazal" w:date="2015-11-07T15:33:00Z">
            <w:rPr>
              <w:rFonts w:cstheme="minorHAnsi"/>
              <w:i/>
            </w:rPr>
          </w:rPrChange>
        </w:rPr>
        <w:t>MDA</w:t>
      </w:r>
      <w:r w:rsidR="00776FA9" w:rsidRPr="0025152F">
        <w:rPr>
          <w:rFonts w:cstheme="minorHAnsi"/>
          <w:i/>
          <w:vertAlign w:val="superscript"/>
        </w:rPr>
        <w:footnoteReference w:id="3"/>
      </w:r>
      <w:r w:rsidRPr="003624E2">
        <w:rPr>
          <w:rFonts w:cstheme="minorHAnsi"/>
          <w:lang w:val="es-PY"/>
          <w:rPrChange w:id="104" w:author="marcazal" w:date="2015-11-07T15:33:00Z">
            <w:rPr>
              <w:rFonts w:cstheme="minorHAnsi"/>
            </w:rPr>
          </w:rPrChange>
        </w:rPr>
        <w:t xml:space="preserve"> y ofrece un esquema de modelado en capas para la separación de conceptos. Dicho enfoque se denomina </w:t>
      </w:r>
      <w:proofErr w:type="spellStart"/>
      <w:r w:rsidRPr="003624E2">
        <w:rPr>
          <w:rFonts w:cstheme="minorHAnsi"/>
          <w:i/>
          <w:lang w:val="es-PY"/>
          <w:rPrChange w:id="105" w:author="marcazal" w:date="2015-11-07T15:33:00Z">
            <w:rPr>
              <w:rFonts w:cstheme="minorHAnsi"/>
              <w:i/>
            </w:rPr>
          </w:rPrChange>
        </w:rPr>
        <w:t>MoWebA</w:t>
      </w:r>
      <w:proofErr w:type="spellEnd"/>
      <w:r w:rsidRPr="003624E2">
        <w:rPr>
          <w:rFonts w:cstheme="minorHAnsi"/>
          <w:lang w:val="es-PY"/>
          <w:rPrChange w:id="106" w:author="marcazal" w:date="2015-11-07T15:33:00Z">
            <w:rPr>
              <w:rFonts w:cstheme="minorHAnsi"/>
            </w:rPr>
          </w:rPrChange>
        </w:rPr>
        <w:t xml:space="preserve"> </w:t>
      </w:r>
      <w:r w:rsidRPr="003624E2">
        <w:rPr>
          <w:rFonts w:ascii="Calibri" w:hAnsi="Calibri" w:cs="Calibri"/>
          <w:lang w:val="es-PY"/>
          <w:rPrChange w:id="107" w:author="marcazal" w:date="2015-11-07T15:33:00Z">
            <w:rPr>
              <w:rFonts w:ascii="Calibri" w:hAnsi="Calibri" w:cs="Calibri"/>
            </w:rPr>
          </w:rPrChange>
        </w:rPr>
        <w:t>[</w:t>
      </w:r>
      <w:fldSimple w:instr=" REF BIB_gonzalez2011 \* MERGEFORMAT ">
        <w:r w:rsidRPr="003624E2">
          <w:rPr>
            <w:rFonts w:ascii="Calibri" w:hAnsi="Calibri" w:cs="Calibri"/>
            <w:lang w:val="es-PY"/>
            <w:rPrChange w:id="108" w:author="marcazal" w:date="2015-11-07T15:33:00Z">
              <w:rPr>
                <w:rFonts w:ascii="Calibri" w:hAnsi="Calibri" w:cs="Calibri"/>
              </w:rPr>
            </w:rPrChange>
          </w:rPr>
          <w:t>12</w:t>
        </w:r>
      </w:fldSimple>
      <w:r w:rsidRPr="003624E2">
        <w:rPr>
          <w:rFonts w:ascii="Calibri" w:hAnsi="Calibri" w:cs="Calibri"/>
          <w:lang w:val="es-PY"/>
          <w:rPrChange w:id="109" w:author="marcazal" w:date="2015-11-07T15:33:00Z">
            <w:rPr>
              <w:rFonts w:ascii="Calibri" w:hAnsi="Calibri" w:cs="Calibri"/>
            </w:rPr>
          </w:rPrChange>
        </w:rPr>
        <w:t>][</w:t>
      </w:r>
      <w:fldSimple w:instr=" REF BIB_gonzalez2010 \* MERGEFORMAT ">
        <w:r w:rsidRPr="003624E2">
          <w:rPr>
            <w:rFonts w:ascii="Calibri" w:hAnsi="Calibri" w:cs="Calibri"/>
            <w:lang w:val="es-PY"/>
            <w:rPrChange w:id="110" w:author="marcazal" w:date="2015-11-07T15:33:00Z">
              <w:rPr>
                <w:rFonts w:ascii="Calibri" w:hAnsi="Calibri" w:cs="Calibri"/>
              </w:rPr>
            </w:rPrChange>
          </w:rPr>
          <w:t>11</w:t>
        </w:r>
      </w:fldSimple>
      <w:r w:rsidRPr="003624E2">
        <w:rPr>
          <w:rFonts w:ascii="Calibri" w:hAnsi="Calibri" w:cs="Calibri"/>
          <w:lang w:val="es-PY"/>
          <w:rPrChange w:id="111" w:author="marcazal" w:date="2015-11-07T15:33:00Z">
            <w:rPr>
              <w:rFonts w:ascii="Calibri" w:hAnsi="Calibri" w:cs="Calibri"/>
            </w:rPr>
          </w:rPrChange>
        </w:rPr>
        <w:t>],</w:t>
      </w:r>
      <w:r w:rsidRPr="003624E2">
        <w:rPr>
          <w:rFonts w:cstheme="minorHAnsi"/>
          <w:lang w:val="es-PY"/>
          <w:rPrChange w:id="112" w:author="marcazal" w:date="2015-11-07T15:33:00Z">
            <w:rPr>
              <w:rFonts w:cstheme="minorHAnsi"/>
            </w:rPr>
          </w:rPrChange>
        </w:rPr>
        <w:t xml:space="preserve"> y en la actualidad cuenta con cara</w:t>
      </w:r>
      <w:r w:rsidRPr="003624E2">
        <w:rPr>
          <w:rFonts w:cstheme="minorHAnsi"/>
          <w:lang w:val="es-PY"/>
          <w:rPrChange w:id="113" w:author="marcazal" w:date="2015-11-07T15:33:00Z">
            <w:rPr>
              <w:rFonts w:cstheme="minorHAnsi"/>
            </w:rPr>
          </w:rPrChange>
        </w:rPr>
        <w:t>c</w:t>
      </w:r>
      <w:r w:rsidRPr="003624E2">
        <w:rPr>
          <w:rFonts w:cstheme="minorHAnsi"/>
          <w:lang w:val="es-PY"/>
          <w:rPrChange w:id="114" w:author="marcazal" w:date="2015-11-07T15:33:00Z">
            <w:rPr>
              <w:rFonts w:cstheme="minorHAnsi"/>
            </w:rPr>
          </w:rPrChange>
        </w:rPr>
        <w:t>terísticas de modelado a nivel de presentación, lógica de negocio, navegación y ada</w:t>
      </w:r>
      <w:r w:rsidRPr="003624E2">
        <w:rPr>
          <w:rFonts w:cstheme="minorHAnsi"/>
          <w:lang w:val="es-PY"/>
          <w:rPrChange w:id="115" w:author="marcazal" w:date="2015-11-07T15:33:00Z">
            <w:rPr>
              <w:rFonts w:cstheme="minorHAnsi"/>
            </w:rPr>
          </w:rPrChange>
        </w:rPr>
        <w:t>p</w:t>
      </w:r>
      <w:r w:rsidRPr="003624E2">
        <w:rPr>
          <w:rFonts w:cstheme="minorHAnsi"/>
          <w:lang w:val="es-PY"/>
          <w:rPrChange w:id="116" w:author="marcazal" w:date="2015-11-07T15:33:00Z">
            <w:rPr>
              <w:rFonts w:cstheme="minorHAnsi"/>
            </w:rPr>
          </w:rPrChange>
        </w:rPr>
        <w:t>tabilidad de los usuarios, pudiendo generarse aplicaciones Web completas y funcion</w:t>
      </w:r>
      <w:r w:rsidRPr="003624E2">
        <w:rPr>
          <w:rFonts w:cstheme="minorHAnsi"/>
          <w:lang w:val="es-PY"/>
          <w:rPrChange w:id="117" w:author="marcazal" w:date="2015-11-07T15:33:00Z">
            <w:rPr>
              <w:rFonts w:cstheme="minorHAnsi"/>
            </w:rPr>
          </w:rPrChange>
        </w:rPr>
        <w:t>a</w:t>
      </w:r>
      <w:r w:rsidRPr="003624E2">
        <w:rPr>
          <w:rFonts w:cstheme="minorHAnsi"/>
          <w:lang w:val="es-PY"/>
          <w:rPrChange w:id="118" w:author="marcazal" w:date="2015-11-07T15:33:00Z">
            <w:rPr>
              <w:rFonts w:cstheme="minorHAnsi"/>
            </w:rPr>
          </w:rPrChange>
        </w:rPr>
        <w:t xml:space="preserve">les con modelos independientes de la plataforma. </w:t>
      </w:r>
      <w:proofErr w:type="spellStart"/>
      <w:r w:rsidRPr="003624E2">
        <w:rPr>
          <w:rFonts w:cstheme="minorHAnsi"/>
          <w:i/>
          <w:lang w:val="es-PY"/>
          <w:rPrChange w:id="119" w:author="marcazal" w:date="2015-11-07T15:33:00Z">
            <w:rPr>
              <w:rFonts w:cstheme="minorHAnsi"/>
              <w:i/>
            </w:rPr>
          </w:rPrChange>
        </w:rPr>
        <w:t>MoWebA</w:t>
      </w:r>
      <w:proofErr w:type="spellEnd"/>
      <w:r w:rsidRPr="003624E2">
        <w:rPr>
          <w:rFonts w:cstheme="minorHAnsi"/>
          <w:lang w:val="es-PY"/>
          <w:rPrChange w:id="120" w:author="marcazal" w:date="2015-11-07T15:33:00Z">
            <w:rPr>
              <w:rFonts w:cstheme="minorHAnsi"/>
            </w:rPr>
          </w:rPrChange>
        </w:rPr>
        <w:t xml:space="preserve"> tiene la capacidad de ll</w:t>
      </w:r>
      <w:r w:rsidRPr="003624E2">
        <w:rPr>
          <w:rFonts w:cstheme="minorHAnsi"/>
          <w:lang w:val="es-PY"/>
          <w:rPrChange w:id="121" w:author="marcazal" w:date="2015-11-07T15:33:00Z">
            <w:rPr>
              <w:rFonts w:cstheme="minorHAnsi"/>
            </w:rPr>
          </w:rPrChange>
        </w:rPr>
        <w:t>e</w:t>
      </w:r>
      <w:r w:rsidRPr="003624E2">
        <w:rPr>
          <w:rFonts w:cstheme="minorHAnsi"/>
          <w:lang w:val="es-PY"/>
          <w:rPrChange w:id="122" w:author="marcazal" w:date="2015-11-07T15:33:00Z">
            <w:rPr>
              <w:rFonts w:cstheme="minorHAnsi"/>
            </w:rPr>
          </w:rPrChange>
        </w:rPr>
        <w:t xml:space="preserve">var a cabo extensiones a sus </w:t>
      </w:r>
      <w:proofErr w:type="spellStart"/>
      <w:r w:rsidRPr="003624E2">
        <w:rPr>
          <w:rFonts w:cstheme="minorHAnsi"/>
          <w:lang w:val="es-PY"/>
          <w:rPrChange w:id="123" w:author="marcazal" w:date="2015-11-07T15:33:00Z">
            <w:rPr>
              <w:rFonts w:cstheme="minorHAnsi"/>
            </w:rPr>
          </w:rPrChange>
        </w:rPr>
        <w:t>metamodelos</w:t>
      </w:r>
      <w:proofErr w:type="spellEnd"/>
      <w:r w:rsidRPr="003624E2">
        <w:rPr>
          <w:rFonts w:cstheme="minorHAnsi"/>
          <w:lang w:val="es-PY"/>
          <w:rPrChange w:id="124" w:author="marcazal" w:date="2015-11-07T15:33:00Z">
            <w:rPr>
              <w:rFonts w:cstheme="minorHAnsi"/>
            </w:rPr>
          </w:rPrChange>
        </w:rPr>
        <w:t xml:space="preserve"> para cubrir nuevas características, lo cual la hace adaptable a los cambios actuales.</w:t>
      </w:r>
    </w:p>
    <w:p w:rsidR="00776FA9" w:rsidRDefault="003624E2" w:rsidP="00776FA9">
      <w:pPr>
        <w:rPr>
          <w:rFonts w:cstheme="minorHAnsi"/>
          <w:color w:val="000000"/>
          <w:lang w:val="es-ES"/>
        </w:rPr>
      </w:pPr>
      <w:r w:rsidRPr="003624E2">
        <w:rPr>
          <w:rFonts w:cstheme="minorHAnsi"/>
          <w:lang w:val="es-PY"/>
          <w:rPrChange w:id="125" w:author="marcazal" w:date="2015-11-07T15:33:00Z">
            <w:rPr>
              <w:rFonts w:cstheme="minorHAnsi"/>
            </w:rPr>
          </w:rPrChange>
        </w:rPr>
        <w:t xml:space="preserve">El objetivo de este trabajo de fin de carrera se enmarca en la idea de llevar a cabo extensiones a la propuesta Web </w:t>
      </w:r>
      <w:proofErr w:type="spellStart"/>
      <w:r w:rsidRPr="003624E2">
        <w:rPr>
          <w:rFonts w:cstheme="minorHAnsi"/>
          <w:i/>
          <w:lang w:val="es-PY"/>
          <w:rPrChange w:id="126" w:author="marcazal" w:date="2015-11-07T15:33:00Z">
            <w:rPr>
              <w:rFonts w:cstheme="minorHAnsi"/>
              <w:i/>
            </w:rPr>
          </w:rPrChange>
        </w:rPr>
        <w:t>MoWebA</w:t>
      </w:r>
      <w:proofErr w:type="spellEnd"/>
      <w:r w:rsidRPr="003624E2">
        <w:rPr>
          <w:rFonts w:cstheme="minorHAnsi"/>
          <w:lang w:val="es-PY"/>
          <w:rPrChange w:id="127" w:author="marcazal" w:date="2015-11-07T15:33:00Z">
            <w:rPr>
              <w:rFonts w:cstheme="minorHAnsi"/>
            </w:rPr>
          </w:rPrChange>
        </w:rPr>
        <w:t xml:space="preserve"> con respecto a la capa de </w:t>
      </w:r>
      <w:r w:rsidRPr="003624E2">
        <w:rPr>
          <w:rFonts w:cstheme="minorHAnsi"/>
          <w:i/>
          <w:lang w:val="es-PY"/>
          <w:rPrChange w:id="128" w:author="marcazal" w:date="2015-11-07T15:33:00Z">
            <w:rPr>
              <w:rFonts w:cstheme="minorHAnsi"/>
              <w:i/>
            </w:rPr>
          </w:rPrChange>
        </w:rPr>
        <w:t>Presentación</w:t>
      </w:r>
      <w:r w:rsidRPr="003624E2">
        <w:rPr>
          <w:rFonts w:cstheme="minorHAnsi"/>
          <w:lang w:val="es-PY"/>
          <w:rPrChange w:id="129" w:author="marcazal" w:date="2015-11-07T15:33:00Z">
            <w:rPr>
              <w:rFonts w:cstheme="minorHAnsi"/>
            </w:rPr>
          </w:rPrChange>
        </w:rPr>
        <w:t xml:space="preserve">, con el fin de abarcar a algunas de las principales características de las </w:t>
      </w:r>
      <w:r w:rsidRPr="003624E2">
        <w:rPr>
          <w:rFonts w:cstheme="minorHAnsi"/>
          <w:i/>
          <w:lang w:val="es-PY"/>
          <w:rPrChange w:id="130" w:author="marcazal" w:date="2015-11-07T15:33:00Z">
            <w:rPr>
              <w:rFonts w:cstheme="minorHAnsi"/>
              <w:i/>
            </w:rPr>
          </w:rPrChange>
        </w:rPr>
        <w:t>RIA</w:t>
      </w:r>
      <w:r w:rsidRPr="003624E2">
        <w:rPr>
          <w:rFonts w:cstheme="minorHAnsi"/>
          <w:lang w:val="es-PY"/>
          <w:rPrChange w:id="131" w:author="marcazal" w:date="2015-11-07T15:33:00Z">
            <w:rPr>
              <w:rFonts w:cstheme="minorHAnsi"/>
            </w:rPr>
          </w:rPrChange>
        </w:rPr>
        <w:t>. Para llevar a cabo esta propuesta de extensión, se divide el esquema de trabajo de la siguiente m</w:t>
      </w:r>
      <w:r w:rsidRPr="003624E2">
        <w:rPr>
          <w:rFonts w:cstheme="minorHAnsi"/>
          <w:lang w:val="es-PY"/>
          <w:rPrChange w:id="132" w:author="marcazal" w:date="2015-11-07T15:33:00Z">
            <w:rPr>
              <w:rFonts w:cstheme="minorHAnsi"/>
            </w:rPr>
          </w:rPrChange>
        </w:rPr>
        <w:t>a</w:t>
      </w:r>
      <w:r w:rsidRPr="003624E2">
        <w:rPr>
          <w:rFonts w:cstheme="minorHAnsi"/>
          <w:lang w:val="es-PY"/>
          <w:rPrChange w:id="133" w:author="marcazal" w:date="2015-11-07T15:33:00Z">
            <w:rPr>
              <w:rFonts w:cstheme="minorHAnsi"/>
            </w:rPr>
          </w:rPrChange>
        </w:rPr>
        <w:t xml:space="preserve">nera. </w:t>
      </w:r>
      <w:commentRangeStart w:id="134"/>
      <w:r w:rsidR="00776FA9" w:rsidRPr="0069463E">
        <w:rPr>
          <w:rFonts w:cstheme="minorHAnsi"/>
          <w:color w:val="000000"/>
          <w:lang w:val="es-ES"/>
        </w:rPr>
        <w:t xml:space="preserve">Se definen primeramente las </w:t>
      </w:r>
      <w:r w:rsidR="00FD6200" w:rsidRPr="00FD6200">
        <w:rPr>
          <w:rFonts w:cstheme="minorHAnsi"/>
          <w:i/>
          <w:color w:val="000000"/>
          <w:lang w:val="es-ES"/>
        </w:rPr>
        <w:t>RIA</w:t>
      </w:r>
      <w:r w:rsidR="00776FA9" w:rsidRPr="0069463E">
        <w:rPr>
          <w:rFonts w:cstheme="minorHAnsi"/>
          <w:color w:val="000000"/>
          <w:lang w:val="es-ES"/>
        </w:rPr>
        <w:t>, presentando</w:t>
      </w:r>
      <w:r w:rsidR="005D08ED">
        <w:rPr>
          <w:rFonts w:cstheme="minorHAnsi"/>
          <w:color w:val="000000"/>
          <w:lang w:val="es-ES"/>
        </w:rPr>
        <w:t xml:space="preserve"> </w:t>
      </w:r>
      <w:r w:rsidR="00776FA9" w:rsidRPr="0069463E">
        <w:rPr>
          <w:rFonts w:cstheme="minorHAnsi"/>
          <w:color w:val="000000"/>
          <w:lang w:val="es-ES"/>
        </w:rPr>
        <w:t>sus principales características y los</w:t>
      </w:r>
      <w:r w:rsidR="005D08ED">
        <w:rPr>
          <w:rFonts w:cstheme="minorHAnsi"/>
          <w:color w:val="000000"/>
          <w:lang w:val="es-ES"/>
        </w:rPr>
        <w:t xml:space="preserve"> </w:t>
      </w:r>
      <w:r w:rsidR="00776FA9" w:rsidRPr="0069463E">
        <w:rPr>
          <w:rFonts w:cstheme="minorHAnsi"/>
          <w:color w:val="000000"/>
          <w:lang w:val="es-ES"/>
        </w:rPr>
        <w:t>nuevos aportes a las aplicaciones Web tradicionales. Posteriormente</w:t>
      </w:r>
      <w:r w:rsidR="00C9347F">
        <w:rPr>
          <w:rFonts w:cstheme="minorHAnsi"/>
          <w:color w:val="000000"/>
          <w:lang w:val="es-ES"/>
        </w:rPr>
        <w:t>,</w:t>
      </w:r>
      <w:r w:rsidR="00776FA9" w:rsidRPr="0069463E">
        <w:rPr>
          <w:rFonts w:cstheme="minorHAnsi"/>
          <w:color w:val="000000"/>
          <w:lang w:val="es-ES"/>
        </w:rPr>
        <w:t xml:space="preserve"> se presenta el estado del arte de las metodologías de desarrollo basada</w:t>
      </w:r>
      <w:r w:rsidR="00C9347F">
        <w:rPr>
          <w:rFonts w:cstheme="minorHAnsi"/>
          <w:color w:val="000000"/>
          <w:lang w:val="es-ES"/>
        </w:rPr>
        <w:t>s</w:t>
      </w:r>
      <w:r w:rsidR="00776FA9" w:rsidRPr="0069463E">
        <w:rPr>
          <w:rFonts w:cstheme="minorHAnsi"/>
          <w:color w:val="000000"/>
          <w:lang w:val="es-ES"/>
        </w:rPr>
        <w:t xml:space="preserve"> en modelos </w:t>
      </w:r>
      <w:r w:rsidR="00486433" w:rsidRPr="00486433">
        <w:rPr>
          <w:rFonts w:cstheme="minorHAnsi"/>
          <w:i/>
          <w:color w:val="000000"/>
          <w:lang w:val="es-ES"/>
        </w:rPr>
        <w:t>MDD</w:t>
      </w:r>
      <w:r w:rsidR="00776FA9" w:rsidRPr="0069463E">
        <w:rPr>
          <w:rFonts w:cstheme="minorHAnsi"/>
          <w:color w:val="000000"/>
          <w:lang w:val="es-ES"/>
        </w:rPr>
        <w:t xml:space="preserve"> que dan cobertura a características de </w:t>
      </w:r>
      <w:r w:rsidR="00FD6200" w:rsidRPr="00FD6200">
        <w:rPr>
          <w:rFonts w:cstheme="minorHAnsi"/>
          <w:i/>
          <w:color w:val="000000"/>
          <w:lang w:val="es-ES"/>
        </w:rPr>
        <w:t>RIA</w:t>
      </w:r>
      <w:r w:rsidR="00776FA9" w:rsidRPr="0069463E">
        <w:rPr>
          <w:rFonts w:cstheme="minorHAnsi"/>
          <w:color w:val="000000"/>
          <w:lang w:val="es-ES"/>
        </w:rPr>
        <w:t xml:space="preserve">. A continuación se presenta la aproximación de desarrollo Web </w:t>
      </w:r>
      <w:proofErr w:type="spellStart"/>
      <w:r w:rsidR="00486433" w:rsidRPr="00486433">
        <w:rPr>
          <w:rFonts w:cstheme="minorHAnsi"/>
          <w:i/>
          <w:lang w:val="es-ES"/>
        </w:rPr>
        <w:t>MoWebA</w:t>
      </w:r>
      <w:proofErr w:type="spellEnd"/>
      <w:r w:rsidR="00776FA9" w:rsidRPr="0069463E">
        <w:rPr>
          <w:rFonts w:cstheme="minorHAnsi"/>
          <w:color w:val="000000"/>
          <w:lang w:val="es-ES"/>
        </w:rPr>
        <w:t xml:space="preserve">. </w:t>
      </w:r>
      <w:r w:rsidRPr="003624E2">
        <w:rPr>
          <w:rFonts w:cstheme="minorHAnsi"/>
          <w:color w:val="000000"/>
          <w:lang w:val="es-PY"/>
          <w:rPrChange w:id="135" w:author="marcazal" w:date="2015-11-07T15:33:00Z">
            <w:rPr>
              <w:rFonts w:cstheme="minorHAnsi"/>
              <w:color w:val="000000"/>
            </w:rPr>
          </w:rPrChange>
        </w:rPr>
        <w:t xml:space="preserve">Se extiende luego el </w:t>
      </w:r>
      <w:commentRangeStart w:id="136"/>
      <w:proofErr w:type="spellStart"/>
      <w:r w:rsidRPr="003624E2">
        <w:rPr>
          <w:rFonts w:cstheme="minorHAnsi"/>
          <w:color w:val="000000"/>
          <w:lang w:val="es-PY"/>
          <w:rPrChange w:id="137" w:author="marcazal" w:date="2015-11-07T15:33:00Z">
            <w:rPr>
              <w:rFonts w:cstheme="minorHAnsi"/>
              <w:color w:val="000000"/>
            </w:rPr>
          </w:rPrChange>
        </w:rPr>
        <w:t>metamodelo</w:t>
      </w:r>
      <w:proofErr w:type="spellEnd"/>
      <w:r w:rsidRPr="003624E2">
        <w:rPr>
          <w:rFonts w:cstheme="minorHAnsi"/>
          <w:color w:val="000000"/>
          <w:lang w:val="es-PY"/>
          <w:rPrChange w:id="138" w:author="marcazal" w:date="2015-11-07T15:33:00Z">
            <w:rPr>
              <w:rFonts w:cstheme="minorHAnsi"/>
              <w:color w:val="000000"/>
            </w:rPr>
          </w:rPrChange>
        </w:rPr>
        <w:t xml:space="preserve"> de Contenido y Estruct</w:t>
      </w:r>
      <w:r w:rsidRPr="003624E2">
        <w:rPr>
          <w:rFonts w:cstheme="minorHAnsi"/>
          <w:color w:val="000000"/>
          <w:lang w:val="es-PY"/>
          <w:rPrChange w:id="139" w:author="marcazal" w:date="2015-11-07T15:33:00Z">
            <w:rPr>
              <w:rFonts w:cstheme="minorHAnsi"/>
              <w:color w:val="000000"/>
            </w:rPr>
          </w:rPrChange>
        </w:rPr>
        <w:t>u</w:t>
      </w:r>
      <w:r w:rsidRPr="003624E2">
        <w:rPr>
          <w:rFonts w:cstheme="minorHAnsi"/>
          <w:color w:val="000000"/>
          <w:lang w:val="es-PY"/>
          <w:rPrChange w:id="140" w:author="marcazal" w:date="2015-11-07T15:33:00Z">
            <w:rPr>
              <w:rFonts w:cstheme="minorHAnsi"/>
              <w:color w:val="000000"/>
            </w:rPr>
          </w:rPrChange>
        </w:rPr>
        <w:t xml:space="preserve">ra </w:t>
      </w:r>
      <w:commentRangeEnd w:id="136"/>
      <w:r w:rsidR="00C9347F">
        <w:rPr>
          <w:rStyle w:val="Refdecomentario"/>
          <w:lang w:val="es-ES" w:eastAsia="es-ES"/>
        </w:rPr>
        <w:commentReference w:id="136"/>
      </w:r>
      <w:r w:rsidRPr="003624E2">
        <w:rPr>
          <w:rFonts w:cstheme="minorHAnsi"/>
          <w:color w:val="000000"/>
          <w:lang w:val="es-PY"/>
          <w:rPrChange w:id="141" w:author="marcazal" w:date="2015-11-07T15:33:00Z">
            <w:rPr>
              <w:rFonts w:cstheme="minorHAnsi"/>
              <w:color w:val="000000"/>
            </w:rPr>
          </w:rPrChange>
        </w:rPr>
        <w:t xml:space="preserve">de </w:t>
      </w:r>
      <w:proofErr w:type="spellStart"/>
      <w:r w:rsidRPr="003624E2">
        <w:rPr>
          <w:rFonts w:cstheme="minorHAnsi"/>
          <w:i/>
          <w:color w:val="000000"/>
          <w:lang w:val="es-PY"/>
          <w:rPrChange w:id="142" w:author="marcazal" w:date="2015-11-07T15:33:00Z">
            <w:rPr>
              <w:rFonts w:cstheme="minorHAnsi"/>
              <w:i/>
              <w:color w:val="000000"/>
            </w:rPr>
          </w:rPrChange>
        </w:rPr>
        <w:t>MoWebA</w:t>
      </w:r>
      <w:proofErr w:type="spellEnd"/>
      <w:r w:rsidRPr="003624E2">
        <w:rPr>
          <w:rFonts w:cstheme="minorHAnsi"/>
          <w:color w:val="000000"/>
          <w:lang w:val="es-PY"/>
          <w:rPrChange w:id="143" w:author="marcazal" w:date="2015-11-07T15:33:00Z">
            <w:rPr>
              <w:rFonts w:cstheme="minorHAnsi"/>
              <w:color w:val="000000"/>
            </w:rPr>
          </w:rPrChange>
        </w:rPr>
        <w:t xml:space="preserve"> y se presenta una propuesta de transformación de modelo a texto (</w:t>
      </w:r>
      <w:r w:rsidRPr="003624E2">
        <w:rPr>
          <w:rFonts w:cstheme="minorHAnsi"/>
          <w:i/>
          <w:color w:val="000000"/>
          <w:lang w:val="es-PY"/>
          <w:rPrChange w:id="144" w:author="marcazal" w:date="2015-11-07T15:33:00Z">
            <w:rPr>
              <w:rFonts w:cstheme="minorHAnsi"/>
              <w:i/>
              <w:color w:val="000000"/>
            </w:rPr>
          </w:rPrChange>
        </w:rPr>
        <w:t>M2T</w:t>
      </w:r>
      <w:r w:rsidRPr="003624E2">
        <w:rPr>
          <w:rFonts w:cstheme="minorHAnsi"/>
          <w:color w:val="000000"/>
          <w:lang w:val="es-PY"/>
          <w:rPrChange w:id="145" w:author="marcazal" w:date="2015-11-07T15:33:00Z">
            <w:rPr>
              <w:rFonts w:cstheme="minorHAnsi"/>
              <w:color w:val="000000"/>
            </w:rPr>
          </w:rPrChange>
        </w:rPr>
        <w:t xml:space="preserve">) para la plataforma destino </w:t>
      </w:r>
      <w:proofErr w:type="spellStart"/>
      <w:r w:rsidRPr="003624E2">
        <w:rPr>
          <w:i/>
          <w:lang w:val="es-PY"/>
          <w:rPrChange w:id="146" w:author="marcazal" w:date="2015-11-07T15:33:00Z">
            <w:rPr>
              <w:i/>
            </w:rPr>
          </w:rPrChange>
        </w:rPr>
        <w:t>jQueryUI</w:t>
      </w:r>
      <w:proofErr w:type="spellEnd"/>
      <w:r w:rsidR="00776FA9" w:rsidRPr="0069463E">
        <w:rPr>
          <w:rStyle w:val="Refdenotaalpie"/>
          <w:i/>
        </w:rPr>
        <w:footnoteReference w:id="4"/>
      </w:r>
      <w:r w:rsidRPr="003624E2">
        <w:rPr>
          <w:lang w:val="es-PY"/>
          <w:rPrChange w:id="147" w:author="marcazal" w:date="2015-11-07T15:33:00Z">
            <w:rPr/>
          </w:rPrChange>
        </w:rPr>
        <w:t xml:space="preserve"> y </w:t>
      </w:r>
      <w:proofErr w:type="spellStart"/>
      <w:r w:rsidRPr="003624E2">
        <w:rPr>
          <w:i/>
          <w:lang w:val="es-PY"/>
          <w:rPrChange w:id="148" w:author="marcazal" w:date="2015-11-07T15:33:00Z">
            <w:rPr>
              <w:i/>
            </w:rPr>
          </w:rPrChange>
        </w:rPr>
        <w:t>jQuery</w:t>
      </w:r>
      <w:proofErr w:type="spellEnd"/>
      <w:r w:rsidRPr="003624E2">
        <w:rPr>
          <w:i/>
          <w:lang w:val="es-PY"/>
          <w:rPrChange w:id="149" w:author="marcazal" w:date="2015-11-07T15:33:00Z">
            <w:rPr>
              <w:i/>
            </w:rPr>
          </w:rPrChange>
        </w:rPr>
        <w:t xml:space="preserve"> </w:t>
      </w:r>
      <w:proofErr w:type="spellStart"/>
      <w:r w:rsidRPr="003624E2">
        <w:rPr>
          <w:i/>
          <w:lang w:val="es-PY"/>
          <w:rPrChange w:id="150" w:author="marcazal" w:date="2015-11-07T15:33:00Z">
            <w:rPr>
              <w:i/>
            </w:rPr>
          </w:rPrChange>
        </w:rPr>
        <w:t>Validation</w:t>
      </w:r>
      <w:proofErr w:type="spellEnd"/>
      <w:r w:rsidRPr="003624E2">
        <w:rPr>
          <w:i/>
          <w:lang w:val="es-PY"/>
          <w:rPrChange w:id="151" w:author="marcazal" w:date="2015-11-07T15:33:00Z">
            <w:rPr>
              <w:i/>
            </w:rPr>
          </w:rPrChange>
        </w:rPr>
        <w:t xml:space="preserve"> </w:t>
      </w:r>
      <w:proofErr w:type="spellStart"/>
      <w:r w:rsidRPr="003624E2">
        <w:rPr>
          <w:i/>
          <w:lang w:val="es-PY"/>
          <w:rPrChange w:id="152" w:author="marcazal" w:date="2015-11-07T15:33:00Z">
            <w:rPr>
              <w:i/>
            </w:rPr>
          </w:rPrChange>
        </w:rPr>
        <w:t>Plugin</w:t>
      </w:r>
      <w:proofErr w:type="spellEnd"/>
      <w:r w:rsidR="00776FA9" w:rsidRPr="0069463E">
        <w:rPr>
          <w:rStyle w:val="Refdenotaalpie"/>
          <w:i/>
        </w:rPr>
        <w:footnoteReference w:id="5"/>
      </w:r>
      <w:r w:rsidRPr="003624E2">
        <w:rPr>
          <w:rFonts w:cstheme="minorHAnsi"/>
          <w:color w:val="000000"/>
          <w:lang w:val="es-PY"/>
          <w:rPrChange w:id="153" w:author="marcazal" w:date="2015-11-07T15:33:00Z">
            <w:rPr>
              <w:rFonts w:cstheme="minorHAnsi"/>
              <w:color w:val="000000"/>
            </w:rPr>
          </w:rPrChange>
        </w:rPr>
        <w:t xml:space="preserve">, para cubrir algunas características </w:t>
      </w:r>
      <w:r w:rsidRPr="003624E2">
        <w:rPr>
          <w:rFonts w:cstheme="minorHAnsi"/>
          <w:i/>
          <w:color w:val="000000"/>
          <w:lang w:val="es-PY"/>
          <w:rPrChange w:id="154" w:author="marcazal" w:date="2015-11-07T15:33:00Z">
            <w:rPr>
              <w:rFonts w:cstheme="minorHAnsi"/>
              <w:i/>
              <w:color w:val="000000"/>
            </w:rPr>
          </w:rPrChange>
        </w:rPr>
        <w:t>RIA</w:t>
      </w:r>
      <w:r w:rsidRPr="003624E2">
        <w:rPr>
          <w:rFonts w:cstheme="minorHAnsi"/>
          <w:color w:val="000000"/>
          <w:lang w:val="es-PY"/>
          <w:rPrChange w:id="155" w:author="marcazal" w:date="2015-11-07T15:33:00Z">
            <w:rPr>
              <w:rFonts w:cstheme="minorHAnsi"/>
              <w:color w:val="000000"/>
            </w:rPr>
          </w:rPrChange>
        </w:rPr>
        <w:t xml:space="preserve"> de las presentaciones enriquecidas y de la lógica de neg</w:t>
      </w:r>
      <w:r w:rsidRPr="003624E2">
        <w:rPr>
          <w:rFonts w:cstheme="minorHAnsi"/>
          <w:color w:val="000000"/>
          <w:lang w:val="es-PY"/>
          <w:rPrChange w:id="156" w:author="marcazal" w:date="2015-11-07T15:33:00Z">
            <w:rPr>
              <w:rFonts w:cstheme="minorHAnsi"/>
              <w:color w:val="000000"/>
            </w:rPr>
          </w:rPrChange>
        </w:rPr>
        <w:t>o</w:t>
      </w:r>
      <w:r w:rsidRPr="003624E2">
        <w:rPr>
          <w:rFonts w:cstheme="minorHAnsi"/>
          <w:color w:val="000000"/>
          <w:lang w:val="es-PY"/>
          <w:rPrChange w:id="157" w:author="marcazal" w:date="2015-11-07T15:33:00Z">
            <w:rPr>
              <w:rFonts w:cstheme="minorHAnsi"/>
              <w:color w:val="000000"/>
            </w:rPr>
          </w:rPrChange>
        </w:rPr>
        <w:t xml:space="preserve">cios en el lado cliente. </w:t>
      </w:r>
      <w:r w:rsidR="00776FA9" w:rsidRPr="0069463E">
        <w:rPr>
          <w:rFonts w:cstheme="minorHAnsi"/>
          <w:color w:val="000000"/>
          <w:lang w:val="es-ES"/>
        </w:rPr>
        <w:t>Como siguiente paso se evalúa</w:t>
      </w:r>
      <w:r w:rsidR="00757B38">
        <w:rPr>
          <w:rFonts w:cstheme="minorHAnsi"/>
          <w:color w:val="000000"/>
          <w:lang w:val="es-ES"/>
        </w:rPr>
        <w:t>n</w:t>
      </w:r>
      <w:r w:rsidR="00776FA9" w:rsidRPr="0069463E">
        <w:rPr>
          <w:rFonts w:cstheme="minorHAnsi"/>
          <w:color w:val="000000"/>
          <w:lang w:val="es-ES"/>
        </w:rPr>
        <w:t xml:space="preserve"> </w:t>
      </w:r>
      <w:r w:rsidR="00757B38">
        <w:rPr>
          <w:rFonts w:cstheme="minorHAnsi"/>
          <w:color w:val="000000"/>
          <w:lang w:val="es-ES"/>
        </w:rPr>
        <w:t>los</w:t>
      </w:r>
      <w:r w:rsidR="00757B38" w:rsidRPr="0069463E">
        <w:rPr>
          <w:rFonts w:cstheme="minorHAnsi"/>
          <w:color w:val="000000"/>
          <w:lang w:val="es-ES"/>
        </w:rPr>
        <w:t xml:space="preserve"> </w:t>
      </w:r>
      <w:proofErr w:type="spellStart"/>
      <w:r w:rsidR="00776FA9" w:rsidRPr="0069463E">
        <w:rPr>
          <w:rFonts w:cstheme="minorHAnsi"/>
          <w:color w:val="000000"/>
          <w:lang w:val="es-ES"/>
        </w:rPr>
        <w:t>metamodelo</w:t>
      </w:r>
      <w:r w:rsidR="00757B38">
        <w:rPr>
          <w:rFonts w:cstheme="minorHAnsi"/>
          <w:color w:val="000000"/>
          <w:lang w:val="es-ES"/>
        </w:rPr>
        <w:t>s</w:t>
      </w:r>
      <w:proofErr w:type="spellEnd"/>
      <w:r w:rsidR="00776FA9" w:rsidRPr="0069463E">
        <w:rPr>
          <w:rFonts w:cstheme="minorHAnsi"/>
          <w:color w:val="000000"/>
          <w:lang w:val="es-ES"/>
        </w:rPr>
        <w:t xml:space="preserve"> de </w:t>
      </w:r>
      <w:r w:rsidR="00776FA9" w:rsidRPr="0025152F">
        <w:rPr>
          <w:rFonts w:cstheme="minorHAnsi"/>
          <w:color w:val="000000"/>
          <w:lang w:val="es-ES"/>
        </w:rPr>
        <w:t>Conten</w:t>
      </w:r>
      <w:r w:rsidR="00776FA9" w:rsidRPr="0025152F">
        <w:rPr>
          <w:rFonts w:cstheme="minorHAnsi"/>
          <w:color w:val="000000"/>
          <w:lang w:val="es-ES"/>
        </w:rPr>
        <w:t>i</w:t>
      </w:r>
      <w:r w:rsidR="00776FA9" w:rsidRPr="0025152F">
        <w:rPr>
          <w:rFonts w:cstheme="minorHAnsi"/>
          <w:color w:val="000000"/>
          <w:lang w:val="es-ES"/>
        </w:rPr>
        <w:t>do</w:t>
      </w:r>
      <w:r w:rsidR="00776FA9" w:rsidRPr="009E0F52">
        <w:rPr>
          <w:rFonts w:cstheme="minorHAnsi"/>
          <w:i/>
          <w:color w:val="000000"/>
          <w:lang w:val="es-ES"/>
        </w:rPr>
        <w:t xml:space="preserve"> y </w:t>
      </w:r>
      <w:r w:rsidR="00776FA9" w:rsidRPr="0025152F">
        <w:rPr>
          <w:rFonts w:cstheme="minorHAnsi"/>
          <w:color w:val="000000"/>
          <w:lang w:val="es-ES"/>
        </w:rPr>
        <w:t>Estructura</w:t>
      </w:r>
      <w:r w:rsidR="00776FA9" w:rsidRPr="0069463E">
        <w:rPr>
          <w:rFonts w:cstheme="minorHAnsi"/>
          <w:color w:val="000000"/>
          <w:lang w:val="es-ES"/>
        </w:rPr>
        <w:t xml:space="preserve"> extendido</w:t>
      </w:r>
      <w:r w:rsidR="00757B38">
        <w:rPr>
          <w:rFonts w:cstheme="minorHAnsi"/>
          <w:color w:val="000000"/>
          <w:lang w:val="es-ES"/>
        </w:rPr>
        <w:t>s</w:t>
      </w:r>
      <w:r w:rsidR="00776FA9" w:rsidRPr="0069463E">
        <w:rPr>
          <w:rFonts w:cstheme="minorHAnsi"/>
          <w:color w:val="000000"/>
          <w:lang w:val="es-ES"/>
        </w:rPr>
        <w:t xml:space="preserve"> con una ilustración. Se finaliza el trabajo con un análisis de los resultados obtenidos</w:t>
      </w:r>
      <w:r w:rsidR="00757B38">
        <w:rPr>
          <w:rFonts w:cstheme="minorHAnsi"/>
          <w:color w:val="000000"/>
          <w:lang w:val="es-ES"/>
        </w:rPr>
        <w:t>,</w:t>
      </w:r>
      <w:r w:rsidR="00776FA9" w:rsidRPr="0069463E">
        <w:rPr>
          <w:rFonts w:cstheme="minorHAnsi"/>
          <w:color w:val="000000"/>
          <w:lang w:val="es-ES"/>
        </w:rPr>
        <w:t xml:space="preserve"> elaborando la conclusión y los posibles trabajos futuros.</w:t>
      </w:r>
      <w:commentRangeEnd w:id="134"/>
      <w:r w:rsidR="000C5E0E">
        <w:rPr>
          <w:rStyle w:val="Refdecomentario"/>
          <w:lang w:val="es-ES" w:eastAsia="es-ES"/>
        </w:rPr>
        <w:commentReference w:id="134"/>
      </w:r>
    </w:p>
    <w:p w:rsidR="00B25EDB" w:rsidRPr="00F839B1" w:rsidRDefault="00B25EDB" w:rsidP="00B25EDB">
      <w:pPr>
        <w:rPr>
          <w:rFonts w:cstheme="minorHAnsi"/>
          <w:b/>
          <w:caps/>
          <w:color w:val="000000"/>
          <w:lang w:val="es-PY"/>
        </w:rPr>
      </w:pPr>
      <w:r w:rsidRPr="00F839B1">
        <w:rPr>
          <w:rFonts w:cstheme="minorHAnsi"/>
          <w:b/>
          <w:caps/>
          <w:color w:val="000000"/>
          <w:lang w:val="es-PY"/>
        </w:rPr>
        <w:t>2-Rich Internet Applications (</w:t>
      </w:r>
      <w:r w:rsidR="00FD6200" w:rsidRPr="00F839B1">
        <w:rPr>
          <w:rFonts w:cstheme="minorHAnsi"/>
          <w:b/>
          <w:i/>
          <w:caps/>
          <w:color w:val="000000"/>
          <w:lang w:val="es-PY"/>
        </w:rPr>
        <w:t>RIA</w:t>
      </w:r>
      <w:r w:rsidRPr="00F839B1">
        <w:rPr>
          <w:rFonts w:cstheme="minorHAnsi"/>
          <w:b/>
          <w:caps/>
          <w:color w:val="000000"/>
          <w:lang w:val="es-PY"/>
        </w:rPr>
        <w:t>)</w:t>
      </w:r>
    </w:p>
    <w:p w:rsidR="00B25EDB" w:rsidRPr="00971175" w:rsidRDefault="003624E2" w:rsidP="00B25EDB">
      <w:pPr>
        <w:rPr>
          <w:rFonts w:cstheme="minorHAnsi"/>
          <w:color w:val="000000"/>
          <w:lang w:val="es-PY"/>
          <w:rPrChange w:id="158" w:author="marcazal" w:date="2015-11-07T15:33:00Z">
            <w:rPr>
              <w:rFonts w:cstheme="minorHAnsi"/>
              <w:color w:val="000000"/>
            </w:rPr>
          </w:rPrChange>
        </w:rPr>
      </w:pPr>
      <w:r w:rsidRPr="003624E2">
        <w:rPr>
          <w:rFonts w:cstheme="minorHAnsi"/>
          <w:noProof/>
          <w:color w:val="000000"/>
          <w:lang w:val="es-ES" w:eastAsia="es-ES"/>
        </w:rPr>
        <w:lastRenderedPageBreak/>
        <w:pict>
          <v:shapetype id="_x0000_t202" coordsize="21600,21600" o:spt="202" path="m,l,21600r21600,l21600,xe">
            <v:stroke joinstyle="miter"/>
            <v:path gradientshapeok="t" o:connecttype="rect"/>
          </v:shapetype>
          <v:shape id="Text Box 4" o:spid="_x0000_s1026" type="#_x0000_t202" style="position:absolute;left:0;text-align:left;margin-left:276.45pt;margin-top:165pt;width:158.4pt;height:53.95pt;z-index:251664384;visibility:visible" wrapcoords="-102 0 -102 21300 21600 21300 21600 0 -10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" stroked="f">
            <v:textbox style="mso-fit-shape-to-text:t" inset="0,0,0,0">
              <w:txbxContent>
                <w:p w:rsidR="008024F0" w:rsidRPr="00971175" w:rsidRDefault="008024F0" w:rsidP="00B25EDB">
                  <w:pPr>
                    <w:pStyle w:val="Epgrafe"/>
                    <w:rPr>
                      <w:b w:val="0"/>
                      <w:noProof/>
                      <w:color w:val="000000" w:themeColor="text1"/>
                      <w:lang w:val="es-PY"/>
                      <w:rPrChange w:id="159" w:author="marcazal" w:date="2015-11-07T15:33:00Z">
                        <w:rPr>
                          <w:b w:val="0"/>
                          <w:noProof/>
                          <w:color w:val="000000" w:themeColor="text1"/>
                        </w:rPr>
                      </w:rPrChange>
                    </w:rPr>
                  </w:pPr>
                  <w:bookmarkStart w:id="160" w:name="_Ref422935694"/>
                  <w:r w:rsidRPr="003624E2">
                    <w:rPr>
                      <w:color w:val="000000" w:themeColor="text1"/>
                      <w:lang w:val="es-PY"/>
                      <w:rPrChange w:id="161" w:author="marcazal" w:date="2015-11-07T15:33:00Z">
                        <w:rPr>
                          <w:color w:val="000000" w:themeColor="text1"/>
                        </w:rPr>
                      </w:rPrChange>
                    </w:rPr>
                    <w:t xml:space="preserve">Figura </w:t>
                  </w:r>
                  <w:r w:rsidRPr="004B2F27">
                    <w:rPr>
                      <w:color w:val="000000" w:themeColor="text1"/>
                    </w:rPr>
                    <w:fldChar w:fldCharType="begin"/>
                  </w:r>
                  <w:r w:rsidRPr="003624E2">
                    <w:rPr>
                      <w:color w:val="000000" w:themeColor="text1"/>
                      <w:lang w:val="es-PY"/>
                      <w:rPrChange w:id="162" w:author="marcazal" w:date="2015-11-07T15:33:00Z">
                        <w:rPr>
                          <w:color w:val="000000" w:themeColor="text1"/>
                        </w:rPr>
                      </w:rPrChange>
                    </w:rPr>
                    <w:instrText xml:space="preserve"> SEQ Figura \* ARABIC </w:instrText>
                  </w:r>
                  <w:r w:rsidRPr="004B2F27">
                    <w:rPr>
                      <w:color w:val="000000" w:themeColor="text1"/>
                    </w:rPr>
                    <w:fldChar w:fldCharType="separate"/>
                  </w:r>
                  <w:r w:rsidRPr="003624E2">
                    <w:rPr>
                      <w:noProof/>
                      <w:color w:val="000000" w:themeColor="text1"/>
                      <w:lang w:val="es-PY"/>
                      <w:rPrChange w:id="163" w:author="marcazal" w:date="2015-11-07T15:33:00Z">
                        <w:rPr>
                          <w:noProof/>
                          <w:color w:val="000000" w:themeColor="text1"/>
                        </w:rPr>
                      </w:rPrChange>
                    </w:rPr>
                    <w:t>1</w:t>
                  </w:r>
                  <w:r w:rsidRPr="004B2F27">
                    <w:rPr>
                      <w:color w:val="000000" w:themeColor="text1"/>
                    </w:rPr>
                    <w:fldChar w:fldCharType="end"/>
                  </w:r>
                  <w:bookmarkEnd w:id="160"/>
                  <w:r w:rsidRPr="003624E2">
                    <w:rPr>
                      <w:b w:val="0"/>
                      <w:color w:val="000000" w:themeColor="text1"/>
                      <w:lang w:val="es-PY"/>
                      <w:rPrChange w:id="164" w:author="marcazal" w:date="2015-11-07T15:33:00Z">
                        <w:rPr>
                          <w:b w:val="0"/>
                          <w:color w:val="000000" w:themeColor="text1"/>
                        </w:rPr>
                      </w:rPrChange>
                    </w:rPr>
                    <w:t xml:space="preserve"> Fundamento de las </w:t>
                  </w:r>
                  <w:r w:rsidRPr="003624E2">
                    <w:rPr>
                      <w:b w:val="0"/>
                      <w:i/>
                      <w:color w:val="000000" w:themeColor="text1"/>
                      <w:lang w:val="es-PY"/>
                      <w:rPrChange w:id="165" w:author="marcazal" w:date="2015-11-07T15:33:00Z">
                        <w:rPr>
                          <w:b w:val="0"/>
                          <w:i/>
                          <w:color w:val="000000" w:themeColor="text1"/>
                        </w:rPr>
                      </w:rPrChange>
                    </w:rPr>
                    <w:t>RIA</w:t>
                  </w:r>
                  <w:r w:rsidRPr="003624E2">
                    <w:rPr>
                      <w:b w:val="0"/>
                      <w:color w:val="000000" w:themeColor="text1"/>
                      <w:lang w:val="es-PY"/>
                      <w:rPrChange w:id="166" w:author="marcazal" w:date="2015-11-07T15:33:00Z">
                        <w:rPr>
                          <w:b w:val="0"/>
                          <w:color w:val="000000" w:themeColor="text1"/>
                        </w:rPr>
                      </w:rPrChange>
                    </w:rPr>
                    <w:t>. Las aplicaciones Web, las aplicaciones de escr</w:t>
                  </w:r>
                  <w:r w:rsidRPr="003624E2">
                    <w:rPr>
                      <w:b w:val="0"/>
                      <w:color w:val="000000" w:themeColor="text1"/>
                      <w:lang w:val="es-PY"/>
                      <w:rPrChange w:id="167" w:author="marcazal" w:date="2015-11-07T15:33:00Z">
                        <w:rPr>
                          <w:b w:val="0"/>
                          <w:color w:val="000000" w:themeColor="text1"/>
                        </w:rPr>
                      </w:rPrChange>
                    </w:rPr>
                    <w:t>i</w:t>
                  </w:r>
                  <w:r w:rsidRPr="003624E2">
                    <w:rPr>
                      <w:b w:val="0"/>
                      <w:color w:val="000000" w:themeColor="text1"/>
                      <w:lang w:val="es-PY"/>
                      <w:rPrChange w:id="168" w:author="marcazal" w:date="2015-11-07T15:33:00Z">
                        <w:rPr>
                          <w:b w:val="0"/>
                          <w:color w:val="000000" w:themeColor="text1"/>
                        </w:rPr>
                      </w:rPrChange>
                    </w:rPr>
                    <w:t>torio y las tecnologías de comunicación.</w:t>
                  </w:r>
                </w:p>
              </w:txbxContent>
            </v:textbox>
            <w10:wrap type="tight"/>
          </v:shape>
        </w:pict>
      </w:r>
      <w:r w:rsidR="00B25EDB" w:rsidRPr="000C5E0E">
        <w:rPr>
          <w:rFonts w:cstheme="minorHAnsi"/>
          <w:noProof/>
          <w:color w:val="000000"/>
          <w:lang w:val="es-PY" w:eastAsia="es-PY"/>
        </w:rPr>
        <w:drawing>
          <wp:anchor distT="0" distB="0" distL="114300" distR="114300" simplePos="0" relativeHeight="251660800" behindDoc="1" locked="0" layoutInCell="1" allowOverlap="1">
            <wp:simplePos x="0" y="0"/>
            <wp:positionH relativeFrom="column">
              <wp:posOffset>3510915</wp:posOffset>
            </wp:positionH>
            <wp:positionV relativeFrom="paragraph">
              <wp:posOffset>46990</wp:posOffset>
            </wp:positionV>
            <wp:extent cx="2011680" cy="1991360"/>
            <wp:effectExtent l="19050" t="0" r="7620" b="0"/>
            <wp:wrapTight wrapText="bothSides">
              <wp:wrapPolygon edited="0">
                <wp:start x="-205" y="0"/>
                <wp:lineTo x="-205" y="21490"/>
                <wp:lineTo x="21682" y="21490"/>
                <wp:lineTo x="21682" y="0"/>
                <wp:lineTo x="-205" y="0"/>
              </wp:wrapPolygon>
            </wp:wrapTight>
            <wp:docPr id="4" name="7 Imagen" descr="ria-venn-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venn-diagrama.jpg"/>
                    <pic:cNvPicPr/>
                  </pic:nvPicPr>
                  <pic:blipFill>
                    <a:blip r:embed="rId9" cstate="print"/>
                    <a:stretch>
                      <a:fillRect/>
                    </a:stretch>
                  </pic:blipFill>
                  <pic:spPr>
                    <a:xfrm>
                      <a:off x="0" y="0"/>
                      <a:ext cx="2011680" cy="1991360"/>
                    </a:xfrm>
                    <a:prstGeom prst="rect">
                      <a:avLst/>
                    </a:prstGeom>
                  </pic:spPr>
                </pic:pic>
              </a:graphicData>
            </a:graphic>
          </wp:anchor>
        </w:drawing>
      </w:r>
      <w:r w:rsidR="00B25EDB" w:rsidRPr="00F839B1">
        <w:rPr>
          <w:rFonts w:cstheme="minorHAnsi"/>
          <w:color w:val="000000"/>
          <w:lang w:val="es-PY"/>
        </w:rPr>
        <w:t xml:space="preserve">El término </w:t>
      </w:r>
      <w:r w:rsidR="00FD6200" w:rsidRPr="00F839B1">
        <w:rPr>
          <w:rFonts w:cstheme="minorHAnsi"/>
          <w:i/>
          <w:color w:val="000000"/>
          <w:lang w:val="es-PY"/>
        </w:rPr>
        <w:t>RIA</w:t>
      </w:r>
      <w:r w:rsidR="00B25EDB" w:rsidRPr="00F839B1">
        <w:rPr>
          <w:rFonts w:cstheme="minorHAnsi"/>
          <w:color w:val="000000"/>
          <w:lang w:val="es-PY"/>
        </w:rPr>
        <w:t xml:space="preserve"> fue introducido en marzo de 2002 por la empresa Macromedia (a</w:t>
      </w:r>
      <w:r w:rsidR="00B25EDB" w:rsidRPr="00F839B1">
        <w:rPr>
          <w:rFonts w:cstheme="minorHAnsi"/>
          <w:color w:val="000000"/>
          <w:lang w:val="es-PY"/>
        </w:rPr>
        <w:t>c</w:t>
      </w:r>
      <w:r w:rsidR="00B25EDB" w:rsidRPr="00F839B1">
        <w:rPr>
          <w:rFonts w:cstheme="minorHAnsi"/>
          <w:color w:val="000000"/>
          <w:lang w:val="es-PY"/>
        </w:rPr>
        <w:t>tualmente Adobe) que en ese entonces abordaba las limitaciones en cuanto a la riqu</w:t>
      </w:r>
      <w:r w:rsidR="00B25EDB" w:rsidRPr="00F839B1">
        <w:rPr>
          <w:rFonts w:cstheme="minorHAnsi"/>
          <w:color w:val="000000"/>
          <w:lang w:val="es-PY"/>
        </w:rPr>
        <w:t>e</w:t>
      </w:r>
      <w:r w:rsidR="00B25EDB" w:rsidRPr="00F839B1">
        <w:rPr>
          <w:rFonts w:cstheme="minorHAnsi"/>
          <w:color w:val="000000"/>
          <w:lang w:val="es-PY"/>
        </w:rPr>
        <w:t xml:space="preserve">za de las interfaces, medios y contenidos de las aplicaciones </w:t>
      </w:r>
      <w:r w:rsidR="00A37EFF" w:rsidRPr="00F839B1">
        <w:rPr>
          <w:rFonts w:ascii="Calibri" w:hAnsi="Calibri" w:cs="Calibri"/>
          <w:color w:val="000000"/>
          <w:lang w:val="es-PY"/>
        </w:rPr>
        <w:t>[</w:t>
      </w:r>
      <w:fldSimple w:instr=" REF BIB_allairemacromediamarch2002 \* MERGEFORMAT ">
        <w:r w:rsidR="0055175D" w:rsidRPr="00F839B1">
          <w:rPr>
            <w:rFonts w:ascii="Calibri" w:hAnsi="Calibri" w:cs="Calibri"/>
            <w:color w:val="000000"/>
            <w:lang w:val="es-PY"/>
          </w:rPr>
          <w:t>5</w:t>
        </w:r>
      </w:fldSimple>
      <w:r w:rsidR="00A37EFF" w:rsidRPr="00F839B1">
        <w:rPr>
          <w:rFonts w:ascii="Calibri" w:hAnsi="Calibri" w:cs="Calibri"/>
          <w:color w:val="000000"/>
          <w:lang w:val="es-PY"/>
        </w:rPr>
        <w:t>]</w:t>
      </w:r>
      <w:r w:rsidR="00B25EDB" w:rsidRPr="00F839B1">
        <w:rPr>
          <w:rFonts w:cstheme="minorHAnsi"/>
          <w:color w:val="000000"/>
          <w:lang w:val="es-PY"/>
        </w:rPr>
        <w:t xml:space="preserve">. En la </w:t>
      </w:r>
      <w:fldSimple w:instr=" REF _Ref422935694 \h  \* MERGEFORMAT ">
        <w:r w:rsidR="0055175D" w:rsidRPr="00F839B1">
          <w:rPr>
            <w:color w:val="000000" w:themeColor="text1"/>
            <w:lang w:val="es-PY"/>
          </w:rPr>
          <w:t xml:space="preserve">Figura </w:t>
        </w:r>
        <w:r w:rsidR="0055175D" w:rsidRPr="00F839B1">
          <w:rPr>
            <w:noProof/>
            <w:color w:val="000000" w:themeColor="text1"/>
            <w:lang w:val="es-PY"/>
          </w:rPr>
          <w:t>1</w:t>
        </w:r>
      </w:fldSimple>
      <w:r w:rsidR="00B25EDB" w:rsidRPr="00F839B1">
        <w:rPr>
          <w:rFonts w:cstheme="minorHAnsi"/>
          <w:color w:val="000000"/>
          <w:lang w:val="es-PY"/>
        </w:rPr>
        <w:t xml:space="preserve"> se presentan los tres aspectos que</w:t>
      </w:r>
      <w:r w:rsidR="00757B38" w:rsidRPr="00F839B1">
        <w:rPr>
          <w:rFonts w:cstheme="minorHAnsi"/>
          <w:color w:val="000000"/>
          <w:lang w:val="es-PY"/>
        </w:rPr>
        <w:t>,</w:t>
      </w:r>
      <w:r w:rsidR="00B25EDB" w:rsidRPr="00F839B1">
        <w:rPr>
          <w:rFonts w:cstheme="minorHAnsi"/>
          <w:color w:val="000000"/>
          <w:lang w:val="es-PY"/>
        </w:rPr>
        <w:t xml:space="preserve"> en conju</w:t>
      </w:r>
      <w:r w:rsidR="00B25EDB" w:rsidRPr="00F839B1">
        <w:rPr>
          <w:rFonts w:cstheme="minorHAnsi"/>
          <w:color w:val="000000"/>
          <w:lang w:val="es-PY"/>
        </w:rPr>
        <w:t>n</w:t>
      </w:r>
      <w:r w:rsidR="00B25EDB" w:rsidRPr="00F839B1">
        <w:rPr>
          <w:rFonts w:cstheme="minorHAnsi"/>
          <w:color w:val="000000"/>
          <w:lang w:val="es-PY"/>
        </w:rPr>
        <w:t xml:space="preserve">ción, dieron origen a las </w:t>
      </w:r>
      <w:r w:rsidR="00FD6200" w:rsidRPr="00F839B1">
        <w:rPr>
          <w:rFonts w:cstheme="minorHAnsi"/>
          <w:i/>
          <w:color w:val="000000"/>
          <w:lang w:val="es-PY"/>
        </w:rPr>
        <w:t>RIA</w:t>
      </w:r>
      <w:r w:rsidR="00B25EDB" w:rsidRPr="00F839B1">
        <w:rPr>
          <w:rFonts w:cstheme="minorHAnsi"/>
          <w:color w:val="000000"/>
          <w:lang w:val="es-PY"/>
        </w:rPr>
        <w:t xml:space="preserve">. </w:t>
      </w:r>
      <w:r w:rsidRPr="003624E2">
        <w:rPr>
          <w:rFonts w:cstheme="minorHAnsi"/>
          <w:color w:val="000000"/>
          <w:lang w:val="es-PY"/>
          <w:rPrChange w:id="169" w:author="marcazal" w:date="2015-11-07T15:33:00Z">
            <w:rPr>
              <w:rFonts w:cstheme="minorHAnsi"/>
              <w:color w:val="000000"/>
            </w:rPr>
          </w:rPrChange>
        </w:rPr>
        <w:t xml:space="preserve">Las </w:t>
      </w:r>
      <w:r w:rsidRPr="003624E2">
        <w:rPr>
          <w:rFonts w:cstheme="minorHAnsi"/>
          <w:i/>
          <w:color w:val="000000"/>
          <w:lang w:val="es-PY"/>
          <w:rPrChange w:id="170" w:author="marcazal" w:date="2015-11-07T15:33:00Z">
            <w:rPr>
              <w:rFonts w:cstheme="minorHAnsi"/>
              <w:i/>
              <w:color w:val="000000"/>
            </w:rPr>
          </w:rPrChange>
        </w:rPr>
        <w:t>RIA</w:t>
      </w:r>
      <w:r w:rsidRPr="003624E2">
        <w:rPr>
          <w:rFonts w:cstheme="minorHAnsi"/>
          <w:color w:val="000000"/>
          <w:lang w:val="es-PY"/>
          <w:rPrChange w:id="171" w:author="marcazal" w:date="2015-11-07T15:33:00Z">
            <w:rPr>
              <w:rFonts w:cstheme="minorHAnsi"/>
              <w:color w:val="000000"/>
            </w:rPr>
          </w:rPrChange>
        </w:rPr>
        <w:t xml:space="preserve"> son aplicaciones Web que exhiben </w:t>
      </w:r>
      <w:proofErr w:type="spellStart"/>
      <w:r w:rsidRPr="003624E2">
        <w:rPr>
          <w:rFonts w:cstheme="minorHAnsi"/>
          <w:i/>
          <w:color w:val="000000"/>
          <w:lang w:val="es-PY"/>
          <w:rPrChange w:id="172" w:author="marcazal" w:date="2015-11-07T15:33:00Z">
            <w:rPr>
              <w:rFonts w:cstheme="minorHAnsi"/>
              <w:i/>
              <w:color w:val="000000"/>
            </w:rPr>
          </w:rPrChange>
        </w:rPr>
        <w:t>widgets</w:t>
      </w:r>
      <w:proofErr w:type="spellEnd"/>
      <w:r w:rsidRPr="003624E2">
        <w:rPr>
          <w:rFonts w:cstheme="minorHAnsi"/>
          <w:color w:val="000000"/>
          <w:lang w:val="es-PY"/>
          <w:rPrChange w:id="173" w:author="marcazal" w:date="2015-11-07T15:33:00Z">
            <w:rPr>
              <w:rFonts w:cstheme="minorHAnsi"/>
              <w:color w:val="000000"/>
            </w:rPr>
          </w:rPrChange>
        </w:rPr>
        <w:t>, comportamientos y características que están presentes en las aplicaciones de escrit</w:t>
      </w:r>
      <w:r w:rsidRPr="003624E2">
        <w:rPr>
          <w:rFonts w:cstheme="minorHAnsi"/>
          <w:color w:val="000000"/>
          <w:lang w:val="es-PY"/>
          <w:rPrChange w:id="174" w:author="marcazal" w:date="2015-11-07T15:33:00Z">
            <w:rPr>
              <w:rFonts w:cstheme="minorHAnsi"/>
              <w:color w:val="000000"/>
            </w:rPr>
          </w:rPrChange>
        </w:rPr>
        <w:t>o</w:t>
      </w:r>
      <w:r w:rsidRPr="003624E2">
        <w:rPr>
          <w:rFonts w:cstheme="minorHAnsi"/>
          <w:color w:val="000000"/>
          <w:lang w:val="es-PY"/>
          <w:rPrChange w:id="175" w:author="marcazal" w:date="2015-11-07T15:33:00Z">
            <w:rPr>
              <w:rFonts w:cstheme="minorHAnsi"/>
              <w:color w:val="000000"/>
            </w:rPr>
          </w:rPrChange>
        </w:rPr>
        <w:t>rio. Poseen una mayor capacidad de respuesta, son más seguras y presentan una interfaz más avanzada con respecto a las aplicaci</w:t>
      </w:r>
      <w:r w:rsidRPr="003624E2">
        <w:rPr>
          <w:rFonts w:cstheme="minorHAnsi"/>
          <w:color w:val="000000"/>
          <w:lang w:val="es-PY"/>
          <w:rPrChange w:id="176" w:author="marcazal" w:date="2015-11-07T15:33:00Z">
            <w:rPr>
              <w:rFonts w:cstheme="minorHAnsi"/>
              <w:color w:val="000000"/>
            </w:rPr>
          </w:rPrChange>
        </w:rPr>
        <w:t>o</w:t>
      </w:r>
      <w:r w:rsidRPr="003624E2">
        <w:rPr>
          <w:rFonts w:cstheme="minorHAnsi"/>
          <w:color w:val="000000"/>
          <w:lang w:val="es-PY"/>
          <w:rPrChange w:id="177" w:author="marcazal" w:date="2015-11-07T15:33:00Z">
            <w:rPr>
              <w:rFonts w:cstheme="minorHAnsi"/>
              <w:color w:val="000000"/>
            </w:rPr>
          </w:rPrChange>
        </w:rPr>
        <w:t>nes del modelo Web 1.0. Sus caracterí</w:t>
      </w:r>
      <w:r w:rsidRPr="003624E2">
        <w:rPr>
          <w:rFonts w:cstheme="minorHAnsi"/>
          <w:color w:val="000000"/>
          <w:lang w:val="es-PY"/>
          <w:rPrChange w:id="178" w:author="marcazal" w:date="2015-11-07T15:33:00Z">
            <w:rPr>
              <w:rFonts w:cstheme="minorHAnsi"/>
              <w:color w:val="000000"/>
            </w:rPr>
          </w:rPrChange>
        </w:rPr>
        <w:t>s</w:t>
      </w:r>
      <w:r w:rsidRPr="003624E2">
        <w:rPr>
          <w:rFonts w:cstheme="minorHAnsi"/>
          <w:color w:val="000000"/>
          <w:lang w:val="es-PY"/>
          <w:rPrChange w:id="179" w:author="marcazal" w:date="2015-11-07T15:33:00Z">
            <w:rPr>
              <w:rFonts w:cstheme="minorHAnsi"/>
              <w:color w:val="000000"/>
            </w:rPr>
          </w:rPrChange>
        </w:rPr>
        <w:t>ticas principales incluyen: a) el paradigma de página única; b) un avanzado e</w:t>
      </w:r>
      <w:r w:rsidRPr="003624E2">
        <w:rPr>
          <w:rFonts w:cstheme="minorHAnsi"/>
          <w:color w:val="000000"/>
          <w:lang w:val="es-PY"/>
          <w:rPrChange w:id="180" w:author="marcazal" w:date="2015-11-07T15:33:00Z">
            <w:rPr>
              <w:rFonts w:cstheme="minorHAnsi"/>
              <w:color w:val="000000"/>
            </w:rPr>
          </w:rPrChange>
        </w:rPr>
        <w:t>s</w:t>
      </w:r>
      <w:r w:rsidRPr="003624E2">
        <w:rPr>
          <w:rFonts w:cstheme="minorHAnsi"/>
          <w:color w:val="000000"/>
          <w:lang w:val="es-PY"/>
          <w:rPrChange w:id="181" w:author="marcazal" w:date="2015-11-07T15:33:00Z">
            <w:rPr>
              <w:rFonts w:cstheme="minorHAnsi"/>
              <w:color w:val="000000"/>
            </w:rPr>
          </w:rPrChange>
        </w:rPr>
        <w:t>quema de comunicación, con la inclusión de tecnolo</w:t>
      </w:r>
      <w:r w:rsidRPr="003624E2">
        <w:rPr>
          <w:rFonts w:cstheme="minorHAnsi"/>
          <w:color w:val="000000"/>
          <w:lang w:val="es-PY"/>
          <w:rPrChange w:id="182" w:author="marcazal" w:date="2015-11-07T15:33:00Z">
            <w:rPr>
              <w:rFonts w:cstheme="minorHAnsi"/>
              <w:color w:val="000000"/>
            </w:rPr>
          </w:rPrChange>
        </w:rPr>
        <w:t>g</w:t>
      </w:r>
      <w:r w:rsidRPr="003624E2">
        <w:rPr>
          <w:rFonts w:cstheme="minorHAnsi"/>
          <w:color w:val="000000"/>
          <w:lang w:val="es-PY"/>
          <w:rPrChange w:id="183" w:author="marcazal" w:date="2015-11-07T15:33:00Z">
            <w:rPr>
              <w:rFonts w:cstheme="minorHAnsi"/>
              <w:color w:val="000000"/>
            </w:rPr>
          </w:rPrChange>
        </w:rPr>
        <w:t xml:space="preserve">ías </w:t>
      </w:r>
      <w:proofErr w:type="spellStart"/>
      <w:r w:rsidRPr="003624E2">
        <w:rPr>
          <w:rFonts w:cstheme="minorHAnsi"/>
          <w:i/>
          <w:color w:val="000000"/>
          <w:lang w:val="es-PY"/>
          <w:rPrChange w:id="184" w:author="marcazal" w:date="2015-11-07T15:33:00Z">
            <w:rPr>
              <w:rFonts w:cstheme="minorHAnsi"/>
              <w:i/>
              <w:color w:val="000000"/>
            </w:rPr>
          </w:rPrChange>
        </w:rPr>
        <w:t>push</w:t>
      </w:r>
      <w:proofErr w:type="spellEnd"/>
      <w:r w:rsidRPr="003624E2">
        <w:rPr>
          <w:rFonts w:cstheme="minorHAnsi"/>
          <w:i/>
          <w:color w:val="000000"/>
          <w:lang w:val="es-PY"/>
          <w:rPrChange w:id="185" w:author="marcazal" w:date="2015-11-07T15:33:00Z">
            <w:rPr>
              <w:rFonts w:cstheme="minorHAnsi"/>
              <w:i/>
              <w:color w:val="000000"/>
            </w:rPr>
          </w:rPrChange>
        </w:rPr>
        <w:t>,</w:t>
      </w:r>
      <w:r w:rsidRPr="003624E2">
        <w:rPr>
          <w:rFonts w:cstheme="minorHAnsi"/>
          <w:color w:val="000000"/>
          <w:lang w:val="es-PY"/>
          <w:rPrChange w:id="186" w:author="marcazal" w:date="2015-11-07T15:33:00Z">
            <w:rPr>
              <w:rFonts w:cstheme="minorHAnsi"/>
              <w:color w:val="000000"/>
            </w:rPr>
          </w:rPrChange>
        </w:rPr>
        <w:t xml:space="preserve"> comunicación asíncrona entre el cliente y el servidor, y un manejo optimiz</w:t>
      </w:r>
      <w:r w:rsidRPr="003624E2">
        <w:rPr>
          <w:rFonts w:cstheme="minorHAnsi"/>
          <w:color w:val="000000"/>
          <w:lang w:val="es-PY"/>
          <w:rPrChange w:id="187" w:author="marcazal" w:date="2015-11-07T15:33:00Z">
            <w:rPr>
              <w:rFonts w:cstheme="minorHAnsi"/>
              <w:color w:val="000000"/>
            </w:rPr>
          </w:rPrChange>
        </w:rPr>
        <w:t>a</w:t>
      </w:r>
      <w:r w:rsidRPr="003624E2">
        <w:rPr>
          <w:rFonts w:cstheme="minorHAnsi"/>
          <w:color w:val="000000"/>
          <w:lang w:val="es-PY"/>
          <w:rPrChange w:id="188" w:author="marcazal" w:date="2015-11-07T15:33:00Z">
            <w:rPr>
              <w:rFonts w:cstheme="minorHAnsi"/>
              <w:color w:val="000000"/>
            </w:rPr>
          </w:rPrChange>
        </w:rPr>
        <w:t>do de los datos, reduciendo las solicit</w:t>
      </w:r>
      <w:r w:rsidRPr="003624E2">
        <w:rPr>
          <w:rFonts w:cstheme="minorHAnsi"/>
          <w:color w:val="000000"/>
          <w:lang w:val="es-PY"/>
          <w:rPrChange w:id="189" w:author="marcazal" w:date="2015-11-07T15:33:00Z">
            <w:rPr>
              <w:rFonts w:cstheme="minorHAnsi"/>
              <w:color w:val="000000"/>
            </w:rPr>
          </w:rPrChange>
        </w:rPr>
        <w:t>u</w:t>
      </w:r>
      <w:r w:rsidRPr="003624E2">
        <w:rPr>
          <w:rFonts w:cstheme="minorHAnsi"/>
          <w:color w:val="000000"/>
          <w:lang w:val="es-PY"/>
          <w:rPrChange w:id="190" w:author="marcazal" w:date="2015-11-07T15:33:00Z">
            <w:rPr>
              <w:rFonts w:cstheme="minorHAnsi"/>
              <w:color w:val="000000"/>
            </w:rPr>
          </w:rPrChange>
        </w:rPr>
        <w:t>des al servidor;  y c) la inclusión de un motor en el cliente, en la forma de máquina virtual o extensiones (</w:t>
      </w:r>
      <w:proofErr w:type="spellStart"/>
      <w:r w:rsidRPr="003624E2">
        <w:rPr>
          <w:rFonts w:cstheme="minorHAnsi"/>
          <w:i/>
          <w:color w:val="000000"/>
          <w:lang w:val="es-PY"/>
          <w:rPrChange w:id="191" w:author="marcazal" w:date="2015-11-07T15:33:00Z">
            <w:rPr>
              <w:rFonts w:cstheme="minorHAnsi"/>
              <w:i/>
              <w:color w:val="000000"/>
            </w:rPr>
          </w:rPrChange>
        </w:rPr>
        <w:t>plug-ins</w:t>
      </w:r>
      <w:proofErr w:type="spellEnd"/>
      <w:r w:rsidRPr="003624E2">
        <w:rPr>
          <w:rFonts w:cstheme="minorHAnsi"/>
          <w:color w:val="000000"/>
          <w:lang w:val="es-PY"/>
          <w:rPrChange w:id="192" w:author="marcazal" w:date="2015-11-07T15:33:00Z">
            <w:rPr>
              <w:rFonts w:cstheme="minorHAnsi"/>
              <w:color w:val="000000"/>
            </w:rPr>
          </w:rPrChange>
        </w:rPr>
        <w:t>) en el navegador, que adminis</w:t>
      </w:r>
      <w:bookmarkStart w:id="193" w:name="_GoBack"/>
      <w:bookmarkEnd w:id="193"/>
      <w:r w:rsidRPr="003624E2">
        <w:rPr>
          <w:rFonts w:cstheme="minorHAnsi"/>
          <w:color w:val="000000"/>
          <w:lang w:val="es-PY"/>
          <w:rPrChange w:id="194" w:author="marcazal" w:date="2015-11-07T15:33:00Z">
            <w:rPr>
              <w:rFonts w:cstheme="minorHAnsi"/>
              <w:color w:val="000000"/>
            </w:rPr>
          </w:rPrChange>
        </w:rPr>
        <w:t>tra la disposición gráfica de los elementos y la mayoría de las interacci</w:t>
      </w:r>
      <w:r w:rsidRPr="003624E2">
        <w:rPr>
          <w:rFonts w:cstheme="minorHAnsi"/>
          <w:color w:val="000000"/>
          <w:lang w:val="es-PY"/>
          <w:rPrChange w:id="195" w:author="marcazal" w:date="2015-11-07T15:33:00Z">
            <w:rPr>
              <w:rFonts w:cstheme="minorHAnsi"/>
              <w:color w:val="000000"/>
            </w:rPr>
          </w:rPrChange>
        </w:rPr>
        <w:t>o</w:t>
      </w:r>
      <w:r w:rsidRPr="003624E2">
        <w:rPr>
          <w:rFonts w:cstheme="minorHAnsi"/>
          <w:color w:val="000000"/>
          <w:lang w:val="es-PY"/>
          <w:rPrChange w:id="196" w:author="marcazal" w:date="2015-11-07T15:33:00Z">
            <w:rPr>
              <w:rFonts w:cstheme="minorHAnsi"/>
              <w:color w:val="000000"/>
            </w:rPr>
          </w:rPrChange>
        </w:rPr>
        <w:t xml:space="preserve">nes locales </w:t>
      </w:r>
      <w:r w:rsidRPr="003624E2">
        <w:rPr>
          <w:rFonts w:ascii="Calibri" w:hAnsi="Calibri" w:cs="Calibri"/>
          <w:color w:val="000000"/>
          <w:lang w:val="es-PY"/>
          <w:rPrChange w:id="197" w:author="marcazal" w:date="2015-11-07T15:33:00Z">
            <w:rPr>
              <w:rFonts w:ascii="Calibri" w:hAnsi="Calibri" w:cs="Calibri"/>
              <w:color w:val="000000"/>
            </w:rPr>
          </w:rPrChange>
        </w:rPr>
        <w:t>[</w:t>
      </w:r>
      <w:fldSimple w:instr=" REF BIB_martinez_2druiz2010 \* MERGEFORMAT ">
        <w:r w:rsidRPr="003624E2">
          <w:rPr>
            <w:rFonts w:ascii="Calibri" w:hAnsi="Calibri" w:cs="Calibri"/>
            <w:color w:val="000000"/>
            <w:lang w:val="es-PY"/>
            <w:rPrChange w:id="198" w:author="marcazal" w:date="2015-11-07T15:33:00Z">
              <w:rPr>
                <w:rFonts w:ascii="Calibri" w:hAnsi="Calibri" w:cs="Calibri"/>
                <w:color w:val="000000"/>
              </w:rPr>
            </w:rPrChange>
          </w:rPr>
          <w:t>3</w:t>
        </w:r>
      </w:fldSimple>
      <w:r w:rsidRPr="003624E2">
        <w:rPr>
          <w:rFonts w:ascii="Calibri" w:hAnsi="Calibri" w:cs="Calibri"/>
          <w:color w:val="000000"/>
          <w:lang w:val="es-PY"/>
          <w:rPrChange w:id="199" w:author="marcazal" w:date="2015-11-07T15:33:00Z">
            <w:rPr>
              <w:rFonts w:ascii="Calibri" w:hAnsi="Calibri" w:cs="Calibri"/>
              <w:color w:val="000000"/>
            </w:rPr>
          </w:rPrChange>
        </w:rPr>
        <w:t>]</w:t>
      </w:r>
      <w:r w:rsidRPr="003624E2">
        <w:rPr>
          <w:rFonts w:cstheme="minorHAnsi"/>
          <w:color w:val="000000"/>
          <w:lang w:val="es-PY"/>
          <w:rPrChange w:id="200" w:author="marcazal" w:date="2015-11-07T15:33:00Z">
            <w:rPr>
              <w:rFonts w:cstheme="minorHAnsi"/>
              <w:color w:val="000000"/>
            </w:rPr>
          </w:rPrChange>
        </w:rPr>
        <w:t>.</w:t>
      </w:r>
    </w:p>
    <w:p w:rsidR="00B25EDB" w:rsidRPr="00971175" w:rsidRDefault="003624E2" w:rsidP="00B25EDB">
      <w:pPr>
        <w:rPr>
          <w:rFonts w:cstheme="minorHAnsi"/>
          <w:b/>
          <w:color w:val="000000"/>
          <w:lang w:val="es-PY"/>
          <w:rPrChange w:id="201" w:author="marcazal" w:date="2015-11-07T15:33:00Z">
            <w:rPr>
              <w:rFonts w:cstheme="minorHAnsi"/>
              <w:b/>
              <w:color w:val="000000"/>
            </w:rPr>
          </w:rPrChange>
        </w:rPr>
      </w:pPr>
      <w:r w:rsidRPr="003624E2">
        <w:rPr>
          <w:rFonts w:cstheme="minorHAnsi"/>
          <w:b/>
          <w:color w:val="000000"/>
          <w:lang w:val="es-PY"/>
          <w:rPrChange w:id="202" w:author="marcazal" w:date="2015-11-07T15:33:00Z">
            <w:rPr>
              <w:rFonts w:cstheme="minorHAnsi"/>
              <w:b/>
              <w:color w:val="000000"/>
            </w:rPr>
          </w:rPrChange>
        </w:rPr>
        <w:t xml:space="preserve">2.1 Características principales de las </w:t>
      </w:r>
      <w:r w:rsidRPr="003624E2">
        <w:rPr>
          <w:rFonts w:cstheme="minorHAnsi"/>
          <w:b/>
          <w:i/>
          <w:color w:val="000000"/>
          <w:lang w:val="es-PY"/>
          <w:rPrChange w:id="203" w:author="marcazal" w:date="2015-11-07T15:33:00Z">
            <w:rPr>
              <w:rFonts w:cstheme="minorHAnsi"/>
              <w:b/>
              <w:i/>
              <w:color w:val="000000"/>
            </w:rPr>
          </w:rPrChange>
        </w:rPr>
        <w:t>RIA</w:t>
      </w:r>
    </w:p>
    <w:p w:rsidR="00B25EDB" w:rsidRPr="00971175" w:rsidRDefault="003624E2" w:rsidP="00B25EDB">
      <w:pPr>
        <w:rPr>
          <w:rFonts w:cstheme="minorHAnsi"/>
          <w:color w:val="000000"/>
          <w:lang w:val="es-PY"/>
          <w:rPrChange w:id="204" w:author="marcazal" w:date="2015-11-07T15:33:00Z">
            <w:rPr>
              <w:rFonts w:cstheme="minorHAnsi"/>
              <w:color w:val="000000"/>
            </w:rPr>
          </w:rPrChange>
        </w:rPr>
      </w:pPr>
      <w:r w:rsidRPr="003624E2">
        <w:rPr>
          <w:rFonts w:cstheme="minorHAnsi"/>
          <w:color w:val="000000"/>
          <w:lang w:val="es-PY"/>
          <w:rPrChange w:id="205" w:author="marcazal" w:date="2015-11-07T15:33:00Z">
            <w:rPr>
              <w:rFonts w:cstheme="minorHAnsi"/>
              <w:color w:val="000000"/>
            </w:rPr>
          </w:rPrChange>
        </w:rPr>
        <w:t xml:space="preserve">A continuación, se presentan más detalles de las cuatro características principales de las aplicaciones </w:t>
      </w:r>
      <w:r w:rsidRPr="003624E2">
        <w:rPr>
          <w:rFonts w:cstheme="minorHAnsi"/>
          <w:i/>
          <w:color w:val="000000"/>
          <w:lang w:val="es-PY"/>
          <w:rPrChange w:id="206" w:author="marcazal" w:date="2015-11-07T15:33:00Z">
            <w:rPr>
              <w:rFonts w:cstheme="minorHAnsi"/>
              <w:i/>
              <w:color w:val="000000"/>
            </w:rPr>
          </w:rPrChange>
        </w:rPr>
        <w:t>RIA</w:t>
      </w:r>
      <w:r w:rsidRPr="003624E2">
        <w:rPr>
          <w:rFonts w:cstheme="minorHAnsi"/>
          <w:color w:val="000000"/>
          <w:lang w:val="es-PY"/>
          <w:rPrChange w:id="207" w:author="marcazal" w:date="2015-11-07T15:33:00Z">
            <w:rPr>
              <w:rFonts w:cstheme="minorHAnsi"/>
              <w:color w:val="000000"/>
            </w:rPr>
          </w:rPrChange>
        </w:rPr>
        <w:t>.</w:t>
      </w:r>
    </w:p>
    <w:p w:rsidR="00B25EDB" w:rsidRPr="00971175" w:rsidRDefault="003624E2" w:rsidP="00B25EDB">
      <w:pPr>
        <w:rPr>
          <w:rFonts w:cstheme="minorHAnsi"/>
          <w:color w:val="000000"/>
          <w:lang w:val="es-PY"/>
          <w:rPrChange w:id="208" w:author="marcazal" w:date="2015-11-07T15:33:00Z">
            <w:rPr>
              <w:rFonts w:cstheme="minorHAnsi"/>
              <w:color w:val="000000"/>
            </w:rPr>
          </w:rPrChange>
        </w:rPr>
      </w:pPr>
      <w:r w:rsidRPr="003624E2">
        <w:rPr>
          <w:rFonts w:cstheme="minorHAnsi"/>
          <w:b/>
          <w:bCs/>
          <w:color w:val="000000"/>
          <w:lang w:val="es-PY"/>
          <w:rPrChange w:id="209" w:author="marcazal" w:date="2015-11-07T15:33:00Z">
            <w:rPr>
              <w:rFonts w:cstheme="minorHAnsi"/>
              <w:b/>
              <w:bCs/>
              <w:color w:val="000000"/>
            </w:rPr>
          </w:rPrChange>
        </w:rPr>
        <w:t xml:space="preserve">Almacenamiento de los datos: </w:t>
      </w:r>
      <w:r w:rsidRPr="003624E2">
        <w:rPr>
          <w:rFonts w:cstheme="minorHAnsi"/>
          <w:color w:val="000000"/>
          <w:lang w:val="es-PY"/>
          <w:rPrChange w:id="210" w:author="marcazal" w:date="2015-11-07T15:33:00Z">
            <w:rPr>
              <w:rFonts w:cstheme="minorHAnsi"/>
              <w:color w:val="000000"/>
            </w:rPr>
          </w:rPrChange>
        </w:rPr>
        <w:t xml:space="preserve">en las </w:t>
      </w:r>
      <w:r w:rsidRPr="003624E2">
        <w:rPr>
          <w:rFonts w:cstheme="minorHAnsi"/>
          <w:i/>
          <w:color w:val="000000"/>
          <w:lang w:val="es-PY"/>
          <w:rPrChange w:id="211" w:author="marcazal" w:date="2015-11-07T15:33:00Z">
            <w:rPr>
              <w:rFonts w:cstheme="minorHAnsi"/>
              <w:i/>
              <w:color w:val="000000"/>
            </w:rPr>
          </w:rPrChange>
        </w:rPr>
        <w:t>RIA</w:t>
      </w:r>
      <w:r w:rsidRPr="003624E2">
        <w:rPr>
          <w:rFonts w:cstheme="minorHAnsi"/>
          <w:color w:val="000000"/>
          <w:lang w:val="es-PY"/>
          <w:rPrChange w:id="212" w:author="marcazal" w:date="2015-11-07T15:33:00Z">
            <w:rPr>
              <w:rFonts w:cstheme="minorHAnsi"/>
              <w:color w:val="000000"/>
            </w:rPr>
          </w:rPrChange>
        </w:rPr>
        <w:t xml:space="preserve">, es posible almacenar datos en el lado cliente, con diferentes niveles de persistencia (temporalmente, mientras la aplicación está en ejecución, o persistentemente). También, los datos pueden distribuirse entre ambos pares, cliente y servidor. </w:t>
      </w:r>
    </w:p>
    <w:p w:rsidR="00B25EDB" w:rsidRPr="00971175" w:rsidRDefault="00B25EDB" w:rsidP="00B25EDB">
      <w:pPr>
        <w:rPr>
          <w:rFonts w:cstheme="minorHAnsi"/>
          <w:color w:val="000000"/>
          <w:lang w:val="es-PY"/>
          <w:rPrChange w:id="213" w:author="marcazal" w:date="2015-11-07T15:33:00Z">
            <w:rPr>
              <w:rFonts w:cstheme="minorHAnsi"/>
              <w:color w:val="000000"/>
            </w:rPr>
          </w:rPrChange>
        </w:rPr>
      </w:pPr>
      <w:r w:rsidRPr="00B25EDB">
        <w:rPr>
          <w:rFonts w:cstheme="minorHAnsi"/>
          <w:b/>
          <w:bCs/>
          <w:color w:val="000000"/>
          <w:lang w:val="es-ES"/>
        </w:rPr>
        <w:t xml:space="preserve">Lógica de negocio: </w:t>
      </w:r>
      <w:r w:rsidR="003624E2" w:rsidRPr="003624E2">
        <w:rPr>
          <w:rFonts w:cstheme="minorHAnsi"/>
          <w:color w:val="000000"/>
          <w:lang w:val="es-PY"/>
          <w:rPrChange w:id="214" w:author="marcazal" w:date="2015-11-07T15:33:00Z">
            <w:rPr>
              <w:rFonts w:cstheme="minorHAnsi"/>
              <w:color w:val="000000"/>
            </w:rPr>
          </w:rPrChange>
        </w:rPr>
        <w:t xml:space="preserve">en las </w:t>
      </w:r>
      <w:r w:rsidR="003624E2" w:rsidRPr="003624E2">
        <w:rPr>
          <w:rFonts w:cstheme="minorHAnsi"/>
          <w:i/>
          <w:color w:val="000000"/>
          <w:lang w:val="es-PY"/>
          <w:rPrChange w:id="215" w:author="marcazal" w:date="2015-11-07T15:33:00Z">
            <w:rPr>
              <w:rFonts w:cstheme="minorHAnsi"/>
              <w:i/>
              <w:color w:val="000000"/>
            </w:rPr>
          </w:rPrChange>
        </w:rPr>
        <w:t>RIA</w:t>
      </w:r>
      <w:r w:rsidR="003624E2" w:rsidRPr="003624E2">
        <w:rPr>
          <w:rFonts w:cstheme="minorHAnsi"/>
          <w:color w:val="000000"/>
          <w:lang w:val="es-PY"/>
          <w:rPrChange w:id="216" w:author="marcazal" w:date="2015-11-07T15:33:00Z">
            <w:rPr>
              <w:rFonts w:cstheme="minorHAnsi"/>
              <w:color w:val="000000"/>
            </w:rPr>
          </w:rPrChange>
        </w:rPr>
        <w:t xml:space="preserve"> es posible llevar a cabo operaciones complejas d</w:t>
      </w:r>
      <w:r w:rsidR="003624E2" w:rsidRPr="003624E2">
        <w:rPr>
          <w:rFonts w:cstheme="minorHAnsi"/>
          <w:color w:val="000000"/>
          <w:lang w:val="es-PY"/>
          <w:rPrChange w:id="217" w:author="marcazal" w:date="2015-11-07T15:33:00Z">
            <w:rPr>
              <w:rFonts w:cstheme="minorHAnsi"/>
              <w:color w:val="000000"/>
            </w:rPr>
          </w:rPrChange>
        </w:rPr>
        <w:t>i</w:t>
      </w:r>
      <w:r w:rsidR="003624E2" w:rsidRPr="003624E2">
        <w:rPr>
          <w:rFonts w:cstheme="minorHAnsi"/>
          <w:color w:val="000000"/>
          <w:lang w:val="es-PY"/>
          <w:rPrChange w:id="218" w:author="marcazal" w:date="2015-11-07T15:33:00Z">
            <w:rPr>
              <w:rFonts w:cstheme="minorHAnsi"/>
              <w:color w:val="000000"/>
            </w:rPr>
          </w:rPrChange>
        </w:rPr>
        <w:t>rectamente en el cliente (por ejemplo: efectuar navegaciones, realizar filtrados y o</w:t>
      </w:r>
      <w:r w:rsidR="003624E2" w:rsidRPr="003624E2">
        <w:rPr>
          <w:rFonts w:cstheme="minorHAnsi"/>
          <w:color w:val="000000"/>
          <w:lang w:val="es-PY"/>
          <w:rPrChange w:id="219" w:author="marcazal" w:date="2015-11-07T15:33:00Z">
            <w:rPr>
              <w:rFonts w:cstheme="minorHAnsi"/>
              <w:color w:val="000000"/>
            </w:rPr>
          </w:rPrChange>
        </w:rPr>
        <w:t>r</w:t>
      </w:r>
      <w:r w:rsidR="003624E2" w:rsidRPr="003624E2">
        <w:rPr>
          <w:rFonts w:cstheme="minorHAnsi"/>
          <w:color w:val="000000"/>
          <w:lang w:val="es-PY"/>
          <w:rPrChange w:id="220" w:author="marcazal" w:date="2015-11-07T15:33:00Z">
            <w:rPr>
              <w:rFonts w:cstheme="minorHAnsi"/>
              <w:color w:val="000000"/>
            </w:rPr>
          </w:rPrChange>
        </w:rPr>
        <w:t>denamiento de los datos con múltiples criterios, operaciones de dominio específico para sistemas complejos, validación local de datos, etc.). También es factible distr</w:t>
      </w:r>
      <w:r w:rsidR="003624E2" w:rsidRPr="003624E2">
        <w:rPr>
          <w:rFonts w:cstheme="minorHAnsi"/>
          <w:color w:val="000000"/>
          <w:lang w:val="es-PY"/>
          <w:rPrChange w:id="221" w:author="marcazal" w:date="2015-11-07T15:33:00Z">
            <w:rPr>
              <w:rFonts w:cstheme="minorHAnsi"/>
              <w:color w:val="000000"/>
            </w:rPr>
          </w:rPrChange>
        </w:rPr>
        <w:t>i</w:t>
      </w:r>
      <w:r w:rsidR="003624E2" w:rsidRPr="003624E2">
        <w:rPr>
          <w:rFonts w:cstheme="minorHAnsi"/>
          <w:color w:val="000000"/>
          <w:lang w:val="es-PY"/>
          <w:rPrChange w:id="222" w:author="marcazal" w:date="2015-11-07T15:33:00Z">
            <w:rPr>
              <w:rFonts w:cstheme="minorHAnsi"/>
              <w:color w:val="000000"/>
            </w:rPr>
          </w:rPrChange>
        </w:rPr>
        <w:t>buir la lógica de negocios entre el cliente y el servidor para, por ejemplo, validar a</w:t>
      </w:r>
      <w:r w:rsidR="003624E2" w:rsidRPr="003624E2">
        <w:rPr>
          <w:rFonts w:cstheme="minorHAnsi"/>
          <w:color w:val="000000"/>
          <w:lang w:val="es-PY"/>
          <w:rPrChange w:id="223" w:author="marcazal" w:date="2015-11-07T15:33:00Z">
            <w:rPr>
              <w:rFonts w:cstheme="minorHAnsi"/>
              <w:color w:val="000000"/>
            </w:rPr>
          </w:rPrChange>
        </w:rPr>
        <w:t>l</w:t>
      </w:r>
      <w:r w:rsidR="003624E2" w:rsidRPr="003624E2">
        <w:rPr>
          <w:rFonts w:cstheme="minorHAnsi"/>
          <w:color w:val="000000"/>
          <w:lang w:val="es-PY"/>
          <w:rPrChange w:id="224" w:author="marcazal" w:date="2015-11-07T15:33:00Z">
            <w:rPr>
              <w:rFonts w:cstheme="minorHAnsi"/>
              <w:color w:val="000000"/>
            </w:rPr>
          </w:rPrChange>
        </w:rPr>
        <w:t xml:space="preserve">gunos campos de un formulario en el cliente y otros en el servidor. Por lo tanto, el diseño conceptual debe responder a la decisión de cómo asignar la computación tanto de las páginas como así también de los componentes de éstas </w:t>
      </w:r>
      <w:r w:rsidR="003624E2" w:rsidRPr="003624E2">
        <w:rPr>
          <w:rFonts w:ascii="Calibri" w:hAnsi="Calibri" w:cs="Calibri"/>
          <w:color w:val="000000"/>
          <w:lang w:val="es-PY"/>
          <w:rPrChange w:id="225" w:author="marcazal" w:date="2015-11-07T15:33:00Z">
            <w:rPr>
              <w:rFonts w:ascii="Calibri" w:hAnsi="Calibri" w:cs="Calibri"/>
              <w:color w:val="000000"/>
            </w:rPr>
          </w:rPrChange>
        </w:rPr>
        <w:t>[</w:t>
      </w:r>
      <w:fldSimple w:instr=" REF BIB_fraternali2010 \* MERGEFORMAT ">
        <w:r w:rsidR="003624E2" w:rsidRPr="003624E2">
          <w:rPr>
            <w:rFonts w:ascii="Calibri" w:hAnsi="Calibri" w:cs="Calibri"/>
            <w:color w:val="000000"/>
            <w:lang w:val="es-PY"/>
            <w:rPrChange w:id="226" w:author="marcazal" w:date="2015-11-07T15:33:00Z">
              <w:rPr>
                <w:rFonts w:ascii="Calibri" w:hAnsi="Calibri" w:cs="Calibri"/>
                <w:color w:val="000000"/>
              </w:rPr>
            </w:rPrChange>
          </w:rPr>
          <w:t>15</w:t>
        </w:r>
      </w:fldSimple>
      <w:r w:rsidR="003624E2" w:rsidRPr="003624E2">
        <w:rPr>
          <w:rFonts w:ascii="Calibri" w:hAnsi="Calibri" w:cs="Calibri"/>
          <w:color w:val="000000"/>
          <w:lang w:val="es-PY"/>
          <w:rPrChange w:id="227" w:author="marcazal" w:date="2015-11-07T15:33:00Z">
            <w:rPr>
              <w:rFonts w:ascii="Calibri" w:hAnsi="Calibri" w:cs="Calibri"/>
              <w:color w:val="000000"/>
            </w:rPr>
          </w:rPrChange>
        </w:rPr>
        <w:t xml:space="preserve">]. </w:t>
      </w:r>
    </w:p>
    <w:p w:rsidR="00B25EDB" w:rsidRPr="00971175" w:rsidRDefault="00B25EDB" w:rsidP="00B25EDB">
      <w:pPr>
        <w:rPr>
          <w:rFonts w:cstheme="minorHAnsi"/>
          <w:color w:val="000000"/>
          <w:lang w:val="es-PY"/>
          <w:rPrChange w:id="228" w:author="marcazal" w:date="2015-11-07T15:33:00Z">
            <w:rPr>
              <w:rFonts w:cstheme="minorHAnsi"/>
              <w:color w:val="000000"/>
            </w:rPr>
          </w:rPrChange>
        </w:rPr>
      </w:pPr>
      <w:r w:rsidRPr="00B25EDB">
        <w:rPr>
          <w:rFonts w:cstheme="minorHAnsi"/>
          <w:b/>
          <w:bCs/>
          <w:color w:val="000000"/>
          <w:lang w:val="es-ES"/>
        </w:rPr>
        <w:t xml:space="preserve">Comunicación entre el cliente y el servidor: </w:t>
      </w:r>
      <w:r w:rsidR="003624E2" w:rsidRPr="003624E2">
        <w:rPr>
          <w:rFonts w:cstheme="minorHAnsi"/>
          <w:color w:val="000000"/>
          <w:lang w:val="es-PY"/>
          <w:rPrChange w:id="229" w:author="marcazal" w:date="2015-11-07T15:33:00Z">
            <w:rPr>
              <w:rFonts w:cstheme="minorHAnsi"/>
              <w:color w:val="000000"/>
            </w:rPr>
          </w:rPrChange>
        </w:rPr>
        <w:t xml:space="preserve">con las </w:t>
      </w:r>
      <w:r w:rsidR="003624E2" w:rsidRPr="003624E2">
        <w:rPr>
          <w:rFonts w:cstheme="minorHAnsi"/>
          <w:i/>
          <w:color w:val="000000"/>
          <w:lang w:val="es-PY"/>
          <w:rPrChange w:id="230" w:author="marcazal" w:date="2015-11-07T15:33:00Z">
            <w:rPr>
              <w:rFonts w:cstheme="minorHAnsi"/>
              <w:i/>
              <w:color w:val="000000"/>
            </w:rPr>
          </w:rPrChange>
        </w:rPr>
        <w:t>RIA</w:t>
      </w:r>
      <w:r w:rsidR="003624E2" w:rsidRPr="003624E2">
        <w:rPr>
          <w:rFonts w:cstheme="minorHAnsi"/>
          <w:color w:val="000000"/>
          <w:lang w:val="es-PY"/>
          <w:rPrChange w:id="231" w:author="marcazal" w:date="2015-11-07T15:33:00Z">
            <w:rPr>
              <w:rFonts w:cstheme="minorHAnsi"/>
              <w:color w:val="000000"/>
            </w:rPr>
          </w:rPrChange>
        </w:rPr>
        <w:t xml:space="preserve"> se crean mecanismos para reducir al mínimo la transferencia de los datos migrando las capas de interacción y presentación del servidor al cliente. Las </w:t>
      </w:r>
      <w:r w:rsidR="003624E2" w:rsidRPr="003624E2">
        <w:rPr>
          <w:rFonts w:cstheme="minorHAnsi"/>
          <w:i/>
          <w:color w:val="000000"/>
          <w:lang w:val="es-PY"/>
          <w:rPrChange w:id="232" w:author="marcazal" w:date="2015-11-07T15:33:00Z">
            <w:rPr>
              <w:rFonts w:cstheme="minorHAnsi"/>
              <w:i/>
              <w:color w:val="000000"/>
            </w:rPr>
          </w:rPrChange>
        </w:rPr>
        <w:t>RIA</w:t>
      </w:r>
      <w:r w:rsidR="003624E2" w:rsidRPr="003624E2">
        <w:rPr>
          <w:rFonts w:cstheme="minorHAnsi"/>
          <w:color w:val="000000"/>
          <w:lang w:val="es-PY"/>
          <w:rPrChange w:id="233" w:author="marcazal" w:date="2015-11-07T15:33:00Z">
            <w:rPr>
              <w:rFonts w:cstheme="minorHAnsi"/>
              <w:color w:val="000000"/>
            </w:rPr>
          </w:rPrChange>
        </w:rPr>
        <w:t xml:space="preserve"> soportan comunicaciones asíncronas entre el cliente y el servidor para la distribución de objetos de dominio, datos y la computación.</w:t>
      </w:r>
    </w:p>
    <w:p w:rsidR="00B25EDB" w:rsidRPr="00971175" w:rsidRDefault="003624E2" w:rsidP="00B25EDB">
      <w:pPr>
        <w:rPr>
          <w:rFonts w:cstheme="minorHAnsi"/>
          <w:color w:val="000000"/>
          <w:lang w:val="es-PY"/>
          <w:rPrChange w:id="234" w:author="marcazal" w:date="2015-11-07T15:33:00Z">
            <w:rPr>
              <w:rFonts w:cstheme="minorHAnsi"/>
              <w:color w:val="000000"/>
            </w:rPr>
          </w:rPrChange>
        </w:rPr>
      </w:pPr>
      <w:r w:rsidRPr="003624E2">
        <w:rPr>
          <w:rFonts w:cstheme="minorHAnsi"/>
          <w:b/>
          <w:bCs/>
          <w:color w:val="000000"/>
          <w:lang w:val="es-PY"/>
          <w:rPrChange w:id="235" w:author="marcazal" w:date="2015-11-07T15:33:00Z">
            <w:rPr>
              <w:rFonts w:cstheme="minorHAnsi"/>
              <w:b/>
              <w:bCs/>
              <w:color w:val="000000"/>
            </w:rPr>
          </w:rPrChange>
        </w:rPr>
        <w:t xml:space="preserve">Presentaciones enriquecidas: </w:t>
      </w:r>
      <w:r w:rsidRPr="003624E2">
        <w:rPr>
          <w:rFonts w:cstheme="minorHAnsi"/>
          <w:color w:val="000000"/>
          <w:lang w:val="es-PY"/>
          <w:rPrChange w:id="236" w:author="marcazal" w:date="2015-11-07T15:33:00Z">
            <w:rPr>
              <w:rFonts w:cstheme="minorHAnsi"/>
              <w:color w:val="000000"/>
            </w:rPr>
          </w:rPrChange>
        </w:rPr>
        <w:t xml:space="preserve">las interfaces de usuario ofrecen una mayor riqueza con el manejo de eventos en el lado del cliente y los </w:t>
      </w:r>
      <w:proofErr w:type="spellStart"/>
      <w:r w:rsidRPr="003624E2">
        <w:rPr>
          <w:rFonts w:cstheme="minorHAnsi"/>
          <w:i/>
          <w:color w:val="000000"/>
          <w:lang w:val="es-PY"/>
          <w:rPrChange w:id="237" w:author="marcazal" w:date="2015-11-07T15:33:00Z">
            <w:rPr>
              <w:rFonts w:cstheme="minorHAnsi"/>
              <w:i/>
              <w:color w:val="000000"/>
            </w:rPr>
          </w:rPrChange>
        </w:rPr>
        <w:t>widgets</w:t>
      </w:r>
      <w:proofErr w:type="spellEnd"/>
      <w:r w:rsidRPr="003624E2">
        <w:rPr>
          <w:rFonts w:cstheme="minorHAnsi"/>
          <w:color w:val="000000"/>
          <w:lang w:val="es-PY"/>
          <w:rPrChange w:id="238" w:author="marcazal" w:date="2015-11-07T15:33:00Z">
            <w:rPr>
              <w:rFonts w:cstheme="minorHAnsi"/>
              <w:color w:val="000000"/>
            </w:rPr>
          </w:rPrChange>
        </w:rPr>
        <w:t xml:space="preserve"> interactivos, que son microprogramas empotrados dentro de las páginas Web y administradas por un motor de </w:t>
      </w:r>
      <w:proofErr w:type="spellStart"/>
      <w:r w:rsidRPr="003624E2">
        <w:rPr>
          <w:rFonts w:cstheme="minorHAnsi"/>
          <w:i/>
          <w:color w:val="000000"/>
          <w:lang w:val="es-PY"/>
          <w:rPrChange w:id="239" w:author="marcazal" w:date="2015-11-07T15:33:00Z">
            <w:rPr>
              <w:rFonts w:cstheme="minorHAnsi"/>
              <w:i/>
              <w:color w:val="000000"/>
            </w:rPr>
          </w:rPrChange>
        </w:rPr>
        <w:t>widgets</w:t>
      </w:r>
      <w:proofErr w:type="spellEnd"/>
      <w:r w:rsidRPr="003624E2">
        <w:rPr>
          <w:rFonts w:cstheme="minorHAnsi"/>
          <w:color w:val="000000"/>
          <w:lang w:val="es-PY"/>
          <w:rPrChange w:id="240" w:author="marcazal" w:date="2015-11-07T15:33:00Z">
            <w:rPr>
              <w:rFonts w:cstheme="minorHAnsi"/>
              <w:color w:val="000000"/>
            </w:rPr>
          </w:rPrChange>
        </w:rPr>
        <w:t xml:space="preserve"> (que podría ser un </w:t>
      </w:r>
      <w:proofErr w:type="spellStart"/>
      <w:r w:rsidRPr="003624E2">
        <w:rPr>
          <w:rFonts w:cstheme="minorHAnsi"/>
          <w:i/>
          <w:color w:val="000000"/>
          <w:lang w:val="es-PY"/>
          <w:rPrChange w:id="241" w:author="marcazal" w:date="2015-11-07T15:33:00Z">
            <w:rPr>
              <w:rFonts w:cstheme="minorHAnsi"/>
              <w:i/>
              <w:color w:val="000000"/>
            </w:rPr>
          </w:rPrChange>
        </w:rPr>
        <w:t>plug</w:t>
      </w:r>
      <w:proofErr w:type="spellEnd"/>
      <w:r w:rsidRPr="003624E2">
        <w:rPr>
          <w:rFonts w:cstheme="minorHAnsi"/>
          <w:i/>
          <w:color w:val="000000"/>
          <w:lang w:val="es-PY"/>
          <w:rPrChange w:id="242" w:author="marcazal" w:date="2015-11-07T15:33:00Z">
            <w:rPr>
              <w:rFonts w:cstheme="minorHAnsi"/>
              <w:i/>
              <w:color w:val="000000"/>
            </w:rPr>
          </w:rPrChange>
        </w:rPr>
        <w:t>-in</w:t>
      </w:r>
      <w:r w:rsidRPr="003624E2">
        <w:rPr>
          <w:rFonts w:cstheme="minorHAnsi"/>
          <w:color w:val="000000"/>
          <w:lang w:val="es-PY"/>
          <w:rPrChange w:id="243" w:author="marcazal" w:date="2015-11-07T15:33:00Z">
            <w:rPr>
              <w:rFonts w:cstheme="minorHAnsi"/>
              <w:color w:val="000000"/>
            </w:rPr>
          </w:rPrChange>
        </w:rPr>
        <w:t xml:space="preserve"> instalado en el navegador). Los </w:t>
      </w:r>
      <w:proofErr w:type="spellStart"/>
      <w:r w:rsidRPr="003624E2">
        <w:rPr>
          <w:rFonts w:cstheme="minorHAnsi"/>
          <w:i/>
          <w:color w:val="000000"/>
          <w:lang w:val="es-PY"/>
          <w:rPrChange w:id="244" w:author="marcazal" w:date="2015-11-07T15:33:00Z">
            <w:rPr>
              <w:rFonts w:cstheme="minorHAnsi"/>
              <w:i/>
              <w:color w:val="000000"/>
            </w:rPr>
          </w:rPrChange>
        </w:rPr>
        <w:t>widgets</w:t>
      </w:r>
      <w:proofErr w:type="spellEnd"/>
      <w:r w:rsidRPr="003624E2">
        <w:rPr>
          <w:rFonts w:cstheme="minorHAnsi"/>
          <w:color w:val="000000"/>
          <w:lang w:val="es-PY"/>
          <w:rPrChange w:id="245" w:author="marcazal" w:date="2015-11-07T15:33:00Z">
            <w:rPr>
              <w:rFonts w:cstheme="minorHAnsi"/>
              <w:color w:val="000000"/>
            </w:rPr>
          </w:rPrChange>
        </w:rPr>
        <w:t xml:space="preserve"> son microprogramas que cumplen una función predeterminada y cuyas propiedades pu</w:t>
      </w:r>
      <w:r w:rsidRPr="003624E2">
        <w:rPr>
          <w:rFonts w:cstheme="minorHAnsi"/>
          <w:color w:val="000000"/>
          <w:lang w:val="es-PY"/>
          <w:rPrChange w:id="246" w:author="marcazal" w:date="2015-11-07T15:33:00Z">
            <w:rPr>
              <w:rFonts w:cstheme="minorHAnsi"/>
              <w:color w:val="000000"/>
            </w:rPr>
          </w:rPrChange>
        </w:rPr>
        <w:t>e</w:t>
      </w:r>
      <w:r w:rsidRPr="003624E2">
        <w:rPr>
          <w:rFonts w:cstheme="minorHAnsi"/>
          <w:color w:val="000000"/>
          <w:lang w:val="es-PY"/>
          <w:rPrChange w:id="247" w:author="marcazal" w:date="2015-11-07T15:33:00Z">
            <w:rPr>
              <w:rFonts w:cstheme="minorHAnsi"/>
              <w:color w:val="000000"/>
            </w:rPr>
          </w:rPrChange>
        </w:rPr>
        <w:t xml:space="preserve">den ser modificadas para expresar comportamientos personalizados por parte del usuario. Una vez modificadas las propiedades del </w:t>
      </w:r>
      <w:proofErr w:type="spellStart"/>
      <w:r w:rsidRPr="003624E2">
        <w:rPr>
          <w:rFonts w:cstheme="minorHAnsi"/>
          <w:i/>
          <w:color w:val="000000"/>
          <w:lang w:val="es-PY"/>
          <w:rPrChange w:id="248" w:author="marcazal" w:date="2015-11-07T15:33:00Z">
            <w:rPr>
              <w:rFonts w:cstheme="minorHAnsi"/>
              <w:i/>
              <w:color w:val="000000"/>
            </w:rPr>
          </w:rPrChange>
        </w:rPr>
        <w:t>widget</w:t>
      </w:r>
      <w:proofErr w:type="spellEnd"/>
      <w:r w:rsidRPr="003624E2">
        <w:rPr>
          <w:rFonts w:cstheme="minorHAnsi"/>
          <w:color w:val="000000"/>
          <w:lang w:val="es-PY"/>
          <w:rPrChange w:id="249" w:author="marcazal" w:date="2015-11-07T15:33:00Z">
            <w:rPr>
              <w:rFonts w:cstheme="minorHAnsi"/>
              <w:color w:val="000000"/>
            </w:rPr>
          </w:rPrChange>
        </w:rPr>
        <w:t xml:space="preserve">, éste es introducido dentro de la aplicación para cumplir una función en particular. Los elementos multimedia </w:t>
      </w:r>
      <w:r w:rsidRPr="003624E2">
        <w:rPr>
          <w:rFonts w:cstheme="minorHAnsi"/>
          <w:color w:val="000000"/>
          <w:lang w:val="es-PY"/>
          <w:rPrChange w:id="250" w:author="marcazal" w:date="2015-11-07T15:33:00Z">
            <w:rPr>
              <w:rFonts w:cstheme="minorHAnsi"/>
              <w:color w:val="000000"/>
            </w:rPr>
          </w:rPrChange>
        </w:rPr>
        <w:lastRenderedPageBreak/>
        <w:t xml:space="preserve">dentro de las páginas, como la intrusión de audio y video de alta calidad, a la par de las animaciones, también son características típicas de las </w:t>
      </w:r>
      <w:r w:rsidRPr="003624E2">
        <w:rPr>
          <w:rFonts w:cstheme="minorHAnsi"/>
          <w:i/>
          <w:color w:val="000000"/>
          <w:lang w:val="es-PY"/>
          <w:rPrChange w:id="251" w:author="marcazal" w:date="2015-11-07T15:33:00Z">
            <w:rPr>
              <w:rFonts w:cstheme="minorHAnsi"/>
              <w:i/>
              <w:color w:val="000000"/>
            </w:rPr>
          </w:rPrChange>
        </w:rPr>
        <w:t>RIA</w:t>
      </w:r>
      <w:r w:rsidRPr="003624E2">
        <w:rPr>
          <w:rFonts w:cstheme="minorHAnsi"/>
          <w:color w:val="000000"/>
          <w:lang w:val="es-PY"/>
          <w:rPrChange w:id="252" w:author="marcazal" w:date="2015-11-07T15:33:00Z">
            <w:rPr>
              <w:rFonts w:cstheme="minorHAnsi"/>
              <w:color w:val="000000"/>
            </w:rPr>
          </w:rPrChange>
        </w:rPr>
        <w:t>, como así también, la capacidad de arrastrar y soltar elementos dentro de la interfaz, las auto-sugerencias de datos a medida que se va escribiendo un patrón en un campo, y el refrescado aut</w:t>
      </w:r>
      <w:r w:rsidRPr="003624E2">
        <w:rPr>
          <w:rFonts w:cstheme="minorHAnsi"/>
          <w:color w:val="000000"/>
          <w:lang w:val="es-PY"/>
          <w:rPrChange w:id="253" w:author="marcazal" w:date="2015-11-07T15:33:00Z">
            <w:rPr>
              <w:rFonts w:cstheme="minorHAnsi"/>
              <w:color w:val="000000"/>
            </w:rPr>
          </w:rPrChange>
        </w:rPr>
        <w:t>o</w:t>
      </w:r>
      <w:r w:rsidRPr="003624E2">
        <w:rPr>
          <w:rFonts w:cstheme="minorHAnsi"/>
          <w:color w:val="000000"/>
          <w:lang w:val="es-PY"/>
          <w:rPrChange w:id="254" w:author="marcazal" w:date="2015-11-07T15:33:00Z">
            <w:rPr>
              <w:rFonts w:cstheme="minorHAnsi"/>
              <w:color w:val="000000"/>
            </w:rPr>
          </w:rPrChange>
        </w:rPr>
        <w:t xml:space="preserve">mático de las páginas (o porciones de esta). </w:t>
      </w:r>
    </w:p>
    <w:p w:rsidR="00B25EDB" w:rsidRPr="00971175" w:rsidRDefault="003624E2" w:rsidP="00B25EDB">
      <w:pPr>
        <w:rPr>
          <w:rFonts w:cstheme="minorHAnsi"/>
          <w:b/>
          <w:color w:val="000000"/>
          <w:lang w:val="es-PY"/>
          <w:rPrChange w:id="255" w:author="marcazal" w:date="2015-11-07T15:33:00Z">
            <w:rPr>
              <w:rFonts w:cstheme="minorHAnsi"/>
              <w:b/>
              <w:color w:val="000000"/>
            </w:rPr>
          </w:rPrChange>
        </w:rPr>
      </w:pPr>
      <w:r w:rsidRPr="003624E2">
        <w:rPr>
          <w:rFonts w:cstheme="minorHAnsi"/>
          <w:b/>
          <w:color w:val="000000"/>
          <w:lang w:val="es-PY"/>
          <w:rPrChange w:id="256" w:author="marcazal" w:date="2015-11-07T15:33:00Z">
            <w:rPr>
              <w:rFonts w:cstheme="minorHAnsi"/>
              <w:b/>
              <w:color w:val="000000"/>
            </w:rPr>
          </w:rPrChange>
        </w:rPr>
        <w:t xml:space="preserve">2.2 Herramientas para el desarrollo de las </w:t>
      </w:r>
      <w:r w:rsidRPr="003624E2">
        <w:rPr>
          <w:rFonts w:cstheme="minorHAnsi"/>
          <w:b/>
          <w:i/>
          <w:color w:val="000000"/>
          <w:lang w:val="es-PY"/>
          <w:rPrChange w:id="257" w:author="marcazal" w:date="2015-11-07T15:33:00Z">
            <w:rPr>
              <w:rFonts w:cstheme="minorHAnsi"/>
              <w:b/>
              <w:i/>
              <w:color w:val="000000"/>
            </w:rPr>
          </w:rPrChange>
        </w:rPr>
        <w:t>RIA</w:t>
      </w:r>
    </w:p>
    <w:p w:rsidR="00B25EDB" w:rsidRPr="00971175" w:rsidRDefault="003624E2" w:rsidP="00B25EDB">
      <w:pPr>
        <w:rPr>
          <w:rFonts w:cstheme="minorHAnsi"/>
          <w:color w:val="000000"/>
          <w:lang w:val="es-PY"/>
          <w:rPrChange w:id="258" w:author="marcazal" w:date="2015-11-07T15:33:00Z">
            <w:rPr>
              <w:rFonts w:cstheme="minorHAnsi"/>
              <w:color w:val="000000"/>
            </w:rPr>
          </w:rPrChange>
        </w:rPr>
      </w:pPr>
      <w:r w:rsidRPr="003624E2">
        <w:rPr>
          <w:rFonts w:cstheme="minorHAnsi"/>
          <w:color w:val="000000"/>
          <w:lang w:val="es-PY"/>
          <w:rPrChange w:id="259" w:author="marcazal" w:date="2015-11-07T15:33:00Z">
            <w:rPr>
              <w:rFonts w:cstheme="minorHAnsi"/>
              <w:color w:val="000000"/>
            </w:rPr>
          </w:rPrChange>
        </w:rPr>
        <w:t xml:space="preserve">Existen diferentes tecnologías para el desarrollo e implementación de las </w:t>
      </w:r>
      <w:r w:rsidRPr="003624E2">
        <w:rPr>
          <w:rFonts w:cstheme="minorHAnsi"/>
          <w:i/>
          <w:color w:val="000000"/>
          <w:lang w:val="es-PY"/>
          <w:rPrChange w:id="260" w:author="marcazal" w:date="2015-11-07T15:33:00Z">
            <w:rPr>
              <w:rFonts w:cstheme="minorHAnsi"/>
              <w:i/>
              <w:color w:val="000000"/>
            </w:rPr>
          </w:rPrChange>
        </w:rPr>
        <w:t>RIA</w:t>
      </w:r>
      <w:r w:rsidRPr="003624E2">
        <w:rPr>
          <w:rFonts w:cstheme="minorHAnsi"/>
          <w:color w:val="000000"/>
          <w:lang w:val="es-PY"/>
          <w:rPrChange w:id="261" w:author="marcazal" w:date="2015-11-07T15:33:00Z">
            <w:rPr>
              <w:rFonts w:cstheme="minorHAnsi"/>
              <w:color w:val="000000"/>
            </w:rPr>
          </w:rPrChange>
        </w:rPr>
        <w:t xml:space="preserve">. Las implementaciones basadas en </w:t>
      </w:r>
      <w:proofErr w:type="spellStart"/>
      <w:r w:rsidRPr="003624E2">
        <w:rPr>
          <w:rFonts w:cstheme="minorHAnsi"/>
          <w:i/>
          <w:color w:val="000000"/>
          <w:lang w:val="es-PY"/>
          <w:rPrChange w:id="262" w:author="marcazal" w:date="2015-11-07T15:33:00Z">
            <w:rPr>
              <w:rFonts w:cstheme="minorHAnsi"/>
              <w:i/>
              <w:color w:val="000000"/>
            </w:rPr>
          </w:rPrChange>
        </w:rPr>
        <w:t>Javascript</w:t>
      </w:r>
      <w:proofErr w:type="spellEnd"/>
      <w:r w:rsidRPr="003624E2">
        <w:rPr>
          <w:rFonts w:cstheme="minorHAnsi"/>
          <w:color w:val="000000"/>
          <w:lang w:val="es-PY"/>
          <w:rPrChange w:id="263" w:author="marcazal" w:date="2015-11-07T15:33:00Z">
            <w:rPr>
              <w:rFonts w:cstheme="minorHAnsi"/>
              <w:color w:val="000000"/>
            </w:rPr>
          </w:rPrChange>
        </w:rPr>
        <w:t xml:space="preserve"> o librerías </w:t>
      </w:r>
      <w:proofErr w:type="spellStart"/>
      <w:r w:rsidRPr="003624E2">
        <w:rPr>
          <w:rFonts w:cstheme="minorHAnsi"/>
          <w:i/>
          <w:color w:val="000000"/>
          <w:lang w:val="es-PY"/>
          <w:rPrChange w:id="264" w:author="marcazal" w:date="2015-11-07T15:33:00Z">
            <w:rPr>
              <w:rFonts w:cstheme="minorHAnsi"/>
              <w:i/>
              <w:color w:val="000000"/>
            </w:rPr>
          </w:rPrChange>
        </w:rPr>
        <w:t>Ajax</w:t>
      </w:r>
      <w:proofErr w:type="spellEnd"/>
      <w:r w:rsidRPr="003624E2">
        <w:rPr>
          <w:rFonts w:cstheme="minorHAnsi"/>
          <w:color w:val="000000"/>
          <w:lang w:val="es-PY"/>
          <w:rPrChange w:id="265" w:author="marcazal" w:date="2015-11-07T15:33:00Z">
            <w:rPr>
              <w:rFonts w:cstheme="minorHAnsi"/>
              <w:color w:val="000000"/>
            </w:rPr>
          </w:rPrChange>
        </w:rPr>
        <w:t xml:space="preserve"> son las más utilizadas en la actualidad, debido a que utilizan tecnologías de uso abierto y estandarizado como </w:t>
      </w:r>
      <w:proofErr w:type="spellStart"/>
      <w:r w:rsidRPr="003624E2">
        <w:rPr>
          <w:rFonts w:cstheme="minorHAnsi"/>
          <w:i/>
          <w:color w:val="000000"/>
          <w:lang w:val="es-PY"/>
          <w:rPrChange w:id="266" w:author="marcazal" w:date="2015-11-07T15:33:00Z">
            <w:rPr>
              <w:rFonts w:cstheme="minorHAnsi"/>
              <w:i/>
              <w:color w:val="000000"/>
            </w:rPr>
          </w:rPrChange>
        </w:rPr>
        <w:t>Javascript</w:t>
      </w:r>
      <w:proofErr w:type="spellEnd"/>
      <w:r w:rsidRPr="003624E2">
        <w:rPr>
          <w:rFonts w:cstheme="minorHAnsi"/>
          <w:color w:val="000000"/>
          <w:lang w:val="es-PY"/>
          <w:rPrChange w:id="267" w:author="marcazal" w:date="2015-11-07T15:33:00Z">
            <w:rPr>
              <w:rFonts w:cstheme="minorHAnsi"/>
              <w:color w:val="000000"/>
            </w:rPr>
          </w:rPrChange>
        </w:rPr>
        <w:t xml:space="preserve">, HTML y </w:t>
      </w:r>
      <w:r w:rsidRPr="003624E2">
        <w:rPr>
          <w:rFonts w:cstheme="minorHAnsi"/>
          <w:i/>
          <w:color w:val="000000"/>
          <w:lang w:val="es-PY"/>
          <w:rPrChange w:id="268" w:author="marcazal" w:date="2015-11-07T15:33:00Z">
            <w:rPr>
              <w:rFonts w:cstheme="minorHAnsi"/>
              <w:i/>
              <w:color w:val="000000"/>
            </w:rPr>
          </w:rPrChange>
        </w:rPr>
        <w:t>CSS</w:t>
      </w:r>
      <w:r w:rsidRPr="003624E2">
        <w:rPr>
          <w:rFonts w:cstheme="minorHAnsi"/>
          <w:color w:val="000000"/>
          <w:lang w:val="es-PY"/>
          <w:rPrChange w:id="269" w:author="marcazal" w:date="2015-11-07T15:33:00Z">
            <w:rPr>
              <w:rFonts w:cstheme="minorHAnsi"/>
              <w:color w:val="000000"/>
            </w:rPr>
          </w:rPrChange>
        </w:rPr>
        <w:t>. Estas librerías tienen como objetivo abstraer a los desarr</w:t>
      </w:r>
      <w:r w:rsidRPr="003624E2">
        <w:rPr>
          <w:rFonts w:cstheme="minorHAnsi"/>
          <w:color w:val="000000"/>
          <w:lang w:val="es-PY"/>
          <w:rPrChange w:id="270" w:author="marcazal" w:date="2015-11-07T15:33:00Z">
            <w:rPr>
              <w:rFonts w:cstheme="minorHAnsi"/>
              <w:color w:val="000000"/>
            </w:rPr>
          </w:rPrChange>
        </w:rPr>
        <w:t>o</w:t>
      </w:r>
      <w:r w:rsidRPr="003624E2">
        <w:rPr>
          <w:rFonts w:cstheme="minorHAnsi"/>
          <w:color w:val="000000"/>
          <w:lang w:val="es-PY"/>
          <w:rPrChange w:id="271" w:author="marcazal" w:date="2015-11-07T15:33:00Z">
            <w:rPr>
              <w:rFonts w:cstheme="minorHAnsi"/>
              <w:color w:val="000000"/>
            </w:rPr>
          </w:rPrChange>
        </w:rPr>
        <w:t xml:space="preserve">lladores de tener que lidiar directamente con el </w:t>
      </w:r>
      <w:r w:rsidRPr="003624E2">
        <w:rPr>
          <w:rFonts w:cstheme="minorHAnsi"/>
          <w:i/>
          <w:color w:val="000000"/>
          <w:lang w:val="es-PY"/>
          <w:rPrChange w:id="272" w:author="marcazal" w:date="2015-11-07T15:33:00Z">
            <w:rPr>
              <w:rFonts w:cstheme="minorHAnsi"/>
              <w:i/>
              <w:color w:val="000000"/>
            </w:rPr>
          </w:rPrChange>
        </w:rPr>
        <w:t>DOM</w:t>
      </w:r>
      <w:r w:rsidRPr="003624E2">
        <w:rPr>
          <w:rFonts w:cstheme="minorHAnsi"/>
          <w:color w:val="000000"/>
          <w:lang w:val="es-PY"/>
          <w:rPrChange w:id="273" w:author="marcazal" w:date="2015-11-07T15:33:00Z">
            <w:rPr>
              <w:rFonts w:cstheme="minorHAnsi"/>
              <w:color w:val="000000"/>
            </w:rPr>
          </w:rPrChange>
        </w:rPr>
        <w:t xml:space="preserve"> (</w:t>
      </w:r>
      <w:proofErr w:type="spellStart"/>
      <w:r w:rsidRPr="003624E2">
        <w:rPr>
          <w:rFonts w:cstheme="minorHAnsi"/>
          <w:i/>
          <w:color w:val="000000"/>
          <w:lang w:val="es-PY"/>
          <w:rPrChange w:id="274" w:author="marcazal" w:date="2015-11-07T15:33:00Z">
            <w:rPr>
              <w:rFonts w:cstheme="minorHAnsi"/>
              <w:i/>
              <w:color w:val="000000"/>
            </w:rPr>
          </w:rPrChange>
        </w:rPr>
        <w:t>Document</w:t>
      </w:r>
      <w:proofErr w:type="spellEnd"/>
      <w:r w:rsidRPr="003624E2">
        <w:rPr>
          <w:rFonts w:cstheme="minorHAnsi"/>
          <w:i/>
          <w:color w:val="000000"/>
          <w:lang w:val="es-PY"/>
          <w:rPrChange w:id="275" w:author="marcazal" w:date="2015-11-07T15:33:00Z">
            <w:rPr>
              <w:rFonts w:cstheme="minorHAnsi"/>
              <w:i/>
              <w:color w:val="000000"/>
            </w:rPr>
          </w:rPrChange>
        </w:rPr>
        <w:t xml:space="preserve"> </w:t>
      </w:r>
      <w:proofErr w:type="spellStart"/>
      <w:r w:rsidRPr="003624E2">
        <w:rPr>
          <w:rFonts w:cstheme="minorHAnsi"/>
          <w:i/>
          <w:color w:val="000000"/>
          <w:lang w:val="es-PY"/>
          <w:rPrChange w:id="276" w:author="marcazal" w:date="2015-11-07T15:33:00Z">
            <w:rPr>
              <w:rFonts w:cstheme="minorHAnsi"/>
              <w:i/>
              <w:color w:val="000000"/>
            </w:rPr>
          </w:rPrChange>
        </w:rPr>
        <w:t>Object</w:t>
      </w:r>
      <w:proofErr w:type="spellEnd"/>
      <w:r w:rsidRPr="003624E2">
        <w:rPr>
          <w:rFonts w:cstheme="minorHAnsi"/>
          <w:i/>
          <w:color w:val="000000"/>
          <w:lang w:val="es-PY"/>
          <w:rPrChange w:id="277" w:author="marcazal" w:date="2015-11-07T15:33:00Z">
            <w:rPr>
              <w:rFonts w:cstheme="minorHAnsi"/>
              <w:i/>
              <w:color w:val="000000"/>
            </w:rPr>
          </w:rPrChange>
        </w:rPr>
        <w:t xml:space="preserve"> </w:t>
      </w:r>
      <w:proofErr w:type="spellStart"/>
      <w:r w:rsidRPr="003624E2">
        <w:rPr>
          <w:rFonts w:cstheme="minorHAnsi"/>
          <w:i/>
          <w:color w:val="000000"/>
          <w:lang w:val="es-PY"/>
          <w:rPrChange w:id="278" w:author="marcazal" w:date="2015-11-07T15:33:00Z">
            <w:rPr>
              <w:rFonts w:cstheme="minorHAnsi"/>
              <w:i/>
              <w:color w:val="000000"/>
            </w:rPr>
          </w:rPrChange>
        </w:rPr>
        <w:t>Model</w:t>
      </w:r>
      <w:proofErr w:type="spellEnd"/>
      <w:r w:rsidRPr="003624E2">
        <w:rPr>
          <w:rFonts w:cstheme="minorHAnsi"/>
          <w:color w:val="000000"/>
          <w:lang w:val="es-PY"/>
          <w:rPrChange w:id="279" w:author="marcazal" w:date="2015-11-07T15:33:00Z">
            <w:rPr>
              <w:rFonts w:cstheme="minorHAnsi"/>
              <w:color w:val="000000"/>
            </w:rPr>
          </w:rPrChange>
        </w:rPr>
        <w:t>) para la disposición de los elementos en las páginas Web, ofreciendo capas de software amigable, reduciendo notablemente los tiempos de desarrollo y mejorando la produ</w:t>
      </w:r>
      <w:r w:rsidRPr="003624E2">
        <w:rPr>
          <w:rFonts w:cstheme="minorHAnsi"/>
          <w:color w:val="000000"/>
          <w:lang w:val="es-PY"/>
          <w:rPrChange w:id="280" w:author="marcazal" w:date="2015-11-07T15:33:00Z">
            <w:rPr>
              <w:rFonts w:cstheme="minorHAnsi"/>
              <w:color w:val="000000"/>
            </w:rPr>
          </w:rPrChange>
        </w:rPr>
        <w:t>c</w:t>
      </w:r>
      <w:r w:rsidRPr="003624E2">
        <w:rPr>
          <w:rFonts w:cstheme="minorHAnsi"/>
          <w:color w:val="000000"/>
          <w:lang w:val="es-PY"/>
          <w:rPrChange w:id="281" w:author="marcazal" w:date="2015-11-07T15:33:00Z">
            <w:rPr>
              <w:rFonts w:cstheme="minorHAnsi"/>
              <w:color w:val="000000"/>
            </w:rPr>
          </w:rPrChange>
        </w:rPr>
        <w:t xml:space="preserve">tividad. Entre los principales </w:t>
      </w:r>
      <w:proofErr w:type="spellStart"/>
      <w:r w:rsidRPr="003624E2">
        <w:rPr>
          <w:rFonts w:cstheme="minorHAnsi"/>
          <w:i/>
          <w:color w:val="000000"/>
          <w:lang w:val="es-PY"/>
          <w:rPrChange w:id="282" w:author="marcazal" w:date="2015-11-07T15:33:00Z">
            <w:rPr>
              <w:rFonts w:cstheme="minorHAnsi"/>
              <w:i/>
              <w:color w:val="000000"/>
            </w:rPr>
          </w:rPrChange>
        </w:rPr>
        <w:t>frameworks</w:t>
      </w:r>
      <w:proofErr w:type="spellEnd"/>
      <w:r w:rsidRPr="003624E2">
        <w:rPr>
          <w:rFonts w:cstheme="minorHAnsi"/>
          <w:color w:val="000000"/>
          <w:lang w:val="es-PY"/>
          <w:rPrChange w:id="283" w:author="marcazal" w:date="2015-11-07T15:33:00Z">
            <w:rPr>
              <w:rFonts w:cstheme="minorHAnsi"/>
              <w:color w:val="000000"/>
            </w:rPr>
          </w:rPrChange>
        </w:rPr>
        <w:t xml:space="preserve"> de desarrollo para las </w:t>
      </w:r>
      <w:r w:rsidRPr="003624E2">
        <w:rPr>
          <w:rFonts w:cstheme="minorHAnsi"/>
          <w:i/>
          <w:color w:val="000000"/>
          <w:lang w:val="es-PY"/>
          <w:rPrChange w:id="284" w:author="marcazal" w:date="2015-11-07T15:33:00Z">
            <w:rPr>
              <w:rFonts w:cstheme="minorHAnsi"/>
              <w:i/>
              <w:color w:val="000000"/>
            </w:rPr>
          </w:rPrChange>
        </w:rPr>
        <w:t>RIA</w:t>
      </w:r>
      <w:r w:rsidR="00B25EDB">
        <w:rPr>
          <w:rStyle w:val="Refdenotaalpie"/>
          <w:rFonts w:cstheme="minorHAnsi"/>
          <w:color w:val="000000"/>
        </w:rPr>
        <w:footnoteReference w:id="6"/>
      </w:r>
      <w:r w:rsidRPr="003624E2">
        <w:rPr>
          <w:rFonts w:cstheme="minorHAnsi"/>
          <w:color w:val="000000"/>
          <w:lang w:val="es-PY"/>
          <w:rPrChange w:id="285" w:author="marcazal" w:date="2015-11-07T15:33:00Z">
            <w:rPr>
              <w:rFonts w:cstheme="minorHAnsi"/>
              <w:color w:val="000000"/>
            </w:rPr>
          </w:rPrChange>
        </w:rPr>
        <w:t xml:space="preserve"> se pueden citar a </w:t>
      </w:r>
      <w:proofErr w:type="spellStart"/>
      <w:r w:rsidRPr="003624E2">
        <w:rPr>
          <w:rFonts w:cstheme="minorHAnsi"/>
          <w:i/>
          <w:color w:val="000000"/>
          <w:lang w:val="es-PY"/>
          <w:rPrChange w:id="286" w:author="marcazal" w:date="2015-11-07T15:33:00Z">
            <w:rPr>
              <w:rFonts w:cstheme="minorHAnsi"/>
              <w:i/>
              <w:color w:val="000000"/>
            </w:rPr>
          </w:rPrChange>
        </w:rPr>
        <w:t>jQueryUI</w:t>
      </w:r>
      <w:proofErr w:type="spellEnd"/>
      <w:r w:rsidRPr="003624E2">
        <w:rPr>
          <w:rFonts w:cstheme="minorHAnsi"/>
          <w:i/>
          <w:color w:val="000000"/>
          <w:lang w:val="es-PY"/>
          <w:rPrChange w:id="287" w:author="marcazal" w:date="2015-11-07T15:33:00Z">
            <w:rPr>
              <w:rFonts w:cstheme="minorHAnsi"/>
              <w:i/>
              <w:color w:val="000000"/>
            </w:rPr>
          </w:rPrChange>
        </w:rPr>
        <w:t xml:space="preserve">, </w:t>
      </w:r>
      <w:proofErr w:type="spellStart"/>
      <w:r w:rsidRPr="003624E2">
        <w:rPr>
          <w:rFonts w:cstheme="minorHAnsi"/>
          <w:i/>
          <w:color w:val="000000"/>
          <w:lang w:val="es-PY"/>
          <w:rPrChange w:id="288" w:author="marcazal" w:date="2015-11-07T15:33:00Z">
            <w:rPr>
              <w:rFonts w:cstheme="minorHAnsi"/>
              <w:i/>
              <w:color w:val="000000"/>
            </w:rPr>
          </w:rPrChange>
        </w:rPr>
        <w:t>JQuery</w:t>
      </w:r>
      <w:proofErr w:type="spellEnd"/>
      <w:r w:rsidRPr="003624E2">
        <w:rPr>
          <w:rFonts w:cstheme="minorHAnsi"/>
          <w:i/>
          <w:color w:val="000000"/>
          <w:lang w:val="es-PY"/>
          <w:rPrChange w:id="289" w:author="marcazal" w:date="2015-11-07T15:33:00Z">
            <w:rPr>
              <w:rFonts w:cstheme="minorHAnsi"/>
              <w:i/>
              <w:color w:val="000000"/>
            </w:rPr>
          </w:rPrChange>
        </w:rPr>
        <w:t xml:space="preserve"> </w:t>
      </w:r>
      <w:proofErr w:type="spellStart"/>
      <w:r w:rsidRPr="003624E2">
        <w:rPr>
          <w:rFonts w:cstheme="minorHAnsi"/>
          <w:i/>
          <w:color w:val="000000"/>
          <w:lang w:val="es-PY"/>
          <w:rPrChange w:id="290" w:author="marcazal" w:date="2015-11-07T15:33:00Z">
            <w:rPr>
              <w:rFonts w:cstheme="minorHAnsi"/>
              <w:i/>
              <w:color w:val="000000"/>
            </w:rPr>
          </w:rPrChange>
        </w:rPr>
        <w:t>Validation</w:t>
      </w:r>
      <w:proofErr w:type="spellEnd"/>
      <w:r w:rsidRPr="003624E2">
        <w:rPr>
          <w:rFonts w:cstheme="minorHAnsi"/>
          <w:i/>
          <w:color w:val="000000"/>
          <w:lang w:val="es-PY"/>
          <w:rPrChange w:id="291" w:author="marcazal" w:date="2015-11-07T15:33:00Z">
            <w:rPr>
              <w:rFonts w:cstheme="minorHAnsi"/>
              <w:i/>
              <w:color w:val="000000"/>
            </w:rPr>
          </w:rPrChange>
        </w:rPr>
        <w:t xml:space="preserve">, </w:t>
      </w:r>
      <w:proofErr w:type="spellStart"/>
      <w:r w:rsidRPr="003624E2">
        <w:rPr>
          <w:rFonts w:cstheme="minorHAnsi"/>
          <w:i/>
          <w:color w:val="000000"/>
          <w:lang w:val="es-PY"/>
          <w:rPrChange w:id="292" w:author="marcazal" w:date="2015-11-07T15:33:00Z">
            <w:rPr>
              <w:rFonts w:cstheme="minorHAnsi"/>
              <w:i/>
              <w:color w:val="000000"/>
            </w:rPr>
          </w:rPrChange>
        </w:rPr>
        <w:t>Prototype</w:t>
      </w:r>
      <w:proofErr w:type="spellEnd"/>
      <w:r w:rsidRPr="003624E2">
        <w:rPr>
          <w:rFonts w:cstheme="minorHAnsi"/>
          <w:i/>
          <w:color w:val="000000"/>
          <w:lang w:val="es-PY"/>
          <w:rPrChange w:id="293" w:author="marcazal" w:date="2015-11-07T15:33:00Z">
            <w:rPr>
              <w:rFonts w:cstheme="minorHAnsi"/>
              <w:i/>
              <w:color w:val="000000"/>
            </w:rPr>
          </w:rPrChange>
        </w:rPr>
        <w:t xml:space="preserve">, </w:t>
      </w:r>
      <w:proofErr w:type="spellStart"/>
      <w:r w:rsidRPr="003624E2">
        <w:rPr>
          <w:rFonts w:cstheme="minorHAnsi"/>
          <w:i/>
          <w:color w:val="000000"/>
          <w:lang w:val="es-PY"/>
          <w:rPrChange w:id="294" w:author="marcazal" w:date="2015-11-07T15:33:00Z">
            <w:rPr>
              <w:rFonts w:cstheme="minorHAnsi"/>
              <w:i/>
              <w:color w:val="000000"/>
            </w:rPr>
          </w:rPrChange>
        </w:rPr>
        <w:t>MooTools</w:t>
      </w:r>
      <w:proofErr w:type="spellEnd"/>
      <w:r w:rsidRPr="003624E2">
        <w:rPr>
          <w:rFonts w:cstheme="minorHAnsi"/>
          <w:i/>
          <w:color w:val="000000"/>
          <w:lang w:val="es-PY"/>
          <w:rPrChange w:id="295" w:author="marcazal" w:date="2015-11-07T15:33:00Z">
            <w:rPr>
              <w:rFonts w:cstheme="minorHAnsi"/>
              <w:i/>
              <w:color w:val="000000"/>
            </w:rPr>
          </w:rPrChange>
        </w:rPr>
        <w:t xml:space="preserve">, YUI Library, </w:t>
      </w:r>
      <w:proofErr w:type="spellStart"/>
      <w:r w:rsidRPr="003624E2">
        <w:rPr>
          <w:rFonts w:cstheme="minorHAnsi"/>
          <w:i/>
          <w:color w:val="000000"/>
          <w:lang w:val="es-PY"/>
          <w:rPrChange w:id="296" w:author="marcazal" w:date="2015-11-07T15:33:00Z">
            <w:rPr>
              <w:rFonts w:cstheme="minorHAnsi"/>
              <w:i/>
              <w:color w:val="000000"/>
            </w:rPr>
          </w:rPrChange>
        </w:rPr>
        <w:t>Dojo</w:t>
      </w:r>
      <w:proofErr w:type="spellEnd"/>
      <w:r w:rsidRPr="003624E2">
        <w:rPr>
          <w:rFonts w:cstheme="minorHAnsi"/>
          <w:i/>
          <w:color w:val="000000"/>
          <w:lang w:val="es-PY"/>
          <w:rPrChange w:id="297" w:author="marcazal" w:date="2015-11-07T15:33:00Z">
            <w:rPr>
              <w:rFonts w:cstheme="minorHAnsi"/>
              <w:i/>
              <w:color w:val="000000"/>
            </w:rPr>
          </w:rPrChange>
        </w:rPr>
        <w:t xml:space="preserve"> </w:t>
      </w:r>
      <w:proofErr w:type="spellStart"/>
      <w:r w:rsidRPr="003624E2">
        <w:rPr>
          <w:rFonts w:cstheme="minorHAnsi"/>
          <w:i/>
          <w:color w:val="000000"/>
          <w:lang w:val="es-PY"/>
          <w:rPrChange w:id="298" w:author="marcazal" w:date="2015-11-07T15:33:00Z">
            <w:rPr>
              <w:rFonts w:cstheme="minorHAnsi"/>
              <w:i/>
              <w:color w:val="000000"/>
            </w:rPr>
          </w:rPrChange>
        </w:rPr>
        <w:t>Toolkit</w:t>
      </w:r>
      <w:proofErr w:type="spellEnd"/>
      <w:r w:rsidRPr="003624E2">
        <w:rPr>
          <w:rFonts w:cstheme="minorHAnsi"/>
          <w:i/>
          <w:color w:val="000000"/>
          <w:lang w:val="es-PY"/>
          <w:rPrChange w:id="299" w:author="marcazal" w:date="2015-11-07T15:33:00Z">
            <w:rPr>
              <w:rFonts w:cstheme="minorHAnsi"/>
              <w:i/>
              <w:color w:val="000000"/>
            </w:rPr>
          </w:rPrChange>
        </w:rPr>
        <w:t>, A</w:t>
      </w:r>
      <w:r w:rsidRPr="003624E2">
        <w:rPr>
          <w:rFonts w:cstheme="minorHAnsi"/>
          <w:i/>
          <w:color w:val="000000"/>
          <w:lang w:val="es-PY"/>
          <w:rPrChange w:id="300" w:author="marcazal" w:date="2015-11-07T15:33:00Z">
            <w:rPr>
              <w:rFonts w:cstheme="minorHAnsi"/>
              <w:i/>
              <w:color w:val="000000"/>
            </w:rPr>
          </w:rPrChange>
        </w:rPr>
        <w:t>n</w:t>
      </w:r>
      <w:r w:rsidRPr="003624E2">
        <w:rPr>
          <w:rFonts w:cstheme="minorHAnsi"/>
          <w:i/>
          <w:color w:val="000000"/>
          <w:lang w:val="es-PY"/>
          <w:rPrChange w:id="301" w:author="marcazal" w:date="2015-11-07T15:33:00Z">
            <w:rPr>
              <w:rFonts w:cstheme="minorHAnsi"/>
              <w:i/>
              <w:color w:val="000000"/>
            </w:rPr>
          </w:rPrChange>
        </w:rPr>
        <w:t>gular.JS,</w:t>
      </w:r>
      <w:r w:rsidRPr="003624E2">
        <w:rPr>
          <w:rFonts w:cstheme="minorHAnsi"/>
          <w:color w:val="000000"/>
          <w:lang w:val="es-PY"/>
          <w:rPrChange w:id="302" w:author="marcazal" w:date="2015-11-07T15:33:00Z">
            <w:rPr>
              <w:rFonts w:cstheme="minorHAnsi"/>
              <w:color w:val="000000"/>
            </w:rPr>
          </w:rPrChange>
        </w:rPr>
        <w:t xml:space="preserve"> entre otros.</w:t>
      </w:r>
    </w:p>
    <w:p w:rsidR="00B25EDB" w:rsidRPr="00971175" w:rsidRDefault="003624E2" w:rsidP="00B25EDB">
      <w:pPr>
        <w:rPr>
          <w:rFonts w:cstheme="minorHAnsi"/>
          <w:color w:val="000000"/>
          <w:lang w:val="es-PY"/>
          <w:rPrChange w:id="303" w:author="marcazal" w:date="2015-11-07T15:33:00Z">
            <w:rPr>
              <w:rFonts w:cstheme="minorHAnsi"/>
              <w:color w:val="000000"/>
            </w:rPr>
          </w:rPrChange>
        </w:rPr>
      </w:pPr>
      <w:r w:rsidRPr="003624E2">
        <w:rPr>
          <w:rFonts w:cstheme="minorHAnsi"/>
          <w:color w:val="000000"/>
          <w:lang w:val="es-PY"/>
          <w:rPrChange w:id="304" w:author="marcazal" w:date="2015-11-07T15:33:00Z">
            <w:rPr>
              <w:rFonts w:cstheme="minorHAnsi"/>
              <w:color w:val="000000"/>
            </w:rPr>
          </w:rPrChange>
        </w:rPr>
        <w:t>Estas librerías también buscan explotar el lado del cliente en las aplicaciones y m</w:t>
      </w:r>
      <w:r w:rsidRPr="003624E2">
        <w:rPr>
          <w:rFonts w:cstheme="minorHAnsi"/>
          <w:color w:val="000000"/>
          <w:lang w:val="es-PY"/>
          <w:rPrChange w:id="305" w:author="marcazal" w:date="2015-11-07T15:33:00Z">
            <w:rPr>
              <w:rFonts w:cstheme="minorHAnsi"/>
              <w:color w:val="000000"/>
            </w:rPr>
          </w:rPrChange>
        </w:rPr>
        <w:t>i</w:t>
      </w:r>
      <w:r w:rsidRPr="003624E2">
        <w:rPr>
          <w:rFonts w:cstheme="minorHAnsi"/>
          <w:color w:val="000000"/>
          <w:lang w:val="es-PY"/>
          <w:rPrChange w:id="306" w:author="marcazal" w:date="2015-11-07T15:33:00Z">
            <w:rPr>
              <w:rFonts w:cstheme="minorHAnsi"/>
              <w:color w:val="000000"/>
            </w:rPr>
          </w:rPrChange>
        </w:rPr>
        <w:t>nimizar las interacciones con el lado servidor, para que de esta forma se obtenga un mejor rendimiento. A la par de permitir a los desarrolladores implementar aplicaci</w:t>
      </w:r>
      <w:r w:rsidRPr="003624E2">
        <w:rPr>
          <w:rFonts w:cstheme="minorHAnsi"/>
          <w:color w:val="000000"/>
          <w:lang w:val="es-PY"/>
          <w:rPrChange w:id="307" w:author="marcazal" w:date="2015-11-07T15:33:00Z">
            <w:rPr>
              <w:rFonts w:cstheme="minorHAnsi"/>
              <w:color w:val="000000"/>
            </w:rPr>
          </w:rPrChange>
        </w:rPr>
        <w:t>o</w:t>
      </w:r>
      <w:r w:rsidRPr="003624E2">
        <w:rPr>
          <w:rFonts w:cstheme="minorHAnsi"/>
          <w:color w:val="000000"/>
          <w:lang w:val="es-PY"/>
          <w:rPrChange w:id="308" w:author="marcazal" w:date="2015-11-07T15:33:00Z">
            <w:rPr>
              <w:rFonts w:cstheme="minorHAnsi"/>
              <w:color w:val="000000"/>
            </w:rPr>
          </w:rPrChange>
        </w:rPr>
        <w:t xml:space="preserve">nes a un alto nivel de abstracción, las librerías ofrecen una gran variedad de </w:t>
      </w:r>
      <w:proofErr w:type="spellStart"/>
      <w:r w:rsidRPr="003624E2">
        <w:rPr>
          <w:rFonts w:cstheme="minorHAnsi"/>
          <w:i/>
          <w:color w:val="000000"/>
          <w:lang w:val="es-PY"/>
          <w:rPrChange w:id="309" w:author="marcazal" w:date="2015-11-07T15:33:00Z">
            <w:rPr>
              <w:rFonts w:cstheme="minorHAnsi"/>
              <w:i/>
              <w:color w:val="000000"/>
            </w:rPr>
          </w:rPrChange>
        </w:rPr>
        <w:t>widgets</w:t>
      </w:r>
      <w:proofErr w:type="spellEnd"/>
      <w:r w:rsidRPr="003624E2">
        <w:rPr>
          <w:rFonts w:cstheme="minorHAnsi"/>
          <w:color w:val="000000"/>
          <w:lang w:val="es-PY"/>
          <w:rPrChange w:id="310" w:author="marcazal" w:date="2015-11-07T15:33:00Z">
            <w:rPr>
              <w:rFonts w:cstheme="minorHAnsi"/>
              <w:color w:val="000000"/>
            </w:rPr>
          </w:rPrChange>
        </w:rPr>
        <w:t xml:space="preserve"> interactivos que son de uso común en las aplicaciones Web. Los </w:t>
      </w:r>
      <w:proofErr w:type="spellStart"/>
      <w:r w:rsidRPr="003624E2">
        <w:rPr>
          <w:rFonts w:cstheme="minorHAnsi"/>
          <w:i/>
          <w:color w:val="000000"/>
          <w:lang w:val="es-PY"/>
          <w:rPrChange w:id="311" w:author="marcazal" w:date="2015-11-07T15:33:00Z">
            <w:rPr>
              <w:rFonts w:cstheme="minorHAnsi"/>
              <w:i/>
              <w:color w:val="000000"/>
            </w:rPr>
          </w:rPrChange>
        </w:rPr>
        <w:t>widgets</w:t>
      </w:r>
      <w:proofErr w:type="spellEnd"/>
      <w:r w:rsidRPr="003624E2">
        <w:rPr>
          <w:rFonts w:cstheme="minorHAnsi"/>
          <w:color w:val="000000"/>
          <w:lang w:val="es-PY"/>
          <w:rPrChange w:id="312" w:author="marcazal" w:date="2015-11-07T15:33:00Z">
            <w:rPr>
              <w:rFonts w:cstheme="minorHAnsi"/>
              <w:color w:val="000000"/>
            </w:rPr>
          </w:rPrChange>
        </w:rPr>
        <w:t xml:space="preserve"> para las </w:t>
      </w:r>
      <w:r w:rsidRPr="003624E2">
        <w:rPr>
          <w:rFonts w:cstheme="minorHAnsi"/>
          <w:i/>
          <w:color w:val="000000"/>
          <w:lang w:val="es-PY"/>
          <w:rPrChange w:id="313" w:author="marcazal" w:date="2015-11-07T15:33:00Z">
            <w:rPr>
              <w:rFonts w:cstheme="minorHAnsi"/>
              <w:i/>
              <w:color w:val="000000"/>
            </w:rPr>
          </w:rPrChange>
        </w:rPr>
        <w:t>RIA</w:t>
      </w:r>
      <w:r w:rsidRPr="003624E2">
        <w:rPr>
          <w:rFonts w:cstheme="minorHAnsi"/>
          <w:color w:val="000000"/>
          <w:lang w:val="es-PY"/>
          <w:rPrChange w:id="314" w:author="marcazal" w:date="2015-11-07T15:33:00Z">
            <w:rPr>
              <w:rFonts w:cstheme="minorHAnsi"/>
              <w:color w:val="000000"/>
            </w:rPr>
          </w:rPrChange>
        </w:rPr>
        <w:t xml:space="preserve"> representan elementos enriquecidos para la interfaz de usuario, que tienen como obj</w:t>
      </w:r>
      <w:r w:rsidRPr="003624E2">
        <w:rPr>
          <w:rFonts w:cstheme="minorHAnsi"/>
          <w:color w:val="000000"/>
          <w:lang w:val="es-PY"/>
          <w:rPrChange w:id="315" w:author="marcazal" w:date="2015-11-07T15:33:00Z">
            <w:rPr>
              <w:rFonts w:cstheme="minorHAnsi"/>
              <w:color w:val="000000"/>
            </w:rPr>
          </w:rPrChange>
        </w:rPr>
        <w:t>e</w:t>
      </w:r>
      <w:r w:rsidRPr="003624E2">
        <w:rPr>
          <w:rFonts w:cstheme="minorHAnsi"/>
          <w:color w:val="000000"/>
          <w:lang w:val="es-PY"/>
          <w:rPrChange w:id="316" w:author="marcazal" w:date="2015-11-07T15:33:00Z">
            <w:rPr>
              <w:rFonts w:cstheme="minorHAnsi"/>
              <w:color w:val="000000"/>
            </w:rPr>
          </w:rPrChange>
        </w:rPr>
        <w:t>tivo ofrecer una mayor interactividad, dada sus características dinámicas y un co</w:t>
      </w:r>
      <w:r w:rsidRPr="003624E2">
        <w:rPr>
          <w:rFonts w:cstheme="minorHAnsi"/>
          <w:color w:val="000000"/>
          <w:lang w:val="es-PY"/>
          <w:rPrChange w:id="317" w:author="marcazal" w:date="2015-11-07T15:33:00Z">
            <w:rPr>
              <w:rFonts w:cstheme="minorHAnsi"/>
              <w:color w:val="000000"/>
            </w:rPr>
          </w:rPrChange>
        </w:rPr>
        <w:t>m</w:t>
      </w:r>
      <w:r w:rsidRPr="003624E2">
        <w:rPr>
          <w:rFonts w:cstheme="minorHAnsi"/>
          <w:color w:val="000000"/>
          <w:lang w:val="es-PY"/>
          <w:rPrChange w:id="318" w:author="marcazal" w:date="2015-11-07T15:33:00Z">
            <w:rPr>
              <w:rFonts w:cstheme="minorHAnsi"/>
              <w:color w:val="000000"/>
            </w:rPr>
          </w:rPrChange>
        </w:rPr>
        <w:t xml:space="preserve">portamiento general, similar a los patrones de comportamiento. </w:t>
      </w:r>
    </w:p>
    <w:p w:rsidR="00B25EDB" w:rsidRPr="00971175" w:rsidRDefault="003624E2" w:rsidP="00B25EDB">
      <w:pPr>
        <w:rPr>
          <w:rFonts w:cstheme="minorHAnsi"/>
          <w:b/>
          <w:caps/>
          <w:color w:val="000000"/>
          <w:lang w:val="es-PY"/>
          <w:rPrChange w:id="319" w:author="marcazal" w:date="2015-11-07T15:33:00Z">
            <w:rPr>
              <w:rFonts w:cstheme="minorHAnsi"/>
              <w:b/>
              <w:caps/>
              <w:color w:val="000000"/>
            </w:rPr>
          </w:rPrChange>
        </w:rPr>
      </w:pPr>
      <w:r w:rsidRPr="003624E2">
        <w:rPr>
          <w:rFonts w:cstheme="minorHAnsi"/>
          <w:b/>
          <w:caps/>
          <w:color w:val="000000"/>
          <w:lang w:val="es-PY"/>
          <w:rPrChange w:id="320" w:author="marcazal" w:date="2015-11-07T15:33:00Z">
            <w:rPr>
              <w:rFonts w:cstheme="minorHAnsi"/>
              <w:b/>
              <w:caps/>
              <w:color w:val="000000"/>
            </w:rPr>
          </w:rPrChange>
        </w:rPr>
        <w:t xml:space="preserve">3-Principales enfoques de desarrollo Web basado en modelos para las </w:t>
      </w:r>
      <w:r w:rsidRPr="003624E2">
        <w:rPr>
          <w:rFonts w:cstheme="minorHAnsi"/>
          <w:b/>
          <w:i/>
          <w:caps/>
          <w:color w:val="000000"/>
          <w:lang w:val="es-PY"/>
          <w:rPrChange w:id="321" w:author="marcazal" w:date="2015-11-07T15:33:00Z">
            <w:rPr>
              <w:rFonts w:cstheme="minorHAnsi"/>
              <w:b/>
              <w:i/>
              <w:caps/>
              <w:color w:val="000000"/>
            </w:rPr>
          </w:rPrChange>
        </w:rPr>
        <w:t>RIA</w:t>
      </w:r>
    </w:p>
    <w:p w:rsidR="00B25EDB" w:rsidRPr="00F839B1" w:rsidRDefault="00B25EDB" w:rsidP="00B25EDB">
      <w:pPr>
        <w:rPr>
          <w:rFonts w:cstheme="minorHAnsi"/>
          <w:color w:val="000000"/>
          <w:lang w:val="es-PY"/>
        </w:rPr>
      </w:pPr>
      <w:r w:rsidRPr="00F839B1">
        <w:rPr>
          <w:rFonts w:cstheme="minorHAnsi"/>
          <w:color w:val="000000"/>
          <w:lang w:val="es-PY"/>
        </w:rPr>
        <w:t xml:space="preserve">En </w:t>
      </w:r>
      <w:r w:rsidR="00A37EFF" w:rsidRPr="00F839B1">
        <w:rPr>
          <w:rFonts w:ascii="Calibri" w:hAnsi="Calibri" w:cs="Calibri"/>
          <w:color w:val="000000"/>
          <w:lang w:val="es-PY"/>
        </w:rPr>
        <w:t>[</w:t>
      </w:r>
      <w:fldSimple w:instr=" REF BIB_preciado2005 \* MERGEFORMAT ">
        <w:r w:rsidR="0055175D" w:rsidRPr="00F839B1">
          <w:rPr>
            <w:rFonts w:ascii="Calibri" w:hAnsi="Calibri" w:cs="Calibri"/>
            <w:color w:val="000000"/>
            <w:lang w:val="es-PY"/>
          </w:rPr>
          <w:t>7</w:t>
        </w:r>
      </w:fldSimple>
      <w:r w:rsidR="00A37EFF" w:rsidRPr="00F839B1">
        <w:rPr>
          <w:rFonts w:ascii="Calibri" w:hAnsi="Calibri" w:cs="Calibri"/>
          <w:color w:val="000000"/>
          <w:lang w:val="es-PY"/>
        </w:rPr>
        <w:t>]</w:t>
      </w:r>
      <w:r w:rsidRPr="00F839B1">
        <w:rPr>
          <w:rFonts w:cstheme="minorHAnsi"/>
          <w:color w:val="000000"/>
          <w:lang w:val="es-PY"/>
        </w:rPr>
        <w:t xml:space="preserve"> y </w:t>
      </w:r>
      <w:r w:rsidR="00A37EFF" w:rsidRPr="00F839B1">
        <w:rPr>
          <w:rFonts w:ascii="Calibri" w:hAnsi="Calibri" w:cs="Calibri"/>
          <w:color w:val="000000"/>
          <w:lang w:val="es-PY"/>
        </w:rPr>
        <w:t>[</w:t>
      </w:r>
      <w:fldSimple w:instr=" REF BIB_wright2008 \* MERGEFORMAT ">
        <w:r w:rsidR="0055175D" w:rsidRPr="00F839B1">
          <w:rPr>
            <w:rFonts w:ascii="Calibri" w:hAnsi="Calibri" w:cs="Calibri"/>
            <w:color w:val="000000"/>
            <w:lang w:val="es-PY"/>
          </w:rPr>
          <w:t>6</w:t>
        </w:r>
      </w:fldSimple>
      <w:r w:rsidR="00A37EFF" w:rsidRPr="00F839B1">
        <w:rPr>
          <w:rFonts w:ascii="Calibri" w:hAnsi="Calibri" w:cs="Calibri"/>
          <w:color w:val="000000"/>
          <w:lang w:val="es-PY"/>
        </w:rPr>
        <w:t>]</w:t>
      </w:r>
      <w:r w:rsidRPr="00F839B1">
        <w:rPr>
          <w:rFonts w:cstheme="minorHAnsi"/>
          <w:color w:val="000000"/>
          <w:lang w:val="es-PY"/>
        </w:rPr>
        <w:t xml:space="preserve"> se identifica la necesidad de metodologías sistemáticas para el desarr</w:t>
      </w:r>
      <w:r w:rsidRPr="00F839B1">
        <w:rPr>
          <w:rFonts w:cstheme="minorHAnsi"/>
          <w:color w:val="000000"/>
          <w:lang w:val="es-PY"/>
        </w:rPr>
        <w:t>o</w:t>
      </w:r>
      <w:r w:rsidRPr="00F839B1">
        <w:rPr>
          <w:rFonts w:cstheme="minorHAnsi"/>
          <w:color w:val="000000"/>
          <w:lang w:val="es-PY"/>
        </w:rPr>
        <w:t xml:space="preserve">llo de las </w:t>
      </w:r>
      <w:r w:rsidR="00FD6200" w:rsidRPr="00F839B1">
        <w:rPr>
          <w:rFonts w:cstheme="minorHAnsi"/>
          <w:i/>
          <w:color w:val="000000"/>
          <w:lang w:val="es-PY"/>
        </w:rPr>
        <w:t>RIA</w:t>
      </w:r>
      <w:r w:rsidRPr="00F839B1">
        <w:rPr>
          <w:rFonts w:cstheme="minorHAnsi"/>
          <w:color w:val="000000"/>
          <w:lang w:val="es-PY"/>
        </w:rPr>
        <w:t xml:space="preserve"> y se llevan a cabo estudios presentando las diversas metodologías Web existentes para ese fin. </w:t>
      </w:r>
      <w:r w:rsidR="00D81217" w:rsidRPr="00F839B1">
        <w:rPr>
          <w:rFonts w:cstheme="minorHAnsi"/>
          <w:color w:val="000000"/>
          <w:lang w:val="es-PY"/>
        </w:rPr>
        <w:t>Un</w:t>
      </w:r>
      <w:r w:rsidRPr="00F839B1">
        <w:rPr>
          <w:rFonts w:cstheme="minorHAnsi"/>
          <w:color w:val="000000"/>
          <w:lang w:val="es-PY"/>
        </w:rPr>
        <w:t xml:space="preserve"> estudio más exhaustivo y reciente de comparativas se pr</w:t>
      </w:r>
      <w:r w:rsidRPr="00F839B1">
        <w:rPr>
          <w:rFonts w:cstheme="minorHAnsi"/>
          <w:color w:val="000000"/>
          <w:lang w:val="es-PY"/>
        </w:rPr>
        <w:t>e</w:t>
      </w:r>
      <w:r w:rsidRPr="00F839B1">
        <w:rPr>
          <w:rFonts w:cstheme="minorHAnsi"/>
          <w:color w:val="000000"/>
          <w:lang w:val="es-PY"/>
        </w:rPr>
        <w:t xml:space="preserve">senta en </w:t>
      </w:r>
      <w:r w:rsidR="00A37EFF" w:rsidRPr="00F839B1">
        <w:rPr>
          <w:rFonts w:ascii="Calibri" w:hAnsi="Calibri" w:cs="Calibri"/>
          <w:color w:val="000000"/>
          <w:lang w:val="es-PY"/>
        </w:rPr>
        <w:t>[</w:t>
      </w:r>
      <w:fldSimple w:instr=" REF BIB_toffetti2011 \* MERGEFORMAT ">
        <w:r w:rsidR="0055175D" w:rsidRPr="00F839B1">
          <w:rPr>
            <w:rFonts w:ascii="Calibri" w:hAnsi="Calibri" w:cs="Calibri"/>
            <w:color w:val="000000"/>
            <w:lang w:val="es-PY"/>
          </w:rPr>
          <w:t>4</w:t>
        </w:r>
      </w:fldSimple>
      <w:r w:rsidR="00A37EFF" w:rsidRPr="00F839B1">
        <w:rPr>
          <w:rFonts w:ascii="Calibri" w:hAnsi="Calibri" w:cs="Calibri"/>
          <w:color w:val="000000"/>
          <w:lang w:val="es-PY"/>
        </w:rPr>
        <w:t>]</w:t>
      </w:r>
      <w:r w:rsidRPr="00F839B1">
        <w:rPr>
          <w:rFonts w:cstheme="minorHAnsi"/>
          <w:color w:val="000000"/>
          <w:lang w:val="es-PY"/>
        </w:rPr>
        <w:t>.</w:t>
      </w:r>
      <w:r w:rsidR="002E65BB" w:rsidRPr="00F839B1">
        <w:rPr>
          <w:rFonts w:cstheme="minorHAnsi"/>
          <w:color w:val="000000"/>
          <w:lang w:val="es-PY"/>
        </w:rPr>
        <w:t xml:space="preserve"> </w:t>
      </w:r>
      <w:r w:rsidRPr="00F839B1">
        <w:rPr>
          <w:rFonts w:cstheme="minorHAnsi"/>
          <w:color w:val="000000"/>
          <w:lang w:val="es-PY"/>
        </w:rPr>
        <w:t>Las metodologías tenidas</w:t>
      </w:r>
      <w:r w:rsidR="007618C6" w:rsidRPr="00F839B1">
        <w:rPr>
          <w:rFonts w:cstheme="minorHAnsi"/>
          <w:color w:val="000000"/>
          <w:lang w:val="es-PY"/>
        </w:rPr>
        <w:t xml:space="preserve"> en cuenta</w:t>
      </w:r>
      <w:r w:rsidRPr="00F839B1">
        <w:rPr>
          <w:rFonts w:cstheme="minorHAnsi"/>
          <w:color w:val="000000"/>
          <w:lang w:val="es-PY"/>
        </w:rPr>
        <w:t xml:space="preserve"> en</w:t>
      </w:r>
      <w:r w:rsidR="007618C6" w:rsidRPr="00F839B1">
        <w:rPr>
          <w:rFonts w:cstheme="minorHAnsi"/>
          <w:color w:val="000000"/>
          <w:lang w:val="es-PY"/>
        </w:rPr>
        <w:t xml:space="preserve"> el</w:t>
      </w:r>
      <w:r w:rsidRPr="00F839B1">
        <w:rPr>
          <w:rFonts w:cstheme="minorHAnsi"/>
          <w:color w:val="000000"/>
          <w:lang w:val="es-PY"/>
        </w:rPr>
        <w:t xml:space="preserve"> análisis </w:t>
      </w:r>
      <w:r w:rsidR="007618C6" w:rsidRPr="00F839B1">
        <w:rPr>
          <w:rFonts w:cstheme="minorHAnsi"/>
          <w:color w:val="000000"/>
          <w:lang w:val="es-PY"/>
        </w:rPr>
        <w:t xml:space="preserve">que se ha realizado en este trabajo </w:t>
      </w:r>
      <w:r w:rsidRPr="00F839B1">
        <w:rPr>
          <w:rFonts w:cstheme="minorHAnsi"/>
          <w:color w:val="000000"/>
          <w:lang w:val="es-PY"/>
        </w:rPr>
        <w:t>son las que contribuyen a la investigación que proviene de la comunidad de ingeniería Web, y derivan de la evolución de los enfoques dirigidos por modelos, concebidos</w:t>
      </w:r>
      <w:r w:rsidR="007618C6" w:rsidRPr="00F839B1">
        <w:rPr>
          <w:rFonts w:cstheme="minorHAnsi"/>
          <w:color w:val="000000"/>
          <w:lang w:val="es-PY"/>
        </w:rPr>
        <w:t xml:space="preserve"> originalmente</w:t>
      </w:r>
      <w:r w:rsidRPr="00F839B1">
        <w:rPr>
          <w:rFonts w:cstheme="minorHAnsi"/>
          <w:color w:val="000000"/>
          <w:lang w:val="es-PY"/>
        </w:rPr>
        <w:t xml:space="preserve"> para el diseño y desarrollo de aplicaciones Web tradicion</w:t>
      </w:r>
      <w:r w:rsidRPr="00F839B1">
        <w:rPr>
          <w:rFonts w:cstheme="minorHAnsi"/>
          <w:color w:val="000000"/>
          <w:lang w:val="es-PY"/>
        </w:rPr>
        <w:t>a</w:t>
      </w:r>
      <w:r w:rsidRPr="00F839B1">
        <w:rPr>
          <w:rFonts w:cstheme="minorHAnsi"/>
          <w:color w:val="000000"/>
          <w:lang w:val="es-PY"/>
        </w:rPr>
        <w:t>les</w:t>
      </w:r>
      <w:r w:rsidR="007618C6" w:rsidRPr="00F839B1">
        <w:rPr>
          <w:rFonts w:cstheme="minorHAnsi"/>
          <w:color w:val="000000"/>
          <w:lang w:val="es-PY"/>
        </w:rPr>
        <w:t>. Dichas metodologías son las siguientes:</w:t>
      </w:r>
      <w:r w:rsidRPr="00F839B1">
        <w:rPr>
          <w:rFonts w:cstheme="minorHAnsi"/>
          <w:color w:val="000000"/>
          <w:lang w:val="es-PY"/>
        </w:rPr>
        <w:t xml:space="preserve"> </w:t>
      </w:r>
      <w:proofErr w:type="spellStart"/>
      <w:r w:rsidR="00FD6200" w:rsidRPr="00F839B1">
        <w:rPr>
          <w:rFonts w:cstheme="minorHAnsi"/>
          <w:i/>
          <w:color w:val="000000"/>
          <w:lang w:val="es-PY"/>
        </w:rPr>
        <w:t>WebML</w:t>
      </w:r>
      <w:proofErr w:type="spellEnd"/>
      <w:r w:rsidRPr="00F839B1">
        <w:rPr>
          <w:rFonts w:cstheme="minorHAnsi"/>
          <w:i/>
          <w:color w:val="000000"/>
          <w:lang w:val="es-PY"/>
        </w:rPr>
        <w:t>-</w:t>
      </w:r>
      <w:proofErr w:type="gramStart"/>
      <w:r w:rsidR="00FD6200" w:rsidRPr="00F839B1">
        <w:rPr>
          <w:rFonts w:cstheme="minorHAnsi"/>
          <w:i/>
          <w:color w:val="000000"/>
          <w:lang w:val="es-PY"/>
        </w:rPr>
        <w:t>RIA</w:t>
      </w:r>
      <w:r w:rsidR="00A37EFF" w:rsidRPr="00F839B1">
        <w:rPr>
          <w:rFonts w:ascii="Calibri" w:hAnsi="Calibri" w:cs="Calibri"/>
          <w:color w:val="000000"/>
          <w:lang w:val="es-PY"/>
        </w:rPr>
        <w:t>[</w:t>
      </w:r>
      <w:proofErr w:type="gramEnd"/>
      <w:r w:rsidR="003624E2" w:rsidRPr="003624E2">
        <w:rPr>
          <w:rFonts w:asciiTheme="minorHAnsi" w:hAnsiTheme="minorHAnsi" w:cstheme="minorBidi"/>
          <w:sz w:val="22"/>
        </w:rPr>
        <w:fldChar w:fldCharType="begin"/>
      </w:r>
      <w:r w:rsidR="003D4207" w:rsidRPr="00F839B1">
        <w:rPr>
          <w:lang w:val="es-PY"/>
        </w:rPr>
        <w:instrText xml:space="preserve"> REF BIB_fraternali2010 \* MERGEFORMAT </w:instrText>
      </w:r>
      <w:r w:rsidR="003624E2" w:rsidRPr="003624E2">
        <w:rPr>
          <w:rFonts w:asciiTheme="minorHAnsi" w:hAnsiTheme="minorHAnsi" w:cstheme="minorBidi"/>
          <w:sz w:val="22"/>
        </w:rPr>
        <w:fldChar w:fldCharType="separate"/>
      </w:r>
      <w:r w:rsidR="0055175D" w:rsidRPr="00F839B1">
        <w:rPr>
          <w:rFonts w:ascii="Calibri" w:hAnsi="Calibri" w:cs="Calibri"/>
          <w:color w:val="000000"/>
          <w:lang w:val="es-PY"/>
        </w:rPr>
        <w:t>15</w:t>
      </w:r>
      <w:r w:rsidR="003624E2">
        <w:rPr>
          <w:rFonts w:ascii="Calibri" w:hAnsi="Calibri" w:cs="Calibri"/>
          <w:color w:val="000000"/>
        </w:rPr>
        <w:fldChar w:fldCharType="end"/>
      </w:r>
      <w:r w:rsidR="00A37EFF" w:rsidRPr="00F839B1">
        <w:rPr>
          <w:rFonts w:ascii="Calibri" w:hAnsi="Calibri" w:cs="Calibri"/>
          <w:color w:val="000000"/>
          <w:lang w:val="es-PY"/>
        </w:rPr>
        <w:t>]</w:t>
      </w:r>
      <w:r w:rsidRPr="00F839B1">
        <w:rPr>
          <w:rFonts w:cstheme="minorHAnsi"/>
          <w:color w:val="000000"/>
          <w:lang w:val="es-PY"/>
        </w:rPr>
        <w:t xml:space="preserve">, </w:t>
      </w:r>
      <w:r w:rsidR="00FD6200" w:rsidRPr="00F839B1">
        <w:rPr>
          <w:rFonts w:cstheme="minorHAnsi"/>
          <w:i/>
          <w:color w:val="000000"/>
          <w:lang w:val="es-PY"/>
        </w:rPr>
        <w:t>OOHDM</w:t>
      </w:r>
      <w:r w:rsidRPr="00F839B1">
        <w:rPr>
          <w:rFonts w:cstheme="minorHAnsi"/>
          <w:i/>
          <w:color w:val="000000"/>
          <w:lang w:val="es-PY"/>
        </w:rPr>
        <w:t>-</w:t>
      </w:r>
      <w:r w:rsidR="00FD6200" w:rsidRPr="00F839B1">
        <w:rPr>
          <w:rFonts w:cstheme="minorHAnsi"/>
          <w:i/>
          <w:color w:val="000000"/>
          <w:lang w:val="es-PY"/>
        </w:rPr>
        <w:t>RIA</w:t>
      </w:r>
      <w:r w:rsidR="00A37EFF" w:rsidRPr="00F839B1">
        <w:rPr>
          <w:rFonts w:ascii="Calibri" w:hAnsi="Calibri" w:cs="Calibri"/>
          <w:color w:val="000000"/>
          <w:lang w:val="es-PY"/>
        </w:rPr>
        <w:t>[</w:t>
      </w:r>
      <w:fldSimple w:instr=" REF BIB_urbieta2007 \* MERGEFORMAT ">
        <w:r w:rsidR="0055175D" w:rsidRPr="00F839B1">
          <w:rPr>
            <w:rFonts w:ascii="Calibri" w:hAnsi="Calibri" w:cs="Calibri"/>
            <w:color w:val="000000"/>
            <w:lang w:val="es-PY"/>
          </w:rPr>
          <w:t>13</w:t>
        </w:r>
      </w:fldSimple>
      <w:r w:rsidR="00A37EFF" w:rsidRPr="00F839B1">
        <w:rPr>
          <w:rFonts w:ascii="Calibri" w:hAnsi="Calibri" w:cs="Calibri"/>
          <w:color w:val="000000"/>
          <w:lang w:val="es-PY"/>
        </w:rPr>
        <w:t>]</w:t>
      </w:r>
      <w:r w:rsidRPr="00F839B1">
        <w:rPr>
          <w:rFonts w:cstheme="minorHAnsi"/>
          <w:color w:val="000000"/>
          <w:lang w:val="es-PY"/>
        </w:rPr>
        <w:t xml:space="preserve">, </w:t>
      </w:r>
      <w:r w:rsidRPr="00F839B1">
        <w:rPr>
          <w:rFonts w:cstheme="minorHAnsi"/>
          <w:i/>
          <w:color w:val="000000"/>
          <w:lang w:val="es-PY"/>
        </w:rPr>
        <w:t>OOH4RIA</w:t>
      </w:r>
      <w:r w:rsidR="00A37EFF" w:rsidRPr="00F839B1">
        <w:rPr>
          <w:rFonts w:ascii="Calibri" w:hAnsi="Calibri" w:cs="Calibri"/>
          <w:color w:val="000000"/>
          <w:lang w:val="es-PY"/>
        </w:rPr>
        <w:t>[</w:t>
      </w:r>
      <w:fldSimple w:instr=" REF BIB_melia2008 \* MERGEFORMAT ">
        <w:r w:rsidR="0055175D" w:rsidRPr="00F839B1">
          <w:rPr>
            <w:rFonts w:ascii="Calibri" w:hAnsi="Calibri" w:cs="Calibri"/>
            <w:color w:val="000000"/>
            <w:lang w:val="es-PY"/>
          </w:rPr>
          <w:t>17</w:t>
        </w:r>
      </w:fldSimple>
      <w:r w:rsidR="00A37EFF" w:rsidRPr="00F839B1">
        <w:rPr>
          <w:rFonts w:ascii="Calibri" w:hAnsi="Calibri" w:cs="Calibri"/>
          <w:color w:val="000000"/>
          <w:lang w:val="es-PY"/>
        </w:rPr>
        <w:t>]</w:t>
      </w:r>
      <w:r w:rsidRPr="00F839B1">
        <w:rPr>
          <w:rFonts w:cstheme="minorHAnsi"/>
          <w:color w:val="000000"/>
          <w:lang w:val="es-PY"/>
        </w:rPr>
        <w:t xml:space="preserve">, </w:t>
      </w:r>
      <w:r w:rsidR="00FD6200" w:rsidRPr="00F839B1">
        <w:rPr>
          <w:rFonts w:cstheme="minorHAnsi"/>
          <w:i/>
          <w:color w:val="000000"/>
          <w:lang w:val="es-PY"/>
        </w:rPr>
        <w:t>UWE</w:t>
      </w:r>
      <w:r w:rsidRPr="00F839B1">
        <w:rPr>
          <w:rFonts w:cstheme="minorHAnsi"/>
          <w:i/>
          <w:color w:val="000000"/>
          <w:lang w:val="es-PY"/>
        </w:rPr>
        <w:t>-R</w:t>
      </w:r>
      <w:r w:rsidR="00A37EFF" w:rsidRPr="00F839B1">
        <w:rPr>
          <w:rFonts w:ascii="Calibri" w:hAnsi="Calibri" w:cs="Calibri"/>
          <w:color w:val="000000"/>
          <w:lang w:val="es-PY"/>
        </w:rPr>
        <w:t>[</w:t>
      </w:r>
      <w:fldSimple w:instr=" REF BIB_machado2009 \* MERGEFORMAT ">
        <w:r w:rsidR="0055175D" w:rsidRPr="00F839B1">
          <w:rPr>
            <w:rFonts w:ascii="Calibri" w:hAnsi="Calibri" w:cs="Calibri"/>
            <w:color w:val="000000"/>
            <w:lang w:val="es-PY"/>
          </w:rPr>
          <w:t>9</w:t>
        </w:r>
      </w:fldSimple>
      <w:r w:rsidR="00A37EFF" w:rsidRPr="00F839B1">
        <w:rPr>
          <w:rFonts w:ascii="Calibri" w:hAnsi="Calibri" w:cs="Calibri"/>
          <w:color w:val="000000"/>
          <w:lang w:val="es-PY"/>
        </w:rPr>
        <w:t>]</w:t>
      </w:r>
      <w:r w:rsidR="009F0D3D" w:rsidRPr="00F839B1">
        <w:rPr>
          <w:rFonts w:ascii="Calibri" w:hAnsi="Calibri" w:cs="Calibri"/>
          <w:color w:val="000000"/>
          <w:lang w:val="es-PY"/>
        </w:rPr>
        <w:t xml:space="preserve">, </w:t>
      </w:r>
      <w:r w:rsidRPr="00F839B1">
        <w:rPr>
          <w:rFonts w:cstheme="minorHAnsi"/>
          <w:color w:val="000000"/>
          <w:lang w:val="es-PY"/>
        </w:rPr>
        <w:t xml:space="preserve">Patrones </w:t>
      </w:r>
      <w:r w:rsidR="00FD6200" w:rsidRPr="00F839B1">
        <w:rPr>
          <w:rFonts w:cstheme="minorHAnsi"/>
          <w:i/>
          <w:color w:val="000000"/>
          <w:lang w:val="es-PY"/>
        </w:rPr>
        <w:t>RIA</w:t>
      </w:r>
      <w:r w:rsidRPr="00F839B1">
        <w:rPr>
          <w:rFonts w:cstheme="minorHAnsi"/>
          <w:color w:val="000000"/>
          <w:lang w:val="es-PY"/>
        </w:rPr>
        <w:t xml:space="preserve"> con </w:t>
      </w:r>
      <w:r w:rsidR="00FD6200" w:rsidRPr="00F839B1">
        <w:rPr>
          <w:rFonts w:cstheme="minorHAnsi"/>
          <w:i/>
          <w:color w:val="000000"/>
          <w:lang w:val="es-PY"/>
        </w:rPr>
        <w:t>UWE</w:t>
      </w:r>
      <w:r w:rsidR="00A37EFF" w:rsidRPr="00F839B1">
        <w:rPr>
          <w:rFonts w:ascii="Calibri" w:hAnsi="Calibri" w:cs="Calibri"/>
          <w:color w:val="000000"/>
          <w:lang w:val="es-PY"/>
        </w:rPr>
        <w:t>[</w:t>
      </w:r>
      <w:fldSimple w:instr=" REF BIB_koch2009 \* MERGEFORMAT ">
        <w:r w:rsidR="0055175D" w:rsidRPr="00F839B1">
          <w:rPr>
            <w:rFonts w:ascii="Calibri" w:hAnsi="Calibri" w:cs="Calibri"/>
            <w:color w:val="000000"/>
            <w:lang w:val="es-PY"/>
          </w:rPr>
          <w:t>14</w:t>
        </w:r>
      </w:fldSimple>
      <w:r w:rsidR="00A37EFF" w:rsidRPr="00F839B1">
        <w:rPr>
          <w:rFonts w:ascii="Calibri" w:hAnsi="Calibri" w:cs="Calibri"/>
          <w:color w:val="000000"/>
          <w:lang w:val="es-PY"/>
        </w:rPr>
        <w:t>]</w:t>
      </w:r>
      <w:r w:rsidRPr="00F839B1">
        <w:rPr>
          <w:rFonts w:cstheme="minorHAnsi"/>
          <w:color w:val="000000"/>
          <w:lang w:val="es-PY"/>
        </w:rPr>
        <w:t xml:space="preserve"> y </w:t>
      </w:r>
      <w:r w:rsidR="00FD6200" w:rsidRPr="00F839B1">
        <w:rPr>
          <w:rFonts w:cstheme="minorHAnsi"/>
          <w:i/>
          <w:color w:val="000000"/>
          <w:lang w:val="es-PY"/>
        </w:rPr>
        <w:t>UWE</w:t>
      </w:r>
      <w:r w:rsidRPr="00F839B1">
        <w:rPr>
          <w:rFonts w:cstheme="minorHAnsi"/>
          <w:i/>
          <w:color w:val="000000"/>
          <w:lang w:val="es-PY"/>
        </w:rPr>
        <w:t>+RUX</w:t>
      </w:r>
      <w:r w:rsidRPr="00F839B1">
        <w:rPr>
          <w:rFonts w:cstheme="minorHAnsi"/>
          <w:color w:val="000000"/>
          <w:lang w:val="es-PY"/>
        </w:rPr>
        <w:t xml:space="preserve"> </w:t>
      </w:r>
      <w:r w:rsidR="00A37EFF" w:rsidRPr="00F839B1">
        <w:rPr>
          <w:rFonts w:ascii="Calibri" w:hAnsi="Calibri" w:cs="Calibri"/>
          <w:color w:val="000000"/>
          <w:lang w:val="es-PY"/>
        </w:rPr>
        <w:t>[</w:t>
      </w:r>
      <w:fldSimple w:instr=" REF BIB_preciado2008 \* MERGEFORMAT ">
        <w:r w:rsidR="0055175D" w:rsidRPr="00F839B1">
          <w:rPr>
            <w:rFonts w:ascii="Calibri" w:hAnsi="Calibri" w:cs="Calibri"/>
            <w:color w:val="000000"/>
            <w:lang w:val="es-PY"/>
          </w:rPr>
          <w:t>8</w:t>
        </w:r>
      </w:fldSimple>
      <w:r w:rsidR="00A37EFF" w:rsidRPr="00F839B1">
        <w:rPr>
          <w:rFonts w:ascii="Calibri" w:hAnsi="Calibri" w:cs="Calibri"/>
          <w:color w:val="000000"/>
          <w:lang w:val="es-PY"/>
        </w:rPr>
        <w:t>]</w:t>
      </w:r>
      <w:r w:rsidRPr="00F839B1">
        <w:rPr>
          <w:rFonts w:cstheme="minorHAnsi"/>
          <w:color w:val="000000"/>
          <w:lang w:val="es-PY"/>
        </w:rPr>
        <w:t>).</w:t>
      </w:r>
    </w:p>
    <w:p w:rsidR="007400FA" w:rsidRPr="00971175" w:rsidRDefault="007400FA" w:rsidP="00B25EDB">
      <w:pPr>
        <w:rPr>
          <w:rFonts w:cstheme="minorHAnsi"/>
          <w:color w:val="000000"/>
          <w:lang w:val="es-PY"/>
          <w:rPrChange w:id="322" w:author="marcazal" w:date="2015-11-07T15:33:00Z">
            <w:rPr>
              <w:rFonts w:cstheme="minorHAnsi"/>
              <w:color w:val="000000"/>
            </w:rPr>
          </w:rPrChange>
        </w:rPr>
      </w:pPr>
      <w:r w:rsidRPr="00F839B1">
        <w:rPr>
          <w:rFonts w:cstheme="minorHAnsi"/>
          <w:color w:val="000000"/>
          <w:lang w:val="es-PY"/>
        </w:rPr>
        <w:t>De todas las metodologías anteriormente mencionadas</w:t>
      </w:r>
      <w:r w:rsidR="007618C6" w:rsidRPr="00F839B1">
        <w:rPr>
          <w:rFonts w:cstheme="minorHAnsi"/>
          <w:color w:val="000000"/>
          <w:lang w:val="es-PY"/>
        </w:rPr>
        <w:t>,</w:t>
      </w:r>
      <w:r w:rsidRPr="00F839B1">
        <w:rPr>
          <w:rFonts w:cstheme="minorHAnsi"/>
          <w:color w:val="000000"/>
          <w:lang w:val="es-PY"/>
        </w:rPr>
        <w:t xml:space="preserve"> ninguna ofrece </w:t>
      </w:r>
      <w:proofErr w:type="gramStart"/>
      <w:r w:rsidRPr="00F839B1">
        <w:rPr>
          <w:rFonts w:cstheme="minorHAnsi"/>
          <w:color w:val="000000"/>
          <w:lang w:val="es-PY"/>
        </w:rPr>
        <w:t xml:space="preserve">cobertura completa a todas las características </w:t>
      </w:r>
      <w:r w:rsidR="007618C6" w:rsidRPr="00F839B1">
        <w:rPr>
          <w:rFonts w:cstheme="minorHAnsi"/>
          <w:color w:val="000000"/>
          <w:lang w:val="es-PY"/>
        </w:rPr>
        <w:t>de</w:t>
      </w:r>
      <w:r w:rsidRPr="00F839B1">
        <w:rPr>
          <w:rFonts w:cstheme="minorHAnsi"/>
          <w:color w:val="000000"/>
          <w:lang w:val="es-PY"/>
        </w:rPr>
        <w:t xml:space="preserve"> las </w:t>
      </w:r>
      <w:r w:rsidR="00FD6200" w:rsidRPr="00F839B1">
        <w:rPr>
          <w:rFonts w:cstheme="minorHAnsi"/>
          <w:i/>
          <w:color w:val="000000"/>
          <w:lang w:val="es-PY"/>
        </w:rPr>
        <w:t>RIA</w:t>
      </w:r>
      <w:r w:rsidR="007618C6" w:rsidRPr="00F839B1">
        <w:rPr>
          <w:rFonts w:cstheme="minorHAnsi"/>
          <w:i/>
          <w:color w:val="000000"/>
          <w:lang w:val="es-PY"/>
        </w:rPr>
        <w:t xml:space="preserve"> </w:t>
      </w:r>
      <w:r w:rsidR="007618C6" w:rsidRPr="00F839B1">
        <w:rPr>
          <w:rFonts w:cstheme="minorHAnsi"/>
          <w:color w:val="000000"/>
          <w:lang w:val="es-PY"/>
        </w:rPr>
        <w:t>previamente presentadas</w:t>
      </w:r>
      <w:proofErr w:type="gramEnd"/>
      <w:r w:rsidRPr="00F839B1">
        <w:rPr>
          <w:rFonts w:cstheme="minorHAnsi"/>
          <w:color w:val="000000"/>
          <w:lang w:val="es-PY"/>
        </w:rPr>
        <w:t>, he allí la necesidad de proponer</w:t>
      </w:r>
      <w:r w:rsidR="002807D4" w:rsidRPr="00F839B1">
        <w:rPr>
          <w:rFonts w:cstheme="minorHAnsi"/>
          <w:color w:val="000000"/>
          <w:lang w:val="es-PY"/>
        </w:rPr>
        <w:t xml:space="preserve"> extensiones a tales metodologías </w:t>
      </w:r>
      <w:r w:rsidR="007618C6" w:rsidRPr="00F839B1">
        <w:rPr>
          <w:rFonts w:cstheme="minorHAnsi"/>
          <w:color w:val="000000"/>
          <w:lang w:val="es-PY"/>
        </w:rPr>
        <w:t>o</w:t>
      </w:r>
      <w:r w:rsidR="002807D4" w:rsidRPr="00F839B1">
        <w:rPr>
          <w:rFonts w:cstheme="minorHAnsi"/>
          <w:color w:val="000000"/>
          <w:lang w:val="es-PY"/>
        </w:rPr>
        <w:t xml:space="preserve"> bien</w:t>
      </w:r>
      <w:r w:rsidRPr="00F839B1">
        <w:rPr>
          <w:rFonts w:cstheme="minorHAnsi"/>
          <w:color w:val="000000"/>
          <w:lang w:val="es-PY"/>
        </w:rPr>
        <w:t xml:space="preserve"> </w:t>
      </w:r>
      <w:r w:rsidR="002807D4" w:rsidRPr="00F839B1">
        <w:rPr>
          <w:rFonts w:cstheme="minorHAnsi"/>
          <w:color w:val="000000"/>
          <w:lang w:val="es-PY"/>
        </w:rPr>
        <w:t xml:space="preserve">promover </w:t>
      </w:r>
      <w:r w:rsidRPr="00F839B1">
        <w:rPr>
          <w:rFonts w:cstheme="minorHAnsi"/>
          <w:color w:val="000000"/>
          <w:lang w:val="es-PY"/>
        </w:rPr>
        <w:t xml:space="preserve">nuevas. </w:t>
      </w:r>
      <w:r w:rsidR="003624E2" w:rsidRPr="003624E2">
        <w:rPr>
          <w:rFonts w:cstheme="minorHAnsi"/>
          <w:color w:val="000000"/>
          <w:lang w:val="es-PY"/>
          <w:rPrChange w:id="323" w:author="marcazal" w:date="2015-11-07T15:33:00Z">
            <w:rPr>
              <w:rFonts w:cstheme="minorHAnsi"/>
              <w:color w:val="000000"/>
            </w:rPr>
          </w:rPrChange>
        </w:rPr>
        <w:t xml:space="preserve">Si se desea extender alguna metodología, una característica deseable es que el lenguaje de modelado que se utilice sea estándar y moderado por una comunidad (como </w:t>
      </w:r>
      <w:r w:rsidR="003624E2" w:rsidRPr="003624E2">
        <w:rPr>
          <w:rFonts w:cstheme="minorHAnsi"/>
          <w:i/>
          <w:color w:val="000000"/>
          <w:lang w:val="es-PY"/>
          <w:rPrChange w:id="324" w:author="marcazal" w:date="2015-11-07T15:33:00Z">
            <w:rPr>
              <w:rFonts w:cstheme="minorHAnsi"/>
              <w:i/>
              <w:color w:val="000000"/>
            </w:rPr>
          </w:rPrChange>
        </w:rPr>
        <w:t>UML</w:t>
      </w:r>
      <w:r w:rsidR="003624E2" w:rsidRPr="003624E2">
        <w:rPr>
          <w:rFonts w:cstheme="minorHAnsi"/>
          <w:color w:val="000000"/>
          <w:lang w:val="es-PY"/>
          <w:rPrChange w:id="325" w:author="marcazal" w:date="2015-11-07T15:33:00Z">
            <w:rPr>
              <w:rFonts w:cstheme="minorHAnsi"/>
              <w:color w:val="000000"/>
            </w:rPr>
          </w:rPrChange>
        </w:rPr>
        <w:t xml:space="preserve">). Otra característica importante es que sus modelos </w:t>
      </w:r>
      <w:r w:rsidR="003624E2" w:rsidRPr="003624E2">
        <w:rPr>
          <w:rFonts w:cstheme="minorHAnsi"/>
          <w:i/>
          <w:color w:val="000000"/>
          <w:lang w:val="es-PY"/>
          <w:rPrChange w:id="326" w:author="marcazal" w:date="2015-11-07T15:33:00Z">
            <w:rPr>
              <w:rFonts w:cstheme="minorHAnsi"/>
              <w:i/>
              <w:color w:val="000000"/>
            </w:rPr>
          </w:rPrChange>
        </w:rPr>
        <w:t>PIM</w:t>
      </w:r>
      <w:r w:rsidR="003624E2" w:rsidRPr="003624E2">
        <w:rPr>
          <w:rFonts w:cstheme="minorHAnsi"/>
          <w:color w:val="000000"/>
          <w:lang w:val="es-PY"/>
          <w:rPrChange w:id="327" w:author="marcazal" w:date="2015-11-07T15:33:00Z">
            <w:rPr>
              <w:rFonts w:cstheme="minorHAnsi"/>
              <w:color w:val="000000"/>
            </w:rPr>
          </w:rPrChange>
        </w:rPr>
        <w:t xml:space="preserve"> (</w:t>
      </w:r>
      <w:proofErr w:type="spellStart"/>
      <w:r w:rsidR="003624E2" w:rsidRPr="003624E2">
        <w:rPr>
          <w:rFonts w:cstheme="minorHAnsi"/>
          <w:i/>
          <w:color w:val="000000"/>
          <w:lang w:val="es-PY"/>
          <w:rPrChange w:id="328" w:author="marcazal" w:date="2015-11-07T15:33:00Z">
            <w:rPr>
              <w:rFonts w:cstheme="minorHAnsi"/>
              <w:i/>
              <w:color w:val="000000"/>
            </w:rPr>
          </w:rPrChange>
        </w:rPr>
        <w:t>Platform</w:t>
      </w:r>
      <w:proofErr w:type="spellEnd"/>
      <w:r w:rsidR="003624E2" w:rsidRPr="003624E2">
        <w:rPr>
          <w:rFonts w:cstheme="minorHAnsi"/>
          <w:i/>
          <w:color w:val="000000"/>
          <w:lang w:val="es-PY"/>
          <w:rPrChange w:id="329" w:author="marcazal" w:date="2015-11-07T15:33:00Z">
            <w:rPr>
              <w:rFonts w:cstheme="minorHAnsi"/>
              <w:i/>
              <w:color w:val="000000"/>
            </w:rPr>
          </w:rPrChange>
        </w:rPr>
        <w:t xml:space="preserve"> </w:t>
      </w:r>
      <w:proofErr w:type="spellStart"/>
      <w:r w:rsidR="003624E2" w:rsidRPr="003624E2">
        <w:rPr>
          <w:rFonts w:cstheme="minorHAnsi"/>
          <w:i/>
          <w:color w:val="000000"/>
          <w:lang w:val="es-PY"/>
          <w:rPrChange w:id="330" w:author="marcazal" w:date="2015-11-07T15:33:00Z">
            <w:rPr>
              <w:rFonts w:cstheme="minorHAnsi"/>
              <w:i/>
              <w:color w:val="000000"/>
            </w:rPr>
          </w:rPrChange>
        </w:rPr>
        <w:t>Independent</w:t>
      </w:r>
      <w:proofErr w:type="spellEnd"/>
      <w:r w:rsidR="003624E2" w:rsidRPr="003624E2">
        <w:rPr>
          <w:rFonts w:cstheme="minorHAnsi"/>
          <w:i/>
          <w:color w:val="000000"/>
          <w:lang w:val="es-PY"/>
          <w:rPrChange w:id="331" w:author="marcazal" w:date="2015-11-07T15:33:00Z">
            <w:rPr>
              <w:rFonts w:cstheme="minorHAnsi"/>
              <w:i/>
              <w:color w:val="000000"/>
            </w:rPr>
          </w:rPrChange>
        </w:rPr>
        <w:t xml:space="preserve"> </w:t>
      </w:r>
      <w:proofErr w:type="spellStart"/>
      <w:r w:rsidR="003624E2" w:rsidRPr="003624E2">
        <w:rPr>
          <w:rFonts w:cstheme="minorHAnsi"/>
          <w:i/>
          <w:color w:val="000000"/>
          <w:lang w:val="es-PY"/>
          <w:rPrChange w:id="332" w:author="marcazal" w:date="2015-11-07T15:33:00Z">
            <w:rPr>
              <w:rFonts w:cstheme="minorHAnsi"/>
              <w:i/>
              <w:color w:val="000000"/>
            </w:rPr>
          </w:rPrChange>
        </w:rPr>
        <w:t>Model</w:t>
      </w:r>
      <w:proofErr w:type="spellEnd"/>
      <w:r w:rsidR="003624E2" w:rsidRPr="003624E2">
        <w:rPr>
          <w:rFonts w:cstheme="minorHAnsi"/>
          <w:color w:val="000000"/>
          <w:lang w:val="es-PY"/>
          <w:rPrChange w:id="333" w:author="marcazal" w:date="2015-11-07T15:33:00Z">
            <w:rPr>
              <w:rFonts w:cstheme="minorHAnsi"/>
              <w:color w:val="000000"/>
            </w:rPr>
          </w:rPrChange>
        </w:rPr>
        <w:t xml:space="preserve">), no contengan detalles de una plataforma destino. Tan solo </w:t>
      </w:r>
      <w:r w:rsidR="003624E2" w:rsidRPr="003624E2">
        <w:rPr>
          <w:rFonts w:cstheme="minorHAnsi"/>
          <w:i/>
          <w:color w:val="000000"/>
          <w:lang w:val="es-PY"/>
          <w:rPrChange w:id="334" w:author="marcazal" w:date="2015-11-07T15:33:00Z">
            <w:rPr>
              <w:rFonts w:cstheme="minorHAnsi"/>
              <w:i/>
              <w:color w:val="000000"/>
            </w:rPr>
          </w:rPrChange>
        </w:rPr>
        <w:t>OOH4RIA</w:t>
      </w:r>
      <w:r w:rsidR="003624E2" w:rsidRPr="003624E2">
        <w:rPr>
          <w:rFonts w:cstheme="minorHAnsi"/>
          <w:color w:val="000000"/>
          <w:lang w:val="es-PY"/>
          <w:rPrChange w:id="335" w:author="marcazal" w:date="2015-11-07T15:33:00Z">
            <w:rPr>
              <w:rFonts w:cstheme="minorHAnsi"/>
              <w:color w:val="000000"/>
            </w:rPr>
          </w:rPrChange>
        </w:rPr>
        <w:t xml:space="preserve"> y Patrones </w:t>
      </w:r>
      <w:r w:rsidR="003624E2" w:rsidRPr="003624E2">
        <w:rPr>
          <w:rFonts w:cstheme="minorHAnsi"/>
          <w:i/>
          <w:color w:val="000000"/>
          <w:lang w:val="es-PY"/>
          <w:rPrChange w:id="336" w:author="marcazal" w:date="2015-11-07T15:33:00Z">
            <w:rPr>
              <w:rFonts w:cstheme="minorHAnsi"/>
              <w:i/>
              <w:color w:val="000000"/>
            </w:rPr>
          </w:rPrChange>
        </w:rPr>
        <w:t>RIA</w:t>
      </w:r>
      <w:r w:rsidR="003624E2" w:rsidRPr="003624E2">
        <w:rPr>
          <w:rFonts w:cstheme="minorHAnsi"/>
          <w:color w:val="000000"/>
          <w:lang w:val="es-PY"/>
          <w:rPrChange w:id="337" w:author="marcazal" w:date="2015-11-07T15:33:00Z">
            <w:rPr>
              <w:rFonts w:cstheme="minorHAnsi"/>
              <w:color w:val="000000"/>
            </w:rPr>
          </w:rPrChange>
        </w:rPr>
        <w:t xml:space="preserve"> con </w:t>
      </w:r>
      <w:r w:rsidR="003624E2" w:rsidRPr="003624E2">
        <w:rPr>
          <w:rFonts w:cstheme="minorHAnsi"/>
          <w:i/>
          <w:color w:val="000000"/>
          <w:lang w:val="es-PY"/>
          <w:rPrChange w:id="338" w:author="marcazal" w:date="2015-11-07T15:33:00Z">
            <w:rPr>
              <w:rFonts w:cstheme="minorHAnsi"/>
              <w:i/>
              <w:color w:val="000000"/>
            </w:rPr>
          </w:rPrChange>
        </w:rPr>
        <w:t>UWE</w:t>
      </w:r>
      <w:r w:rsidR="003624E2" w:rsidRPr="003624E2">
        <w:rPr>
          <w:rFonts w:cstheme="minorHAnsi"/>
          <w:color w:val="000000"/>
          <w:lang w:val="es-PY"/>
          <w:rPrChange w:id="339" w:author="marcazal" w:date="2015-11-07T15:33:00Z">
            <w:rPr>
              <w:rFonts w:cstheme="minorHAnsi"/>
              <w:color w:val="000000"/>
            </w:rPr>
          </w:rPrChange>
        </w:rPr>
        <w:t xml:space="preserve"> poseen un lenguaje de modelado cien por ciento basado en </w:t>
      </w:r>
      <w:r w:rsidR="003624E2" w:rsidRPr="003624E2">
        <w:rPr>
          <w:rFonts w:cstheme="minorHAnsi"/>
          <w:i/>
          <w:color w:val="000000"/>
          <w:lang w:val="es-PY"/>
          <w:rPrChange w:id="340" w:author="marcazal" w:date="2015-11-07T15:33:00Z">
            <w:rPr>
              <w:rFonts w:cstheme="minorHAnsi"/>
              <w:i/>
              <w:color w:val="000000"/>
            </w:rPr>
          </w:rPrChange>
        </w:rPr>
        <w:t>UML</w:t>
      </w:r>
      <w:r w:rsidR="003624E2" w:rsidRPr="003624E2">
        <w:rPr>
          <w:rFonts w:cstheme="minorHAnsi"/>
          <w:color w:val="000000"/>
          <w:lang w:val="es-PY"/>
          <w:rPrChange w:id="341" w:author="marcazal" w:date="2015-11-07T15:33:00Z">
            <w:rPr>
              <w:rFonts w:cstheme="minorHAnsi"/>
              <w:color w:val="000000"/>
            </w:rPr>
          </w:rPrChange>
        </w:rPr>
        <w:t xml:space="preserve">, pero sus </w:t>
      </w:r>
      <w:r w:rsidR="003624E2" w:rsidRPr="003624E2">
        <w:rPr>
          <w:rFonts w:cstheme="minorHAnsi"/>
          <w:color w:val="000000"/>
          <w:lang w:val="es-PY"/>
          <w:rPrChange w:id="342" w:author="marcazal" w:date="2015-11-07T15:33:00Z">
            <w:rPr>
              <w:rFonts w:cstheme="minorHAnsi"/>
              <w:color w:val="000000"/>
            </w:rPr>
          </w:rPrChange>
        </w:rPr>
        <w:lastRenderedPageBreak/>
        <w:t xml:space="preserve">modelos </w:t>
      </w:r>
      <w:r w:rsidR="003624E2" w:rsidRPr="003624E2">
        <w:rPr>
          <w:rFonts w:cstheme="minorHAnsi"/>
          <w:i/>
          <w:color w:val="000000"/>
          <w:lang w:val="es-PY"/>
          <w:rPrChange w:id="343" w:author="marcazal" w:date="2015-11-07T15:33:00Z">
            <w:rPr>
              <w:rFonts w:cstheme="minorHAnsi"/>
              <w:i/>
              <w:color w:val="000000"/>
            </w:rPr>
          </w:rPrChange>
        </w:rPr>
        <w:t>PIM</w:t>
      </w:r>
      <w:r w:rsidR="003624E2" w:rsidRPr="003624E2">
        <w:rPr>
          <w:rFonts w:cstheme="minorHAnsi"/>
          <w:color w:val="000000"/>
          <w:lang w:val="es-PY"/>
          <w:rPrChange w:id="344" w:author="marcazal" w:date="2015-11-07T15:33:00Z">
            <w:rPr>
              <w:rFonts w:cstheme="minorHAnsi"/>
              <w:color w:val="000000"/>
            </w:rPr>
          </w:rPrChange>
        </w:rPr>
        <w:t xml:space="preserve"> poseen detalles de alguna arquitectura destino. Es debido a este hecho particular que se optó por una nueva metodología para contemplar características </w:t>
      </w:r>
      <w:r w:rsidR="003624E2" w:rsidRPr="003624E2">
        <w:rPr>
          <w:rFonts w:cstheme="minorHAnsi"/>
          <w:i/>
          <w:color w:val="000000"/>
          <w:lang w:val="es-PY"/>
          <w:rPrChange w:id="345" w:author="marcazal" w:date="2015-11-07T15:33:00Z">
            <w:rPr>
              <w:rFonts w:cstheme="minorHAnsi"/>
              <w:i/>
              <w:color w:val="000000"/>
            </w:rPr>
          </w:rPrChange>
        </w:rPr>
        <w:t>RIA,</w:t>
      </w:r>
      <w:r w:rsidR="003624E2" w:rsidRPr="003624E2">
        <w:rPr>
          <w:rFonts w:cstheme="minorHAnsi"/>
          <w:color w:val="000000"/>
          <w:lang w:val="es-PY"/>
          <w:rPrChange w:id="346" w:author="marcazal" w:date="2015-11-07T15:33:00Z">
            <w:rPr>
              <w:rFonts w:cstheme="minorHAnsi"/>
              <w:color w:val="000000"/>
            </w:rPr>
          </w:rPrChange>
        </w:rPr>
        <w:t xml:space="preserve"> y la aproximación </w:t>
      </w:r>
      <w:proofErr w:type="spellStart"/>
      <w:r w:rsidR="003624E2" w:rsidRPr="003624E2">
        <w:rPr>
          <w:rFonts w:cstheme="minorHAnsi"/>
          <w:i/>
          <w:color w:val="000000"/>
          <w:lang w:val="es-PY"/>
          <w:rPrChange w:id="347" w:author="marcazal" w:date="2015-11-07T15:33:00Z">
            <w:rPr>
              <w:rFonts w:cstheme="minorHAnsi"/>
              <w:i/>
              <w:color w:val="000000"/>
            </w:rPr>
          </w:rPrChange>
        </w:rPr>
        <w:t>MoWebA</w:t>
      </w:r>
      <w:proofErr w:type="spellEnd"/>
      <w:r w:rsidR="003624E2" w:rsidRPr="003624E2">
        <w:rPr>
          <w:rFonts w:cstheme="minorHAnsi"/>
          <w:color w:val="000000"/>
          <w:lang w:val="es-PY"/>
          <w:rPrChange w:id="348" w:author="marcazal" w:date="2015-11-07T15:33:00Z">
            <w:rPr>
              <w:rFonts w:cstheme="minorHAnsi"/>
              <w:color w:val="000000"/>
            </w:rPr>
          </w:rPrChange>
        </w:rPr>
        <w:t xml:space="preserve"> aparece como una opción interesante para ser extendida.</w:t>
      </w:r>
    </w:p>
    <w:p w:rsidR="00875F8F" w:rsidRPr="00971175" w:rsidRDefault="003624E2" w:rsidP="00875F8F">
      <w:pPr>
        <w:rPr>
          <w:b/>
          <w:caps/>
          <w:lang w:val="es-PY"/>
          <w:rPrChange w:id="349" w:author="marcazal" w:date="2015-11-07T15:33:00Z">
            <w:rPr>
              <w:b/>
              <w:caps/>
            </w:rPr>
          </w:rPrChange>
        </w:rPr>
      </w:pPr>
      <w:r w:rsidRPr="003624E2">
        <w:rPr>
          <w:b/>
          <w:caps/>
          <w:lang w:val="es-PY"/>
          <w:rPrChange w:id="350" w:author="marcazal" w:date="2015-11-07T15:33:00Z">
            <w:rPr>
              <w:b/>
              <w:caps/>
            </w:rPr>
          </w:rPrChange>
        </w:rPr>
        <w:t xml:space="preserve">4-La Aproximación </w:t>
      </w:r>
      <w:r w:rsidRPr="003624E2">
        <w:rPr>
          <w:b/>
          <w:i/>
          <w:caps/>
          <w:lang w:val="es-PY"/>
          <w:rPrChange w:id="351" w:author="marcazal" w:date="2015-11-07T15:33:00Z">
            <w:rPr>
              <w:b/>
              <w:i/>
              <w:caps/>
            </w:rPr>
          </w:rPrChange>
        </w:rPr>
        <w:t>MoWebA</w:t>
      </w:r>
      <w:r w:rsidRPr="003624E2">
        <w:rPr>
          <w:b/>
          <w:caps/>
          <w:lang w:val="es-PY"/>
          <w:rPrChange w:id="352" w:author="marcazal" w:date="2015-11-07T15:33:00Z">
            <w:rPr>
              <w:b/>
              <w:caps/>
            </w:rPr>
          </w:rPrChange>
        </w:rPr>
        <w:t xml:space="preserve"> (Model Oriented Web Approach)</w:t>
      </w:r>
    </w:p>
    <w:p w:rsidR="00875F8F" w:rsidRPr="00971175" w:rsidRDefault="00486433" w:rsidP="00875F8F">
      <w:pPr>
        <w:rPr>
          <w:lang w:val="es-PY"/>
          <w:rPrChange w:id="353" w:author="marcazal" w:date="2015-11-07T15:33:00Z">
            <w:rPr/>
          </w:rPrChange>
        </w:rPr>
      </w:pPr>
      <w:proofErr w:type="spellStart"/>
      <w:r w:rsidRPr="00F839B1">
        <w:rPr>
          <w:i/>
          <w:lang w:val="es-PY"/>
        </w:rPr>
        <w:t>MoWebA</w:t>
      </w:r>
      <w:proofErr w:type="spellEnd"/>
      <w:r w:rsidR="00875F8F" w:rsidRPr="00F839B1">
        <w:rPr>
          <w:i/>
          <w:lang w:val="es-PY"/>
        </w:rPr>
        <w:t xml:space="preserve"> </w:t>
      </w:r>
      <w:r w:rsidR="00A37EFF" w:rsidRPr="00F839B1">
        <w:rPr>
          <w:rFonts w:ascii="Calibri" w:hAnsi="Calibri" w:cs="Calibri"/>
          <w:lang w:val="es-PY"/>
        </w:rPr>
        <w:t>[</w:t>
      </w:r>
      <w:fldSimple w:instr=" REF BIB_gonzalez2010 \* MERGEFORMAT ">
        <w:r w:rsidR="0055175D" w:rsidRPr="00F839B1">
          <w:rPr>
            <w:rFonts w:ascii="Calibri" w:hAnsi="Calibri" w:cs="Calibri"/>
            <w:lang w:val="es-PY"/>
          </w:rPr>
          <w:t>11</w:t>
        </w:r>
      </w:fldSimple>
      <w:proofErr w:type="gramStart"/>
      <w:r w:rsidR="00A37EFF" w:rsidRPr="00F839B1">
        <w:rPr>
          <w:rFonts w:ascii="Calibri" w:hAnsi="Calibri" w:cs="Calibri"/>
          <w:lang w:val="es-PY"/>
        </w:rPr>
        <w:t>][</w:t>
      </w:r>
      <w:proofErr w:type="gramEnd"/>
      <w:r w:rsidR="003624E2" w:rsidRPr="00A37EFF">
        <w:rPr>
          <w:rFonts w:ascii="Calibri" w:hAnsi="Calibri" w:cs="Calibri"/>
        </w:rPr>
        <w:fldChar w:fldCharType="begin"/>
      </w:r>
      <w:r w:rsidR="00A37EFF" w:rsidRPr="00F839B1">
        <w:rPr>
          <w:rFonts w:ascii="Calibri" w:hAnsi="Calibri" w:cs="Calibri"/>
          <w:lang w:val="es-PY"/>
        </w:rPr>
        <w:instrText xml:space="preserve"> REF BIB_gonzalez2011 \* MERGEFORMAT </w:instrText>
      </w:r>
      <w:r w:rsidR="003624E2" w:rsidRPr="00A37EFF">
        <w:rPr>
          <w:rFonts w:ascii="Calibri" w:hAnsi="Calibri" w:cs="Calibri"/>
        </w:rPr>
        <w:fldChar w:fldCharType="separate"/>
      </w:r>
      <w:r w:rsidR="0055175D" w:rsidRPr="00F839B1">
        <w:rPr>
          <w:rFonts w:ascii="Calibri" w:hAnsi="Calibri" w:cs="Calibri"/>
          <w:lang w:val="es-PY"/>
        </w:rPr>
        <w:t>12</w:t>
      </w:r>
      <w:r w:rsidR="003624E2" w:rsidRPr="00A37EFF">
        <w:rPr>
          <w:rFonts w:ascii="Calibri" w:hAnsi="Calibri" w:cs="Calibri"/>
        </w:rPr>
        <w:fldChar w:fldCharType="end"/>
      </w:r>
      <w:r w:rsidR="00A37EFF" w:rsidRPr="00F839B1">
        <w:rPr>
          <w:rFonts w:ascii="Calibri" w:hAnsi="Calibri" w:cs="Calibri"/>
          <w:lang w:val="es-PY"/>
        </w:rPr>
        <w:t>]</w:t>
      </w:r>
      <w:r w:rsidR="00875F8F" w:rsidRPr="00F839B1">
        <w:rPr>
          <w:lang w:val="es-PY"/>
        </w:rPr>
        <w:t xml:space="preserve"> es una propuesta creada en el </w:t>
      </w:r>
      <w:r w:rsidR="00875F8F" w:rsidRPr="00F839B1">
        <w:rPr>
          <w:i/>
          <w:lang w:val="es-PY"/>
        </w:rPr>
        <w:t>DEI</w:t>
      </w:r>
      <w:r w:rsidR="00D51855" w:rsidRPr="00F839B1">
        <w:rPr>
          <w:lang w:val="es-PY"/>
        </w:rPr>
        <w:t xml:space="preserve"> </w:t>
      </w:r>
      <w:r w:rsidR="00875F8F" w:rsidRPr="00F839B1">
        <w:rPr>
          <w:lang w:val="es-PY"/>
        </w:rPr>
        <w:t xml:space="preserve">que adopta los principios de </w:t>
      </w:r>
      <w:r w:rsidR="00452D76" w:rsidRPr="00F839B1">
        <w:rPr>
          <w:i/>
          <w:lang w:val="es-PY"/>
        </w:rPr>
        <w:t>MDA</w:t>
      </w:r>
      <w:r w:rsidR="00875F8F" w:rsidRPr="00F839B1">
        <w:rPr>
          <w:lang w:val="es-PY"/>
        </w:rPr>
        <w:t>.</w:t>
      </w:r>
      <w:r w:rsidR="001623BC" w:rsidRPr="00F839B1">
        <w:rPr>
          <w:lang w:val="es-PY"/>
        </w:rPr>
        <w:t xml:space="preserve"> </w:t>
      </w:r>
      <w:proofErr w:type="spellStart"/>
      <w:r w:rsidR="003624E2" w:rsidRPr="003624E2">
        <w:rPr>
          <w:i/>
          <w:lang w:val="es-PY"/>
          <w:rPrChange w:id="354" w:author="marcazal" w:date="2015-11-07T15:33:00Z">
            <w:rPr>
              <w:i/>
            </w:rPr>
          </w:rPrChange>
        </w:rPr>
        <w:t>MoWebA</w:t>
      </w:r>
      <w:proofErr w:type="spellEnd"/>
      <w:r w:rsidR="003624E2" w:rsidRPr="003624E2">
        <w:rPr>
          <w:lang w:val="es-PY"/>
          <w:rPrChange w:id="355" w:author="marcazal" w:date="2015-11-07T15:33:00Z">
            <w:rPr/>
          </w:rPrChange>
        </w:rPr>
        <w:t xml:space="preserve"> consta de fases, niveles y aspectos. Las fases se refieren a los proc</w:t>
      </w:r>
      <w:r w:rsidR="003624E2" w:rsidRPr="003624E2">
        <w:rPr>
          <w:lang w:val="es-PY"/>
          <w:rPrChange w:id="356" w:author="marcazal" w:date="2015-11-07T15:33:00Z">
            <w:rPr/>
          </w:rPrChange>
        </w:rPr>
        <w:t>e</w:t>
      </w:r>
      <w:r w:rsidR="003624E2" w:rsidRPr="003624E2">
        <w:rPr>
          <w:lang w:val="es-PY"/>
          <w:rPrChange w:id="357" w:author="marcazal" w:date="2015-11-07T15:33:00Z">
            <w:rPr/>
          </w:rPrChange>
        </w:rPr>
        <w:t>sos de modelado y transformación. Estas se encuentran claramente diferenciadas e incluyen a su vez una serie de modelos. Las fases de modelado son las siguientes:</w:t>
      </w:r>
    </w:p>
    <w:p w:rsidR="00875F8F" w:rsidRPr="00971175" w:rsidRDefault="003624E2" w:rsidP="00875F8F">
      <w:pPr>
        <w:rPr>
          <w:lang w:val="es-PY"/>
          <w:rPrChange w:id="358" w:author="marcazal" w:date="2015-11-07T15:33:00Z">
            <w:rPr/>
          </w:rPrChange>
        </w:rPr>
      </w:pPr>
      <w:r w:rsidRPr="003624E2">
        <w:rPr>
          <w:lang w:val="es-PY"/>
          <w:rPrChange w:id="359" w:author="marcazal" w:date="2015-11-07T15:33:00Z">
            <w:rPr/>
          </w:rPrChange>
        </w:rPr>
        <w:t xml:space="preserve">a. </w:t>
      </w:r>
      <w:r w:rsidRPr="003624E2">
        <w:rPr>
          <w:b/>
          <w:lang w:val="es-PY"/>
          <w:rPrChange w:id="360" w:author="marcazal" w:date="2015-11-07T15:33:00Z">
            <w:rPr>
              <w:b/>
            </w:rPr>
          </w:rPrChange>
        </w:rPr>
        <w:t>Modelado del problema:</w:t>
      </w:r>
      <w:r w:rsidRPr="003624E2">
        <w:rPr>
          <w:lang w:val="es-PY"/>
          <w:rPrChange w:id="361" w:author="marcazal" w:date="2015-11-07T15:33:00Z">
            <w:rPr/>
          </w:rPrChange>
        </w:rPr>
        <w:t xml:space="preserve"> en la que se incluyen al </w:t>
      </w:r>
      <w:r w:rsidRPr="003624E2">
        <w:rPr>
          <w:i/>
          <w:lang w:val="es-PY"/>
          <w:rPrChange w:id="362" w:author="marcazal" w:date="2015-11-07T15:33:00Z">
            <w:rPr>
              <w:i/>
            </w:rPr>
          </w:rPrChange>
        </w:rPr>
        <w:t>CIM</w:t>
      </w:r>
      <w:r w:rsidRPr="003624E2">
        <w:rPr>
          <w:lang w:val="es-PY"/>
          <w:rPrChange w:id="363" w:author="marcazal" w:date="2015-11-07T15:33:00Z">
            <w:rPr/>
          </w:rPrChange>
        </w:rPr>
        <w:t xml:space="preserve"> (</w:t>
      </w:r>
      <w:proofErr w:type="spellStart"/>
      <w:r w:rsidRPr="003624E2">
        <w:rPr>
          <w:i/>
          <w:lang w:val="es-PY"/>
          <w:rPrChange w:id="364" w:author="marcazal" w:date="2015-11-07T15:33:00Z">
            <w:rPr>
              <w:i/>
            </w:rPr>
          </w:rPrChange>
        </w:rPr>
        <w:t>Computation</w:t>
      </w:r>
      <w:proofErr w:type="spellEnd"/>
      <w:r w:rsidRPr="003624E2">
        <w:rPr>
          <w:i/>
          <w:lang w:val="es-PY"/>
          <w:rPrChange w:id="365" w:author="marcazal" w:date="2015-11-07T15:33:00Z">
            <w:rPr>
              <w:i/>
            </w:rPr>
          </w:rPrChange>
        </w:rPr>
        <w:t xml:space="preserve"> </w:t>
      </w:r>
      <w:proofErr w:type="spellStart"/>
      <w:r w:rsidRPr="003624E2">
        <w:rPr>
          <w:i/>
          <w:lang w:val="es-PY"/>
          <w:rPrChange w:id="366" w:author="marcazal" w:date="2015-11-07T15:33:00Z">
            <w:rPr>
              <w:i/>
            </w:rPr>
          </w:rPrChange>
        </w:rPr>
        <w:t>Indepe</w:t>
      </w:r>
      <w:r w:rsidRPr="003624E2">
        <w:rPr>
          <w:i/>
          <w:lang w:val="es-PY"/>
          <w:rPrChange w:id="367" w:author="marcazal" w:date="2015-11-07T15:33:00Z">
            <w:rPr>
              <w:i/>
            </w:rPr>
          </w:rPrChange>
        </w:rPr>
        <w:t>n</w:t>
      </w:r>
      <w:r w:rsidRPr="003624E2">
        <w:rPr>
          <w:i/>
          <w:lang w:val="es-PY"/>
          <w:rPrChange w:id="368" w:author="marcazal" w:date="2015-11-07T15:33:00Z">
            <w:rPr>
              <w:i/>
            </w:rPr>
          </w:rPrChange>
        </w:rPr>
        <w:t>dent</w:t>
      </w:r>
      <w:proofErr w:type="spellEnd"/>
      <w:r w:rsidRPr="003624E2">
        <w:rPr>
          <w:i/>
          <w:lang w:val="es-PY"/>
          <w:rPrChange w:id="369" w:author="marcazal" w:date="2015-11-07T15:33:00Z">
            <w:rPr>
              <w:i/>
            </w:rPr>
          </w:rPrChange>
        </w:rPr>
        <w:t xml:space="preserve"> </w:t>
      </w:r>
      <w:proofErr w:type="spellStart"/>
      <w:r w:rsidRPr="003624E2">
        <w:rPr>
          <w:i/>
          <w:lang w:val="es-PY"/>
          <w:rPrChange w:id="370" w:author="marcazal" w:date="2015-11-07T15:33:00Z">
            <w:rPr>
              <w:i/>
            </w:rPr>
          </w:rPrChange>
        </w:rPr>
        <w:t>Model</w:t>
      </w:r>
      <w:proofErr w:type="spellEnd"/>
      <w:r w:rsidRPr="003624E2">
        <w:rPr>
          <w:lang w:val="es-PY"/>
          <w:rPrChange w:id="371" w:author="marcazal" w:date="2015-11-07T15:33:00Z">
            <w:rPr/>
          </w:rPrChange>
        </w:rPr>
        <w:t xml:space="preserve">) y al </w:t>
      </w:r>
      <w:r w:rsidRPr="003624E2">
        <w:rPr>
          <w:i/>
          <w:lang w:val="es-PY"/>
          <w:rPrChange w:id="372" w:author="marcazal" w:date="2015-11-07T15:33:00Z">
            <w:rPr>
              <w:i/>
            </w:rPr>
          </w:rPrChange>
        </w:rPr>
        <w:t>PIM</w:t>
      </w:r>
      <w:r w:rsidRPr="003624E2">
        <w:rPr>
          <w:lang w:val="es-PY"/>
          <w:rPrChange w:id="373" w:author="marcazal" w:date="2015-11-07T15:33:00Z">
            <w:rPr/>
          </w:rPrChange>
        </w:rPr>
        <w:t xml:space="preserve"> (</w:t>
      </w:r>
      <w:proofErr w:type="spellStart"/>
      <w:r w:rsidRPr="003624E2">
        <w:rPr>
          <w:i/>
          <w:lang w:val="es-PY"/>
          <w:rPrChange w:id="374" w:author="marcazal" w:date="2015-11-07T15:33:00Z">
            <w:rPr>
              <w:i/>
            </w:rPr>
          </w:rPrChange>
        </w:rPr>
        <w:t>Platform</w:t>
      </w:r>
      <w:proofErr w:type="spellEnd"/>
      <w:r w:rsidRPr="003624E2">
        <w:rPr>
          <w:i/>
          <w:lang w:val="es-PY"/>
          <w:rPrChange w:id="375" w:author="marcazal" w:date="2015-11-07T15:33:00Z">
            <w:rPr>
              <w:i/>
            </w:rPr>
          </w:rPrChange>
        </w:rPr>
        <w:t xml:space="preserve"> </w:t>
      </w:r>
      <w:proofErr w:type="spellStart"/>
      <w:r w:rsidRPr="003624E2">
        <w:rPr>
          <w:i/>
          <w:lang w:val="es-PY"/>
          <w:rPrChange w:id="376" w:author="marcazal" w:date="2015-11-07T15:33:00Z">
            <w:rPr>
              <w:i/>
            </w:rPr>
          </w:rPrChange>
        </w:rPr>
        <w:t>Independent</w:t>
      </w:r>
      <w:proofErr w:type="spellEnd"/>
      <w:r w:rsidRPr="003624E2">
        <w:rPr>
          <w:i/>
          <w:lang w:val="es-PY"/>
          <w:rPrChange w:id="377" w:author="marcazal" w:date="2015-11-07T15:33:00Z">
            <w:rPr>
              <w:i/>
            </w:rPr>
          </w:rPrChange>
        </w:rPr>
        <w:t xml:space="preserve"> </w:t>
      </w:r>
      <w:proofErr w:type="spellStart"/>
      <w:r w:rsidRPr="003624E2">
        <w:rPr>
          <w:i/>
          <w:lang w:val="es-PY"/>
          <w:rPrChange w:id="378" w:author="marcazal" w:date="2015-11-07T15:33:00Z">
            <w:rPr>
              <w:i/>
            </w:rPr>
          </w:rPrChange>
        </w:rPr>
        <w:t>Model</w:t>
      </w:r>
      <w:proofErr w:type="spellEnd"/>
      <w:r w:rsidRPr="003624E2">
        <w:rPr>
          <w:lang w:val="es-PY"/>
          <w:rPrChange w:id="379" w:author="marcazal" w:date="2015-11-07T15:33:00Z">
            <w:rPr/>
          </w:rPrChange>
        </w:rPr>
        <w:t xml:space="preserve">). El </w:t>
      </w:r>
      <w:r w:rsidRPr="003624E2">
        <w:rPr>
          <w:i/>
          <w:lang w:val="es-PY"/>
          <w:rPrChange w:id="380" w:author="marcazal" w:date="2015-11-07T15:33:00Z">
            <w:rPr>
              <w:i/>
            </w:rPr>
          </w:rPrChange>
        </w:rPr>
        <w:t>CIM</w:t>
      </w:r>
      <w:r w:rsidRPr="003624E2">
        <w:rPr>
          <w:lang w:val="es-PY"/>
          <w:rPrChange w:id="381" w:author="marcazal" w:date="2015-11-07T15:33:00Z">
            <w:rPr/>
          </w:rPrChange>
        </w:rPr>
        <w:t xml:space="preserve"> está orientado al mod</w:t>
      </w:r>
      <w:r w:rsidRPr="003624E2">
        <w:rPr>
          <w:lang w:val="es-PY"/>
          <w:rPrChange w:id="382" w:author="marcazal" w:date="2015-11-07T15:33:00Z">
            <w:rPr/>
          </w:rPrChange>
        </w:rPr>
        <w:t>e</w:t>
      </w:r>
      <w:r w:rsidRPr="003624E2">
        <w:rPr>
          <w:lang w:val="es-PY"/>
          <w:rPrChange w:id="383" w:author="marcazal" w:date="2015-11-07T15:33:00Z">
            <w:rPr/>
          </w:rPrChange>
        </w:rPr>
        <w:t xml:space="preserve">lado de los requisitos funcionales. El </w:t>
      </w:r>
      <w:r w:rsidRPr="003624E2">
        <w:rPr>
          <w:i/>
          <w:lang w:val="es-PY"/>
          <w:rPrChange w:id="384" w:author="marcazal" w:date="2015-11-07T15:33:00Z">
            <w:rPr>
              <w:i/>
            </w:rPr>
          </w:rPrChange>
        </w:rPr>
        <w:t>PIM</w:t>
      </w:r>
      <w:r w:rsidRPr="003624E2">
        <w:rPr>
          <w:lang w:val="es-PY"/>
          <w:rPrChange w:id="385" w:author="marcazal" w:date="2015-11-07T15:33:00Z">
            <w:rPr/>
          </w:rPrChange>
        </w:rPr>
        <w:t xml:space="preserve">  está orientado al modelado del problema sin considerar aspectos de la arquitectura o plataforma. A partir de aquí es posible llevar a cabo transformaciones para obtener los modelos específicos de la plataforma de manera </w:t>
      </w:r>
      <w:proofErr w:type="spellStart"/>
      <w:r w:rsidRPr="003624E2">
        <w:rPr>
          <w:lang w:val="es-PY"/>
          <w:rPrChange w:id="386" w:author="marcazal" w:date="2015-11-07T15:33:00Z">
            <w:rPr/>
          </w:rPrChange>
        </w:rPr>
        <w:t>semi</w:t>
      </w:r>
      <w:proofErr w:type="spellEnd"/>
      <w:r w:rsidRPr="003624E2">
        <w:rPr>
          <w:lang w:val="es-PY"/>
          <w:rPrChange w:id="387" w:author="marcazal" w:date="2015-11-07T15:33:00Z">
            <w:rPr/>
          </w:rPrChange>
        </w:rPr>
        <w:t>-automática por medio de reglas.</w:t>
      </w:r>
    </w:p>
    <w:p w:rsidR="001623BC" w:rsidRPr="00971175" w:rsidRDefault="003624E2" w:rsidP="00875F8F">
      <w:pPr>
        <w:rPr>
          <w:lang w:val="es-PY"/>
          <w:rPrChange w:id="388" w:author="marcazal" w:date="2015-11-07T15:33:00Z">
            <w:rPr/>
          </w:rPrChange>
        </w:rPr>
      </w:pPr>
      <w:r w:rsidRPr="003624E2">
        <w:rPr>
          <w:lang w:val="es-PY"/>
          <w:rPrChange w:id="389" w:author="marcazal" w:date="2015-11-07T15:33:00Z">
            <w:rPr/>
          </w:rPrChange>
        </w:rPr>
        <w:t xml:space="preserve">b. </w:t>
      </w:r>
      <w:r w:rsidRPr="003624E2">
        <w:rPr>
          <w:b/>
          <w:lang w:val="es-PY"/>
          <w:rPrChange w:id="390" w:author="marcazal" w:date="2015-11-07T15:33:00Z">
            <w:rPr>
              <w:b/>
            </w:rPr>
          </w:rPrChange>
        </w:rPr>
        <w:t>Modelado de la solución</w:t>
      </w:r>
      <w:r w:rsidRPr="003624E2">
        <w:rPr>
          <w:lang w:val="es-PY"/>
          <w:rPrChange w:id="391" w:author="marcazal" w:date="2015-11-07T15:33:00Z">
            <w:rPr/>
          </w:rPrChange>
        </w:rPr>
        <w:t xml:space="preserve">: en donde forman parte el </w:t>
      </w:r>
      <w:r w:rsidRPr="003624E2">
        <w:rPr>
          <w:i/>
          <w:lang w:val="es-PY"/>
          <w:rPrChange w:id="392" w:author="marcazal" w:date="2015-11-07T15:33:00Z">
            <w:rPr>
              <w:i/>
            </w:rPr>
          </w:rPrChange>
        </w:rPr>
        <w:t>ASM</w:t>
      </w:r>
      <w:r w:rsidRPr="003624E2">
        <w:rPr>
          <w:lang w:val="es-PY"/>
          <w:rPrChange w:id="393" w:author="marcazal" w:date="2015-11-07T15:33:00Z">
            <w:rPr/>
          </w:rPrChange>
        </w:rPr>
        <w:t xml:space="preserve"> (</w:t>
      </w:r>
      <w:proofErr w:type="spellStart"/>
      <w:r w:rsidRPr="003624E2">
        <w:rPr>
          <w:i/>
          <w:lang w:val="es-PY"/>
          <w:rPrChange w:id="394" w:author="marcazal" w:date="2015-11-07T15:33:00Z">
            <w:rPr>
              <w:i/>
            </w:rPr>
          </w:rPrChange>
        </w:rPr>
        <w:t>Architectural</w:t>
      </w:r>
      <w:proofErr w:type="spellEnd"/>
      <w:r w:rsidRPr="003624E2">
        <w:rPr>
          <w:i/>
          <w:lang w:val="es-PY"/>
          <w:rPrChange w:id="395" w:author="marcazal" w:date="2015-11-07T15:33:00Z">
            <w:rPr>
              <w:i/>
            </w:rPr>
          </w:rPrChange>
        </w:rPr>
        <w:t xml:space="preserve"> </w:t>
      </w:r>
      <w:proofErr w:type="spellStart"/>
      <w:r w:rsidRPr="003624E2">
        <w:rPr>
          <w:i/>
          <w:lang w:val="es-PY"/>
          <w:rPrChange w:id="396" w:author="marcazal" w:date="2015-11-07T15:33:00Z">
            <w:rPr>
              <w:i/>
            </w:rPr>
          </w:rPrChange>
        </w:rPr>
        <w:t>Specific</w:t>
      </w:r>
      <w:proofErr w:type="spellEnd"/>
      <w:r w:rsidRPr="003624E2">
        <w:rPr>
          <w:i/>
          <w:lang w:val="es-PY"/>
          <w:rPrChange w:id="397" w:author="marcazal" w:date="2015-11-07T15:33:00Z">
            <w:rPr>
              <w:i/>
            </w:rPr>
          </w:rPrChange>
        </w:rPr>
        <w:t xml:space="preserve"> </w:t>
      </w:r>
      <w:proofErr w:type="spellStart"/>
      <w:r w:rsidRPr="003624E2">
        <w:rPr>
          <w:i/>
          <w:lang w:val="es-PY"/>
          <w:rPrChange w:id="398" w:author="marcazal" w:date="2015-11-07T15:33:00Z">
            <w:rPr>
              <w:i/>
            </w:rPr>
          </w:rPrChange>
        </w:rPr>
        <w:t>Model</w:t>
      </w:r>
      <w:proofErr w:type="spellEnd"/>
      <w:r w:rsidRPr="003624E2">
        <w:rPr>
          <w:lang w:val="es-PY"/>
          <w:rPrChange w:id="399" w:author="marcazal" w:date="2015-11-07T15:33:00Z">
            <w:rPr/>
          </w:rPrChange>
        </w:rPr>
        <w:t xml:space="preserve">) y el </w:t>
      </w:r>
      <w:r w:rsidRPr="003624E2">
        <w:rPr>
          <w:i/>
          <w:lang w:val="es-PY"/>
          <w:rPrChange w:id="400" w:author="marcazal" w:date="2015-11-07T15:33:00Z">
            <w:rPr>
              <w:i/>
            </w:rPr>
          </w:rPrChange>
        </w:rPr>
        <w:t>PSM</w:t>
      </w:r>
      <w:r w:rsidRPr="003624E2">
        <w:rPr>
          <w:lang w:val="es-PY"/>
          <w:rPrChange w:id="401" w:author="marcazal" w:date="2015-11-07T15:33:00Z">
            <w:rPr/>
          </w:rPrChange>
        </w:rPr>
        <w:t xml:space="preserve"> (</w:t>
      </w:r>
      <w:proofErr w:type="spellStart"/>
      <w:r w:rsidRPr="003624E2">
        <w:rPr>
          <w:i/>
          <w:lang w:val="es-PY"/>
          <w:rPrChange w:id="402" w:author="marcazal" w:date="2015-11-07T15:33:00Z">
            <w:rPr>
              <w:i/>
            </w:rPr>
          </w:rPrChange>
        </w:rPr>
        <w:t>Platform</w:t>
      </w:r>
      <w:proofErr w:type="spellEnd"/>
      <w:r w:rsidRPr="003624E2">
        <w:rPr>
          <w:i/>
          <w:lang w:val="es-PY"/>
          <w:rPrChange w:id="403" w:author="marcazal" w:date="2015-11-07T15:33:00Z">
            <w:rPr>
              <w:i/>
            </w:rPr>
          </w:rPrChange>
        </w:rPr>
        <w:t xml:space="preserve"> </w:t>
      </w:r>
      <w:proofErr w:type="spellStart"/>
      <w:r w:rsidRPr="003624E2">
        <w:rPr>
          <w:i/>
          <w:lang w:val="es-PY"/>
          <w:rPrChange w:id="404" w:author="marcazal" w:date="2015-11-07T15:33:00Z">
            <w:rPr>
              <w:i/>
            </w:rPr>
          </w:rPrChange>
        </w:rPr>
        <w:t>Specific</w:t>
      </w:r>
      <w:proofErr w:type="spellEnd"/>
      <w:r w:rsidRPr="003624E2">
        <w:rPr>
          <w:i/>
          <w:lang w:val="es-PY"/>
          <w:rPrChange w:id="405" w:author="marcazal" w:date="2015-11-07T15:33:00Z">
            <w:rPr>
              <w:i/>
            </w:rPr>
          </w:rPrChange>
        </w:rPr>
        <w:t xml:space="preserve"> </w:t>
      </w:r>
      <w:proofErr w:type="spellStart"/>
      <w:r w:rsidRPr="003624E2">
        <w:rPr>
          <w:i/>
          <w:lang w:val="es-PY"/>
          <w:rPrChange w:id="406" w:author="marcazal" w:date="2015-11-07T15:33:00Z">
            <w:rPr>
              <w:i/>
            </w:rPr>
          </w:rPrChange>
        </w:rPr>
        <w:t>Model</w:t>
      </w:r>
      <w:proofErr w:type="spellEnd"/>
      <w:r w:rsidRPr="003624E2">
        <w:rPr>
          <w:lang w:val="es-PY"/>
          <w:rPrChange w:id="407" w:author="marcazal" w:date="2015-11-07T15:33:00Z">
            <w:rPr/>
          </w:rPrChange>
        </w:rPr>
        <w:t>). Es en esta fase en la que todos los det</w:t>
      </w:r>
      <w:r w:rsidRPr="003624E2">
        <w:rPr>
          <w:lang w:val="es-PY"/>
          <w:rPrChange w:id="408" w:author="marcazal" w:date="2015-11-07T15:33:00Z">
            <w:rPr/>
          </w:rPrChange>
        </w:rPr>
        <w:t>a</w:t>
      </w:r>
      <w:r w:rsidRPr="003624E2">
        <w:rPr>
          <w:lang w:val="es-PY"/>
          <w:rPrChange w:id="409" w:author="marcazal" w:date="2015-11-07T15:33:00Z">
            <w:rPr/>
          </w:rPrChange>
        </w:rPr>
        <w:t xml:space="preserve">lles de la arquitectura y plataforma destino se definen, permitiendo generar a partir de aquí, el código de la aplicación de manera automática. En </w:t>
      </w:r>
      <w:proofErr w:type="spellStart"/>
      <w:r w:rsidRPr="003624E2">
        <w:rPr>
          <w:i/>
          <w:lang w:val="es-PY"/>
          <w:rPrChange w:id="410" w:author="marcazal" w:date="2015-11-07T15:33:00Z">
            <w:rPr>
              <w:i/>
            </w:rPr>
          </w:rPrChange>
        </w:rPr>
        <w:t>MoWebA</w:t>
      </w:r>
      <w:proofErr w:type="spellEnd"/>
      <w:r w:rsidRPr="003624E2">
        <w:rPr>
          <w:lang w:val="es-PY"/>
          <w:rPrChange w:id="411" w:author="marcazal" w:date="2015-11-07T15:33:00Z">
            <w:rPr/>
          </w:rPrChange>
        </w:rPr>
        <w:t xml:space="preserve"> se independiza esta fase, y esto hace que la aproximación sea bastante prometedora para la impl</w:t>
      </w:r>
      <w:r w:rsidRPr="003624E2">
        <w:rPr>
          <w:lang w:val="es-PY"/>
          <w:rPrChange w:id="412" w:author="marcazal" w:date="2015-11-07T15:33:00Z">
            <w:rPr/>
          </w:rPrChange>
        </w:rPr>
        <w:t>e</w:t>
      </w:r>
      <w:r w:rsidRPr="003624E2">
        <w:rPr>
          <w:lang w:val="es-PY"/>
          <w:rPrChange w:id="413" w:author="marcazal" w:date="2015-11-07T15:33:00Z">
            <w:rPr/>
          </w:rPrChange>
        </w:rPr>
        <w:t xml:space="preserve">mentación de las </w:t>
      </w:r>
      <w:r w:rsidRPr="003624E2">
        <w:rPr>
          <w:i/>
          <w:lang w:val="es-PY"/>
          <w:rPrChange w:id="414" w:author="marcazal" w:date="2015-11-07T15:33:00Z">
            <w:rPr>
              <w:i/>
            </w:rPr>
          </w:rPrChange>
        </w:rPr>
        <w:t>RIA</w:t>
      </w:r>
      <w:r w:rsidRPr="003624E2">
        <w:rPr>
          <w:lang w:val="es-PY"/>
          <w:rPrChange w:id="415" w:author="marcazal" w:date="2015-11-07T15:33:00Z">
            <w:rPr/>
          </w:rPrChange>
        </w:rPr>
        <w:t>, debido a que existen numerosas plataformas destino para de</w:t>
      </w:r>
      <w:r w:rsidRPr="003624E2">
        <w:rPr>
          <w:lang w:val="es-PY"/>
          <w:rPrChange w:id="416" w:author="marcazal" w:date="2015-11-07T15:33:00Z">
            <w:rPr/>
          </w:rPrChange>
        </w:rPr>
        <w:t>s</w:t>
      </w:r>
      <w:r w:rsidRPr="003624E2">
        <w:rPr>
          <w:lang w:val="es-PY"/>
          <w:rPrChange w:id="417" w:author="marcazal" w:date="2015-11-07T15:33:00Z">
            <w:rPr/>
          </w:rPrChange>
        </w:rPr>
        <w:t xml:space="preserve">plegarlas. En las aproximaciones que se han estudiado en el estado del arte, por lo general las extensiones </w:t>
      </w:r>
      <w:r w:rsidRPr="003624E2">
        <w:rPr>
          <w:i/>
          <w:lang w:val="es-PY"/>
          <w:rPrChange w:id="418" w:author="marcazal" w:date="2015-11-07T15:33:00Z">
            <w:rPr>
              <w:i/>
            </w:rPr>
          </w:rPrChange>
        </w:rPr>
        <w:t>RIA</w:t>
      </w:r>
      <w:r w:rsidRPr="003624E2">
        <w:rPr>
          <w:lang w:val="es-PY"/>
          <w:rPrChange w:id="419" w:author="marcazal" w:date="2015-11-07T15:33:00Z">
            <w:rPr/>
          </w:rPrChange>
        </w:rPr>
        <w:t xml:space="preserve"> son definidas en el marco de los modelos conceptuales (</w:t>
      </w:r>
      <w:r w:rsidRPr="003624E2">
        <w:rPr>
          <w:i/>
          <w:lang w:val="es-PY"/>
          <w:rPrChange w:id="420" w:author="marcazal" w:date="2015-11-07T15:33:00Z">
            <w:rPr>
              <w:i/>
            </w:rPr>
          </w:rPrChange>
        </w:rPr>
        <w:t>PIM</w:t>
      </w:r>
      <w:r w:rsidRPr="003624E2">
        <w:rPr>
          <w:lang w:val="es-PY"/>
          <w:rPrChange w:id="421" w:author="marcazal" w:date="2015-11-07T15:33:00Z">
            <w:rPr/>
          </w:rPrChange>
        </w:rPr>
        <w:t xml:space="preserve">), haciendo que los modelos que deberían ser independientes de la solución, adquieran elementos que ya son propios de una arquitectura específica. </w:t>
      </w:r>
    </w:p>
    <w:p w:rsidR="00601A3A" w:rsidRPr="00971175" w:rsidRDefault="003624E2" w:rsidP="00875F8F">
      <w:pPr>
        <w:rPr>
          <w:lang w:val="es-PY"/>
          <w:rPrChange w:id="422" w:author="marcazal" w:date="2015-11-07T15:33:00Z">
            <w:rPr/>
          </w:rPrChange>
        </w:rPr>
      </w:pPr>
      <w:r w:rsidRPr="003624E2">
        <w:rPr>
          <w:lang w:val="es-PY"/>
          <w:rPrChange w:id="423" w:author="marcazal" w:date="2015-11-07T15:33:00Z">
            <w:rPr/>
          </w:rPrChange>
        </w:rPr>
        <w:t>c. </w:t>
      </w:r>
      <w:r w:rsidRPr="003624E2">
        <w:rPr>
          <w:b/>
          <w:lang w:val="es-PY"/>
          <w:rPrChange w:id="424" w:author="marcazal" w:date="2015-11-07T15:33:00Z">
            <w:rPr>
              <w:b/>
            </w:rPr>
          </w:rPrChange>
        </w:rPr>
        <w:t>Código fuente:</w:t>
      </w:r>
      <w:r w:rsidRPr="003624E2">
        <w:rPr>
          <w:lang w:val="es-PY"/>
          <w:rPrChange w:id="425" w:author="marcazal" w:date="2015-11-07T15:33:00Z">
            <w:rPr/>
          </w:rPrChange>
        </w:rPr>
        <w:t xml:space="preserve"> incluye al </w:t>
      </w:r>
      <w:r w:rsidRPr="003624E2">
        <w:rPr>
          <w:i/>
          <w:lang w:val="es-PY"/>
          <w:rPrChange w:id="426" w:author="marcazal" w:date="2015-11-07T15:33:00Z">
            <w:rPr>
              <w:i/>
            </w:rPr>
          </w:rPrChange>
        </w:rPr>
        <w:t>ISM</w:t>
      </w:r>
      <w:r w:rsidRPr="003624E2">
        <w:rPr>
          <w:lang w:val="es-PY"/>
          <w:rPrChange w:id="427" w:author="marcazal" w:date="2015-11-07T15:33:00Z">
            <w:rPr/>
          </w:rPrChange>
        </w:rPr>
        <w:t xml:space="preserve"> (</w:t>
      </w:r>
      <w:proofErr w:type="spellStart"/>
      <w:r w:rsidRPr="003624E2">
        <w:rPr>
          <w:i/>
          <w:lang w:val="es-PY"/>
          <w:rPrChange w:id="428" w:author="marcazal" w:date="2015-11-07T15:33:00Z">
            <w:rPr>
              <w:i/>
            </w:rPr>
          </w:rPrChange>
        </w:rPr>
        <w:t>Implementation</w:t>
      </w:r>
      <w:proofErr w:type="spellEnd"/>
      <w:r w:rsidRPr="003624E2">
        <w:rPr>
          <w:i/>
          <w:lang w:val="es-PY"/>
          <w:rPrChange w:id="429" w:author="marcazal" w:date="2015-11-07T15:33:00Z">
            <w:rPr>
              <w:i/>
            </w:rPr>
          </w:rPrChange>
        </w:rPr>
        <w:t xml:space="preserve"> </w:t>
      </w:r>
      <w:proofErr w:type="spellStart"/>
      <w:r w:rsidRPr="003624E2">
        <w:rPr>
          <w:i/>
          <w:lang w:val="es-PY"/>
          <w:rPrChange w:id="430" w:author="marcazal" w:date="2015-11-07T15:33:00Z">
            <w:rPr>
              <w:i/>
            </w:rPr>
          </w:rPrChange>
        </w:rPr>
        <w:t>Specific</w:t>
      </w:r>
      <w:proofErr w:type="spellEnd"/>
      <w:r w:rsidRPr="003624E2">
        <w:rPr>
          <w:i/>
          <w:lang w:val="es-PY"/>
          <w:rPrChange w:id="431" w:author="marcazal" w:date="2015-11-07T15:33:00Z">
            <w:rPr>
              <w:i/>
            </w:rPr>
          </w:rPrChange>
        </w:rPr>
        <w:t xml:space="preserve"> </w:t>
      </w:r>
      <w:proofErr w:type="spellStart"/>
      <w:r w:rsidRPr="003624E2">
        <w:rPr>
          <w:i/>
          <w:lang w:val="es-PY"/>
          <w:rPrChange w:id="432" w:author="marcazal" w:date="2015-11-07T15:33:00Z">
            <w:rPr>
              <w:i/>
            </w:rPr>
          </w:rPrChange>
        </w:rPr>
        <w:t>Model</w:t>
      </w:r>
      <w:proofErr w:type="spellEnd"/>
      <w:r w:rsidRPr="003624E2">
        <w:rPr>
          <w:lang w:val="es-PY"/>
          <w:rPrChange w:id="433" w:author="marcazal" w:date="2015-11-07T15:33:00Z">
            <w:rPr/>
          </w:rPrChange>
        </w:rPr>
        <w:t>) que correspo</w:t>
      </w:r>
      <w:r w:rsidRPr="003624E2">
        <w:rPr>
          <w:lang w:val="es-PY"/>
          <w:rPrChange w:id="434" w:author="marcazal" w:date="2015-11-07T15:33:00Z">
            <w:rPr/>
          </w:rPrChange>
        </w:rPr>
        <w:t>n</w:t>
      </w:r>
      <w:r w:rsidRPr="003624E2">
        <w:rPr>
          <w:lang w:val="es-PY"/>
          <w:rPrChange w:id="435" w:author="marcazal" w:date="2015-11-07T15:33:00Z">
            <w:rPr/>
          </w:rPrChange>
        </w:rPr>
        <w:t xml:space="preserve">de al código generado y el código manual a ser agregado (en caso de ser necesario) para generar la aplicación final. </w:t>
      </w:r>
    </w:p>
    <w:p w:rsidR="00875F8F" w:rsidRPr="00971175" w:rsidRDefault="003624E2" w:rsidP="00B25EDB">
      <w:pPr>
        <w:rPr>
          <w:lang w:val="es-PY"/>
          <w:rPrChange w:id="436" w:author="marcazal" w:date="2015-11-07T15:33:00Z">
            <w:rPr/>
          </w:rPrChange>
        </w:rPr>
      </w:pPr>
      <w:r w:rsidRPr="003624E2">
        <w:rPr>
          <w:lang w:val="es-PY"/>
          <w:rPrChange w:id="437" w:author="marcazal" w:date="2015-11-07T15:33:00Z">
            <w:rPr/>
          </w:rPrChange>
        </w:rPr>
        <w:t>Cabe mencionar que los modelos de la aplicación pueden refinarse, dado que todas las fases son iterativas e incrementales.</w:t>
      </w:r>
      <w:r w:rsidRPr="003624E2">
        <w:rPr>
          <w:b/>
          <w:bCs/>
          <w:color w:val="000000" w:themeColor="text1"/>
          <w:lang w:val="es-PY"/>
          <w:rPrChange w:id="438" w:author="marcazal" w:date="2015-11-07T15:33:00Z">
            <w:rPr>
              <w:b/>
              <w:bCs/>
              <w:color w:val="000000" w:themeColor="text1"/>
            </w:rPr>
          </w:rPrChange>
        </w:rPr>
        <w:t xml:space="preserve"> </w:t>
      </w:r>
      <w:r w:rsidRPr="003624E2">
        <w:rPr>
          <w:lang w:val="es-PY"/>
          <w:rPrChange w:id="439" w:author="marcazal" w:date="2015-11-07T15:33:00Z">
            <w:rPr/>
          </w:rPrChange>
        </w:rPr>
        <w:t xml:space="preserve">En </w:t>
      </w:r>
      <w:proofErr w:type="spellStart"/>
      <w:r w:rsidRPr="003624E2">
        <w:rPr>
          <w:i/>
          <w:lang w:val="es-PY"/>
          <w:rPrChange w:id="440" w:author="marcazal" w:date="2015-11-07T15:33:00Z">
            <w:rPr>
              <w:i/>
            </w:rPr>
          </w:rPrChange>
        </w:rPr>
        <w:t>MoWebA</w:t>
      </w:r>
      <w:proofErr w:type="spellEnd"/>
      <w:r w:rsidRPr="003624E2">
        <w:rPr>
          <w:lang w:val="es-PY"/>
          <w:rPrChange w:id="441" w:author="marcazal" w:date="2015-11-07T15:33:00Z">
            <w:rPr/>
          </w:rPrChange>
        </w:rPr>
        <w:t xml:space="preserve"> se plantea tener siempre el mi</w:t>
      </w:r>
      <w:r w:rsidRPr="003624E2">
        <w:rPr>
          <w:lang w:val="es-PY"/>
          <w:rPrChange w:id="442" w:author="marcazal" w:date="2015-11-07T15:33:00Z">
            <w:rPr/>
          </w:rPrChange>
        </w:rPr>
        <w:t>s</w:t>
      </w:r>
      <w:r w:rsidRPr="003624E2">
        <w:rPr>
          <w:lang w:val="es-PY"/>
          <w:rPrChange w:id="443" w:author="marcazal" w:date="2015-11-07T15:33:00Z">
            <w:rPr/>
          </w:rPrChange>
        </w:rPr>
        <w:t xml:space="preserve">mo </w:t>
      </w:r>
      <w:r w:rsidRPr="003624E2">
        <w:rPr>
          <w:i/>
          <w:lang w:val="es-PY"/>
          <w:rPrChange w:id="444" w:author="marcazal" w:date="2015-11-07T15:33:00Z">
            <w:rPr>
              <w:i/>
            </w:rPr>
          </w:rPrChange>
        </w:rPr>
        <w:t>PIM</w:t>
      </w:r>
      <w:r w:rsidRPr="003624E2">
        <w:rPr>
          <w:lang w:val="es-PY"/>
          <w:rPrChange w:id="445" w:author="marcazal" w:date="2015-11-07T15:33:00Z">
            <w:rPr/>
          </w:rPrChange>
        </w:rPr>
        <w:t>, y a partir de este adoptar la arquitectura correspondiente.</w:t>
      </w:r>
    </w:p>
    <w:p w:rsidR="00881408" w:rsidRPr="00971175" w:rsidRDefault="003624E2" w:rsidP="00776FA9">
      <w:pPr>
        <w:rPr>
          <w:b/>
          <w:i/>
          <w:caps/>
          <w:lang w:val="es-PY"/>
          <w:rPrChange w:id="446" w:author="marcazal" w:date="2015-11-07T15:33:00Z">
            <w:rPr>
              <w:b/>
              <w:i/>
              <w:caps/>
            </w:rPr>
          </w:rPrChange>
        </w:rPr>
      </w:pPr>
      <w:r w:rsidRPr="003624E2">
        <w:rPr>
          <w:b/>
          <w:caps/>
          <w:lang w:val="es-PY"/>
          <w:rPrChange w:id="447" w:author="marcazal" w:date="2015-11-07T15:33:00Z">
            <w:rPr>
              <w:b/>
              <w:caps/>
            </w:rPr>
          </w:rPrChange>
        </w:rPr>
        <w:t>5</w:t>
      </w:r>
      <w:commentRangeStart w:id="448"/>
      <w:r w:rsidRPr="003624E2">
        <w:rPr>
          <w:b/>
          <w:caps/>
          <w:lang w:val="es-PY"/>
          <w:rPrChange w:id="449" w:author="marcazal" w:date="2015-11-07T15:33:00Z">
            <w:rPr>
              <w:b/>
              <w:caps/>
            </w:rPr>
          </w:rPrChange>
        </w:rPr>
        <w:t>-</w:t>
      </w:r>
      <w:r w:rsidRPr="003624E2">
        <w:rPr>
          <w:b/>
          <w:caps/>
          <w:sz w:val="18"/>
          <w:lang w:val="es-PY"/>
          <w:rPrChange w:id="450" w:author="marcazal" w:date="2015-11-07T15:33:00Z">
            <w:rPr>
              <w:b/>
              <w:caps/>
              <w:sz w:val="18"/>
            </w:rPr>
          </w:rPrChange>
        </w:rPr>
        <w:t xml:space="preserve"> </w:t>
      </w:r>
      <w:r w:rsidRPr="003624E2">
        <w:rPr>
          <w:b/>
          <w:i/>
          <w:caps/>
          <w:lang w:val="es-PY"/>
          <w:rPrChange w:id="451" w:author="marcazal" w:date="2015-11-07T15:33:00Z">
            <w:rPr>
              <w:b/>
              <w:i/>
              <w:caps/>
            </w:rPr>
          </w:rPrChange>
        </w:rPr>
        <w:t>Moweba</w:t>
      </w:r>
      <w:r w:rsidRPr="003624E2">
        <w:rPr>
          <w:b/>
          <w:caps/>
          <w:lang w:val="es-PY"/>
          <w:rPrChange w:id="452" w:author="marcazal" w:date="2015-11-07T15:33:00Z">
            <w:rPr>
              <w:b/>
              <w:caps/>
            </w:rPr>
          </w:rPrChange>
        </w:rPr>
        <w:t xml:space="preserve"> extendido para incluir </w:t>
      </w:r>
      <w:r w:rsidRPr="003624E2">
        <w:rPr>
          <w:b/>
          <w:i/>
          <w:caps/>
          <w:lang w:val="es-PY"/>
          <w:rPrChange w:id="453" w:author="marcazal" w:date="2015-11-07T15:33:00Z">
            <w:rPr>
              <w:b/>
              <w:i/>
              <w:caps/>
            </w:rPr>
          </w:rPrChange>
        </w:rPr>
        <w:t>RIA</w:t>
      </w:r>
    </w:p>
    <w:p w:rsidR="00E0301A" w:rsidRPr="00971175" w:rsidRDefault="003624E2" w:rsidP="00E0301A">
      <w:pPr>
        <w:rPr>
          <w:lang w:val="es-PY"/>
          <w:rPrChange w:id="454" w:author="marcazal" w:date="2015-11-07T15:33:00Z">
            <w:rPr/>
          </w:rPrChange>
        </w:rPr>
      </w:pPr>
      <w:r w:rsidRPr="003624E2">
        <w:rPr>
          <w:lang w:val="es-PY"/>
          <w:rPrChange w:id="455" w:author="marcazal" w:date="2015-11-07T15:33:00Z">
            <w:rPr/>
          </w:rPrChange>
        </w:rPr>
        <w:t xml:space="preserve">La propuesta de extensión para proveer de características </w:t>
      </w:r>
      <w:r w:rsidRPr="003624E2">
        <w:rPr>
          <w:i/>
          <w:lang w:val="es-PY"/>
          <w:rPrChange w:id="456" w:author="marcazal" w:date="2015-11-07T15:33:00Z">
            <w:rPr>
              <w:i/>
            </w:rPr>
          </w:rPrChange>
        </w:rPr>
        <w:t>RIA</w:t>
      </w:r>
      <w:r w:rsidRPr="003624E2">
        <w:rPr>
          <w:lang w:val="es-PY"/>
          <w:rPrChange w:id="457" w:author="marcazal" w:date="2015-11-07T15:33:00Z">
            <w:rPr/>
          </w:rPrChange>
        </w:rPr>
        <w:t xml:space="preserve"> a </w:t>
      </w:r>
      <w:proofErr w:type="spellStart"/>
      <w:r w:rsidRPr="003624E2">
        <w:rPr>
          <w:i/>
          <w:lang w:val="es-PY"/>
          <w:rPrChange w:id="458" w:author="marcazal" w:date="2015-11-07T15:33:00Z">
            <w:rPr>
              <w:i/>
            </w:rPr>
          </w:rPrChange>
        </w:rPr>
        <w:t>MoWebA</w:t>
      </w:r>
      <w:proofErr w:type="spellEnd"/>
      <w:r w:rsidRPr="003624E2">
        <w:rPr>
          <w:i/>
          <w:lang w:val="es-PY"/>
          <w:rPrChange w:id="459" w:author="marcazal" w:date="2015-11-07T15:33:00Z">
            <w:rPr>
              <w:i/>
            </w:rPr>
          </w:rPrChange>
        </w:rPr>
        <w:t xml:space="preserve"> </w:t>
      </w:r>
      <w:r w:rsidRPr="003624E2">
        <w:rPr>
          <w:lang w:val="es-PY"/>
          <w:rPrChange w:id="460" w:author="marcazal" w:date="2015-11-07T15:33:00Z">
            <w:rPr/>
          </w:rPrChange>
        </w:rPr>
        <w:t xml:space="preserve">a nivel de la capa de Presentación (compuesta por los </w:t>
      </w:r>
      <w:proofErr w:type="spellStart"/>
      <w:r w:rsidRPr="003624E2">
        <w:rPr>
          <w:lang w:val="es-PY"/>
          <w:rPrChange w:id="461" w:author="marcazal" w:date="2015-11-07T15:33:00Z">
            <w:rPr/>
          </w:rPrChange>
        </w:rPr>
        <w:t>metamodelos</w:t>
      </w:r>
      <w:proofErr w:type="spellEnd"/>
      <w:r w:rsidRPr="003624E2">
        <w:rPr>
          <w:lang w:val="es-PY"/>
          <w:rPrChange w:id="462" w:author="marcazal" w:date="2015-11-07T15:33:00Z">
            <w:rPr/>
          </w:rPrChange>
        </w:rPr>
        <w:t xml:space="preserve"> de Contenido y Estruct</w:t>
      </w:r>
      <w:r w:rsidRPr="003624E2">
        <w:rPr>
          <w:lang w:val="es-PY"/>
          <w:rPrChange w:id="463" w:author="marcazal" w:date="2015-11-07T15:33:00Z">
            <w:rPr/>
          </w:rPrChange>
        </w:rPr>
        <w:t>u</w:t>
      </w:r>
      <w:r w:rsidRPr="003624E2">
        <w:rPr>
          <w:lang w:val="es-PY"/>
          <w:rPrChange w:id="464" w:author="marcazal" w:date="2015-11-07T15:33:00Z">
            <w:rPr/>
          </w:rPrChange>
        </w:rPr>
        <w:t>ra),  consiste en agregar nuevos elementos enriquecidos (</w:t>
      </w:r>
      <w:proofErr w:type="spellStart"/>
      <w:r w:rsidRPr="003624E2">
        <w:rPr>
          <w:i/>
          <w:lang w:val="es-PY"/>
          <w:rPrChange w:id="465" w:author="marcazal" w:date="2015-11-07T15:33:00Z">
            <w:rPr>
              <w:i/>
            </w:rPr>
          </w:rPrChange>
        </w:rPr>
        <w:t>widgets</w:t>
      </w:r>
      <w:proofErr w:type="spellEnd"/>
      <w:r w:rsidRPr="003624E2">
        <w:rPr>
          <w:lang w:val="es-PY"/>
          <w:rPrChange w:id="466" w:author="marcazal" w:date="2015-11-07T15:33:00Z">
            <w:rPr/>
          </w:rPrChange>
        </w:rPr>
        <w:t xml:space="preserve">) y propiedades de validación local de campos de entrada al </w:t>
      </w:r>
      <w:proofErr w:type="spellStart"/>
      <w:r w:rsidRPr="003624E2">
        <w:rPr>
          <w:lang w:val="es-PY"/>
          <w:rPrChange w:id="467" w:author="marcazal" w:date="2015-11-07T15:33:00Z">
            <w:rPr/>
          </w:rPrChange>
        </w:rPr>
        <w:t>metamodelo</w:t>
      </w:r>
      <w:proofErr w:type="spellEnd"/>
      <w:r w:rsidRPr="003624E2">
        <w:rPr>
          <w:lang w:val="es-PY"/>
          <w:rPrChange w:id="468" w:author="marcazal" w:date="2015-11-07T15:33:00Z">
            <w:rPr/>
          </w:rPrChange>
        </w:rPr>
        <w:t xml:space="preserve"> existente de Contenido (</w:t>
      </w:r>
      <w:r w:rsidRPr="003624E2">
        <w:rPr>
          <w:i/>
          <w:lang w:val="es-PY"/>
          <w:rPrChange w:id="469" w:author="marcazal" w:date="2015-11-07T15:33:00Z">
            <w:rPr>
              <w:i/>
            </w:rPr>
          </w:rPrChange>
        </w:rPr>
        <w:t>Co</w:t>
      </w:r>
      <w:r w:rsidRPr="003624E2">
        <w:rPr>
          <w:i/>
          <w:lang w:val="es-PY"/>
          <w:rPrChange w:id="470" w:author="marcazal" w:date="2015-11-07T15:33:00Z">
            <w:rPr>
              <w:i/>
            </w:rPr>
          </w:rPrChange>
        </w:rPr>
        <w:t>n</w:t>
      </w:r>
      <w:r w:rsidRPr="003624E2">
        <w:rPr>
          <w:i/>
          <w:lang w:val="es-PY"/>
          <w:rPrChange w:id="471" w:author="marcazal" w:date="2015-11-07T15:33:00Z">
            <w:rPr>
              <w:i/>
            </w:rPr>
          </w:rPrChange>
        </w:rPr>
        <w:t>tent</w:t>
      </w:r>
      <w:r w:rsidRPr="003624E2">
        <w:rPr>
          <w:lang w:val="es-PY"/>
          <w:rPrChange w:id="472" w:author="marcazal" w:date="2015-11-07T15:33:00Z">
            <w:rPr/>
          </w:rPrChange>
        </w:rPr>
        <w:t xml:space="preserve">). También se agrega al </w:t>
      </w:r>
      <w:proofErr w:type="spellStart"/>
      <w:r w:rsidRPr="003624E2">
        <w:rPr>
          <w:lang w:val="es-PY"/>
          <w:rPrChange w:id="473" w:author="marcazal" w:date="2015-11-07T15:33:00Z">
            <w:rPr/>
          </w:rPrChange>
        </w:rPr>
        <w:t>metamodelo</w:t>
      </w:r>
      <w:proofErr w:type="spellEnd"/>
      <w:r w:rsidRPr="003624E2">
        <w:rPr>
          <w:lang w:val="es-PY"/>
          <w:rPrChange w:id="474" w:author="marcazal" w:date="2015-11-07T15:33:00Z">
            <w:rPr/>
          </w:rPrChange>
        </w:rPr>
        <w:t xml:space="preserve"> de Estructura (</w:t>
      </w:r>
      <w:proofErr w:type="spellStart"/>
      <w:r w:rsidRPr="003624E2">
        <w:rPr>
          <w:i/>
          <w:lang w:val="es-PY"/>
          <w:rPrChange w:id="475" w:author="marcazal" w:date="2015-11-07T15:33:00Z">
            <w:rPr>
              <w:i/>
            </w:rPr>
          </w:rPrChange>
        </w:rPr>
        <w:t>Layout</w:t>
      </w:r>
      <w:proofErr w:type="spellEnd"/>
      <w:r w:rsidRPr="003624E2">
        <w:rPr>
          <w:lang w:val="es-PY"/>
          <w:rPrChange w:id="476" w:author="marcazal" w:date="2015-11-07T15:33:00Z">
            <w:rPr/>
          </w:rPrChange>
        </w:rPr>
        <w:t>) original, característ</w:t>
      </w:r>
      <w:r w:rsidRPr="003624E2">
        <w:rPr>
          <w:lang w:val="es-PY"/>
          <w:rPrChange w:id="477" w:author="marcazal" w:date="2015-11-07T15:33:00Z">
            <w:rPr/>
          </w:rPrChange>
        </w:rPr>
        <w:t>i</w:t>
      </w:r>
      <w:r w:rsidRPr="003624E2">
        <w:rPr>
          <w:lang w:val="es-PY"/>
          <w:rPrChange w:id="478" w:author="marcazal" w:date="2015-11-07T15:33:00Z">
            <w:rPr/>
          </w:rPrChange>
        </w:rPr>
        <w:t>cas para establecer el tipo de coordenadas (en pixeles o porcentajes) para el posici</w:t>
      </w:r>
      <w:r w:rsidRPr="003624E2">
        <w:rPr>
          <w:lang w:val="es-PY"/>
          <w:rPrChange w:id="479" w:author="marcazal" w:date="2015-11-07T15:33:00Z">
            <w:rPr/>
          </w:rPrChange>
        </w:rPr>
        <w:t>o</w:t>
      </w:r>
      <w:r w:rsidRPr="003624E2">
        <w:rPr>
          <w:lang w:val="es-PY"/>
          <w:rPrChange w:id="480" w:author="marcazal" w:date="2015-11-07T15:33:00Z">
            <w:rPr/>
          </w:rPrChange>
        </w:rPr>
        <w:t xml:space="preserve">namiento dentro de las páginas de cada uno de los elementos definidos en el </w:t>
      </w:r>
      <w:proofErr w:type="spellStart"/>
      <w:r w:rsidRPr="003624E2">
        <w:rPr>
          <w:lang w:val="es-PY"/>
          <w:rPrChange w:id="481" w:author="marcazal" w:date="2015-11-07T15:33:00Z">
            <w:rPr/>
          </w:rPrChange>
        </w:rPr>
        <w:t>metam</w:t>
      </w:r>
      <w:r w:rsidRPr="003624E2">
        <w:rPr>
          <w:lang w:val="es-PY"/>
          <w:rPrChange w:id="482" w:author="marcazal" w:date="2015-11-07T15:33:00Z">
            <w:rPr/>
          </w:rPrChange>
        </w:rPr>
        <w:t>o</w:t>
      </w:r>
      <w:r w:rsidRPr="003624E2">
        <w:rPr>
          <w:lang w:val="es-PY"/>
          <w:rPrChange w:id="483" w:author="marcazal" w:date="2015-11-07T15:33:00Z">
            <w:rPr/>
          </w:rPrChange>
        </w:rPr>
        <w:t>delo</w:t>
      </w:r>
      <w:proofErr w:type="spellEnd"/>
      <w:r w:rsidRPr="003624E2">
        <w:rPr>
          <w:lang w:val="es-PY"/>
          <w:rPrChange w:id="484" w:author="marcazal" w:date="2015-11-07T15:33:00Z">
            <w:rPr/>
          </w:rPrChange>
        </w:rPr>
        <w:t xml:space="preserve"> de Contenido. Seguidamente, para el modelado de la sintaxis concreta de las extensiones RIA agregadas a los </w:t>
      </w:r>
      <w:proofErr w:type="spellStart"/>
      <w:r w:rsidRPr="003624E2">
        <w:rPr>
          <w:lang w:val="es-PY"/>
          <w:rPrChange w:id="485" w:author="marcazal" w:date="2015-11-07T15:33:00Z">
            <w:rPr/>
          </w:rPrChange>
        </w:rPr>
        <w:t>metamodelos</w:t>
      </w:r>
      <w:proofErr w:type="spellEnd"/>
      <w:r w:rsidRPr="003624E2">
        <w:rPr>
          <w:lang w:val="es-PY"/>
          <w:rPrChange w:id="486" w:author="marcazal" w:date="2015-11-07T15:33:00Z">
            <w:rPr/>
          </w:rPrChange>
        </w:rPr>
        <w:t xml:space="preserve"> de la capa de Presentación,  las exte</w:t>
      </w:r>
      <w:r w:rsidRPr="003624E2">
        <w:rPr>
          <w:lang w:val="es-PY"/>
          <w:rPrChange w:id="487" w:author="marcazal" w:date="2015-11-07T15:33:00Z">
            <w:rPr/>
          </w:rPrChange>
        </w:rPr>
        <w:t>n</w:t>
      </w:r>
      <w:r w:rsidRPr="003624E2">
        <w:rPr>
          <w:lang w:val="es-PY"/>
          <w:rPrChange w:id="488" w:author="marcazal" w:date="2015-11-07T15:33:00Z">
            <w:rPr/>
          </w:rPrChange>
        </w:rPr>
        <w:t xml:space="preserve">siones </w:t>
      </w:r>
      <w:r w:rsidRPr="003624E2">
        <w:rPr>
          <w:i/>
          <w:lang w:val="es-PY"/>
          <w:rPrChange w:id="489" w:author="marcazal" w:date="2015-11-07T15:33:00Z">
            <w:rPr>
              <w:i/>
            </w:rPr>
          </w:rPrChange>
        </w:rPr>
        <w:t xml:space="preserve">RIA </w:t>
      </w:r>
      <w:r w:rsidRPr="003624E2">
        <w:rPr>
          <w:lang w:val="es-PY"/>
          <w:rPrChange w:id="490" w:author="marcazal" w:date="2015-11-07T15:33:00Z">
            <w:rPr/>
          </w:rPrChange>
        </w:rPr>
        <w:t>son introducidas dentro de los perfiles (</w:t>
      </w:r>
      <w:proofErr w:type="spellStart"/>
      <w:r w:rsidRPr="003624E2">
        <w:rPr>
          <w:i/>
          <w:lang w:val="es-PY"/>
          <w:rPrChange w:id="491" w:author="marcazal" w:date="2015-11-07T15:33:00Z">
            <w:rPr>
              <w:i/>
            </w:rPr>
          </w:rPrChange>
        </w:rPr>
        <w:t>profiles</w:t>
      </w:r>
      <w:proofErr w:type="spellEnd"/>
      <w:r w:rsidRPr="003624E2">
        <w:rPr>
          <w:i/>
          <w:lang w:val="es-PY"/>
          <w:rPrChange w:id="492" w:author="marcazal" w:date="2015-11-07T15:33:00Z">
            <w:rPr>
              <w:i/>
            </w:rPr>
          </w:rPrChange>
        </w:rPr>
        <w:t xml:space="preserve"> UML</w:t>
      </w:r>
      <w:r w:rsidRPr="003624E2">
        <w:rPr>
          <w:lang w:val="es-PY"/>
          <w:rPrChange w:id="493" w:author="marcazal" w:date="2015-11-07T15:33:00Z">
            <w:rPr/>
          </w:rPrChange>
        </w:rPr>
        <w:t xml:space="preserve">) de Contenido y Estructura con los que cuenta </w:t>
      </w:r>
      <w:proofErr w:type="spellStart"/>
      <w:r w:rsidRPr="003624E2">
        <w:rPr>
          <w:lang w:val="es-PY"/>
          <w:rPrChange w:id="494" w:author="marcazal" w:date="2015-11-07T15:33:00Z">
            <w:rPr/>
          </w:rPrChange>
        </w:rPr>
        <w:t>MoWebA</w:t>
      </w:r>
      <w:proofErr w:type="spellEnd"/>
      <w:r w:rsidRPr="003624E2">
        <w:rPr>
          <w:lang w:val="es-PY"/>
          <w:rPrChange w:id="495" w:author="marcazal" w:date="2015-11-07T15:33:00Z">
            <w:rPr/>
          </w:rPrChange>
        </w:rPr>
        <w:t xml:space="preserve">. Los perfiles para la capa de Presentación con las extensiones </w:t>
      </w:r>
      <w:r w:rsidRPr="003624E2">
        <w:rPr>
          <w:i/>
          <w:lang w:val="es-PY"/>
          <w:rPrChange w:id="496" w:author="marcazal" w:date="2015-11-07T15:33:00Z">
            <w:rPr>
              <w:i/>
            </w:rPr>
          </w:rPrChange>
        </w:rPr>
        <w:t>RIA</w:t>
      </w:r>
      <w:r w:rsidRPr="003624E2">
        <w:rPr>
          <w:lang w:val="es-PY"/>
          <w:rPrChange w:id="497" w:author="marcazal" w:date="2015-11-07T15:33:00Z">
            <w:rPr/>
          </w:rPrChange>
        </w:rPr>
        <w:t xml:space="preserve">,  permiten modelar los </w:t>
      </w:r>
      <w:r w:rsidRPr="003624E2">
        <w:rPr>
          <w:i/>
          <w:lang w:val="es-PY"/>
          <w:rPrChange w:id="498" w:author="marcazal" w:date="2015-11-07T15:33:00Z">
            <w:rPr>
              <w:i/>
            </w:rPr>
          </w:rPrChange>
        </w:rPr>
        <w:t>PIM</w:t>
      </w:r>
      <w:r w:rsidRPr="003624E2">
        <w:rPr>
          <w:lang w:val="es-PY"/>
          <w:rPrChange w:id="499" w:author="marcazal" w:date="2015-11-07T15:33:00Z">
            <w:rPr/>
          </w:rPrChange>
        </w:rPr>
        <w:t xml:space="preserve"> para una aplicación </w:t>
      </w:r>
      <w:r w:rsidRPr="003624E2">
        <w:rPr>
          <w:i/>
          <w:lang w:val="es-PY"/>
          <w:rPrChange w:id="500" w:author="marcazal" w:date="2015-11-07T15:33:00Z">
            <w:rPr>
              <w:i/>
            </w:rPr>
          </w:rPrChange>
        </w:rPr>
        <w:t>RIA</w:t>
      </w:r>
      <w:r w:rsidRPr="003624E2">
        <w:rPr>
          <w:lang w:val="es-PY"/>
          <w:rPrChange w:id="501" w:author="marcazal" w:date="2015-11-07T15:33:00Z">
            <w:rPr/>
          </w:rPrChange>
        </w:rPr>
        <w:t xml:space="preserve"> en particular.  Posteriormente los </w:t>
      </w:r>
      <w:r w:rsidRPr="003624E2">
        <w:rPr>
          <w:i/>
          <w:lang w:val="es-PY"/>
          <w:rPrChange w:id="502" w:author="marcazal" w:date="2015-11-07T15:33:00Z">
            <w:rPr>
              <w:i/>
            </w:rPr>
          </w:rPrChange>
        </w:rPr>
        <w:t xml:space="preserve">PIM </w:t>
      </w:r>
      <w:r w:rsidRPr="003624E2">
        <w:rPr>
          <w:lang w:val="es-PY"/>
          <w:rPrChange w:id="503" w:author="marcazal" w:date="2015-11-07T15:33:00Z">
            <w:rPr/>
          </w:rPrChange>
        </w:rPr>
        <w:t>para la capa de Presentación</w:t>
      </w:r>
      <w:r w:rsidRPr="003624E2">
        <w:rPr>
          <w:i/>
          <w:lang w:val="es-PY"/>
          <w:rPrChange w:id="504" w:author="marcazal" w:date="2015-11-07T15:33:00Z">
            <w:rPr>
              <w:i/>
            </w:rPr>
          </w:rPrChange>
        </w:rPr>
        <w:t xml:space="preserve"> </w:t>
      </w:r>
      <w:r w:rsidRPr="003624E2">
        <w:rPr>
          <w:lang w:val="es-PY"/>
          <w:rPrChange w:id="505" w:author="marcazal" w:date="2015-11-07T15:33:00Z">
            <w:rPr/>
          </w:rPrChange>
        </w:rPr>
        <w:t>de una aplicación  modelada con</w:t>
      </w:r>
      <w:r w:rsidRPr="003624E2">
        <w:rPr>
          <w:i/>
          <w:lang w:val="es-PY"/>
          <w:rPrChange w:id="506" w:author="marcazal" w:date="2015-11-07T15:33:00Z">
            <w:rPr>
              <w:i/>
            </w:rPr>
          </w:rPrChange>
        </w:rPr>
        <w:t xml:space="preserve"> </w:t>
      </w:r>
      <w:proofErr w:type="spellStart"/>
      <w:r w:rsidRPr="003624E2">
        <w:rPr>
          <w:i/>
          <w:lang w:val="es-PY"/>
          <w:rPrChange w:id="507" w:author="marcazal" w:date="2015-11-07T15:33:00Z">
            <w:rPr>
              <w:i/>
            </w:rPr>
          </w:rPrChange>
        </w:rPr>
        <w:lastRenderedPageBreak/>
        <w:t>MoWebA</w:t>
      </w:r>
      <w:proofErr w:type="spellEnd"/>
      <w:r w:rsidRPr="003624E2">
        <w:rPr>
          <w:i/>
          <w:lang w:val="es-PY"/>
          <w:rPrChange w:id="508" w:author="marcazal" w:date="2015-11-07T15:33:00Z">
            <w:rPr>
              <w:i/>
            </w:rPr>
          </w:rPrChange>
        </w:rPr>
        <w:t xml:space="preserve">, </w:t>
      </w:r>
      <w:r w:rsidRPr="003624E2">
        <w:rPr>
          <w:lang w:val="es-PY"/>
          <w:rPrChange w:id="509" w:author="marcazal" w:date="2015-11-07T15:33:00Z">
            <w:rPr/>
          </w:rPrChange>
        </w:rPr>
        <w:t xml:space="preserve">son transformados a código para las plataformas </w:t>
      </w:r>
      <w:proofErr w:type="spellStart"/>
      <w:r w:rsidRPr="003624E2">
        <w:rPr>
          <w:i/>
          <w:lang w:val="es-PY"/>
          <w:rPrChange w:id="510" w:author="marcazal" w:date="2015-11-07T15:33:00Z">
            <w:rPr>
              <w:i/>
            </w:rPr>
          </w:rPrChange>
        </w:rPr>
        <w:t>jQueryUI</w:t>
      </w:r>
      <w:proofErr w:type="spellEnd"/>
      <w:r w:rsidRPr="003624E2">
        <w:rPr>
          <w:lang w:val="es-PY"/>
          <w:rPrChange w:id="511" w:author="marcazal" w:date="2015-11-07T15:33:00Z">
            <w:rPr/>
          </w:rPrChange>
        </w:rPr>
        <w:t xml:space="preserve">  y </w:t>
      </w:r>
      <w:proofErr w:type="spellStart"/>
      <w:r w:rsidRPr="003624E2">
        <w:rPr>
          <w:i/>
          <w:lang w:val="es-PY"/>
          <w:rPrChange w:id="512" w:author="marcazal" w:date="2015-11-07T15:33:00Z">
            <w:rPr>
              <w:i/>
            </w:rPr>
          </w:rPrChange>
        </w:rPr>
        <w:t>jQuery</w:t>
      </w:r>
      <w:proofErr w:type="spellEnd"/>
      <w:r w:rsidRPr="003624E2">
        <w:rPr>
          <w:i/>
          <w:lang w:val="es-PY"/>
          <w:rPrChange w:id="513" w:author="marcazal" w:date="2015-11-07T15:33:00Z">
            <w:rPr>
              <w:i/>
            </w:rPr>
          </w:rPrChange>
        </w:rPr>
        <w:t xml:space="preserve"> </w:t>
      </w:r>
      <w:proofErr w:type="spellStart"/>
      <w:r w:rsidRPr="003624E2">
        <w:rPr>
          <w:i/>
          <w:lang w:val="es-PY"/>
          <w:rPrChange w:id="514" w:author="marcazal" w:date="2015-11-07T15:33:00Z">
            <w:rPr>
              <w:i/>
            </w:rPr>
          </w:rPrChange>
        </w:rPr>
        <w:t>Val</w:t>
      </w:r>
      <w:r w:rsidRPr="003624E2">
        <w:rPr>
          <w:i/>
          <w:lang w:val="es-PY"/>
          <w:rPrChange w:id="515" w:author="marcazal" w:date="2015-11-07T15:33:00Z">
            <w:rPr>
              <w:i/>
            </w:rPr>
          </w:rPrChange>
        </w:rPr>
        <w:t>i</w:t>
      </w:r>
      <w:r w:rsidRPr="003624E2">
        <w:rPr>
          <w:i/>
          <w:lang w:val="es-PY"/>
          <w:rPrChange w:id="516" w:author="marcazal" w:date="2015-11-07T15:33:00Z">
            <w:rPr>
              <w:i/>
            </w:rPr>
          </w:rPrChange>
        </w:rPr>
        <w:t>date</w:t>
      </w:r>
      <w:proofErr w:type="spellEnd"/>
      <w:r w:rsidRPr="003624E2">
        <w:rPr>
          <w:lang w:val="es-PY"/>
          <w:rPrChange w:id="517" w:author="marcazal" w:date="2015-11-07T15:33:00Z">
            <w:rPr/>
          </w:rPrChange>
        </w:rPr>
        <w:t>. Estas transformaciones son de modelo a texto (</w:t>
      </w:r>
      <w:r w:rsidRPr="003624E2">
        <w:rPr>
          <w:i/>
          <w:lang w:val="es-PY"/>
          <w:rPrChange w:id="518" w:author="marcazal" w:date="2015-11-07T15:33:00Z">
            <w:rPr>
              <w:i/>
            </w:rPr>
          </w:rPrChange>
        </w:rPr>
        <w:t>M2T</w:t>
      </w:r>
      <w:r w:rsidRPr="003624E2">
        <w:rPr>
          <w:lang w:val="es-PY"/>
          <w:rPrChange w:id="519" w:author="marcazal" w:date="2015-11-07T15:33:00Z">
            <w:rPr/>
          </w:rPrChange>
        </w:rPr>
        <w:t>)  y son llevadas a cabo por las plantillas (</w:t>
      </w:r>
      <w:proofErr w:type="spellStart"/>
      <w:r w:rsidRPr="003624E2">
        <w:rPr>
          <w:i/>
          <w:lang w:val="es-PY"/>
          <w:rPrChange w:id="520" w:author="marcazal" w:date="2015-11-07T15:33:00Z">
            <w:rPr>
              <w:i/>
            </w:rPr>
          </w:rPrChange>
        </w:rPr>
        <w:t>templates</w:t>
      </w:r>
      <w:proofErr w:type="spellEnd"/>
      <w:r w:rsidRPr="003624E2">
        <w:rPr>
          <w:lang w:val="es-PY"/>
          <w:rPrChange w:id="521" w:author="marcazal" w:date="2015-11-07T15:33:00Z">
            <w:rPr/>
          </w:rPrChange>
        </w:rPr>
        <w:t>) de transformación de presentación y estructura respectiv</w:t>
      </w:r>
      <w:r w:rsidRPr="003624E2">
        <w:rPr>
          <w:lang w:val="es-PY"/>
          <w:rPrChange w:id="522" w:author="marcazal" w:date="2015-11-07T15:33:00Z">
            <w:rPr/>
          </w:rPrChange>
        </w:rPr>
        <w:t>a</w:t>
      </w:r>
      <w:r w:rsidRPr="003624E2">
        <w:rPr>
          <w:lang w:val="es-PY"/>
          <w:rPrChange w:id="523" w:author="marcazal" w:date="2015-11-07T15:33:00Z">
            <w:rPr/>
          </w:rPrChange>
        </w:rPr>
        <w:t xml:space="preserve">mente, que han sido implementadas utilizando la herramienta </w:t>
      </w:r>
      <w:proofErr w:type="spellStart"/>
      <w:r w:rsidRPr="003624E2">
        <w:rPr>
          <w:i/>
          <w:lang w:val="es-PY"/>
          <w:rPrChange w:id="524" w:author="marcazal" w:date="2015-11-07T15:33:00Z">
            <w:rPr>
              <w:i/>
            </w:rPr>
          </w:rPrChange>
        </w:rPr>
        <w:t>Acceleo</w:t>
      </w:r>
      <w:proofErr w:type="spellEnd"/>
      <w:r w:rsidRPr="003624E2">
        <w:rPr>
          <w:lang w:val="es-PY"/>
          <w:rPrChange w:id="525" w:author="marcazal" w:date="2015-11-07T15:33:00Z">
            <w:rPr/>
          </w:rPrChange>
        </w:rPr>
        <w:t xml:space="preserve">. </w:t>
      </w:r>
    </w:p>
    <w:p w:rsidR="00776FA9" w:rsidRPr="00971175" w:rsidRDefault="003624E2" w:rsidP="00776FA9">
      <w:pPr>
        <w:rPr>
          <w:b/>
          <w:caps/>
          <w:lang w:val="es-PY"/>
          <w:rPrChange w:id="526" w:author="marcazal" w:date="2015-11-07T15:33:00Z">
            <w:rPr>
              <w:b/>
              <w:caps/>
            </w:rPr>
          </w:rPrChange>
        </w:rPr>
      </w:pPr>
      <w:r w:rsidRPr="003624E2">
        <w:rPr>
          <w:b/>
          <w:caps/>
          <w:lang w:val="es-PY"/>
          <w:rPrChange w:id="527" w:author="marcazal" w:date="2015-11-07T15:33:00Z">
            <w:rPr>
              <w:b/>
              <w:caps/>
            </w:rPr>
          </w:rPrChange>
        </w:rPr>
        <w:t xml:space="preserve">5.1 </w:t>
      </w:r>
      <w:r w:rsidRPr="003624E2">
        <w:rPr>
          <w:b/>
          <w:lang w:val="es-PY"/>
          <w:rPrChange w:id="528" w:author="marcazal" w:date="2015-11-07T15:33:00Z">
            <w:rPr>
              <w:b/>
            </w:rPr>
          </w:rPrChange>
        </w:rPr>
        <w:t xml:space="preserve">Extensiones </w:t>
      </w:r>
      <w:r w:rsidRPr="003624E2">
        <w:rPr>
          <w:b/>
          <w:i/>
          <w:lang w:val="es-PY"/>
          <w:rPrChange w:id="529" w:author="marcazal" w:date="2015-11-07T15:33:00Z">
            <w:rPr>
              <w:b/>
              <w:i/>
            </w:rPr>
          </w:rPrChange>
        </w:rPr>
        <w:t>RIA</w:t>
      </w:r>
      <w:r w:rsidRPr="003624E2">
        <w:rPr>
          <w:b/>
          <w:lang w:val="es-PY"/>
          <w:rPrChange w:id="530" w:author="marcazal" w:date="2015-11-07T15:33:00Z">
            <w:rPr>
              <w:b/>
            </w:rPr>
          </w:rPrChange>
        </w:rPr>
        <w:t xml:space="preserve"> a los </w:t>
      </w:r>
      <w:proofErr w:type="spellStart"/>
      <w:r w:rsidRPr="003624E2">
        <w:rPr>
          <w:b/>
          <w:lang w:val="es-PY"/>
          <w:rPrChange w:id="531" w:author="marcazal" w:date="2015-11-07T15:33:00Z">
            <w:rPr>
              <w:b/>
            </w:rPr>
          </w:rPrChange>
        </w:rPr>
        <w:t>metamodelos</w:t>
      </w:r>
      <w:proofErr w:type="spellEnd"/>
      <w:r w:rsidRPr="003624E2">
        <w:rPr>
          <w:b/>
          <w:lang w:val="es-PY"/>
          <w:rPrChange w:id="532" w:author="marcazal" w:date="2015-11-07T15:33:00Z">
            <w:rPr>
              <w:b/>
            </w:rPr>
          </w:rPrChange>
        </w:rPr>
        <w:t xml:space="preserve"> de Contenido y Estructura de </w:t>
      </w:r>
      <w:proofErr w:type="spellStart"/>
      <w:r w:rsidRPr="003624E2">
        <w:rPr>
          <w:b/>
          <w:lang w:val="es-PY"/>
          <w:rPrChange w:id="533" w:author="marcazal" w:date="2015-11-07T15:33:00Z">
            <w:rPr>
              <w:b/>
            </w:rPr>
          </w:rPrChange>
        </w:rPr>
        <w:t>MoW</w:t>
      </w:r>
      <w:r w:rsidRPr="003624E2">
        <w:rPr>
          <w:b/>
          <w:lang w:val="es-PY"/>
          <w:rPrChange w:id="534" w:author="marcazal" w:date="2015-11-07T15:33:00Z">
            <w:rPr>
              <w:b/>
            </w:rPr>
          </w:rPrChange>
        </w:rPr>
        <w:t>e</w:t>
      </w:r>
      <w:r w:rsidRPr="003624E2">
        <w:rPr>
          <w:b/>
          <w:lang w:val="es-PY"/>
          <w:rPrChange w:id="535" w:author="marcazal" w:date="2015-11-07T15:33:00Z">
            <w:rPr>
              <w:b/>
            </w:rPr>
          </w:rPrChange>
        </w:rPr>
        <w:t>bA</w:t>
      </w:r>
      <w:proofErr w:type="spellEnd"/>
      <w:r w:rsidRPr="003624E2">
        <w:rPr>
          <w:b/>
          <w:caps/>
          <w:lang w:val="es-PY"/>
          <w:rPrChange w:id="536" w:author="marcazal" w:date="2015-11-07T15:33:00Z">
            <w:rPr>
              <w:b/>
              <w:caps/>
            </w:rPr>
          </w:rPrChange>
        </w:rPr>
        <w:t xml:space="preserve"> </w:t>
      </w:r>
      <w:commentRangeEnd w:id="448"/>
      <w:r w:rsidR="003B1CBD" w:rsidRPr="003B1CBD">
        <w:rPr>
          <w:rStyle w:val="Refdecomentario"/>
          <w:b/>
          <w:sz w:val="20"/>
          <w:szCs w:val="20"/>
          <w:lang w:val="es-ES" w:eastAsia="es-ES"/>
        </w:rPr>
        <w:commentReference w:id="448"/>
      </w:r>
    </w:p>
    <w:p w:rsidR="00776FA9" w:rsidRPr="00971175" w:rsidRDefault="00776FA9" w:rsidP="00776FA9">
      <w:pPr>
        <w:rPr>
          <w:lang w:val="es-PY"/>
          <w:rPrChange w:id="537" w:author="marcazal" w:date="2015-11-07T15:33:00Z">
            <w:rPr/>
          </w:rPrChange>
        </w:rPr>
      </w:pPr>
      <w:r w:rsidRPr="00F839B1">
        <w:rPr>
          <w:lang w:val="es-PY"/>
        </w:rPr>
        <w:t xml:space="preserve">Las nuevas extensiones propuestas a los </w:t>
      </w:r>
      <w:proofErr w:type="spellStart"/>
      <w:r w:rsidRPr="00F839B1">
        <w:rPr>
          <w:lang w:val="es-PY"/>
        </w:rPr>
        <w:t>metamodelos</w:t>
      </w:r>
      <w:proofErr w:type="spellEnd"/>
      <w:r w:rsidRPr="00F839B1">
        <w:rPr>
          <w:lang w:val="es-PY"/>
        </w:rPr>
        <w:t xml:space="preserve"> de </w:t>
      </w:r>
      <w:commentRangeStart w:id="538"/>
      <w:r w:rsidRPr="00F839B1">
        <w:rPr>
          <w:lang w:val="es-PY"/>
        </w:rPr>
        <w:t>Contenido</w:t>
      </w:r>
      <w:r w:rsidR="00805621" w:rsidRPr="00F839B1">
        <w:rPr>
          <w:lang w:val="es-PY"/>
        </w:rPr>
        <w:t xml:space="preserve"> (</w:t>
      </w:r>
      <w:r w:rsidR="00805621" w:rsidRPr="00F839B1">
        <w:rPr>
          <w:i/>
          <w:lang w:val="es-PY"/>
        </w:rPr>
        <w:t>Content</w:t>
      </w:r>
      <w:r w:rsidR="00805621" w:rsidRPr="00F839B1">
        <w:rPr>
          <w:lang w:val="es-PY"/>
        </w:rPr>
        <w:t>)</w:t>
      </w:r>
      <w:r w:rsidRPr="00F839B1">
        <w:rPr>
          <w:lang w:val="es-PY"/>
        </w:rPr>
        <w:t xml:space="preserve"> y Estructura</w:t>
      </w:r>
      <w:r w:rsidR="00805621" w:rsidRPr="00F839B1">
        <w:rPr>
          <w:lang w:val="es-PY"/>
        </w:rPr>
        <w:t xml:space="preserve"> (</w:t>
      </w:r>
      <w:proofErr w:type="spellStart"/>
      <w:r w:rsidR="00805621" w:rsidRPr="00F839B1">
        <w:rPr>
          <w:i/>
          <w:lang w:val="es-PY"/>
        </w:rPr>
        <w:t>Layout</w:t>
      </w:r>
      <w:proofErr w:type="spellEnd"/>
      <w:r w:rsidR="00805621" w:rsidRPr="00F839B1">
        <w:rPr>
          <w:lang w:val="es-PY"/>
        </w:rPr>
        <w:t>)</w:t>
      </w:r>
      <w:r w:rsidRPr="00F839B1">
        <w:rPr>
          <w:lang w:val="es-PY"/>
        </w:rPr>
        <w:t xml:space="preserve"> </w:t>
      </w:r>
      <w:commentRangeEnd w:id="538"/>
      <w:r w:rsidR="00805621">
        <w:rPr>
          <w:rStyle w:val="Refdecomentario"/>
          <w:lang w:val="es-ES" w:eastAsia="es-ES"/>
        </w:rPr>
        <w:commentReference w:id="538"/>
      </w:r>
      <w:r w:rsidRPr="00F839B1">
        <w:rPr>
          <w:lang w:val="es-PY"/>
        </w:rPr>
        <w:t xml:space="preserve">de </w:t>
      </w:r>
      <w:proofErr w:type="spellStart"/>
      <w:r w:rsidR="00486433" w:rsidRPr="00F839B1">
        <w:rPr>
          <w:i/>
          <w:lang w:val="es-PY"/>
        </w:rPr>
        <w:t>MoWebA</w:t>
      </w:r>
      <w:proofErr w:type="spellEnd"/>
      <w:r w:rsidRPr="00F839B1">
        <w:rPr>
          <w:lang w:val="es-PY"/>
        </w:rPr>
        <w:t xml:space="preserve"> se presentan en la </w:t>
      </w:r>
      <w:fldSimple w:instr=" REF _Ref431572291 \h  \* MERGEFORMAT ">
        <w:r w:rsidR="0055175D" w:rsidRPr="00F839B1">
          <w:rPr>
            <w:color w:val="000000" w:themeColor="text1"/>
            <w:lang w:val="es-PY"/>
          </w:rPr>
          <w:t>Figura 2</w:t>
        </w:r>
      </w:fldSimple>
      <w:commentRangeStart w:id="539"/>
      <w:r w:rsidRPr="00F839B1">
        <w:rPr>
          <w:sz w:val="18"/>
          <w:lang w:val="es-PY"/>
        </w:rPr>
        <w:t>.</w:t>
      </w:r>
      <w:commentRangeEnd w:id="539"/>
      <w:r w:rsidR="009F0D3D">
        <w:rPr>
          <w:rStyle w:val="Refdecomentario"/>
          <w:lang w:val="es-ES" w:eastAsia="es-ES"/>
        </w:rPr>
        <w:commentReference w:id="539"/>
      </w:r>
      <w:r w:rsidRPr="00F839B1">
        <w:rPr>
          <w:lang w:val="es-PY"/>
        </w:rPr>
        <w:t xml:space="preserve"> </w:t>
      </w:r>
      <w:r w:rsidR="003624E2" w:rsidRPr="003624E2">
        <w:rPr>
          <w:lang w:val="es-PY"/>
          <w:rPrChange w:id="540" w:author="marcazal" w:date="2015-11-07T15:33:00Z">
            <w:rPr/>
          </w:rPrChange>
        </w:rPr>
        <w:t xml:space="preserve">En ellos se despliegan los diversos elementos que permiten representar una interfaz de usuario enriquecida. Los diferentes elementos tanto del </w:t>
      </w:r>
      <w:proofErr w:type="spellStart"/>
      <w:r w:rsidR="003624E2" w:rsidRPr="003624E2">
        <w:rPr>
          <w:lang w:val="es-PY"/>
          <w:rPrChange w:id="541" w:author="marcazal" w:date="2015-11-07T15:33:00Z">
            <w:rPr/>
          </w:rPrChange>
        </w:rPr>
        <w:t>metamodelo</w:t>
      </w:r>
      <w:proofErr w:type="spellEnd"/>
      <w:r w:rsidR="003624E2" w:rsidRPr="003624E2">
        <w:rPr>
          <w:lang w:val="es-PY"/>
          <w:rPrChange w:id="542" w:author="marcazal" w:date="2015-11-07T15:33:00Z">
            <w:rPr/>
          </w:rPrChange>
        </w:rPr>
        <w:t xml:space="preserve"> de Contenido como del de Estructura, fueron catalogados en diferentes colores para diferenciarlos de su forma original, estableciendo el color salmón para las clases que no han sufrido ningún cambio con respecto a la versión original de </w:t>
      </w:r>
      <w:proofErr w:type="spellStart"/>
      <w:r w:rsidR="003624E2" w:rsidRPr="003624E2">
        <w:rPr>
          <w:i/>
          <w:lang w:val="es-PY"/>
          <w:rPrChange w:id="543" w:author="marcazal" w:date="2015-11-07T15:33:00Z">
            <w:rPr>
              <w:i/>
            </w:rPr>
          </w:rPrChange>
        </w:rPr>
        <w:t>MoWebA</w:t>
      </w:r>
      <w:proofErr w:type="spellEnd"/>
      <w:r w:rsidR="003624E2" w:rsidRPr="003624E2">
        <w:rPr>
          <w:lang w:val="es-PY"/>
          <w:rPrChange w:id="544" w:author="marcazal" w:date="2015-11-07T15:33:00Z">
            <w:rPr/>
          </w:rPrChange>
        </w:rPr>
        <w:t xml:space="preserve">, color celeste para las clases originales de </w:t>
      </w:r>
      <w:proofErr w:type="spellStart"/>
      <w:r w:rsidR="003624E2" w:rsidRPr="003624E2">
        <w:rPr>
          <w:i/>
          <w:lang w:val="es-PY"/>
          <w:rPrChange w:id="545" w:author="marcazal" w:date="2015-11-07T15:33:00Z">
            <w:rPr>
              <w:i/>
            </w:rPr>
          </w:rPrChange>
        </w:rPr>
        <w:t>MoWebA</w:t>
      </w:r>
      <w:proofErr w:type="spellEnd"/>
      <w:r w:rsidR="003624E2" w:rsidRPr="003624E2">
        <w:rPr>
          <w:lang w:val="es-PY"/>
          <w:rPrChange w:id="546" w:author="marcazal" w:date="2015-11-07T15:33:00Z">
            <w:rPr/>
          </w:rPrChange>
        </w:rPr>
        <w:t xml:space="preserve"> que han sufrido modificaciones de agregado, modificación o eliminación de propiedades, y color verde para las clases y enumeraciones nuevas.</w:t>
      </w:r>
    </w:p>
    <w:p w:rsidR="00776FA9" w:rsidRPr="00971175" w:rsidRDefault="00776FA9" w:rsidP="00776FA9">
      <w:pPr>
        <w:rPr>
          <w:b/>
          <w:caps/>
          <w:lang w:val="es-PY"/>
          <w:rPrChange w:id="547" w:author="marcazal" w:date="2015-11-07T15:33:00Z">
            <w:rPr>
              <w:b/>
              <w:caps/>
            </w:rPr>
          </w:rPrChange>
        </w:rPr>
      </w:pPr>
    </w:p>
    <w:p w:rsidR="00776FA9" w:rsidRPr="00971175" w:rsidRDefault="003624E2" w:rsidP="00776FA9">
      <w:pPr>
        <w:rPr>
          <w:lang w:val="es-PY"/>
          <w:rPrChange w:id="548" w:author="marcazal" w:date="2015-11-07T15:33:00Z">
            <w:rPr/>
          </w:rPrChange>
        </w:rPr>
      </w:pPr>
      <w:r w:rsidRPr="003624E2">
        <w:rPr>
          <w:lang w:val="es-PY"/>
          <w:rPrChange w:id="549" w:author="marcazal" w:date="2015-11-07T15:33:00Z">
            <w:rPr/>
          </w:rPrChange>
        </w:rPr>
        <w:t xml:space="preserve">Primeramente, en el </w:t>
      </w:r>
      <w:proofErr w:type="spellStart"/>
      <w:r w:rsidRPr="003624E2">
        <w:rPr>
          <w:lang w:val="es-PY"/>
          <w:rPrChange w:id="550" w:author="marcazal" w:date="2015-11-07T15:33:00Z">
            <w:rPr/>
          </w:rPrChange>
        </w:rPr>
        <w:t>metamodelo</w:t>
      </w:r>
      <w:proofErr w:type="spellEnd"/>
      <w:r w:rsidRPr="003624E2">
        <w:rPr>
          <w:lang w:val="es-PY"/>
          <w:rPrChange w:id="551" w:author="marcazal" w:date="2015-11-07T15:33:00Z">
            <w:rPr/>
          </w:rPrChange>
        </w:rPr>
        <w:t xml:space="preserve"> de Contenido, se estableció una jerarquía entre los elementos compuestos (</w:t>
      </w:r>
      <w:proofErr w:type="spellStart"/>
      <w:r w:rsidRPr="003624E2">
        <w:rPr>
          <w:i/>
          <w:lang w:val="es-PY"/>
          <w:rPrChange w:id="552" w:author="marcazal" w:date="2015-11-07T15:33:00Z">
            <w:rPr>
              <w:i/>
            </w:rPr>
          </w:rPrChange>
        </w:rPr>
        <w:t>CompositeUIElement</w:t>
      </w:r>
      <w:proofErr w:type="spellEnd"/>
      <w:r w:rsidRPr="003624E2">
        <w:rPr>
          <w:lang w:val="es-PY"/>
          <w:rPrChange w:id="553" w:author="marcazal" w:date="2015-11-07T15:33:00Z">
            <w:rPr/>
          </w:rPrChange>
        </w:rPr>
        <w:t>) y los elementos simples o eleme</w:t>
      </w:r>
      <w:r w:rsidRPr="003624E2">
        <w:rPr>
          <w:lang w:val="es-PY"/>
          <w:rPrChange w:id="554" w:author="marcazal" w:date="2015-11-07T15:33:00Z">
            <w:rPr/>
          </w:rPrChange>
        </w:rPr>
        <w:t>n</w:t>
      </w:r>
      <w:r w:rsidRPr="003624E2">
        <w:rPr>
          <w:lang w:val="es-PY"/>
          <w:rPrChange w:id="555" w:author="marcazal" w:date="2015-11-07T15:33:00Z">
            <w:rPr/>
          </w:rPrChange>
        </w:rPr>
        <w:t>tos hoja (</w:t>
      </w:r>
      <w:proofErr w:type="spellStart"/>
      <w:r w:rsidRPr="003624E2">
        <w:rPr>
          <w:i/>
          <w:lang w:val="es-PY"/>
          <w:rPrChange w:id="556" w:author="marcazal" w:date="2015-11-07T15:33:00Z">
            <w:rPr>
              <w:i/>
            </w:rPr>
          </w:rPrChange>
        </w:rPr>
        <w:t>UIElements</w:t>
      </w:r>
      <w:proofErr w:type="spellEnd"/>
      <w:r w:rsidRPr="003624E2">
        <w:rPr>
          <w:lang w:val="es-PY"/>
          <w:rPrChange w:id="557" w:author="marcazal" w:date="2015-11-07T15:33:00Z">
            <w:rPr/>
          </w:rPrChange>
        </w:rPr>
        <w:t xml:space="preserve">), aplicando el patrón </w:t>
      </w:r>
      <w:proofErr w:type="spellStart"/>
      <w:r w:rsidRPr="003624E2">
        <w:rPr>
          <w:i/>
          <w:lang w:val="es-PY"/>
          <w:rPrChange w:id="558" w:author="marcazal" w:date="2015-11-07T15:33:00Z">
            <w:rPr>
              <w:i/>
            </w:rPr>
          </w:rPrChange>
        </w:rPr>
        <w:t>composite</w:t>
      </w:r>
      <w:proofErr w:type="spellEnd"/>
      <w:r w:rsidRPr="003624E2">
        <w:rPr>
          <w:i/>
          <w:lang w:val="es-PY"/>
          <w:rPrChange w:id="559" w:author="marcazal" w:date="2015-11-07T15:33:00Z">
            <w:rPr>
              <w:i/>
            </w:rPr>
          </w:rPrChange>
        </w:rPr>
        <w:t xml:space="preserve">, </w:t>
      </w:r>
      <w:r w:rsidRPr="003624E2">
        <w:rPr>
          <w:lang w:val="es-PY"/>
          <w:rPrChange w:id="560" w:author="marcazal" w:date="2015-11-07T15:33:00Z">
            <w:rPr/>
          </w:rPrChange>
        </w:rPr>
        <w:t>que es de uso común en el mundo de la ingeniería de software, principalmente cuando se desea desarrollar sol</w:t>
      </w:r>
      <w:r w:rsidRPr="003624E2">
        <w:rPr>
          <w:lang w:val="es-PY"/>
          <w:rPrChange w:id="561" w:author="marcazal" w:date="2015-11-07T15:33:00Z">
            <w:rPr/>
          </w:rPrChange>
        </w:rPr>
        <w:t>u</w:t>
      </w:r>
      <w:r w:rsidRPr="003624E2">
        <w:rPr>
          <w:lang w:val="es-PY"/>
          <w:rPrChange w:id="562" w:author="marcazal" w:date="2015-11-07T15:33:00Z">
            <w:rPr/>
          </w:rPrChange>
        </w:rPr>
        <w:t>ciones generales. El patrón </w:t>
      </w:r>
      <w:proofErr w:type="spellStart"/>
      <w:r w:rsidRPr="003624E2">
        <w:rPr>
          <w:i/>
          <w:iCs/>
          <w:lang w:val="es-PY"/>
          <w:rPrChange w:id="563" w:author="marcazal" w:date="2015-11-07T15:33:00Z">
            <w:rPr>
              <w:i/>
              <w:iCs/>
            </w:rPr>
          </w:rPrChange>
        </w:rPr>
        <w:t>Composite</w:t>
      </w:r>
      <w:proofErr w:type="spellEnd"/>
      <w:r w:rsidRPr="003624E2">
        <w:rPr>
          <w:lang w:val="es-PY"/>
          <w:rPrChange w:id="564" w:author="marcazal" w:date="2015-11-07T15:33:00Z">
            <w:rPr/>
          </w:rPrChange>
        </w:rPr>
        <w:t> permite crear una jerarquía de elementos an</w:t>
      </w:r>
      <w:r w:rsidRPr="003624E2">
        <w:rPr>
          <w:lang w:val="es-PY"/>
          <w:rPrChange w:id="565" w:author="marcazal" w:date="2015-11-07T15:33:00Z">
            <w:rPr/>
          </w:rPrChange>
        </w:rPr>
        <w:t>i</w:t>
      </w:r>
      <w:r w:rsidRPr="003624E2">
        <w:rPr>
          <w:lang w:val="es-PY"/>
          <w:rPrChange w:id="566" w:author="marcazal" w:date="2015-11-07T15:33:00Z">
            <w:rPr/>
          </w:rPrChange>
        </w:rPr>
        <w:t>dados unos dentro de otros. Cada elemento permite alojar una colección de elementos del mismo tipo, hasta llegar a los elementos “reales” que se corresponden con los nodos “hoja” del árbol</w:t>
      </w:r>
      <w:r w:rsidRPr="003624E2">
        <w:rPr>
          <w:rFonts w:ascii="Calibri" w:hAnsi="Calibri" w:cs="Calibri"/>
          <w:lang w:val="es-PY"/>
          <w:rPrChange w:id="567" w:author="marcazal" w:date="2015-11-07T15:33:00Z">
            <w:rPr>
              <w:rFonts w:ascii="Calibri" w:hAnsi="Calibri" w:cs="Calibri"/>
            </w:rPr>
          </w:rPrChange>
        </w:rPr>
        <w:t xml:space="preserve"> [</w:t>
      </w:r>
      <w:fldSimple w:instr=" REF BIB_e2014 \* MERGEFORMAT ">
        <w:r w:rsidRPr="003624E2">
          <w:rPr>
            <w:rFonts w:ascii="Calibri" w:hAnsi="Calibri" w:cs="Calibri"/>
            <w:lang w:val="es-PY"/>
            <w:rPrChange w:id="568" w:author="marcazal" w:date="2015-11-07T15:33:00Z">
              <w:rPr>
                <w:rFonts w:ascii="Calibri" w:hAnsi="Calibri" w:cs="Calibri"/>
              </w:rPr>
            </w:rPrChange>
          </w:rPr>
          <w:t>1</w:t>
        </w:r>
      </w:fldSimple>
      <w:r w:rsidRPr="003624E2">
        <w:rPr>
          <w:rFonts w:ascii="Calibri" w:hAnsi="Calibri" w:cs="Calibri"/>
          <w:lang w:val="es-PY"/>
          <w:rPrChange w:id="569" w:author="marcazal" w:date="2015-11-07T15:33:00Z">
            <w:rPr>
              <w:rFonts w:ascii="Calibri" w:hAnsi="Calibri" w:cs="Calibri"/>
            </w:rPr>
          </w:rPrChange>
        </w:rPr>
        <w:t>]</w:t>
      </w:r>
      <w:r w:rsidRPr="003624E2">
        <w:rPr>
          <w:lang w:val="es-PY"/>
          <w:rPrChange w:id="570" w:author="marcazal" w:date="2015-11-07T15:33:00Z">
            <w:rPr/>
          </w:rPrChange>
        </w:rPr>
        <w:t xml:space="preserve">. Para el caso de </w:t>
      </w:r>
      <w:proofErr w:type="spellStart"/>
      <w:r w:rsidRPr="003624E2">
        <w:rPr>
          <w:i/>
          <w:lang w:val="es-PY"/>
          <w:rPrChange w:id="571" w:author="marcazal" w:date="2015-11-07T15:33:00Z">
            <w:rPr>
              <w:i/>
            </w:rPr>
          </w:rPrChange>
        </w:rPr>
        <w:t>MoWebA</w:t>
      </w:r>
      <w:proofErr w:type="spellEnd"/>
      <w:r w:rsidRPr="003624E2">
        <w:rPr>
          <w:lang w:val="es-PY"/>
          <w:rPrChange w:id="572" w:author="marcazal" w:date="2015-11-07T15:33:00Z">
            <w:rPr/>
          </w:rPrChange>
        </w:rPr>
        <w:t xml:space="preserve">, cada </w:t>
      </w:r>
      <w:proofErr w:type="spellStart"/>
      <w:r w:rsidRPr="003624E2">
        <w:rPr>
          <w:i/>
          <w:lang w:val="es-PY"/>
          <w:rPrChange w:id="573" w:author="marcazal" w:date="2015-11-07T15:33:00Z">
            <w:rPr>
              <w:i/>
            </w:rPr>
          </w:rPrChange>
        </w:rPr>
        <w:t>CompositeUIElement</w:t>
      </w:r>
      <w:proofErr w:type="spellEnd"/>
      <w:r w:rsidRPr="003624E2">
        <w:rPr>
          <w:i/>
          <w:lang w:val="es-PY"/>
          <w:rPrChange w:id="574" w:author="marcazal" w:date="2015-11-07T15:33:00Z">
            <w:rPr>
              <w:i/>
            </w:rPr>
          </w:rPrChange>
        </w:rPr>
        <w:t xml:space="preserve"> </w:t>
      </w:r>
      <w:r w:rsidRPr="003624E2">
        <w:rPr>
          <w:lang w:val="es-PY"/>
          <w:rPrChange w:id="575" w:author="marcazal" w:date="2015-11-07T15:33:00Z">
            <w:rPr/>
          </w:rPrChange>
        </w:rPr>
        <w:t>pu</w:t>
      </w:r>
      <w:r w:rsidRPr="003624E2">
        <w:rPr>
          <w:lang w:val="es-PY"/>
          <w:rPrChange w:id="576" w:author="marcazal" w:date="2015-11-07T15:33:00Z">
            <w:rPr/>
          </w:rPrChange>
        </w:rPr>
        <w:t>e</w:t>
      </w:r>
      <w:r w:rsidRPr="003624E2">
        <w:rPr>
          <w:lang w:val="es-PY"/>
          <w:rPrChange w:id="577" w:author="marcazal" w:date="2015-11-07T15:33:00Z">
            <w:rPr/>
          </w:rPrChange>
        </w:rPr>
        <w:t xml:space="preserve">de contener uno o más elementos </w:t>
      </w:r>
      <w:r w:rsidRPr="003624E2">
        <w:rPr>
          <w:i/>
          <w:lang w:val="es-PY"/>
          <w:rPrChange w:id="578" w:author="marcazal" w:date="2015-11-07T15:33:00Z">
            <w:rPr>
              <w:i/>
            </w:rPr>
          </w:rPrChange>
        </w:rPr>
        <w:t xml:space="preserve">PD </w:t>
      </w:r>
      <w:proofErr w:type="spellStart"/>
      <w:r w:rsidRPr="003624E2">
        <w:rPr>
          <w:i/>
          <w:lang w:val="es-PY"/>
          <w:rPrChange w:id="579" w:author="marcazal" w:date="2015-11-07T15:33:00Z">
            <w:rPr>
              <w:i/>
            </w:rPr>
          </w:rPrChange>
        </w:rPr>
        <w:t>Element</w:t>
      </w:r>
      <w:proofErr w:type="spellEnd"/>
      <w:r w:rsidRPr="003624E2">
        <w:rPr>
          <w:i/>
          <w:lang w:val="es-PY"/>
          <w:rPrChange w:id="580" w:author="marcazal" w:date="2015-11-07T15:33:00Z">
            <w:rPr>
              <w:i/>
            </w:rPr>
          </w:rPrChange>
        </w:rPr>
        <w:t xml:space="preserve"> </w:t>
      </w:r>
      <w:r w:rsidRPr="003624E2">
        <w:rPr>
          <w:lang w:val="es-PY"/>
          <w:rPrChange w:id="581" w:author="marcazal" w:date="2015-11-07T15:33:00Z">
            <w:rPr/>
          </w:rPrChange>
        </w:rPr>
        <w:t>que a la vez pueden ser compuestos (</w:t>
      </w:r>
      <w:proofErr w:type="spellStart"/>
      <w:r w:rsidRPr="003624E2">
        <w:rPr>
          <w:i/>
          <w:lang w:val="es-PY"/>
          <w:rPrChange w:id="582" w:author="marcazal" w:date="2015-11-07T15:33:00Z">
            <w:rPr>
              <w:i/>
            </w:rPr>
          </w:rPrChange>
        </w:rPr>
        <w:t>CompositeUIElemet</w:t>
      </w:r>
      <w:proofErr w:type="spellEnd"/>
      <w:r w:rsidRPr="003624E2">
        <w:rPr>
          <w:lang w:val="es-PY"/>
          <w:rPrChange w:id="583" w:author="marcazal" w:date="2015-11-07T15:33:00Z">
            <w:rPr/>
          </w:rPrChange>
        </w:rPr>
        <w:t>) o simples u hojas (</w:t>
      </w:r>
      <w:proofErr w:type="spellStart"/>
      <w:r w:rsidRPr="003624E2">
        <w:rPr>
          <w:i/>
          <w:lang w:val="es-PY"/>
          <w:rPrChange w:id="584" w:author="marcazal" w:date="2015-11-07T15:33:00Z">
            <w:rPr>
              <w:i/>
            </w:rPr>
          </w:rPrChange>
        </w:rPr>
        <w:t>UIElement</w:t>
      </w:r>
      <w:proofErr w:type="spellEnd"/>
      <w:r w:rsidRPr="003624E2">
        <w:rPr>
          <w:lang w:val="es-PY"/>
          <w:rPrChange w:id="585" w:author="marcazal" w:date="2015-11-07T15:33:00Z">
            <w:rPr/>
          </w:rPrChange>
        </w:rPr>
        <w:t xml:space="preserve">). El </w:t>
      </w:r>
      <w:r w:rsidRPr="003624E2">
        <w:rPr>
          <w:i/>
          <w:lang w:val="es-PY"/>
          <w:rPrChange w:id="586" w:author="marcazal" w:date="2015-11-07T15:33:00Z">
            <w:rPr>
              <w:i/>
            </w:rPr>
          </w:rPrChange>
        </w:rPr>
        <w:t xml:space="preserve">PD </w:t>
      </w:r>
      <w:proofErr w:type="spellStart"/>
      <w:r w:rsidRPr="003624E2">
        <w:rPr>
          <w:i/>
          <w:lang w:val="es-PY"/>
          <w:rPrChange w:id="587" w:author="marcazal" w:date="2015-11-07T15:33:00Z">
            <w:rPr>
              <w:i/>
            </w:rPr>
          </w:rPrChange>
        </w:rPr>
        <w:t>Element</w:t>
      </w:r>
      <w:proofErr w:type="spellEnd"/>
      <w:r w:rsidRPr="003624E2">
        <w:rPr>
          <w:i/>
          <w:lang w:val="es-PY"/>
          <w:rPrChange w:id="588" w:author="marcazal" w:date="2015-11-07T15:33:00Z">
            <w:rPr>
              <w:i/>
            </w:rPr>
          </w:rPrChange>
        </w:rPr>
        <w:t>,</w:t>
      </w:r>
      <w:r w:rsidRPr="003624E2">
        <w:rPr>
          <w:lang w:val="es-PY"/>
          <w:rPrChange w:id="589" w:author="marcazal" w:date="2015-11-07T15:33:00Z">
            <w:rPr/>
          </w:rPrChange>
        </w:rPr>
        <w:t xml:space="preserve"> que correspo</w:t>
      </w:r>
      <w:r w:rsidRPr="003624E2">
        <w:rPr>
          <w:lang w:val="es-PY"/>
          <w:rPrChange w:id="590" w:author="marcazal" w:date="2015-11-07T15:33:00Z">
            <w:rPr/>
          </w:rPrChange>
        </w:rPr>
        <w:t>n</w:t>
      </w:r>
      <w:r w:rsidRPr="003624E2">
        <w:rPr>
          <w:lang w:val="es-PY"/>
          <w:rPrChange w:id="591" w:author="marcazal" w:date="2015-11-07T15:33:00Z">
            <w:rPr/>
          </w:rPrChange>
        </w:rPr>
        <w:t>de a una clase padre abstracta, contiene las propiedades</w:t>
      </w:r>
      <w:r w:rsidRPr="003624E2">
        <w:rPr>
          <w:i/>
          <w:lang w:val="es-PY"/>
          <w:rPrChange w:id="592" w:author="marcazal" w:date="2015-11-07T15:33:00Z">
            <w:rPr>
              <w:i/>
            </w:rPr>
          </w:rPrChange>
        </w:rPr>
        <w:t xml:space="preserve"> </w:t>
      </w:r>
      <w:proofErr w:type="spellStart"/>
      <w:r w:rsidRPr="003624E2">
        <w:rPr>
          <w:i/>
          <w:lang w:val="es-PY"/>
          <w:rPrChange w:id="593" w:author="marcazal" w:date="2015-11-07T15:33:00Z">
            <w:rPr>
              <w:i/>
            </w:rPr>
          </w:rPrChange>
        </w:rPr>
        <w:t>horizontalOrder</w:t>
      </w:r>
      <w:proofErr w:type="spellEnd"/>
      <w:r w:rsidRPr="003624E2">
        <w:rPr>
          <w:lang w:val="es-PY"/>
          <w:rPrChange w:id="594" w:author="marcazal" w:date="2015-11-07T15:33:00Z">
            <w:rPr/>
          </w:rPrChange>
        </w:rPr>
        <w:t xml:space="preserve"> y </w:t>
      </w:r>
      <w:proofErr w:type="spellStart"/>
      <w:r w:rsidRPr="003624E2">
        <w:rPr>
          <w:i/>
          <w:lang w:val="es-PY"/>
          <w:rPrChange w:id="595" w:author="marcazal" w:date="2015-11-07T15:33:00Z">
            <w:rPr>
              <w:i/>
            </w:rPr>
          </w:rPrChange>
        </w:rPr>
        <w:t>vertic</w:t>
      </w:r>
      <w:r w:rsidRPr="003624E2">
        <w:rPr>
          <w:i/>
          <w:lang w:val="es-PY"/>
          <w:rPrChange w:id="596" w:author="marcazal" w:date="2015-11-07T15:33:00Z">
            <w:rPr>
              <w:i/>
            </w:rPr>
          </w:rPrChange>
        </w:rPr>
        <w:t>a</w:t>
      </w:r>
      <w:r w:rsidRPr="003624E2">
        <w:rPr>
          <w:i/>
          <w:lang w:val="es-PY"/>
          <w:rPrChange w:id="597" w:author="marcazal" w:date="2015-11-07T15:33:00Z">
            <w:rPr>
              <w:i/>
            </w:rPr>
          </w:rPrChange>
        </w:rPr>
        <w:t>lOrder</w:t>
      </w:r>
      <w:proofErr w:type="spellEnd"/>
      <w:r w:rsidRPr="003624E2">
        <w:rPr>
          <w:i/>
          <w:lang w:val="es-PY"/>
          <w:rPrChange w:id="598" w:author="marcazal" w:date="2015-11-07T15:33:00Z">
            <w:rPr>
              <w:i/>
            </w:rPr>
          </w:rPrChange>
        </w:rPr>
        <w:t xml:space="preserve"> </w:t>
      </w:r>
      <w:r w:rsidRPr="003624E2">
        <w:rPr>
          <w:lang w:val="es-PY"/>
          <w:rPrChange w:id="599" w:author="marcazal" w:date="2015-11-07T15:33:00Z">
            <w:rPr/>
          </w:rPrChange>
        </w:rPr>
        <w:t xml:space="preserve">para </w:t>
      </w:r>
      <w:commentRangeStart w:id="600"/>
      <w:r w:rsidRPr="003624E2">
        <w:rPr>
          <w:lang w:val="es-PY"/>
          <w:rPrChange w:id="601" w:author="marcazal" w:date="2015-11-07T15:33:00Z">
            <w:rPr/>
          </w:rPrChange>
        </w:rPr>
        <w:t>indicar una prioridad en el orden de despliegue en pantalla horizontal o vertical de un elemento simple o compuesto</w:t>
      </w:r>
      <w:commentRangeEnd w:id="600"/>
      <w:r w:rsidR="00805621">
        <w:rPr>
          <w:rStyle w:val="Refdecomentario"/>
          <w:lang w:val="es-ES" w:eastAsia="es-ES"/>
        </w:rPr>
        <w:commentReference w:id="600"/>
      </w:r>
      <w:r w:rsidRPr="003624E2">
        <w:rPr>
          <w:lang w:val="es-PY"/>
          <w:rPrChange w:id="602" w:author="marcazal" w:date="2015-11-07T15:33:00Z">
            <w:rPr/>
          </w:rPrChange>
        </w:rPr>
        <w:t xml:space="preserve"> que se encuentra definido en una misma región que otro elemento en una misma página.  El </w:t>
      </w:r>
      <w:r w:rsidRPr="003624E2">
        <w:rPr>
          <w:i/>
          <w:lang w:val="es-PY"/>
          <w:rPrChange w:id="603" w:author="marcazal" w:date="2015-11-07T15:33:00Z">
            <w:rPr>
              <w:i/>
            </w:rPr>
          </w:rPrChange>
        </w:rPr>
        <w:t xml:space="preserve">PD </w:t>
      </w:r>
      <w:proofErr w:type="spellStart"/>
      <w:r w:rsidRPr="003624E2">
        <w:rPr>
          <w:i/>
          <w:lang w:val="es-PY"/>
          <w:rPrChange w:id="604" w:author="marcazal" w:date="2015-11-07T15:33:00Z">
            <w:rPr>
              <w:i/>
            </w:rPr>
          </w:rPrChange>
        </w:rPr>
        <w:t>Element</w:t>
      </w:r>
      <w:proofErr w:type="spellEnd"/>
      <w:r w:rsidRPr="003624E2">
        <w:rPr>
          <w:lang w:val="es-PY"/>
          <w:rPrChange w:id="605" w:author="marcazal" w:date="2015-11-07T15:33:00Z">
            <w:rPr/>
          </w:rPrChange>
        </w:rPr>
        <w:t xml:space="preserve"> puede acceder al modelo de datos y para ese caso, pueden establecerse cero o muchas condiciones sobre estos elementos, del tipo </w:t>
      </w:r>
      <w:proofErr w:type="spellStart"/>
      <w:r w:rsidRPr="003624E2">
        <w:rPr>
          <w:i/>
          <w:lang w:val="es-PY"/>
          <w:rPrChange w:id="606" w:author="marcazal" w:date="2015-11-07T15:33:00Z">
            <w:rPr>
              <w:i/>
            </w:rPr>
          </w:rPrChange>
        </w:rPr>
        <w:t>order</w:t>
      </w:r>
      <w:proofErr w:type="spellEnd"/>
      <w:r w:rsidRPr="003624E2">
        <w:rPr>
          <w:i/>
          <w:lang w:val="es-PY"/>
          <w:rPrChange w:id="607" w:author="marcazal" w:date="2015-11-07T15:33:00Z">
            <w:rPr>
              <w:i/>
            </w:rPr>
          </w:rPrChange>
        </w:rPr>
        <w:t xml:space="preserve"> </w:t>
      </w:r>
      <w:proofErr w:type="spellStart"/>
      <w:r w:rsidRPr="003624E2">
        <w:rPr>
          <w:i/>
          <w:lang w:val="es-PY"/>
          <w:rPrChange w:id="608" w:author="marcazal" w:date="2015-11-07T15:33:00Z">
            <w:rPr>
              <w:i/>
            </w:rPr>
          </w:rPrChange>
        </w:rPr>
        <w:t>by</w:t>
      </w:r>
      <w:proofErr w:type="spellEnd"/>
      <w:r w:rsidRPr="003624E2">
        <w:rPr>
          <w:lang w:val="es-PY"/>
          <w:rPrChange w:id="609" w:author="marcazal" w:date="2015-11-07T15:33:00Z">
            <w:rPr/>
          </w:rPrChange>
        </w:rPr>
        <w:t xml:space="preserve"> y </w:t>
      </w:r>
      <w:proofErr w:type="spellStart"/>
      <w:r w:rsidRPr="003624E2">
        <w:rPr>
          <w:i/>
          <w:lang w:val="es-PY"/>
          <w:rPrChange w:id="610" w:author="marcazal" w:date="2015-11-07T15:33:00Z">
            <w:rPr>
              <w:i/>
            </w:rPr>
          </w:rPrChange>
        </w:rPr>
        <w:t>group</w:t>
      </w:r>
      <w:proofErr w:type="spellEnd"/>
      <w:r w:rsidRPr="003624E2">
        <w:rPr>
          <w:i/>
          <w:lang w:val="es-PY"/>
          <w:rPrChange w:id="611" w:author="marcazal" w:date="2015-11-07T15:33:00Z">
            <w:rPr>
              <w:i/>
            </w:rPr>
          </w:rPrChange>
        </w:rPr>
        <w:t xml:space="preserve"> </w:t>
      </w:r>
      <w:proofErr w:type="spellStart"/>
      <w:r w:rsidRPr="003624E2">
        <w:rPr>
          <w:i/>
          <w:lang w:val="es-PY"/>
          <w:rPrChange w:id="612" w:author="marcazal" w:date="2015-11-07T15:33:00Z">
            <w:rPr>
              <w:i/>
            </w:rPr>
          </w:rPrChange>
        </w:rPr>
        <w:t>by</w:t>
      </w:r>
      <w:proofErr w:type="spellEnd"/>
      <w:r w:rsidRPr="003624E2">
        <w:rPr>
          <w:lang w:val="es-PY"/>
          <w:rPrChange w:id="613" w:author="marcazal" w:date="2015-11-07T15:33:00Z">
            <w:rPr/>
          </w:rPrChange>
        </w:rPr>
        <w:t xml:space="preserve">, que forman parte de la clase </w:t>
      </w:r>
      <w:proofErr w:type="spellStart"/>
      <w:r w:rsidRPr="003624E2">
        <w:rPr>
          <w:i/>
          <w:lang w:val="es-PY"/>
          <w:rPrChange w:id="614" w:author="marcazal" w:date="2015-11-07T15:33:00Z">
            <w:rPr>
              <w:i/>
            </w:rPr>
          </w:rPrChange>
        </w:rPr>
        <w:t>U</w:t>
      </w:r>
      <w:r w:rsidRPr="003624E2">
        <w:rPr>
          <w:i/>
          <w:lang w:val="es-PY"/>
          <w:rPrChange w:id="615" w:author="marcazal" w:date="2015-11-07T15:33:00Z">
            <w:rPr>
              <w:i/>
            </w:rPr>
          </w:rPrChange>
        </w:rPr>
        <w:t>I</w:t>
      </w:r>
      <w:r w:rsidRPr="003624E2">
        <w:rPr>
          <w:i/>
          <w:lang w:val="es-PY"/>
          <w:rPrChange w:id="616" w:author="marcazal" w:date="2015-11-07T15:33:00Z">
            <w:rPr>
              <w:i/>
            </w:rPr>
          </w:rPrChange>
        </w:rPr>
        <w:t>Condition</w:t>
      </w:r>
      <w:proofErr w:type="spellEnd"/>
      <w:r w:rsidRPr="003624E2">
        <w:rPr>
          <w:i/>
          <w:lang w:val="es-PY"/>
          <w:rPrChange w:id="617" w:author="marcazal" w:date="2015-11-07T15:33:00Z">
            <w:rPr>
              <w:i/>
            </w:rPr>
          </w:rPrChange>
        </w:rPr>
        <w:t>.</w:t>
      </w:r>
    </w:p>
    <w:p w:rsidR="00776FA9" w:rsidRPr="00971175" w:rsidRDefault="00776FA9" w:rsidP="00776FA9">
      <w:pPr>
        <w:rPr>
          <w:lang w:val="es-PY"/>
          <w:rPrChange w:id="618" w:author="marcazal" w:date="2015-11-07T15:33:00Z">
            <w:rPr/>
          </w:rPrChange>
        </w:rPr>
      </w:pPr>
    </w:p>
    <w:p w:rsidR="00776FA9" w:rsidRPr="00971175" w:rsidRDefault="003624E2" w:rsidP="00776FA9">
      <w:pPr>
        <w:rPr>
          <w:lang w:val="es-PY"/>
          <w:rPrChange w:id="619" w:author="marcazal" w:date="2015-11-07T15:33:00Z">
            <w:rPr/>
          </w:rPrChange>
        </w:rPr>
      </w:pPr>
      <w:r w:rsidRPr="003624E2">
        <w:rPr>
          <w:lang w:val="es-PY"/>
          <w:rPrChange w:id="620" w:author="marcazal" w:date="2015-11-07T15:33:00Z">
            <w:rPr/>
          </w:rPrChange>
        </w:rPr>
        <w:t xml:space="preserve">Como un nuevo aporte al </w:t>
      </w:r>
      <w:proofErr w:type="spellStart"/>
      <w:r w:rsidRPr="003624E2">
        <w:rPr>
          <w:lang w:val="es-PY"/>
          <w:rPrChange w:id="621" w:author="marcazal" w:date="2015-11-07T15:33:00Z">
            <w:rPr/>
          </w:rPrChange>
        </w:rPr>
        <w:t>metamodelo</w:t>
      </w:r>
      <w:proofErr w:type="spellEnd"/>
      <w:r w:rsidRPr="003624E2">
        <w:rPr>
          <w:lang w:val="es-PY"/>
          <w:rPrChange w:id="622" w:author="marcazal" w:date="2015-11-07T15:33:00Z">
            <w:rPr/>
          </w:rPrChange>
        </w:rPr>
        <w:t xml:space="preserve"> de </w:t>
      </w:r>
      <w:r w:rsidRPr="003624E2">
        <w:rPr>
          <w:i/>
          <w:lang w:val="es-PY"/>
          <w:rPrChange w:id="623" w:author="marcazal" w:date="2015-11-07T15:33:00Z">
            <w:rPr>
              <w:i/>
            </w:rPr>
          </w:rPrChange>
        </w:rPr>
        <w:t>Contenido</w:t>
      </w:r>
      <w:r w:rsidRPr="003624E2">
        <w:rPr>
          <w:lang w:val="es-PY"/>
          <w:rPrChange w:id="624" w:author="marcazal" w:date="2015-11-07T15:33:00Z">
            <w:rPr/>
          </w:rPrChange>
        </w:rPr>
        <w:t xml:space="preserve"> de </w:t>
      </w:r>
      <w:proofErr w:type="spellStart"/>
      <w:r w:rsidRPr="003624E2">
        <w:rPr>
          <w:i/>
          <w:lang w:val="es-PY"/>
          <w:rPrChange w:id="625" w:author="marcazal" w:date="2015-11-07T15:33:00Z">
            <w:rPr>
              <w:i/>
            </w:rPr>
          </w:rPrChange>
        </w:rPr>
        <w:t>MoWebA</w:t>
      </w:r>
      <w:proofErr w:type="spellEnd"/>
      <w:r w:rsidRPr="003624E2">
        <w:rPr>
          <w:lang w:val="es-PY"/>
          <w:rPrChange w:id="626" w:author="marcazal" w:date="2015-11-07T15:33:00Z">
            <w:rPr/>
          </w:rPrChange>
        </w:rPr>
        <w:t>, se propone la clasificación de los diferentes elementos simples de interfaz (</w:t>
      </w:r>
      <w:proofErr w:type="spellStart"/>
      <w:r w:rsidRPr="003624E2">
        <w:rPr>
          <w:i/>
          <w:lang w:val="es-PY"/>
          <w:rPrChange w:id="627" w:author="marcazal" w:date="2015-11-07T15:33:00Z">
            <w:rPr>
              <w:i/>
            </w:rPr>
          </w:rPrChange>
        </w:rPr>
        <w:t>UIElement</w:t>
      </w:r>
      <w:proofErr w:type="spellEnd"/>
      <w:r w:rsidRPr="003624E2">
        <w:rPr>
          <w:lang w:val="es-PY"/>
          <w:rPrChange w:id="628" w:author="marcazal" w:date="2015-11-07T15:33:00Z">
            <w:rPr/>
          </w:rPrChange>
        </w:rPr>
        <w:t>), en eleme</w:t>
      </w:r>
      <w:r w:rsidRPr="003624E2">
        <w:rPr>
          <w:lang w:val="es-PY"/>
          <w:rPrChange w:id="629" w:author="marcazal" w:date="2015-11-07T15:33:00Z">
            <w:rPr/>
          </w:rPrChange>
        </w:rPr>
        <w:t>n</w:t>
      </w:r>
      <w:r w:rsidRPr="003624E2">
        <w:rPr>
          <w:lang w:val="es-PY"/>
          <w:rPrChange w:id="630" w:author="marcazal" w:date="2015-11-07T15:33:00Z">
            <w:rPr/>
          </w:rPrChange>
        </w:rPr>
        <w:t xml:space="preserve">tos de entrada, salida y control respectivamente. Esto fue necesario para clasificar mejor a los elementos de interfaz y para una mayor claridad dentro del </w:t>
      </w:r>
      <w:proofErr w:type="spellStart"/>
      <w:r w:rsidRPr="003624E2">
        <w:rPr>
          <w:lang w:val="es-PY"/>
          <w:rPrChange w:id="631" w:author="marcazal" w:date="2015-11-07T15:33:00Z">
            <w:rPr/>
          </w:rPrChange>
        </w:rPr>
        <w:t>metamodelo</w:t>
      </w:r>
      <w:proofErr w:type="spellEnd"/>
      <w:r w:rsidRPr="003624E2">
        <w:rPr>
          <w:lang w:val="es-PY"/>
          <w:rPrChange w:id="632" w:author="marcazal" w:date="2015-11-07T15:33:00Z">
            <w:rPr/>
          </w:rPrChange>
        </w:rPr>
        <w:t xml:space="preserve"> de </w:t>
      </w:r>
      <w:r w:rsidRPr="003624E2">
        <w:rPr>
          <w:i/>
          <w:lang w:val="es-PY"/>
          <w:rPrChange w:id="633" w:author="marcazal" w:date="2015-11-07T15:33:00Z">
            <w:rPr>
              <w:i/>
            </w:rPr>
          </w:rPrChange>
        </w:rPr>
        <w:t>Contenido</w:t>
      </w:r>
      <w:r w:rsidRPr="003624E2">
        <w:rPr>
          <w:lang w:val="es-PY"/>
          <w:rPrChange w:id="634" w:author="marcazal" w:date="2015-11-07T15:33:00Z">
            <w:rPr/>
          </w:rPrChange>
        </w:rPr>
        <w:t xml:space="preserve">. Los distintos </w:t>
      </w:r>
      <w:proofErr w:type="spellStart"/>
      <w:r w:rsidRPr="003624E2">
        <w:rPr>
          <w:i/>
          <w:lang w:val="es-PY"/>
          <w:rPrChange w:id="635" w:author="marcazal" w:date="2015-11-07T15:33:00Z">
            <w:rPr>
              <w:i/>
            </w:rPr>
          </w:rPrChange>
        </w:rPr>
        <w:t>UIElements</w:t>
      </w:r>
      <w:proofErr w:type="spellEnd"/>
      <w:r w:rsidRPr="003624E2">
        <w:rPr>
          <w:lang w:val="es-PY"/>
          <w:rPrChange w:id="636" w:author="marcazal" w:date="2015-11-07T15:33:00Z">
            <w:rPr/>
          </w:rPrChange>
        </w:rPr>
        <w:t xml:space="preserve"> se clasifican entonces de la siguiente forma: </w:t>
      </w:r>
    </w:p>
    <w:p w:rsidR="00776FA9" w:rsidRPr="00971175" w:rsidRDefault="00776FA9" w:rsidP="00776FA9">
      <w:pPr>
        <w:rPr>
          <w:lang w:val="es-PY"/>
          <w:rPrChange w:id="637" w:author="marcazal" w:date="2015-11-07T15:33:00Z">
            <w:rPr/>
          </w:rPrChange>
        </w:rPr>
      </w:pPr>
    </w:p>
    <w:p w:rsidR="00776FA9" w:rsidRPr="00971175" w:rsidRDefault="003624E2" w:rsidP="00776FA9">
      <w:pPr>
        <w:pStyle w:val="Prrafodelista"/>
        <w:numPr>
          <w:ilvl w:val="0"/>
          <w:numId w:val="1"/>
        </w:numPr>
        <w:rPr>
          <w:lang w:val="es-PY"/>
          <w:rPrChange w:id="638" w:author="marcazal" w:date="2015-11-07T15:33:00Z">
            <w:rPr/>
          </w:rPrChange>
        </w:rPr>
      </w:pPr>
      <w:r w:rsidRPr="003624E2">
        <w:rPr>
          <w:b/>
          <w:i/>
          <w:lang w:val="es-PY"/>
          <w:rPrChange w:id="639" w:author="marcazal" w:date="2015-11-07T15:33:00Z">
            <w:rPr>
              <w:b/>
              <w:i/>
            </w:rPr>
          </w:rPrChange>
        </w:rPr>
        <w:t xml:space="preserve">Elementos de salida </w:t>
      </w:r>
      <w:r w:rsidRPr="003624E2">
        <w:rPr>
          <w:b/>
          <w:lang w:val="es-PY"/>
          <w:rPrChange w:id="640" w:author="marcazal" w:date="2015-11-07T15:33:00Z">
            <w:rPr>
              <w:b/>
            </w:rPr>
          </w:rPrChange>
        </w:rPr>
        <w:t>(</w:t>
      </w:r>
      <w:proofErr w:type="spellStart"/>
      <w:r w:rsidRPr="003624E2">
        <w:rPr>
          <w:b/>
          <w:i/>
          <w:lang w:val="es-PY"/>
          <w:rPrChange w:id="641" w:author="marcazal" w:date="2015-11-07T15:33:00Z">
            <w:rPr>
              <w:b/>
              <w:i/>
            </w:rPr>
          </w:rPrChange>
        </w:rPr>
        <w:t>OutputElement</w:t>
      </w:r>
      <w:proofErr w:type="spellEnd"/>
      <w:r w:rsidRPr="003624E2">
        <w:rPr>
          <w:b/>
          <w:lang w:val="es-PY"/>
          <w:rPrChange w:id="642" w:author="marcazal" w:date="2015-11-07T15:33:00Z">
            <w:rPr>
              <w:b/>
            </w:rPr>
          </w:rPrChange>
        </w:rPr>
        <w:t xml:space="preserve">): </w:t>
      </w:r>
      <w:r w:rsidRPr="003624E2">
        <w:rPr>
          <w:lang w:val="es-PY"/>
          <w:rPrChange w:id="643" w:author="marcazal" w:date="2015-11-07T15:33:00Z">
            <w:rPr/>
          </w:rPrChange>
        </w:rPr>
        <w:t>Comprende a los elementos de inte</w:t>
      </w:r>
      <w:r w:rsidRPr="003624E2">
        <w:rPr>
          <w:lang w:val="es-PY"/>
          <w:rPrChange w:id="644" w:author="marcazal" w:date="2015-11-07T15:33:00Z">
            <w:rPr/>
          </w:rPrChange>
        </w:rPr>
        <w:t>r</w:t>
      </w:r>
      <w:r w:rsidRPr="003624E2">
        <w:rPr>
          <w:lang w:val="es-PY"/>
          <w:rPrChange w:id="645" w:author="marcazal" w:date="2015-11-07T15:33:00Z">
            <w:rPr/>
          </w:rPrChange>
        </w:rPr>
        <w:t>faz enriquecidos y tradicionales encargados de desplegar o mostrar inform</w:t>
      </w:r>
      <w:r w:rsidRPr="003624E2">
        <w:rPr>
          <w:lang w:val="es-PY"/>
          <w:rPrChange w:id="646" w:author="marcazal" w:date="2015-11-07T15:33:00Z">
            <w:rPr/>
          </w:rPrChange>
        </w:rPr>
        <w:t>a</w:t>
      </w:r>
      <w:r w:rsidRPr="003624E2">
        <w:rPr>
          <w:lang w:val="es-PY"/>
          <w:rPrChange w:id="647" w:author="marcazal" w:date="2015-11-07T15:33:00Z">
            <w:rPr/>
          </w:rPrChange>
        </w:rPr>
        <w:t>ción en las páginas de presentación. En esta categoría se engloba a los el</w:t>
      </w:r>
      <w:r w:rsidRPr="003624E2">
        <w:rPr>
          <w:lang w:val="es-PY"/>
          <w:rPrChange w:id="648" w:author="marcazal" w:date="2015-11-07T15:33:00Z">
            <w:rPr/>
          </w:rPrChange>
        </w:rPr>
        <w:t>e</w:t>
      </w:r>
      <w:r w:rsidRPr="003624E2">
        <w:rPr>
          <w:lang w:val="es-PY"/>
          <w:rPrChange w:id="649" w:author="marcazal" w:date="2015-11-07T15:33:00Z">
            <w:rPr/>
          </w:rPrChange>
        </w:rPr>
        <w:t xml:space="preserve">mentos </w:t>
      </w:r>
      <w:proofErr w:type="spellStart"/>
      <w:r w:rsidRPr="003624E2">
        <w:rPr>
          <w:i/>
          <w:lang w:val="es-PY"/>
          <w:rPrChange w:id="650" w:author="marcazal" w:date="2015-11-07T15:33:00Z">
            <w:rPr>
              <w:i/>
            </w:rPr>
          </w:rPrChange>
        </w:rPr>
        <w:t>text</w:t>
      </w:r>
      <w:proofErr w:type="spellEnd"/>
      <w:r w:rsidRPr="003624E2">
        <w:rPr>
          <w:lang w:val="es-PY"/>
          <w:rPrChange w:id="651" w:author="marcazal" w:date="2015-11-07T15:33:00Z">
            <w:rPr/>
          </w:rPrChange>
        </w:rPr>
        <w:t xml:space="preserve">, </w:t>
      </w:r>
      <w:proofErr w:type="spellStart"/>
      <w:r w:rsidRPr="003624E2">
        <w:rPr>
          <w:i/>
          <w:lang w:val="es-PY"/>
          <w:rPrChange w:id="652" w:author="marcazal" w:date="2015-11-07T15:33:00Z">
            <w:rPr>
              <w:i/>
            </w:rPr>
          </w:rPrChange>
        </w:rPr>
        <w:t>htmlText</w:t>
      </w:r>
      <w:proofErr w:type="spellEnd"/>
      <w:r w:rsidRPr="003624E2">
        <w:rPr>
          <w:i/>
          <w:lang w:val="es-PY"/>
          <w:rPrChange w:id="653" w:author="marcazal" w:date="2015-11-07T15:33:00Z">
            <w:rPr>
              <w:i/>
            </w:rPr>
          </w:rPrChange>
        </w:rPr>
        <w:t>,</w:t>
      </w:r>
      <w:r w:rsidRPr="003624E2">
        <w:rPr>
          <w:lang w:val="es-PY"/>
          <w:rPrChange w:id="654" w:author="marcazal" w:date="2015-11-07T15:33:00Z">
            <w:rPr/>
          </w:rPrChange>
        </w:rPr>
        <w:t xml:space="preserve"> </w:t>
      </w:r>
      <w:r w:rsidRPr="003624E2">
        <w:rPr>
          <w:i/>
          <w:lang w:val="es-PY"/>
          <w:rPrChange w:id="655" w:author="marcazal" w:date="2015-11-07T15:33:00Z">
            <w:rPr>
              <w:i/>
            </w:rPr>
          </w:rPrChange>
        </w:rPr>
        <w:t>multimedia</w:t>
      </w:r>
      <w:r w:rsidRPr="003624E2">
        <w:rPr>
          <w:lang w:val="es-PY"/>
          <w:rPrChange w:id="656" w:author="marcazal" w:date="2015-11-07T15:33:00Z">
            <w:rPr/>
          </w:rPrChange>
        </w:rPr>
        <w:t xml:space="preserve"> y </w:t>
      </w:r>
      <w:proofErr w:type="spellStart"/>
      <w:r w:rsidRPr="003624E2">
        <w:rPr>
          <w:i/>
          <w:lang w:val="es-PY"/>
          <w:rPrChange w:id="657" w:author="marcazal" w:date="2015-11-07T15:33:00Z">
            <w:rPr>
              <w:i/>
            </w:rPr>
          </w:rPrChange>
        </w:rPr>
        <w:t>richToolTip</w:t>
      </w:r>
      <w:proofErr w:type="spellEnd"/>
      <w:r w:rsidRPr="003624E2">
        <w:rPr>
          <w:i/>
          <w:lang w:val="es-PY"/>
          <w:rPrChange w:id="658" w:author="marcazal" w:date="2015-11-07T15:33:00Z">
            <w:rPr>
              <w:i/>
            </w:rPr>
          </w:rPrChange>
        </w:rPr>
        <w:t xml:space="preserve">. </w:t>
      </w:r>
    </w:p>
    <w:p w:rsidR="00776FA9" w:rsidRPr="0069463E" w:rsidRDefault="003624E2" w:rsidP="00776FA9">
      <w:pPr>
        <w:pStyle w:val="Prrafodelista"/>
        <w:numPr>
          <w:ilvl w:val="0"/>
          <w:numId w:val="1"/>
        </w:numPr>
      </w:pPr>
      <w:r w:rsidRPr="003624E2">
        <w:rPr>
          <w:b/>
          <w:lang w:val="es-PY"/>
          <w:rPrChange w:id="659" w:author="marcazal" w:date="2015-11-07T15:33:00Z">
            <w:rPr>
              <w:b/>
            </w:rPr>
          </w:rPrChange>
        </w:rPr>
        <w:lastRenderedPageBreak/>
        <w:t>Elementos de entrada (</w:t>
      </w:r>
      <w:proofErr w:type="spellStart"/>
      <w:r w:rsidRPr="003624E2">
        <w:rPr>
          <w:b/>
          <w:i/>
          <w:lang w:val="es-PY"/>
          <w:rPrChange w:id="660" w:author="marcazal" w:date="2015-11-07T15:33:00Z">
            <w:rPr>
              <w:b/>
              <w:i/>
            </w:rPr>
          </w:rPrChange>
        </w:rPr>
        <w:t>InputElement</w:t>
      </w:r>
      <w:proofErr w:type="spellEnd"/>
      <w:r w:rsidRPr="003624E2">
        <w:rPr>
          <w:b/>
          <w:lang w:val="es-PY"/>
          <w:rPrChange w:id="661" w:author="marcazal" w:date="2015-11-07T15:33:00Z">
            <w:rPr>
              <w:b/>
            </w:rPr>
          </w:rPrChange>
        </w:rPr>
        <w:t xml:space="preserve">): </w:t>
      </w:r>
      <w:r w:rsidRPr="003624E2">
        <w:rPr>
          <w:lang w:val="es-PY"/>
          <w:rPrChange w:id="662" w:author="marcazal" w:date="2015-11-07T15:33:00Z">
            <w:rPr/>
          </w:rPrChange>
        </w:rPr>
        <w:t>Comprende a los elementos de i</w:t>
      </w:r>
      <w:r w:rsidRPr="003624E2">
        <w:rPr>
          <w:lang w:val="es-PY"/>
          <w:rPrChange w:id="663" w:author="marcazal" w:date="2015-11-07T15:33:00Z">
            <w:rPr/>
          </w:rPrChange>
        </w:rPr>
        <w:t>n</w:t>
      </w:r>
      <w:r w:rsidRPr="003624E2">
        <w:rPr>
          <w:lang w:val="es-PY"/>
          <w:rPrChange w:id="664" w:author="marcazal" w:date="2015-11-07T15:33:00Z">
            <w:rPr/>
          </w:rPrChange>
        </w:rPr>
        <w:t xml:space="preserve">terfaz enriquecidos y tradicionales encargadas de obtener una entrada desde la interfaz de usuario. </w:t>
      </w:r>
      <w:r w:rsidR="00776FA9" w:rsidRPr="0069463E">
        <w:t xml:space="preserve">En </w:t>
      </w:r>
      <w:proofErr w:type="spellStart"/>
      <w:r w:rsidR="00776FA9" w:rsidRPr="0069463E">
        <w:t>esta</w:t>
      </w:r>
      <w:proofErr w:type="spellEnd"/>
      <w:r w:rsidR="00776FA9" w:rsidRPr="0069463E">
        <w:t xml:space="preserve"> </w:t>
      </w:r>
      <w:proofErr w:type="spellStart"/>
      <w:r w:rsidR="00776FA9" w:rsidRPr="0069463E">
        <w:t>categoría</w:t>
      </w:r>
      <w:proofErr w:type="spellEnd"/>
      <w:r w:rsidR="00776FA9" w:rsidRPr="0069463E">
        <w:t xml:space="preserve"> se </w:t>
      </w:r>
      <w:proofErr w:type="spellStart"/>
      <w:r w:rsidR="00776FA9" w:rsidRPr="0069463E">
        <w:t>engloba</w:t>
      </w:r>
      <w:proofErr w:type="spellEnd"/>
      <w:r w:rsidR="00776FA9" w:rsidRPr="0069463E">
        <w:t xml:space="preserve"> a los </w:t>
      </w:r>
      <w:proofErr w:type="spellStart"/>
      <w:r w:rsidR="00776FA9" w:rsidRPr="0069463E">
        <w:t>elementos</w:t>
      </w:r>
      <w:proofErr w:type="spellEnd"/>
      <w:r w:rsidR="00776FA9" w:rsidRPr="0069463E">
        <w:t xml:space="preserve"> </w:t>
      </w:r>
      <w:proofErr w:type="spellStart"/>
      <w:r w:rsidR="00776FA9" w:rsidRPr="0069463E">
        <w:rPr>
          <w:i/>
        </w:rPr>
        <w:t>textInput</w:t>
      </w:r>
      <w:proofErr w:type="spellEnd"/>
      <w:r w:rsidR="00776FA9" w:rsidRPr="0069463E">
        <w:t xml:space="preserve">, </w:t>
      </w:r>
      <w:r w:rsidR="00776FA9" w:rsidRPr="0069463E">
        <w:rPr>
          <w:i/>
        </w:rPr>
        <w:t>list</w:t>
      </w:r>
      <w:r w:rsidR="00776FA9" w:rsidRPr="0069463E">
        <w:t xml:space="preserve">, </w:t>
      </w:r>
      <w:proofErr w:type="spellStart"/>
      <w:r w:rsidR="00776FA9" w:rsidRPr="0069463E">
        <w:rPr>
          <w:i/>
        </w:rPr>
        <w:t>richAutoSuggest</w:t>
      </w:r>
      <w:proofErr w:type="spellEnd"/>
      <w:r w:rsidR="00776FA9" w:rsidRPr="0069463E">
        <w:t xml:space="preserve">, </w:t>
      </w:r>
      <w:proofErr w:type="spellStart"/>
      <w:r w:rsidR="00776FA9" w:rsidRPr="0069463E">
        <w:rPr>
          <w:i/>
        </w:rPr>
        <w:t>richDatePicker</w:t>
      </w:r>
      <w:proofErr w:type="spellEnd"/>
      <w:r w:rsidR="00776FA9" w:rsidRPr="0069463E">
        <w:rPr>
          <w:i/>
        </w:rPr>
        <w:t xml:space="preserve">, password y </w:t>
      </w:r>
      <w:proofErr w:type="spellStart"/>
      <w:r w:rsidR="00776FA9" w:rsidRPr="0069463E">
        <w:rPr>
          <w:i/>
        </w:rPr>
        <w:t>richEmail</w:t>
      </w:r>
      <w:proofErr w:type="spellEnd"/>
      <w:r w:rsidR="00776FA9" w:rsidRPr="0069463E">
        <w:t xml:space="preserve">. </w:t>
      </w:r>
    </w:p>
    <w:p w:rsidR="00776FA9" w:rsidRPr="00971175" w:rsidRDefault="003624E2" w:rsidP="00776FA9">
      <w:pPr>
        <w:pStyle w:val="Prrafodelista"/>
        <w:numPr>
          <w:ilvl w:val="0"/>
          <w:numId w:val="1"/>
        </w:numPr>
        <w:rPr>
          <w:lang w:val="es-PY"/>
          <w:rPrChange w:id="665" w:author="marcazal" w:date="2015-11-07T15:33:00Z">
            <w:rPr/>
          </w:rPrChange>
        </w:rPr>
      </w:pPr>
      <w:r w:rsidRPr="003624E2">
        <w:rPr>
          <w:b/>
          <w:i/>
          <w:lang w:val="es-PY"/>
          <w:rPrChange w:id="666" w:author="marcazal" w:date="2015-11-07T15:33:00Z">
            <w:rPr>
              <w:b/>
              <w:i/>
            </w:rPr>
          </w:rPrChange>
        </w:rPr>
        <w:t xml:space="preserve">Elementos de control </w:t>
      </w:r>
      <w:r w:rsidRPr="003624E2">
        <w:rPr>
          <w:b/>
          <w:lang w:val="es-PY"/>
          <w:rPrChange w:id="667" w:author="marcazal" w:date="2015-11-07T15:33:00Z">
            <w:rPr>
              <w:b/>
            </w:rPr>
          </w:rPrChange>
        </w:rPr>
        <w:t>(</w:t>
      </w:r>
      <w:proofErr w:type="spellStart"/>
      <w:r w:rsidRPr="003624E2">
        <w:rPr>
          <w:b/>
          <w:i/>
          <w:lang w:val="es-PY"/>
          <w:rPrChange w:id="668" w:author="marcazal" w:date="2015-11-07T15:33:00Z">
            <w:rPr>
              <w:b/>
              <w:i/>
            </w:rPr>
          </w:rPrChange>
        </w:rPr>
        <w:t>ControlElement</w:t>
      </w:r>
      <w:proofErr w:type="spellEnd"/>
      <w:r w:rsidRPr="003624E2">
        <w:rPr>
          <w:b/>
          <w:lang w:val="es-PY"/>
          <w:rPrChange w:id="669" w:author="marcazal" w:date="2015-11-07T15:33:00Z">
            <w:rPr>
              <w:b/>
            </w:rPr>
          </w:rPrChange>
        </w:rPr>
        <w:t>)</w:t>
      </w:r>
      <w:r w:rsidRPr="003624E2">
        <w:rPr>
          <w:b/>
          <w:i/>
          <w:lang w:val="es-PY"/>
          <w:rPrChange w:id="670" w:author="marcazal" w:date="2015-11-07T15:33:00Z">
            <w:rPr>
              <w:b/>
              <w:i/>
            </w:rPr>
          </w:rPrChange>
        </w:rPr>
        <w:t xml:space="preserve">: </w:t>
      </w:r>
      <w:r w:rsidRPr="003624E2">
        <w:rPr>
          <w:lang w:val="es-PY"/>
          <w:rPrChange w:id="671" w:author="marcazal" w:date="2015-11-07T15:33:00Z">
            <w:rPr/>
          </w:rPrChange>
        </w:rPr>
        <w:t>Comprende a los elementos de i</w:t>
      </w:r>
      <w:r w:rsidRPr="003624E2">
        <w:rPr>
          <w:lang w:val="es-PY"/>
          <w:rPrChange w:id="672" w:author="marcazal" w:date="2015-11-07T15:33:00Z">
            <w:rPr/>
          </w:rPrChange>
        </w:rPr>
        <w:t>n</w:t>
      </w:r>
      <w:r w:rsidRPr="003624E2">
        <w:rPr>
          <w:lang w:val="es-PY"/>
          <w:rPrChange w:id="673" w:author="marcazal" w:date="2015-11-07T15:33:00Z">
            <w:rPr/>
          </w:rPrChange>
        </w:rPr>
        <w:t>terfaz tradicionales encargados de obtener una orden de naveg</w:t>
      </w:r>
      <w:r w:rsidRPr="003624E2">
        <w:rPr>
          <w:lang w:val="es-PY"/>
          <w:rPrChange w:id="674" w:author="marcazal" w:date="2015-11-07T15:33:00Z">
            <w:rPr/>
          </w:rPrChange>
        </w:rPr>
        <w:t>a</w:t>
      </w:r>
      <w:r w:rsidRPr="003624E2">
        <w:rPr>
          <w:lang w:val="es-PY"/>
          <w:rPrChange w:id="675" w:author="marcazal" w:date="2015-11-07T15:33:00Z">
            <w:rPr/>
          </w:rPrChange>
        </w:rPr>
        <w:t xml:space="preserve">ción o cambio de página. En esta categoría se engloba a los elementos </w:t>
      </w:r>
      <w:proofErr w:type="spellStart"/>
      <w:r w:rsidRPr="003624E2">
        <w:rPr>
          <w:i/>
          <w:lang w:val="es-PY"/>
          <w:rPrChange w:id="676" w:author="marcazal" w:date="2015-11-07T15:33:00Z">
            <w:rPr>
              <w:i/>
            </w:rPr>
          </w:rPrChange>
        </w:rPr>
        <w:t>externalLink</w:t>
      </w:r>
      <w:proofErr w:type="spellEnd"/>
      <w:r w:rsidRPr="003624E2">
        <w:rPr>
          <w:lang w:val="es-PY"/>
          <w:rPrChange w:id="677" w:author="marcazal" w:date="2015-11-07T15:33:00Z">
            <w:rPr/>
          </w:rPrChange>
        </w:rPr>
        <w:t xml:space="preserve">, </w:t>
      </w:r>
      <w:proofErr w:type="spellStart"/>
      <w:r w:rsidRPr="003624E2">
        <w:rPr>
          <w:i/>
          <w:lang w:val="es-PY"/>
          <w:rPrChange w:id="678" w:author="marcazal" w:date="2015-11-07T15:33:00Z">
            <w:rPr>
              <w:i/>
            </w:rPr>
          </w:rPrChange>
        </w:rPr>
        <w:t>anchor</w:t>
      </w:r>
      <w:proofErr w:type="spellEnd"/>
      <w:r w:rsidRPr="003624E2">
        <w:rPr>
          <w:lang w:val="es-PY"/>
          <w:rPrChange w:id="679" w:author="marcazal" w:date="2015-11-07T15:33:00Z">
            <w:rPr/>
          </w:rPrChange>
        </w:rPr>
        <w:t xml:space="preserve"> y </w:t>
      </w:r>
      <w:proofErr w:type="spellStart"/>
      <w:r w:rsidRPr="003624E2">
        <w:rPr>
          <w:i/>
          <w:lang w:val="es-PY"/>
          <w:rPrChange w:id="680" w:author="marcazal" w:date="2015-11-07T15:33:00Z">
            <w:rPr>
              <w:i/>
            </w:rPr>
          </w:rPrChange>
        </w:rPr>
        <w:t>bu</w:t>
      </w:r>
      <w:r w:rsidRPr="003624E2">
        <w:rPr>
          <w:i/>
          <w:lang w:val="es-PY"/>
          <w:rPrChange w:id="681" w:author="marcazal" w:date="2015-11-07T15:33:00Z">
            <w:rPr>
              <w:i/>
            </w:rPr>
          </w:rPrChange>
        </w:rPr>
        <w:t>t</w:t>
      </w:r>
      <w:r w:rsidRPr="003624E2">
        <w:rPr>
          <w:i/>
          <w:lang w:val="es-PY"/>
          <w:rPrChange w:id="682" w:author="marcazal" w:date="2015-11-07T15:33:00Z">
            <w:rPr>
              <w:i/>
            </w:rPr>
          </w:rPrChange>
        </w:rPr>
        <w:t>ton</w:t>
      </w:r>
      <w:proofErr w:type="spellEnd"/>
      <w:r w:rsidRPr="003624E2">
        <w:rPr>
          <w:lang w:val="es-PY"/>
          <w:rPrChange w:id="683" w:author="marcazal" w:date="2015-11-07T15:33:00Z">
            <w:rPr/>
          </w:rPrChange>
        </w:rPr>
        <w:t xml:space="preserve">. </w:t>
      </w:r>
    </w:p>
    <w:p w:rsidR="00776FA9" w:rsidRPr="00971175" w:rsidRDefault="00776FA9" w:rsidP="00776FA9">
      <w:pPr>
        <w:rPr>
          <w:lang w:val="es-PY"/>
          <w:rPrChange w:id="684" w:author="marcazal" w:date="2015-11-07T15:33:00Z">
            <w:rPr/>
          </w:rPrChange>
        </w:rPr>
      </w:pPr>
    </w:p>
    <w:p w:rsidR="00776FA9" w:rsidRPr="00F839B1" w:rsidRDefault="00776FA9" w:rsidP="00776FA9">
      <w:pPr>
        <w:rPr>
          <w:lang w:val="es-PY"/>
        </w:rPr>
      </w:pPr>
      <w:r w:rsidRPr="00F839B1">
        <w:rPr>
          <w:lang w:val="es-PY"/>
        </w:rPr>
        <w:t xml:space="preserve">Formando parte también de la extensión, los </w:t>
      </w:r>
      <w:proofErr w:type="spellStart"/>
      <w:r w:rsidRPr="00F839B1">
        <w:rPr>
          <w:i/>
          <w:lang w:val="es-PY"/>
        </w:rPr>
        <w:t>CompositeUIElement</w:t>
      </w:r>
      <w:proofErr w:type="spellEnd"/>
      <w:r w:rsidR="005D08ED" w:rsidRPr="00F839B1">
        <w:rPr>
          <w:lang w:val="es-PY"/>
        </w:rPr>
        <w:t xml:space="preserve"> </w:t>
      </w:r>
      <w:r w:rsidRPr="00F839B1">
        <w:rPr>
          <w:lang w:val="es-PY"/>
        </w:rPr>
        <w:t>pueden</w:t>
      </w:r>
      <w:r w:rsidR="00AE17AB" w:rsidRPr="00F839B1">
        <w:rPr>
          <w:lang w:val="es-PY"/>
        </w:rPr>
        <w:t>,</w:t>
      </w:r>
      <w:r w:rsidRPr="00F839B1">
        <w:rPr>
          <w:lang w:val="es-PY"/>
        </w:rPr>
        <w:t xml:space="preserve"> o no</w:t>
      </w:r>
      <w:r w:rsidR="00AE17AB" w:rsidRPr="00F839B1">
        <w:rPr>
          <w:lang w:val="es-PY"/>
        </w:rPr>
        <w:t>,</w:t>
      </w:r>
      <w:r w:rsidRPr="00F839B1">
        <w:rPr>
          <w:lang w:val="es-PY"/>
        </w:rPr>
        <w:t xml:space="preserve"> tener </w:t>
      </w:r>
      <w:proofErr w:type="spellStart"/>
      <w:r w:rsidRPr="00F839B1">
        <w:rPr>
          <w:i/>
          <w:lang w:val="es-PY"/>
        </w:rPr>
        <w:t>Panels</w:t>
      </w:r>
      <w:proofErr w:type="spellEnd"/>
      <w:r w:rsidRPr="00F839B1">
        <w:rPr>
          <w:lang w:val="es-PY"/>
        </w:rPr>
        <w:t xml:space="preserve"> asociados</w:t>
      </w:r>
      <w:r w:rsidR="00AE17AB" w:rsidRPr="00F839B1">
        <w:rPr>
          <w:lang w:val="es-PY"/>
        </w:rPr>
        <w:t>. A su vez,</w:t>
      </w:r>
      <w:r w:rsidRPr="00F839B1">
        <w:rPr>
          <w:lang w:val="es-PY"/>
        </w:rPr>
        <w:t xml:space="preserve"> los </w:t>
      </w:r>
      <w:proofErr w:type="spellStart"/>
      <w:r w:rsidRPr="00F839B1">
        <w:rPr>
          <w:i/>
          <w:lang w:val="es-PY"/>
        </w:rPr>
        <w:t>Panels</w:t>
      </w:r>
      <w:proofErr w:type="spellEnd"/>
      <w:r w:rsidRPr="00F839B1">
        <w:rPr>
          <w:i/>
          <w:lang w:val="es-PY"/>
        </w:rPr>
        <w:t xml:space="preserve"> </w:t>
      </w:r>
      <w:r w:rsidRPr="00F839B1">
        <w:rPr>
          <w:lang w:val="es-PY"/>
        </w:rPr>
        <w:t xml:space="preserve">pueden estar asociados a uno o muchos </w:t>
      </w:r>
      <w:proofErr w:type="spellStart"/>
      <w:r w:rsidRPr="00F839B1">
        <w:rPr>
          <w:i/>
          <w:lang w:val="es-PY"/>
        </w:rPr>
        <w:t>CompositeUIElement</w:t>
      </w:r>
      <w:proofErr w:type="spellEnd"/>
      <w:r w:rsidRPr="00F839B1">
        <w:rPr>
          <w:lang w:val="es-PY"/>
        </w:rPr>
        <w:t xml:space="preserve">. Los </w:t>
      </w:r>
      <w:proofErr w:type="spellStart"/>
      <w:r w:rsidRPr="00F839B1">
        <w:rPr>
          <w:i/>
          <w:lang w:val="es-PY"/>
        </w:rPr>
        <w:t>Panels</w:t>
      </w:r>
      <w:proofErr w:type="spellEnd"/>
      <w:r w:rsidRPr="00F839B1">
        <w:rPr>
          <w:lang w:val="es-PY"/>
        </w:rPr>
        <w:t xml:space="preserve"> pueden formar parte de un </w:t>
      </w:r>
      <w:proofErr w:type="spellStart"/>
      <w:r w:rsidRPr="00F839B1">
        <w:rPr>
          <w:i/>
          <w:lang w:val="es-PY"/>
        </w:rPr>
        <w:t>RichAccordion</w:t>
      </w:r>
      <w:proofErr w:type="spellEnd"/>
      <w:r w:rsidRPr="00F839B1">
        <w:rPr>
          <w:lang w:val="es-PY"/>
        </w:rPr>
        <w:t xml:space="preserve"> o un </w:t>
      </w:r>
      <w:proofErr w:type="spellStart"/>
      <w:r w:rsidRPr="00F839B1">
        <w:rPr>
          <w:i/>
          <w:lang w:val="es-PY"/>
        </w:rPr>
        <w:t>RichTabs</w:t>
      </w:r>
      <w:proofErr w:type="spellEnd"/>
      <w:r w:rsidRPr="00F839B1">
        <w:rPr>
          <w:lang w:val="es-PY"/>
        </w:rPr>
        <w:t xml:space="preserve">, y tanto el </w:t>
      </w:r>
      <w:proofErr w:type="spellStart"/>
      <w:r w:rsidRPr="00F839B1">
        <w:rPr>
          <w:i/>
          <w:lang w:val="es-PY"/>
        </w:rPr>
        <w:t>RichAccordion</w:t>
      </w:r>
      <w:proofErr w:type="spellEnd"/>
      <w:r w:rsidRPr="00F839B1">
        <w:rPr>
          <w:lang w:val="es-PY"/>
        </w:rPr>
        <w:t xml:space="preserve"> como el </w:t>
      </w:r>
      <w:proofErr w:type="spellStart"/>
      <w:r w:rsidRPr="00F839B1">
        <w:rPr>
          <w:i/>
          <w:lang w:val="es-PY"/>
        </w:rPr>
        <w:t>RichTabs</w:t>
      </w:r>
      <w:proofErr w:type="spellEnd"/>
      <w:r w:rsidRPr="00F839B1">
        <w:rPr>
          <w:lang w:val="es-PY"/>
        </w:rPr>
        <w:t xml:space="preserve"> pueden contener uno o muchos </w:t>
      </w:r>
      <w:proofErr w:type="spellStart"/>
      <w:r w:rsidRPr="00F839B1">
        <w:rPr>
          <w:i/>
          <w:lang w:val="es-PY"/>
        </w:rPr>
        <w:t>Panels</w:t>
      </w:r>
      <w:proofErr w:type="spellEnd"/>
      <w:r w:rsidRPr="00F839B1">
        <w:rPr>
          <w:i/>
          <w:lang w:val="es-PY"/>
        </w:rPr>
        <w:t xml:space="preserve">. </w:t>
      </w:r>
      <w:r w:rsidRPr="00F839B1">
        <w:rPr>
          <w:lang w:val="es-PY"/>
        </w:rPr>
        <w:t xml:space="preserve">Cada uno de estos </w:t>
      </w:r>
      <w:proofErr w:type="spellStart"/>
      <w:r w:rsidRPr="00F839B1">
        <w:rPr>
          <w:i/>
          <w:lang w:val="es-PY"/>
        </w:rPr>
        <w:t>Panels</w:t>
      </w:r>
      <w:proofErr w:type="spellEnd"/>
      <w:r w:rsidRPr="00F839B1">
        <w:rPr>
          <w:lang w:val="es-PY"/>
        </w:rPr>
        <w:t xml:space="preserve">, permite aglomerar a uno o muchos elementos de interfaz </w:t>
      </w:r>
      <w:proofErr w:type="spellStart"/>
      <w:r w:rsidRPr="00F839B1">
        <w:rPr>
          <w:i/>
          <w:lang w:val="es-PY"/>
        </w:rPr>
        <w:t>CompositeUIElement</w:t>
      </w:r>
      <w:proofErr w:type="spellEnd"/>
      <w:r w:rsidRPr="00F839B1">
        <w:rPr>
          <w:i/>
          <w:lang w:val="es-PY"/>
        </w:rPr>
        <w:t>.</w:t>
      </w:r>
      <w:r w:rsidRPr="00F839B1">
        <w:rPr>
          <w:lang w:val="es-PY"/>
        </w:rPr>
        <w:t xml:space="preserve"> Cada </w:t>
      </w:r>
      <w:proofErr w:type="spellStart"/>
      <w:r w:rsidRPr="00F839B1">
        <w:rPr>
          <w:i/>
          <w:lang w:val="es-PY"/>
        </w:rPr>
        <w:t>Panels</w:t>
      </w:r>
      <w:proofErr w:type="spellEnd"/>
      <w:r w:rsidRPr="00F839B1">
        <w:rPr>
          <w:lang w:val="es-PY"/>
        </w:rPr>
        <w:t xml:space="preserve"> puede formar parte de un </w:t>
      </w:r>
      <w:proofErr w:type="spellStart"/>
      <w:r w:rsidRPr="00F839B1">
        <w:rPr>
          <w:i/>
          <w:lang w:val="es-PY"/>
        </w:rPr>
        <w:t>RichAccordion</w:t>
      </w:r>
      <w:proofErr w:type="spellEnd"/>
      <w:r w:rsidRPr="00F839B1">
        <w:rPr>
          <w:i/>
          <w:lang w:val="es-PY"/>
        </w:rPr>
        <w:t xml:space="preserve"> </w:t>
      </w:r>
      <w:r w:rsidRPr="00F839B1">
        <w:rPr>
          <w:lang w:val="es-PY"/>
        </w:rPr>
        <w:t xml:space="preserve">o un </w:t>
      </w:r>
      <w:proofErr w:type="spellStart"/>
      <w:r w:rsidRPr="00F839B1">
        <w:rPr>
          <w:i/>
          <w:lang w:val="es-PY"/>
        </w:rPr>
        <w:t>RichTabs</w:t>
      </w:r>
      <w:proofErr w:type="spellEnd"/>
      <w:r w:rsidRPr="00F839B1">
        <w:rPr>
          <w:i/>
          <w:lang w:val="es-PY"/>
        </w:rPr>
        <w:t xml:space="preserve">. </w:t>
      </w:r>
      <w:r w:rsidRPr="00F839B1">
        <w:rPr>
          <w:lang w:val="es-PY"/>
        </w:rPr>
        <w:t>De manera inversa</w:t>
      </w:r>
      <w:r w:rsidR="00AE17AB" w:rsidRPr="00F839B1">
        <w:rPr>
          <w:lang w:val="es-PY"/>
        </w:rPr>
        <w:t>,</w:t>
      </w:r>
      <w:r w:rsidRPr="00F839B1">
        <w:rPr>
          <w:lang w:val="es-PY"/>
        </w:rPr>
        <w:t xml:space="preserve"> un </w:t>
      </w:r>
      <w:proofErr w:type="spellStart"/>
      <w:r w:rsidRPr="00F839B1">
        <w:rPr>
          <w:i/>
          <w:lang w:val="es-PY"/>
        </w:rPr>
        <w:t>RichAccordion</w:t>
      </w:r>
      <w:proofErr w:type="spellEnd"/>
      <w:r w:rsidRPr="00F839B1">
        <w:rPr>
          <w:i/>
          <w:lang w:val="es-PY"/>
        </w:rPr>
        <w:t xml:space="preserve"> </w:t>
      </w:r>
      <w:r w:rsidRPr="00F839B1">
        <w:rPr>
          <w:lang w:val="es-PY"/>
        </w:rPr>
        <w:t xml:space="preserve">o un </w:t>
      </w:r>
      <w:proofErr w:type="spellStart"/>
      <w:r w:rsidRPr="00F839B1">
        <w:rPr>
          <w:i/>
          <w:lang w:val="es-PY"/>
        </w:rPr>
        <w:t>RichTabs</w:t>
      </w:r>
      <w:proofErr w:type="spellEnd"/>
      <w:r w:rsidRPr="00F839B1">
        <w:rPr>
          <w:i/>
          <w:lang w:val="es-PY"/>
        </w:rPr>
        <w:t xml:space="preserve"> </w:t>
      </w:r>
      <w:r w:rsidRPr="00F839B1">
        <w:rPr>
          <w:lang w:val="es-PY"/>
        </w:rPr>
        <w:t xml:space="preserve">se </w:t>
      </w:r>
      <w:proofErr w:type="gramStart"/>
      <w:r w:rsidRPr="00F839B1">
        <w:rPr>
          <w:lang w:val="es-PY"/>
        </w:rPr>
        <w:t>compone</w:t>
      </w:r>
      <w:proofErr w:type="gramEnd"/>
      <w:r w:rsidRPr="00F839B1">
        <w:rPr>
          <w:lang w:val="es-PY"/>
        </w:rPr>
        <w:t xml:space="preserve"> de uno o muchos </w:t>
      </w:r>
      <w:proofErr w:type="spellStart"/>
      <w:r w:rsidRPr="00F839B1">
        <w:rPr>
          <w:i/>
          <w:lang w:val="es-PY"/>
        </w:rPr>
        <w:t>Panels</w:t>
      </w:r>
      <w:proofErr w:type="spellEnd"/>
      <w:r w:rsidRPr="00F839B1">
        <w:rPr>
          <w:lang w:val="es-PY"/>
        </w:rPr>
        <w:t>.</w:t>
      </w:r>
    </w:p>
    <w:p w:rsidR="00776FA9" w:rsidRPr="00F839B1" w:rsidRDefault="00776FA9" w:rsidP="00776FA9">
      <w:pPr>
        <w:rPr>
          <w:lang w:val="es-PY"/>
        </w:rPr>
      </w:pPr>
    </w:p>
    <w:p w:rsidR="00776FA9" w:rsidRPr="00971175" w:rsidRDefault="003624E2" w:rsidP="00776FA9">
      <w:pPr>
        <w:rPr>
          <w:lang w:val="es-PY"/>
          <w:rPrChange w:id="685" w:author="marcazal" w:date="2015-11-07T15:33:00Z">
            <w:rPr/>
          </w:rPrChange>
        </w:rPr>
      </w:pPr>
      <w:r w:rsidRPr="003624E2">
        <w:rPr>
          <w:lang w:val="es-PY"/>
          <w:rPrChange w:id="686" w:author="marcazal" w:date="2015-11-07T15:33:00Z">
            <w:rPr/>
          </w:rPrChange>
        </w:rPr>
        <w:t xml:space="preserve">El </w:t>
      </w:r>
      <w:proofErr w:type="spellStart"/>
      <w:r w:rsidRPr="003624E2">
        <w:rPr>
          <w:lang w:val="es-PY"/>
          <w:rPrChange w:id="687" w:author="marcazal" w:date="2015-11-07T15:33:00Z">
            <w:rPr/>
          </w:rPrChange>
        </w:rPr>
        <w:t>metamodelo</w:t>
      </w:r>
      <w:proofErr w:type="spellEnd"/>
      <w:r w:rsidRPr="003624E2">
        <w:rPr>
          <w:lang w:val="es-PY"/>
          <w:rPrChange w:id="688" w:author="marcazal" w:date="2015-11-07T15:33:00Z">
            <w:rPr/>
          </w:rPrChange>
        </w:rPr>
        <w:t xml:space="preserve"> de </w:t>
      </w:r>
      <w:r w:rsidRPr="003624E2">
        <w:rPr>
          <w:i/>
          <w:lang w:val="es-PY"/>
          <w:rPrChange w:id="689" w:author="marcazal" w:date="2015-11-07T15:33:00Z">
            <w:rPr>
              <w:i/>
            </w:rPr>
          </w:rPrChange>
        </w:rPr>
        <w:t>Estructura</w:t>
      </w:r>
      <w:r w:rsidRPr="003624E2">
        <w:rPr>
          <w:lang w:val="es-PY"/>
          <w:rPrChange w:id="690" w:author="marcazal" w:date="2015-11-07T15:33:00Z">
            <w:rPr/>
          </w:rPrChange>
        </w:rPr>
        <w:t xml:space="preserve"> no ha sufrido muchos cambios con respecto a su ve</w:t>
      </w:r>
      <w:r w:rsidRPr="003624E2">
        <w:rPr>
          <w:lang w:val="es-PY"/>
          <w:rPrChange w:id="691" w:author="marcazal" w:date="2015-11-07T15:33:00Z">
            <w:rPr/>
          </w:rPrChange>
        </w:rPr>
        <w:t>r</w:t>
      </w:r>
      <w:r w:rsidRPr="003624E2">
        <w:rPr>
          <w:lang w:val="es-PY"/>
          <w:rPrChange w:id="692" w:author="marcazal" w:date="2015-11-07T15:33:00Z">
            <w:rPr/>
          </w:rPrChange>
        </w:rPr>
        <w:t xml:space="preserve">sión original. Entre las adaptaciones que se han realizado a este </w:t>
      </w:r>
      <w:proofErr w:type="spellStart"/>
      <w:r w:rsidRPr="003624E2">
        <w:rPr>
          <w:lang w:val="es-PY"/>
          <w:rPrChange w:id="693" w:author="marcazal" w:date="2015-11-07T15:33:00Z">
            <w:rPr/>
          </w:rPrChange>
        </w:rPr>
        <w:t>metamodelo</w:t>
      </w:r>
      <w:proofErr w:type="spellEnd"/>
      <w:r w:rsidRPr="003624E2">
        <w:rPr>
          <w:lang w:val="es-PY"/>
          <w:rPrChange w:id="694" w:author="marcazal" w:date="2015-11-07T15:33:00Z">
            <w:rPr/>
          </w:rPrChange>
        </w:rPr>
        <w:t xml:space="preserve"> se cue</w:t>
      </w:r>
      <w:r w:rsidRPr="003624E2">
        <w:rPr>
          <w:lang w:val="es-PY"/>
          <w:rPrChange w:id="695" w:author="marcazal" w:date="2015-11-07T15:33:00Z">
            <w:rPr/>
          </w:rPrChange>
        </w:rPr>
        <w:t>n</w:t>
      </w:r>
      <w:r w:rsidRPr="003624E2">
        <w:rPr>
          <w:lang w:val="es-PY"/>
          <w:rPrChange w:id="696" w:author="marcazal" w:date="2015-11-07T15:33:00Z">
            <w:rPr/>
          </w:rPrChange>
        </w:rPr>
        <w:t xml:space="preserve">tan los cambios llevados a cabo a los atributos de la clase </w:t>
      </w:r>
      <w:proofErr w:type="spellStart"/>
      <w:r w:rsidRPr="003624E2">
        <w:rPr>
          <w:i/>
          <w:lang w:val="es-PY"/>
          <w:rPrChange w:id="697" w:author="marcazal" w:date="2015-11-07T15:33:00Z">
            <w:rPr>
              <w:i/>
            </w:rPr>
          </w:rPrChange>
        </w:rPr>
        <w:t>Properties</w:t>
      </w:r>
      <w:proofErr w:type="spellEnd"/>
      <w:r w:rsidRPr="003624E2">
        <w:rPr>
          <w:lang w:val="es-PY"/>
          <w:rPrChange w:id="698" w:author="marcazal" w:date="2015-11-07T15:33:00Z">
            <w:rPr/>
          </w:rPrChange>
        </w:rPr>
        <w:t xml:space="preserve">, </w:t>
      </w:r>
      <w:proofErr w:type="spellStart"/>
      <w:r w:rsidRPr="003624E2">
        <w:rPr>
          <w:i/>
          <w:lang w:val="es-PY"/>
          <w:rPrChange w:id="699" w:author="marcazal" w:date="2015-11-07T15:33:00Z">
            <w:rPr>
              <w:i/>
            </w:rPr>
          </w:rPrChange>
        </w:rPr>
        <w:t>XPosition</w:t>
      </w:r>
      <w:proofErr w:type="spellEnd"/>
      <w:r w:rsidRPr="003624E2">
        <w:rPr>
          <w:lang w:val="es-PY"/>
          <w:rPrChange w:id="700" w:author="marcazal" w:date="2015-11-07T15:33:00Z">
            <w:rPr/>
          </w:rPrChange>
        </w:rPr>
        <w:t xml:space="preserve">, </w:t>
      </w:r>
      <w:proofErr w:type="spellStart"/>
      <w:r w:rsidRPr="003624E2">
        <w:rPr>
          <w:i/>
          <w:lang w:val="es-PY"/>
          <w:rPrChange w:id="701" w:author="marcazal" w:date="2015-11-07T15:33:00Z">
            <w:rPr>
              <w:i/>
            </w:rPr>
          </w:rPrChange>
        </w:rPr>
        <w:t>YP</w:t>
      </w:r>
      <w:r w:rsidRPr="003624E2">
        <w:rPr>
          <w:i/>
          <w:lang w:val="es-PY"/>
          <w:rPrChange w:id="702" w:author="marcazal" w:date="2015-11-07T15:33:00Z">
            <w:rPr>
              <w:i/>
            </w:rPr>
          </w:rPrChange>
        </w:rPr>
        <w:t>o</w:t>
      </w:r>
      <w:r w:rsidRPr="003624E2">
        <w:rPr>
          <w:i/>
          <w:lang w:val="es-PY"/>
          <w:rPrChange w:id="703" w:author="marcazal" w:date="2015-11-07T15:33:00Z">
            <w:rPr>
              <w:i/>
            </w:rPr>
          </w:rPrChange>
        </w:rPr>
        <w:t>sition</w:t>
      </w:r>
      <w:proofErr w:type="spellEnd"/>
      <w:r w:rsidRPr="003624E2">
        <w:rPr>
          <w:lang w:val="es-PY"/>
          <w:rPrChange w:id="704" w:author="marcazal" w:date="2015-11-07T15:33:00Z">
            <w:rPr/>
          </w:rPrChange>
        </w:rPr>
        <w:t xml:space="preserve">, </w:t>
      </w:r>
      <w:proofErr w:type="spellStart"/>
      <w:r w:rsidRPr="003624E2">
        <w:rPr>
          <w:i/>
          <w:lang w:val="es-PY"/>
          <w:rPrChange w:id="705" w:author="marcazal" w:date="2015-11-07T15:33:00Z">
            <w:rPr>
              <w:i/>
            </w:rPr>
          </w:rPrChange>
        </w:rPr>
        <w:t>width</w:t>
      </w:r>
      <w:proofErr w:type="spellEnd"/>
      <w:r w:rsidRPr="003624E2">
        <w:rPr>
          <w:lang w:val="es-PY"/>
          <w:rPrChange w:id="706" w:author="marcazal" w:date="2015-11-07T15:33:00Z">
            <w:rPr/>
          </w:rPrChange>
        </w:rPr>
        <w:t xml:space="preserve"> y </w:t>
      </w:r>
      <w:proofErr w:type="spellStart"/>
      <w:r w:rsidRPr="003624E2">
        <w:rPr>
          <w:i/>
          <w:lang w:val="es-PY"/>
          <w:rPrChange w:id="707" w:author="marcazal" w:date="2015-11-07T15:33:00Z">
            <w:rPr>
              <w:i/>
            </w:rPr>
          </w:rPrChange>
        </w:rPr>
        <w:t>height</w:t>
      </w:r>
      <w:proofErr w:type="spellEnd"/>
      <w:r w:rsidRPr="003624E2">
        <w:rPr>
          <w:lang w:val="es-PY"/>
          <w:rPrChange w:id="708" w:author="marcazal" w:date="2015-11-07T15:33:00Z">
            <w:rPr/>
          </w:rPrChange>
        </w:rPr>
        <w:t xml:space="preserve">. Cada uno de estos atributos se divide en dos para distinguir su tipo y valor. Por lo tanto, los atributos quedan como </w:t>
      </w:r>
      <w:proofErr w:type="spellStart"/>
      <w:r w:rsidRPr="003624E2">
        <w:rPr>
          <w:i/>
          <w:lang w:val="es-PY"/>
          <w:rPrChange w:id="709" w:author="marcazal" w:date="2015-11-07T15:33:00Z">
            <w:rPr>
              <w:i/>
            </w:rPr>
          </w:rPrChange>
        </w:rPr>
        <w:t>XPositionType</w:t>
      </w:r>
      <w:proofErr w:type="spellEnd"/>
      <w:r w:rsidRPr="003624E2">
        <w:rPr>
          <w:lang w:val="es-PY"/>
          <w:rPrChange w:id="710" w:author="marcazal" w:date="2015-11-07T15:33:00Z">
            <w:rPr/>
          </w:rPrChange>
        </w:rPr>
        <w:t xml:space="preserve"> y </w:t>
      </w:r>
      <w:proofErr w:type="spellStart"/>
      <w:r w:rsidRPr="003624E2">
        <w:rPr>
          <w:i/>
          <w:lang w:val="es-PY"/>
          <w:rPrChange w:id="711" w:author="marcazal" w:date="2015-11-07T15:33:00Z">
            <w:rPr>
              <w:i/>
            </w:rPr>
          </w:rPrChange>
        </w:rPr>
        <w:t>XPositionValue</w:t>
      </w:r>
      <w:proofErr w:type="spellEnd"/>
      <w:r w:rsidRPr="003624E2">
        <w:rPr>
          <w:lang w:val="es-PY"/>
          <w:rPrChange w:id="712" w:author="marcazal" w:date="2015-11-07T15:33:00Z">
            <w:rPr/>
          </w:rPrChange>
        </w:rPr>
        <w:t xml:space="preserve">, </w:t>
      </w:r>
      <w:proofErr w:type="spellStart"/>
      <w:r w:rsidRPr="003624E2">
        <w:rPr>
          <w:i/>
          <w:lang w:val="es-PY"/>
          <w:rPrChange w:id="713" w:author="marcazal" w:date="2015-11-07T15:33:00Z">
            <w:rPr>
              <w:i/>
            </w:rPr>
          </w:rPrChange>
        </w:rPr>
        <w:t>YPositionType</w:t>
      </w:r>
      <w:proofErr w:type="spellEnd"/>
      <w:r w:rsidRPr="003624E2">
        <w:rPr>
          <w:lang w:val="es-PY"/>
          <w:rPrChange w:id="714" w:author="marcazal" w:date="2015-11-07T15:33:00Z">
            <w:rPr/>
          </w:rPrChange>
        </w:rPr>
        <w:t xml:space="preserve"> y </w:t>
      </w:r>
      <w:proofErr w:type="spellStart"/>
      <w:r w:rsidRPr="003624E2">
        <w:rPr>
          <w:i/>
          <w:lang w:val="es-PY"/>
          <w:rPrChange w:id="715" w:author="marcazal" w:date="2015-11-07T15:33:00Z">
            <w:rPr>
              <w:i/>
            </w:rPr>
          </w:rPrChange>
        </w:rPr>
        <w:t>YPositionValue</w:t>
      </w:r>
      <w:proofErr w:type="spellEnd"/>
      <w:r w:rsidRPr="003624E2">
        <w:rPr>
          <w:lang w:val="es-PY"/>
          <w:rPrChange w:id="716" w:author="marcazal" w:date="2015-11-07T15:33:00Z">
            <w:rPr/>
          </w:rPrChange>
        </w:rPr>
        <w:t xml:space="preserve">, </w:t>
      </w:r>
      <w:proofErr w:type="spellStart"/>
      <w:r w:rsidRPr="003624E2">
        <w:rPr>
          <w:i/>
          <w:lang w:val="es-PY"/>
          <w:rPrChange w:id="717" w:author="marcazal" w:date="2015-11-07T15:33:00Z">
            <w:rPr>
              <w:i/>
            </w:rPr>
          </w:rPrChange>
        </w:rPr>
        <w:t>widthType</w:t>
      </w:r>
      <w:proofErr w:type="spellEnd"/>
      <w:r w:rsidRPr="003624E2">
        <w:rPr>
          <w:i/>
          <w:lang w:val="es-PY"/>
          <w:rPrChange w:id="718" w:author="marcazal" w:date="2015-11-07T15:33:00Z">
            <w:rPr>
              <w:i/>
            </w:rPr>
          </w:rPrChange>
        </w:rPr>
        <w:t xml:space="preserve"> </w:t>
      </w:r>
      <w:r w:rsidRPr="003624E2">
        <w:rPr>
          <w:lang w:val="es-PY"/>
          <w:rPrChange w:id="719" w:author="marcazal" w:date="2015-11-07T15:33:00Z">
            <w:rPr/>
          </w:rPrChange>
        </w:rPr>
        <w:t xml:space="preserve">y </w:t>
      </w:r>
      <w:proofErr w:type="spellStart"/>
      <w:r w:rsidRPr="003624E2">
        <w:rPr>
          <w:i/>
          <w:lang w:val="es-PY"/>
          <w:rPrChange w:id="720" w:author="marcazal" w:date="2015-11-07T15:33:00Z">
            <w:rPr>
              <w:i/>
            </w:rPr>
          </w:rPrChange>
        </w:rPr>
        <w:t>widhValue</w:t>
      </w:r>
      <w:proofErr w:type="spellEnd"/>
      <w:r w:rsidRPr="003624E2">
        <w:rPr>
          <w:lang w:val="es-PY"/>
          <w:rPrChange w:id="721" w:author="marcazal" w:date="2015-11-07T15:33:00Z">
            <w:rPr/>
          </w:rPrChange>
        </w:rPr>
        <w:t xml:space="preserve"> y finalmente </w:t>
      </w:r>
      <w:proofErr w:type="spellStart"/>
      <w:r w:rsidRPr="003624E2">
        <w:rPr>
          <w:i/>
          <w:lang w:val="es-PY"/>
          <w:rPrChange w:id="722" w:author="marcazal" w:date="2015-11-07T15:33:00Z">
            <w:rPr>
              <w:i/>
            </w:rPr>
          </w:rPrChange>
        </w:rPr>
        <w:t>heightType</w:t>
      </w:r>
      <w:proofErr w:type="spellEnd"/>
      <w:r w:rsidRPr="003624E2">
        <w:rPr>
          <w:i/>
          <w:lang w:val="es-PY"/>
          <w:rPrChange w:id="723" w:author="marcazal" w:date="2015-11-07T15:33:00Z">
            <w:rPr>
              <w:i/>
            </w:rPr>
          </w:rPrChange>
        </w:rPr>
        <w:t xml:space="preserve"> y </w:t>
      </w:r>
      <w:proofErr w:type="spellStart"/>
      <w:r w:rsidRPr="003624E2">
        <w:rPr>
          <w:i/>
          <w:lang w:val="es-PY"/>
          <w:rPrChange w:id="724" w:author="marcazal" w:date="2015-11-07T15:33:00Z">
            <w:rPr>
              <w:i/>
            </w:rPr>
          </w:rPrChange>
        </w:rPr>
        <w:t>heightValue</w:t>
      </w:r>
      <w:proofErr w:type="spellEnd"/>
      <w:r w:rsidRPr="003624E2">
        <w:rPr>
          <w:i/>
          <w:lang w:val="es-PY"/>
          <w:rPrChange w:id="725" w:author="marcazal" w:date="2015-11-07T15:33:00Z">
            <w:rPr>
              <w:i/>
            </w:rPr>
          </w:rPrChange>
        </w:rPr>
        <w:t xml:space="preserve">. </w:t>
      </w:r>
      <w:r w:rsidRPr="003624E2">
        <w:rPr>
          <w:lang w:val="es-PY"/>
          <w:rPrChange w:id="726" w:author="marcazal" w:date="2015-11-07T15:33:00Z">
            <w:rPr/>
          </w:rPrChange>
        </w:rPr>
        <w:t xml:space="preserve">Los tipos de coordenadas que forman parte de la enumeración </w:t>
      </w:r>
      <w:proofErr w:type="spellStart"/>
      <w:r w:rsidRPr="003624E2">
        <w:rPr>
          <w:i/>
          <w:lang w:val="es-PY"/>
          <w:rPrChange w:id="727" w:author="marcazal" w:date="2015-11-07T15:33:00Z">
            <w:rPr>
              <w:i/>
            </w:rPr>
          </w:rPrChange>
        </w:rPr>
        <w:t>CoordT</w:t>
      </w:r>
      <w:r w:rsidRPr="003624E2">
        <w:rPr>
          <w:i/>
          <w:lang w:val="es-PY"/>
          <w:rPrChange w:id="728" w:author="marcazal" w:date="2015-11-07T15:33:00Z">
            <w:rPr>
              <w:i/>
            </w:rPr>
          </w:rPrChange>
        </w:rPr>
        <w:t>y</w:t>
      </w:r>
      <w:r w:rsidRPr="003624E2">
        <w:rPr>
          <w:i/>
          <w:lang w:val="es-PY"/>
          <w:rPrChange w:id="729" w:author="marcazal" w:date="2015-11-07T15:33:00Z">
            <w:rPr>
              <w:i/>
            </w:rPr>
          </w:rPrChange>
        </w:rPr>
        <w:t>pe</w:t>
      </w:r>
      <w:proofErr w:type="spellEnd"/>
      <w:r w:rsidRPr="003624E2">
        <w:rPr>
          <w:lang w:val="es-PY"/>
          <w:rPrChange w:id="730" w:author="marcazal" w:date="2015-11-07T15:33:00Z">
            <w:rPr/>
          </w:rPrChange>
        </w:rPr>
        <w:t xml:space="preserve"> son </w:t>
      </w:r>
      <w:r w:rsidRPr="003624E2">
        <w:rPr>
          <w:i/>
          <w:lang w:val="es-PY"/>
          <w:rPrChange w:id="731" w:author="marcazal" w:date="2015-11-07T15:33:00Z">
            <w:rPr>
              <w:i/>
            </w:rPr>
          </w:rPrChange>
        </w:rPr>
        <w:t>pixel</w:t>
      </w:r>
      <w:r w:rsidRPr="003624E2">
        <w:rPr>
          <w:lang w:val="es-PY"/>
          <w:rPrChange w:id="732" w:author="marcazal" w:date="2015-11-07T15:33:00Z">
            <w:rPr/>
          </w:rPrChange>
        </w:rPr>
        <w:t xml:space="preserve"> y </w:t>
      </w:r>
      <w:proofErr w:type="spellStart"/>
      <w:r w:rsidRPr="003624E2">
        <w:rPr>
          <w:i/>
          <w:lang w:val="es-PY"/>
          <w:rPrChange w:id="733" w:author="marcazal" w:date="2015-11-07T15:33:00Z">
            <w:rPr>
              <w:i/>
            </w:rPr>
          </w:rPrChange>
        </w:rPr>
        <w:t>percentage</w:t>
      </w:r>
      <w:proofErr w:type="spellEnd"/>
      <w:r w:rsidRPr="003624E2">
        <w:rPr>
          <w:lang w:val="es-PY"/>
          <w:rPrChange w:id="734" w:author="marcazal" w:date="2015-11-07T15:33:00Z">
            <w:rPr/>
          </w:rPrChange>
        </w:rPr>
        <w:t xml:space="preserve">. Cualquiera de estas coordenadas puede establecerse para configurar la posición de cada uno de los </w:t>
      </w:r>
      <w:proofErr w:type="spellStart"/>
      <w:r w:rsidRPr="003624E2">
        <w:rPr>
          <w:i/>
          <w:lang w:val="es-PY"/>
          <w:rPrChange w:id="735" w:author="marcazal" w:date="2015-11-07T15:33:00Z">
            <w:rPr>
              <w:i/>
            </w:rPr>
          </w:rPrChange>
        </w:rPr>
        <w:t>CompositeUIElement</w:t>
      </w:r>
      <w:proofErr w:type="spellEnd"/>
      <w:r w:rsidRPr="003624E2">
        <w:rPr>
          <w:lang w:val="es-PY"/>
          <w:rPrChange w:id="736" w:author="marcazal" w:date="2015-11-07T15:33:00Z">
            <w:rPr/>
          </w:rPrChange>
        </w:rPr>
        <w:t xml:space="preserve"> definidos en el </w:t>
      </w:r>
      <w:proofErr w:type="spellStart"/>
      <w:r w:rsidRPr="003624E2">
        <w:rPr>
          <w:lang w:val="es-PY"/>
          <w:rPrChange w:id="737" w:author="marcazal" w:date="2015-11-07T15:33:00Z">
            <w:rPr/>
          </w:rPrChange>
        </w:rPr>
        <w:t>met</w:t>
      </w:r>
      <w:r w:rsidRPr="003624E2">
        <w:rPr>
          <w:lang w:val="es-PY"/>
          <w:rPrChange w:id="738" w:author="marcazal" w:date="2015-11-07T15:33:00Z">
            <w:rPr/>
          </w:rPrChange>
        </w:rPr>
        <w:t>a</w:t>
      </w:r>
      <w:r w:rsidRPr="003624E2">
        <w:rPr>
          <w:lang w:val="es-PY"/>
          <w:rPrChange w:id="739" w:author="marcazal" w:date="2015-11-07T15:33:00Z">
            <w:rPr/>
          </w:rPrChange>
        </w:rPr>
        <w:t>modelo</w:t>
      </w:r>
      <w:proofErr w:type="spellEnd"/>
      <w:r w:rsidRPr="003624E2">
        <w:rPr>
          <w:lang w:val="es-PY"/>
          <w:rPrChange w:id="740" w:author="marcazal" w:date="2015-11-07T15:33:00Z">
            <w:rPr/>
          </w:rPrChange>
        </w:rPr>
        <w:t xml:space="preserve"> de </w:t>
      </w:r>
      <w:r w:rsidRPr="003624E2">
        <w:rPr>
          <w:i/>
          <w:lang w:val="es-PY"/>
          <w:rPrChange w:id="741" w:author="marcazal" w:date="2015-11-07T15:33:00Z">
            <w:rPr>
              <w:i/>
            </w:rPr>
          </w:rPrChange>
        </w:rPr>
        <w:t>Contenido</w:t>
      </w:r>
      <w:r w:rsidRPr="003624E2">
        <w:rPr>
          <w:lang w:val="es-PY"/>
          <w:rPrChange w:id="742" w:author="marcazal" w:date="2015-11-07T15:33:00Z">
            <w:rPr/>
          </w:rPrChange>
        </w:rPr>
        <w:t>.</w:t>
      </w:r>
    </w:p>
    <w:p w:rsidR="00776FA9" w:rsidRPr="00971175" w:rsidRDefault="00776FA9" w:rsidP="00776FA9">
      <w:pPr>
        <w:rPr>
          <w:lang w:val="es-PY"/>
          <w:rPrChange w:id="743" w:author="marcazal" w:date="2015-11-07T15:33:00Z">
            <w:rPr/>
          </w:rPrChange>
        </w:rPr>
      </w:pPr>
    </w:p>
    <w:p w:rsidR="00776FA9" w:rsidRPr="00971175" w:rsidRDefault="003624E2" w:rsidP="00776FA9">
      <w:pPr>
        <w:rPr>
          <w:lang w:val="es-PY"/>
          <w:rPrChange w:id="744" w:author="marcazal" w:date="2015-11-07T15:33:00Z">
            <w:rPr/>
          </w:rPrChange>
        </w:rPr>
      </w:pPr>
      <w:r w:rsidRPr="003624E2">
        <w:rPr>
          <w:lang w:val="es-PY"/>
          <w:rPrChange w:id="745" w:author="marcazal" w:date="2015-11-07T15:33:00Z">
            <w:rPr/>
          </w:rPrChange>
        </w:rPr>
        <w:t xml:space="preserve">De los </w:t>
      </w:r>
      <w:proofErr w:type="spellStart"/>
      <w:r w:rsidRPr="003624E2">
        <w:rPr>
          <w:lang w:val="es-PY"/>
          <w:rPrChange w:id="746" w:author="marcazal" w:date="2015-11-07T15:33:00Z">
            <w:rPr/>
          </w:rPrChange>
        </w:rPr>
        <w:t>metamodelos</w:t>
      </w:r>
      <w:proofErr w:type="spellEnd"/>
      <w:r w:rsidRPr="003624E2">
        <w:rPr>
          <w:lang w:val="es-PY"/>
          <w:rPrChange w:id="747" w:author="marcazal" w:date="2015-11-07T15:33:00Z">
            <w:rPr/>
          </w:rPrChange>
        </w:rPr>
        <w:t xml:space="preserve"> de </w:t>
      </w:r>
      <w:r w:rsidRPr="003624E2">
        <w:rPr>
          <w:i/>
          <w:lang w:val="es-PY"/>
          <w:rPrChange w:id="748" w:author="marcazal" w:date="2015-11-07T15:33:00Z">
            <w:rPr>
              <w:i/>
            </w:rPr>
          </w:rPrChange>
        </w:rPr>
        <w:t>Contenido</w:t>
      </w:r>
      <w:r w:rsidRPr="003624E2">
        <w:rPr>
          <w:lang w:val="es-PY"/>
          <w:rPrChange w:id="749" w:author="marcazal" w:date="2015-11-07T15:33:00Z">
            <w:rPr/>
          </w:rPrChange>
        </w:rPr>
        <w:t xml:space="preserve"> y </w:t>
      </w:r>
      <w:r w:rsidRPr="003624E2">
        <w:rPr>
          <w:i/>
          <w:lang w:val="es-PY"/>
          <w:rPrChange w:id="750" w:author="marcazal" w:date="2015-11-07T15:33:00Z">
            <w:rPr>
              <w:i/>
            </w:rPr>
          </w:rPrChange>
        </w:rPr>
        <w:t>Estructura</w:t>
      </w:r>
      <w:r w:rsidRPr="003624E2">
        <w:rPr>
          <w:lang w:val="es-PY"/>
          <w:rPrChange w:id="751" w:author="marcazal" w:date="2015-11-07T15:33:00Z">
            <w:rPr/>
          </w:rPrChange>
        </w:rPr>
        <w:t xml:space="preserve"> presentados, se derivan los perfiles UML, para agregar las características propias de </w:t>
      </w:r>
      <w:proofErr w:type="spellStart"/>
      <w:r w:rsidRPr="003624E2">
        <w:rPr>
          <w:i/>
          <w:lang w:val="es-PY"/>
          <w:rPrChange w:id="752" w:author="marcazal" w:date="2015-11-07T15:33:00Z">
            <w:rPr>
              <w:i/>
            </w:rPr>
          </w:rPrChange>
        </w:rPr>
        <w:t>MoWebA</w:t>
      </w:r>
      <w:proofErr w:type="spellEnd"/>
      <w:r w:rsidRPr="003624E2">
        <w:rPr>
          <w:lang w:val="es-PY"/>
          <w:rPrChange w:id="753" w:author="marcazal" w:date="2015-11-07T15:33:00Z">
            <w:rPr/>
          </w:rPrChange>
        </w:rPr>
        <w:t xml:space="preserve"> y por ende hacer posible la representación de la sintaxis concreta de </w:t>
      </w:r>
      <w:proofErr w:type="spellStart"/>
      <w:r w:rsidRPr="003624E2">
        <w:rPr>
          <w:i/>
          <w:lang w:val="es-PY"/>
          <w:rPrChange w:id="754" w:author="marcazal" w:date="2015-11-07T15:33:00Z">
            <w:rPr>
              <w:i/>
            </w:rPr>
          </w:rPrChange>
        </w:rPr>
        <w:t>MoWebA</w:t>
      </w:r>
      <w:proofErr w:type="spellEnd"/>
      <w:r w:rsidRPr="003624E2">
        <w:rPr>
          <w:lang w:val="es-PY"/>
          <w:rPrChange w:id="755" w:author="marcazal" w:date="2015-11-07T15:33:00Z">
            <w:rPr/>
          </w:rPrChange>
        </w:rPr>
        <w:t>. Por motivos de espacio estos pe</w:t>
      </w:r>
      <w:r w:rsidRPr="003624E2">
        <w:rPr>
          <w:lang w:val="es-PY"/>
          <w:rPrChange w:id="756" w:author="marcazal" w:date="2015-11-07T15:33:00Z">
            <w:rPr/>
          </w:rPrChange>
        </w:rPr>
        <w:t>r</w:t>
      </w:r>
      <w:r w:rsidRPr="003624E2">
        <w:rPr>
          <w:lang w:val="es-PY"/>
          <w:rPrChange w:id="757" w:author="marcazal" w:date="2015-11-07T15:33:00Z">
            <w:rPr/>
          </w:rPrChange>
        </w:rPr>
        <w:t xml:space="preserve">files no se presentan en este resumen. A continuación se describen cada uno de los elementos </w:t>
      </w:r>
      <w:r w:rsidRPr="003624E2">
        <w:rPr>
          <w:i/>
          <w:lang w:val="es-PY"/>
          <w:rPrChange w:id="758" w:author="marcazal" w:date="2015-11-07T15:33:00Z">
            <w:rPr>
              <w:i/>
            </w:rPr>
          </w:rPrChange>
        </w:rPr>
        <w:t>RIA</w:t>
      </w:r>
      <w:r w:rsidRPr="003624E2">
        <w:rPr>
          <w:lang w:val="es-PY"/>
          <w:rPrChange w:id="759" w:author="marcazal" w:date="2015-11-07T15:33:00Z">
            <w:rPr/>
          </w:rPrChange>
        </w:rPr>
        <w:t xml:space="preserve"> que forman parte de la extensión al </w:t>
      </w:r>
      <w:proofErr w:type="spellStart"/>
      <w:r w:rsidRPr="003624E2">
        <w:rPr>
          <w:lang w:val="es-PY"/>
          <w:rPrChange w:id="760" w:author="marcazal" w:date="2015-11-07T15:33:00Z">
            <w:rPr/>
          </w:rPrChange>
        </w:rPr>
        <w:t>metamodelo</w:t>
      </w:r>
      <w:proofErr w:type="spellEnd"/>
      <w:r w:rsidRPr="003624E2">
        <w:rPr>
          <w:lang w:val="es-PY"/>
          <w:rPrChange w:id="761" w:author="marcazal" w:date="2015-11-07T15:33:00Z">
            <w:rPr/>
          </w:rPrChange>
        </w:rPr>
        <w:t xml:space="preserve"> de </w:t>
      </w:r>
      <w:r w:rsidRPr="003624E2">
        <w:rPr>
          <w:i/>
          <w:lang w:val="es-PY"/>
          <w:rPrChange w:id="762" w:author="marcazal" w:date="2015-11-07T15:33:00Z">
            <w:rPr>
              <w:i/>
            </w:rPr>
          </w:rPrChange>
        </w:rPr>
        <w:t>Contenido</w:t>
      </w:r>
      <w:r w:rsidRPr="003624E2">
        <w:rPr>
          <w:lang w:val="es-PY"/>
          <w:rPrChange w:id="763" w:author="marcazal" w:date="2015-11-07T15:33:00Z">
            <w:rPr/>
          </w:rPrChange>
        </w:rPr>
        <w:t xml:space="preserve"> de </w:t>
      </w:r>
      <w:proofErr w:type="spellStart"/>
      <w:r w:rsidRPr="003624E2">
        <w:rPr>
          <w:i/>
          <w:lang w:val="es-PY"/>
          <w:rPrChange w:id="764" w:author="marcazal" w:date="2015-11-07T15:33:00Z">
            <w:rPr>
              <w:i/>
            </w:rPr>
          </w:rPrChange>
        </w:rPr>
        <w:t>M</w:t>
      </w:r>
      <w:r w:rsidRPr="003624E2">
        <w:rPr>
          <w:i/>
          <w:lang w:val="es-PY"/>
          <w:rPrChange w:id="765" w:author="marcazal" w:date="2015-11-07T15:33:00Z">
            <w:rPr>
              <w:i/>
            </w:rPr>
          </w:rPrChange>
        </w:rPr>
        <w:t>o</w:t>
      </w:r>
      <w:r w:rsidRPr="003624E2">
        <w:rPr>
          <w:i/>
          <w:lang w:val="es-PY"/>
          <w:rPrChange w:id="766" w:author="marcazal" w:date="2015-11-07T15:33:00Z">
            <w:rPr>
              <w:i/>
            </w:rPr>
          </w:rPrChange>
        </w:rPr>
        <w:t>WebA</w:t>
      </w:r>
      <w:proofErr w:type="spellEnd"/>
      <w:r w:rsidRPr="003624E2">
        <w:rPr>
          <w:lang w:val="es-PY"/>
          <w:rPrChange w:id="767" w:author="marcazal" w:date="2015-11-07T15:33:00Z">
            <w:rPr/>
          </w:rPrChange>
        </w:rPr>
        <w:t xml:space="preserve"> con sus respectivas propiedades.</w:t>
      </w:r>
    </w:p>
    <w:p w:rsidR="00776FA9" w:rsidRPr="00971175" w:rsidRDefault="00776FA9" w:rsidP="00776FA9">
      <w:pPr>
        <w:rPr>
          <w:b/>
          <w:lang w:val="es-PY"/>
          <w:rPrChange w:id="768" w:author="marcazal" w:date="2015-11-07T15:33:00Z">
            <w:rPr>
              <w:b/>
            </w:rPr>
          </w:rPrChange>
        </w:rPr>
      </w:pPr>
    </w:p>
    <w:p w:rsidR="00776FA9" w:rsidRPr="00971175" w:rsidRDefault="003624E2" w:rsidP="00776FA9">
      <w:pPr>
        <w:rPr>
          <w:b/>
          <w:lang w:val="es-PY"/>
          <w:rPrChange w:id="769" w:author="marcazal" w:date="2015-11-07T15:33:00Z">
            <w:rPr>
              <w:b/>
            </w:rPr>
          </w:rPrChange>
        </w:rPr>
      </w:pPr>
      <w:r w:rsidRPr="003624E2">
        <w:rPr>
          <w:b/>
          <w:lang w:val="es-PY"/>
          <w:rPrChange w:id="770" w:author="marcazal" w:date="2015-11-07T15:33:00Z">
            <w:rPr>
              <w:b/>
            </w:rPr>
          </w:rPrChange>
        </w:rPr>
        <w:t xml:space="preserve">5.1.1 </w:t>
      </w:r>
      <w:proofErr w:type="spellStart"/>
      <w:r w:rsidRPr="003624E2">
        <w:rPr>
          <w:b/>
          <w:lang w:val="es-PY"/>
          <w:rPrChange w:id="771" w:author="marcazal" w:date="2015-11-07T15:33:00Z">
            <w:rPr>
              <w:b/>
            </w:rPr>
          </w:rPrChange>
        </w:rPr>
        <w:t>RichAutoSuggest</w:t>
      </w:r>
      <w:proofErr w:type="spellEnd"/>
    </w:p>
    <w:p w:rsidR="00776FA9" w:rsidRPr="00971175" w:rsidRDefault="00776FA9" w:rsidP="00776FA9">
      <w:pPr>
        <w:rPr>
          <w:b/>
          <w:lang w:val="es-PY"/>
          <w:rPrChange w:id="772" w:author="marcazal" w:date="2015-11-07T15:33:00Z">
            <w:rPr>
              <w:b/>
            </w:rPr>
          </w:rPrChange>
        </w:rPr>
      </w:pPr>
    </w:p>
    <w:p w:rsidR="00776FA9" w:rsidRPr="00971175" w:rsidRDefault="003624E2" w:rsidP="0014767A">
      <w:pPr>
        <w:rPr>
          <w:lang w:val="es-PY"/>
          <w:rPrChange w:id="773" w:author="marcazal" w:date="2015-11-07T15:33:00Z">
            <w:rPr/>
          </w:rPrChange>
        </w:rPr>
      </w:pPr>
      <w:r w:rsidRPr="003624E2">
        <w:rPr>
          <w:lang w:val="es-PY"/>
          <w:rPrChange w:id="774" w:author="marcazal" w:date="2015-11-07T15:33:00Z">
            <w:rPr/>
          </w:rPrChange>
        </w:rPr>
        <w:t xml:space="preserve">Este elemento de interfaz enriquecido de entrada, contiene al atributo </w:t>
      </w:r>
      <w:proofErr w:type="spellStart"/>
      <w:r w:rsidRPr="003624E2">
        <w:rPr>
          <w:i/>
          <w:lang w:val="es-PY"/>
          <w:rPrChange w:id="775" w:author="marcazal" w:date="2015-11-07T15:33:00Z">
            <w:rPr>
              <w:i/>
            </w:rPr>
          </w:rPrChange>
        </w:rPr>
        <w:t>source</w:t>
      </w:r>
      <w:proofErr w:type="spellEnd"/>
      <w:r w:rsidRPr="003624E2">
        <w:rPr>
          <w:lang w:val="es-PY"/>
          <w:rPrChange w:id="776" w:author="marcazal" w:date="2015-11-07T15:33:00Z">
            <w:rPr/>
          </w:rPrChange>
        </w:rPr>
        <w:t>. Este atributo tiene una doble funcionalidad. Una de ellas es permitir definir un listado de palabras separadas por el carácter especial “@”, que corresponde a las palabras que serán sugeridas en el momento de ingresar uno o varios cara</w:t>
      </w:r>
      <w:r w:rsidRPr="003624E2">
        <w:rPr>
          <w:lang w:val="es-PY"/>
          <w:rPrChange w:id="777" w:author="marcazal" w:date="2015-11-07T15:33:00Z">
            <w:rPr/>
          </w:rPrChange>
        </w:rPr>
        <w:t>c</w:t>
      </w:r>
      <w:r w:rsidRPr="003624E2">
        <w:rPr>
          <w:lang w:val="es-PY"/>
          <w:rPrChange w:id="778" w:author="marcazal" w:date="2015-11-07T15:33:00Z">
            <w:rPr/>
          </w:rPrChange>
        </w:rPr>
        <w:t xml:space="preserve">teres en un campo del tipo </w:t>
      </w:r>
      <w:proofErr w:type="spellStart"/>
      <w:r w:rsidRPr="003624E2">
        <w:rPr>
          <w:i/>
          <w:lang w:val="es-PY"/>
          <w:rPrChange w:id="779" w:author="marcazal" w:date="2015-11-07T15:33:00Z">
            <w:rPr>
              <w:i/>
            </w:rPr>
          </w:rPrChange>
        </w:rPr>
        <w:t>RichAutoSuggest</w:t>
      </w:r>
      <w:proofErr w:type="spellEnd"/>
      <w:r w:rsidRPr="003624E2">
        <w:rPr>
          <w:lang w:val="es-PY"/>
          <w:rPrChange w:id="780" w:author="marcazal" w:date="2015-11-07T15:33:00Z">
            <w:rPr/>
          </w:rPrChange>
        </w:rPr>
        <w:t xml:space="preserve">. Por ejemplo, para un campo </w:t>
      </w:r>
      <w:r w:rsidRPr="003624E2">
        <w:rPr>
          <w:i/>
          <w:lang w:val="es-PY"/>
          <w:rPrChange w:id="781" w:author="marcazal" w:date="2015-11-07T15:33:00Z">
            <w:rPr>
              <w:i/>
            </w:rPr>
          </w:rPrChange>
        </w:rPr>
        <w:t>País de origen</w:t>
      </w:r>
      <w:r w:rsidRPr="003624E2">
        <w:rPr>
          <w:lang w:val="es-PY"/>
          <w:rPrChange w:id="782" w:author="marcazal" w:date="2015-11-07T15:33:00Z">
            <w:rPr/>
          </w:rPrChange>
        </w:rPr>
        <w:t xml:space="preserve"> del tipo</w:t>
      </w:r>
      <w:r w:rsidRPr="003624E2">
        <w:rPr>
          <w:i/>
          <w:lang w:val="es-PY"/>
          <w:rPrChange w:id="783" w:author="marcazal" w:date="2015-11-07T15:33:00Z">
            <w:rPr>
              <w:i/>
            </w:rPr>
          </w:rPrChange>
        </w:rPr>
        <w:t xml:space="preserve"> </w:t>
      </w:r>
      <w:proofErr w:type="spellStart"/>
      <w:r w:rsidRPr="003624E2">
        <w:rPr>
          <w:i/>
          <w:lang w:val="es-PY"/>
          <w:rPrChange w:id="784" w:author="marcazal" w:date="2015-11-07T15:33:00Z">
            <w:rPr>
              <w:i/>
            </w:rPr>
          </w:rPrChange>
        </w:rPr>
        <w:t>RichAut</w:t>
      </w:r>
      <w:r w:rsidRPr="003624E2">
        <w:rPr>
          <w:i/>
          <w:lang w:val="es-PY"/>
          <w:rPrChange w:id="785" w:author="marcazal" w:date="2015-11-07T15:33:00Z">
            <w:rPr>
              <w:i/>
            </w:rPr>
          </w:rPrChange>
        </w:rPr>
        <w:t>o</w:t>
      </w:r>
      <w:r w:rsidRPr="003624E2">
        <w:rPr>
          <w:i/>
          <w:lang w:val="es-PY"/>
          <w:rPrChange w:id="786" w:author="marcazal" w:date="2015-11-07T15:33:00Z">
            <w:rPr>
              <w:i/>
            </w:rPr>
          </w:rPrChange>
        </w:rPr>
        <w:t>Suggest</w:t>
      </w:r>
      <w:proofErr w:type="spellEnd"/>
      <w:r w:rsidRPr="003624E2">
        <w:rPr>
          <w:lang w:val="es-PY"/>
          <w:rPrChange w:id="787" w:author="marcazal" w:date="2015-11-07T15:33:00Z">
            <w:rPr/>
          </w:rPrChange>
        </w:rPr>
        <w:t xml:space="preserve">, el atributo </w:t>
      </w:r>
      <w:proofErr w:type="spellStart"/>
      <w:r w:rsidRPr="003624E2">
        <w:rPr>
          <w:i/>
          <w:lang w:val="es-PY"/>
          <w:rPrChange w:id="788" w:author="marcazal" w:date="2015-11-07T15:33:00Z">
            <w:rPr>
              <w:i/>
            </w:rPr>
          </w:rPrChange>
        </w:rPr>
        <w:t>source</w:t>
      </w:r>
      <w:proofErr w:type="spellEnd"/>
      <w:r w:rsidRPr="003624E2">
        <w:rPr>
          <w:lang w:val="es-PY"/>
          <w:rPrChange w:id="789" w:author="marcazal" w:date="2015-11-07T15:33:00Z">
            <w:rPr/>
          </w:rPrChange>
        </w:rPr>
        <w:t xml:space="preserve"> puede definirse como </w:t>
      </w:r>
      <w:proofErr w:type="spellStart"/>
      <w:r w:rsidRPr="003624E2">
        <w:rPr>
          <w:lang w:val="es-PY"/>
          <w:rPrChange w:id="790" w:author="marcazal" w:date="2015-11-07T15:33:00Z">
            <w:rPr/>
          </w:rPrChange>
        </w:rPr>
        <w:t>sou</w:t>
      </w:r>
      <w:r w:rsidRPr="003624E2">
        <w:rPr>
          <w:lang w:val="es-PY"/>
          <w:rPrChange w:id="791" w:author="marcazal" w:date="2015-11-07T15:33:00Z">
            <w:rPr/>
          </w:rPrChange>
        </w:rPr>
        <w:t>r</w:t>
      </w:r>
      <w:r w:rsidRPr="003624E2">
        <w:rPr>
          <w:lang w:val="es-PY"/>
          <w:rPrChange w:id="792" w:author="marcazal" w:date="2015-11-07T15:33:00Z">
            <w:rPr/>
          </w:rPrChange>
        </w:rPr>
        <w:t>ce</w:t>
      </w:r>
      <w:proofErr w:type="spellEnd"/>
      <w:r w:rsidRPr="003624E2">
        <w:rPr>
          <w:lang w:val="es-PY"/>
          <w:rPrChange w:id="793" w:author="marcazal" w:date="2015-11-07T15:33:00Z">
            <w:rPr/>
          </w:rPrChange>
        </w:rPr>
        <w:t>=”</w:t>
      </w:r>
      <w:proofErr w:type="spellStart"/>
      <w:r w:rsidRPr="003624E2">
        <w:rPr>
          <w:lang w:val="es-PY"/>
          <w:rPrChange w:id="794" w:author="marcazal" w:date="2015-11-07T15:33:00Z">
            <w:rPr/>
          </w:rPrChange>
        </w:rPr>
        <w:t>Paraguay@Portugal@PaquistanPol</w:t>
      </w:r>
      <w:r w:rsidRPr="003624E2">
        <w:rPr>
          <w:lang w:val="es-PY"/>
          <w:rPrChange w:id="795" w:author="marcazal" w:date="2015-11-07T15:33:00Z">
            <w:rPr/>
          </w:rPrChange>
        </w:rPr>
        <w:t>o</w:t>
      </w:r>
      <w:r w:rsidRPr="003624E2">
        <w:rPr>
          <w:lang w:val="es-PY"/>
          <w:rPrChange w:id="796" w:author="marcazal" w:date="2015-11-07T15:33:00Z">
            <w:rPr/>
          </w:rPrChange>
        </w:rPr>
        <w:t>nia@Peru@España</w:t>
      </w:r>
      <w:proofErr w:type="spellEnd"/>
      <w:r w:rsidRPr="003624E2">
        <w:rPr>
          <w:lang w:val="es-PY"/>
          <w:rPrChange w:id="797" w:author="marcazal" w:date="2015-11-07T15:33:00Z">
            <w:rPr/>
          </w:rPrChange>
        </w:rPr>
        <w:t xml:space="preserve">@...”. </w:t>
      </w:r>
    </w:p>
    <w:p w:rsidR="00776FA9" w:rsidRPr="00971175" w:rsidRDefault="00776FA9" w:rsidP="00776FA9">
      <w:pPr>
        <w:rPr>
          <w:lang w:val="es-PY"/>
          <w:rPrChange w:id="798" w:author="marcazal" w:date="2015-11-07T15:33:00Z">
            <w:rPr/>
          </w:rPrChange>
        </w:rPr>
      </w:pPr>
      <w:r>
        <w:rPr>
          <w:noProof/>
          <w:lang w:val="es-PY" w:eastAsia="es-PY"/>
        </w:rPr>
        <w:lastRenderedPageBreak/>
        <w:drawing>
          <wp:anchor distT="0" distB="0" distL="114300" distR="114300" simplePos="0" relativeHeight="251657728" behindDoc="0" locked="0" layoutInCell="1" allowOverlap="1">
            <wp:simplePos x="0" y="0"/>
            <wp:positionH relativeFrom="margin">
              <wp:posOffset>964565</wp:posOffset>
            </wp:positionH>
            <wp:positionV relativeFrom="margin">
              <wp:posOffset>-407035</wp:posOffset>
            </wp:positionV>
            <wp:extent cx="3809365" cy="8557895"/>
            <wp:effectExtent l="19050" t="0" r="635" b="0"/>
            <wp:wrapSquare wrapText="bothSides"/>
            <wp:docPr id="21" name="2 Imagen" descr="metamodeloDeContenidoY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DeContenidoYLayout.jpg"/>
                    <pic:cNvPicPr/>
                  </pic:nvPicPr>
                  <pic:blipFill>
                    <a:blip r:embed="rId10" cstate="print"/>
                    <a:stretch>
                      <a:fillRect/>
                    </a:stretch>
                  </pic:blipFill>
                  <pic:spPr>
                    <a:xfrm>
                      <a:off x="0" y="0"/>
                      <a:ext cx="3809365" cy="8557895"/>
                    </a:xfrm>
                    <a:prstGeom prst="rect">
                      <a:avLst/>
                    </a:prstGeom>
                  </pic:spPr>
                </pic:pic>
              </a:graphicData>
            </a:graphic>
          </wp:anchor>
        </w:drawing>
      </w:r>
    </w:p>
    <w:p w:rsidR="00776FA9" w:rsidRPr="00971175" w:rsidRDefault="00776FA9" w:rsidP="00776FA9">
      <w:pPr>
        <w:rPr>
          <w:lang w:val="es-PY"/>
          <w:rPrChange w:id="799" w:author="marcazal" w:date="2015-11-07T15:33:00Z">
            <w:rPr/>
          </w:rPrChange>
        </w:rPr>
      </w:pPr>
    </w:p>
    <w:p w:rsidR="00776FA9" w:rsidRPr="00971175" w:rsidRDefault="00776FA9" w:rsidP="00776FA9">
      <w:pPr>
        <w:rPr>
          <w:lang w:val="es-PY"/>
          <w:rPrChange w:id="800" w:author="marcazal" w:date="2015-11-07T15:33:00Z">
            <w:rPr/>
          </w:rPrChange>
        </w:rPr>
      </w:pPr>
    </w:p>
    <w:p w:rsidR="00776FA9" w:rsidRPr="00971175" w:rsidRDefault="00776FA9" w:rsidP="00776FA9">
      <w:pPr>
        <w:rPr>
          <w:lang w:val="es-PY"/>
          <w:rPrChange w:id="801" w:author="marcazal" w:date="2015-11-07T15:33:00Z">
            <w:rPr/>
          </w:rPrChange>
        </w:rPr>
      </w:pPr>
    </w:p>
    <w:p w:rsidR="00776FA9" w:rsidRPr="00971175" w:rsidRDefault="00776FA9" w:rsidP="00776FA9">
      <w:pPr>
        <w:rPr>
          <w:lang w:val="es-PY"/>
          <w:rPrChange w:id="802" w:author="marcazal" w:date="2015-11-07T15:33:00Z">
            <w:rPr/>
          </w:rPrChange>
        </w:rPr>
      </w:pPr>
    </w:p>
    <w:p w:rsidR="00776FA9" w:rsidRPr="00971175" w:rsidRDefault="00776FA9" w:rsidP="00776FA9">
      <w:pPr>
        <w:rPr>
          <w:lang w:val="es-PY"/>
          <w:rPrChange w:id="803" w:author="marcazal" w:date="2015-11-07T15:33:00Z">
            <w:rPr/>
          </w:rPrChange>
        </w:rPr>
      </w:pPr>
    </w:p>
    <w:p w:rsidR="00776FA9" w:rsidRPr="00971175" w:rsidRDefault="00776FA9" w:rsidP="00776FA9">
      <w:pPr>
        <w:rPr>
          <w:lang w:val="es-PY"/>
          <w:rPrChange w:id="804" w:author="marcazal" w:date="2015-11-07T15:33:00Z">
            <w:rPr/>
          </w:rPrChange>
        </w:rPr>
      </w:pPr>
    </w:p>
    <w:p w:rsidR="00776FA9" w:rsidRPr="00971175" w:rsidRDefault="00776FA9" w:rsidP="00776FA9">
      <w:pPr>
        <w:rPr>
          <w:lang w:val="es-PY"/>
          <w:rPrChange w:id="805" w:author="marcazal" w:date="2015-11-07T15:33:00Z">
            <w:rPr/>
          </w:rPrChange>
        </w:rPr>
      </w:pPr>
    </w:p>
    <w:p w:rsidR="00776FA9" w:rsidRPr="00971175" w:rsidRDefault="00776FA9" w:rsidP="00776FA9">
      <w:pPr>
        <w:rPr>
          <w:lang w:val="es-PY"/>
          <w:rPrChange w:id="806" w:author="marcazal" w:date="2015-11-07T15:33:00Z">
            <w:rPr/>
          </w:rPrChange>
        </w:rPr>
      </w:pPr>
    </w:p>
    <w:p w:rsidR="00776FA9" w:rsidRPr="00971175" w:rsidRDefault="00776FA9" w:rsidP="00776FA9">
      <w:pPr>
        <w:rPr>
          <w:lang w:val="es-PY"/>
          <w:rPrChange w:id="807" w:author="marcazal" w:date="2015-11-07T15:33:00Z">
            <w:rPr/>
          </w:rPrChange>
        </w:rPr>
      </w:pPr>
    </w:p>
    <w:p w:rsidR="00776FA9" w:rsidRPr="00971175" w:rsidRDefault="00776FA9" w:rsidP="00776FA9">
      <w:pPr>
        <w:rPr>
          <w:lang w:val="es-PY"/>
          <w:rPrChange w:id="808" w:author="marcazal" w:date="2015-11-07T15:33:00Z">
            <w:rPr/>
          </w:rPrChange>
        </w:rPr>
      </w:pPr>
    </w:p>
    <w:p w:rsidR="00776FA9" w:rsidRPr="00971175" w:rsidRDefault="00776FA9" w:rsidP="00776FA9">
      <w:pPr>
        <w:rPr>
          <w:lang w:val="es-PY"/>
          <w:rPrChange w:id="809" w:author="marcazal" w:date="2015-11-07T15:33:00Z">
            <w:rPr/>
          </w:rPrChange>
        </w:rPr>
      </w:pPr>
    </w:p>
    <w:p w:rsidR="00776FA9" w:rsidRPr="00971175" w:rsidRDefault="00776FA9" w:rsidP="00776FA9">
      <w:pPr>
        <w:rPr>
          <w:lang w:val="es-PY"/>
          <w:rPrChange w:id="810" w:author="marcazal" w:date="2015-11-07T15:33:00Z">
            <w:rPr/>
          </w:rPrChange>
        </w:rPr>
      </w:pPr>
    </w:p>
    <w:p w:rsidR="00776FA9" w:rsidRPr="00971175" w:rsidRDefault="00776FA9" w:rsidP="00776FA9">
      <w:pPr>
        <w:rPr>
          <w:lang w:val="es-PY"/>
          <w:rPrChange w:id="811" w:author="marcazal" w:date="2015-11-07T15:33:00Z">
            <w:rPr/>
          </w:rPrChange>
        </w:rPr>
      </w:pPr>
    </w:p>
    <w:p w:rsidR="00776FA9" w:rsidRPr="00971175" w:rsidRDefault="00776FA9" w:rsidP="00776FA9">
      <w:pPr>
        <w:rPr>
          <w:lang w:val="es-PY"/>
          <w:rPrChange w:id="812" w:author="marcazal" w:date="2015-11-07T15:33:00Z">
            <w:rPr/>
          </w:rPrChange>
        </w:rPr>
      </w:pPr>
    </w:p>
    <w:p w:rsidR="00776FA9" w:rsidRPr="00971175" w:rsidRDefault="00776FA9" w:rsidP="00776FA9">
      <w:pPr>
        <w:rPr>
          <w:lang w:val="es-PY"/>
          <w:rPrChange w:id="813" w:author="marcazal" w:date="2015-11-07T15:33:00Z">
            <w:rPr/>
          </w:rPrChange>
        </w:rPr>
      </w:pPr>
    </w:p>
    <w:p w:rsidR="00776FA9" w:rsidRPr="00971175" w:rsidRDefault="00776FA9" w:rsidP="00776FA9">
      <w:pPr>
        <w:rPr>
          <w:lang w:val="es-PY"/>
          <w:rPrChange w:id="814" w:author="marcazal" w:date="2015-11-07T15:33:00Z">
            <w:rPr/>
          </w:rPrChange>
        </w:rPr>
      </w:pPr>
    </w:p>
    <w:p w:rsidR="00776FA9" w:rsidRPr="00971175" w:rsidRDefault="00776FA9" w:rsidP="00776FA9">
      <w:pPr>
        <w:rPr>
          <w:lang w:val="es-PY"/>
          <w:rPrChange w:id="815" w:author="marcazal" w:date="2015-11-07T15:33:00Z">
            <w:rPr/>
          </w:rPrChange>
        </w:rPr>
      </w:pPr>
    </w:p>
    <w:p w:rsidR="00776FA9" w:rsidRPr="00971175" w:rsidRDefault="00776FA9" w:rsidP="00776FA9">
      <w:pPr>
        <w:rPr>
          <w:lang w:val="es-PY"/>
          <w:rPrChange w:id="816" w:author="marcazal" w:date="2015-11-07T15:33:00Z">
            <w:rPr/>
          </w:rPrChange>
        </w:rPr>
      </w:pPr>
    </w:p>
    <w:p w:rsidR="00776FA9" w:rsidRPr="00971175" w:rsidRDefault="00776FA9" w:rsidP="00776FA9">
      <w:pPr>
        <w:rPr>
          <w:lang w:val="es-PY"/>
          <w:rPrChange w:id="817" w:author="marcazal" w:date="2015-11-07T15:33:00Z">
            <w:rPr/>
          </w:rPrChange>
        </w:rPr>
      </w:pPr>
    </w:p>
    <w:p w:rsidR="00776FA9" w:rsidRPr="00971175" w:rsidRDefault="00776FA9" w:rsidP="00776FA9">
      <w:pPr>
        <w:rPr>
          <w:lang w:val="es-PY"/>
          <w:rPrChange w:id="818" w:author="marcazal" w:date="2015-11-07T15:33:00Z">
            <w:rPr/>
          </w:rPrChange>
        </w:rPr>
      </w:pPr>
    </w:p>
    <w:p w:rsidR="00776FA9" w:rsidRPr="00971175" w:rsidRDefault="00776FA9" w:rsidP="00776FA9">
      <w:pPr>
        <w:rPr>
          <w:lang w:val="es-PY"/>
          <w:rPrChange w:id="819" w:author="marcazal" w:date="2015-11-07T15:33:00Z">
            <w:rPr/>
          </w:rPrChange>
        </w:rPr>
      </w:pPr>
    </w:p>
    <w:p w:rsidR="00776FA9" w:rsidRPr="00971175" w:rsidRDefault="00776FA9" w:rsidP="00776FA9">
      <w:pPr>
        <w:rPr>
          <w:lang w:val="es-PY"/>
          <w:rPrChange w:id="820" w:author="marcazal" w:date="2015-11-07T15:33:00Z">
            <w:rPr/>
          </w:rPrChange>
        </w:rPr>
      </w:pPr>
    </w:p>
    <w:p w:rsidR="00776FA9" w:rsidRPr="00971175" w:rsidRDefault="00776FA9" w:rsidP="00776FA9">
      <w:pPr>
        <w:rPr>
          <w:lang w:val="es-PY"/>
          <w:rPrChange w:id="821" w:author="marcazal" w:date="2015-11-07T15:33:00Z">
            <w:rPr/>
          </w:rPrChange>
        </w:rPr>
      </w:pPr>
    </w:p>
    <w:p w:rsidR="00776FA9" w:rsidRPr="00971175" w:rsidRDefault="00776FA9" w:rsidP="00776FA9">
      <w:pPr>
        <w:rPr>
          <w:lang w:val="es-PY"/>
          <w:rPrChange w:id="822" w:author="marcazal" w:date="2015-11-07T15:33:00Z">
            <w:rPr/>
          </w:rPrChange>
        </w:rPr>
      </w:pPr>
    </w:p>
    <w:p w:rsidR="00776FA9" w:rsidRPr="00971175" w:rsidRDefault="00776FA9" w:rsidP="00776FA9">
      <w:pPr>
        <w:rPr>
          <w:lang w:val="es-PY"/>
          <w:rPrChange w:id="823" w:author="marcazal" w:date="2015-11-07T15:33:00Z">
            <w:rPr/>
          </w:rPrChange>
        </w:rPr>
      </w:pPr>
    </w:p>
    <w:p w:rsidR="00776FA9" w:rsidRPr="00971175" w:rsidRDefault="00776FA9" w:rsidP="00776FA9">
      <w:pPr>
        <w:rPr>
          <w:lang w:val="es-PY"/>
          <w:rPrChange w:id="824" w:author="marcazal" w:date="2015-11-07T15:33:00Z">
            <w:rPr/>
          </w:rPrChange>
        </w:rPr>
      </w:pPr>
    </w:p>
    <w:p w:rsidR="00776FA9" w:rsidRPr="00971175" w:rsidRDefault="00776FA9" w:rsidP="00776FA9">
      <w:pPr>
        <w:rPr>
          <w:lang w:val="es-PY"/>
          <w:rPrChange w:id="825" w:author="marcazal" w:date="2015-11-07T15:33:00Z">
            <w:rPr/>
          </w:rPrChange>
        </w:rPr>
      </w:pPr>
    </w:p>
    <w:p w:rsidR="00776FA9" w:rsidRPr="00971175" w:rsidRDefault="00776FA9" w:rsidP="00776FA9">
      <w:pPr>
        <w:rPr>
          <w:lang w:val="es-PY"/>
          <w:rPrChange w:id="826" w:author="marcazal" w:date="2015-11-07T15:33:00Z">
            <w:rPr/>
          </w:rPrChange>
        </w:rPr>
      </w:pPr>
    </w:p>
    <w:p w:rsidR="00776FA9" w:rsidRPr="00971175" w:rsidRDefault="00776FA9" w:rsidP="00776FA9">
      <w:pPr>
        <w:rPr>
          <w:lang w:val="es-PY"/>
          <w:rPrChange w:id="827" w:author="marcazal" w:date="2015-11-07T15:33:00Z">
            <w:rPr/>
          </w:rPrChange>
        </w:rPr>
      </w:pPr>
    </w:p>
    <w:p w:rsidR="00776FA9" w:rsidRPr="00971175" w:rsidRDefault="00776FA9" w:rsidP="00776FA9">
      <w:pPr>
        <w:rPr>
          <w:lang w:val="es-PY"/>
          <w:rPrChange w:id="828" w:author="marcazal" w:date="2015-11-07T15:33:00Z">
            <w:rPr/>
          </w:rPrChange>
        </w:rPr>
      </w:pPr>
    </w:p>
    <w:p w:rsidR="00776FA9" w:rsidRPr="00971175" w:rsidRDefault="00776FA9" w:rsidP="00776FA9">
      <w:pPr>
        <w:rPr>
          <w:lang w:val="es-PY"/>
          <w:rPrChange w:id="829" w:author="marcazal" w:date="2015-11-07T15:33:00Z">
            <w:rPr/>
          </w:rPrChange>
        </w:rPr>
      </w:pPr>
    </w:p>
    <w:p w:rsidR="00776FA9" w:rsidRPr="00971175" w:rsidRDefault="00776FA9" w:rsidP="00776FA9">
      <w:pPr>
        <w:rPr>
          <w:lang w:val="es-PY"/>
          <w:rPrChange w:id="830" w:author="marcazal" w:date="2015-11-07T15:33:00Z">
            <w:rPr/>
          </w:rPrChange>
        </w:rPr>
      </w:pPr>
    </w:p>
    <w:p w:rsidR="00776FA9" w:rsidRPr="00971175" w:rsidRDefault="00776FA9" w:rsidP="00776FA9">
      <w:pPr>
        <w:rPr>
          <w:lang w:val="es-PY"/>
          <w:rPrChange w:id="831" w:author="marcazal" w:date="2015-11-07T15:33:00Z">
            <w:rPr/>
          </w:rPrChange>
        </w:rPr>
      </w:pPr>
    </w:p>
    <w:p w:rsidR="00776FA9" w:rsidRPr="00971175" w:rsidRDefault="00776FA9" w:rsidP="00776FA9">
      <w:pPr>
        <w:rPr>
          <w:lang w:val="es-PY"/>
          <w:rPrChange w:id="832" w:author="marcazal" w:date="2015-11-07T15:33:00Z">
            <w:rPr/>
          </w:rPrChange>
        </w:rPr>
      </w:pPr>
    </w:p>
    <w:p w:rsidR="00776FA9" w:rsidRPr="00971175" w:rsidRDefault="00776FA9" w:rsidP="00776FA9">
      <w:pPr>
        <w:rPr>
          <w:lang w:val="es-PY"/>
          <w:rPrChange w:id="833" w:author="marcazal" w:date="2015-11-07T15:33:00Z">
            <w:rPr/>
          </w:rPrChange>
        </w:rPr>
      </w:pPr>
    </w:p>
    <w:p w:rsidR="00776FA9" w:rsidRPr="00971175" w:rsidRDefault="00776FA9" w:rsidP="00776FA9">
      <w:pPr>
        <w:rPr>
          <w:lang w:val="es-PY"/>
          <w:rPrChange w:id="834" w:author="marcazal" w:date="2015-11-07T15:33:00Z">
            <w:rPr/>
          </w:rPrChange>
        </w:rPr>
      </w:pPr>
    </w:p>
    <w:p w:rsidR="00776FA9" w:rsidRPr="00971175" w:rsidRDefault="00776FA9" w:rsidP="00776FA9">
      <w:pPr>
        <w:rPr>
          <w:lang w:val="es-PY"/>
          <w:rPrChange w:id="835" w:author="marcazal" w:date="2015-11-07T15:33:00Z">
            <w:rPr/>
          </w:rPrChange>
        </w:rPr>
      </w:pPr>
    </w:p>
    <w:p w:rsidR="00776FA9" w:rsidRPr="00971175" w:rsidRDefault="00776FA9" w:rsidP="00776FA9">
      <w:pPr>
        <w:rPr>
          <w:i/>
          <w:lang w:val="es-PY"/>
          <w:rPrChange w:id="836" w:author="marcazal" w:date="2015-11-07T15:33:00Z">
            <w:rPr>
              <w:i/>
            </w:rPr>
          </w:rPrChange>
        </w:rPr>
      </w:pPr>
    </w:p>
    <w:p w:rsidR="00DA5A77" w:rsidRPr="00971175" w:rsidRDefault="00DA5A77" w:rsidP="00776FA9">
      <w:pPr>
        <w:rPr>
          <w:lang w:val="es-PY"/>
          <w:rPrChange w:id="837" w:author="marcazal" w:date="2015-11-07T15:33:00Z">
            <w:rPr/>
          </w:rPrChange>
        </w:rPr>
      </w:pPr>
    </w:p>
    <w:p w:rsidR="00DA5A77" w:rsidRPr="00971175" w:rsidRDefault="00DA5A77" w:rsidP="00776FA9">
      <w:pPr>
        <w:rPr>
          <w:lang w:val="es-PY"/>
          <w:rPrChange w:id="838" w:author="marcazal" w:date="2015-11-07T15:33:00Z">
            <w:rPr/>
          </w:rPrChange>
        </w:rPr>
      </w:pPr>
    </w:p>
    <w:p w:rsidR="00DA5A77" w:rsidRPr="00971175" w:rsidRDefault="00DA5A77" w:rsidP="00776FA9">
      <w:pPr>
        <w:rPr>
          <w:lang w:val="es-PY"/>
          <w:rPrChange w:id="839" w:author="marcazal" w:date="2015-11-07T15:33:00Z">
            <w:rPr/>
          </w:rPrChange>
        </w:rPr>
      </w:pPr>
    </w:p>
    <w:p w:rsidR="00971175" w:rsidRDefault="00971175" w:rsidP="00776FA9">
      <w:pPr>
        <w:rPr>
          <w:ins w:id="840" w:author="marcazal" w:date="2015-11-07T15:36:00Z"/>
          <w:lang w:val="es-PY"/>
        </w:rPr>
      </w:pPr>
    </w:p>
    <w:p w:rsidR="00971175" w:rsidRDefault="00971175" w:rsidP="00776FA9">
      <w:pPr>
        <w:rPr>
          <w:ins w:id="841" w:author="marcazal" w:date="2015-11-07T15:36:00Z"/>
          <w:lang w:val="es-PY"/>
        </w:rPr>
      </w:pPr>
    </w:p>
    <w:p w:rsidR="00971175" w:rsidRDefault="00971175" w:rsidP="00776FA9">
      <w:pPr>
        <w:rPr>
          <w:ins w:id="842" w:author="marcazal" w:date="2015-11-07T15:36:00Z"/>
          <w:lang w:val="es-PY"/>
        </w:rPr>
      </w:pPr>
    </w:p>
    <w:p w:rsidR="00971175" w:rsidRDefault="00971175" w:rsidP="00776FA9">
      <w:pPr>
        <w:rPr>
          <w:ins w:id="843" w:author="marcazal" w:date="2015-11-07T15:36:00Z"/>
          <w:lang w:val="es-PY"/>
        </w:rPr>
      </w:pPr>
    </w:p>
    <w:p w:rsidR="00971175" w:rsidRDefault="00971175" w:rsidP="00776FA9">
      <w:pPr>
        <w:rPr>
          <w:ins w:id="844" w:author="marcazal" w:date="2015-11-07T15:36:00Z"/>
          <w:lang w:val="es-PY"/>
        </w:rPr>
      </w:pPr>
    </w:p>
    <w:p w:rsidR="00971175" w:rsidRDefault="00971175" w:rsidP="00776FA9">
      <w:pPr>
        <w:rPr>
          <w:ins w:id="845" w:author="marcazal" w:date="2015-11-07T15:36:00Z"/>
          <w:lang w:val="es-PY"/>
        </w:rPr>
      </w:pPr>
    </w:p>
    <w:p w:rsidR="00971175" w:rsidRDefault="00971175" w:rsidP="00776FA9">
      <w:pPr>
        <w:rPr>
          <w:ins w:id="846" w:author="marcazal" w:date="2015-11-07T15:36:00Z"/>
          <w:lang w:val="es-PY"/>
        </w:rPr>
      </w:pPr>
    </w:p>
    <w:p w:rsidR="00971175" w:rsidRDefault="00971175" w:rsidP="00776FA9">
      <w:pPr>
        <w:rPr>
          <w:ins w:id="847" w:author="marcazal" w:date="2015-11-07T15:36:00Z"/>
          <w:lang w:val="es-PY"/>
        </w:rPr>
      </w:pPr>
    </w:p>
    <w:p w:rsidR="00971175" w:rsidRDefault="00971175" w:rsidP="00776FA9">
      <w:pPr>
        <w:rPr>
          <w:ins w:id="848" w:author="marcazal" w:date="2015-11-07T15:36:00Z"/>
          <w:lang w:val="es-PY"/>
        </w:rPr>
      </w:pPr>
    </w:p>
    <w:p w:rsidR="00971175" w:rsidRDefault="00971175" w:rsidP="00776FA9">
      <w:pPr>
        <w:rPr>
          <w:ins w:id="849" w:author="marcazal" w:date="2015-11-07T15:36:00Z"/>
          <w:lang w:val="es-PY"/>
        </w:rPr>
      </w:pPr>
    </w:p>
    <w:p w:rsidR="00971175" w:rsidRDefault="00971175" w:rsidP="00776FA9">
      <w:pPr>
        <w:rPr>
          <w:ins w:id="850" w:author="marcazal" w:date="2015-11-07T15:36:00Z"/>
          <w:lang w:val="es-PY"/>
        </w:rPr>
      </w:pPr>
    </w:p>
    <w:p w:rsidR="00971175" w:rsidRDefault="003624E2" w:rsidP="00776FA9">
      <w:pPr>
        <w:rPr>
          <w:ins w:id="851" w:author="marcazal" w:date="2015-11-07T15:36:00Z"/>
          <w:lang w:val="es-PY"/>
        </w:rPr>
      </w:pPr>
      <w:r w:rsidRPr="003624E2">
        <w:rPr>
          <w:noProof/>
          <w:sz w:val="22"/>
          <w:lang w:val="es-ES" w:eastAsia="es-ES"/>
        </w:rPr>
        <w:pict>
          <v:shape id="Text Box 6" o:spid="_x0000_s1027" type="#_x0000_t202" style="position:absolute;left:0;text-align:left;margin-left:32.35pt;margin-top:14.55pt;width:375.5pt;height:23.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" stroked="f">
            <v:textbox inset="0,0,0,0">
              <w:txbxContent>
                <w:p w:rsidR="008024F0" w:rsidRPr="00971175" w:rsidRDefault="008024F0" w:rsidP="00B073C4">
                  <w:pPr>
                    <w:pStyle w:val="Epgrafe"/>
                    <w:ind w:firstLine="708"/>
                    <w:rPr>
                      <w:b w:val="0"/>
                      <w:noProof/>
                      <w:color w:val="000000" w:themeColor="text1"/>
                      <w:lang w:val="es-PY"/>
                      <w:rPrChange w:id="852" w:author="marcazal" w:date="2015-11-07T15:33:00Z">
                        <w:rPr>
                          <w:b w:val="0"/>
                          <w:noProof/>
                          <w:color w:val="000000" w:themeColor="text1"/>
                        </w:rPr>
                      </w:rPrChange>
                    </w:rPr>
                  </w:pPr>
                  <w:bookmarkStart w:id="853" w:name="_Ref431572291"/>
                  <w:r w:rsidRPr="003624E2">
                    <w:rPr>
                      <w:color w:val="000000" w:themeColor="text1"/>
                      <w:lang w:val="es-PY"/>
                      <w:rPrChange w:id="854" w:author="marcazal" w:date="2015-11-07T15:33:00Z">
                        <w:rPr>
                          <w:color w:val="000000" w:themeColor="text1"/>
                        </w:rPr>
                      </w:rPrChange>
                    </w:rPr>
                    <w:t xml:space="preserve">Figura </w:t>
                  </w:r>
                  <w:r w:rsidRPr="00B073C4">
                    <w:rPr>
                      <w:color w:val="000000" w:themeColor="text1"/>
                    </w:rPr>
                    <w:fldChar w:fldCharType="begin"/>
                  </w:r>
                  <w:r w:rsidRPr="003624E2">
                    <w:rPr>
                      <w:color w:val="000000" w:themeColor="text1"/>
                      <w:lang w:val="es-PY"/>
                      <w:rPrChange w:id="855" w:author="marcazal" w:date="2015-11-07T15:33:00Z">
                        <w:rPr>
                          <w:color w:val="000000" w:themeColor="text1"/>
                        </w:rPr>
                      </w:rPrChange>
                    </w:rPr>
                    <w:instrText xml:space="preserve"> SEQ Figura \* ARABIC </w:instrText>
                  </w:r>
                  <w:r w:rsidRPr="00B073C4">
                    <w:rPr>
                      <w:color w:val="000000" w:themeColor="text1"/>
                    </w:rPr>
                    <w:fldChar w:fldCharType="separate"/>
                  </w:r>
                  <w:r w:rsidRPr="003624E2">
                    <w:rPr>
                      <w:noProof/>
                      <w:color w:val="000000" w:themeColor="text1"/>
                      <w:lang w:val="es-PY"/>
                      <w:rPrChange w:id="856" w:author="marcazal" w:date="2015-11-07T15:33:00Z">
                        <w:rPr>
                          <w:noProof/>
                          <w:color w:val="000000" w:themeColor="text1"/>
                        </w:rPr>
                      </w:rPrChange>
                    </w:rPr>
                    <w:t>2</w:t>
                  </w:r>
                  <w:r w:rsidRPr="00B073C4">
                    <w:rPr>
                      <w:color w:val="000000" w:themeColor="text1"/>
                    </w:rPr>
                    <w:fldChar w:fldCharType="end"/>
                  </w:r>
                  <w:bookmarkEnd w:id="853"/>
                  <w:r w:rsidRPr="003624E2">
                    <w:rPr>
                      <w:b w:val="0"/>
                      <w:color w:val="000000" w:themeColor="text1"/>
                      <w:lang w:val="es-PY"/>
                      <w:rPrChange w:id="857" w:author="marcazal" w:date="2015-11-07T15:33:00Z">
                        <w:rPr>
                          <w:b w:val="0"/>
                          <w:color w:val="000000" w:themeColor="text1"/>
                        </w:rPr>
                      </w:rPrChange>
                    </w:rPr>
                    <w:t xml:space="preserve"> </w:t>
                  </w:r>
                  <w:proofErr w:type="spellStart"/>
                  <w:r w:rsidRPr="003624E2">
                    <w:rPr>
                      <w:b w:val="0"/>
                      <w:color w:val="000000" w:themeColor="text1"/>
                      <w:lang w:val="es-PY"/>
                      <w:rPrChange w:id="858" w:author="marcazal" w:date="2015-11-07T15:33:00Z">
                        <w:rPr>
                          <w:b w:val="0"/>
                          <w:color w:val="000000" w:themeColor="text1"/>
                        </w:rPr>
                      </w:rPrChange>
                    </w:rPr>
                    <w:t>Metamodelo</w:t>
                  </w:r>
                  <w:proofErr w:type="spellEnd"/>
                  <w:r w:rsidRPr="003624E2">
                    <w:rPr>
                      <w:b w:val="0"/>
                      <w:color w:val="000000" w:themeColor="text1"/>
                      <w:lang w:val="es-PY"/>
                      <w:rPrChange w:id="859" w:author="marcazal" w:date="2015-11-07T15:33:00Z">
                        <w:rPr>
                          <w:b w:val="0"/>
                          <w:color w:val="000000" w:themeColor="text1"/>
                        </w:rPr>
                      </w:rPrChange>
                    </w:rPr>
                    <w:t xml:space="preserve"> de contenido y estructura para </w:t>
                  </w:r>
                  <w:proofErr w:type="spellStart"/>
                  <w:r w:rsidRPr="003624E2">
                    <w:rPr>
                      <w:b w:val="0"/>
                      <w:i/>
                      <w:color w:val="000000" w:themeColor="text1"/>
                      <w:lang w:val="es-PY"/>
                      <w:rPrChange w:id="860" w:author="marcazal" w:date="2015-11-07T15:33:00Z">
                        <w:rPr>
                          <w:b w:val="0"/>
                          <w:i/>
                          <w:color w:val="000000" w:themeColor="text1"/>
                        </w:rPr>
                      </w:rPrChange>
                    </w:rPr>
                    <w:t>MoWebA</w:t>
                  </w:r>
                  <w:proofErr w:type="spellEnd"/>
                  <w:r w:rsidRPr="003624E2">
                    <w:rPr>
                      <w:b w:val="0"/>
                      <w:color w:val="000000" w:themeColor="text1"/>
                      <w:lang w:val="es-PY"/>
                      <w:rPrChange w:id="861" w:author="marcazal" w:date="2015-11-07T15:33:00Z">
                        <w:rPr>
                          <w:b w:val="0"/>
                          <w:color w:val="000000" w:themeColor="text1"/>
                        </w:rPr>
                      </w:rPrChange>
                    </w:rPr>
                    <w:t xml:space="preserve"> con extensiones </w:t>
                  </w:r>
                  <w:r w:rsidRPr="003624E2">
                    <w:rPr>
                      <w:b w:val="0"/>
                      <w:i/>
                      <w:color w:val="000000" w:themeColor="text1"/>
                      <w:lang w:val="es-PY"/>
                      <w:rPrChange w:id="862" w:author="marcazal" w:date="2015-11-07T15:33:00Z">
                        <w:rPr>
                          <w:b w:val="0"/>
                          <w:i/>
                          <w:color w:val="000000" w:themeColor="text1"/>
                        </w:rPr>
                      </w:rPrChange>
                    </w:rPr>
                    <w:t>RIA</w:t>
                  </w:r>
                </w:p>
              </w:txbxContent>
            </v:textbox>
            <w10:wrap type="square"/>
          </v:shape>
        </w:pict>
      </w:r>
    </w:p>
    <w:p w:rsidR="00776FA9" w:rsidRPr="00971175" w:rsidRDefault="003624E2" w:rsidP="00776FA9">
      <w:pPr>
        <w:rPr>
          <w:lang w:val="es-PY"/>
          <w:rPrChange w:id="863" w:author="marcazal" w:date="2015-11-07T15:33:00Z">
            <w:rPr/>
          </w:rPrChange>
        </w:rPr>
      </w:pPr>
      <w:r w:rsidRPr="003624E2">
        <w:rPr>
          <w:lang w:val="es-PY"/>
          <w:rPrChange w:id="864" w:author="marcazal" w:date="2015-11-07T15:33:00Z">
            <w:rPr/>
          </w:rPrChange>
        </w:rPr>
        <w:t>La otra fu</w:t>
      </w:r>
      <w:r w:rsidRPr="003624E2">
        <w:rPr>
          <w:lang w:val="es-PY"/>
          <w:rPrChange w:id="865" w:author="marcazal" w:date="2015-11-07T15:33:00Z">
            <w:rPr/>
          </w:rPrChange>
        </w:rPr>
        <w:t>n</w:t>
      </w:r>
      <w:r w:rsidRPr="003624E2">
        <w:rPr>
          <w:lang w:val="es-PY"/>
          <w:rPrChange w:id="866" w:author="marcazal" w:date="2015-11-07T15:33:00Z">
            <w:rPr/>
          </w:rPrChange>
        </w:rPr>
        <w:t xml:space="preserve">cionalidad del atributo </w:t>
      </w:r>
      <w:proofErr w:type="spellStart"/>
      <w:r w:rsidRPr="003624E2">
        <w:rPr>
          <w:i/>
          <w:lang w:val="es-PY"/>
          <w:rPrChange w:id="867" w:author="marcazal" w:date="2015-11-07T15:33:00Z">
            <w:rPr>
              <w:i/>
            </w:rPr>
          </w:rPrChange>
        </w:rPr>
        <w:t>source</w:t>
      </w:r>
      <w:proofErr w:type="spellEnd"/>
      <w:r w:rsidRPr="003624E2">
        <w:rPr>
          <w:lang w:val="es-PY"/>
          <w:rPrChange w:id="868" w:author="marcazal" w:date="2015-11-07T15:33:00Z">
            <w:rPr/>
          </w:rPrChange>
        </w:rPr>
        <w:t xml:space="preserve"> permite definir una ruta en la cual se aloja un archivo .</w:t>
      </w:r>
      <w:proofErr w:type="spellStart"/>
      <w:r w:rsidRPr="003624E2">
        <w:rPr>
          <w:lang w:val="es-PY"/>
          <w:rPrChange w:id="869" w:author="marcazal" w:date="2015-11-07T15:33:00Z">
            <w:rPr/>
          </w:rPrChange>
        </w:rPr>
        <w:t>xml</w:t>
      </w:r>
      <w:proofErr w:type="spellEnd"/>
      <w:r w:rsidRPr="003624E2">
        <w:rPr>
          <w:lang w:val="es-PY"/>
          <w:rPrChange w:id="870" w:author="marcazal" w:date="2015-11-07T15:33:00Z">
            <w:rPr/>
          </w:rPrChange>
        </w:rPr>
        <w:t xml:space="preserve"> que contiene el listado de palabras que corresponde a las sugerencias. Por eje</w:t>
      </w:r>
      <w:r w:rsidRPr="003624E2">
        <w:rPr>
          <w:lang w:val="es-PY"/>
          <w:rPrChange w:id="871" w:author="marcazal" w:date="2015-11-07T15:33:00Z">
            <w:rPr/>
          </w:rPrChange>
        </w:rPr>
        <w:t>m</w:t>
      </w:r>
      <w:r w:rsidRPr="003624E2">
        <w:rPr>
          <w:lang w:val="es-PY"/>
          <w:rPrChange w:id="872" w:author="marcazal" w:date="2015-11-07T15:33:00Z">
            <w:rPr/>
          </w:rPrChange>
        </w:rPr>
        <w:t xml:space="preserve">plo, </w:t>
      </w:r>
      <w:proofErr w:type="spellStart"/>
      <w:r w:rsidRPr="003624E2">
        <w:rPr>
          <w:i/>
          <w:lang w:val="es-PY"/>
          <w:rPrChange w:id="873" w:author="marcazal" w:date="2015-11-07T15:33:00Z">
            <w:rPr>
              <w:i/>
            </w:rPr>
          </w:rPrChange>
        </w:rPr>
        <w:t>source</w:t>
      </w:r>
      <w:proofErr w:type="spellEnd"/>
      <w:r w:rsidRPr="003624E2">
        <w:rPr>
          <w:lang w:val="es-PY"/>
          <w:rPrChange w:id="874" w:author="marcazal" w:date="2015-11-07T15:33:00Z">
            <w:rPr/>
          </w:rPrChange>
        </w:rPr>
        <w:t xml:space="preserve"> puede estar definido de la siguiente forma, </w:t>
      </w:r>
      <w:proofErr w:type="spellStart"/>
      <w:r w:rsidRPr="003624E2">
        <w:rPr>
          <w:i/>
          <w:lang w:val="es-PY"/>
          <w:rPrChange w:id="875" w:author="marcazal" w:date="2015-11-07T15:33:00Z">
            <w:rPr>
              <w:i/>
            </w:rPr>
          </w:rPrChange>
        </w:rPr>
        <w:t>source</w:t>
      </w:r>
      <w:proofErr w:type="spellEnd"/>
      <w:r w:rsidRPr="003624E2">
        <w:rPr>
          <w:lang w:val="es-PY"/>
          <w:rPrChange w:id="876" w:author="marcazal" w:date="2015-11-07T15:33:00Z">
            <w:rPr/>
          </w:rPrChange>
        </w:rPr>
        <w:t>=”países.xml”, en donde países.xml tiene el siguiente formato:</w:t>
      </w:r>
    </w:p>
    <w:p w:rsidR="00776FA9" w:rsidRDefault="00776FA9" w:rsidP="0025152F">
      <w:pPr>
        <w:spacing w:line="240" w:lineRule="auto"/>
        <w:ind w:firstLine="708"/>
        <w:rPr>
          <w:sz w:val="16"/>
          <w:szCs w:val="16"/>
        </w:rPr>
      </w:pPr>
      <w:proofErr w:type="gramStart"/>
      <w:r w:rsidRPr="00392FF0">
        <w:rPr>
          <w:color w:val="C0504D" w:themeColor="accent2"/>
          <w:sz w:val="16"/>
          <w:szCs w:val="16"/>
        </w:rPr>
        <w:t>&lt;?</w:t>
      </w:r>
      <w:r w:rsidRPr="00392FF0">
        <w:rPr>
          <w:color w:val="4F81BD" w:themeColor="accent1"/>
          <w:sz w:val="16"/>
          <w:szCs w:val="16"/>
        </w:rPr>
        <w:t>xml</w:t>
      </w:r>
      <w:proofErr w:type="gramEnd"/>
      <w:r w:rsidRPr="00392FF0">
        <w:rPr>
          <w:sz w:val="16"/>
          <w:szCs w:val="16"/>
        </w:rPr>
        <w:t xml:space="preserve"> </w:t>
      </w:r>
      <w:r w:rsidRPr="00392FF0">
        <w:rPr>
          <w:color w:val="C0504D" w:themeColor="accent2"/>
          <w:sz w:val="16"/>
          <w:szCs w:val="16"/>
        </w:rPr>
        <w:t>version</w:t>
      </w:r>
      <w:r w:rsidRPr="00392FF0">
        <w:rPr>
          <w:sz w:val="16"/>
          <w:szCs w:val="16"/>
        </w:rPr>
        <w:t>=</w:t>
      </w:r>
      <w:r w:rsidRPr="00392FF0">
        <w:rPr>
          <w:b/>
          <w:color w:val="4F81BD" w:themeColor="accent1"/>
          <w:sz w:val="16"/>
          <w:szCs w:val="16"/>
        </w:rPr>
        <w:t>”1.0”</w:t>
      </w:r>
      <w:r w:rsidRPr="00392FF0">
        <w:rPr>
          <w:sz w:val="16"/>
          <w:szCs w:val="16"/>
        </w:rPr>
        <w:t xml:space="preserve"> </w:t>
      </w:r>
      <w:r w:rsidRPr="00392FF0">
        <w:rPr>
          <w:color w:val="C0504D" w:themeColor="accent2"/>
          <w:sz w:val="16"/>
          <w:szCs w:val="16"/>
        </w:rPr>
        <w:t>encoding</w:t>
      </w:r>
      <w:r w:rsidRPr="00392FF0">
        <w:rPr>
          <w:sz w:val="16"/>
          <w:szCs w:val="16"/>
        </w:rPr>
        <w:t>=</w:t>
      </w:r>
      <w:r w:rsidRPr="00392FF0">
        <w:rPr>
          <w:b/>
          <w:color w:val="4F81BD" w:themeColor="accent1"/>
          <w:sz w:val="16"/>
          <w:szCs w:val="16"/>
        </w:rPr>
        <w:t>”UTF-8”</w:t>
      </w:r>
      <w:r w:rsidRPr="00392FF0">
        <w:rPr>
          <w:color w:val="4F81BD" w:themeColor="accent1"/>
          <w:sz w:val="16"/>
          <w:szCs w:val="16"/>
        </w:rPr>
        <w:t xml:space="preserve"> </w:t>
      </w:r>
      <w:r w:rsidRPr="00392FF0">
        <w:rPr>
          <w:color w:val="C0504D" w:themeColor="accent2"/>
          <w:sz w:val="16"/>
          <w:szCs w:val="16"/>
        </w:rPr>
        <w:t>standalone</w:t>
      </w:r>
      <w:r w:rsidRPr="00392FF0">
        <w:rPr>
          <w:sz w:val="16"/>
          <w:szCs w:val="16"/>
        </w:rPr>
        <w:t>=</w:t>
      </w:r>
      <w:r w:rsidRPr="00392FF0">
        <w:rPr>
          <w:b/>
          <w:color w:val="4F81BD" w:themeColor="accent1"/>
          <w:sz w:val="16"/>
          <w:szCs w:val="16"/>
        </w:rPr>
        <w:t>”no”</w:t>
      </w:r>
      <w:r w:rsidRPr="00392FF0">
        <w:rPr>
          <w:color w:val="C0504D" w:themeColor="accent2"/>
          <w:sz w:val="16"/>
          <w:szCs w:val="16"/>
        </w:rPr>
        <w:t>?&gt;</w:t>
      </w:r>
    </w:p>
    <w:p w:rsidR="00776FA9" w:rsidRDefault="00776FA9" w:rsidP="0025152F">
      <w:pPr>
        <w:spacing w:line="240" w:lineRule="auto"/>
        <w:ind w:firstLine="708"/>
        <w:rPr>
          <w:sz w:val="16"/>
          <w:szCs w:val="16"/>
        </w:rPr>
      </w:pPr>
      <w:r w:rsidRPr="00392FF0">
        <w:rPr>
          <w:color w:val="4F81BD" w:themeColor="accent1"/>
          <w:sz w:val="16"/>
          <w:szCs w:val="16"/>
        </w:rPr>
        <w:t>&lt;tags</w:t>
      </w:r>
      <w:r w:rsidRPr="00392FF0">
        <w:rPr>
          <w:sz w:val="16"/>
          <w:szCs w:val="16"/>
        </w:rPr>
        <w:t xml:space="preserve"> </w:t>
      </w:r>
      <w:r w:rsidRPr="00392FF0">
        <w:rPr>
          <w:color w:val="C0504D" w:themeColor="accent2"/>
          <w:sz w:val="16"/>
          <w:szCs w:val="16"/>
        </w:rPr>
        <w:t>style</w:t>
      </w:r>
      <w:r w:rsidRPr="00392FF0">
        <w:rPr>
          <w:sz w:val="16"/>
          <w:szCs w:val="16"/>
        </w:rPr>
        <w:t>=</w:t>
      </w:r>
      <w:r w:rsidRPr="00392FF0">
        <w:rPr>
          <w:color w:val="4F81BD" w:themeColor="accent1"/>
          <w:sz w:val="16"/>
          <w:szCs w:val="16"/>
        </w:rPr>
        <w:t>”MEDIUM”&gt;</w:t>
      </w:r>
    </w:p>
    <w:p w:rsidR="00776FA9" w:rsidRDefault="00776FA9" w:rsidP="0025152F">
      <w:pPr>
        <w:spacing w:line="240" w:lineRule="auto"/>
        <w:ind w:left="708" w:firstLine="708"/>
        <w:rPr>
          <w:color w:val="4F81BD" w:themeColor="accent1"/>
          <w:sz w:val="16"/>
          <w:szCs w:val="16"/>
        </w:rPr>
      </w:pPr>
      <w:r w:rsidRPr="00392FF0">
        <w:rPr>
          <w:color w:val="4F81BD" w:themeColor="accent1"/>
          <w:sz w:val="16"/>
          <w:szCs w:val="16"/>
        </w:rPr>
        <w:t>&lt;</w:t>
      </w:r>
      <w:proofErr w:type="gramStart"/>
      <w:r w:rsidRPr="00392FF0">
        <w:rPr>
          <w:color w:val="4F81BD" w:themeColor="accent1"/>
          <w:sz w:val="16"/>
          <w:szCs w:val="16"/>
        </w:rPr>
        <w:t>tag</w:t>
      </w:r>
      <w:proofErr w:type="gramEnd"/>
      <w:r w:rsidRPr="00392FF0">
        <w:rPr>
          <w:color w:val="4F81BD" w:themeColor="accent1"/>
          <w:sz w:val="16"/>
          <w:szCs w:val="16"/>
        </w:rPr>
        <w:t>&gt;</w:t>
      </w:r>
    </w:p>
    <w:p w:rsidR="00776FA9" w:rsidRDefault="00776FA9" w:rsidP="0025152F">
      <w:pPr>
        <w:spacing w:line="240" w:lineRule="auto"/>
        <w:ind w:left="1416" w:firstLine="708"/>
        <w:rPr>
          <w:sz w:val="16"/>
          <w:szCs w:val="16"/>
        </w:rPr>
      </w:pPr>
      <w:r w:rsidRPr="00392FF0">
        <w:rPr>
          <w:color w:val="4F81BD" w:themeColor="accent1"/>
          <w:sz w:val="16"/>
          <w:szCs w:val="16"/>
        </w:rPr>
        <w:t>&lt;</w:t>
      </w:r>
      <w:proofErr w:type="gramStart"/>
      <w:r w:rsidRPr="00392FF0">
        <w:rPr>
          <w:color w:val="4F81BD" w:themeColor="accent1"/>
          <w:sz w:val="16"/>
          <w:szCs w:val="16"/>
        </w:rPr>
        <w:t>name&gt;</w:t>
      </w:r>
      <w:proofErr w:type="gramEnd"/>
      <w:r w:rsidRPr="00392FF0">
        <w:rPr>
          <w:sz w:val="16"/>
          <w:szCs w:val="16"/>
        </w:rPr>
        <w:t>Paraguay</w:t>
      </w:r>
      <w:r w:rsidRPr="00392FF0">
        <w:rPr>
          <w:color w:val="4F81BD" w:themeColor="accent1"/>
          <w:sz w:val="16"/>
          <w:szCs w:val="16"/>
        </w:rPr>
        <w:t>&lt;/name&gt;</w:t>
      </w:r>
    </w:p>
    <w:p w:rsidR="00776FA9" w:rsidRDefault="00776FA9" w:rsidP="0025152F">
      <w:pPr>
        <w:spacing w:line="240" w:lineRule="auto"/>
        <w:ind w:left="708" w:firstLine="708"/>
        <w:rPr>
          <w:color w:val="4F81BD" w:themeColor="accent1"/>
          <w:sz w:val="16"/>
          <w:szCs w:val="16"/>
        </w:rPr>
      </w:pPr>
      <w:r w:rsidRPr="00392FF0">
        <w:rPr>
          <w:color w:val="4F81BD" w:themeColor="accent1"/>
          <w:sz w:val="16"/>
          <w:szCs w:val="16"/>
        </w:rPr>
        <w:t>&lt;/tag&gt;</w:t>
      </w:r>
    </w:p>
    <w:p w:rsidR="00776FA9" w:rsidRDefault="00776FA9" w:rsidP="0025152F">
      <w:pPr>
        <w:spacing w:line="240" w:lineRule="auto"/>
        <w:ind w:left="708" w:firstLine="708"/>
        <w:rPr>
          <w:color w:val="4F81BD" w:themeColor="accent1"/>
          <w:sz w:val="16"/>
          <w:szCs w:val="16"/>
        </w:rPr>
      </w:pPr>
      <w:r w:rsidRPr="00392FF0">
        <w:rPr>
          <w:color w:val="4F81BD" w:themeColor="accent1"/>
          <w:sz w:val="16"/>
          <w:szCs w:val="16"/>
        </w:rPr>
        <w:t>&lt;</w:t>
      </w:r>
      <w:proofErr w:type="gramStart"/>
      <w:r w:rsidRPr="00392FF0">
        <w:rPr>
          <w:color w:val="4F81BD" w:themeColor="accent1"/>
          <w:sz w:val="16"/>
          <w:szCs w:val="16"/>
        </w:rPr>
        <w:t>tag</w:t>
      </w:r>
      <w:proofErr w:type="gramEnd"/>
      <w:r w:rsidRPr="00392FF0">
        <w:rPr>
          <w:color w:val="4F81BD" w:themeColor="accent1"/>
          <w:sz w:val="16"/>
          <w:szCs w:val="16"/>
        </w:rPr>
        <w:t>&gt;</w:t>
      </w:r>
    </w:p>
    <w:p w:rsidR="00776FA9" w:rsidRDefault="00776FA9" w:rsidP="0025152F">
      <w:pPr>
        <w:spacing w:line="240" w:lineRule="auto"/>
        <w:ind w:left="1416" w:firstLine="708"/>
        <w:rPr>
          <w:sz w:val="16"/>
          <w:szCs w:val="16"/>
        </w:rPr>
      </w:pPr>
      <w:r w:rsidRPr="00392FF0">
        <w:rPr>
          <w:color w:val="4F81BD" w:themeColor="accent1"/>
          <w:sz w:val="16"/>
          <w:szCs w:val="16"/>
        </w:rPr>
        <w:t>&lt;</w:t>
      </w:r>
      <w:proofErr w:type="gramStart"/>
      <w:r w:rsidRPr="00392FF0">
        <w:rPr>
          <w:color w:val="4F81BD" w:themeColor="accent1"/>
          <w:sz w:val="16"/>
          <w:szCs w:val="16"/>
        </w:rPr>
        <w:t>name&gt;</w:t>
      </w:r>
      <w:proofErr w:type="gramEnd"/>
      <w:r w:rsidRPr="00392FF0">
        <w:rPr>
          <w:sz w:val="16"/>
          <w:szCs w:val="16"/>
        </w:rPr>
        <w:t>Portugal</w:t>
      </w:r>
      <w:r w:rsidRPr="00392FF0">
        <w:rPr>
          <w:color w:val="4F81BD" w:themeColor="accent1"/>
          <w:sz w:val="16"/>
          <w:szCs w:val="16"/>
        </w:rPr>
        <w:t>&lt;/name&gt;</w:t>
      </w:r>
    </w:p>
    <w:p w:rsidR="00776FA9" w:rsidRDefault="00776FA9" w:rsidP="0025152F">
      <w:pPr>
        <w:spacing w:line="240" w:lineRule="auto"/>
        <w:ind w:left="708" w:firstLine="708"/>
        <w:rPr>
          <w:color w:val="4F81BD" w:themeColor="accent1"/>
          <w:sz w:val="16"/>
          <w:szCs w:val="16"/>
        </w:rPr>
      </w:pPr>
      <w:r w:rsidRPr="00392FF0">
        <w:rPr>
          <w:color w:val="4F81BD" w:themeColor="accent1"/>
          <w:sz w:val="16"/>
          <w:szCs w:val="16"/>
        </w:rPr>
        <w:t>&lt;/tag&gt;</w:t>
      </w:r>
    </w:p>
    <w:p w:rsidR="00776FA9" w:rsidRDefault="00776FA9" w:rsidP="0025152F">
      <w:pPr>
        <w:spacing w:line="240" w:lineRule="auto"/>
        <w:ind w:left="708" w:firstLine="708"/>
        <w:rPr>
          <w:color w:val="4F81BD" w:themeColor="accent1"/>
          <w:sz w:val="16"/>
          <w:szCs w:val="16"/>
        </w:rPr>
      </w:pPr>
      <w:r w:rsidRPr="00392FF0">
        <w:rPr>
          <w:color w:val="4F81BD" w:themeColor="accent1"/>
          <w:sz w:val="16"/>
          <w:szCs w:val="16"/>
        </w:rPr>
        <w:t>&lt;</w:t>
      </w:r>
      <w:proofErr w:type="gramStart"/>
      <w:r w:rsidRPr="00392FF0">
        <w:rPr>
          <w:color w:val="4F81BD" w:themeColor="accent1"/>
          <w:sz w:val="16"/>
          <w:szCs w:val="16"/>
        </w:rPr>
        <w:t>tag</w:t>
      </w:r>
      <w:proofErr w:type="gramEnd"/>
      <w:r w:rsidRPr="00392FF0">
        <w:rPr>
          <w:color w:val="4F81BD" w:themeColor="accent1"/>
          <w:sz w:val="16"/>
          <w:szCs w:val="16"/>
        </w:rPr>
        <w:t>&gt;</w:t>
      </w:r>
    </w:p>
    <w:p w:rsidR="00776FA9" w:rsidRDefault="00776FA9" w:rsidP="0025152F">
      <w:pPr>
        <w:spacing w:line="240" w:lineRule="auto"/>
        <w:ind w:left="1416" w:firstLine="708"/>
        <w:rPr>
          <w:sz w:val="16"/>
          <w:szCs w:val="16"/>
        </w:rPr>
      </w:pPr>
      <w:r w:rsidRPr="00392FF0">
        <w:rPr>
          <w:color w:val="4F81BD" w:themeColor="accent1"/>
          <w:sz w:val="16"/>
          <w:szCs w:val="16"/>
        </w:rPr>
        <w:t>&lt;</w:t>
      </w:r>
      <w:proofErr w:type="gramStart"/>
      <w:r w:rsidRPr="00392FF0">
        <w:rPr>
          <w:color w:val="4F81BD" w:themeColor="accent1"/>
          <w:sz w:val="16"/>
          <w:szCs w:val="16"/>
        </w:rPr>
        <w:t>name&gt;</w:t>
      </w:r>
      <w:proofErr w:type="spellStart"/>
      <w:proofErr w:type="gramEnd"/>
      <w:r w:rsidRPr="00392FF0">
        <w:rPr>
          <w:sz w:val="16"/>
          <w:szCs w:val="16"/>
        </w:rPr>
        <w:t>Paquistan</w:t>
      </w:r>
      <w:proofErr w:type="spellEnd"/>
      <w:r w:rsidRPr="00392FF0">
        <w:rPr>
          <w:color w:val="4F81BD" w:themeColor="accent1"/>
          <w:sz w:val="16"/>
          <w:szCs w:val="16"/>
        </w:rPr>
        <w:t>&lt;/name&gt;</w:t>
      </w:r>
    </w:p>
    <w:p w:rsidR="00776FA9" w:rsidRDefault="00776FA9" w:rsidP="0025152F">
      <w:pPr>
        <w:spacing w:line="240" w:lineRule="auto"/>
        <w:ind w:left="708" w:firstLine="708"/>
        <w:rPr>
          <w:color w:val="4F81BD" w:themeColor="accent1"/>
          <w:sz w:val="16"/>
          <w:szCs w:val="16"/>
        </w:rPr>
      </w:pPr>
      <w:r w:rsidRPr="00392FF0">
        <w:rPr>
          <w:color w:val="4F81BD" w:themeColor="accent1"/>
          <w:sz w:val="16"/>
          <w:szCs w:val="16"/>
        </w:rPr>
        <w:t>&lt;/tag&gt;</w:t>
      </w:r>
    </w:p>
    <w:p w:rsidR="00776FA9" w:rsidRDefault="00776FA9" w:rsidP="0025152F">
      <w:pPr>
        <w:spacing w:line="240" w:lineRule="auto"/>
        <w:ind w:left="708" w:firstLine="708"/>
        <w:rPr>
          <w:sz w:val="16"/>
          <w:szCs w:val="16"/>
        </w:rPr>
      </w:pPr>
      <w:r w:rsidRPr="00392FF0">
        <w:rPr>
          <w:sz w:val="16"/>
          <w:szCs w:val="16"/>
        </w:rPr>
        <w:t>.</w:t>
      </w:r>
    </w:p>
    <w:p w:rsidR="00776FA9" w:rsidRDefault="00776FA9" w:rsidP="0025152F">
      <w:pPr>
        <w:spacing w:line="240" w:lineRule="auto"/>
        <w:ind w:left="708" w:firstLine="708"/>
        <w:rPr>
          <w:sz w:val="16"/>
          <w:szCs w:val="16"/>
        </w:rPr>
      </w:pPr>
      <w:r w:rsidRPr="00392FF0">
        <w:rPr>
          <w:sz w:val="16"/>
          <w:szCs w:val="16"/>
        </w:rPr>
        <w:t>.</w:t>
      </w:r>
    </w:p>
    <w:p w:rsidR="00776FA9" w:rsidRDefault="00776FA9" w:rsidP="0025152F">
      <w:pPr>
        <w:spacing w:line="240" w:lineRule="auto"/>
        <w:ind w:left="708" w:firstLine="708"/>
        <w:rPr>
          <w:sz w:val="16"/>
          <w:szCs w:val="16"/>
        </w:rPr>
      </w:pPr>
      <w:r w:rsidRPr="00392FF0">
        <w:rPr>
          <w:sz w:val="16"/>
          <w:szCs w:val="16"/>
        </w:rPr>
        <w:t>.</w:t>
      </w:r>
    </w:p>
    <w:p w:rsidR="00776FA9" w:rsidRDefault="00776FA9" w:rsidP="0025152F">
      <w:pPr>
        <w:spacing w:line="240" w:lineRule="auto"/>
        <w:ind w:left="708" w:firstLine="708"/>
        <w:rPr>
          <w:color w:val="4F81BD" w:themeColor="accent1"/>
          <w:sz w:val="16"/>
          <w:szCs w:val="16"/>
        </w:rPr>
      </w:pPr>
      <w:r w:rsidRPr="00392FF0">
        <w:rPr>
          <w:color w:val="4F81BD" w:themeColor="accent1"/>
          <w:sz w:val="16"/>
          <w:szCs w:val="16"/>
        </w:rPr>
        <w:t>&lt;</w:t>
      </w:r>
      <w:proofErr w:type="gramStart"/>
      <w:r w:rsidRPr="00392FF0">
        <w:rPr>
          <w:color w:val="4F81BD" w:themeColor="accent1"/>
          <w:sz w:val="16"/>
          <w:szCs w:val="16"/>
        </w:rPr>
        <w:t>tag</w:t>
      </w:r>
      <w:proofErr w:type="gramEnd"/>
      <w:r w:rsidRPr="00392FF0">
        <w:rPr>
          <w:color w:val="4F81BD" w:themeColor="accent1"/>
          <w:sz w:val="16"/>
          <w:szCs w:val="16"/>
        </w:rPr>
        <w:t>&gt;</w:t>
      </w:r>
    </w:p>
    <w:p w:rsidR="00776FA9" w:rsidRPr="00DA5A72" w:rsidRDefault="003B1CBD" w:rsidP="0025152F">
      <w:pPr>
        <w:spacing w:line="240" w:lineRule="auto"/>
        <w:ind w:left="1416" w:firstLine="708"/>
        <w:rPr>
          <w:sz w:val="16"/>
          <w:szCs w:val="16"/>
        </w:rPr>
      </w:pPr>
      <w:r w:rsidRPr="00DA5A72">
        <w:rPr>
          <w:color w:val="4F81BD" w:themeColor="accent1"/>
          <w:sz w:val="16"/>
          <w:szCs w:val="16"/>
        </w:rPr>
        <w:t>&lt;</w:t>
      </w:r>
      <w:proofErr w:type="gramStart"/>
      <w:r w:rsidRPr="00DA5A72">
        <w:rPr>
          <w:color w:val="4F81BD" w:themeColor="accent1"/>
          <w:sz w:val="16"/>
          <w:szCs w:val="16"/>
        </w:rPr>
        <w:t>name</w:t>
      </w:r>
      <w:proofErr w:type="gramEnd"/>
      <w:r w:rsidRPr="00DA5A72">
        <w:rPr>
          <w:color w:val="4F81BD" w:themeColor="accent1"/>
          <w:sz w:val="16"/>
          <w:szCs w:val="16"/>
        </w:rPr>
        <w:t>&gt;</w:t>
      </w:r>
      <w:r w:rsidRPr="00DA5A72">
        <w:rPr>
          <w:sz w:val="16"/>
          <w:szCs w:val="16"/>
        </w:rPr>
        <w:t>. . .</w:t>
      </w:r>
      <w:r w:rsidRPr="00DA5A72">
        <w:rPr>
          <w:color w:val="4F81BD" w:themeColor="accent1"/>
          <w:sz w:val="16"/>
          <w:szCs w:val="16"/>
        </w:rPr>
        <w:t>&lt;/name&gt;</w:t>
      </w:r>
    </w:p>
    <w:p w:rsidR="00776FA9" w:rsidRPr="00DA5A72" w:rsidRDefault="003B1CBD" w:rsidP="0025152F">
      <w:pPr>
        <w:spacing w:line="240" w:lineRule="auto"/>
        <w:ind w:left="708" w:firstLine="708"/>
        <w:rPr>
          <w:color w:val="4F81BD" w:themeColor="accent1"/>
          <w:sz w:val="16"/>
          <w:szCs w:val="16"/>
        </w:rPr>
      </w:pPr>
      <w:r w:rsidRPr="00DA5A72">
        <w:rPr>
          <w:color w:val="4F81BD" w:themeColor="accent1"/>
          <w:sz w:val="16"/>
          <w:szCs w:val="16"/>
        </w:rPr>
        <w:t>&lt;/tag&gt;</w:t>
      </w:r>
    </w:p>
    <w:p w:rsidR="00776FA9" w:rsidRPr="00DA5A72" w:rsidRDefault="003B1CBD" w:rsidP="0025152F">
      <w:pPr>
        <w:spacing w:line="240" w:lineRule="auto"/>
        <w:ind w:firstLine="708"/>
        <w:rPr>
          <w:color w:val="4F81BD" w:themeColor="accent1"/>
          <w:sz w:val="16"/>
          <w:szCs w:val="16"/>
        </w:rPr>
      </w:pPr>
      <w:r w:rsidRPr="00DA5A72">
        <w:rPr>
          <w:color w:val="4F81BD" w:themeColor="accent1"/>
          <w:sz w:val="16"/>
          <w:szCs w:val="16"/>
        </w:rPr>
        <w:t>&lt;/tags&gt;</w:t>
      </w:r>
    </w:p>
    <w:p w:rsidR="00776FA9" w:rsidRPr="00DA5A72" w:rsidRDefault="00776FA9" w:rsidP="00776FA9"/>
    <w:p w:rsidR="00776FA9" w:rsidRPr="00971175" w:rsidRDefault="003624E2" w:rsidP="00776FA9">
      <w:pPr>
        <w:rPr>
          <w:lang w:val="es-PY"/>
          <w:rPrChange w:id="877" w:author="marcazal" w:date="2015-11-07T15:33:00Z">
            <w:rPr/>
          </w:rPrChange>
        </w:rPr>
      </w:pPr>
      <w:r w:rsidRPr="003624E2">
        <w:rPr>
          <w:lang w:val="es-PY"/>
          <w:rPrChange w:id="878" w:author="marcazal" w:date="2015-11-07T15:33:00Z">
            <w:rPr/>
          </w:rPrChange>
        </w:rPr>
        <w:t xml:space="preserve">También es posible obtener el listado de palabras desde el modelo de datos de </w:t>
      </w:r>
      <w:proofErr w:type="spellStart"/>
      <w:r w:rsidRPr="003624E2">
        <w:rPr>
          <w:i/>
          <w:lang w:val="es-PY"/>
          <w:rPrChange w:id="879" w:author="marcazal" w:date="2015-11-07T15:33:00Z">
            <w:rPr>
              <w:i/>
            </w:rPr>
          </w:rPrChange>
        </w:rPr>
        <w:t>MoWebA</w:t>
      </w:r>
      <w:proofErr w:type="spellEnd"/>
      <w:r w:rsidRPr="003624E2">
        <w:rPr>
          <w:lang w:val="es-PY"/>
          <w:rPrChange w:id="880" w:author="marcazal" w:date="2015-11-07T15:33:00Z">
            <w:rPr/>
          </w:rPrChange>
        </w:rPr>
        <w:t xml:space="preserve">, estableciendo una relación entre el elemento </w:t>
      </w:r>
      <w:proofErr w:type="spellStart"/>
      <w:r w:rsidRPr="003624E2">
        <w:rPr>
          <w:i/>
          <w:lang w:val="es-PY"/>
          <w:rPrChange w:id="881" w:author="marcazal" w:date="2015-11-07T15:33:00Z">
            <w:rPr>
              <w:i/>
            </w:rPr>
          </w:rPrChange>
        </w:rPr>
        <w:t>RichAutoSuggest</w:t>
      </w:r>
      <w:proofErr w:type="spellEnd"/>
      <w:r w:rsidRPr="003624E2">
        <w:rPr>
          <w:lang w:val="es-PY"/>
          <w:rPrChange w:id="882" w:author="marcazal" w:date="2015-11-07T15:33:00Z">
            <w:rPr/>
          </w:rPrChange>
        </w:rPr>
        <w:t xml:space="preserve"> y un </w:t>
      </w:r>
      <w:proofErr w:type="spellStart"/>
      <w:r w:rsidRPr="003624E2">
        <w:rPr>
          <w:i/>
          <w:lang w:val="es-PY"/>
          <w:rPrChange w:id="883" w:author="marcazal" w:date="2015-11-07T15:33:00Z">
            <w:rPr>
              <w:i/>
            </w:rPr>
          </w:rPrChange>
        </w:rPr>
        <w:t>Value</w:t>
      </w:r>
      <w:proofErr w:type="spellEnd"/>
      <w:r w:rsidRPr="003624E2">
        <w:rPr>
          <w:i/>
          <w:lang w:val="es-PY"/>
          <w:rPrChange w:id="884" w:author="marcazal" w:date="2015-11-07T15:33:00Z">
            <w:rPr>
              <w:i/>
            </w:rPr>
          </w:rPrChange>
        </w:rPr>
        <w:t xml:space="preserve"> </w:t>
      </w:r>
      <w:proofErr w:type="spellStart"/>
      <w:r w:rsidRPr="003624E2">
        <w:rPr>
          <w:i/>
          <w:lang w:val="es-PY"/>
          <w:rPrChange w:id="885" w:author="marcazal" w:date="2015-11-07T15:33:00Z">
            <w:rPr>
              <w:i/>
            </w:rPr>
          </w:rPrChange>
        </w:rPr>
        <w:t>Object</w:t>
      </w:r>
      <w:proofErr w:type="spellEnd"/>
      <w:r w:rsidRPr="003624E2">
        <w:rPr>
          <w:i/>
          <w:lang w:val="es-PY"/>
          <w:rPrChange w:id="886" w:author="marcazal" w:date="2015-11-07T15:33:00Z">
            <w:rPr>
              <w:i/>
            </w:rPr>
          </w:rPrChange>
        </w:rPr>
        <w:t xml:space="preserve"> </w:t>
      </w:r>
      <w:r w:rsidRPr="003624E2">
        <w:rPr>
          <w:lang w:val="es-PY"/>
          <w:rPrChange w:id="887" w:author="marcazal" w:date="2015-11-07T15:33:00Z">
            <w:rPr/>
          </w:rPrChange>
        </w:rPr>
        <w:t xml:space="preserve">que contiene la información necesaria de una entidad en particular. </w:t>
      </w:r>
    </w:p>
    <w:p w:rsidR="002B671C" w:rsidRPr="00971175" w:rsidRDefault="002B671C" w:rsidP="00776FA9">
      <w:pPr>
        <w:rPr>
          <w:lang w:val="es-PY"/>
          <w:rPrChange w:id="888" w:author="marcazal" w:date="2015-11-07T15:33:00Z">
            <w:rPr/>
          </w:rPrChange>
        </w:rPr>
      </w:pPr>
    </w:p>
    <w:p w:rsidR="00776FA9" w:rsidRPr="00971175" w:rsidRDefault="003624E2" w:rsidP="00776FA9">
      <w:pPr>
        <w:rPr>
          <w:b/>
          <w:lang w:val="es-PY"/>
          <w:rPrChange w:id="889" w:author="marcazal" w:date="2015-11-07T15:33:00Z">
            <w:rPr>
              <w:b/>
            </w:rPr>
          </w:rPrChange>
        </w:rPr>
      </w:pPr>
      <w:r w:rsidRPr="003624E2">
        <w:rPr>
          <w:b/>
          <w:lang w:val="es-PY"/>
          <w:rPrChange w:id="890" w:author="marcazal" w:date="2015-11-07T15:33:00Z">
            <w:rPr>
              <w:b/>
            </w:rPr>
          </w:rPrChange>
        </w:rPr>
        <w:t xml:space="preserve">5.1.2 </w:t>
      </w:r>
      <w:proofErr w:type="spellStart"/>
      <w:r w:rsidRPr="003624E2">
        <w:rPr>
          <w:b/>
          <w:lang w:val="es-PY"/>
          <w:rPrChange w:id="891" w:author="marcazal" w:date="2015-11-07T15:33:00Z">
            <w:rPr>
              <w:b/>
            </w:rPr>
          </w:rPrChange>
        </w:rPr>
        <w:t>RichDatePicker</w:t>
      </w:r>
      <w:proofErr w:type="spellEnd"/>
    </w:p>
    <w:p w:rsidR="00776FA9" w:rsidRPr="00971175" w:rsidRDefault="003624E2" w:rsidP="00776FA9">
      <w:pPr>
        <w:rPr>
          <w:lang w:val="es-PY"/>
          <w:rPrChange w:id="892" w:author="marcazal" w:date="2015-11-07T15:33:00Z">
            <w:rPr/>
          </w:rPrChange>
        </w:rPr>
      </w:pPr>
      <w:r w:rsidRPr="003624E2">
        <w:rPr>
          <w:lang w:val="es-PY"/>
          <w:rPrChange w:id="893" w:author="marcazal" w:date="2015-11-07T15:33:00Z">
            <w:rPr/>
          </w:rPrChange>
        </w:rPr>
        <w:t xml:space="preserve">Este elemento de interfaz enriquecido de entrada, contiene a los atributos </w:t>
      </w:r>
      <w:proofErr w:type="spellStart"/>
      <w:r w:rsidRPr="003624E2">
        <w:rPr>
          <w:i/>
          <w:lang w:val="es-PY"/>
          <w:rPrChange w:id="894" w:author="marcazal" w:date="2015-11-07T15:33:00Z">
            <w:rPr>
              <w:i/>
            </w:rPr>
          </w:rPrChange>
        </w:rPr>
        <w:t>dateFo</w:t>
      </w:r>
      <w:r w:rsidRPr="003624E2">
        <w:rPr>
          <w:i/>
          <w:lang w:val="es-PY"/>
          <w:rPrChange w:id="895" w:author="marcazal" w:date="2015-11-07T15:33:00Z">
            <w:rPr>
              <w:i/>
            </w:rPr>
          </w:rPrChange>
        </w:rPr>
        <w:t>r</w:t>
      </w:r>
      <w:r w:rsidRPr="003624E2">
        <w:rPr>
          <w:i/>
          <w:lang w:val="es-PY"/>
          <w:rPrChange w:id="896" w:author="marcazal" w:date="2015-11-07T15:33:00Z">
            <w:rPr>
              <w:i/>
            </w:rPr>
          </w:rPrChange>
        </w:rPr>
        <w:t>mat</w:t>
      </w:r>
      <w:proofErr w:type="spellEnd"/>
      <w:r w:rsidRPr="003624E2">
        <w:rPr>
          <w:lang w:val="es-PY"/>
          <w:rPrChange w:id="897" w:author="marcazal" w:date="2015-11-07T15:33:00Z">
            <w:rPr/>
          </w:rPrChange>
        </w:rPr>
        <w:t xml:space="preserve">, </w:t>
      </w:r>
      <w:proofErr w:type="spellStart"/>
      <w:r w:rsidRPr="003624E2">
        <w:rPr>
          <w:i/>
          <w:lang w:val="es-PY"/>
          <w:rPrChange w:id="898" w:author="marcazal" w:date="2015-11-07T15:33:00Z">
            <w:rPr>
              <w:i/>
            </w:rPr>
          </w:rPrChange>
        </w:rPr>
        <w:t>changeYear</w:t>
      </w:r>
      <w:proofErr w:type="spellEnd"/>
      <w:r w:rsidRPr="003624E2">
        <w:rPr>
          <w:lang w:val="es-PY"/>
          <w:rPrChange w:id="899" w:author="marcazal" w:date="2015-11-07T15:33:00Z">
            <w:rPr/>
          </w:rPrChange>
        </w:rPr>
        <w:t xml:space="preserve">, </w:t>
      </w:r>
      <w:proofErr w:type="spellStart"/>
      <w:r w:rsidRPr="003624E2">
        <w:rPr>
          <w:i/>
          <w:lang w:val="es-PY"/>
          <w:rPrChange w:id="900" w:author="marcazal" w:date="2015-11-07T15:33:00Z">
            <w:rPr>
              <w:i/>
            </w:rPr>
          </w:rPrChange>
        </w:rPr>
        <w:t>changeMonth</w:t>
      </w:r>
      <w:proofErr w:type="spellEnd"/>
      <w:r w:rsidRPr="003624E2">
        <w:rPr>
          <w:lang w:val="es-PY"/>
          <w:rPrChange w:id="901" w:author="marcazal" w:date="2015-11-07T15:33:00Z">
            <w:rPr/>
          </w:rPrChange>
        </w:rPr>
        <w:t xml:space="preserve"> y </w:t>
      </w:r>
      <w:proofErr w:type="spellStart"/>
      <w:r w:rsidRPr="003624E2">
        <w:rPr>
          <w:i/>
          <w:lang w:val="es-PY"/>
          <w:rPrChange w:id="902" w:author="marcazal" w:date="2015-11-07T15:33:00Z">
            <w:rPr>
              <w:i/>
            </w:rPr>
          </w:rPrChange>
        </w:rPr>
        <w:t>yearRange</w:t>
      </w:r>
      <w:proofErr w:type="spellEnd"/>
      <w:r w:rsidRPr="003624E2">
        <w:rPr>
          <w:lang w:val="es-PY"/>
          <w:rPrChange w:id="903" w:author="marcazal" w:date="2015-11-07T15:33:00Z">
            <w:rPr/>
          </w:rPrChange>
        </w:rPr>
        <w:t xml:space="preserve">. El </w:t>
      </w:r>
      <w:proofErr w:type="spellStart"/>
      <w:r w:rsidRPr="003624E2">
        <w:rPr>
          <w:i/>
          <w:lang w:val="es-PY"/>
          <w:rPrChange w:id="904" w:author="marcazal" w:date="2015-11-07T15:33:00Z">
            <w:rPr>
              <w:i/>
            </w:rPr>
          </w:rPrChange>
        </w:rPr>
        <w:t>dateFormat</w:t>
      </w:r>
      <w:proofErr w:type="spellEnd"/>
      <w:r w:rsidRPr="003624E2">
        <w:rPr>
          <w:lang w:val="es-PY"/>
          <w:rPrChange w:id="905" w:author="marcazal" w:date="2015-11-07T15:33:00Z">
            <w:rPr/>
          </w:rPrChange>
        </w:rPr>
        <w:t xml:space="preserve"> corresponde a un tipo de dato </w:t>
      </w:r>
      <w:proofErr w:type="spellStart"/>
      <w:r w:rsidRPr="003624E2">
        <w:rPr>
          <w:lang w:val="es-PY"/>
          <w:rPrChange w:id="906" w:author="marcazal" w:date="2015-11-07T15:33:00Z">
            <w:rPr/>
          </w:rPrChange>
        </w:rPr>
        <w:t>enumerable</w:t>
      </w:r>
      <w:proofErr w:type="spellEnd"/>
      <w:r w:rsidRPr="003624E2">
        <w:rPr>
          <w:lang w:val="es-PY"/>
          <w:rPrChange w:id="907" w:author="marcazal" w:date="2015-11-07T15:33:00Z">
            <w:rPr/>
          </w:rPrChange>
        </w:rPr>
        <w:t xml:space="preserve"> que permite seleccionar cinco formatos de fecha distintos que pu</w:t>
      </w:r>
      <w:r w:rsidRPr="003624E2">
        <w:rPr>
          <w:lang w:val="es-PY"/>
          <w:rPrChange w:id="908" w:author="marcazal" w:date="2015-11-07T15:33:00Z">
            <w:rPr/>
          </w:rPrChange>
        </w:rPr>
        <w:t>e</w:t>
      </w:r>
      <w:r w:rsidRPr="003624E2">
        <w:rPr>
          <w:lang w:val="es-PY"/>
          <w:rPrChange w:id="909" w:author="marcazal" w:date="2015-11-07T15:33:00Z">
            <w:rPr/>
          </w:rPrChange>
        </w:rPr>
        <w:t>den ser:</w:t>
      </w:r>
    </w:p>
    <w:p w:rsidR="00776FA9" w:rsidRPr="00971175" w:rsidRDefault="003624E2" w:rsidP="00776FA9">
      <w:pPr>
        <w:spacing w:line="240" w:lineRule="auto"/>
        <w:ind w:left="30"/>
        <w:rPr>
          <w:lang w:val="es-PY"/>
          <w:rPrChange w:id="910" w:author="marcazal" w:date="2015-11-07T15:33:00Z">
            <w:rPr/>
          </w:rPrChange>
        </w:rPr>
      </w:pPr>
      <w:r w:rsidRPr="003624E2">
        <w:rPr>
          <w:lang w:val="es-PY"/>
          <w:rPrChange w:id="911" w:author="marcazal" w:date="2015-11-07T15:33:00Z">
            <w:rPr/>
          </w:rPrChange>
        </w:rPr>
        <w:t xml:space="preserve">* </w:t>
      </w:r>
      <w:r w:rsidRPr="003624E2">
        <w:rPr>
          <w:b/>
          <w:i/>
          <w:lang w:val="es-PY"/>
          <w:rPrChange w:id="912" w:author="marcazal" w:date="2015-11-07T15:33:00Z">
            <w:rPr>
              <w:b/>
              <w:i/>
            </w:rPr>
          </w:rPrChange>
        </w:rPr>
        <w:t>Default - mm/</w:t>
      </w:r>
      <w:proofErr w:type="spellStart"/>
      <w:r w:rsidRPr="003624E2">
        <w:rPr>
          <w:b/>
          <w:i/>
          <w:lang w:val="es-PY"/>
          <w:rPrChange w:id="913" w:author="marcazal" w:date="2015-11-07T15:33:00Z">
            <w:rPr>
              <w:b/>
              <w:i/>
            </w:rPr>
          </w:rPrChange>
        </w:rPr>
        <w:t>dd</w:t>
      </w:r>
      <w:proofErr w:type="spellEnd"/>
      <w:r w:rsidRPr="003624E2">
        <w:rPr>
          <w:b/>
          <w:i/>
          <w:lang w:val="es-PY"/>
          <w:rPrChange w:id="914" w:author="marcazal" w:date="2015-11-07T15:33:00Z">
            <w:rPr>
              <w:b/>
              <w:i/>
            </w:rPr>
          </w:rPrChange>
        </w:rPr>
        <w:t>/</w:t>
      </w:r>
      <w:proofErr w:type="spellStart"/>
      <w:r w:rsidRPr="003624E2">
        <w:rPr>
          <w:b/>
          <w:i/>
          <w:lang w:val="es-PY"/>
          <w:rPrChange w:id="915" w:author="marcazal" w:date="2015-11-07T15:33:00Z">
            <w:rPr>
              <w:b/>
              <w:i/>
            </w:rPr>
          </w:rPrChange>
        </w:rPr>
        <w:t>yy</w:t>
      </w:r>
      <w:proofErr w:type="spellEnd"/>
      <w:r w:rsidRPr="003624E2">
        <w:rPr>
          <w:i/>
          <w:lang w:val="es-PY"/>
          <w:rPrChange w:id="916" w:author="marcazal" w:date="2015-11-07T15:33:00Z">
            <w:rPr>
              <w:i/>
            </w:rPr>
          </w:rPrChange>
        </w:rPr>
        <w:t xml:space="preserve">: </w:t>
      </w:r>
      <w:r w:rsidRPr="003624E2">
        <w:rPr>
          <w:lang w:val="es-PY"/>
          <w:rPrChange w:id="917" w:author="marcazal" w:date="2015-11-07T15:33:00Z">
            <w:rPr/>
          </w:rPrChange>
        </w:rPr>
        <w:t xml:space="preserve">Este formato es el valor por omisión de numerosas librerías </w:t>
      </w:r>
      <w:proofErr w:type="spellStart"/>
      <w:r w:rsidRPr="003624E2">
        <w:rPr>
          <w:i/>
          <w:lang w:val="es-PY"/>
          <w:rPrChange w:id="918" w:author="marcazal" w:date="2015-11-07T15:33:00Z">
            <w:rPr>
              <w:i/>
            </w:rPr>
          </w:rPrChange>
        </w:rPr>
        <w:t>Javascript</w:t>
      </w:r>
      <w:proofErr w:type="spellEnd"/>
      <w:r w:rsidRPr="003624E2">
        <w:rPr>
          <w:lang w:val="es-PY"/>
          <w:rPrChange w:id="919" w:author="marcazal" w:date="2015-11-07T15:33:00Z">
            <w:rPr/>
          </w:rPrChange>
        </w:rPr>
        <w:t xml:space="preserve">. Por ejemplo, 06/08/2015. </w:t>
      </w:r>
    </w:p>
    <w:p w:rsidR="00776FA9" w:rsidRPr="00971175" w:rsidRDefault="003624E2" w:rsidP="00776FA9">
      <w:pPr>
        <w:spacing w:line="240" w:lineRule="auto"/>
        <w:rPr>
          <w:lang w:val="es-PY"/>
          <w:rPrChange w:id="920" w:author="marcazal" w:date="2015-11-07T15:33:00Z">
            <w:rPr/>
          </w:rPrChange>
        </w:rPr>
      </w:pPr>
      <w:r w:rsidRPr="003624E2">
        <w:rPr>
          <w:lang w:val="es-PY"/>
          <w:rPrChange w:id="921" w:author="marcazal" w:date="2015-11-07T15:33:00Z">
            <w:rPr/>
          </w:rPrChange>
        </w:rPr>
        <w:t xml:space="preserve"> * </w:t>
      </w:r>
      <w:r w:rsidRPr="003624E2">
        <w:rPr>
          <w:b/>
          <w:i/>
          <w:lang w:val="es-PY"/>
          <w:rPrChange w:id="922" w:author="marcazal" w:date="2015-11-07T15:33:00Z">
            <w:rPr>
              <w:b/>
              <w:i/>
            </w:rPr>
          </w:rPrChange>
        </w:rPr>
        <w:t xml:space="preserve">ISO 8601 - </w:t>
      </w:r>
      <w:proofErr w:type="spellStart"/>
      <w:r w:rsidRPr="003624E2">
        <w:rPr>
          <w:b/>
          <w:i/>
          <w:lang w:val="es-PY"/>
          <w:rPrChange w:id="923" w:author="marcazal" w:date="2015-11-07T15:33:00Z">
            <w:rPr>
              <w:b/>
              <w:i/>
            </w:rPr>
          </w:rPrChange>
        </w:rPr>
        <w:t>yy</w:t>
      </w:r>
      <w:proofErr w:type="spellEnd"/>
      <w:r w:rsidRPr="003624E2">
        <w:rPr>
          <w:b/>
          <w:i/>
          <w:lang w:val="es-PY"/>
          <w:rPrChange w:id="924" w:author="marcazal" w:date="2015-11-07T15:33:00Z">
            <w:rPr>
              <w:b/>
              <w:i/>
            </w:rPr>
          </w:rPrChange>
        </w:rPr>
        <w:t>-mm-</w:t>
      </w:r>
      <w:proofErr w:type="spellStart"/>
      <w:r w:rsidRPr="003624E2">
        <w:rPr>
          <w:b/>
          <w:i/>
          <w:lang w:val="es-PY"/>
          <w:rPrChange w:id="925" w:author="marcazal" w:date="2015-11-07T15:33:00Z">
            <w:rPr>
              <w:b/>
              <w:i/>
            </w:rPr>
          </w:rPrChange>
        </w:rPr>
        <w:t>dd</w:t>
      </w:r>
      <w:proofErr w:type="spellEnd"/>
      <w:r w:rsidRPr="003624E2">
        <w:rPr>
          <w:i/>
          <w:lang w:val="es-PY"/>
          <w:rPrChange w:id="926" w:author="marcazal" w:date="2015-11-07T15:33:00Z">
            <w:rPr>
              <w:i/>
            </w:rPr>
          </w:rPrChange>
        </w:rPr>
        <w:t xml:space="preserve">: </w:t>
      </w:r>
      <w:r w:rsidRPr="003624E2">
        <w:rPr>
          <w:lang w:val="es-PY"/>
          <w:rPrChange w:id="927" w:author="marcazal" w:date="2015-11-07T15:33:00Z">
            <w:rPr/>
          </w:rPrChange>
        </w:rPr>
        <w:t xml:space="preserve">Este formato es el ISO 8601 para el establecimiento de fechas. Por ejemplo, 2015-06-08. </w:t>
      </w:r>
    </w:p>
    <w:p w:rsidR="00776FA9" w:rsidRPr="00971175" w:rsidRDefault="003624E2" w:rsidP="00776FA9">
      <w:pPr>
        <w:spacing w:line="240" w:lineRule="auto"/>
        <w:rPr>
          <w:lang w:val="es-PY"/>
          <w:rPrChange w:id="928" w:author="marcazal" w:date="2015-11-07T15:33:00Z">
            <w:rPr/>
          </w:rPrChange>
        </w:rPr>
      </w:pPr>
      <w:r w:rsidRPr="003624E2">
        <w:rPr>
          <w:lang w:val="es-PY"/>
          <w:rPrChange w:id="929" w:author="marcazal" w:date="2015-11-07T15:33:00Z">
            <w:rPr/>
          </w:rPrChange>
        </w:rPr>
        <w:t xml:space="preserve"> * </w:t>
      </w:r>
      <w:r w:rsidRPr="003624E2">
        <w:rPr>
          <w:b/>
          <w:i/>
          <w:lang w:val="es-PY"/>
          <w:rPrChange w:id="930" w:author="marcazal" w:date="2015-11-07T15:33:00Z">
            <w:rPr>
              <w:b/>
              <w:i/>
            </w:rPr>
          </w:rPrChange>
        </w:rPr>
        <w:t>Short - d M, y</w:t>
      </w:r>
      <w:r w:rsidRPr="003624E2">
        <w:rPr>
          <w:i/>
          <w:lang w:val="es-PY"/>
          <w:rPrChange w:id="931" w:author="marcazal" w:date="2015-11-07T15:33:00Z">
            <w:rPr>
              <w:i/>
            </w:rPr>
          </w:rPrChange>
        </w:rPr>
        <w:t>:</w:t>
      </w:r>
      <w:r w:rsidRPr="003624E2">
        <w:rPr>
          <w:lang w:val="es-PY"/>
          <w:rPrChange w:id="932" w:author="marcazal" w:date="2015-11-07T15:33:00Z">
            <w:rPr/>
          </w:rPrChange>
        </w:rPr>
        <w:t xml:space="preserve"> Este es un formato de fecha corta. Por ejemplo, 8 </w:t>
      </w:r>
      <w:proofErr w:type="spellStart"/>
      <w:r w:rsidRPr="003624E2">
        <w:rPr>
          <w:lang w:val="es-PY"/>
          <w:rPrChange w:id="933" w:author="marcazal" w:date="2015-11-07T15:33:00Z">
            <w:rPr/>
          </w:rPrChange>
        </w:rPr>
        <w:t>Jun</w:t>
      </w:r>
      <w:proofErr w:type="spellEnd"/>
      <w:r w:rsidRPr="003624E2">
        <w:rPr>
          <w:lang w:val="es-PY"/>
          <w:rPrChange w:id="934" w:author="marcazal" w:date="2015-11-07T15:33:00Z">
            <w:rPr/>
          </w:rPrChange>
        </w:rPr>
        <w:t xml:space="preserve">, 15. </w:t>
      </w:r>
    </w:p>
    <w:p w:rsidR="00776FA9" w:rsidRPr="00971175" w:rsidRDefault="003624E2" w:rsidP="00776FA9">
      <w:pPr>
        <w:spacing w:line="240" w:lineRule="auto"/>
        <w:rPr>
          <w:lang w:val="es-PY"/>
          <w:rPrChange w:id="935" w:author="marcazal" w:date="2015-11-07T15:33:00Z">
            <w:rPr/>
          </w:rPrChange>
        </w:rPr>
      </w:pPr>
      <w:r w:rsidRPr="003624E2">
        <w:rPr>
          <w:lang w:val="es-PY"/>
          <w:rPrChange w:id="936" w:author="marcazal" w:date="2015-11-07T15:33:00Z">
            <w:rPr/>
          </w:rPrChange>
        </w:rPr>
        <w:t xml:space="preserve">* </w:t>
      </w:r>
      <w:proofErr w:type="spellStart"/>
      <w:r w:rsidRPr="003624E2">
        <w:rPr>
          <w:b/>
          <w:i/>
          <w:lang w:val="es-PY"/>
          <w:rPrChange w:id="937" w:author="marcazal" w:date="2015-11-07T15:33:00Z">
            <w:rPr>
              <w:b/>
              <w:i/>
            </w:rPr>
          </w:rPrChange>
        </w:rPr>
        <w:t>Medium</w:t>
      </w:r>
      <w:proofErr w:type="spellEnd"/>
      <w:r w:rsidRPr="003624E2">
        <w:rPr>
          <w:b/>
          <w:i/>
          <w:lang w:val="es-PY"/>
          <w:rPrChange w:id="938" w:author="marcazal" w:date="2015-11-07T15:33:00Z">
            <w:rPr>
              <w:b/>
              <w:i/>
            </w:rPr>
          </w:rPrChange>
        </w:rPr>
        <w:t xml:space="preserve"> - d MM</w:t>
      </w:r>
      <w:r w:rsidRPr="003624E2">
        <w:rPr>
          <w:i/>
          <w:lang w:val="es-PY"/>
          <w:rPrChange w:id="939" w:author="marcazal" w:date="2015-11-07T15:33:00Z">
            <w:rPr>
              <w:i/>
            </w:rPr>
          </w:rPrChange>
        </w:rPr>
        <w:t xml:space="preserve">: </w:t>
      </w:r>
      <w:r w:rsidRPr="003624E2">
        <w:rPr>
          <w:lang w:val="es-PY"/>
          <w:rPrChange w:id="940" w:author="marcazal" w:date="2015-11-07T15:33:00Z">
            <w:rPr/>
          </w:rPrChange>
        </w:rPr>
        <w:t>Este es un formato de fecha mediana.</w:t>
      </w:r>
      <w:r w:rsidRPr="003624E2">
        <w:rPr>
          <w:i/>
          <w:lang w:val="es-PY"/>
          <w:rPrChange w:id="941" w:author="marcazal" w:date="2015-11-07T15:33:00Z">
            <w:rPr>
              <w:i/>
            </w:rPr>
          </w:rPrChange>
        </w:rPr>
        <w:t xml:space="preserve"> </w:t>
      </w:r>
      <w:r w:rsidRPr="003624E2">
        <w:rPr>
          <w:lang w:val="es-PY"/>
          <w:rPrChange w:id="942" w:author="marcazal" w:date="2015-11-07T15:33:00Z">
            <w:rPr/>
          </w:rPrChange>
        </w:rPr>
        <w:t xml:space="preserve">Por ejemplo, 8 June, 15. </w:t>
      </w:r>
    </w:p>
    <w:p w:rsidR="00776FA9" w:rsidRPr="0069463E" w:rsidRDefault="003624E2" w:rsidP="00776FA9">
      <w:pPr>
        <w:spacing w:line="240" w:lineRule="auto"/>
      </w:pPr>
      <w:r w:rsidRPr="003624E2">
        <w:rPr>
          <w:lang w:val="es-PY"/>
          <w:rPrChange w:id="943" w:author="marcazal" w:date="2015-11-07T15:33:00Z">
            <w:rPr/>
          </w:rPrChange>
        </w:rPr>
        <w:lastRenderedPageBreak/>
        <w:t xml:space="preserve">* </w:t>
      </w:r>
      <w:r w:rsidRPr="003624E2">
        <w:rPr>
          <w:b/>
          <w:i/>
          <w:lang w:val="es-PY"/>
          <w:rPrChange w:id="944" w:author="marcazal" w:date="2015-11-07T15:33:00Z">
            <w:rPr>
              <w:b/>
              <w:i/>
            </w:rPr>
          </w:rPrChange>
        </w:rPr>
        <w:t xml:space="preserve">Full - DD, d MM, </w:t>
      </w:r>
      <w:proofErr w:type="spellStart"/>
      <w:r w:rsidRPr="003624E2">
        <w:rPr>
          <w:b/>
          <w:i/>
          <w:lang w:val="es-PY"/>
          <w:rPrChange w:id="945" w:author="marcazal" w:date="2015-11-07T15:33:00Z">
            <w:rPr>
              <w:b/>
              <w:i/>
            </w:rPr>
          </w:rPrChange>
        </w:rPr>
        <w:t>yy</w:t>
      </w:r>
      <w:proofErr w:type="spellEnd"/>
      <w:r w:rsidRPr="003624E2">
        <w:rPr>
          <w:i/>
          <w:lang w:val="es-PY"/>
          <w:rPrChange w:id="946" w:author="marcazal" w:date="2015-11-07T15:33:00Z">
            <w:rPr>
              <w:i/>
            </w:rPr>
          </w:rPrChange>
        </w:rPr>
        <w:t xml:space="preserve">: </w:t>
      </w:r>
      <w:r w:rsidRPr="003624E2">
        <w:rPr>
          <w:lang w:val="es-PY"/>
          <w:rPrChange w:id="947" w:author="marcazal" w:date="2015-11-07T15:33:00Z">
            <w:rPr/>
          </w:rPrChange>
        </w:rPr>
        <w:t>Este es un formato de definición de fecha completa.</w:t>
      </w:r>
      <w:r w:rsidRPr="003624E2">
        <w:rPr>
          <w:i/>
          <w:lang w:val="es-PY"/>
          <w:rPrChange w:id="948" w:author="marcazal" w:date="2015-11-07T15:33:00Z">
            <w:rPr>
              <w:i/>
            </w:rPr>
          </w:rPrChange>
        </w:rPr>
        <w:t xml:space="preserve"> </w:t>
      </w:r>
      <w:proofErr w:type="spellStart"/>
      <w:r w:rsidR="00776FA9" w:rsidRPr="0069463E">
        <w:t>Por</w:t>
      </w:r>
      <w:proofErr w:type="spellEnd"/>
      <w:r w:rsidR="00776FA9" w:rsidRPr="0069463E">
        <w:t xml:space="preserve"> </w:t>
      </w:r>
      <w:proofErr w:type="spellStart"/>
      <w:r w:rsidR="00776FA9" w:rsidRPr="0069463E">
        <w:t>ejemplo</w:t>
      </w:r>
      <w:proofErr w:type="spellEnd"/>
      <w:r w:rsidR="00776FA9" w:rsidRPr="0069463E">
        <w:t>, Monday, 8 June, 2015</w:t>
      </w:r>
      <w:r w:rsidR="00693361">
        <w:t xml:space="preserve">. </w:t>
      </w:r>
    </w:p>
    <w:p w:rsidR="00776FA9" w:rsidRPr="0069463E" w:rsidRDefault="00776FA9" w:rsidP="00776FA9">
      <w:pPr>
        <w:spacing w:line="240" w:lineRule="auto"/>
      </w:pPr>
    </w:p>
    <w:p w:rsidR="00776FA9" w:rsidRPr="00971175" w:rsidRDefault="00776FA9" w:rsidP="00776FA9">
      <w:pPr>
        <w:rPr>
          <w:lang w:val="es-PY"/>
          <w:rPrChange w:id="949" w:author="marcazal" w:date="2015-11-07T15:33:00Z">
            <w:rPr/>
          </w:rPrChange>
        </w:rPr>
      </w:pPr>
      <w:r w:rsidRPr="00F839B1">
        <w:rPr>
          <w:lang w:val="es-PY"/>
        </w:rPr>
        <w:t xml:space="preserve">El atributo </w:t>
      </w:r>
      <w:proofErr w:type="spellStart"/>
      <w:r w:rsidRPr="00F839B1">
        <w:rPr>
          <w:i/>
          <w:lang w:val="es-PY"/>
        </w:rPr>
        <w:t>changeYear</w:t>
      </w:r>
      <w:proofErr w:type="spellEnd"/>
      <w:r w:rsidRPr="00F839B1">
        <w:rPr>
          <w:i/>
          <w:lang w:val="es-PY"/>
        </w:rPr>
        <w:t>,</w:t>
      </w:r>
      <w:r w:rsidRPr="00F839B1">
        <w:rPr>
          <w:lang w:val="es-PY"/>
        </w:rPr>
        <w:t xml:space="preserve"> es un valor booleano que indica la ausencia o presencia de un rango de años desplegable en una lista que formará parte del </w:t>
      </w:r>
      <w:proofErr w:type="spellStart"/>
      <w:r w:rsidRPr="00F839B1">
        <w:rPr>
          <w:i/>
          <w:lang w:val="es-PY"/>
        </w:rPr>
        <w:t>richDatePicker</w:t>
      </w:r>
      <w:proofErr w:type="spellEnd"/>
      <w:r w:rsidRPr="00F839B1">
        <w:rPr>
          <w:i/>
          <w:lang w:val="es-PY"/>
        </w:rPr>
        <w:t>.</w:t>
      </w:r>
      <w:r w:rsidRPr="00F839B1">
        <w:rPr>
          <w:lang w:val="es-PY"/>
        </w:rPr>
        <w:t xml:space="preserve"> Por omisión, si </w:t>
      </w:r>
      <w:proofErr w:type="spellStart"/>
      <w:r w:rsidRPr="00F839B1">
        <w:rPr>
          <w:i/>
          <w:lang w:val="es-PY"/>
        </w:rPr>
        <w:t>changeYear</w:t>
      </w:r>
      <w:proofErr w:type="spellEnd"/>
      <w:r w:rsidRPr="00F839B1">
        <w:rPr>
          <w:lang w:val="es-PY"/>
        </w:rPr>
        <w:t xml:space="preserve"> está configurado en verdadero, se mostrará en el </w:t>
      </w:r>
      <w:proofErr w:type="spellStart"/>
      <w:r w:rsidRPr="00F839B1">
        <w:rPr>
          <w:i/>
          <w:lang w:val="es-PY"/>
        </w:rPr>
        <w:t>datePicker</w:t>
      </w:r>
      <w:proofErr w:type="spellEnd"/>
      <w:r w:rsidRPr="00F839B1">
        <w:rPr>
          <w:lang w:val="es-PY"/>
        </w:rPr>
        <w:t xml:space="preserve"> una lista desplegable presentando los diez años anteriores a partir de la fecha actual. También es posible asignar al valor etiquetado </w:t>
      </w:r>
      <w:proofErr w:type="spellStart"/>
      <w:r w:rsidRPr="00F839B1">
        <w:rPr>
          <w:i/>
          <w:lang w:val="es-PY"/>
        </w:rPr>
        <w:t>yearRange</w:t>
      </w:r>
      <w:proofErr w:type="spellEnd"/>
      <w:r w:rsidRPr="00F839B1">
        <w:rPr>
          <w:lang w:val="es-PY"/>
        </w:rPr>
        <w:t xml:space="preserve"> un rango de años para el </w:t>
      </w:r>
      <w:proofErr w:type="spellStart"/>
      <w:r w:rsidRPr="00F839B1">
        <w:rPr>
          <w:i/>
          <w:lang w:val="es-PY"/>
        </w:rPr>
        <w:t>richDatePicker</w:t>
      </w:r>
      <w:proofErr w:type="spellEnd"/>
      <w:r w:rsidRPr="00F839B1">
        <w:rPr>
          <w:lang w:val="es-PY"/>
        </w:rPr>
        <w:t xml:space="preserve"> que se define en el formato </w:t>
      </w:r>
      <w:proofErr w:type="spellStart"/>
      <w:r w:rsidRPr="00F839B1">
        <w:rPr>
          <w:lang w:val="es-PY"/>
        </w:rPr>
        <w:t>yyyy</w:t>
      </w:r>
      <w:proofErr w:type="gramStart"/>
      <w:r w:rsidRPr="00F839B1">
        <w:rPr>
          <w:lang w:val="es-PY"/>
        </w:rPr>
        <w:t>:yyyy</w:t>
      </w:r>
      <w:proofErr w:type="spellEnd"/>
      <w:proofErr w:type="gramEnd"/>
      <w:r w:rsidR="00693361" w:rsidRPr="00F839B1">
        <w:rPr>
          <w:lang w:val="es-PY"/>
        </w:rPr>
        <w:t>,</w:t>
      </w:r>
      <w:r w:rsidRPr="00F839B1">
        <w:rPr>
          <w:lang w:val="es-PY"/>
        </w:rPr>
        <w:t xml:space="preserve"> por ejemplo 1970:2015. </w:t>
      </w:r>
      <w:r w:rsidR="003624E2" w:rsidRPr="003624E2">
        <w:rPr>
          <w:lang w:val="es-PY"/>
          <w:rPrChange w:id="950" w:author="marcazal" w:date="2015-11-07T15:33:00Z">
            <w:rPr/>
          </w:rPrChange>
        </w:rPr>
        <w:t>Def</w:t>
      </w:r>
      <w:r w:rsidR="003624E2" w:rsidRPr="003624E2">
        <w:rPr>
          <w:lang w:val="es-PY"/>
          <w:rPrChange w:id="951" w:author="marcazal" w:date="2015-11-07T15:33:00Z">
            <w:rPr/>
          </w:rPrChange>
        </w:rPr>
        <w:t>i</w:t>
      </w:r>
      <w:r w:rsidR="003624E2" w:rsidRPr="003624E2">
        <w:rPr>
          <w:lang w:val="es-PY"/>
          <w:rPrChange w:id="952" w:author="marcazal" w:date="2015-11-07T15:33:00Z">
            <w:rPr/>
          </w:rPrChange>
        </w:rPr>
        <w:t xml:space="preserve">nir </w:t>
      </w:r>
      <w:proofErr w:type="spellStart"/>
      <w:r w:rsidR="003624E2" w:rsidRPr="003624E2">
        <w:rPr>
          <w:i/>
          <w:lang w:val="es-PY"/>
          <w:rPrChange w:id="953" w:author="marcazal" w:date="2015-11-07T15:33:00Z">
            <w:rPr>
              <w:i/>
            </w:rPr>
          </w:rPrChange>
        </w:rPr>
        <w:t>yearRange</w:t>
      </w:r>
      <w:proofErr w:type="spellEnd"/>
      <w:r w:rsidR="003624E2" w:rsidRPr="003624E2">
        <w:rPr>
          <w:lang w:val="es-PY"/>
          <w:rPrChange w:id="954" w:author="marcazal" w:date="2015-11-07T15:33:00Z">
            <w:rPr/>
          </w:rPrChange>
        </w:rPr>
        <w:t xml:space="preserve"> resulta ideal para la selección de fechas pasadas, como el año de nac</w:t>
      </w:r>
      <w:r w:rsidR="003624E2" w:rsidRPr="003624E2">
        <w:rPr>
          <w:lang w:val="es-PY"/>
          <w:rPrChange w:id="955" w:author="marcazal" w:date="2015-11-07T15:33:00Z">
            <w:rPr/>
          </w:rPrChange>
        </w:rPr>
        <w:t>i</w:t>
      </w:r>
      <w:r w:rsidR="003624E2" w:rsidRPr="003624E2">
        <w:rPr>
          <w:lang w:val="es-PY"/>
          <w:rPrChange w:id="956" w:author="marcazal" w:date="2015-11-07T15:33:00Z">
            <w:rPr/>
          </w:rPrChange>
        </w:rPr>
        <w:t>miento o fechas históricas.</w:t>
      </w:r>
      <w:r w:rsidR="003624E2" w:rsidRPr="003624E2">
        <w:rPr>
          <w:i/>
          <w:lang w:val="es-PY"/>
          <w:rPrChange w:id="957" w:author="marcazal" w:date="2015-11-07T15:33:00Z">
            <w:rPr>
              <w:i/>
            </w:rPr>
          </w:rPrChange>
        </w:rPr>
        <w:t xml:space="preserve"> </w:t>
      </w:r>
      <w:r w:rsidR="003624E2" w:rsidRPr="003624E2">
        <w:rPr>
          <w:lang w:val="es-PY"/>
          <w:rPrChange w:id="958" w:author="marcazal" w:date="2015-11-07T15:33:00Z">
            <w:rPr/>
          </w:rPrChange>
        </w:rPr>
        <w:t xml:space="preserve">Por último, el valor etiquetado booleano </w:t>
      </w:r>
      <w:proofErr w:type="spellStart"/>
      <w:r w:rsidR="003624E2" w:rsidRPr="003624E2">
        <w:rPr>
          <w:i/>
          <w:lang w:val="es-PY"/>
          <w:rPrChange w:id="959" w:author="marcazal" w:date="2015-11-07T15:33:00Z">
            <w:rPr>
              <w:i/>
            </w:rPr>
          </w:rPrChange>
        </w:rPr>
        <w:t>changeMonth</w:t>
      </w:r>
      <w:proofErr w:type="spellEnd"/>
      <w:r w:rsidR="003624E2" w:rsidRPr="003624E2">
        <w:rPr>
          <w:i/>
          <w:lang w:val="es-PY"/>
          <w:rPrChange w:id="960" w:author="marcazal" w:date="2015-11-07T15:33:00Z">
            <w:rPr>
              <w:i/>
            </w:rPr>
          </w:rPrChange>
        </w:rPr>
        <w:t xml:space="preserve"> </w:t>
      </w:r>
      <w:r w:rsidR="003624E2" w:rsidRPr="003624E2">
        <w:rPr>
          <w:lang w:val="es-PY"/>
          <w:rPrChange w:id="961" w:author="marcazal" w:date="2015-11-07T15:33:00Z">
            <w:rPr/>
          </w:rPrChange>
        </w:rPr>
        <w:t xml:space="preserve">permite desplegar una lista con todos los meses del año para una rápida selección. </w:t>
      </w:r>
    </w:p>
    <w:p w:rsidR="002B671C" w:rsidRPr="00971175" w:rsidRDefault="002B671C" w:rsidP="00776FA9">
      <w:pPr>
        <w:rPr>
          <w:lang w:val="es-PY"/>
          <w:rPrChange w:id="962" w:author="marcazal" w:date="2015-11-07T15:33:00Z">
            <w:rPr/>
          </w:rPrChange>
        </w:rPr>
      </w:pPr>
    </w:p>
    <w:p w:rsidR="00776FA9" w:rsidRPr="00971175" w:rsidRDefault="003624E2" w:rsidP="0025152F">
      <w:pPr>
        <w:rPr>
          <w:b/>
          <w:lang w:val="es-PY"/>
          <w:rPrChange w:id="963" w:author="marcazal" w:date="2015-11-07T15:33:00Z">
            <w:rPr>
              <w:b/>
            </w:rPr>
          </w:rPrChange>
        </w:rPr>
      </w:pPr>
      <w:r w:rsidRPr="003624E2">
        <w:rPr>
          <w:b/>
          <w:lang w:val="es-PY"/>
          <w:rPrChange w:id="964" w:author="marcazal" w:date="2015-11-07T15:33:00Z">
            <w:rPr>
              <w:b/>
            </w:rPr>
          </w:rPrChange>
        </w:rPr>
        <w:t xml:space="preserve">5.1.3 </w:t>
      </w:r>
      <w:proofErr w:type="spellStart"/>
      <w:r w:rsidRPr="003624E2">
        <w:rPr>
          <w:b/>
          <w:lang w:val="es-PY"/>
          <w:rPrChange w:id="965" w:author="marcazal" w:date="2015-11-07T15:33:00Z">
            <w:rPr>
              <w:b/>
            </w:rPr>
          </w:rPrChange>
        </w:rPr>
        <w:t>RichToolTip</w:t>
      </w:r>
      <w:proofErr w:type="spellEnd"/>
      <w:r w:rsidRPr="003624E2">
        <w:rPr>
          <w:b/>
          <w:lang w:val="es-PY"/>
          <w:rPrChange w:id="966" w:author="marcazal" w:date="2015-11-07T15:33:00Z">
            <w:rPr>
              <w:b/>
            </w:rPr>
          </w:rPrChange>
        </w:rPr>
        <w:t xml:space="preserve"> </w:t>
      </w:r>
    </w:p>
    <w:p w:rsidR="00776FA9" w:rsidRPr="00971175" w:rsidRDefault="00776FA9" w:rsidP="00776FA9">
      <w:pPr>
        <w:rPr>
          <w:sz w:val="18"/>
          <w:lang w:val="es-PY"/>
          <w:rPrChange w:id="967" w:author="marcazal" w:date="2015-11-07T15:33:00Z">
            <w:rPr>
              <w:sz w:val="18"/>
            </w:rPr>
          </w:rPrChange>
        </w:rPr>
      </w:pPr>
    </w:p>
    <w:p w:rsidR="00776FA9" w:rsidRPr="00971175" w:rsidRDefault="003624E2" w:rsidP="00776FA9">
      <w:pPr>
        <w:rPr>
          <w:lang w:val="es-PY"/>
          <w:rPrChange w:id="968" w:author="marcazal" w:date="2015-11-07T15:33:00Z">
            <w:rPr/>
          </w:rPrChange>
        </w:rPr>
      </w:pPr>
      <w:r w:rsidRPr="003624E2">
        <w:rPr>
          <w:lang w:val="es-PY"/>
          <w:rPrChange w:id="969" w:author="marcazal" w:date="2015-11-07T15:33:00Z">
            <w:rPr/>
          </w:rPrChange>
        </w:rPr>
        <w:t>Este elemento de salida, tiene como objetivo enriquecer con mensajes personaliz</w:t>
      </w:r>
      <w:r w:rsidRPr="003624E2">
        <w:rPr>
          <w:lang w:val="es-PY"/>
          <w:rPrChange w:id="970" w:author="marcazal" w:date="2015-11-07T15:33:00Z">
            <w:rPr/>
          </w:rPrChange>
        </w:rPr>
        <w:t>a</w:t>
      </w:r>
      <w:r w:rsidRPr="003624E2">
        <w:rPr>
          <w:lang w:val="es-PY"/>
          <w:rPrChange w:id="971" w:author="marcazal" w:date="2015-11-07T15:33:00Z">
            <w:rPr/>
          </w:rPrChange>
        </w:rPr>
        <w:t xml:space="preserve">dos a cualquiera de los elementos que forman parte de la clasificación de elementos de entrada, salida y control. </w:t>
      </w:r>
    </w:p>
    <w:p w:rsidR="00776FA9" w:rsidRPr="00971175" w:rsidRDefault="003624E2" w:rsidP="00776FA9">
      <w:pPr>
        <w:rPr>
          <w:lang w:val="es-PY"/>
          <w:rPrChange w:id="972" w:author="marcazal" w:date="2015-11-07T15:33:00Z">
            <w:rPr/>
          </w:rPrChange>
        </w:rPr>
      </w:pPr>
      <w:r w:rsidRPr="003624E2">
        <w:rPr>
          <w:lang w:val="es-PY"/>
          <w:rPrChange w:id="973" w:author="marcazal" w:date="2015-11-07T15:33:00Z">
            <w:rPr/>
          </w:rPrChange>
        </w:rPr>
        <w:t>Al definirse este elemento en conjunción con alguno de los elementos simples de entrada, salida o de control, implica que un mensaje emergente será desplegado cua</w:t>
      </w:r>
      <w:r w:rsidRPr="003624E2">
        <w:rPr>
          <w:lang w:val="es-PY"/>
          <w:rPrChange w:id="974" w:author="marcazal" w:date="2015-11-07T15:33:00Z">
            <w:rPr/>
          </w:rPrChange>
        </w:rPr>
        <w:t>n</w:t>
      </w:r>
      <w:r w:rsidRPr="003624E2">
        <w:rPr>
          <w:lang w:val="es-PY"/>
          <w:rPrChange w:id="975" w:author="marcazal" w:date="2015-11-07T15:33:00Z">
            <w:rPr/>
          </w:rPrChange>
        </w:rPr>
        <w:t xml:space="preserve">do el puntero del mouse se posicione sobre el elemento. Cada uno de los elementos de entrada, salida y control posee el valor etiquetado </w:t>
      </w:r>
      <w:proofErr w:type="spellStart"/>
      <w:r w:rsidRPr="003624E2">
        <w:rPr>
          <w:i/>
          <w:lang w:val="es-PY"/>
          <w:rPrChange w:id="976" w:author="marcazal" w:date="2015-11-07T15:33:00Z">
            <w:rPr>
              <w:i/>
            </w:rPr>
          </w:rPrChange>
        </w:rPr>
        <w:t>title</w:t>
      </w:r>
      <w:proofErr w:type="spellEnd"/>
      <w:r w:rsidRPr="003624E2">
        <w:rPr>
          <w:lang w:val="es-PY"/>
          <w:rPrChange w:id="977" w:author="marcazal" w:date="2015-11-07T15:33:00Z">
            <w:rPr/>
          </w:rPrChange>
        </w:rPr>
        <w:t xml:space="preserve">, que corresponde al mensaje que será desplegado. </w:t>
      </w:r>
    </w:p>
    <w:p w:rsidR="002B671C" w:rsidRPr="00971175" w:rsidRDefault="002B671C" w:rsidP="00776FA9">
      <w:pPr>
        <w:rPr>
          <w:lang w:val="es-PY"/>
          <w:rPrChange w:id="978" w:author="marcazal" w:date="2015-11-07T15:33:00Z">
            <w:rPr/>
          </w:rPrChange>
        </w:rPr>
      </w:pPr>
    </w:p>
    <w:p w:rsidR="00776FA9" w:rsidRPr="00971175" w:rsidRDefault="003624E2" w:rsidP="00776FA9">
      <w:pPr>
        <w:rPr>
          <w:b/>
          <w:lang w:val="es-PY"/>
          <w:rPrChange w:id="979" w:author="marcazal" w:date="2015-11-07T15:33:00Z">
            <w:rPr>
              <w:b/>
            </w:rPr>
          </w:rPrChange>
        </w:rPr>
      </w:pPr>
      <w:r w:rsidRPr="003624E2">
        <w:rPr>
          <w:b/>
          <w:lang w:val="es-PY"/>
          <w:rPrChange w:id="980" w:author="marcazal" w:date="2015-11-07T15:33:00Z">
            <w:rPr>
              <w:b/>
            </w:rPr>
          </w:rPrChange>
        </w:rPr>
        <w:t xml:space="preserve">5.1.4 Live </w:t>
      </w:r>
      <w:proofErr w:type="spellStart"/>
      <w:r w:rsidRPr="003624E2">
        <w:rPr>
          <w:b/>
          <w:lang w:val="es-PY"/>
          <w:rPrChange w:id="981" w:author="marcazal" w:date="2015-11-07T15:33:00Z">
            <w:rPr>
              <w:b/>
            </w:rPr>
          </w:rPrChange>
        </w:rPr>
        <w:t>Validation</w:t>
      </w:r>
      <w:proofErr w:type="spellEnd"/>
    </w:p>
    <w:p w:rsidR="00776FA9" w:rsidRPr="00971175" w:rsidRDefault="00776FA9" w:rsidP="00776FA9">
      <w:pPr>
        <w:rPr>
          <w:b/>
          <w:lang w:val="es-PY"/>
          <w:rPrChange w:id="982" w:author="marcazal" w:date="2015-11-07T15:33:00Z">
            <w:rPr>
              <w:b/>
            </w:rPr>
          </w:rPrChange>
        </w:rPr>
      </w:pPr>
    </w:p>
    <w:p w:rsidR="00776FA9" w:rsidRPr="00971175" w:rsidRDefault="003624E2" w:rsidP="00776FA9">
      <w:pPr>
        <w:rPr>
          <w:lang w:val="es-PY"/>
          <w:rPrChange w:id="983" w:author="marcazal" w:date="2015-11-07T15:33:00Z">
            <w:rPr/>
          </w:rPrChange>
        </w:rPr>
      </w:pPr>
      <w:r w:rsidRPr="003624E2">
        <w:rPr>
          <w:lang w:val="es-PY"/>
          <w:rPrChange w:id="984" w:author="marcazal" w:date="2015-11-07T15:33:00Z">
            <w:rPr/>
          </w:rPrChange>
        </w:rPr>
        <w:t xml:space="preserve">El </w:t>
      </w:r>
      <w:r w:rsidRPr="003624E2">
        <w:rPr>
          <w:i/>
          <w:lang w:val="es-PY"/>
          <w:rPrChange w:id="985" w:author="marcazal" w:date="2015-11-07T15:33:00Z">
            <w:rPr>
              <w:i/>
            </w:rPr>
          </w:rPrChange>
        </w:rPr>
        <w:t xml:space="preserve">Live </w:t>
      </w:r>
      <w:proofErr w:type="spellStart"/>
      <w:r w:rsidRPr="003624E2">
        <w:rPr>
          <w:i/>
          <w:lang w:val="es-PY"/>
          <w:rPrChange w:id="986" w:author="marcazal" w:date="2015-11-07T15:33:00Z">
            <w:rPr>
              <w:i/>
            </w:rPr>
          </w:rPrChange>
        </w:rPr>
        <w:t>Validation</w:t>
      </w:r>
      <w:proofErr w:type="spellEnd"/>
      <w:r w:rsidRPr="003624E2">
        <w:rPr>
          <w:i/>
          <w:lang w:val="es-PY"/>
          <w:rPrChange w:id="987" w:author="marcazal" w:date="2015-11-07T15:33:00Z">
            <w:rPr>
              <w:i/>
            </w:rPr>
          </w:rPrChange>
        </w:rPr>
        <w:t xml:space="preserve"> </w:t>
      </w:r>
      <w:r w:rsidRPr="003624E2">
        <w:rPr>
          <w:lang w:val="es-PY"/>
          <w:rPrChange w:id="988" w:author="marcazal" w:date="2015-11-07T15:33:00Z">
            <w:rPr/>
          </w:rPrChange>
        </w:rPr>
        <w:t>es un conjunto de extensiones que permite llevar a cabo valid</w:t>
      </w:r>
      <w:r w:rsidRPr="003624E2">
        <w:rPr>
          <w:lang w:val="es-PY"/>
          <w:rPrChange w:id="989" w:author="marcazal" w:date="2015-11-07T15:33:00Z">
            <w:rPr/>
          </w:rPrChange>
        </w:rPr>
        <w:t>a</w:t>
      </w:r>
      <w:r w:rsidRPr="003624E2">
        <w:rPr>
          <w:lang w:val="es-PY"/>
          <w:rPrChange w:id="990" w:author="marcazal" w:date="2015-11-07T15:33:00Z">
            <w:rPr/>
          </w:rPrChange>
        </w:rPr>
        <w:t xml:space="preserve">ciones locales a diversos elementos pertenecientes a un formulario. Estas validaciones pueden llevarse a cabo sobre diversos elementos de entrada, como los del tipo </w:t>
      </w:r>
      <w:proofErr w:type="spellStart"/>
      <w:r w:rsidRPr="003624E2">
        <w:rPr>
          <w:i/>
          <w:lang w:val="es-PY"/>
          <w:rPrChange w:id="991" w:author="marcazal" w:date="2015-11-07T15:33:00Z">
            <w:rPr>
              <w:i/>
            </w:rPr>
          </w:rPrChange>
        </w:rPr>
        <w:t>TextI</w:t>
      </w:r>
      <w:r w:rsidRPr="003624E2">
        <w:rPr>
          <w:i/>
          <w:lang w:val="es-PY"/>
          <w:rPrChange w:id="992" w:author="marcazal" w:date="2015-11-07T15:33:00Z">
            <w:rPr>
              <w:i/>
            </w:rPr>
          </w:rPrChange>
        </w:rPr>
        <w:t>n</w:t>
      </w:r>
      <w:r w:rsidRPr="003624E2">
        <w:rPr>
          <w:i/>
          <w:lang w:val="es-PY"/>
          <w:rPrChange w:id="993" w:author="marcazal" w:date="2015-11-07T15:33:00Z">
            <w:rPr>
              <w:i/>
            </w:rPr>
          </w:rPrChange>
        </w:rPr>
        <w:t>put</w:t>
      </w:r>
      <w:proofErr w:type="spellEnd"/>
      <w:r w:rsidRPr="003624E2">
        <w:rPr>
          <w:i/>
          <w:lang w:val="es-PY"/>
          <w:rPrChange w:id="994" w:author="marcazal" w:date="2015-11-07T15:33:00Z">
            <w:rPr>
              <w:i/>
            </w:rPr>
          </w:rPrChange>
        </w:rPr>
        <w:t>,</w:t>
      </w:r>
      <w:r w:rsidRPr="003624E2">
        <w:rPr>
          <w:lang w:val="es-PY"/>
          <w:rPrChange w:id="995" w:author="marcazal" w:date="2015-11-07T15:33:00Z">
            <w:rPr/>
          </w:rPrChange>
        </w:rPr>
        <w:t xml:space="preserve"> </w:t>
      </w:r>
      <w:proofErr w:type="spellStart"/>
      <w:r w:rsidRPr="003624E2">
        <w:rPr>
          <w:i/>
          <w:lang w:val="es-PY"/>
          <w:rPrChange w:id="996" w:author="marcazal" w:date="2015-11-07T15:33:00Z">
            <w:rPr>
              <w:i/>
            </w:rPr>
          </w:rPrChange>
        </w:rPr>
        <w:t>RichEmail</w:t>
      </w:r>
      <w:proofErr w:type="spellEnd"/>
      <w:r w:rsidRPr="003624E2">
        <w:rPr>
          <w:lang w:val="es-PY"/>
          <w:rPrChange w:id="997" w:author="marcazal" w:date="2015-11-07T15:33:00Z">
            <w:rPr/>
          </w:rPrChange>
        </w:rPr>
        <w:t xml:space="preserve"> y </w:t>
      </w:r>
      <w:proofErr w:type="spellStart"/>
      <w:r w:rsidRPr="003624E2">
        <w:rPr>
          <w:i/>
          <w:lang w:val="es-PY"/>
          <w:rPrChange w:id="998" w:author="marcazal" w:date="2015-11-07T15:33:00Z">
            <w:rPr>
              <w:i/>
            </w:rPr>
          </w:rPrChange>
        </w:rPr>
        <w:t>Password</w:t>
      </w:r>
      <w:proofErr w:type="spellEnd"/>
      <w:r w:rsidRPr="003624E2">
        <w:rPr>
          <w:i/>
          <w:lang w:val="es-PY"/>
          <w:rPrChange w:id="999" w:author="marcazal" w:date="2015-11-07T15:33:00Z">
            <w:rPr>
              <w:i/>
            </w:rPr>
          </w:rPrChange>
        </w:rPr>
        <w:t>,</w:t>
      </w:r>
      <w:r w:rsidRPr="003624E2">
        <w:rPr>
          <w:lang w:val="es-PY"/>
          <w:rPrChange w:id="1000" w:author="marcazal" w:date="2015-11-07T15:33:00Z">
            <w:rPr/>
          </w:rPrChange>
        </w:rPr>
        <w:t xml:space="preserve"> y a los elementos del tipo </w:t>
      </w:r>
      <w:proofErr w:type="spellStart"/>
      <w:r w:rsidRPr="003624E2">
        <w:rPr>
          <w:i/>
          <w:lang w:val="es-PY"/>
          <w:rPrChange w:id="1001" w:author="marcazal" w:date="2015-11-07T15:33:00Z">
            <w:rPr>
              <w:i/>
            </w:rPr>
          </w:rPrChange>
        </w:rPr>
        <w:t>List</w:t>
      </w:r>
      <w:proofErr w:type="spellEnd"/>
      <w:r w:rsidRPr="003624E2">
        <w:rPr>
          <w:lang w:val="es-PY"/>
          <w:rPrChange w:id="1002" w:author="marcazal" w:date="2015-11-07T15:33:00Z">
            <w:rPr/>
          </w:rPrChange>
        </w:rPr>
        <w:t xml:space="preserve">, </w:t>
      </w:r>
      <w:proofErr w:type="spellStart"/>
      <w:r w:rsidRPr="003624E2">
        <w:rPr>
          <w:i/>
          <w:lang w:val="es-PY"/>
          <w:rPrChange w:id="1003" w:author="marcazal" w:date="2015-11-07T15:33:00Z">
            <w:rPr>
              <w:i/>
            </w:rPr>
          </w:rPrChange>
        </w:rPr>
        <w:t>choice</w:t>
      </w:r>
      <w:proofErr w:type="spellEnd"/>
      <w:r w:rsidRPr="003624E2">
        <w:rPr>
          <w:lang w:val="es-PY"/>
          <w:rPrChange w:id="1004" w:author="marcazal" w:date="2015-11-07T15:33:00Z">
            <w:rPr/>
          </w:rPrChange>
        </w:rPr>
        <w:t xml:space="preserve"> y </w:t>
      </w:r>
      <w:proofErr w:type="spellStart"/>
      <w:r w:rsidRPr="003624E2">
        <w:rPr>
          <w:i/>
          <w:lang w:val="es-PY"/>
          <w:rPrChange w:id="1005" w:author="marcazal" w:date="2015-11-07T15:33:00Z">
            <w:rPr>
              <w:i/>
            </w:rPr>
          </w:rPrChange>
        </w:rPr>
        <w:t>check</w:t>
      </w:r>
      <w:proofErr w:type="spellEnd"/>
      <w:r w:rsidRPr="003624E2">
        <w:rPr>
          <w:lang w:val="es-PY"/>
          <w:rPrChange w:id="1006" w:author="marcazal" w:date="2015-11-07T15:33:00Z">
            <w:rPr/>
          </w:rPrChange>
        </w:rPr>
        <w:t xml:space="preserve">. Para los campos del tipo </w:t>
      </w:r>
      <w:proofErr w:type="spellStart"/>
      <w:r w:rsidRPr="003624E2">
        <w:rPr>
          <w:i/>
          <w:lang w:val="es-PY"/>
          <w:rPrChange w:id="1007" w:author="marcazal" w:date="2015-11-07T15:33:00Z">
            <w:rPr>
              <w:i/>
            </w:rPr>
          </w:rPrChange>
        </w:rPr>
        <w:t>TextInput</w:t>
      </w:r>
      <w:proofErr w:type="spellEnd"/>
      <w:r w:rsidRPr="003624E2">
        <w:rPr>
          <w:i/>
          <w:lang w:val="es-PY"/>
          <w:rPrChange w:id="1008" w:author="marcazal" w:date="2015-11-07T15:33:00Z">
            <w:rPr>
              <w:i/>
            </w:rPr>
          </w:rPrChange>
        </w:rPr>
        <w:t xml:space="preserve">, </w:t>
      </w:r>
      <w:proofErr w:type="spellStart"/>
      <w:r w:rsidRPr="003624E2">
        <w:rPr>
          <w:i/>
          <w:lang w:val="es-PY"/>
          <w:rPrChange w:id="1009" w:author="marcazal" w:date="2015-11-07T15:33:00Z">
            <w:rPr>
              <w:i/>
            </w:rPr>
          </w:rPrChange>
        </w:rPr>
        <w:t>Password</w:t>
      </w:r>
      <w:proofErr w:type="spellEnd"/>
      <w:r w:rsidRPr="003624E2">
        <w:rPr>
          <w:i/>
          <w:lang w:val="es-PY"/>
          <w:rPrChange w:id="1010" w:author="marcazal" w:date="2015-11-07T15:33:00Z">
            <w:rPr>
              <w:i/>
            </w:rPr>
          </w:rPrChange>
        </w:rPr>
        <w:t xml:space="preserve"> y</w:t>
      </w:r>
      <w:r w:rsidRPr="003624E2">
        <w:rPr>
          <w:lang w:val="es-PY"/>
          <w:rPrChange w:id="1011" w:author="marcazal" w:date="2015-11-07T15:33:00Z">
            <w:rPr/>
          </w:rPrChange>
        </w:rPr>
        <w:t xml:space="preserve"> </w:t>
      </w:r>
      <w:proofErr w:type="spellStart"/>
      <w:r w:rsidRPr="003624E2">
        <w:rPr>
          <w:i/>
          <w:lang w:val="es-PY"/>
          <w:rPrChange w:id="1012" w:author="marcazal" w:date="2015-11-07T15:33:00Z">
            <w:rPr>
              <w:i/>
            </w:rPr>
          </w:rPrChange>
        </w:rPr>
        <w:t>RichEmail</w:t>
      </w:r>
      <w:proofErr w:type="spellEnd"/>
      <w:r w:rsidRPr="003624E2">
        <w:rPr>
          <w:lang w:val="es-PY"/>
          <w:rPrChange w:id="1013" w:author="marcazal" w:date="2015-11-07T15:33:00Z">
            <w:rPr/>
          </w:rPrChange>
        </w:rPr>
        <w:t>,</w:t>
      </w:r>
      <w:r w:rsidRPr="003624E2">
        <w:rPr>
          <w:i/>
          <w:lang w:val="es-PY"/>
          <w:rPrChange w:id="1014" w:author="marcazal" w:date="2015-11-07T15:33:00Z">
            <w:rPr>
              <w:i/>
            </w:rPr>
          </w:rPrChange>
        </w:rPr>
        <w:t xml:space="preserve"> </w:t>
      </w:r>
      <w:r w:rsidRPr="003624E2">
        <w:rPr>
          <w:lang w:val="es-PY"/>
          <w:rPrChange w:id="1015" w:author="marcazal" w:date="2015-11-07T15:33:00Z">
            <w:rPr/>
          </w:rPrChange>
        </w:rPr>
        <w:t xml:space="preserve">es posible establecer la cantidad mínima de caracteres que puede ingresarse, por medio del atributo entero </w:t>
      </w:r>
      <w:proofErr w:type="spellStart"/>
      <w:r w:rsidRPr="003624E2">
        <w:rPr>
          <w:i/>
          <w:lang w:val="es-PY"/>
          <w:rPrChange w:id="1016" w:author="marcazal" w:date="2015-11-07T15:33:00Z">
            <w:rPr>
              <w:i/>
            </w:rPr>
          </w:rPrChange>
        </w:rPr>
        <w:t>minLength</w:t>
      </w:r>
      <w:proofErr w:type="spellEnd"/>
      <w:r w:rsidRPr="003624E2">
        <w:rPr>
          <w:lang w:val="es-PY"/>
          <w:rPrChange w:id="1017" w:author="marcazal" w:date="2015-11-07T15:33:00Z">
            <w:rPr/>
          </w:rPrChange>
        </w:rPr>
        <w:t xml:space="preserve">. El atributo </w:t>
      </w:r>
      <w:proofErr w:type="spellStart"/>
      <w:r w:rsidRPr="003624E2">
        <w:rPr>
          <w:i/>
          <w:lang w:val="es-PY"/>
          <w:rPrChange w:id="1018" w:author="marcazal" w:date="2015-11-07T15:33:00Z">
            <w:rPr>
              <w:i/>
            </w:rPr>
          </w:rPrChange>
        </w:rPr>
        <w:t>minLength</w:t>
      </w:r>
      <w:proofErr w:type="spellEnd"/>
      <w:r w:rsidRPr="003624E2">
        <w:rPr>
          <w:lang w:val="es-PY"/>
          <w:rPrChange w:id="1019" w:author="marcazal" w:date="2015-11-07T15:33:00Z">
            <w:rPr/>
          </w:rPrChange>
        </w:rPr>
        <w:t xml:space="preserve"> resulta ideal para campos del tipo </w:t>
      </w:r>
      <w:proofErr w:type="spellStart"/>
      <w:r w:rsidRPr="003624E2">
        <w:rPr>
          <w:i/>
          <w:lang w:val="es-PY"/>
          <w:rPrChange w:id="1020" w:author="marcazal" w:date="2015-11-07T15:33:00Z">
            <w:rPr>
              <w:i/>
            </w:rPr>
          </w:rPrChange>
        </w:rPr>
        <w:t>Password</w:t>
      </w:r>
      <w:proofErr w:type="spellEnd"/>
      <w:r w:rsidRPr="003624E2">
        <w:rPr>
          <w:i/>
          <w:lang w:val="es-PY"/>
          <w:rPrChange w:id="1021" w:author="marcazal" w:date="2015-11-07T15:33:00Z">
            <w:rPr>
              <w:i/>
            </w:rPr>
          </w:rPrChange>
        </w:rPr>
        <w:t>,</w:t>
      </w:r>
      <w:r w:rsidRPr="003624E2">
        <w:rPr>
          <w:lang w:val="es-PY"/>
          <w:rPrChange w:id="1022" w:author="marcazal" w:date="2015-11-07T15:33:00Z">
            <w:rPr/>
          </w:rPrChange>
        </w:rPr>
        <w:t xml:space="preserve"> para el establec</w:t>
      </w:r>
      <w:r w:rsidRPr="003624E2">
        <w:rPr>
          <w:lang w:val="es-PY"/>
          <w:rPrChange w:id="1023" w:author="marcazal" w:date="2015-11-07T15:33:00Z">
            <w:rPr/>
          </w:rPrChange>
        </w:rPr>
        <w:t>i</w:t>
      </w:r>
      <w:r w:rsidRPr="003624E2">
        <w:rPr>
          <w:lang w:val="es-PY"/>
          <w:rPrChange w:id="1024" w:author="marcazal" w:date="2015-11-07T15:33:00Z">
            <w:rPr/>
          </w:rPrChange>
        </w:rPr>
        <w:t xml:space="preserve">miento de un nivel de seguridad en las contraseñas. De manera similar, el atributo </w:t>
      </w:r>
      <w:proofErr w:type="spellStart"/>
      <w:r w:rsidRPr="003624E2">
        <w:rPr>
          <w:i/>
          <w:lang w:val="es-PY"/>
          <w:rPrChange w:id="1025" w:author="marcazal" w:date="2015-11-07T15:33:00Z">
            <w:rPr>
              <w:i/>
            </w:rPr>
          </w:rPrChange>
        </w:rPr>
        <w:t>maxLength</w:t>
      </w:r>
      <w:proofErr w:type="spellEnd"/>
      <w:r w:rsidRPr="003624E2">
        <w:rPr>
          <w:lang w:val="es-PY"/>
          <w:rPrChange w:id="1026" w:author="marcazal" w:date="2015-11-07T15:33:00Z">
            <w:rPr/>
          </w:rPrChange>
        </w:rPr>
        <w:t xml:space="preserve"> permite establecer la cantidad máxima de caracteres que es posible ingr</w:t>
      </w:r>
      <w:r w:rsidRPr="003624E2">
        <w:rPr>
          <w:lang w:val="es-PY"/>
          <w:rPrChange w:id="1027" w:author="marcazal" w:date="2015-11-07T15:33:00Z">
            <w:rPr/>
          </w:rPrChange>
        </w:rPr>
        <w:t>e</w:t>
      </w:r>
      <w:r w:rsidRPr="003624E2">
        <w:rPr>
          <w:lang w:val="es-PY"/>
          <w:rPrChange w:id="1028" w:author="marcazal" w:date="2015-11-07T15:33:00Z">
            <w:rPr/>
          </w:rPrChange>
        </w:rPr>
        <w:t xml:space="preserve">sar en estos campos, para evitar desbordamientos. El campo </w:t>
      </w:r>
      <w:proofErr w:type="spellStart"/>
      <w:r w:rsidRPr="003624E2">
        <w:rPr>
          <w:i/>
          <w:lang w:val="es-PY"/>
          <w:rPrChange w:id="1029" w:author="marcazal" w:date="2015-11-07T15:33:00Z">
            <w:rPr>
              <w:i/>
            </w:rPr>
          </w:rPrChange>
        </w:rPr>
        <w:t>TextInput</w:t>
      </w:r>
      <w:proofErr w:type="spellEnd"/>
      <w:r w:rsidRPr="003624E2">
        <w:rPr>
          <w:i/>
          <w:lang w:val="es-PY"/>
          <w:rPrChange w:id="1030" w:author="marcazal" w:date="2015-11-07T15:33:00Z">
            <w:rPr>
              <w:i/>
            </w:rPr>
          </w:rPrChange>
        </w:rPr>
        <w:t xml:space="preserve">, </w:t>
      </w:r>
      <w:r w:rsidRPr="003624E2">
        <w:rPr>
          <w:lang w:val="es-PY"/>
          <w:rPrChange w:id="1031" w:author="marcazal" w:date="2015-11-07T15:33:00Z">
            <w:rPr/>
          </w:rPrChange>
        </w:rPr>
        <w:t>independie</w:t>
      </w:r>
      <w:r w:rsidRPr="003624E2">
        <w:rPr>
          <w:lang w:val="es-PY"/>
          <w:rPrChange w:id="1032" w:author="marcazal" w:date="2015-11-07T15:33:00Z">
            <w:rPr/>
          </w:rPrChange>
        </w:rPr>
        <w:t>n</w:t>
      </w:r>
      <w:r w:rsidRPr="003624E2">
        <w:rPr>
          <w:lang w:val="es-PY"/>
          <w:rPrChange w:id="1033" w:author="marcazal" w:date="2015-11-07T15:33:00Z">
            <w:rPr/>
          </w:rPrChange>
        </w:rPr>
        <w:t xml:space="preserve">temente a </w:t>
      </w:r>
      <w:proofErr w:type="spellStart"/>
      <w:r w:rsidRPr="003624E2">
        <w:rPr>
          <w:i/>
          <w:lang w:val="es-PY"/>
          <w:rPrChange w:id="1034" w:author="marcazal" w:date="2015-11-07T15:33:00Z">
            <w:rPr>
              <w:i/>
            </w:rPr>
          </w:rPrChange>
        </w:rPr>
        <w:t>Password</w:t>
      </w:r>
      <w:proofErr w:type="spellEnd"/>
      <w:r w:rsidRPr="003624E2">
        <w:rPr>
          <w:lang w:val="es-PY"/>
          <w:rPrChange w:id="1035" w:author="marcazal" w:date="2015-11-07T15:33:00Z">
            <w:rPr/>
          </w:rPrChange>
        </w:rPr>
        <w:t xml:space="preserve"> y </w:t>
      </w:r>
      <w:proofErr w:type="spellStart"/>
      <w:r w:rsidRPr="003624E2">
        <w:rPr>
          <w:i/>
          <w:lang w:val="es-PY"/>
          <w:rPrChange w:id="1036" w:author="marcazal" w:date="2015-11-07T15:33:00Z">
            <w:rPr>
              <w:i/>
            </w:rPr>
          </w:rPrChange>
        </w:rPr>
        <w:t>RichEmail</w:t>
      </w:r>
      <w:proofErr w:type="spellEnd"/>
      <w:r w:rsidRPr="003624E2">
        <w:rPr>
          <w:lang w:val="es-PY"/>
          <w:rPrChange w:id="1037" w:author="marcazal" w:date="2015-11-07T15:33:00Z">
            <w:rPr/>
          </w:rPrChange>
        </w:rPr>
        <w:t xml:space="preserve">, posee el atributo privado </w:t>
      </w:r>
      <w:proofErr w:type="spellStart"/>
      <w:r w:rsidRPr="003624E2">
        <w:rPr>
          <w:i/>
          <w:lang w:val="es-PY"/>
          <w:rPrChange w:id="1038" w:author="marcazal" w:date="2015-11-07T15:33:00Z">
            <w:rPr>
              <w:i/>
            </w:rPr>
          </w:rPrChange>
        </w:rPr>
        <w:t>digits</w:t>
      </w:r>
      <w:proofErr w:type="spellEnd"/>
      <w:r w:rsidRPr="003624E2">
        <w:rPr>
          <w:i/>
          <w:lang w:val="es-PY"/>
          <w:rPrChange w:id="1039" w:author="marcazal" w:date="2015-11-07T15:33:00Z">
            <w:rPr>
              <w:i/>
            </w:rPr>
          </w:rPrChange>
        </w:rPr>
        <w:t xml:space="preserve">, </w:t>
      </w:r>
      <w:r w:rsidRPr="003624E2">
        <w:rPr>
          <w:lang w:val="es-PY"/>
          <w:rPrChange w:id="1040" w:author="marcazal" w:date="2015-11-07T15:33:00Z">
            <w:rPr/>
          </w:rPrChange>
        </w:rPr>
        <w:t xml:space="preserve">que establece que el campo de entrada debe tener estrictamente valores numéricos del cero al nueve. El campo del tipo </w:t>
      </w:r>
      <w:proofErr w:type="spellStart"/>
      <w:r w:rsidRPr="003624E2">
        <w:rPr>
          <w:i/>
          <w:lang w:val="es-PY"/>
          <w:rPrChange w:id="1041" w:author="marcazal" w:date="2015-11-07T15:33:00Z">
            <w:rPr>
              <w:i/>
            </w:rPr>
          </w:rPrChange>
        </w:rPr>
        <w:t>Password</w:t>
      </w:r>
      <w:proofErr w:type="spellEnd"/>
      <w:r w:rsidRPr="003624E2">
        <w:rPr>
          <w:i/>
          <w:lang w:val="es-PY"/>
          <w:rPrChange w:id="1042" w:author="marcazal" w:date="2015-11-07T15:33:00Z">
            <w:rPr>
              <w:i/>
            </w:rPr>
          </w:rPrChange>
        </w:rPr>
        <w:t xml:space="preserve"> </w:t>
      </w:r>
      <w:r w:rsidRPr="003624E2">
        <w:rPr>
          <w:lang w:val="es-PY"/>
          <w:rPrChange w:id="1043" w:author="marcazal" w:date="2015-11-07T15:33:00Z">
            <w:rPr/>
          </w:rPrChange>
        </w:rPr>
        <w:t xml:space="preserve">posee el atributo booleano </w:t>
      </w:r>
      <w:proofErr w:type="spellStart"/>
      <w:r w:rsidRPr="003624E2">
        <w:rPr>
          <w:i/>
          <w:lang w:val="es-PY"/>
          <w:rPrChange w:id="1044" w:author="marcazal" w:date="2015-11-07T15:33:00Z">
            <w:rPr>
              <w:i/>
            </w:rPr>
          </w:rPrChange>
        </w:rPr>
        <w:t>confirmPass</w:t>
      </w:r>
      <w:proofErr w:type="spellEnd"/>
      <w:r w:rsidRPr="003624E2">
        <w:rPr>
          <w:lang w:val="es-PY"/>
          <w:rPrChange w:id="1045" w:author="marcazal" w:date="2015-11-07T15:33:00Z">
            <w:rPr/>
          </w:rPrChange>
        </w:rPr>
        <w:t xml:space="preserve">, para el caso en el que se necesite crear otro campo de entrada del tipo </w:t>
      </w:r>
      <w:proofErr w:type="spellStart"/>
      <w:r w:rsidRPr="003624E2">
        <w:rPr>
          <w:i/>
          <w:lang w:val="es-PY"/>
          <w:rPrChange w:id="1046" w:author="marcazal" w:date="2015-11-07T15:33:00Z">
            <w:rPr>
              <w:i/>
            </w:rPr>
          </w:rPrChange>
        </w:rPr>
        <w:t>Password</w:t>
      </w:r>
      <w:proofErr w:type="spellEnd"/>
      <w:r w:rsidRPr="003624E2">
        <w:rPr>
          <w:lang w:val="es-PY"/>
          <w:rPrChange w:id="1047" w:author="marcazal" w:date="2015-11-07T15:33:00Z">
            <w:rPr/>
          </w:rPrChange>
        </w:rPr>
        <w:t xml:space="preserve"> para la confirmación de contraseña. El atributo booleano </w:t>
      </w:r>
      <w:proofErr w:type="spellStart"/>
      <w:r w:rsidRPr="003624E2">
        <w:rPr>
          <w:i/>
          <w:lang w:val="es-PY"/>
          <w:rPrChange w:id="1048" w:author="marcazal" w:date="2015-11-07T15:33:00Z">
            <w:rPr>
              <w:i/>
            </w:rPr>
          </w:rPrChange>
        </w:rPr>
        <w:t>mandatory</w:t>
      </w:r>
      <w:proofErr w:type="spellEnd"/>
      <w:r w:rsidRPr="003624E2">
        <w:rPr>
          <w:lang w:val="es-PY"/>
          <w:rPrChange w:id="1049" w:author="marcazal" w:date="2015-11-07T15:33:00Z">
            <w:rPr/>
          </w:rPrChange>
        </w:rPr>
        <w:t xml:space="preserve"> de la clase abstracta </w:t>
      </w:r>
      <w:proofErr w:type="spellStart"/>
      <w:r w:rsidRPr="003624E2">
        <w:rPr>
          <w:i/>
          <w:lang w:val="es-PY"/>
          <w:rPrChange w:id="1050" w:author="marcazal" w:date="2015-11-07T15:33:00Z">
            <w:rPr>
              <w:i/>
            </w:rPr>
          </w:rPrChange>
        </w:rPr>
        <w:t>InputElement</w:t>
      </w:r>
      <w:proofErr w:type="spellEnd"/>
      <w:r w:rsidRPr="003624E2">
        <w:rPr>
          <w:lang w:val="es-PY"/>
          <w:rPrChange w:id="1051" w:author="marcazal" w:date="2015-11-07T15:33:00Z">
            <w:rPr/>
          </w:rPrChange>
        </w:rPr>
        <w:t xml:space="preserve"> puede activarse para todos los campos que heredan de ella. Para el caso de los ca</w:t>
      </w:r>
      <w:r w:rsidRPr="003624E2">
        <w:rPr>
          <w:lang w:val="es-PY"/>
          <w:rPrChange w:id="1052" w:author="marcazal" w:date="2015-11-07T15:33:00Z">
            <w:rPr/>
          </w:rPrChange>
        </w:rPr>
        <w:t>m</w:t>
      </w:r>
      <w:r w:rsidRPr="003624E2">
        <w:rPr>
          <w:lang w:val="es-PY"/>
          <w:rPrChange w:id="1053" w:author="marcazal" w:date="2015-11-07T15:33:00Z">
            <w:rPr/>
          </w:rPrChange>
        </w:rPr>
        <w:t xml:space="preserve">pos, </w:t>
      </w:r>
      <w:proofErr w:type="spellStart"/>
      <w:r w:rsidRPr="003624E2">
        <w:rPr>
          <w:i/>
          <w:lang w:val="es-PY"/>
          <w:rPrChange w:id="1054" w:author="marcazal" w:date="2015-11-07T15:33:00Z">
            <w:rPr>
              <w:i/>
            </w:rPr>
          </w:rPrChange>
        </w:rPr>
        <w:t>TextInput</w:t>
      </w:r>
      <w:proofErr w:type="spellEnd"/>
      <w:r w:rsidRPr="003624E2">
        <w:rPr>
          <w:i/>
          <w:lang w:val="es-PY"/>
          <w:rPrChange w:id="1055" w:author="marcazal" w:date="2015-11-07T15:33:00Z">
            <w:rPr>
              <w:i/>
            </w:rPr>
          </w:rPrChange>
        </w:rPr>
        <w:t xml:space="preserve">, </w:t>
      </w:r>
      <w:proofErr w:type="spellStart"/>
      <w:r w:rsidRPr="003624E2">
        <w:rPr>
          <w:i/>
          <w:lang w:val="es-PY"/>
          <w:rPrChange w:id="1056" w:author="marcazal" w:date="2015-11-07T15:33:00Z">
            <w:rPr>
              <w:i/>
            </w:rPr>
          </w:rPrChange>
        </w:rPr>
        <w:t>Password</w:t>
      </w:r>
      <w:proofErr w:type="spellEnd"/>
      <w:r w:rsidRPr="003624E2">
        <w:rPr>
          <w:i/>
          <w:lang w:val="es-PY"/>
          <w:rPrChange w:id="1057" w:author="marcazal" w:date="2015-11-07T15:33:00Z">
            <w:rPr>
              <w:i/>
            </w:rPr>
          </w:rPrChange>
        </w:rPr>
        <w:t xml:space="preserve">, </w:t>
      </w:r>
      <w:proofErr w:type="spellStart"/>
      <w:r w:rsidRPr="003624E2">
        <w:rPr>
          <w:i/>
          <w:lang w:val="es-PY"/>
          <w:rPrChange w:id="1058" w:author="marcazal" w:date="2015-11-07T15:33:00Z">
            <w:rPr>
              <w:i/>
            </w:rPr>
          </w:rPrChange>
        </w:rPr>
        <w:t>RichEmail</w:t>
      </w:r>
      <w:proofErr w:type="spellEnd"/>
      <w:r w:rsidRPr="003624E2">
        <w:rPr>
          <w:lang w:val="es-PY"/>
          <w:rPrChange w:id="1059" w:author="marcazal" w:date="2015-11-07T15:33:00Z">
            <w:rPr/>
          </w:rPrChange>
        </w:rPr>
        <w:t xml:space="preserve">, </w:t>
      </w:r>
      <w:proofErr w:type="spellStart"/>
      <w:r w:rsidRPr="003624E2">
        <w:rPr>
          <w:i/>
          <w:lang w:val="es-PY"/>
          <w:rPrChange w:id="1060" w:author="marcazal" w:date="2015-11-07T15:33:00Z">
            <w:rPr>
              <w:i/>
            </w:rPr>
          </w:rPrChange>
        </w:rPr>
        <w:t>RichDatePicker</w:t>
      </w:r>
      <w:proofErr w:type="spellEnd"/>
      <w:r w:rsidRPr="003624E2">
        <w:rPr>
          <w:lang w:val="es-PY"/>
          <w:rPrChange w:id="1061" w:author="marcazal" w:date="2015-11-07T15:33:00Z">
            <w:rPr/>
          </w:rPrChange>
        </w:rPr>
        <w:t xml:space="preserve"> y</w:t>
      </w:r>
      <w:r w:rsidRPr="003624E2">
        <w:rPr>
          <w:i/>
          <w:lang w:val="es-PY"/>
          <w:rPrChange w:id="1062" w:author="marcazal" w:date="2015-11-07T15:33:00Z">
            <w:rPr>
              <w:i/>
            </w:rPr>
          </w:rPrChange>
        </w:rPr>
        <w:t xml:space="preserve"> </w:t>
      </w:r>
      <w:proofErr w:type="spellStart"/>
      <w:r w:rsidRPr="003624E2">
        <w:rPr>
          <w:i/>
          <w:lang w:val="es-PY"/>
          <w:rPrChange w:id="1063" w:author="marcazal" w:date="2015-11-07T15:33:00Z">
            <w:rPr>
              <w:i/>
            </w:rPr>
          </w:rPrChange>
        </w:rPr>
        <w:t>RichAutoSuggest</w:t>
      </w:r>
      <w:proofErr w:type="spellEnd"/>
      <w:r w:rsidRPr="003624E2">
        <w:rPr>
          <w:lang w:val="es-PY"/>
          <w:rPrChange w:id="1064" w:author="marcazal" w:date="2015-11-07T15:33:00Z">
            <w:rPr/>
          </w:rPrChange>
        </w:rPr>
        <w:t xml:space="preserve">, el atributo </w:t>
      </w:r>
      <w:proofErr w:type="spellStart"/>
      <w:r w:rsidRPr="003624E2">
        <w:rPr>
          <w:i/>
          <w:lang w:val="es-PY"/>
          <w:rPrChange w:id="1065" w:author="marcazal" w:date="2015-11-07T15:33:00Z">
            <w:rPr>
              <w:i/>
            </w:rPr>
          </w:rPrChange>
        </w:rPr>
        <w:t>mandatory</w:t>
      </w:r>
      <w:proofErr w:type="spellEnd"/>
      <w:r w:rsidRPr="003624E2">
        <w:rPr>
          <w:lang w:val="es-PY"/>
          <w:rPrChange w:id="1066" w:author="marcazal" w:date="2015-11-07T15:33:00Z">
            <w:rPr/>
          </w:rPrChange>
        </w:rPr>
        <w:t xml:space="preserve"> indica que estos campos no pueden quedar vacíos. Para el campo del tipo </w:t>
      </w:r>
      <w:proofErr w:type="spellStart"/>
      <w:r w:rsidRPr="003624E2">
        <w:rPr>
          <w:i/>
          <w:lang w:val="es-PY"/>
          <w:rPrChange w:id="1067" w:author="marcazal" w:date="2015-11-07T15:33:00Z">
            <w:rPr>
              <w:i/>
            </w:rPr>
          </w:rPrChange>
        </w:rPr>
        <w:t>List</w:t>
      </w:r>
      <w:proofErr w:type="spellEnd"/>
      <w:r w:rsidRPr="003624E2">
        <w:rPr>
          <w:lang w:val="es-PY"/>
          <w:rPrChange w:id="1068" w:author="marcazal" w:date="2015-11-07T15:33:00Z">
            <w:rPr/>
          </w:rPrChange>
        </w:rPr>
        <w:t xml:space="preserve">, que puede ser un </w:t>
      </w:r>
      <w:proofErr w:type="spellStart"/>
      <w:r w:rsidRPr="003624E2">
        <w:rPr>
          <w:i/>
          <w:lang w:val="es-PY"/>
          <w:rPrChange w:id="1069" w:author="marcazal" w:date="2015-11-07T15:33:00Z">
            <w:rPr>
              <w:i/>
            </w:rPr>
          </w:rPrChange>
        </w:rPr>
        <w:t>dropBox</w:t>
      </w:r>
      <w:proofErr w:type="spellEnd"/>
      <w:r w:rsidRPr="003624E2">
        <w:rPr>
          <w:lang w:val="es-PY"/>
          <w:rPrChange w:id="1070" w:author="marcazal" w:date="2015-11-07T15:33:00Z">
            <w:rPr/>
          </w:rPrChange>
        </w:rPr>
        <w:t xml:space="preserve">, </w:t>
      </w:r>
      <w:proofErr w:type="spellStart"/>
      <w:r w:rsidRPr="003624E2">
        <w:rPr>
          <w:i/>
          <w:lang w:val="es-PY"/>
          <w:rPrChange w:id="1071" w:author="marcazal" w:date="2015-11-07T15:33:00Z">
            <w:rPr>
              <w:i/>
            </w:rPr>
          </w:rPrChange>
        </w:rPr>
        <w:t>choice</w:t>
      </w:r>
      <w:proofErr w:type="spellEnd"/>
      <w:r w:rsidRPr="003624E2">
        <w:rPr>
          <w:lang w:val="es-PY"/>
          <w:rPrChange w:id="1072" w:author="marcazal" w:date="2015-11-07T15:33:00Z">
            <w:rPr/>
          </w:rPrChange>
        </w:rPr>
        <w:t xml:space="preserve"> o </w:t>
      </w:r>
      <w:proofErr w:type="spellStart"/>
      <w:r w:rsidRPr="003624E2">
        <w:rPr>
          <w:i/>
          <w:lang w:val="es-PY"/>
          <w:rPrChange w:id="1073" w:author="marcazal" w:date="2015-11-07T15:33:00Z">
            <w:rPr>
              <w:i/>
            </w:rPr>
          </w:rPrChange>
        </w:rPr>
        <w:t>check</w:t>
      </w:r>
      <w:proofErr w:type="spellEnd"/>
      <w:r w:rsidRPr="003624E2">
        <w:rPr>
          <w:lang w:val="es-PY"/>
          <w:rPrChange w:id="1074" w:author="marcazal" w:date="2015-11-07T15:33:00Z">
            <w:rPr/>
          </w:rPrChange>
        </w:rPr>
        <w:t xml:space="preserve">, el activar el atributo </w:t>
      </w:r>
      <w:proofErr w:type="spellStart"/>
      <w:r w:rsidRPr="003624E2">
        <w:rPr>
          <w:i/>
          <w:lang w:val="es-PY"/>
          <w:rPrChange w:id="1075" w:author="marcazal" w:date="2015-11-07T15:33:00Z">
            <w:rPr>
              <w:i/>
            </w:rPr>
          </w:rPrChange>
        </w:rPr>
        <w:t>mandatory</w:t>
      </w:r>
      <w:proofErr w:type="spellEnd"/>
      <w:r w:rsidRPr="003624E2">
        <w:rPr>
          <w:lang w:val="es-PY"/>
          <w:rPrChange w:id="1076" w:author="marcazal" w:date="2015-11-07T15:33:00Z">
            <w:rPr/>
          </w:rPrChange>
        </w:rPr>
        <w:t xml:space="preserve"> i</w:t>
      </w:r>
      <w:r w:rsidRPr="003624E2">
        <w:rPr>
          <w:lang w:val="es-PY"/>
          <w:rPrChange w:id="1077" w:author="marcazal" w:date="2015-11-07T15:33:00Z">
            <w:rPr/>
          </w:rPrChange>
        </w:rPr>
        <w:t>m</w:t>
      </w:r>
      <w:r w:rsidRPr="003624E2">
        <w:rPr>
          <w:lang w:val="es-PY"/>
          <w:rPrChange w:id="1078" w:author="marcazal" w:date="2015-11-07T15:33:00Z">
            <w:rPr/>
          </w:rPrChange>
        </w:rPr>
        <w:lastRenderedPageBreak/>
        <w:t xml:space="preserve">plica que al menos una de las opciones de un </w:t>
      </w:r>
      <w:proofErr w:type="spellStart"/>
      <w:r w:rsidRPr="003624E2">
        <w:rPr>
          <w:i/>
          <w:lang w:val="es-PY"/>
          <w:rPrChange w:id="1079" w:author="marcazal" w:date="2015-11-07T15:33:00Z">
            <w:rPr>
              <w:i/>
            </w:rPr>
          </w:rPrChange>
        </w:rPr>
        <w:t>dropBox</w:t>
      </w:r>
      <w:proofErr w:type="spellEnd"/>
      <w:r w:rsidRPr="003624E2">
        <w:rPr>
          <w:lang w:val="es-PY"/>
          <w:rPrChange w:id="1080" w:author="marcazal" w:date="2015-11-07T15:33:00Z">
            <w:rPr/>
          </w:rPrChange>
        </w:rPr>
        <w:t xml:space="preserve">, </w:t>
      </w:r>
      <w:proofErr w:type="spellStart"/>
      <w:r w:rsidRPr="003624E2">
        <w:rPr>
          <w:i/>
          <w:lang w:val="es-PY"/>
          <w:rPrChange w:id="1081" w:author="marcazal" w:date="2015-11-07T15:33:00Z">
            <w:rPr>
              <w:i/>
            </w:rPr>
          </w:rPrChange>
        </w:rPr>
        <w:t>choice</w:t>
      </w:r>
      <w:proofErr w:type="spellEnd"/>
      <w:r w:rsidRPr="003624E2">
        <w:rPr>
          <w:lang w:val="es-PY"/>
          <w:rPrChange w:id="1082" w:author="marcazal" w:date="2015-11-07T15:33:00Z">
            <w:rPr/>
          </w:rPrChange>
        </w:rPr>
        <w:t xml:space="preserve"> o </w:t>
      </w:r>
      <w:proofErr w:type="spellStart"/>
      <w:r w:rsidRPr="003624E2">
        <w:rPr>
          <w:i/>
          <w:lang w:val="es-PY"/>
          <w:rPrChange w:id="1083" w:author="marcazal" w:date="2015-11-07T15:33:00Z">
            <w:rPr>
              <w:i/>
            </w:rPr>
          </w:rPrChange>
        </w:rPr>
        <w:t>check</w:t>
      </w:r>
      <w:proofErr w:type="spellEnd"/>
      <w:r w:rsidRPr="003624E2">
        <w:rPr>
          <w:lang w:val="es-PY"/>
          <w:rPrChange w:id="1084" w:author="marcazal" w:date="2015-11-07T15:33:00Z">
            <w:rPr/>
          </w:rPrChange>
        </w:rPr>
        <w:t xml:space="preserve"> debe ser sele</w:t>
      </w:r>
      <w:r w:rsidRPr="003624E2">
        <w:rPr>
          <w:lang w:val="es-PY"/>
          <w:rPrChange w:id="1085" w:author="marcazal" w:date="2015-11-07T15:33:00Z">
            <w:rPr/>
          </w:rPrChange>
        </w:rPr>
        <w:t>c</w:t>
      </w:r>
      <w:r w:rsidRPr="003624E2">
        <w:rPr>
          <w:lang w:val="es-PY"/>
          <w:rPrChange w:id="1086" w:author="marcazal" w:date="2015-11-07T15:33:00Z">
            <w:rPr/>
          </w:rPrChange>
        </w:rPr>
        <w:t xml:space="preserve">cionada. </w:t>
      </w:r>
    </w:p>
    <w:p w:rsidR="00776FA9" w:rsidRPr="00971175" w:rsidRDefault="00776FA9" w:rsidP="00776FA9">
      <w:pPr>
        <w:rPr>
          <w:lang w:val="es-PY"/>
          <w:rPrChange w:id="1087" w:author="marcazal" w:date="2015-11-07T15:33:00Z">
            <w:rPr/>
          </w:rPrChange>
        </w:rPr>
      </w:pPr>
    </w:p>
    <w:p w:rsidR="00776FA9" w:rsidRPr="00971175" w:rsidRDefault="003624E2" w:rsidP="00776FA9">
      <w:pPr>
        <w:rPr>
          <w:b/>
          <w:lang w:val="es-PY"/>
          <w:rPrChange w:id="1088" w:author="marcazal" w:date="2015-11-07T15:33:00Z">
            <w:rPr>
              <w:b/>
            </w:rPr>
          </w:rPrChange>
        </w:rPr>
      </w:pPr>
      <w:r w:rsidRPr="003624E2">
        <w:rPr>
          <w:b/>
          <w:lang w:val="es-PY"/>
          <w:rPrChange w:id="1089" w:author="marcazal" w:date="2015-11-07T15:33:00Z">
            <w:rPr>
              <w:b/>
            </w:rPr>
          </w:rPrChange>
        </w:rPr>
        <w:t xml:space="preserve">5.1.5 </w:t>
      </w:r>
      <w:proofErr w:type="spellStart"/>
      <w:r w:rsidRPr="003624E2">
        <w:rPr>
          <w:b/>
          <w:lang w:val="es-PY"/>
          <w:rPrChange w:id="1090" w:author="marcazal" w:date="2015-11-07T15:33:00Z">
            <w:rPr>
              <w:b/>
            </w:rPr>
          </w:rPrChange>
        </w:rPr>
        <w:t>RichAccordion</w:t>
      </w:r>
      <w:proofErr w:type="spellEnd"/>
      <w:r w:rsidRPr="003624E2">
        <w:rPr>
          <w:b/>
          <w:lang w:val="es-PY"/>
          <w:rPrChange w:id="1091" w:author="marcazal" w:date="2015-11-07T15:33:00Z">
            <w:rPr>
              <w:b/>
            </w:rPr>
          </w:rPrChange>
        </w:rPr>
        <w:t xml:space="preserve"> y </w:t>
      </w:r>
      <w:proofErr w:type="spellStart"/>
      <w:r w:rsidRPr="003624E2">
        <w:rPr>
          <w:b/>
          <w:lang w:val="es-PY"/>
          <w:rPrChange w:id="1092" w:author="marcazal" w:date="2015-11-07T15:33:00Z">
            <w:rPr>
              <w:b/>
            </w:rPr>
          </w:rPrChange>
        </w:rPr>
        <w:t>RichTabs</w:t>
      </w:r>
      <w:proofErr w:type="spellEnd"/>
    </w:p>
    <w:p w:rsidR="00776FA9" w:rsidRPr="00971175" w:rsidRDefault="00776FA9" w:rsidP="00776FA9">
      <w:pPr>
        <w:rPr>
          <w:b/>
          <w:lang w:val="es-PY"/>
          <w:rPrChange w:id="1093" w:author="marcazal" w:date="2015-11-07T15:33:00Z">
            <w:rPr>
              <w:b/>
            </w:rPr>
          </w:rPrChange>
        </w:rPr>
      </w:pPr>
    </w:p>
    <w:p w:rsidR="00776FA9" w:rsidRPr="00971175" w:rsidRDefault="003624E2" w:rsidP="00776FA9">
      <w:pPr>
        <w:rPr>
          <w:i/>
          <w:lang w:val="es-PY"/>
          <w:rPrChange w:id="1094" w:author="marcazal" w:date="2015-11-07T15:33:00Z">
            <w:rPr>
              <w:i/>
            </w:rPr>
          </w:rPrChange>
        </w:rPr>
      </w:pPr>
      <w:r w:rsidRPr="003624E2">
        <w:rPr>
          <w:lang w:val="es-PY"/>
          <w:rPrChange w:id="1095" w:author="marcazal" w:date="2015-11-07T15:33:00Z">
            <w:rPr/>
          </w:rPrChange>
        </w:rPr>
        <w:t xml:space="preserve">Estos </w:t>
      </w:r>
      <w:proofErr w:type="spellStart"/>
      <w:r w:rsidRPr="003624E2">
        <w:rPr>
          <w:i/>
          <w:lang w:val="es-PY"/>
          <w:rPrChange w:id="1096" w:author="marcazal" w:date="2015-11-07T15:33:00Z">
            <w:rPr>
              <w:i/>
            </w:rPr>
          </w:rPrChange>
        </w:rPr>
        <w:t>widgets</w:t>
      </w:r>
      <w:proofErr w:type="spellEnd"/>
      <w:r w:rsidRPr="003624E2">
        <w:rPr>
          <w:lang w:val="es-PY"/>
          <w:rPrChange w:id="1097" w:author="marcazal" w:date="2015-11-07T15:33:00Z">
            <w:rPr/>
          </w:rPrChange>
        </w:rPr>
        <w:t xml:space="preserve"> permiten encapsular a varios elementos de interfaz de </w:t>
      </w:r>
      <w:proofErr w:type="spellStart"/>
      <w:r w:rsidRPr="003624E2">
        <w:rPr>
          <w:i/>
          <w:lang w:val="es-PY"/>
          <w:rPrChange w:id="1098" w:author="marcazal" w:date="2015-11-07T15:33:00Z">
            <w:rPr>
              <w:i/>
            </w:rPr>
          </w:rPrChange>
        </w:rPr>
        <w:t>MoWebA</w:t>
      </w:r>
      <w:proofErr w:type="spellEnd"/>
      <w:r w:rsidRPr="003624E2">
        <w:rPr>
          <w:lang w:val="es-PY"/>
          <w:rPrChange w:id="1099" w:author="marcazal" w:date="2015-11-07T15:33:00Z">
            <w:rPr/>
          </w:rPrChange>
        </w:rPr>
        <w:t xml:space="preserve"> d</w:t>
      </w:r>
      <w:r w:rsidRPr="003624E2">
        <w:rPr>
          <w:lang w:val="es-PY"/>
          <w:rPrChange w:id="1100" w:author="marcazal" w:date="2015-11-07T15:33:00Z">
            <w:rPr/>
          </w:rPrChange>
        </w:rPr>
        <w:t>e</w:t>
      </w:r>
      <w:r w:rsidRPr="003624E2">
        <w:rPr>
          <w:lang w:val="es-PY"/>
          <w:rPrChange w:id="1101" w:author="marcazal" w:date="2015-11-07T15:33:00Z">
            <w:rPr/>
          </w:rPrChange>
        </w:rPr>
        <w:t xml:space="preserve">ntro de paneles </w:t>
      </w:r>
      <w:proofErr w:type="spellStart"/>
      <w:r w:rsidRPr="003624E2">
        <w:rPr>
          <w:lang w:val="es-PY"/>
          <w:rPrChange w:id="1102" w:author="marcazal" w:date="2015-11-07T15:33:00Z">
            <w:rPr/>
          </w:rPrChange>
        </w:rPr>
        <w:t>colapsables</w:t>
      </w:r>
      <w:proofErr w:type="spellEnd"/>
      <w:r w:rsidRPr="003624E2">
        <w:rPr>
          <w:lang w:val="es-PY"/>
          <w:rPrChange w:id="1103" w:author="marcazal" w:date="2015-11-07T15:33:00Z">
            <w:rPr/>
          </w:rPrChange>
        </w:rPr>
        <w:t xml:space="preserve"> para presentar información en una cantidad limitada de espacio. Entre los elementos que pueden ser desplegados en los paneles se encuentran los </w:t>
      </w:r>
      <w:proofErr w:type="spellStart"/>
      <w:r w:rsidRPr="003624E2">
        <w:rPr>
          <w:i/>
          <w:lang w:val="es-PY"/>
          <w:rPrChange w:id="1104" w:author="marcazal" w:date="2015-11-07T15:33:00Z">
            <w:rPr>
              <w:i/>
            </w:rPr>
          </w:rPrChange>
        </w:rPr>
        <w:t>UIElement</w:t>
      </w:r>
      <w:proofErr w:type="spellEnd"/>
      <w:r w:rsidRPr="003624E2">
        <w:rPr>
          <w:lang w:val="es-PY"/>
          <w:rPrChange w:id="1105" w:author="marcazal" w:date="2015-11-07T15:33:00Z">
            <w:rPr/>
          </w:rPrChange>
        </w:rPr>
        <w:t xml:space="preserve">, en cualquiera de sus extensiones </w:t>
      </w:r>
      <w:proofErr w:type="spellStart"/>
      <w:r w:rsidRPr="003624E2">
        <w:rPr>
          <w:i/>
          <w:lang w:val="es-PY"/>
          <w:rPrChange w:id="1106" w:author="marcazal" w:date="2015-11-07T15:33:00Z">
            <w:rPr>
              <w:i/>
            </w:rPr>
          </w:rPrChange>
        </w:rPr>
        <w:t>InputElement</w:t>
      </w:r>
      <w:proofErr w:type="spellEnd"/>
      <w:r w:rsidRPr="003624E2">
        <w:rPr>
          <w:lang w:val="es-PY"/>
          <w:rPrChange w:id="1107" w:author="marcazal" w:date="2015-11-07T15:33:00Z">
            <w:rPr/>
          </w:rPrChange>
        </w:rPr>
        <w:t xml:space="preserve">, </w:t>
      </w:r>
      <w:proofErr w:type="spellStart"/>
      <w:r w:rsidRPr="003624E2">
        <w:rPr>
          <w:i/>
          <w:lang w:val="es-PY"/>
          <w:rPrChange w:id="1108" w:author="marcazal" w:date="2015-11-07T15:33:00Z">
            <w:rPr>
              <w:i/>
            </w:rPr>
          </w:rPrChange>
        </w:rPr>
        <w:t>OutputElement</w:t>
      </w:r>
      <w:proofErr w:type="spellEnd"/>
      <w:r w:rsidRPr="003624E2">
        <w:rPr>
          <w:lang w:val="es-PY"/>
          <w:rPrChange w:id="1109" w:author="marcazal" w:date="2015-11-07T15:33:00Z">
            <w:rPr/>
          </w:rPrChange>
        </w:rPr>
        <w:t xml:space="preserve"> o </w:t>
      </w:r>
      <w:proofErr w:type="spellStart"/>
      <w:r w:rsidRPr="003624E2">
        <w:rPr>
          <w:i/>
          <w:lang w:val="es-PY"/>
          <w:rPrChange w:id="1110" w:author="marcazal" w:date="2015-11-07T15:33:00Z">
            <w:rPr>
              <w:i/>
            </w:rPr>
          </w:rPrChange>
        </w:rPr>
        <w:t>Co</w:t>
      </w:r>
      <w:r w:rsidRPr="003624E2">
        <w:rPr>
          <w:i/>
          <w:lang w:val="es-PY"/>
          <w:rPrChange w:id="1111" w:author="marcazal" w:date="2015-11-07T15:33:00Z">
            <w:rPr>
              <w:i/>
            </w:rPr>
          </w:rPrChange>
        </w:rPr>
        <w:t>n</w:t>
      </w:r>
      <w:r w:rsidRPr="003624E2">
        <w:rPr>
          <w:i/>
          <w:lang w:val="es-PY"/>
          <w:rPrChange w:id="1112" w:author="marcazal" w:date="2015-11-07T15:33:00Z">
            <w:rPr>
              <w:i/>
            </w:rPr>
          </w:rPrChange>
        </w:rPr>
        <w:t>troElement</w:t>
      </w:r>
      <w:proofErr w:type="spellEnd"/>
      <w:r w:rsidRPr="003624E2">
        <w:rPr>
          <w:lang w:val="es-PY"/>
          <w:rPrChange w:id="1113" w:author="marcazal" w:date="2015-11-07T15:33:00Z">
            <w:rPr/>
          </w:rPrChange>
        </w:rPr>
        <w:t xml:space="preserve">, como así también los </w:t>
      </w:r>
      <w:proofErr w:type="spellStart"/>
      <w:r w:rsidRPr="003624E2">
        <w:rPr>
          <w:i/>
          <w:lang w:val="es-PY"/>
          <w:rPrChange w:id="1114" w:author="marcazal" w:date="2015-11-07T15:33:00Z">
            <w:rPr>
              <w:i/>
            </w:rPr>
          </w:rPrChange>
        </w:rPr>
        <w:t>CompositeUIElements</w:t>
      </w:r>
      <w:proofErr w:type="spellEnd"/>
      <w:r w:rsidRPr="003624E2">
        <w:rPr>
          <w:lang w:val="es-PY"/>
          <w:rPrChange w:id="1115" w:author="marcazal" w:date="2015-11-07T15:33:00Z">
            <w:rPr/>
          </w:rPrChange>
        </w:rPr>
        <w:t xml:space="preserve">, </w:t>
      </w:r>
      <w:proofErr w:type="spellStart"/>
      <w:r w:rsidRPr="003624E2">
        <w:rPr>
          <w:i/>
          <w:lang w:val="es-PY"/>
          <w:rPrChange w:id="1116" w:author="marcazal" w:date="2015-11-07T15:33:00Z">
            <w:rPr>
              <w:i/>
            </w:rPr>
          </w:rPrChange>
        </w:rPr>
        <w:t>Table</w:t>
      </w:r>
      <w:proofErr w:type="spellEnd"/>
      <w:r w:rsidRPr="003624E2">
        <w:rPr>
          <w:lang w:val="es-PY"/>
          <w:rPrChange w:id="1117" w:author="marcazal" w:date="2015-11-07T15:33:00Z">
            <w:rPr/>
          </w:rPrChange>
        </w:rPr>
        <w:t xml:space="preserve"> y los </w:t>
      </w:r>
      <w:proofErr w:type="spellStart"/>
      <w:r w:rsidRPr="003624E2">
        <w:rPr>
          <w:i/>
          <w:lang w:val="es-PY"/>
          <w:rPrChange w:id="1118" w:author="marcazal" w:date="2015-11-07T15:33:00Z">
            <w:rPr>
              <w:i/>
            </w:rPr>
          </w:rPrChange>
        </w:rPr>
        <w:t>Form</w:t>
      </w:r>
      <w:proofErr w:type="spellEnd"/>
      <w:r w:rsidRPr="003624E2">
        <w:rPr>
          <w:lang w:val="es-PY"/>
          <w:rPrChange w:id="1119" w:author="marcazal" w:date="2015-11-07T15:33:00Z">
            <w:rPr/>
          </w:rPrChange>
        </w:rPr>
        <w:t xml:space="preserve">. </w:t>
      </w:r>
    </w:p>
    <w:p w:rsidR="00776FA9" w:rsidRPr="00971175" w:rsidRDefault="00776FA9" w:rsidP="00776FA9">
      <w:pPr>
        <w:rPr>
          <w:lang w:val="es-PY"/>
          <w:rPrChange w:id="1120" w:author="marcazal" w:date="2015-11-07T15:33:00Z">
            <w:rPr/>
          </w:rPrChange>
        </w:rPr>
      </w:pPr>
    </w:p>
    <w:p w:rsidR="00776FA9" w:rsidRPr="00971175" w:rsidRDefault="003624E2" w:rsidP="00776FA9">
      <w:pPr>
        <w:rPr>
          <w:b/>
          <w:caps/>
          <w:lang w:val="es-PY"/>
          <w:rPrChange w:id="1121" w:author="marcazal" w:date="2015-11-07T15:33:00Z">
            <w:rPr>
              <w:b/>
              <w:caps/>
            </w:rPr>
          </w:rPrChange>
        </w:rPr>
      </w:pPr>
      <w:r w:rsidRPr="003624E2">
        <w:rPr>
          <w:b/>
          <w:caps/>
          <w:lang w:val="es-PY"/>
          <w:rPrChange w:id="1122" w:author="marcazal" w:date="2015-11-07T15:33:00Z">
            <w:rPr>
              <w:b/>
              <w:caps/>
            </w:rPr>
          </w:rPrChange>
        </w:rPr>
        <w:t xml:space="preserve">5.2- </w:t>
      </w:r>
      <w:r w:rsidRPr="003624E2">
        <w:rPr>
          <w:b/>
          <w:lang w:val="es-PY"/>
          <w:rPrChange w:id="1123" w:author="marcazal" w:date="2015-11-07T15:33:00Z">
            <w:rPr>
              <w:b/>
            </w:rPr>
          </w:rPrChange>
        </w:rPr>
        <w:t xml:space="preserve">El enfoque utilizado con </w:t>
      </w:r>
      <w:proofErr w:type="spellStart"/>
      <w:r w:rsidRPr="003624E2">
        <w:rPr>
          <w:b/>
          <w:i/>
          <w:lang w:val="es-PY"/>
          <w:rPrChange w:id="1124" w:author="marcazal" w:date="2015-11-07T15:33:00Z">
            <w:rPr>
              <w:b/>
              <w:i/>
            </w:rPr>
          </w:rPrChange>
        </w:rPr>
        <w:t>MoWebA</w:t>
      </w:r>
      <w:proofErr w:type="spellEnd"/>
      <w:r w:rsidRPr="003624E2">
        <w:rPr>
          <w:b/>
          <w:lang w:val="es-PY"/>
          <w:rPrChange w:id="1125" w:author="marcazal" w:date="2015-11-07T15:33:00Z">
            <w:rPr>
              <w:b/>
            </w:rPr>
          </w:rPrChange>
        </w:rPr>
        <w:t xml:space="preserve"> para la generación de interfaces enr</w:t>
      </w:r>
      <w:r w:rsidRPr="003624E2">
        <w:rPr>
          <w:b/>
          <w:lang w:val="es-PY"/>
          <w:rPrChange w:id="1126" w:author="marcazal" w:date="2015-11-07T15:33:00Z">
            <w:rPr>
              <w:b/>
            </w:rPr>
          </w:rPrChange>
        </w:rPr>
        <w:t>i</w:t>
      </w:r>
      <w:r w:rsidRPr="003624E2">
        <w:rPr>
          <w:b/>
          <w:lang w:val="es-PY"/>
          <w:rPrChange w:id="1127" w:author="marcazal" w:date="2015-11-07T15:33:00Z">
            <w:rPr>
              <w:b/>
            </w:rPr>
          </w:rPrChange>
        </w:rPr>
        <w:t>quecidas</w:t>
      </w:r>
    </w:p>
    <w:p w:rsidR="00776FA9" w:rsidRPr="00971175" w:rsidRDefault="003624E2" w:rsidP="00776FA9">
      <w:pPr>
        <w:rPr>
          <w:lang w:val="es-PY"/>
          <w:rPrChange w:id="1128" w:author="marcazal" w:date="2015-11-07T15:33:00Z">
            <w:rPr/>
          </w:rPrChange>
        </w:rPr>
      </w:pPr>
      <w:r w:rsidRPr="003624E2">
        <w:rPr>
          <w:lang w:val="es-PY"/>
          <w:rPrChange w:id="1129" w:author="marcazal" w:date="2015-11-07T15:33:00Z">
            <w:rPr/>
          </w:rPrChange>
        </w:rPr>
        <w:t xml:space="preserve">Primeramente se modelan los </w:t>
      </w:r>
      <w:r w:rsidRPr="003624E2">
        <w:rPr>
          <w:i/>
          <w:lang w:val="es-PY"/>
          <w:rPrChange w:id="1130" w:author="marcazal" w:date="2015-11-07T15:33:00Z">
            <w:rPr>
              <w:i/>
            </w:rPr>
          </w:rPrChange>
        </w:rPr>
        <w:t>PIM</w:t>
      </w:r>
      <w:r w:rsidRPr="003624E2">
        <w:rPr>
          <w:lang w:val="es-PY"/>
          <w:rPrChange w:id="1131" w:author="marcazal" w:date="2015-11-07T15:33:00Z">
            <w:rPr/>
          </w:rPrChange>
        </w:rPr>
        <w:t xml:space="preserve"> que representan a una aplicación en particular utilizando distintos perfiles </w:t>
      </w:r>
      <w:r w:rsidRPr="003624E2">
        <w:rPr>
          <w:i/>
          <w:lang w:val="es-PY"/>
          <w:rPrChange w:id="1132" w:author="marcazal" w:date="2015-11-07T15:33:00Z">
            <w:rPr>
              <w:i/>
            </w:rPr>
          </w:rPrChange>
        </w:rPr>
        <w:t>UML</w:t>
      </w:r>
      <w:r w:rsidRPr="003624E2">
        <w:rPr>
          <w:lang w:val="es-PY"/>
          <w:rPrChange w:id="1133" w:author="marcazal" w:date="2015-11-07T15:33:00Z">
            <w:rPr/>
          </w:rPrChange>
        </w:rPr>
        <w:t xml:space="preserve"> de </w:t>
      </w:r>
      <w:proofErr w:type="spellStart"/>
      <w:r w:rsidRPr="003624E2">
        <w:rPr>
          <w:i/>
          <w:lang w:val="es-PY"/>
          <w:rPrChange w:id="1134" w:author="marcazal" w:date="2015-11-07T15:33:00Z">
            <w:rPr>
              <w:i/>
            </w:rPr>
          </w:rPrChange>
        </w:rPr>
        <w:t>MoWebA</w:t>
      </w:r>
      <w:proofErr w:type="spellEnd"/>
      <w:r w:rsidRPr="003624E2">
        <w:rPr>
          <w:lang w:val="es-PY"/>
          <w:rPrChange w:id="1135" w:author="marcazal" w:date="2015-11-07T15:33:00Z">
            <w:rPr/>
          </w:rPrChange>
        </w:rPr>
        <w:t xml:space="preserve">. Estos perfiles representan extensiones a </w:t>
      </w:r>
      <w:r w:rsidRPr="003624E2">
        <w:rPr>
          <w:i/>
          <w:lang w:val="es-PY"/>
          <w:rPrChange w:id="1136" w:author="marcazal" w:date="2015-11-07T15:33:00Z">
            <w:rPr>
              <w:i/>
            </w:rPr>
          </w:rPrChange>
        </w:rPr>
        <w:t>UML</w:t>
      </w:r>
      <w:r w:rsidRPr="003624E2">
        <w:rPr>
          <w:lang w:val="es-PY"/>
          <w:rPrChange w:id="1137" w:author="marcazal" w:date="2015-11-07T15:33:00Z">
            <w:rPr/>
          </w:rPrChange>
        </w:rPr>
        <w:t xml:space="preserve"> para agregar características específicas de </w:t>
      </w:r>
      <w:proofErr w:type="spellStart"/>
      <w:r w:rsidRPr="003624E2">
        <w:rPr>
          <w:i/>
          <w:lang w:val="es-PY"/>
          <w:rPrChange w:id="1138" w:author="marcazal" w:date="2015-11-07T15:33:00Z">
            <w:rPr>
              <w:i/>
            </w:rPr>
          </w:rPrChange>
        </w:rPr>
        <w:t>MoWebA</w:t>
      </w:r>
      <w:proofErr w:type="spellEnd"/>
      <w:r w:rsidRPr="003624E2">
        <w:rPr>
          <w:lang w:val="es-PY"/>
          <w:rPrChange w:id="1139" w:author="marcazal" w:date="2015-11-07T15:33:00Z">
            <w:rPr/>
          </w:rPrChange>
        </w:rPr>
        <w:t xml:space="preserve"> a los </w:t>
      </w:r>
      <w:proofErr w:type="spellStart"/>
      <w:r w:rsidRPr="003624E2">
        <w:rPr>
          <w:lang w:val="es-PY"/>
          <w:rPrChange w:id="1140" w:author="marcazal" w:date="2015-11-07T15:33:00Z">
            <w:rPr/>
          </w:rPrChange>
        </w:rPr>
        <w:t>metamodelos</w:t>
      </w:r>
      <w:proofErr w:type="spellEnd"/>
      <w:r w:rsidRPr="003624E2">
        <w:rPr>
          <w:lang w:val="es-PY"/>
          <w:rPrChange w:id="1141" w:author="marcazal" w:date="2015-11-07T15:33:00Z">
            <w:rPr/>
          </w:rPrChange>
        </w:rPr>
        <w:t xml:space="preserve">, para que de esta forma sea posible representar la sintaxis concreta. Los </w:t>
      </w:r>
      <w:r w:rsidRPr="003624E2">
        <w:rPr>
          <w:i/>
          <w:lang w:val="es-PY"/>
          <w:rPrChange w:id="1142" w:author="marcazal" w:date="2015-11-07T15:33:00Z">
            <w:rPr>
              <w:i/>
            </w:rPr>
          </w:rPrChange>
        </w:rPr>
        <w:t>PIM</w:t>
      </w:r>
      <w:r w:rsidRPr="003624E2">
        <w:rPr>
          <w:lang w:val="es-PY"/>
          <w:rPrChange w:id="1143" w:author="marcazal" w:date="2015-11-07T15:33:00Z">
            <w:rPr/>
          </w:rPrChange>
        </w:rPr>
        <w:t xml:space="preserve"> de la aplic</w:t>
      </w:r>
      <w:r w:rsidRPr="003624E2">
        <w:rPr>
          <w:lang w:val="es-PY"/>
          <w:rPrChange w:id="1144" w:author="marcazal" w:date="2015-11-07T15:33:00Z">
            <w:rPr/>
          </w:rPrChange>
        </w:rPr>
        <w:t>a</w:t>
      </w:r>
      <w:r w:rsidRPr="003624E2">
        <w:rPr>
          <w:lang w:val="es-PY"/>
          <w:rPrChange w:id="1145" w:author="marcazal" w:date="2015-11-07T15:33:00Z">
            <w:rPr/>
          </w:rPrChange>
        </w:rPr>
        <w:t xml:space="preserve">ción son modelados utilizando la herramienta </w:t>
      </w:r>
      <w:proofErr w:type="spellStart"/>
      <w:r w:rsidRPr="003624E2">
        <w:rPr>
          <w:i/>
          <w:lang w:val="es-PY"/>
          <w:rPrChange w:id="1146" w:author="marcazal" w:date="2015-11-07T15:33:00Z">
            <w:rPr>
              <w:i/>
            </w:rPr>
          </w:rPrChange>
        </w:rPr>
        <w:t>MagicDraw</w:t>
      </w:r>
      <w:proofErr w:type="spellEnd"/>
      <w:r w:rsidR="00776FA9" w:rsidRPr="0069463E">
        <w:rPr>
          <w:rStyle w:val="Refdenotaalpie"/>
        </w:rPr>
        <w:footnoteReference w:id="7"/>
      </w:r>
      <w:r w:rsidRPr="003624E2">
        <w:rPr>
          <w:lang w:val="es-PY"/>
          <w:rPrChange w:id="1155" w:author="marcazal" w:date="2015-11-07T15:33:00Z">
            <w:rPr/>
          </w:rPrChange>
        </w:rPr>
        <w:t xml:space="preserve">. Posteriormente tanto los </w:t>
      </w:r>
      <w:r w:rsidRPr="003624E2">
        <w:rPr>
          <w:i/>
          <w:lang w:val="es-PY"/>
          <w:rPrChange w:id="1156" w:author="marcazal" w:date="2015-11-07T15:33:00Z">
            <w:rPr>
              <w:i/>
            </w:rPr>
          </w:rPrChange>
        </w:rPr>
        <w:t>PIM</w:t>
      </w:r>
      <w:r w:rsidRPr="003624E2">
        <w:rPr>
          <w:lang w:val="es-PY"/>
          <w:rPrChange w:id="1157" w:author="marcazal" w:date="2015-11-07T15:33:00Z">
            <w:rPr/>
          </w:rPrChange>
        </w:rPr>
        <w:t xml:space="preserve"> como los perfiles de </w:t>
      </w:r>
      <w:proofErr w:type="spellStart"/>
      <w:r w:rsidRPr="003624E2">
        <w:rPr>
          <w:i/>
          <w:lang w:val="es-PY"/>
          <w:rPrChange w:id="1158" w:author="marcazal" w:date="2015-11-07T15:33:00Z">
            <w:rPr>
              <w:i/>
            </w:rPr>
          </w:rPrChange>
        </w:rPr>
        <w:t>MoWebA</w:t>
      </w:r>
      <w:proofErr w:type="spellEnd"/>
      <w:r w:rsidRPr="003624E2">
        <w:rPr>
          <w:lang w:val="es-PY"/>
          <w:rPrChange w:id="1159" w:author="marcazal" w:date="2015-11-07T15:33:00Z">
            <w:rPr/>
          </w:rPrChange>
        </w:rPr>
        <w:t xml:space="preserve"> son exportados al formato </w:t>
      </w:r>
      <w:r w:rsidRPr="003624E2">
        <w:rPr>
          <w:i/>
          <w:lang w:val="es-PY"/>
          <w:rPrChange w:id="1160" w:author="marcazal" w:date="2015-11-07T15:33:00Z">
            <w:rPr>
              <w:i/>
            </w:rPr>
          </w:rPrChange>
        </w:rPr>
        <w:t>XMI</w:t>
      </w:r>
      <w:r w:rsidRPr="003624E2">
        <w:rPr>
          <w:lang w:val="es-PY"/>
          <w:rPrChange w:id="1161" w:author="marcazal" w:date="2015-11-07T15:33:00Z">
            <w:rPr/>
          </w:rPrChange>
        </w:rPr>
        <w:t xml:space="preserve"> del </w:t>
      </w:r>
      <w:r w:rsidRPr="003624E2">
        <w:rPr>
          <w:i/>
          <w:lang w:val="es-PY"/>
          <w:rPrChange w:id="1162" w:author="marcazal" w:date="2015-11-07T15:33:00Z">
            <w:rPr>
              <w:i/>
            </w:rPr>
          </w:rPrChange>
        </w:rPr>
        <w:t>EMF</w:t>
      </w:r>
      <w:r w:rsidR="00776FA9" w:rsidRPr="0069463E">
        <w:rPr>
          <w:rStyle w:val="Refdenotaalpie"/>
        </w:rPr>
        <w:footnoteReference w:id="8"/>
      </w:r>
      <w:r w:rsidRPr="003624E2">
        <w:rPr>
          <w:lang w:val="es-PY"/>
          <w:rPrChange w:id="1163" w:author="marcazal" w:date="2015-11-07T15:33:00Z">
            <w:rPr/>
          </w:rPrChange>
        </w:rPr>
        <w:t>. Esto de por sí es llevado a cabo a fines de tener compatibilidad con la herramienta de tran</w:t>
      </w:r>
      <w:r w:rsidRPr="003624E2">
        <w:rPr>
          <w:lang w:val="es-PY"/>
          <w:rPrChange w:id="1164" w:author="marcazal" w:date="2015-11-07T15:33:00Z">
            <w:rPr/>
          </w:rPrChange>
        </w:rPr>
        <w:t>s</w:t>
      </w:r>
      <w:r w:rsidRPr="003624E2">
        <w:rPr>
          <w:lang w:val="es-PY"/>
          <w:rPrChange w:id="1165" w:author="marcazal" w:date="2015-11-07T15:33:00Z">
            <w:rPr/>
          </w:rPrChange>
        </w:rPr>
        <w:t xml:space="preserve">formación </w:t>
      </w:r>
      <w:r w:rsidRPr="003624E2">
        <w:rPr>
          <w:i/>
          <w:lang w:val="es-PY"/>
          <w:rPrChange w:id="1166" w:author="marcazal" w:date="2015-11-07T15:33:00Z">
            <w:rPr>
              <w:i/>
            </w:rPr>
          </w:rPrChange>
        </w:rPr>
        <w:t>M2T</w:t>
      </w:r>
      <w:r w:rsidRPr="003624E2">
        <w:rPr>
          <w:lang w:val="es-PY"/>
          <w:rPrChange w:id="1167" w:author="marcazal" w:date="2015-11-07T15:33:00Z">
            <w:rPr/>
          </w:rPrChange>
        </w:rPr>
        <w:t xml:space="preserve"> </w:t>
      </w:r>
      <w:proofErr w:type="spellStart"/>
      <w:r w:rsidRPr="003624E2">
        <w:rPr>
          <w:i/>
          <w:lang w:val="es-PY"/>
          <w:rPrChange w:id="1168" w:author="marcazal" w:date="2015-11-07T15:33:00Z">
            <w:rPr>
              <w:i/>
            </w:rPr>
          </w:rPrChange>
        </w:rPr>
        <w:t>Acceleo</w:t>
      </w:r>
      <w:proofErr w:type="spellEnd"/>
      <w:r w:rsidR="00776FA9" w:rsidRPr="0069463E">
        <w:rPr>
          <w:rStyle w:val="Refdenotaalpie"/>
        </w:rPr>
        <w:footnoteReference w:id="9"/>
      </w:r>
      <w:r w:rsidRPr="003624E2">
        <w:rPr>
          <w:lang w:val="es-PY"/>
          <w:rPrChange w:id="1177" w:author="marcazal" w:date="2015-11-07T15:33:00Z">
            <w:rPr/>
          </w:rPrChange>
        </w:rPr>
        <w:t xml:space="preserve">, que toma como entrada modelos UML basados en el </w:t>
      </w:r>
      <w:proofErr w:type="spellStart"/>
      <w:r w:rsidRPr="003624E2">
        <w:rPr>
          <w:lang w:val="es-PY"/>
          <w:rPrChange w:id="1178" w:author="marcazal" w:date="2015-11-07T15:33:00Z">
            <w:rPr/>
          </w:rPrChange>
        </w:rPr>
        <w:t>met</w:t>
      </w:r>
      <w:r w:rsidRPr="003624E2">
        <w:rPr>
          <w:lang w:val="es-PY"/>
          <w:rPrChange w:id="1179" w:author="marcazal" w:date="2015-11-07T15:33:00Z">
            <w:rPr/>
          </w:rPrChange>
        </w:rPr>
        <w:t>a</w:t>
      </w:r>
      <w:r w:rsidRPr="003624E2">
        <w:rPr>
          <w:lang w:val="es-PY"/>
          <w:rPrChange w:id="1180" w:author="marcazal" w:date="2015-11-07T15:33:00Z">
            <w:rPr/>
          </w:rPrChange>
        </w:rPr>
        <w:t>modelo</w:t>
      </w:r>
      <w:proofErr w:type="spellEnd"/>
      <w:r w:rsidRPr="003624E2">
        <w:rPr>
          <w:lang w:val="es-PY"/>
          <w:rPrChange w:id="1181" w:author="marcazal" w:date="2015-11-07T15:33:00Z">
            <w:rPr/>
          </w:rPrChange>
        </w:rPr>
        <w:t xml:space="preserve"> </w:t>
      </w:r>
      <w:proofErr w:type="spellStart"/>
      <w:r w:rsidRPr="003624E2">
        <w:rPr>
          <w:i/>
          <w:lang w:val="es-PY"/>
          <w:rPrChange w:id="1182" w:author="marcazal" w:date="2015-11-07T15:33:00Z">
            <w:rPr>
              <w:i/>
            </w:rPr>
          </w:rPrChange>
        </w:rPr>
        <w:t>Ecore</w:t>
      </w:r>
      <w:proofErr w:type="spellEnd"/>
      <w:r w:rsidR="00776FA9" w:rsidRPr="0069463E">
        <w:rPr>
          <w:rStyle w:val="Refdenotaalpie"/>
        </w:rPr>
        <w:footnoteReference w:id="10"/>
      </w:r>
      <w:r w:rsidRPr="003624E2">
        <w:rPr>
          <w:lang w:val="es-PY"/>
          <w:rPrChange w:id="1192" w:author="marcazal" w:date="2015-11-07T15:33:00Z">
            <w:rPr/>
          </w:rPrChange>
        </w:rPr>
        <w:t>.</w:t>
      </w:r>
    </w:p>
    <w:p w:rsidR="00776FA9" w:rsidRPr="00971175" w:rsidRDefault="00776FA9" w:rsidP="00776FA9">
      <w:pPr>
        <w:rPr>
          <w:lang w:val="es-PY"/>
          <w:rPrChange w:id="1193" w:author="marcazal" w:date="2015-11-07T15:33:00Z">
            <w:rPr/>
          </w:rPrChange>
        </w:rPr>
      </w:pPr>
      <w:r w:rsidRPr="00F839B1">
        <w:rPr>
          <w:lang w:val="es-PY"/>
        </w:rPr>
        <w:t xml:space="preserve">Por medio de las plantillas de transformación y los módulos de servicio </w:t>
      </w:r>
      <w:r w:rsidRPr="00F839B1">
        <w:rPr>
          <w:i/>
          <w:lang w:val="es-PY"/>
        </w:rPr>
        <w:t>Java</w:t>
      </w:r>
      <w:r w:rsidRPr="00F839B1">
        <w:rPr>
          <w:lang w:val="es-PY"/>
        </w:rPr>
        <w:t xml:space="preserve"> (</w:t>
      </w:r>
      <w:r w:rsidRPr="00F839B1">
        <w:rPr>
          <w:i/>
          <w:lang w:val="es-PY"/>
        </w:rPr>
        <w:t xml:space="preserve">Java </w:t>
      </w:r>
      <w:proofErr w:type="spellStart"/>
      <w:r w:rsidRPr="00F839B1">
        <w:rPr>
          <w:i/>
          <w:lang w:val="es-PY"/>
        </w:rPr>
        <w:t>Service</w:t>
      </w:r>
      <w:proofErr w:type="spellEnd"/>
      <w:r w:rsidRPr="00F839B1">
        <w:rPr>
          <w:i/>
          <w:lang w:val="es-PY"/>
        </w:rPr>
        <w:t xml:space="preserve"> </w:t>
      </w:r>
      <w:proofErr w:type="spellStart"/>
      <w:r w:rsidRPr="00F839B1">
        <w:rPr>
          <w:i/>
          <w:lang w:val="es-PY"/>
        </w:rPr>
        <w:t>Wrappers</w:t>
      </w:r>
      <w:proofErr w:type="spellEnd"/>
      <w:r w:rsidRPr="00F839B1">
        <w:rPr>
          <w:lang w:val="es-PY"/>
        </w:rPr>
        <w:t xml:space="preserve">), que forman parte de </w:t>
      </w:r>
      <w:proofErr w:type="spellStart"/>
      <w:r w:rsidRPr="00F839B1">
        <w:rPr>
          <w:lang w:val="es-PY"/>
        </w:rPr>
        <w:t>Acceleo</w:t>
      </w:r>
      <w:proofErr w:type="spellEnd"/>
      <w:r w:rsidRPr="00F839B1">
        <w:rPr>
          <w:lang w:val="es-PY"/>
        </w:rPr>
        <w:t>, es posible llevar a cabo las tran</w:t>
      </w:r>
      <w:r w:rsidRPr="00F839B1">
        <w:rPr>
          <w:lang w:val="es-PY"/>
        </w:rPr>
        <w:t>s</w:t>
      </w:r>
      <w:r w:rsidRPr="00F839B1">
        <w:rPr>
          <w:lang w:val="es-PY"/>
        </w:rPr>
        <w:t>formaciones necesarias sobre los modelos de entrada para obtener los archivos fuentes (.</w:t>
      </w:r>
      <w:proofErr w:type="spellStart"/>
      <w:r w:rsidR="00A9524F" w:rsidRPr="00F839B1">
        <w:rPr>
          <w:i/>
          <w:lang w:val="es-PY"/>
        </w:rPr>
        <w:t>html</w:t>
      </w:r>
      <w:proofErr w:type="spellEnd"/>
      <w:r w:rsidRPr="00F839B1">
        <w:rPr>
          <w:lang w:val="es-PY"/>
        </w:rPr>
        <w:t xml:space="preserve"> , .</w:t>
      </w:r>
      <w:proofErr w:type="spellStart"/>
      <w:r w:rsidR="00A9524F" w:rsidRPr="00F839B1">
        <w:rPr>
          <w:i/>
          <w:lang w:val="es-PY"/>
        </w:rPr>
        <w:t>css</w:t>
      </w:r>
      <w:proofErr w:type="spellEnd"/>
      <w:r w:rsidRPr="00F839B1">
        <w:rPr>
          <w:i/>
          <w:lang w:val="es-PY"/>
        </w:rPr>
        <w:t xml:space="preserve"> y .</w:t>
      </w:r>
      <w:proofErr w:type="spellStart"/>
      <w:r w:rsidRPr="00F839B1">
        <w:rPr>
          <w:i/>
          <w:lang w:val="es-PY"/>
        </w:rPr>
        <w:t>js</w:t>
      </w:r>
      <w:proofErr w:type="spellEnd"/>
      <w:r w:rsidRPr="00F839B1">
        <w:rPr>
          <w:lang w:val="es-PY"/>
        </w:rPr>
        <w:t xml:space="preserve">) que representan a la aplicación en sí. En la </w:t>
      </w:r>
      <w:fldSimple w:instr=" REF _Ref431480451 \h  \* MERGEFORMAT ">
        <w:r w:rsidR="0055175D" w:rsidRPr="00F839B1">
          <w:rPr>
            <w:color w:val="000000" w:themeColor="text1"/>
            <w:lang w:val="es-PY"/>
          </w:rPr>
          <w:t>Figura 3</w:t>
        </w:r>
      </w:fldSimple>
      <w:r w:rsidRPr="00F839B1">
        <w:rPr>
          <w:lang w:val="es-PY"/>
        </w:rPr>
        <w:t xml:space="preserve"> se presenta el proceso de modelado y generación de interfaces enriquecidas (también conocidos como los </w:t>
      </w:r>
      <w:proofErr w:type="spellStart"/>
      <w:r w:rsidRPr="00F839B1">
        <w:rPr>
          <w:i/>
          <w:lang w:val="es-PY"/>
        </w:rPr>
        <w:t>front-ends</w:t>
      </w:r>
      <w:proofErr w:type="spellEnd"/>
      <w:r w:rsidRPr="00F839B1">
        <w:rPr>
          <w:lang w:val="es-PY"/>
        </w:rPr>
        <w:t xml:space="preserve"> de las aplicaciones). </w:t>
      </w:r>
      <w:r w:rsidR="003624E2" w:rsidRPr="003624E2">
        <w:rPr>
          <w:lang w:val="es-PY"/>
          <w:rPrChange w:id="1194" w:author="marcazal" w:date="2015-11-07T15:33:00Z">
            <w:rPr/>
          </w:rPrChange>
        </w:rPr>
        <w:t xml:space="preserve">Para el caso de </w:t>
      </w:r>
      <w:proofErr w:type="spellStart"/>
      <w:r w:rsidR="003624E2" w:rsidRPr="003624E2">
        <w:rPr>
          <w:i/>
          <w:lang w:val="es-PY"/>
          <w:rPrChange w:id="1195" w:author="marcazal" w:date="2015-11-07T15:33:00Z">
            <w:rPr>
              <w:i/>
            </w:rPr>
          </w:rPrChange>
        </w:rPr>
        <w:t>MoWebA</w:t>
      </w:r>
      <w:proofErr w:type="spellEnd"/>
      <w:r w:rsidR="003624E2" w:rsidRPr="003624E2">
        <w:rPr>
          <w:lang w:val="es-PY"/>
          <w:rPrChange w:id="1196" w:author="marcazal" w:date="2015-11-07T15:33:00Z">
            <w:rPr/>
          </w:rPrChange>
        </w:rPr>
        <w:t xml:space="preserve"> con </w:t>
      </w:r>
      <w:r w:rsidR="003624E2" w:rsidRPr="003624E2">
        <w:rPr>
          <w:i/>
          <w:lang w:val="es-PY"/>
          <w:rPrChange w:id="1197" w:author="marcazal" w:date="2015-11-07T15:33:00Z">
            <w:rPr>
              <w:i/>
            </w:rPr>
          </w:rPrChange>
        </w:rPr>
        <w:t>RIA</w:t>
      </w:r>
      <w:r w:rsidR="003624E2" w:rsidRPr="003624E2">
        <w:rPr>
          <w:lang w:val="es-PY"/>
          <w:rPrChange w:id="1198" w:author="marcazal" w:date="2015-11-07T15:33:00Z">
            <w:rPr/>
          </w:rPrChange>
        </w:rPr>
        <w:t xml:space="preserve">, se genera código </w:t>
      </w:r>
      <w:r w:rsidR="003624E2" w:rsidRPr="003624E2">
        <w:rPr>
          <w:i/>
          <w:lang w:val="es-PY"/>
          <w:rPrChange w:id="1199" w:author="marcazal" w:date="2015-11-07T15:33:00Z">
            <w:rPr>
              <w:i/>
            </w:rPr>
          </w:rPrChange>
        </w:rPr>
        <w:t>HTML</w:t>
      </w:r>
      <w:r w:rsidR="003624E2" w:rsidRPr="003624E2">
        <w:rPr>
          <w:lang w:val="es-PY"/>
          <w:rPrChange w:id="1200" w:author="marcazal" w:date="2015-11-07T15:33:00Z">
            <w:rPr/>
          </w:rPrChange>
        </w:rPr>
        <w:t xml:space="preserve"> y </w:t>
      </w:r>
      <w:proofErr w:type="spellStart"/>
      <w:r w:rsidR="003624E2" w:rsidRPr="003624E2">
        <w:rPr>
          <w:i/>
          <w:lang w:val="es-PY"/>
          <w:rPrChange w:id="1201" w:author="marcazal" w:date="2015-11-07T15:33:00Z">
            <w:rPr>
              <w:i/>
            </w:rPr>
          </w:rPrChange>
        </w:rPr>
        <w:t>Javascript</w:t>
      </w:r>
      <w:proofErr w:type="spellEnd"/>
      <w:r w:rsidR="003624E2" w:rsidRPr="003624E2">
        <w:rPr>
          <w:lang w:val="es-PY"/>
          <w:rPrChange w:id="1202" w:author="marcazal" w:date="2015-11-07T15:33:00Z">
            <w:rPr/>
          </w:rPrChange>
        </w:rPr>
        <w:t xml:space="preserve"> para la plataforma </w:t>
      </w:r>
      <w:proofErr w:type="spellStart"/>
      <w:r w:rsidR="003624E2" w:rsidRPr="003624E2">
        <w:rPr>
          <w:i/>
          <w:lang w:val="es-PY"/>
          <w:rPrChange w:id="1203" w:author="marcazal" w:date="2015-11-07T15:33:00Z">
            <w:rPr>
              <w:i/>
            </w:rPr>
          </w:rPrChange>
        </w:rPr>
        <w:t>jQueryUI</w:t>
      </w:r>
      <w:proofErr w:type="spellEnd"/>
      <w:r w:rsidR="003624E2" w:rsidRPr="003624E2">
        <w:rPr>
          <w:i/>
          <w:lang w:val="es-PY"/>
          <w:rPrChange w:id="1204" w:author="marcazal" w:date="2015-11-07T15:33:00Z">
            <w:rPr>
              <w:i/>
            </w:rPr>
          </w:rPrChange>
        </w:rPr>
        <w:t xml:space="preserve">, </w:t>
      </w:r>
      <w:r w:rsidR="003624E2" w:rsidRPr="003624E2">
        <w:rPr>
          <w:lang w:val="es-PY"/>
          <w:rPrChange w:id="1205" w:author="marcazal" w:date="2015-11-07T15:33:00Z">
            <w:rPr/>
          </w:rPrChange>
        </w:rPr>
        <w:t xml:space="preserve">específicamente el código para los </w:t>
      </w:r>
      <w:proofErr w:type="spellStart"/>
      <w:r w:rsidR="003624E2" w:rsidRPr="003624E2">
        <w:rPr>
          <w:i/>
          <w:lang w:val="es-PY"/>
          <w:rPrChange w:id="1206" w:author="marcazal" w:date="2015-11-07T15:33:00Z">
            <w:rPr>
              <w:i/>
            </w:rPr>
          </w:rPrChange>
        </w:rPr>
        <w:t>widgets</w:t>
      </w:r>
      <w:proofErr w:type="spellEnd"/>
      <w:r w:rsidR="003624E2" w:rsidRPr="003624E2">
        <w:rPr>
          <w:lang w:val="es-PY"/>
          <w:rPrChange w:id="1207" w:author="marcazal" w:date="2015-11-07T15:33:00Z">
            <w:rPr/>
          </w:rPrChange>
        </w:rPr>
        <w:t xml:space="preserve"> </w:t>
      </w:r>
      <w:proofErr w:type="spellStart"/>
      <w:r w:rsidR="003624E2" w:rsidRPr="003624E2">
        <w:rPr>
          <w:i/>
          <w:lang w:val="es-PY"/>
          <w:rPrChange w:id="1208" w:author="marcazal" w:date="2015-11-07T15:33:00Z">
            <w:rPr>
              <w:i/>
            </w:rPr>
          </w:rPrChange>
        </w:rPr>
        <w:t>RichAccordion</w:t>
      </w:r>
      <w:proofErr w:type="spellEnd"/>
      <w:r w:rsidR="003624E2" w:rsidRPr="003624E2">
        <w:rPr>
          <w:lang w:val="es-PY"/>
          <w:rPrChange w:id="1209" w:author="marcazal" w:date="2015-11-07T15:33:00Z">
            <w:rPr/>
          </w:rPrChange>
        </w:rPr>
        <w:t xml:space="preserve">, </w:t>
      </w:r>
      <w:proofErr w:type="spellStart"/>
      <w:r w:rsidR="003624E2" w:rsidRPr="003624E2">
        <w:rPr>
          <w:i/>
          <w:lang w:val="es-PY"/>
          <w:rPrChange w:id="1210" w:author="marcazal" w:date="2015-11-07T15:33:00Z">
            <w:rPr>
              <w:i/>
            </w:rPr>
          </w:rPrChange>
        </w:rPr>
        <w:t>RichTabs</w:t>
      </w:r>
      <w:proofErr w:type="spellEnd"/>
      <w:r w:rsidR="003624E2" w:rsidRPr="003624E2">
        <w:rPr>
          <w:lang w:val="es-PY"/>
          <w:rPrChange w:id="1211" w:author="marcazal" w:date="2015-11-07T15:33:00Z">
            <w:rPr/>
          </w:rPrChange>
        </w:rPr>
        <w:t xml:space="preserve">, </w:t>
      </w:r>
      <w:proofErr w:type="spellStart"/>
      <w:r w:rsidR="003624E2" w:rsidRPr="003624E2">
        <w:rPr>
          <w:i/>
          <w:lang w:val="es-PY"/>
          <w:rPrChange w:id="1212" w:author="marcazal" w:date="2015-11-07T15:33:00Z">
            <w:rPr>
              <w:i/>
            </w:rPr>
          </w:rPrChange>
        </w:rPr>
        <w:t>RichDatePicker</w:t>
      </w:r>
      <w:proofErr w:type="spellEnd"/>
      <w:r w:rsidR="003624E2" w:rsidRPr="003624E2">
        <w:rPr>
          <w:lang w:val="es-PY"/>
          <w:rPrChange w:id="1213" w:author="marcazal" w:date="2015-11-07T15:33:00Z">
            <w:rPr/>
          </w:rPrChange>
        </w:rPr>
        <w:t xml:space="preserve">, </w:t>
      </w:r>
      <w:proofErr w:type="spellStart"/>
      <w:r w:rsidR="003624E2" w:rsidRPr="003624E2">
        <w:rPr>
          <w:i/>
          <w:lang w:val="es-PY"/>
          <w:rPrChange w:id="1214" w:author="marcazal" w:date="2015-11-07T15:33:00Z">
            <w:rPr>
              <w:i/>
            </w:rPr>
          </w:rPrChange>
        </w:rPr>
        <w:t>RichTooltip</w:t>
      </w:r>
      <w:proofErr w:type="spellEnd"/>
      <w:r w:rsidR="003624E2" w:rsidRPr="003624E2">
        <w:rPr>
          <w:lang w:val="es-PY"/>
          <w:rPrChange w:id="1215" w:author="marcazal" w:date="2015-11-07T15:33:00Z">
            <w:rPr/>
          </w:rPrChange>
        </w:rPr>
        <w:t xml:space="preserve">, y </w:t>
      </w:r>
      <w:proofErr w:type="spellStart"/>
      <w:r w:rsidR="003624E2" w:rsidRPr="003624E2">
        <w:rPr>
          <w:i/>
          <w:lang w:val="es-PY"/>
          <w:rPrChange w:id="1216" w:author="marcazal" w:date="2015-11-07T15:33:00Z">
            <w:rPr>
              <w:i/>
            </w:rPr>
          </w:rPrChange>
        </w:rPr>
        <w:t>RichAut</w:t>
      </w:r>
      <w:r w:rsidR="003624E2" w:rsidRPr="003624E2">
        <w:rPr>
          <w:i/>
          <w:lang w:val="es-PY"/>
          <w:rPrChange w:id="1217" w:author="marcazal" w:date="2015-11-07T15:33:00Z">
            <w:rPr>
              <w:i/>
            </w:rPr>
          </w:rPrChange>
        </w:rPr>
        <w:t>o</w:t>
      </w:r>
      <w:r w:rsidR="003624E2" w:rsidRPr="003624E2">
        <w:rPr>
          <w:i/>
          <w:lang w:val="es-PY"/>
          <w:rPrChange w:id="1218" w:author="marcazal" w:date="2015-11-07T15:33:00Z">
            <w:rPr>
              <w:i/>
            </w:rPr>
          </w:rPrChange>
        </w:rPr>
        <w:t>Suggest</w:t>
      </w:r>
      <w:proofErr w:type="spellEnd"/>
      <w:r w:rsidR="003624E2" w:rsidRPr="003624E2">
        <w:rPr>
          <w:i/>
          <w:lang w:val="es-PY"/>
          <w:rPrChange w:id="1219" w:author="marcazal" w:date="2015-11-07T15:33:00Z">
            <w:rPr>
              <w:i/>
            </w:rPr>
          </w:rPrChange>
        </w:rPr>
        <w:t>,</w:t>
      </w:r>
      <w:r w:rsidR="003624E2" w:rsidRPr="003624E2">
        <w:rPr>
          <w:lang w:val="es-PY"/>
          <w:rPrChange w:id="1220" w:author="marcazal" w:date="2015-11-07T15:33:00Z">
            <w:rPr/>
          </w:rPrChange>
        </w:rPr>
        <w:t xml:space="preserve"> y </w:t>
      </w:r>
      <w:proofErr w:type="spellStart"/>
      <w:r w:rsidR="003624E2" w:rsidRPr="003624E2">
        <w:rPr>
          <w:i/>
          <w:lang w:val="es-PY"/>
          <w:rPrChange w:id="1221" w:author="marcazal" w:date="2015-11-07T15:33:00Z">
            <w:rPr>
              <w:i/>
            </w:rPr>
          </w:rPrChange>
        </w:rPr>
        <w:t>jQuery</w:t>
      </w:r>
      <w:proofErr w:type="spellEnd"/>
      <w:r w:rsidR="003624E2" w:rsidRPr="003624E2">
        <w:rPr>
          <w:i/>
          <w:lang w:val="es-PY"/>
          <w:rPrChange w:id="1222" w:author="marcazal" w:date="2015-11-07T15:33:00Z">
            <w:rPr>
              <w:i/>
            </w:rPr>
          </w:rPrChange>
        </w:rPr>
        <w:t xml:space="preserve"> </w:t>
      </w:r>
      <w:proofErr w:type="spellStart"/>
      <w:r w:rsidR="003624E2" w:rsidRPr="003624E2">
        <w:rPr>
          <w:i/>
          <w:lang w:val="es-PY"/>
          <w:rPrChange w:id="1223" w:author="marcazal" w:date="2015-11-07T15:33:00Z">
            <w:rPr>
              <w:i/>
            </w:rPr>
          </w:rPrChange>
        </w:rPr>
        <w:t>Validation</w:t>
      </w:r>
      <w:proofErr w:type="spellEnd"/>
      <w:r w:rsidR="003624E2" w:rsidRPr="003624E2">
        <w:rPr>
          <w:i/>
          <w:lang w:val="es-PY"/>
          <w:rPrChange w:id="1224" w:author="marcazal" w:date="2015-11-07T15:33:00Z">
            <w:rPr>
              <w:i/>
            </w:rPr>
          </w:rPrChange>
        </w:rPr>
        <w:t xml:space="preserve"> </w:t>
      </w:r>
      <w:proofErr w:type="spellStart"/>
      <w:r w:rsidR="003624E2" w:rsidRPr="003624E2">
        <w:rPr>
          <w:i/>
          <w:lang w:val="es-PY"/>
          <w:rPrChange w:id="1225" w:author="marcazal" w:date="2015-11-07T15:33:00Z">
            <w:rPr>
              <w:i/>
            </w:rPr>
          </w:rPrChange>
        </w:rPr>
        <w:t>plug</w:t>
      </w:r>
      <w:proofErr w:type="spellEnd"/>
      <w:r w:rsidR="003624E2" w:rsidRPr="003624E2">
        <w:rPr>
          <w:i/>
          <w:lang w:val="es-PY"/>
          <w:rPrChange w:id="1226" w:author="marcazal" w:date="2015-11-07T15:33:00Z">
            <w:rPr>
              <w:i/>
            </w:rPr>
          </w:rPrChange>
        </w:rPr>
        <w:t>-in</w:t>
      </w:r>
      <w:r w:rsidR="003624E2" w:rsidRPr="003624E2">
        <w:rPr>
          <w:lang w:val="es-PY"/>
          <w:rPrChange w:id="1227" w:author="marcazal" w:date="2015-11-07T15:33:00Z">
            <w:rPr/>
          </w:rPrChange>
        </w:rPr>
        <w:t xml:space="preserve"> para los diversos tipos de validación local. De igual manera que en su forma original, es posible generar el código </w:t>
      </w:r>
      <w:r w:rsidR="003624E2" w:rsidRPr="003624E2">
        <w:rPr>
          <w:i/>
          <w:lang w:val="es-PY"/>
          <w:rPrChange w:id="1228" w:author="marcazal" w:date="2015-11-07T15:33:00Z">
            <w:rPr>
              <w:i/>
            </w:rPr>
          </w:rPrChange>
        </w:rPr>
        <w:t>CSS</w:t>
      </w:r>
      <w:r w:rsidR="003624E2" w:rsidRPr="003624E2">
        <w:rPr>
          <w:lang w:val="es-PY"/>
          <w:rPrChange w:id="1229" w:author="marcazal" w:date="2015-11-07T15:33:00Z">
            <w:rPr/>
          </w:rPrChange>
        </w:rPr>
        <w:t xml:space="preserve"> para estruct</w:t>
      </w:r>
      <w:r w:rsidR="003624E2" w:rsidRPr="003624E2">
        <w:rPr>
          <w:lang w:val="es-PY"/>
          <w:rPrChange w:id="1230" w:author="marcazal" w:date="2015-11-07T15:33:00Z">
            <w:rPr/>
          </w:rPrChange>
        </w:rPr>
        <w:t>u</w:t>
      </w:r>
      <w:r w:rsidR="003624E2" w:rsidRPr="003624E2">
        <w:rPr>
          <w:lang w:val="es-PY"/>
          <w:rPrChange w:id="1231" w:author="marcazal" w:date="2015-11-07T15:33:00Z">
            <w:rPr/>
          </w:rPrChange>
        </w:rPr>
        <w:t xml:space="preserve">rar cada uno de los elementos de interfaz enriquecidos (o no). Finalmente las librerías </w:t>
      </w:r>
      <w:proofErr w:type="spellStart"/>
      <w:r w:rsidR="003624E2" w:rsidRPr="003624E2">
        <w:rPr>
          <w:i/>
          <w:lang w:val="es-PY"/>
          <w:rPrChange w:id="1232" w:author="marcazal" w:date="2015-11-07T15:33:00Z">
            <w:rPr>
              <w:i/>
            </w:rPr>
          </w:rPrChange>
        </w:rPr>
        <w:t>Javascript</w:t>
      </w:r>
      <w:proofErr w:type="spellEnd"/>
      <w:r w:rsidR="003624E2" w:rsidRPr="003624E2">
        <w:rPr>
          <w:i/>
          <w:lang w:val="es-PY"/>
          <w:rPrChange w:id="1233" w:author="marcazal" w:date="2015-11-07T15:33:00Z">
            <w:rPr>
              <w:i/>
            </w:rPr>
          </w:rPrChange>
        </w:rPr>
        <w:t xml:space="preserve"> </w:t>
      </w:r>
      <w:proofErr w:type="spellStart"/>
      <w:r w:rsidR="003624E2" w:rsidRPr="003624E2">
        <w:rPr>
          <w:i/>
          <w:lang w:val="es-PY"/>
          <w:rPrChange w:id="1234" w:author="marcazal" w:date="2015-11-07T15:33:00Z">
            <w:rPr>
              <w:i/>
            </w:rPr>
          </w:rPrChange>
        </w:rPr>
        <w:t>jQueryUI</w:t>
      </w:r>
      <w:proofErr w:type="spellEnd"/>
      <w:r w:rsidR="003624E2" w:rsidRPr="003624E2">
        <w:rPr>
          <w:lang w:val="es-PY"/>
          <w:rPrChange w:id="1235" w:author="marcazal" w:date="2015-11-07T15:33:00Z">
            <w:rPr/>
          </w:rPrChange>
        </w:rPr>
        <w:t xml:space="preserve"> y </w:t>
      </w:r>
      <w:proofErr w:type="spellStart"/>
      <w:r w:rsidR="003624E2" w:rsidRPr="003624E2">
        <w:rPr>
          <w:i/>
          <w:lang w:val="es-PY"/>
          <w:rPrChange w:id="1236" w:author="marcazal" w:date="2015-11-07T15:33:00Z">
            <w:rPr>
              <w:i/>
            </w:rPr>
          </w:rPrChange>
        </w:rPr>
        <w:t>jQuery</w:t>
      </w:r>
      <w:proofErr w:type="spellEnd"/>
      <w:r w:rsidR="003624E2" w:rsidRPr="003624E2">
        <w:rPr>
          <w:i/>
          <w:lang w:val="es-PY"/>
          <w:rPrChange w:id="1237" w:author="marcazal" w:date="2015-11-07T15:33:00Z">
            <w:rPr>
              <w:i/>
            </w:rPr>
          </w:rPrChange>
        </w:rPr>
        <w:t xml:space="preserve"> </w:t>
      </w:r>
      <w:proofErr w:type="spellStart"/>
      <w:r w:rsidR="003624E2" w:rsidRPr="003624E2">
        <w:rPr>
          <w:i/>
          <w:lang w:val="es-PY"/>
          <w:rPrChange w:id="1238" w:author="marcazal" w:date="2015-11-07T15:33:00Z">
            <w:rPr>
              <w:i/>
            </w:rPr>
          </w:rPrChange>
        </w:rPr>
        <w:t>Validation</w:t>
      </w:r>
      <w:proofErr w:type="spellEnd"/>
      <w:r w:rsidR="003624E2" w:rsidRPr="003624E2">
        <w:rPr>
          <w:i/>
          <w:lang w:val="es-PY"/>
          <w:rPrChange w:id="1239" w:author="marcazal" w:date="2015-11-07T15:33:00Z">
            <w:rPr>
              <w:i/>
            </w:rPr>
          </w:rPrChange>
        </w:rPr>
        <w:t xml:space="preserve"> </w:t>
      </w:r>
      <w:proofErr w:type="spellStart"/>
      <w:r w:rsidR="003624E2" w:rsidRPr="003624E2">
        <w:rPr>
          <w:i/>
          <w:lang w:val="es-PY"/>
          <w:rPrChange w:id="1240" w:author="marcazal" w:date="2015-11-07T15:33:00Z">
            <w:rPr>
              <w:i/>
            </w:rPr>
          </w:rPrChange>
        </w:rPr>
        <w:t>Plugin</w:t>
      </w:r>
      <w:proofErr w:type="spellEnd"/>
      <w:r w:rsidR="003624E2" w:rsidRPr="003624E2">
        <w:rPr>
          <w:lang w:val="es-PY"/>
          <w:rPrChange w:id="1241" w:author="marcazal" w:date="2015-11-07T15:33:00Z">
            <w:rPr/>
          </w:rPrChange>
        </w:rPr>
        <w:t xml:space="preserve"> se invocan desde el código fuente generado para tener todas las funcionalidades enriquecidas de la aplicación a partir del código generado.</w:t>
      </w:r>
    </w:p>
    <w:p w:rsidR="00776FA9" w:rsidRDefault="00776FA9" w:rsidP="00776FA9">
      <w:pPr>
        <w:keepNext/>
        <w:jc w:val="center"/>
      </w:pPr>
      <w:r>
        <w:rPr>
          <w:noProof/>
          <w:lang w:val="es-PY" w:eastAsia="es-PY"/>
        </w:rPr>
        <w:lastRenderedPageBreak/>
        <w:drawing>
          <wp:inline distT="0" distB="0" distL="0" distR="0">
            <wp:extent cx="3327873" cy="2532691"/>
            <wp:effectExtent l="19050" t="0" r="5877" b="0"/>
            <wp:docPr id="1"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11" cstate="print"/>
                    <a:stretch>
                      <a:fillRect/>
                    </a:stretch>
                  </pic:blipFill>
                  <pic:spPr>
                    <a:xfrm>
                      <a:off x="0" y="0"/>
                      <a:ext cx="3341588" cy="2543129"/>
                    </a:xfrm>
                    <a:prstGeom prst="rect">
                      <a:avLst/>
                    </a:prstGeom>
                  </pic:spPr>
                </pic:pic>
              </a:graphicData>
            </a:graphic>
          </wp:inline>
        </w:drawing>
      </w:r>
    </w:p>
    <w:p w:rsidR="00776FA9" w:rsidRPr="00F839B1" w:rsidRDefault="00776FA9" w:rsidP="00776FA9">
      <w:pPr>
        <w:pStyle w:val="Epgrafe"/>
        <w:jc w:val="center"/>
        <w:rPr>
          <w:b w:val="0"/>
          <w:color w:val="000000" w:themeColor="text1"/>
          <w:sz w:val="14"/>
          <w:lang w:val="es-PY"/>
        </w:rPr>
      </w:pPr>
      <w:bookmarkStart w:id="1242" w:name="_Ref431480451"/>
      <w:proofErr w:type="gramStart"/>
      <w:r w:rsidRPr="00F839B1">
        <w:rPr>
          <w:color w:val="000000" w:themeColor="text1"/>
          <w:sz w:val="14"/>
          <w:lang w:val="es-PY"/>
        </w:rPr>
        <w:t>Figura</w:t>
      </w:r>
      <w:proofErr w:type="gramEnd"/>
      <w:r w:rsidRPr="00F839B1">
        <w:rPr>
          <w:color w:val="000000" w:themeColor="text1"/>
          <w:sz w:val="14"/>
          <w:lang w:val="es-PY"/>
        </w:rPr>
        <w:t xml:space="preserve"> </w:t>
      </w:r>
      <w:r w:rsidR="003624E2" w:rsidRPr="00B40750">
        <w:rPr>
          <w:color w:val="000000" w:themeColor="text1"/>
          <w:sz w:val="14"/>
        </w:rPr>
        <w:fldChar w:fldCharType="begin"/>
      </w:r>
      <w:r w:rsidRPr="00F839B1">
        <w:rPr>
          <w:color w:val="000000" w:themeColor="text1"/>
          <w:sz w:val="14"/>
          <w:lang w:val="es-PY"/>
        </w:rPr>
        <w:instrText xml:space="preserve"> SEQ Figura \* ARABIC </w:instrText>
      </w:r>
      <w:r w:rsidR="003624E2" w:rsidRPr="00B40750">
        <w:rPr>
          <w:color w:val="000000" w:themeColor="text1"/>
          <w:sz w:val="14"/>
        </w:rPr>
        <w:fldChar w:fldCharType="separate"/>
      </w:r>
      <w:r w:rsidR="008024F0">
        <w:rPr>
          <w:noProof/>
          <w:color w:val="000000" w:themeColor="text1"/>
          <w:sz w:val="14"/>
          <w:lang w:val="es-PY"/>
        </w:rPr>
        <w:t>3</w:t>
      </w:r>
      <w:r w:rsidR="003624E2" w:rsidRPr="00B40750">
        <w:rPr>
          <w:color w:val="000000" w:themeColor="text1"/>
          <w:sz w:val="14"/>
        </w:rPr>
        <w:fldChar w:fldCharType="end"/>
      </w:r>
      <w:bookmarkEnd w:id="1242"/>
      <w:r w:rsidRPr="00F839B1">
        <w:rPr>
          <w:b w:val="0"/>
          <w:color w:val="000000" w:themeColor="text1"/>
          <w:sz w:val="14"/>
          <w:lang w:val="es-PY"/>
        </w:rPr>
        <w:t xml:space="preserve"> Fases de desarrollo para la propuesta de extensión a </w:t>
      </w:r>
      <w:proofErr w:type="spellStart"/>
      <w:r w:rsidR="00486433" w:rsidRPr="00F839B1">
        <w:rPr>
          <w:b w:val="0"/>
          <w:i/>
          <w:color w:val="000000" w:themeColor="text1"/>
          <w:sz w:val="14"/>
          <w:lang w:val="es-PY"/>
        </w:rPr>
        <w:t>MoWebA</w:t>
      </w:r>
      <w:proofErr w:type="spellEnd"/>
    </w:p>
    <w:p w:rsidR="00776FA9" w:rsidRPr="00971175" w:rsidRDefault="003624E2" w:rsidP="00776FA9">
      <w:pPr>
        <w:spacing w:line="240" w:lineRule="auto"/>
        <w:rPr>
          <w:b/>
          <w:caps/>
          <w:lang w:val="es-PY"/>
          <w:rPrChange w:id="1243" w:author="marcazal" w:date="2015-11-07T15:33:00Z">
            <w:rPr>
              <w:b/>
              <w:caps/>
            </w:rPr>
          </w:rPrChange>
        </w:rPr>
      </w:pPr>
      <w:r w:rsidRPr="003624E2">
        <w:rPr>
          <w:b/>
          <w:caps/>
          <w:lang w:val="es-PY"/>
          <w:rPrChange w:id="1244" w:author="marcazal" w:date="2015-11-07T15:33:00Z">
            <w:rPr>
              <w:b/>
              <w:caps/>
            </w:rPr>
          </w:rPrChange>
        </w:rPr>
        <w:t>6-iLUSTRACIÓN DE la propuesta</w:t>
      </w:r>
    </w:p>
    <w:p w:rsidR="00776FA9" w:rsidRPr="00971175" w:rsidRDefault="003624E2" w:rsidP="00776FA9">
      <w:pPr>
        <w:rPr>
          <w:lang w:val="es-PY"/>
          <w:rPrChange w:id="1245" w:author="marcazal" w:date="2015-11-07T15:33:00Z">
            <w:rPr/>
          </w:rPrChange>
        </w:rPr>
      </w:pPr>
      <w:r w:rsidRPr="003624E2">
        <w:rPr>
          <w:lang w:val="es-PY"/>
          <w:rPrChange w:id="1246" w:author="marcazal" w:date="2015-11-07T15:33:00Z">
            <w:rPr/>
          </w:rPrChange>
        </w:rPr>
        <w:t xml:space="preserve">Con la intensión de ilustrar de una manera práctica las extensiones llevadas a cabo a la aproximación Web </w:t>
      </w:r>
      <w:proofErr w:type="spellStart"/>
      <w:r w:rsidRPr="003624E2">
        <w:rPr>
          <w:i/>
          <w:lang w:val="es-PY"/>
          <w:rPrChange w:id="1247" w:author="marcazal" w:date="2015-11-07T15:33:00Z">
            <w:rPr>
              <w:i/>
            </w:rPr>
          </w:rPrChange>
        </w:rPr>
        <w:t>MoWebA</w:t>
      </w:r>
      <w:proofErr w:type="spellEnd"/>
      <w:r w:rsidRPr="003624E2">
        <w:rPr>
          <w:lang w:val="es-PY"/>
          <w:rPrChange w:id="1248" w:author="marcazal" w:date="2015-11-07T15:33:00Z">
            <w:rPr/>
          </w:rPrChange>
        </w:rPr>
        <w:t>, se ha tomado la decisión de implementar un sist</w:t>
      </w:r>
      <w:r w:rsidRPr="003624E2">
        <w:rPr>
          <w:lang w:val="es-PY"/>
          <w:rPrChange w:id="1249" w:author="marcazal" w:date="2015-11-07T15:33:00Z">
            <w:rPr/>
          </w:rPrChange>
        </w:rPr>
        <w:t>e</w:t>
      </w:r>
      <w:r w:rsidRPr="003624E2">
        <w:rPr>
          <w:lang w:val="es-PY"/>
          <w:rPrChange w:id="1250" w:author="marcazal" w:date="2015-11-07T15:33:00Z">
            <w:rPr/>
          </w:rPrChange>
        </w:rPr>
        <w:t xml:space="preserve">ma que refleje tales extensiones. Con este trabajo, se ha logrado recabar datos que permiten intuir que la propuesta de extensión presentada ofrece cobertura a algunas de las diversas características que contemplan las </w:t>
      </w:r>
      <w:r w:rsidRPr="003624E2">
        <w:rPr>
          <w:i/>
          <w:lang w:val="es-PY"/>
          <w:rPrChange w:id="1251" w:author="marcazal" w:date="2015-11-07T15:33:00Z">
            <w:rPr>
              <w:i/>
            </w:rPr>
          </w:rPrChange>
        </w:rPr>
        <w:t>RIA</w:t>
      </w:r>
      <w:r w:rsidRPr="003624E2">
        <w:rPr>
          <w:lang w:val="es-PY"/>
          <w:rPrChange w:id="1252" w:author="marcazal" w:date="2015-11-07T15:33:00Z">
            <w:rPr/>
          </w:rPrChange>
        </w:rPr>
        <w:t xml:space="preserve"> que han sido analizadas. El objet</w:t>
      </w:r>
      <w:r w:rsidRPr="003624E2">
        <w:rPr>
          <w:lang w:val="es-PY"/>
          <w:rPrChange w:id="1253" w:author="marcazal" w:date="2015-11-07T15:33:00Z">
            <w:rPr/>
          </w:rPrChange>
        </w:rPr>
        <w:t>i</w:t>
      </w:r>
      <w:r w:rsidRPr="003624E2">
        <w:rPr>
          <w:lang w:val="es-PY"/>
          <w:rPrChange w:id="1254" w:author="marcazal" w:date="2015-11-07T15:33:00Z">
            <w:rPr/>
          </w:rPrChange>
        </w:rPr>
        <w:t xml:space="preserve">vo de esta ilustración, es analizar estas características por medio de la resolución de un </w:t>
      </w:r>
      <w:proofErr w:type="spellStart"/>
      <w:r w:rsidRPr="003624E2">
        <w:rPr>
          <w:i/>
          <w:lang w:val="es-PY"/>
          <w:rPrChange w:id="1255" w:author="marcazal" w:date="2015-11-07T15:33:00Z">
            <w:rPr>
              <w:i/>
            </w:rPr>
          </w:rPrChange>
        </w:rPr>
        <w:t>toy</w:t>
      </w:r>
      <w:proofErr w:type="spellEnd"/>
      <w:r w:rsidRPr="003624E2">
        <w:rPr>
          <w:i/>
          <w:lang w:val="es-PY"/>
          <w:rPrChange w:id="1256" w:author="marcazal" w:date="2015-11-07T15:33:00Z">
            <w:rPr>
              <w:i/>
            </w:rPr>
          </w:rPrChange>
        </w:rPr>
        <w:t xml:space="preserve"> </w:t>
      </w:r>
      <w:proofErr w:type="spellStart"/>
      <w:r w:rsidRPr="003624E2">
        <w:rPr>
          <w:i/>
          <w:lang w:val="es-PY"/>
          <w:rPrChange w:id="1257" w:author="marcazal" w:date="2015-11-07T15:33:00Z">
            <w:rPr>
              <w:i/>
            </w:rPr>
          </w:rPrChange>
        </w:rPr>
        <w:t>problem</w:t>
      </w:r>
      <w:proofErr w:type="spellEnd"/>
      <w:r w:rsidRPr="003624E2">
        <w:rPr>
          <w:i/>
          <w:lang w:val="es-PY"/>
          <w:rPrChange w:id="1258" w:author="marcazal" w:date="2015-11-07T15:33:00Z">
            <w:rPr>
              <w:i/>
            </w:rPr>
          </w:rPrChange>
        </w:rPr>
        <w:t xml:space="preserve"> </w:t>
      </w:r>
      <w:r w:rsidRPr="003624E2">
        <w:rPr>
          <w:lang w:val="es-PY"/>
          <w:rPrChange w:id="1259" w:author="marcazal" w:date="2015-11-07T15:33:00Z">
            <w:rPr/>
          </w:rPrChange>
        </w:rPr>
        <w:t xml:space="preserve">denominado </w:t>
      </w:r>
      <w:proofErr w:type="spellStart"/>
      <w:r w:rsidRPr="003624E2">
        <w:rPr>
          <w:i/>
          <w:lang w:val="es-PY"/>
          <w:rPrChange w:id="1260" w:author="marcazal" w:date="2015-11-07T15:33:00Z">
            <w:rPr>
              <w:i/>
            </w:rPr>
          </w:rPrChange>
        </w:rPr>
        <w:t>Person</w:t>
      </w:r>
      <w:proofErr w:type="spellEnd"/>
      <w:r w:rsidRPr="003624E2">
        <w:rPr>
          <w:i/>
          <w:lang w:val="es-PY"/>
          <w:rPrChange w:id="1261" w:author="marcazal" w:date="2015-11-07T15:33:00Z">
            <w:rPr>
              <w:i/>
            </w:rPr>
          </w:rPrChange>
        </w:rPr>
        <w:t xml:space="preserve"> Manager</w:t>
      </w:r>
      <w:r w:rsidRPr="003624E2">
        <w:rPr>
          <w:lang w:val="es-PY"/>
          <w:rPrChange w:id="1262" w:author="marcazal" w:date="2015-11-07T15:33:00Z">
            <w:rPr/>
          </w:rPrChange>
        </w:rPr>
        <w:t xml:space="preserve">. El </w:t>
      </w:r>
      <w:proofErr w:type="spellStart"/>
      <w:r w:rsidRPr="003624E2">
        <w:rPr>
          <w:i/>
          <w:lang w:val="es-PY"/>
          <w:rPrChange w:id="1263" w:author="marcazal" w:date="2015-11-07T15:33:00Z">
            <w:rPr>
              <w:i/>
            </w:rPr>
          </w:rPrChange>
        </w:rPr>
        <w:t>Person</w:t>
      </w:r>
      <w:proofErr w:type="spellEnd"/>
      <w:r w:rsidRPr="003624E2">
        <w:rPr>
          <w:i/>
          <w:lang w:val="es-PY"/>
          <w:rPrChange w:id="1264" w:author="marcazal" w:date="2015-11-07T15:33:00Z">
            <w:rPr>
              <w:i/>
            </w:rPr>
          </w:rPrChange>
        </w:rPr>
        <w:t xml:space="preserve"> Manager</w:t>
      </w:r>
      <w:r w:rsidRPr="003624E2">
        <w:rPr>
          <w:lang w:val="es-PY"/>
          <w:rPrChange w:id="1265" w:author="marcazal" w:date="2015-11-07T15:33:00Z">
            <w:rPr/>
          </w:rPrChange>
        </w:rPr>
        <w:t xml:space="preserve"> es una aplicación Web que contiene en sus especificaciones funcionales características de las </w:t>
      </w:r>
      <w:r w:rsidRPr="003624E2">
        <w:rPr>
          <w:i/>
          <w:lang w:val="es-PY"/>
          <w:rPrChange w:id="1266" w:author="marcazal" w:date="2015-11-07T15:33:00Z">
            <w:rPr>
              <w:i/>
            </w:rPr>
          </w:rPrChange>
        </w:rPr>
        <w:t>RIA</w:t>
      </w:r>
      <w:r w:rsidRPr="003624E2">
        <w:rPr>
          <w:lang w:val="es-PY"/>
          <w:rPrChange w:id="1267" w:author="marcazal" w:date="2015-11-07T15:33:00Z">
            <w:rPr/>
          </w:rPrChange>
        </w:rPr>
        <w:t xml:space="preserve"> y resulta lo suficientemente expresiva para ilustrar la propuesta de extensión. </w:t>
      </w:r>
    </w:p>
    <w:p w:rsidR="00776FA9" w:rsidRPr="00971175" w:rsidRDefault="003624E2" w:rsidP="00776FA9">
      <w:pPr>
        <w:rPr>
          <w:lang w:val="es-PY"/>
          <w:rPrChange w:id="1268" w:author="marcazal" w:date="2015-11-07T15:33:00Z">
            <w:rPr/>
          </w:rPrChange>
        </w:rPr>
      </w:pPr>
      <w:r w:rsidRPr="003624E2">
        <w:rPr>
          <w:lang w:val="es-PY"/>
          <w:rPrChange w:id="1269" w:author="marcazal" w:date="2015-11-07T15:33:00Z">
            <w:rPr/>
          </w:rPrChange>
        </w:rPr>
        <w:t>Si bien en una primera instancia, se ha deseado llevar a cabo un caso de estudio p</w:t>
      </w:r>
      <w:r w:rsidRPr="003624E2">
        <w:rPr>
          <w:lang w:val="es-PY"/>
          <w:rPrChange w:id="1270" w:author="marcazal" w:date="2015-11-07T15:33:00Z">
            <w:rPr/>
          </w:rPrChange>
        </w:rPr>
        <w:t>a</w:t>
      </w:r>
      <w:r w:rsidRPr="003624E2">
        <w:rPr>
          <w:lang w:val="es-PY"/>
          <w:rPrChange w:id="1271" w:author="marcazal" w:date="2015-11-07T15:33:00Z">
            <w:rPr/>
          </w:rPrChange>
        </w:rPr>
        <w:t xml:space="preserve">ra validar las extensiones </w:t>
      </w:r>
      <w:r w:rsidRPr="003624E2">
        <w:rPr>
          <w:i/>
          <w:lang w:val="es-PY"/>
          <w:rPrChange w:id="1272" w:author="marcazal" w:date="2015-11-07T15:33:00Z">
            <w:rPr>
              <w:i/>
            </w:rPr>
          </w:rPrChange>
        </w:rPr>
        <w:t>RIA</w:t>
      </w:r>
      <w:r w:rsidRPr="003624E2">
        <w:rPr>
          <w:lang w:val="es-PY"/>
          <w:rPrChange w:id="1273" w:author="marcazal" w:date="2015-11-07T15:33:00Z">
            <w:rPr/>
          </w:rPrChange>
        </w:rPr>
        <w:t xml:space="preserve"> hechas a la aproximación </w:t>
      </w:r>
      <w:proofErr w:type="spellStart"/>
      <w:r w:rsidRPr="003624E2">
        <w:rPr>
          <w:i/>
          <w:lang w:val="es-PY"/>
          <w:rPrChange w:id="1274" w:author="marcazal" w:date="2015-11-07T15:33:00Z">
            <w:rPr>
              <w:i/>
            </w:rPr>
          </w:rPrChange>
        </w:rPr>
        <w:t>MoWebA</w:t>
      </w:r>
      <w:proofErr w:type="spellEnd"/>
      <w:r w:rsidRPr="003624E2">
        <w:rPr>
          <w:lang w:val="es-PY"/>
          <w:rPrChange w:id="1275" w:author="marcazal" w:date="2015-11-07T15:33:00Z">
            <w:rPr/>
          </w:rPrChange>
        </w:rPr>
        <w:t xml:space="preserve"> y de esa forma, ofrecer una mayor formalidad a los resultados obtenidos, no fue posible implementar esa idea. Esto se debió a la principal limitante de no contar con la población debid</w:t>
      </w:r>
      <w:r w:rsidRPr="003624E2">
        <w:rPr>
          <w:lang w:val="es-PY"/>
          <w:rPrChange w:id="1276" w:author="marcazal" w:date="2015-11-07T15:33:00Z">
            <w:rPr/>
          </w:rPrChange>
        </w:rPr>
        <w:t>a</w:t>
      </w:r>
      <w:r w:rsidRPr="003624E2">
        <w:rPr>
          <w:lang w:val="es-PY"/>
          <w:rPrChange w:id="1277" w:author="marcazal" w:date="2015-11-07T15:33:00Z">
            <w:rPr/>
          </w:rPrChange>
        </w:rPr>
        <w:t xml:space="preserve">mente instruida en la aproximación </w:t>
      </w:r>
      <w:proofErr w:type="spellStart"/>
      <w:r w:rsidRPr="003624E2">
        <w:rPr>
          <w:i/>
          <w:lang w:val="es-PY"/>
          <w:rPrChange w:id="1278" w:author="marcazal" w:date="2015-11-07T15:33:00Z">
            <w:rPr>
              <w:i/>
            </w:rPr>
          </w:rPrChange>
        </w:rPr>
        <w:t>MoWebA</w:t>
      </w:r>
      <w:proofErr w:type="spellEnd"/>
      <w:r w:rsidRPr="003624E2">
        <w:rPr>
          <w:lang w:val="es-PY"/>
          <w:rPrChange w:id="1279" w:author="marcazal" w:date="2015-11-07T15:33:00Z">
            <w:rPr/>
          </w:rPrChange>
        </w:rPr>
        <w:t xml:space="preserve"> para validar la extensión en el tiempo pre-estimado de desarrollo del caso de estudio. De allí, que el autor del trabajo tuvo que abocarse a la tarea de diseñar el caso, preparar la colección de datos, colectar los datos, analizar los datos colectados y reportar los resultados. Debido a que existían muchas amenazas a la validez de los datos reportados que no podían atenuarse, se optó por el método de ilustración. No obstante, con el objetivo de seguir una secue</w:t>
      </w:r>
      <w:r w:rsidRPr="003624E2">
        <w:rPr>
          <w:lang w:val="es-PY"/>
          <w:rPrChange w:id="1280" w:author="marcazal" w:date="2015-11-07T15:33:00Z">
            <w:rPr/>
          </w:rPrChange>
        </w:rPr>
        <w:t>n</w:t>
      </w:r>
      <w:r w:rsidRPr="003624E2">
        <w:rPr>
          <w:lang w:val="es-PY"/>
          <w:rPrChange w:id="1281" w:author="marcazal" w:date="2015-11-07T15:33:00Z">
            <w:rPr/>
          </w:rPrChange>
        </w:rPr>
        <w:t xml:space="preserve">cia estructurada de pasos se ha optado por seguir las recomendaciones de </w:t>
      </w:r>
      <w:proofErr w:type="spellStart"/>
      <w:r w:rsidRPr="003624E2">
        <w:rPr>
          <w:lang w:val="es-PY"/>
          <w:rPrChange w:id="1282" w:author="marcazal" w:date="2015-11-07T15:33:00Z">
            <w:rPr/>
          </w:rPrChange>
        </w:rPr>
        <w:t>Runeson</w:t>
      </w:r>
      <w:proofErr w:type="spellEnd"/>
      <w:r w:rsidRPr="003624E2">
        <w:rPr>
          <w:lang w:val="es-PY"/>
          <w:rPrChange w:id="1283" w:author="marcazal" w:date="2015-11-07T15:33:00Z">
            <w:rPr/>
          </w:rPrChange>
        </w:rPr>
        <w:t xml:space="preserve"> </w:t>
      </w:r>
      <w:r w:rsidRPr="003624E2">
        <w:rPr>
          <w:rFonts w:ascii="Calibri" w:hAnsi="Calibri" w:cs="Calibri"/>
          <w:lang w:val="es-PY"/>
          <w:rPrChange w:id="1284" w:author="marcazal" w:date="2015-11-07T15:33:00Z">
            <w:rPr>
              <w:rFonts w:ascii="Calibri" w:hAnsi="Calibri" w:cs="Calibri"/>
            </w:rPr>
          </w:rPrChange>
        </w:rPr>
        <w:t>[</w:t>
      </w:r>
      <w:fldSimple w:instr=" REF BIB_p2012 \* MERGEFORMAT ">
        <w:r w:rsidRPr="003624E2">
          <w:rPr>
            <w:rFonts w:ascii="Calibri" w:hAnsi="Calibri" w:cs="Calibri"/>
            <w:lang w:val="es-PY"/>
            <w:rPrChange w:id="1285" w:author="marcazal" w:date="2015-11-07T15:33:00Z">
              <w:rPr>
                <w:rFonts w:ascii="Calibri" w:hAnsi="Calibri" w:cs="Calibri"/>
              </w:rPr>
            </w:rPrChange>
          </w:rPr>
          <w:t>16</w:t>
        </w:r>
      </w:fldSimple>
      <w:r w:rsidRPr="003624E2">
        <w:rPr>
          <w:rFonts w:ascii="Calibri" w:hAnsi="Calibri" w:cs="Calibri"/>
          <w:lang w:val="es-PY"/>
          <w:rPrChange w:id="1286" w:author="marcazal" w:date="2015-11-07T15:33:00Z">
            <w:rPr>
              <w:rFonts w:ascii="Calibri" w:hAnsi="Calibri" w:cs="Calibri"/>
            </w:rPr>
          </w:rPrChange>
        </w:rPr>
        <w:t>] con respecto a cómo realizar casos de estudio.</w:t>
      </w:r>
    </w:p>
    <w:p w:rsidR="00776FA9" w:rsidRPr="00971175" w:rsidRDefault="003624E2" w:rsidP="00776FA9">
      <w:pPr>
        <w:rPr>
          <w:b/>
          <w:lang w:val="es-PY"/>
          <w:rPrChange w:id="1287" w:author="marcazal" w:date="2015-11-07T15:33:00Z">
            <w:rPr>
              <w:b/>
            </w:rPr>
          </w:rPrChange>
        </w:rPr>
      </w:pPr>
      <w:r w:rsidRPr="003624E2">
        <w:rPr>
          <w:b/>
          <w:lang w:val="es-PY"/>
          <w:rPrChange w:id="1288" w:author="marcazal" w:date="2015-11-07T15:33:00Z">
            <w:rPr>
              <w:b/>
            </w:rPr>
          </w:rPrChange>
        </w:rPr>
        <w:t>6.1 El caso y las unidades de análisis</w:t>
      </w:r>
    </w:p>
    <w:p w:rsidR="00776FA9" w:rsidRPr="00971175" w:rsidRDefault="003624E2" w:rsidP="00776FA9">
      <w:pPr>
        <w:rPr>
          <w:noProof/>
          <w:u w:val="single"/>
          <w:lang w:val="es-PY"/>
          <w:rPrChange w:id="1289" w:author="marcazal" w:date="2015-11-07T15:33:00Z">
            <w:rPr>
              <w:noProof/>
              <w:u w:val="single"/>
            </w:rPr>
          </w:rPrChange>
        </w:rPr>
      </w:pPr>
      <w:r w:rsidRPr="003624E2">
        <w:rPr>
          <w:noProof/>
          <w:lang w:val="es-PY"/>
          <w:rPrChange w:id="1290" w:author="marcazal" w:date="2015-11-07T15:33:00Z">
            <w:rPr>
              <w:noProof/>
            </w:rPr>
          </w:rPrChange>
        </w:rPr>
        <w:t>El caso ilustrativo consistió en un sistema de administración de personas (</w:t>
      </w:r>
      <w:r w:rsidRPr="003624E2">
        <w:rPr>
          <w:i/>
          <w:noProof/>
          <w:lang w:val="es-PY"/>
          <w:rPrChange w:id="1291" w:author="marcazal" w:date="2015-11-07T15:33:00Z">
            <w:rPr>
              <w:i/>
              <w:noProof/>
            </w:rPr>
          </w:rPrChange>
        </w:rPr>
        <w:t>Person Manager</w:t>
      </w:r>
      <w:r w:rsidRPr="003624E2">
        <w:rPr>
          <w:noProof/>
          <w:lang w:val="es-PY"/>
          <w:rPrChange w:id="1292" w:author="marcazal" w:date="2015-11-07T15:33:00Z">
            <w:rPr>
              <w:noProof/>
            </w:rPr>
          </w:rPrChange>
        </w:rPr>
        <w:t xml:space="preserve">) en el dominio de las aplicaciones Web, que fue elegido entre varias otras opciones debido a que sus requerimientos funcionales ofrecen la posibilidad de representar a todas las características </w:t>
      </w:r>
      <w:r w:rsidRPr="003624E2">
        <w:rPr>
          <w:i/>
          <w:noProof/>
          <w:lang w:val="es-PY"/>
          <w:rPrChange w:id="1293" w:author="marcazal" w:date="2015-11-07T15:33:00Z">
            <w:rPr>
              <w:i/>
              <w:noProof/>
            </w:rPr>
          </w:rPrChange>
        </w:rPr>
        <w:t>RIA</w:t>
      </w:r>
      <w:r w:rsidRPr="003624E2">
        <w:rPr>
          <w:noProof/>
          <w:lang w:val="es-PY"/>
          <w:rPrChange w:id="1294" w:author="marcazal" w:date="2015-11-07T15:33:00Z">
            <w:rPr>
              <w:noProof/>
            </w:rPr>
          </w:rPrChange>
        </w:rPr>
        <w:t xml:space="preserve"> que han sido agregadas al enfoque </w:t>
      </w:r>
      <w:r w:rsidRPr="003624E2">
        <w:rPr>
          <w:i/>
          <w:noProof/>
          <w:lang w:val="es-PY"/>
          <w:rPrChange w:id="1295" w:author="marcazal" w:date="2015-11-07T15:33:00Z">
            <w:rPr>
              <w:i/>
              <w:noProof/>
            </w:rPr>
          </w:rPrChange>
        </w:rPr>
        <w:t>MoWebA</w:t>
      </w:r>
      <w:r w:rsidRPr="003624E2">
        <w:rPr>
          <w:noProof/>
          <w:lang w:val="es-PY"/>
          <w:rPrChange w:id="1296" w:author="marcazal" w:date="2015-11-07T15:33:00Z">
            <w:rPr>
              <w:noProof/>
            </w:rPr>
          </w:rPrChange>
        </w:rPr>
        <w:t>, de una manera clara y sencilla.</w:t>
      </w:r>
    </w:p>
    <w:p w:rsidR="00776FA9" w:rsidRDefault="00776FA9" w:rsidP="00776FA9">
      <w:pPr>
        <w:keepNext/>
        <w:jc w:val="center"/>
      </w:pPr>
      <w:r w:rsidRPr="004A7E16">
        <w:rPr>
          <w:noProof/>
          <w:lang w:val="es-PY" w:eastAsia="es-PY"/>
        </w:rPr>
        <w:lastRenderedPageBreak/>
        <w:drawing>
          <wp:inline distT="0" distB="0" distL="0" distR="0">
            <wp:extent cx="2993979" cy="2657680"/>
            <wp:effectExtent l="1905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12" cstate="print"/>
                    <a:stretch>
                      <a:fillRect/>
                    </a:stretch>
                  </pic:blipFill>
                  <pic:spPr>
                    <a:xfrm>
                      <a:off x="0" y="0"/>
                      <a:ext cx="2998275" cy="2661493"/>
                    </a:xfrm>
                    <a:prstGeom prst="rect">
                      <a:avLst/>
                    </a:prstGeom>
                  </pic:spPr>
                </pic:pic>
              </a:graphicData>
            </a:graphic>
          </wp:inline>
        </w:drawing>
      </w:r>
    </w:p>
    <w:p w:rsidR="00776FA9" w:rsidRPr="00971175" w:rsidRDefault="003624E2" w:rsidP="003C0584">
      <w:pPr>
        <w:pStyle w:val="Epgrafe"/>
        <w:ind w:left="708" w:firstLine="708"/>
        <w:rPr>
          <w:b w:val="0"/>
          <w:color w:val="000000" w:themeColor="text1"/>
          <w:sz w:val="14"/>
          <w:lang w:val="es-PY"/>
          <w:rPrChange w:id="1297" w:author="marcazal" w:date="2015-11-07T15:33:00Z">
            <w:rPr>
              <w:b w:val="0"/>
              <w:color w:val="000000" w:themeColor="text1"/>
              <w:sz w:val="14"/>
            </w:rPr>
          </w:rPrChange>
        </w:rPr>
      </w:pPr>
      <w:bookmarkStart w:id="1298" w:name="_Ref423006355"/>
      <w:r w:rsidRPr="003624E2">
        <w:rPr>
          <w:color w:val="000000" w:themeColor="text1"/>
          <w:sz w:val="14"/>
          <w:lang w:val="es-PY"/>
          <w:rPrChange w:id="1299" w:author="marcazal" w:date="2015-11-07T15:33:00Z">
            <w:rPr>
              <w:color w:val="000000" w:themeColor="text1"/>
              <w:sz w:val="14"/>
            </w:rPr>
          </w:rPrChange>
        </w:rPr>
        <w:t xml:space="preserve">Figura </w:t>
      </w:r>
      <w:r w:rsidRPr="00B40750">
        <w:rPr>
          <w:color w:val="000000" w:themeColor="text1"/>
          <w:sz w:val="14"/>
        </w:rPr>
        <w:fldChar w:fldCharType="begin"/>
      </w:r>
      <w:r w:rsidRPr="003624E2">
        <w:rPr>
          <w:color w:val="000000" w:themeColor="text1"/>
          <w:sz w:val="14"/>
          <w:lang w:val="es-PY"/>
          <w:rPrChange w:id="1300" w:author="marcazal" w:date="2015-11-07T15:33:00Z">
            <w:rPr>
              <w:color w:val="000000" w:themeColor="text1"/>
              <w:sz w:val="14"/>
            </w:rPr>
          </w:rPrChange>
        </w:rPr>
        <w:instrText xml:space="preserve"> SEQ Figura \* ARABIC </w:instrText>
      </w:r>
      <w:r w:rsidRPr="00B40750">
        <w:rPr>
          <w:color w:val="000000" w:themeColor="text1"/>
          <w:sz w:val="14"/>
        </w:rPr>
        <w:fldChar w:fldCharType="separate"/>
      </w:r>
      <w:r w:rsidR="008024F0">
        <w:rPr>
          <w:noProof/>
          <w:color w:val="000000" w:themeColor="text1"/>
          <w:sz w:val="14"/>
          <w:lang w:val="es-PY"/>
        </w:rPr>
        <w:t>4</w:t>
      </w:r>
      <w:r w:rsidRPr="00B40750">
        <w:rPr>
          <w:color w:val="000000" w:themeColor="text1"/>
          <w:sz w:val="14"/>
        </w:rPr>
        <w:fldChar w:fldCharType="end"/>
      </w:r>
      <w:bookmarkEnd w:id="1298"/>
      <w:r w:rsidRPr="003624E2">
        <w:rPr>
          <w:b w:val="0"/>
          <w:color w:val="000000" w:themeColor="text1"/>
          <w:sz w:val="14"/>
          <w:lang w:val="es-PY"/>
          <w:rPrChange w:id="1301" w:author="marcazal" w:date="2015-11-07T15:33:00Z">
            <w:rPr>
              <w:b w:val="0"/>
              <w:color w:val="000000" w:themeColor="text1"/>
              <w:sz w:val="14"/>
            </w:rPr>
          </w:rPrChange>
        </w:rPr>
        <w:t xml:space="preserve"> Ilustración del sistema </w:t>
      </w:r>
      <w:proofErr w:type="spellStart"/>
      <w:r w:rsidRPr="003624E2">
        <w:rPr>
          <w:b w:val="0"/>
          <w:i/>
          <w:color w:val="000000" w:themeColor="text1"/>
          <w:sz w:val="14"/>
          <w:lang w:val="es-PY"/>
          <w:rPrChange w:id="1302" w:author="marcazal" w:date="2015-11-07T15:33:00Z">
            <w:rPr>
              <w:b w:val="0"/>
              <w:i/>
              <w:color w:val="000000" w:themeColor="text1"/>
              <w:sz w:val="14"/>
            </w:rPr>
          </w:rPrChange>
        </w:rPr>
        <w:t>Person</w:t>
      </w:r>
      <w:proofErr w:type="spellEnd"/>
      <w:r w:rsidRPr="003624E2">
        <w:rPr>
          <w:b w:val="0"/>
          <w:i/>
          <w:color w:val="000000" w:themeColor="text1"/>
          <w:sz w:val="14"/>
          <w:lang w:val="es-PY"/>
          <w:rPrChange w:id="1303" w:author="marcazal" w:date="2015-11-07T15:33:00Z">
            <w:rPr>
              <w:b w:val="0"/>
              <w:i/>
              <w:color w:val="000000" w:themeColor="text1"/>
              <w:sz w:val="14"/>
            </w:rPr>
          </w:rPrChange>
        </w:rPr>
        <w:t xml:space="preserve"> Manager</w:t>
      </w:r>
      <w:r w:rsidRPr="003624E2">
        <w:rPr>
          <w:b w:val="0"/>
          <w:color w:val="000000" w:themeColor="text1"/>
          <w:sz w:val="14"/>
          <w:lang w:val="es-PY"/>
          <w:rPrChange w:id="1304" w:author="marcazal" w:date="2015-11-07T15:33:00Z">
            <w:rPr>
              <w:b w:val="0"/>
              <w:color w:val="000000" w:themeColor="text1"/>
              <w:sz w:val="14"/>
            </w:rPr>
          </w:rPrChange>
        </w:rPr>
        <w:t xml:space="preserve"> implementado con </w:t>
      </w:r>
      <w:proofErr w:type="spellStart"/>
      <w:r w:rsidRPr="003624E2">
        <w:rPr>
          <w:b w:val="0"/>
          <w:i/>
          <w:color w:val="000000" w:themeColor="text1"/>
          <w:sz w:val="14"/>
          <w:lang w:val="es-PY"/>
          <w:rPrChange w:id="1305" w:author="marcazal" w:date="2015-11-07T15:33:00Z">
            <w:rPr>
              <w:b w:val="0"/>
              <w:i/>
              <w:color w:val="000000" w:themeColor="text1"/>
              <w:sz w:val="14"/>
            </w:rPr>
          </w:rPrChange>
        </w:rPr>
        <w:t>MoWebA</w:t>
      </w:r>
      <w:proofErr w:type="spellEnd"/>
      <w:r w:rsidRPr="003624E2">
        <w:rPr>
          <w:b w:val="0"/>
          <w:color w:val="000000" w:themeColor="text1"/>
          <w:sz w:val="14"/>
          <w:lang w:val="es-PY"/>
          <w:rPrChange w:id="1306" w:author="marcazal" w:date="2015-11-07T15:33:00Z">
            <w:rPr>
              <w:b w:val="0"/>
              <w:color w:val="000000" w:themeColor="text1"/>
              <w:sz w:val="14"/>
            </w:rPr>
          </w:rPrChange>
        </w:rPr>
        <w:t xml:space="preserve"> desde dos enf</w:t>
      </w:r>
      <w:r w:rsidRPr="003624E2">
        <w:rPr>
          <w:b w:val="0"/>
          <w:color w:val="000000" w:themeColor="text1"/>
          <w:sz w:val="14"/>
          <w:lang w:val="es-PY"/>
          <w:rPrChange w:id="1307" w:author="marcazal" w:date="2015-11-07T15:33:00Z">
            <w:rPr>
              <w:b w:val="0"/>
              <w:color w:val="000000" w:themeColor="text1"/>
              <w:sz w:val="14"/>
            </w:rPr>
          </w:rPrChange>
        </w:rPr>
        <w:t>o</w:t>
      </w:r>
      <w:r w:rsidRPr="003624E2">
        <w:rPr>
          <w:b w:val="0"/>
          <w:color w:val="000000" w:themeColor="text1"/>
          <w:sz w:val="14"/>
          <w:lang w:val="es-PY"/>
          <w:rPrChange w:id="1308" w:author="marcazal" w:date="2015-11-07T15:33:00Z">
            <w:rPr>
              <w:b w:val="0"/>
              <w:color w:val="000000" w:themeColor="text1"/>
              <w:sz w:val="14"/>
            </w:rPr>
          </w:rPrChange>
        </w:rPr>
        <w:t>ques distintos</w:t>
      </w:r>
    </w:p>
    <w:p w:rsidR="004724FE" w:rsidRPr="00971175" w:rsidRDefault="00776FA9" w:rsidP="00776FA9">
      <w:pPr>
        <w:rPr>
          <w:rFonts w:ascii="Calibri" w:hAnsi="Calibri" w:cs="Calibri"/>
          <w:lang w:val="es-PY"/>
          <w:rPrChange w:id="1309" w:author="marcazal" w:date="2015-11-07T15:33:00Z">
            <w:rPr>
              <w:rFonts w:ascii="Calibri" w:hAnsi="Calibri" w:cs="Calibri"/>
            </w:rPr>
          </w:rPrChange>
        </w:rPr>
      </w:pPr>
      <w:r w:rsidRPr="00F839B1">
        <w:rPr>
          <w:lang w:val="es-PY"/>
        </w:rPr>
        <w:t xml:space="preserve">El caso fue analizado desde dos unidades de </w:t>
      </w:r>
      <w:r w:rsidR="00876A3F" w:rsidRPr="00F839B1">
        <w:rPr>
          <w:lang w:val="es-PY"/>
        </w:rPr>
        <w:t>a</w:t>
      </w:r>
      <w:r w:rsidRPr="00F839B1">
        <w:rPr>
          <w:lang w:val="es-PY"/>
        </w:rPr>
        <w:t xml:space="preserve">nálisis como se puede apreciar en la </w:t>
      </w:r>
      <w:fldSimple w:instr=" REF _Ref423006355 \h  \* MERGEFORMAT ">
        <w:r w:rsidR="0055175D" w:rsidRPr="00F839B1">
          <w:rPr>
            <w:color w:val="000000" w:themeColor="text1"/>
            <w:lang w:val="es-PY"/>
          </w:rPr>
          <w:t>Figura 4</w:t>
        </w:r>
      </w:fldSimple>
      <w:r w:rsidRPr="00F839B1">
        <w:rPr>
          <w:lang w:val="es-PY"/>
        </w:rPr>
        <w:t xml:space="preserve">. </w:t>
      </w:r>
      <w:r w:rsidR="003624E2" w:rsidRPr="003624E2">
        <w:rPr>
          <w:lang w:val="es-PY"/>
          <w:rPrChange w:id="1310" w:author="marcazal" w:date="2015-11-07T15:33:00Z">
            <w:rPr/>
          </w:rPrChange>
        </w:rPr>
        <w:t xml:space="preserve">La primera unidad de análisis se refiere a la implementación de la capa de presentación del </w:t>
      </w:r>
      <w:proofErr w:type="spellStart"/>
      <w:r w:rsidR="003624E2" w:rsidRPr="003624E2">
        <w:rPr>
          <w:i/>
          <w:lang w:val="es-PY"/>
          <w:rPrChange w:id="1311" w:author="marcazal" w:date="2015-11-07T15:33:00Z">
            <w:rPr>
              <w:i/>
            </w:rPr>
          </w:rPrChange>
        </w:rPr>
        <w:t>Person</w:t>
      </w:r>
      <w:proofErr w:type="spellEnd"/>
      <w:r w:rsidR="003624E2" w:rsidRPr="003624E2">
        <w:rPr>
          <w:i/>
          <w:lang w:val="es-PY"/>
          <w:rPrChange w:id="1312" w:author="marcazal" w:date="2015-11-07T15:33:00Z">
            <w:rPr>
              <w:i/>
            </w:rPr>
          </w:rPrChange>
        </w:rPr>
        <w:t xml:space="preserve"> Manager</w:t>
      </w:r>
      <w:r w:rsidR="003624E2" w:rsidRPr="003624E2">
        <w:rPr>
          <w:lang w:val="es-PY"/>
          <w:rPrChange w:id="1313" w:author="marcazal" w:date="2015-11-07T15:33:00Z">
            <w:rPr/>
          </w:rPrChange>
        </w:rPr>
        <w:t xml:space="preserve"> con </w:t>
      </w:r>
      <w:proofErr w:type="spellStart"/>
      <w:r w:rsidR="003624E2" w:rsidRPr="003624E2">
        <w:rPr>
          <w:i/>
          <w:lang w:val="es-PY"/>
          <w:rPrChange w:id="1314" w:author="marcazal" w:date="2015-11-07T15:33:00Z">
            <w:rPr>
              <w:i/>
            </w:rPr>
          </w:rPrChange>
        </w:rPr>
        <w:t>MoWebA</w:t>
      </w:r>
      <w:proofErr w:type="spellEnd"/>
      <w:r w:rsidR="003624E2" w:rsidRPr="003624E2">
        <w:rPr>
          <w:lang w:val="es-PY"/>
          <w:rPrChange w:id="1315" w:author="marcazal" w:date="2015-11-07T15:33:00Z">
            <w:rPr/>
          </w:rPrChange>
        </w:rPr>
        <w:t xml:space="preserve"> sin extensiones </w:t>
      </w:r>
      <w:r w:rsidR="003624E2" w:rsidRPr="003624E2">
        <w:rPr>
          <w:i/>
          <w:lang w:val="es-PY"/>
          <w:rPrChange w:id="1316" w:author="marcazal" w:date="2015-11-07T15:33:00Z">
            <w:rPr>
              <w:i/>
            </w:rPr>
          </w:rPrChange>
        </w:rPr>
        <w:t>RIA</w:t>
      </w:r>
      <w:r w:rsidR="003624E2" w:rsidRPr="003624E2">
        <w:rPr>
          <w:lang w:val="es-PY"/>
          <w:rPrChange w:id="1317" w:author="marcazal" w:date="2015-11-07T15:33:00Z">
            <w:rPr/>
          </w:rPrChange>
        </w:rPr>
        <w:t xml:space="preserve">. La segunda unidad de análisis se refiere a la implementación de la misma capa de presentación del caso estudiado con la nueva propuesta de extensión </w:t>
      </w:r>
      <w:r w:rsidR="003624E2" w:rsidRPr="003624E2">
        <w:rPr>
          <w:i/>
          <w:lang w:val="es-PY"/>
          <w:rPrChange w:id="1318" w:author="marcazal" w:date="2015-11-07T15:33:00Z">
            <w:rPr>
              <w:i/>
            </w:rPr>
          </w:rPrChange>
        </w:rPr>
        <w:t>RIA</w:t>
      </w:r>
      <w:r w:rsidR="003624E2" w:rsidRPr="003624E2">
        <w:rPr>
          <w:lang w:val="es-PY"/>
          <w:rPrChange w:id="1319" w:author="marcazal" w:date="2015-11-07T15:33:00Z">
            <w:rPr/>
          </w:rPrChange>
        </w:rPr>
        <w:t xml:space="preserve"> a </w:t>
      </w:r>
      <w:proofErr w:type="spellStart"/>
      <w:r w:rsidR="003624E2" w:rsidRPr="003624E2">
        <w:rPr>
          <w:i/>
          <w:lang w:val="es-PY"/>
          <w:rPrChange w:id="1320" w:author="marcazal" w:date="2015-11-07T15:33:00Z">
            <w:rPr>
              <w:i/>
            </w:rPr>
          </w:rPrChange>
        </w:rPr>
        <w:t>MoWebA</w:t>
      </w:r>
      <w:proofErr w:type="spellEnd"/>
      <w:r w:rsidR="003624E2" w:rsidRPr="003624E2">
        <w:rPr>
          <w:lang w:val="es-PY"/>
          <w:rPrChange w:id="1321" w:author="marcazal" w:date="2015-11-07T15:33:00Z">
            <w:rPr/>
          </w:rPrChange>
        </w:rPr>
        <w:t xml:space="preserve">. El </w:t>
      </w:r>
      <w:proofErr w:type="spellStart"/>
      <w:r w:rsidR="003624E2" w:rsidRPr="003624E2">
        <w:rPr>
          <w:i/>
          <w:lang w:val="es-PY"/>
          <w:rPrChange w:id="1322" w:author="marcazal" w:date="2015-11-07T15:33:00Z">
            <w:rPr>
              <w:i/>
            </w:rPr>
          </w:rPrChange>
        </w:rPr>
        <w:t>Person</w:t>
      </w:r>
      <w:proofErr w:type="spellEnd"/>
      <w:r w:rsidR="003624E2" w:rsidRPr="003624E2">
        <w:rPr>
          <w:i/>
          <w:lang w:val="es-PY"/>
          <w:rPrChange w:id="1323" w:author="marcazal" w:date="2015-11-07T15:33:00Z">
            <w:rPr>
              <w:i/>
            </w:rPr>
          </w:rPrChange>
        </w:rPr>
        <w:t xml:space="preserve"> Manager</w:t>
      </w:r>
      <w:r w:rsidR="003624E2" w:rsidRPr="003624E2">
        <w:rPr>
          <w:lang w:val="es-PY"/>
          <w:rPrChange w:id="1324" w:author="marcazal" w:date="2015-11-07T15:33:00Z">
            <w:rPr/>
          </w:rPrChange>
        </w:rPr>
        <w:t xml:space="preserve"> está basado en el trabajo de </w:t>
      </w:r>
      <w:proofErr w:type="spellStart"/>
      <w:r w:rsidR="003624E2" w:rsidRPr="003624E2">
        <w:rPr>
          <w:lang w:val="es-PY"/>
          <w:rPrChange w:id="1325" w:author="marcazal" w:date="2015-11-07T15:33:00Z">
            <w:rPr/>
          </w:rPrChange>
        </w:rPr>
        <w:t>Gharavi</w:t>
      </w:r>
      <w:proofErr w:type="spellEnd"/>
      <w:r w:rsidR="003624E2" w:rsidRPr="003624E2">
        <w:rPr>
          <w:lang w:val="es-PY"/>
          <w:rPrChange w:id="1326" w:author="marcazal" w:date="2015-11-07T15:33:00Z">
            <w:rPr/>
          </w:rPrChange>
        </w:rPr>
        <w:t xml:space="preserve"> </w:t>
      </w:r>
      <w:r w:rsidR="003624E2" w:rsidRPr="003624E2">
        <w:rPr>
          <w:rFonts w:ascii="Calibri" w:hAnsi="Calibri" w:cs="Calibri"/>
          <w:lang w:val="es-PY"/>
          <w:rPrChange w:id="1327" w:author="marcazal" w:date="2015-11-07T15:33:00Z">
            <w:rPr>
              <w:rFonts w:ascii="Calibri" w:hAnsi="Calibri" w:cs="Calibri"/>
            </w:rPr>
          </w:rPrChange>
        </w:rPr>
        <w:t>[</w:t>
      </w:r>
      <w:fldSimple w:instr=" REF BIB_sv2008 \* MERGEFORMAT ">
        <w:r w:rsidR="003624E2" w:rsidRPr="003624E2">
          <w:rPr>
            <w:rFonts w:ascii="Calibri" w:hAnsi="Calibri" w:cs="Calibri"/>
            <w:lang w:val="es-PY"/>
            <w:rPrChange w:id="1328" w:author="marcazal" w:date="2015-11-07T15:33:00Z">
              <w:rPr>
                <w:rFonts w:ascii="Calibri" w:hAnsi="Calibri" w:cs="Calibri"/>
              </w:rPr>
            </w:rPrChange>
          </w:rPr>
          <w:t>18</w:t>
        </w:r>
      </w:fldSimple>
      <w:r w:rsidR="003624E2" w:rsidRPr="003624E2">
        <w:rPr>
          <w:rFonts w:ascii="Calibri" w:hAnsi="Calibri" w:cs="Calibri"/>
          <w:lang w:val="es-PY"/>
          <w:rPrChange w:id="1329" w:author="marcazal" w:date="2015-11-07T15:33:00Z">
            <w:rPr>
              <w:rFonts w:ascii="Calibri" w:hAnsi="Calibri" w:cs="Calibri"/>
            </w:rPr>
          </w:rPrChange>
        </w:rPr>
        <w:t xml:space="preserve">]. </w:t>
      </w:r>
    </w:p>
    <w:p w:rsidR="002F0FCB" w:rsidRPr="00971175" w:rsidRDefault="003624E2" w:rsidP="00776FA9">
      <w:pPr>
        <w:rPr>
          <w:rFonts w:ascii="Calibri" w:hAnsi="Calibri" w:cs="Calibri"/>
          <w:lang w:val="es-PY"/>
          <w:rPrChange w:id="1330" w:author="marcazal" w:date="2015-11-07T15:33:00Z">
            <w:rPr>
              <w:rFonts w:ascii="Calibri" w:hAnsi="Calibri" w:cs="Calibri"/>
            </w:rPr>
          </w:rPrChange>
        </w:rPr>
      </w:pPr>
      <w:r w:rsidRPr="003624E2">
        <w:rPr>
          <w:rFonts w:ascii="Calibri" w:hAnsi="Calibri" w:cs="Calibri"/>
          <w:lang w:val="es-PY"/>
          <w:rPrChange w:id="1331" w:author="marcazal" w:date="2015-11-07T15:33:00Z">
            <w:rPr>
              <w:rFonts w:ascii="Calibri" w:hAnsi="Calibri" w:cs="Calibri"/>
            </w:rPr>
          </w:rPrChange>
        </w:rPr>
        <w:t>La secuencia de acciones llevadas a cabo en el transcurso de este proceso ilustr</w:t>
      </w:r>
      <w:r w:rsidRPr="003624E2">
        <w:rPr>
          <w:rFonts w:ascii="Calibri" w:hAnsi="Calibri" w:cs="Calibri"/>
          <w:lang w:val="es-PY"/>
          <w:rPrChange w:id="1332" w:author="marcazal" w:date="2015-11-07T15:33:00Z">
            <w:rPr>
              <w:rFonts w:ascii="Calibri" w:hAnsi="Calibri" w:cs="Calibri"/>
            </w:rPr>
          </w:rPrChange>
        </w:rPr>
        <w:t>a</w:t>
      </w:r>
      <w:r w:rsidRPr="003624E2">
        <w:rPr>
          <w:rFonts w:ascii="Calibri" w:hAnsi="Calibri" w:cs="Calibri"/>
          <w:lang w:val="es-PY"/>
          <w:rPrChange w:id="1333" w:author="marcazal" w:date="2015-11-07T15:33:00Z">
            <w:rPr>
              <w:rFonts w:ascii="Calibri" w:hAnsi="Calibri" w:cs="Calibri"/>
            </w:rPr>
          </w:rPrChange>
        </w:rPr>
        <w:t xml:space="preserve">tivo fue la siguiente: </w:t>
      </w:r>
    </w:p>
    <w:p w:rsidR="002F0FCB" w:rsidRPr="00971175" w:rsidRDefault="003624E2" w:rsidP="004724FE">
      <w:pPr>
        <w:rPr>
          <w:lang w:val="es-PY"/>
          <w:rPrChange w:id="1334" w:author="marcazal" w:date="2015-11-07T15:33:00Z">
            <w:rPr/>
          </w:rPrChange>
        </w:rPr>
      </w:pPr>
      <w:r w:rsidRPr="003624E2">
        <w:rPr>
          <w:rFonts w:ascii="Calibri" w:hAnsi="Calibri" w:cs="Calibri"/>
          <w:lang w:val="es-PY"/>
          <w:rPrChange w:id="1335" w:author="marcazal" w:date="2015-11-07T15:33:00Z">
            <w:rPr>
              <w:rFonts w:ascii="Calibri" w:hAnsi="Calibri" w:cs="Calibri"/>
            </w:rPr>
          </w:rPrChange>
        </w:rPr>
        <w:t xml:space="preserve">a)- Se </w:t>
      </w:r>
      <w:r w:rsidRPr="003624E2">
        <w:rPr>
          <w:lang w:val="es-PY"/>
          <w:rPrChange w:id="1336" w:author="marcazal" w:date="2015-11-07T15:33:00Z">
            <w:rPr/>
          </w:rPrChange>
        </w:rPr>
        <w:t xml:space="preserve">diseñó el </w:t>
      </w:r>
      <w:proofErr w:type="spellStart"/>
      <w:r w:rsidRPr="003624E2">
        <w:rPr>
          <w:i/>
          <w:lang w:val="es-PY"/>
          <w:rPrChange w:id="1337" w:author="marcazal" w:date="2015-11-07T15:33:00Z">
            <w:rPr>
              <w:i/>
            </w:rPr>
          </w:rPrChange>
        </w:rPr>
        <w:t>toy</w:t>
      </w:r>
      <w:proofErr w:type="spellEnd"/>
      <w:r w:rsidRPr="003624E2">
        <w:rPr>
          <w:i/>
          <w:lang w:val="es-PY"/>
          <w:rPrChange w:id="1338" w:author="marcazal" w:date="2015-11-07T15:33:00Z">
            <w:rPr>
              <w:i/>
            </w:rPr>
          </w:rPrChange>
        </w:rPr>
        <w:t xml:space="preserve"> </w:t>
      </w:r>
      <w:proofErr w:type="spellStart"/>
      <w:r w:rsidRPr="003624E2">
        <w:rPr>
          <w:i/>
          <w:lang w:val="es-PY"/>
          <w:rPrChange w:id="1339" w:author="marcazal" w:date="2015-11-07T15:33:00Z">
            <w:rPr>
              <w:i/>
            </w:rPr>
          </w:rPrChange>
        </w:rPr>
        <w:t>problem</w:t>
      </w:r>
      <w:proofErr w:type="spellEnd"/>
      <w:r w:rsidRPr="003624E2">
        <w:rPr>
          <w:i/>
          <w:lang w:val="es-PY"/>
          <w:rPrChange w:id="1340" w:author="marcazal" w:date="2015-11-07T15:33:00Z">
            <w:rPr>
              <w:i/>
            </w:rPr>
          </w:rPrChange>
        </w:rPr>
        <w:t xml:space="preserve"> </w:t>
      </w:r>
      <w:proofErr w:type="spellStart"/>
      <w:r w:rsidRPr="003624E2">
        <w:rPr>
          <w:i/>
          <w:lang w:val="es-PY"/>
          <w:rPrChange w:id="1341" w:author="marcazal" w:date="2015-11-07T15:33:00Z">
            <w:rPr>
              <w:i/>
            </w:rPr>
          </w:rPrChange>
        </w:rPr>
        <w:t>Person</w:t>
      </w:r>
      <w:proofErr w:type="spellEnd"/>
      <w:r w:rsidRPr="003624E2">
        <w:rPr>
          <w:i/>
          <w:lang w:val="es-PY"/>
          <w:rPrChange w:id="1342" w:author="marcazal" w:date="2015-11-07T15:33:00Z">
            <w:rPr>
              <w:i/>
            </w:rPr>
          </w:rPrChange>
        </w:rPr>
        <w:t xml:space="preserve"> Manager</w:t>
      </w:r>
      <w:r w:rsidRPr="003624E2">
        <w:rPr>
          <w:lang w:val="es-PY"/>
          <w:rPrChange w:id="1343" w:author="marcazal" w:date="2015-11-07T15:33:00Z">
            <w:rPr/>
          </w:rPrChange>
        </w:rPr>
        <w:t xml:space="preserve"> y se separó el problema en 2 unid</w:t>
      </w:r>
      <w:r w:rsidRPr="003624E2">
        <w:rPr>
          <w:lang w:val="es-PY"/>
          <w:rPrChange w:id="1344" w:author="marcazal" w:date="2015-11-07T15:33:00Z">
            <w:rPr/>
          </w:rPrChange>
        </w:rPr>
        <w:t>a</w:t>
      </w:r>
      <w:r w:rsidRPr="003624E2">
        <w:rPr>
          <w:lang w:val="es-PY"/>
          <w:rPrChange w:id="1345" w:author="marcazal" w:date="2015-11-07T15:33:00Z">
            <w:rPr/>
          </w:rPrChange>
        </w:rPr>
        <w:t xml:space="preserve">des de análisis. </w:t>
      </w:r>
    </w:p>
    <w:p w:rsidR="002F0FCB" w:rsidRPr="00971175" w:rsidRDefault="003624E2" w:rsidP="004724FE">
      <w:pPr>
        <w:rPr>
          <w:lang w:val="es-PY"/>
          <w:rPrChange w:id="1346" w:author="marcazal" w:date="2015-11-07T15:33:00Z">
            <w:rPr/>
          </w:rPrChange>
        </w:rPr>
      </w:pPr>
      <w:r w:rsidRPr="003624E2">
        <w:rPr>
          <w:rFonts w:ascii="Calibri" w:hAnsi="Calibri" w:cs="Calibri"/>
          <w:lang w:val="es-PY"/>
          <w:rPrChange w:id="1347" w:author="marcazal" w:date="2015-11-07T15:33:00Z">
            <w:rPr>
              <w:rFonts w:ascii="Calibri" w:hAnsi="Calibri" w:cs="Calibri"/>
            </w:rPr>
          </w:rPrChange>
        </w:rPr>
        <w:t xml:space="preserve">b)- </w:t>
      </w:r>
      <w:r w:rsidRPr="003624E2">
        <w:rPr>
          <w:lang w:val="es-PY"/>
          <w:rPrChange w:id="1348" w:author="marcazal" w:date="2015-11-07T15:33:00Z">
            <w:rPr/>
          </w:rPrChange>
        </w:rPr>
        <w:t>Se elaboraron las preguntas de investigación de interés y se identificaron las v</w:t>
      </w:r>
      <w:r w:rsidRPr="003624E2">
        <w:rPr>
          <w:lang w:val="es-PY"/>
          <w:rPrChange w:id="1349" w:author="marcazal" w:date="2015-11-07T15:33:00Z">
            <w:rPr/>
          </w:rPrChange>
        </w:rPr>
        <w:t>a</w:t>
      </w:r>
      <w:r w:rsidRPr="003624E2">
        <w:rPr>
          <w:lang w:val="es-PY"/>
          <w:rPrChange w:id="1350" w:author="marcazal" w:date="2015-11-07T15:33:00Z">
            <w:rPr/>
          </w:rPrChange>
        </w:rPr>
        <w:t xml:space="preserve">riables de medición para la colección de los datos. </w:t>
      </w:r>
    </w:p>
    <w:p w:rsidR="002F0FCB" w:rsidRPr="00971175" w:rsidRDefault="003624E2" w:rsidP="004724FE">
      <w:pPr>
        <w:rPr>
          <w:lang w:val="es-PY"/>
          <w:rPrChange w:id="1351" w:author="marcazal" w:date="2015-11-07T15:33:00Z">
            <w:rPr/>
          </w:rPrChange>
        </w:rPr>
      </w:pPr>
      <w:r w:rsidRPr="003624E2">
        <w:rPr>
          <w:lang w:val="es-PY"/>
          <w:rPrChange w:id="1352" w:author="marcazal" w:date="2015-11-07T15:33:00Z">
            <w:rPr/>
          </w:rPrChange>
        </w:rPr>
        <w:t xml:space="preserve">c)- Se colectaron los datos en base a las mediciones hechas. </w:t>
      </w:r>
    </w:p>
    <w:p w:rsidR="00776FA9" w:rsidRPr="00971175" w:rsidRDefault="003624E2" w:rsidP="004724FE">
      <w:pPr>
        <w:rPr>
          <w:lang w:val="es-PY"/>
          <w:rPrChange w:id="1353" w:author="marcazal" w:date="2015-11-07T15:33:00Z">
            <w:rPr/>
          </w:rPrChange>
        </w:rPr>
      </w:pPr>
      <w:r w:rsidRPr="003624E2">
        <w:rPr>
          <w:lang w:val="es-PY"/>
          <w:rPrChange w:id="1354" w:author="marcazal" w:date="2015-11-07T15:33:00Z">
            <w:rPr/>
          </w:rPrChange>
        </w:rPr>
        <w:t xml:space="preserve">d)- Se analizaron los datos colectados y se reportaron los resultados. </w:t>
      </w:r>
    </w:p>
    <w:p w:rsidR="004724FE" w:rsidRPr="00971175" w:rsidRDefault="004724FE" w:rsidP="004724FE">
      <w:pPr>
        <w:rPr>
          <w:rFonts w:ascii="Calibri" w:hAnsi="Calibri" w:cs="Calibri"/>
          <w:lang w:val="es-PY"/>
          <w:rPrChange w:id="1355" w:author="marcazal" w:date="2015-11-07T15:33:00Z">
            <w:rPr>
              <w:rFonts w:ascii="Calibri" w:hAnsi="Calibri" w:cs="Calibri"/>
            </w:rPr>
          </w:rPrChange>
        </w:rPr>
      </w:pPr>
    </w:p>
    <w:p w:rsidR="00861A9E" w:rsidRPr="00971175" w:rsidRDefault="003624E2" w:rsidP="004724FE">
      <w:pPr>
        <w:rPr>
          <w:rFonts w:ascii="Calibri" w:hAnsi="Calibri" w:cs="Calibri"/>
          <w:b/>
          <w:lang w:val="es-PY"/>
          <w:rPrChange w:id="1356" w:author="marcazal" w:date="2015-11-07T15:33:00Z">
            <w:rPr>
              <w:rFonts w:ascii="Calibri" w:hAnsi="Calibri" w:cs="Calibri"/>
              <w:b/>
            </w:rPr>
          </w:rPrChange>
        </w:rPr>
      </w:pPr>
      <w:r w:rsidRPr="003624E2">
        <w:rPr>
          <w:rFonts w:ascii="Calibri" w:hAnsi="Calibri" w:cs="Calibri"/>
          <w:b/>
          <w:lang w:val="es-PY"/>
          <w:rPrChange w:id="1357" w:author="marcazal" w:date="2015-11-07T15:33:00Z">
            <w:rPr>
              <w:rFonts w:ascii="Calibri" w:hAnsi="Calibri" w:cs="Calibri"/>
              <w:b/>
            </w:rPr>
          </w:rPrChange>
        </w:rPr>
        <w:t>6.2 Preguntas de investigación</w:t>
      </w:r>
    </w:p>
    <w:p w:rsidR="00861A9E" w:rsidRPr="00971175" w:rsidRDefault="003624E2" w:rsidP="00776FA9">
      <w:pPr>
        <w:rPr>
          <w:rFonts w:ascii="Calibri" w:hAnsi="Calibri" w:cs="Calibri"/>
          <w:lang w:val="es-PY"/>
          <w:rPrChange w:id="1358" w:author="marcazal" w:date="2015-11-07T15:33:00Z">
            <w:rPr>
              <w:rFonts w:ascii="Calibri" w:hAnsi="Calibri" w:cs="Calibri"/>
            </w:rPr>
          </w:rPrChange>
        </w:rPr>
      </w:pPr>
      <w:r w:rsidRPr="003624E2">
        <w:rPr>
          <w:rFonts w:ascii="Calibri" w:hAnsi="Calibri" w:cs="Calibri"/>
          <w:lang w:val="es-PY"/>
          <w:rPrChange w:id="1359" w:author="marcazal" w:date="2015-11-07T15:33:00Z">
            <w:rPr>
              <w:rFonts w:ascii="Calibri" w:hAnsi="Calibri" w:cs="Calibri"/>
            </w:rPr>
          </w:rPrChange>
        </w:rPr>
        <w:t>Las siguientes cinco preguntas de investigación (PI) fueron propuestas para el an</w:t>
      </w:r>
      <w:r w:rsidRPr="003624E2">
        <w:rPr>
          <w:rFonts w:ascii="Calibri" w:hAnsi="Calibri" w:cs="Calibri"/>
          <w:lang w:val="es-PY"/>
          <w:rPrChange w:id="1360" w:author="marcazal" w:date="2015-11-07T15:33:00Z">
            <w:rPr>
              <w:rFonts w:ascii="Calibri" w:hAnsi="Calibri" w:cs="Calibri"/>
            </w:rPr>
          </w:rPrChange>
        </w:rPr>
        <w:t>á</w:t>
      </w:r>
      <w:r w:rsidRPr="003624E2">
        <w:rPr>
          <w:rFonts w:ascii="Calibri" w:hAnsi="Calibri" w:cs="Calibri"/>
          <w:lang w:val="es-PY"/>
          <w:rPrChange w:id="1361" w:author="marcazal" w:date="2015-11-07T15:33:00Z">
            <w:rPr>
              <w:rFonts w:ascii="Calibri" w:hAnsi="Calibri" w:cs="Calibri"/>
            </w:rPr>
          </w:rPrChange>
        </w:rPr>
        <w:t xml:space="preserve">lisis: </w:t>
      </w:r>
    </w:p>
    <w:p w:rsidR="000A0950" w:rsidRPr="00971175" w:rsidRDefault="003624E2" w:rsidP="004724FE">
      <w:pPr>
        <w:rPr>
          <w:i/>
          <w:lang w:val="es-PY"/>
          <w:rPrChange w:id="1362" w:author="marcazal" w:date="2015-11-07T15:33:00Z">
            <w:rPr>
              <w:i/>
            </w:rPr>
          </w:rPrChange>
        </w:rPr>
      </w:pPr>
      <w:r w:rsidRPr="003624E2">
        <w:rPr>
          <w:i/>
          <w:lang w:val="es-PY"/>
          <w:rPrChange w:id="1363" w:author="marcazal" w:date="2015-11-07T15:33:00Z">
            <w:rPr>
              <w:i/>
            </w:rPr>
          </w:rPrChange>
        </w:rPr>
        <w:t xml:space="preserve">PI1: ¿Consume una mayor cantidad de tiempo modelar la aplicación aplicando </w:t>
      </w:r>
      <w:proofErr w:type="spellStart"/>
      <w:r w:rsidRPr="003624E2">
        <w:rPr>
          <w:i/>
          <w:lang w:val="es-PY"/>
          <w:rPrChange w:id="1364" w:author="marcazal" w:date="2015-11-07T15:33:00Z">
            <w:rPr>
              <w:i/>
            </w:rPr>
          </w:rPrChange>
        </w:rPr>
        <w:t>MoWebA</w:t>
      </w:r>
      <w:proofErr w:type="spellEnd"/>
      <w:r w:rsidRPr="003624E2">
        <w:rPr>
          <w:i/>
          <w:lang w:val="es-PY"/>
          <w:rPrChange w:id="1365" w:author="marcazal" w:date="2015-11-07T15:33:00Z">
            <w:rPr>
              <w:i/>
            </w:rPr>
          </w:rPrChange>
        </w:rPr>
        <w:t xml:space="preserve"> con RIA que </w:t>
      </w:r>
      <w:proofErr w:type="spellStart"/>
      <w:r w:rsidRPr="003624E2">
        <w:rPr>
          <w:i/>
          <w:lang w:val="es-PY"/>
          <w:rPrChange w:id="1366" w:author="marcazal" w:date="2015-11-07T15:33:00Z">
            <w:rPr>
              <w:i/>
            </w:rPr>
          </w:rPrChange>
        </w:rPr>
        <w:t>MoWebA</w:t>
      </w:r>
      <w:proofErr w:type="spellEnd"/>
      <w:r w:rsidRPr="003624E2">
        <w:rPr>
          <w:i/>
          <w:lang w:val="es-PY"/>
          <w:rPrChange w:id="1367" w:author="marcazal" w:date="2015-11-07T15:33:00Z">
            <w:rPr>
              <w:i/>
            </w:rPr>
          </w:rPrChange>
        </w:rPr>
        <w:t xml:space="preserve"> sin RIA?</w:t>
      </w:r>
    </w:p>
    <w:p w:rsidR="000A0950" w:rsidRPr="00971175" w:rsidRDefault="003624E2" w:rsidP="004724FE">
      <w:pPr>
        <w:rPr>
          <w:i/>
          <w:lang w:val="es-PY"/>
          <w:rPrChange w:id="1368" w:author="marcazal" w:date="2015-11-07T15:33:00Z">
            <w:rPr>
              <w:i/>
            </w:rPr>
          </w:rPrChange>
        </w:rPr>
      </w:pPr>
      <w:r w:rsidRPr="003624E2">
        <w:rPr>
          <w:i/>
          <w:lang w:val="es-PY"/>
          <w:rPrChange w:id="1369" w:author="marcazal" w:date="2015-11-07T15:33:00Z">
            <w:rPr>
              <w:i/>
            </w:rPr>
          </w:rPrChange>
        </w:rPr>
        <w:t>PI2: ¿Para cuál de los enfoques es necesaria una mayor cantidad de generaciones de código para obtener la interfaz de usuario final?</w:t>
      </w:r>
    </w:p>
    <w:p w:rsidR="00861A9E" w:rsidRPr="00971175" w:rsidRDefault="003624E2" w:rsidP="004724FE">
      <w:pPr>
        <w:rPr>
          <w:i/>
          <w:lang w:val="es-PY"/>
          <w:rPrChange w:id="1370" w:author="marcazal" w:date="2015-11-07T15:33:00Z">
            <w:rPr>
              <w:i/>
            </w:rPr>
          </w:rPrChange>
        </w:rPr>
      </w:pPr>
      <w:r w:rsidRPr="003624E2">
        <w:rPr>
          <w:i/>
          <w:lang w:val="es-PY"/>
          <w:rPrChange w:id="1371" w:author="marcazal" w:date="2015-11-07T15:33:00Z">
            <w:rPr>
              <w:i/>
            </w:rPr>
          </w:rPrChange>
        </w:rPr>
        <w:t xml:space="preserve">PI3: Desde el punto de vista de las presentaciones enriquecidas, ¿qué ventajas aportan las características RIA presentes en la aplicación implementada con </w:t>
      </w:r>
      <w:proofErr w:type="spellStart"/>
      <w:r w:rsidRPr="003624E2">
        <w:rPr>
          <w:i/>
          <w:lang w:val="es-PY"/>
          <w:rPrChange w:id="1372" w:author="marcazal" w:date="2015-11-07T15:33:00Z">
            <w:rPr>
              <w:i/>
            </w:rPr>
          </w:rPrChange>
        </w:rPr>
        <w:t>MoW</w:t>
      </w:r>
      <w:r w:rsidRPr="003624E2">
        <w:rPr>
          <w:i/>
          <w:lang w:val="es-PY"/>
          <w:rPrChange w:id="1373" w:author="marcazal" w:date="2015-11-07T15:33:00Z">
            <w:rPr>
              <w:i/>
            </w:rPr>
          </w:rPrChange>
        </w:rPr>
        <w:t>e</w:t>
      </w:r>
      <w:r w:rsidRPr="003624E2">
        <w:rPr>
          <w:i/>
          <w:lang w:val="es-PY"/>
          <w:rPrChange w:id="1374" w:author="marcazal" w:date="2015-11-07T15:33:00Z">
            <w:rPr>
              <w:i/>
            </w:rPr>
          </w:rPrChange>
        </w:rPr>
        <w:t>bA</w:t>
      </w:r>
      <w:proofErr w:type="spellEnd"/>
      <w:r w:rsidRPr="003624E2">
        <w:rPr>
          <w:i/>
          <w:lang w:val="es-PY"/>
          <w:rPrChange w:id="1375" w:author="marcazal" w:date="2015-11-07T15:33:00Z">
            <w:rPr>
              <w:i/>
            </w:rPr>
          </w:rPrChange>
        </w:rPr>
        <w:t xml:space="preserve"> con RIA con respecto a </w:t>
      </w:r>
      <w:proofErr w:type="spellStart"/>
      <w:r w:rsidRPr="003624E2">
        <w:rPr>
          <w:i/>
          <w:lang w:val="es-PY"/>
          <w:rPrChange w:id="1376" w:author="marcazal" w:date="2015-11-07T15:33:00Z">
            <w:rPr>
              <w:i/>
            </w:rPr>
          </w:rPrChange>
        </w:rPr>
        <w:t>MoWebA</w:t>
      </w:r>
      <w:proofErr w:type="spellEnd"/>
      <w:r w:rsidRPr="003624E2">
        <w:rPr>
          <w:i/>
          <w:lang w:val="es-PY"/>
          <w:rPrChange w:id="1377" w:author="marcazal" w:date="2015-11-07T15:33:00Z">
            <w:rPr>
              <w:i/>
            </w:rPr>
          </w:rPrChange>
        </w:rPr>
        <w:t xml:space="preserve"> sin RIA?</w:t>
      </w:r>
    </w:p>
    <w:p w:rsidR="00861A9E" w:rsidRPr="00971175" w:rsidRDefault="003624E2" w:rsidP="004724FE">
      <w:pPr>
        <w:rPr>
          <w:i/>
          <w:lang w:val="es-PY"/>
          <w:rPrChange w:id="1378" w:author="marcazal" w:date="2015-11-07T15:33:00Z">
            <w:rPr>
              <w:i/>
            </w:rPr>
          </w:rPrChange>
        </w:rPr>
      </w:pPr>
      <w:r w:rsidRPr="003624E2">
        <w:rPr>
          <w:i/>
          <w:lang w:val="es-PY"/>
          <w:rPrChange w:id="1379" w:author="marcazal" w:date="2015-11-07T15:33:00Z">
            <w:rPr>
              <w:i/>
            </w:rPr>
          </w:rPrChange>
        </w:rPr>
        <w:lastRenderedPageBreak/>
        <w:t xml:space="preserve">PI4: Desde el punto de vista de la lógica de negocios en el lado del cliente, ¿qué ventajas aportan las características RIA presentes en la aplicación implementada con </w:t>
      </w:r>
      <w:proofErr w:type="spellStart"/>
      <w:r w:rsidRPr="003624E2">
        <w:rPr>
          <w:i/>
          <w:lang w:val="es-PY"/>
          <w:rPrChange w:id="1380" w:author="marcazal" w:date="2015-11-07T15:33:00Z">
            <w:rPr>
              <w:i/>
            </w:rPr>
          </w:rPrChange>
        </w:rPr>
        <w:t>MoWebA</w:t>
      </w:r>
      <w:proofErr w:type="spellEnd"/>
      <w:r w:rsidRPr="003624E2">
        <w:rPr>
          <w:i/>
          <w:lang w:val="es-PY"/>
          <w:rPrChange w:id="1381" w:author="marcazal" w:date="2015-11-07T15:33:00Z">
            <w:rPr>
              <w:i/>
            </w:rPr>
          </w:rPrChange>
        </w:rPr>
        <w:t xml:space="preserve"> con RIA con respecto a </w:t>
      </w:r>
      <w:proofErr w:type="spellStart"/>
      <w:r w:rsidRPr="003624E2">
        <w:rPr>
          <w:i/>
          <w:lang w:val="es-PY"/>
          <w:rPrChange w:id="1382" w:author="marcazal" w:date="2015-11-07T15:33:00Z">
            <w:rPr>
              <w:i/>
            </w:rPr>
          </w:rPrChange>
        </w:rPr>
        <w:t>MoWebA</w:t>
      </w:r>
      <w:proofErr w:type="spellEnd"/>
      <w:r w:rsidRPr="003624E2">
        <w:rPr>
          <w:i/>
          <w:lang w:val="es-PY"/>
          <w:rPrChange w:id="1383" w:author="marcazal" w:date="2015-11-07T15:33:00Z">
            <w:rPr>
              <w:i/>
            </w:rPr>
          </w:rPrChange>
        </w:rPr>
        <w:t xml:space="preserve"> sin RIA?</w:t>
      </w:r>
    </w:p>
    <w:p w:rsidR="00861A9E" w:rsidRPr="00971175" w:rsidRDefault="003624E2" w:rsidP="004724FE">
      <w:pPr>
        <w:rPr>
          <w:i/>
          <w:lang w:val="es-PY"/>
          <w:rPrChange w:id="1384" w:author="marcazal" w:date="2015-11-07T15:33:00Z">
            <w:rPr>
              <w:i/>
            </w:rPr>
          </w:rPrChange>
        </w:rPr>
      </w:pPr>
      <w:r w:rsidRPr="003624E2">
        <w:rPr>
          <w:i/>
          <w:lang w:val="es-PY"/>
          <w:rPrChange w:id="1385" w:author="marcazal" w:date="2015-11-07T15:33:00Z">
            <w:rPr>
              <w:i/>
            </w:rPr>
          </w:rPrChange>
        </w:rPr>
        <w:t xml:space="preserve">PI5: Para cada una de las vistas del </w:t>
      </w:r>
      <w:proofErr w:type="spellStart"/>
      <w:r w:rsidRPr="003624E2">
        <w:rPr>
          <w:i/>
          <w:lang w:val="es-PY"/>
          <w:rPrChange w:id="1386" w:author="marcazal" w:date="2015-11-07T15:33:00Z">
            <w:rPr>
              <w:i/>
            </w:rPr>
          </w:rPrChange>
        </w:rPr>
        <w:t>Person</w:t>
      </w:r>
      <w:proofErr w:type="spellEnd"/>
      <w:r w:rsidRPr="003624E2">
        <w:rPr>
          <w:i/>
          <w:lang w:val="es-PY"/>
          <w:rPrChange w:id="1387" w:author="marcazal" w:date="2015-11-07T15:33:00Z">
            <w:rPr>
              <w:i/>
            </w:rPr>
          </w:rPrChange>
        </w:rPr>
        <w:t xml:space="preserve"> Manager, ¿qué cantidad de líneas de código para la interfaz de usuario se pudieron generar de manera automática a pa</w:t>
      </w:r>
      <w:r w:rsidRPr="003624E2">
        <w:rPr>
          <w:i/>
          <w:lang w:val="es-PY"/>
          <w:rPrChange w:id="1388" w:author="marcazal" w:date="2015-11-07T15:33:00Z">
            <w:rPr>
              <w:i/>
            </w:rPr>
          </w:rPrChange>
        </w:rPr>
        <w:t>r</w:t>
      </w:r>
      <w:r w:rsidRPr="003624E2">
        <w:rPr>
          <w:i/>
          <w:lang w:val="es-PY"/>
          <w:rPrChange w:id="1389" w:author="marcazal" w:date="2015-11-07T15:33:00Z">
            <w:rPr>
              <w:i/>
            </w:rPr>
          </w:rPrChange>
        </w:rPr>
        <w:t>tir de los modelos, en cada uno de los enfoques implementados?</w:t>
      </w:r>
    </w:p>
    <w:p w:rsidR="00037DF5" w:rsidRPr="00971175" w:rsidRDefault="00037DF5" w:rsidP="004724FE">
      <w:pPr>
        <w:rPr>
          <w:i/>
          <w:lang w:val="es-PY"/>
          <w:rPrChange w:id="1390" w:author="marcazal" w:date="2015-11-07T15:33:00Z">
            <w:rPr>
              <w:i/>
            </w:rPr>
          </w:rPrChange>
        </w:rPr>
      </w:pPr>
    </w:p>
    <w:p w:rsidR="00776FA9" w:rsidRPr="00971175" w:rsidRDefault="003624E2" w:rsidP="00776FA9">
      <w:pPr>
        <w:rPr>
          <w:b/>
          <w:lang w:val="es-PY"/>
          <w:rPrChange w:id="1391" w:author="marcazal" w:date="2015-11-07T15:33:00Z">
            <w:rPr>
              <w:b/>
            </w:rPr>
          </w:rPrChange>
        </w:rPr>
      </w:pPr>
      <w:r w:rsidRPr="003624E2">
        <w:rPr>
          <w:b/>
          <w:lang w:val="es-PY"/>
          <w:rPrChange w:id="1392" w:author="marcazal" w:date="2015-11-07T15:33:00Z">
            <w:rPr>
              <w:b/>
            </w:rPr>
          </w:rPrChange>
        </w:rPr>
        <w:t>6.3 Colección de los datos</w:t>
      </w:r>
    </w:p>
    <w:p w:rsidR="003F2BD2" w:rsidRPr="00971175" w:rsidRDefault="003624E2" w:rsidP="00F97BA9">
      <w:pPr>
        <w:rPr>
          <w:lang w:val="es-PY"/>
          <w:rPrChange w:id="1393" w:author="marcazal" w:date="2015-11-07T15:33:00Z">
            <w:rPr/>
          </w:rPrChange>
        </w:rPr>
      </w:pPr>
      <w:r w:rsidRPr="003624E2">
        <w:rPr>
          <w:lang w:val="es-PY"/>
          <w:rPrChange w:id="1394" w:author="marcazal" w:date="2015-11-07T15:33:00Z">
            <w:rPr/>
          </w:rPrChange>
        </w:rPr>
        <w:t xml:space="preserve">Para las PI1, PI2 y PI5 los datos correspondientes a las variables de medición que fueron previamente definidas, fueron recabados y almacenados en tablas diseñadas para el efecto. Para las PI3 y PI4, las capturas de pantalla de cada uno de los enfoques implementados, fueron la fuente de datos para concluir los resultados. </w:t>
      </w:r>
    </w:p>
    <w:p w:rsidR="00776FA9" w:rsidRPr="00971175" w:rsidRDefault="003624E2" w:rsidP="0025152F">
      <w:pPr>
        <w:rPr>
          <w:b/>
          <w:lang w:val="es-PY"/>
          <w:rPrChange w:id="1395" w:author="marcazal" w:date="2015-11-07T15:33:00Z">
            <w:rPr>
              <w:b/>
            </w:rPr>
          </w:rPrChange>
        </w:rPr>
      </w:pPr>
      <w:r w:rsidRPr="003624E2">
        <w:rPr>
          <w:b/>
          <w:lang w:val="es-PY"/>
          <w:rPrChange w:id="1396" w:author="marcazal" w:date="2015-11-07T15:33:00Z">
            <w:rPr>
              <w:b/>
            </w:rPr>
          </w:rPrChange>
        </w:rPr>
        <w:t>6.4 Análisis e interpretación de los resultados</w:t>
      </w:r>
    </w:p>
    <w:p w:rsidR="005D7DDD" w:rsidRPr="00971175" w:rsidRDefault="003624E2">
      <w:pPr>
        <w:rPr>
          <w:lang w:val="es-PY"/>
          <w:rPrChange w:id="1397" w:author="marcazal" w:date="2015-11-07T15:33:00Z">
            <w:rPr/>
          </w:rPrChange>
        </w:rPr>
      </w:pPr>
      <w:r w:rsidRPr="003624E2">
        <w:rPr>
          <w:lang w:val="es-PY"/>
          <w:rPrChange w:id="1398" w:author="marcazal" w:date="2015-11-07T15:33:00Z">
            <w:rPr/>
          </w:rPrChange>
        </w:rPr>
        <w:t>En base a los datos obtenidos en cada una de las mediciones, se respondió cada una de las preguntas de investigación anteriormente presentadas y se obtuvieron ciertas conclusiones:</w:t>
      </w:r>
    </w:p>
    <w:p w:rsidR="0099161E" w:rsidRPr="00971175" w:rsidRDefault="003624E2">
      <w:pPr>
        <w:rPr>
          <w:i/>
          <w:lang w:val="es-PY"/>
          <w:rPrChange w:id="1399" w:author="marcazal" w:date="2015-11-07T15:33:00Z">
            <w:rPr>
              <w:i/>
            </w:rPr>
          </w:rPrChange>
        </w:rPr>
      </w:pPr>
      <w:r w:rsidRPr="003624E2">
        <w:rPr>
          <w:lang w:val="es-PY"/>
          <w:rPrChange w:id="1400" w:author="marcazal" w:date="2015-11-07T15:33:00Z">
            <w:rPr/>
          </w:rPrChange>
        </w:rPr>
        <w:t xml:space="preserve"> </w:t>
      </w:r>
    </w:p>
    <w:p w:rsidR="0099161E" w:rsidRPr="00971175" w:rsidRDefault="003624E2" w:rsidP="0025152F">
      <w:pPr>
        <w:pStyle w:val="Prrafodelista"/>
        <w:numPr>
          <w:ilvl w:val="0"/>
          <w:numId w:val="1"/>
        </w:numPr>
        <w:ind w:left="360"/>
        <w:rPr>
          <w:lang w:val="es-PY"/>
          <w:rPrChange w:id="1401" w:author="marcazal" w:date="2015-11-07T15:33:00Z">
            <w:rPr/>
          </w:rPrChange>
        </w:rPr>
      </w:pPr>
      <w:r w:rsidRPr="003624E2">
        <w:rPr>
          <w:b/>
          <w:lang w:val="es-PY"/>
          <w:rPrChange w:id="1402" w:author="marcazal" w:date="2015-11-07T15:33:00Z">
            <w:rPr>
              <w:b/>
            </w:rPr>
          </w:rPrChange>
        </w:rPr>
        <w:t>Con respecto a PI1</w:t>
      </w:r>
      <w:r w:rsidRPr="003624E2">
        <w:rPr>
          <w:lang w:val="es-PY"/>
          <w:rPrChange w:id="1403" w:author="marcazal" w:date="2015-11-07T15:33:00Z">
            <w:rPr/>
          </w:rPrChange>
        </w:rPr>
        <w:t xml:space="preserve">: El enfoque </w:t>
      </w:r>
      <w:proofErr w:type="spellStart"/>
      <w:r w:rsidRPr="003624E2">
        <w:rPr>
          <w:i/>
          <w:lang w:val="es-PY"/>
          <w:rPrChange w:id="1404" w:author="marcazal" w:date="2015-11-07T15:33:00Z">
            <w:rPr>
              <w:i/>
            </w:rPr>
          </w:rPrChange>
        </w:rPr>
        <w:t>MoWebA</w:t>
      </w:r>
      <w:proofErr w:type="spellEnd"/>
      <w:r w:rsidRPr="003624E2">
        <w:rPr>
          <w:lang w:val="es-PY"/>
          <w:rPrChange w:id="1405" w:author="marcazal" w:date="2015-11-07T15:33:00Z">
            <w:rPr/>
          </w:rPrChange>
        </w:rPr>
        <w:t xml:space="preserve"> con </w:t>
      </w:r>
      <w:r w:rsidRPr="003624E2">
        <w:rPr>
          <w:i/>
          <w:lang w:val="es-PY"/>
          <w:rPrChange w:id="1406" w:author="marcazal" w:date="2015-11-07T15:33:00Z">
            <w:rPr>
              <w:i/>
            </w:rPr>
          </w:rPrChange>
        </w:rPr>
        <w:t>RIA</w:t>
      </w:r>
      <w:r w:rsidRPr="003624E2">
        <w:rPr>
          <w:lang w:val="es-PY"/>
          <w:rPrChange w:id="1407" w:author="marcazal" w:date="2015-11-07T15:33:00Z">
            <w:rPr/>
          </w:rPrChange>
        </w:rPr>
        <w:t xml:space="preserve"> tardó 8 minutos más en el proceso de modelado que </w:t>
      </w:r>
      <w:proofErr w:type="spellStart"/>
      <w:r w:rsidRPr="003624E2">
        <w:rPr>
          <w:i/>
          <w:lang w:val="es-PY"/>
          <w:rPrChange w:id="1408" w:author="marcazal" w:date="2015-11-07T15:33:00Z">
            <w:rPr>
              <w:i/>
            </w:rPr>
          </w:rPrChange>
        </w:rPr>
        <w:t>MoWebA</w:t>
      </w:r>
      <w:proofErr w:type="spellEnd"/>
      <w:r w:rsidRPr="003624E2">
        <w:rPr>
          <w:lang w:val="es-PY"/>
          <w:rPrChange w:id="1409" w:author="marcazal" w:date="2015-11-07T15:33:00Z">
            <w:rPr/>
          </w:rPrChange>
        </w:rPr>
        <w:t xml:space="preserve"> sin </w:t>
      </w:r>
      <w:r w:rsidRPr="003624E2">
        <w:rPr>
          <w:i/>
          <w:lang w:val="es-PY"/>
          <w:rPrChange w:id="1410" w:author="marcazal" w:date="2015-11-07T15:33:00Z">
            <w:rPr>
              <w:i/>
            </w:rPr>
          </w:rPrChange>
        </w:rPr>
        <w:t>RIA</w:t>
      </w:r>
      <w:r w:rsidRPr="003624E2">
        <w:rPr>
          <w:lang w:val="es-PY"/>
          <w:rPrChange w:id="1411" w:author="marcazal" w:date="2015-11-07T15:33:00Z">
            <w:rPr/>
          </w:rPrChange>
        </w:rPr>
        <w:t xml:space="preserve">. Esto se debe principalmente a que para establecer características </w:t>
      </w:r>
      <w:r w:rsidRPr="003624E2">
        <w:rPr>
          <w:i/>
          <w:lang w:val="es-PY"/>
          <w:rPrChange w:id="1412" w:author="marcazal" w:date="2015-11-07T15:33:00Z">
            <w:rPr>
              <w:i/>
            </w:rPr>
          </w:rPrChange>
        </w:rPr>
        <w:t>RIA</w:t>
      </w:r>
      <w:r w:rsidRPr="003624E2">
        <w:rPr>
          <w:lang w:val="es-PY"/>
          <w:rPrChange w:id="1413" w:author="marcazal" w:date="2015-11-07T15:33:00Z">
            <w:rPr/>
          </w:rPrChange>
        </w:rPr>
        <w:t xml:space="preserve"> con </w:t>
      </w:r>
      <w:proofErr w:type="spellStart"/>
      <w:r w:rsidRPr="003624E2">
        <w:rPr>
          <w:i/>
          <w:lang w:val="es-PY"/>
          <w:rPrChange w:id="1414" w:author="marcazal" w:date="2015-11-07T15:33:00Z">
            <w:rPr>
              <w:i/>
            </w:rPr>
          </w:rPrChange>
        </w:rPr>
        <w:t>MoWebA</w:t>
      </w:r>
      <w:proofErr w:type="spellEnd"/>
      <w:r w:rsidRPr="003624E2">
        <w:rPr>
          <w:lang w:val="es-PY"/>
          <w:rPrChange w:id="1415" w:author="marcazal" w:date="2015-11-07T15:33:00Z">
            <w:rPr/>
          </w:rPrChange>
        </w:rPr>
        <w:t>, es necesario definir un mayor número de propiedades (valores etiquetados) intrínsecas en cada uno de los el</w:t>
      </w:r>
      <w:r w:rsidRPr="003624E2">
        <w:rPr>
          <w:lang w:val="es-PY"/>
          <w:rPrChange w:id="1416" w:author="marcazal" w:date="2015-11-07T15:33:00Z">
            <w:rPr/>
          </w:rPrChange>
        </w:rPr>
        <w:t>e</w:t>
      </w:r>
      <w:r w:rsidRPr="003624E2">
        <w:rPr>
          <w:lang w:val="es-PY"/>
          <w:rPrChange w:id="1417" w:author="marcazal" w:date="2015-11-07T15:33:00Z">
            <w:rPr/>
          </w:rPrChange>
        </w:rPr>
        <w:t xml:space="preserve">mentos que forman parte de la extensión, a diferencia de </w:t>
      </w:r>
      <w:proofErr w:type="spellStart"/>
      <w:r w:rsidRPr="003624E2">
        <w:rPr>
          <w:i/>
          <w:lang w:val="es-PY"/>
          <w:rPrChange w:id="1418" w:author="marcazal" w:date="2015-11-07T15:33:00Z">
            <w:rPr>
              <w:i/>
            </w:rPr>
          </w:rPrChange>
        </w:rPr>
        <w:t>MoWebA</w:t>
      </w:r>
      <w:proofErr w:type="spellEnd"/>
      <w:r w:rsidRPr="003624E2">
        <w:rPr>
          <w:lang w:val="es-PY"/>
          <w:rPrChange w:id="1419" w:author="marcazal" w:date="2015-11-07T15:33:00Z">
            <w:rPr/>
          </w:rPrChange>
        </w:rPr>
        <w:t xml:space="preserve"> sin </w:t>
      </w:r>
      <w:r w:rsidRPr="003624E2">
        <w:rPr>
          <w:i/>
          <w:lang w:val="es-PY"/>
          <w:rPrChange w:id="1420" w:author="marcazal" w:date="2015-11-07T15:33:00Z">
            <w:rPr>
              <w:i/>
            </w:rPr>
          </w:rPrChange>
        </w:rPr>
        <w:t>RIA</w:t>
      </w:r>
      <w:r w:rsidRPr="003624E2">
        <w:rPr>
          <w:lang w:val="es-PY"/>
          <w:rPrChange w:id="1421" w:author="marcazal" w:date="2015-11-07T15:33:00Z">
            <w:rPr/>
          </w:rPrChange>
        </w:rPr>
        <w:t xml:space="preserve">. En otras palabras, esto concuerda con la intuición en el sentido de que cuanto mayor es el nivel de detalle en el modelo, mayor tiempo de modelado se requiere. Sin embargo, este hecho no constituye una limitante demasiado grave, teniendo en cuenta que ese tiempo extra de modelado permite a la interfaz de la aplicación </w:t>
      </w:r>
      <w:proofErr w:type="spellStart"/>
      <w:r w:rsidRPr="003624E2">
        <w:rPr>
          <w:i/>
          <w:lang w:val="es-PY"/>
          <w:rPrChange w:id="1422" w:author="marcazal" w:date="2015-11-07T15:33:00Z">
            <w:rPr>
              <w:i/>
            </w:rPr>
          </w:rPrChange>
        </w:rPr>
        <w:t>Person</w:t>
      </w:r>
      <w:proofErr w:type="spellEnd"/>
      <w:r w:rsidRPr="003624E2">
        <w:rPr>
          <w:i/>
          <w:lang w:val="es-PY"/>
          <w:rPrChange w:id="1423" w:author="marcazal" w:date="2015-11-07T15:33:00Z">
            <w:rPr>
              <w:i/>
            </w:rPr>
          </w:rPrChange>
        </w:rPr>
        <w:t xml:space="preserve"> Manager</w:t>
      </w:r>
      <w:r w:rsidRPr="003624E2">
        <w:rPr>
          <w:lang w:val="es-PY"/>
          <w:rPrChange w:id="1424" w:author="marcazal" w:date="2015-11-07T15:33:00Z">
            <w:rPr/>
          </w:rPrChange>
        </w:rPr>
        <w:t xml:space="preserve"> enriquecerse notablemente. </w:t>
      </w:r>
    </w:p>
    <w:p w:rsidR="0099161E" w:rsidRPr="00971175" w:rsidRDefault="0099161E">
      <w:pPr>
        <w:rPr>
          <w:i/>
          <w:lang w:val="es-PY"/>
          <w:rPrChange w:id="1425" w:author="marcazal" w:date="2015-11-07T15:33:00Z">
            <w:rPr>
              <w:i/>
            </w:rPr>
          </w:rPrChange>
        </w:rPr>
      </w:pPr>
    </w:p>
    <w:p w:rsidR="0099161E" w:rsidRPr="00971175" w:rsidRDefault="003624E2" w:rsidP="0025152F">
      <w:pPr>
        <w:pStyle w:val="Prrafodelista"/>
        <w:numPr>
          <w:ilvl w:val="0"/>
          <w:numId w:val="1"/>
        </w:numPr>
        <w:ind w:left="360"/>
        <w:rPr>
          <w:lang w:val="es-PY"/>
          <w:rPrChange w:id="1426" w:author="marcazal" w:date="2015-11-07T15:33:00Z">
            <w:rPr/>
          </w:rPrChange>
        </w:rPr>
      </w:pPr>
      <w:r w:rsidRPr="003624E2">
        <w:rPr>
          <w:b/>
          <w:lang w:val="es-PY"/>
          <w:rPrChange w:id="1427" w:author="marcazal" w:date="2015-11-07T15:33:00Z">
            <w:rPr>
              <w:b/>
            </w:rPr>
          </w:rPrChange>
        </w:rPr>
        <w:t>Con respecto a PI2</w:t>
      </w:r>
      <w:r w:rsidRPr="003624E2">
        <w:rPr>
          <w:lang w:val="es-PY"/>
          <w:rPrChange w:id="1428" w:author="marcazal" w:date="2015-11-07T15:33:00Z">
            <w:rPr/>
          </w:rPrChange>
        </w:rPr>
        <w:t>: Una vez que los modelos de la aplicación se encontraban listos, el siguiente paso era generar código fuente a partir de ellos. Cuando a a</w:t>
      </w:r>
      <w:r w:rsidRPr="003624E2">
        <w:rPr>
          <w:lang w:val="es-PY"/>
          <w:rPrChange w:id="1429" w:author="marcazal" w:date="2015-11-07T15:33:00Z">
            <w:rPr/>
          </w:rPrChange>
        </w:rPr>
        <w:t>l</w:t>
      </w:r>
      <w:r w:rsidRPr="003624E2">
        <w:rPr>
          <w:lang w:val="es-PY"/>
          <w:rPrChange w:id="1430" w:author="marcazal" w:date="2015-11-07T15:33:00Z">
            <w:rPr/>
          </w:rPrChange>
        </w:rPr>
        <w:t>guno de los modelos le faltaba definir alguna propiedad para alguno de sus el</w:t>
      </w:r>
      <w:r w:rsidRPr="003624E2">
        <w:rPr>
          <w:lang w:val="es-PY"/>
          <w:rPrChange w:id="1431" w:author="marcazal" w:date="2015-11-07T15:33:00Z">
            <w:rPr/>
          </w:rPrChange>
        </w:rPr>
        <w:t>e</w:t>
      </w:r>
      <w:r w:rsidRPr="003624E2">
        <w:rPr>
          <w:lang w:val="es-PY"/>
          <w:rPrChange w:id="1432" w:author="marcazal" w:date="2015-11-07T15:33:00Z">
            <w:rPr/>
          </w:rPrChange>
        </w:rPr>
        <w:t xml:space="preserve">mentos, entonces el código fuente generado en primera instancia, no reflejaba el resultado esperado. En estos casos, iterativamente se volvían a hacer cambios al modelo y luego se generaba de vuelta la aplicación. Un leve incremento en el número de generaciones para el enfoque </w:t>
      </w:r>
      <w:proofErr w:type="spellStart"/>
      <w:r w:rsidRPr="003624E2">
        <w:rPr>
          <w:i/>
          <w:lang w:val="es-PY"/>
          <w:rPrChange w:id="1433" w:author="marcazal" w:date="2015-11-07T15:33:00Z">
            <w:rPr>
              <w:i/>
            </w:rPr>
          </w:rPrChange>
        </w:rPr>
        <w:t>MoWebA</w:t>
      </w:r>
      <w:proofErr w:type="spellEnd"/>
      <w:r w:rsidRPr="003624E2">
        <w:rPr>
          <w:lang w:val="es-PY"/>
          <w:rPrChange w:id="1434" w:author="marcazal" w:date="2015-11-07T15:33:00Z">
            <w:rPr/>
          </w:rPrChange>
        </w:rPr>
        <w:t xml:space="preserve"> con </w:t>
      </w:r>
      <w:r w:rsidRPr="003624E2">
        <w:rPr>
          <w:i/>
          <w:lang w:val="es-PY"/>
          <w:rPrChange w:id="1435" w:author="marcazal" w:date="2015-11-07T15:33:00Z">
            <w:rPr>
              <w:i/>
            </w:rPr>
          </w:rPrChange>
        </w:rPr>
        <w:t>RIA</w:t>
      </w:r>
      <w:r w:rsidRPr="003624E2">
        <w:rPr>
          <w:lang w:val="es-PY"/>
          <w:rPrChange w:id="1436" w:author="marcazal" w:date="2015-11-07T15:33:00Z">
            <w:rPr/>
          </w:rPrChange>
        </w:rPr>
        <w:t xml:space="preserve"> se pudo apreciar a partir de los datos recabados, con respecto a </w:t>
      </w:r>
      <w:proofErr w:type="spellStart"/>
      <w:r w:rsidRPr="003624E2">
        <w:rPr>
          <w:i/>
          <w:lang w:val="es-PY"/>
          <w:rPrChange w:id="1437" w:author="marcazal" w:date="2015-11-07T15:33:00Z">
            <w:rPr>
              <w:i/>
            </w:rPr>
          </w:rPrChange>
        </w:rPr>
        <w:t>MoWebA</w:t>
      </w:r>
      <w:proofErr w:type="spellEnd"/>
      <w:r w:rsidRPr="003624E2">
        <w:rPr>
          <w:lang w:val="es-PY"/>
          <w:rPrChange w:id="1438" w:author="marcazal" w:date="2015-11-07T15:33:00Z">
            <w:rPr/>
          </w:rPrChange>
        </w:rPr>
        <w:t xml:space="preserve"> sin </w:t>
      </w:r>
      <w:r w:rsidRPr="003624E2">
        <w:rPr>
          <w:i/>
          <w:lang w:val="es-PY"/>
          <w:rPrChange w:id="1439" w:author="marcazal" w:date="2015-11-07T15:33:00Z">
            <w:rPr>
              <w:i/>
            </w:rPr>
          </w:rPrChange>
        </w:rPr>
        <w:t>RIA</w:t>
      </w:r>
      <w:r w:rsidRPr="003624E2">
        <w:rPr>
          <w:lang w:val="es-PY"/>
          <w:rPrChange w:id="1440" w:author="marcazal" w:date="2015-11-07T15:33:00Z">
            <w:rPr/>
          </w:rPrChange>
        </w:rPr>
        <w:t xml:space="preserve">. Las vistas de agregar persona y de borrar persona son las que incurrieron en la mayor cantidad de generaciones de código. Debido a que los requerimientos </w:t>
      </w:r>
      <w:r w:rsidRPr="003624E2">
        <w:rPr>
          <w:i/>
          <w:lang w:val="es-PY"/>
          <w:rPrChange w:id="1441" w:author="marcazal" w:date="2015-11-07T15:33:00Z">
            <w:rPr>
              <w:i/>
            </w:rPr>
          </w:rPrChange>
        </w:rPr>
        <w:t>RIA</w:t>
      </w:r>
      <w:r w:rsidRPr="003624E2">
        <w:rPr>
          <w:lang w:val="es-PY"/>
          <w:rPrChange w:id="1442" w:author="marcazal" w:date="2015-11-07T15:33:00Z">
            <w:rPr/>
          </w:rPrChange>
        </w:rPr>
        <w:t xml:space="preserve"> requieren un mayor nivel de detalle en los modelos para el caso de </w:t>
      </w:r>
      <w:proofErr w:type="spellStart"/>
      <w:r w:rsidRPr="003624E2">
        <w:rPr>
          <w:i/>
          <w:lang w:val="es-PY"/>
          <w:rPrChange w:id="1443" w:author="marcazal" w:date="2015-11-07T15:33:00Z">
            <w:rPr>
              <w:i/>
            </w:rPr>
          </w:rPrChange>
        </w:rPr>
        <w:t>MoWebA</w:t>
      </w:r>
      <w:proofErr w:type="spellEnd"/>
      <w:r w:rsidRPr="003624E2">
        <w:rPr>
          <w:lang w:val="es-PY"/>
          <w:rPrChange w:id="1444" w:author="marcazal" w:date="2015-11-07T15:33:00Z">
            <w:rPr/>
          </w:rPrChange>
        </w:rPr>
        <w:t xml:space="preserve"> con </w:t>
      </w:r>
      <w:r w:rsidRPr="003624E2">
        <w:rPr>
          <w:i/>
          <w:lang w:val="es-PY"/>
          <w:rPrChange w:id="1445" w:author="marcazal" w:date="2015-11-07T15:33:00Z">
            <w:rPr>
              <w:i/>
            </w:rPr>
          </w:rPrChange>
        </w:rPr>
        <w:t>RIA</w:t>
      </w:r>
      <w:r w:rsidRPr="003624E2">
        <w:rPr>
          <w:lang w:val="es-PY"/>
          <w:rPrChange w:id="1446" w:author="marcazal" w:date="2015-11-07T15:33:00Z">
            <w:rPr/>
          </w:rPrChange>
        </w:rPr>
        <w:t xml:space="preserve"> con re</w:t>
      </w:r>
      <w:r w:rsidRPr="003624E2">
        <w:rPr>
          <w:lang w:val="es-PY"/>
          <w:rPrChange w:id="1447" w:author="marcazal" w:date="2015-11-07T15:33:00Z">
            <w:rPr/>
          </w:rPrChange>
        </w:rPr>
        <w:t>s</w:t>
      </w:r>
      <w:r w:rsidRPr="003624E2">
        <w:rPr>
          <w:lang w:val="es-PY"/>
          <w:rPrChange w:id="1448" w:author="marcazal" w:date="2015-11-07T15:33:00Z">
            <w:rPr/>
          </w:rPrChange>
        </w:rPr>
        <w:t xml:space="preserve">pecto a </w:t>
      </w:r>
      <w:proofErr w:type="spellStart"/>
      <w:r w:rsidRPr="003624E2">
        <w:rPr>
          <w:i/>
          <w:lang w:val="es-PY"/>
          <w:rPrChange w:id="1449" w:author="marcazal" w:date="2015-11-07T15:33:00Z">
            <w:rPr>
              <w:i/>
            </w:rPr>
          </w:rPrChange>
        </w:rPr>
        <w:t>MoWebA</w:t>
      </w:r>
      <w:proofErr w:type="spellEnd"/>
      <w:r w:rsidRPr="003624E2">
        <w:rPr>
          <w:lang w:val="es-PY"/>
          <w:rPrChange w:id="1450" w:author="marcazal" w:date="2015-11-07T15:33:00Z">
            <w:rPr/>
          </w:rPrChange>
        </w:rPr>
        <w:t xml:space="preserve"> sin </w:t>
      </w:r>
      <w:r w:rsidRPr="003624E2">
        <w:rPr>
          <w:i/>
          <w:lang w:val="es-PY"/>
          <w:rPrChange w:id="1451" w:author="marcazal" w:date="2015-11-07T15:33:00Z">
            <w:rPr>
              <w:i/>
            </w:rPr>
          </w:rPrChange>
        </w:rPr>
        <w:t>RIA</w:t>
      </w:r>
      <w:r w:rsidRPr="003624E2">
        <w:rPr>
          <w:lang w:val="es-PY"/>
          <w:rPrChange w:id="1452" w:author="marcazal" w:date="2015-11-07T15:33:00Z">
            <w:rPr/>
          </w:rPrChange>
        </w:rPr>
        <w:t xml:space="preserve">, existe una mayor posibilidad de cometer errores en los modelos y por ende será necesaria una mayor cantidad de generaciones de código para ir depurando la aplicación. </w:t>
      </w:r>
    </w:p>
    <w:p w:rsidR="0099161E" w:rsidRPr="00971175" w:rsidRDefault="0099161E">
      <w:pPr>
        <w:rPr>
          <w:i/>
          <w:lang w:val="es-PY"/>
          <w:rPrChange w:id="1453" w:author="marcazal" w:date="2015-11-07T15:33:00Z">
            <w:rPr>
              <w:i/>
            </w:rPr>
          </w:rPrChange>
        </w:rPr>
      </w:pPr>
    </w:p>
    <w:p w:rsidR="0099161E" w:rsidRPr="00971175" w:rsidRDefault="003624E2" w:rsidP="0025152F">
      <w:pPr>
        <w:pStyle w:val="Prrafodelista"/>
        <w:numPr>
          <w:ilvl w:val="0"/>
          <w:numId w:val="1"/>
        </w:numPr>
        <w:ind w:left="360"/>
        <w:rPr>
          <w:i/>
          <w:lang w:val="es-PY"/>
          <w:rPrChange w:id="1454" w:author="marcazal" w:date="2015-11-07T15:33:00Z">
            <w:rPr>
              <w:i/>
            </w:rPr>
          </w:rPrChange>
        </w:rPr>
      </w:pPr>
      <w:r w:rsidRPr="003624E2">
        <w:rPr>
          <w:b/>
          <w:lang w:val="es-PY"/>
          <w:rPrChange w:id="1455" w:author="marcazal" w:date="2015-11-07T15:33:00Z">
            <w:rPr>
              <w:b/>
            </w:rPr>
          </w:rPrChange>
        </w:rPr>
        <w:t>Con respecto a PI3</w:t>
      </w:r>
      <w:r w:rsidRPr="003624E2">
        <w:rPr>
          <w:lang w:val="es-PY"/>
          <w:rPrChange w:id="1456" w:author="marcazal" w:date="2015-11-07T15:33:00Z">
            <w:rPr/>
          </w:rPrChange>
        </w:rPr>
        <w:t xml:space="preserve">: El enfoque </w:t>
      </w:r>
      <w:proofErr w:type="spellStart"/>
      <w:r w:rsidRPr="003624E2">
        <w:rPr>
          <w:i/>
          <w:lang w:val="es-PY"/>
          <w:rPrChange w:id="1457" w:author="marcazal" w:date="2015-11-07T15:33:00Z">
            <w:rPr>
              <w:i/>
            </w:rPr>
          </w:rPrChange>
        </w:rPr>
        <w:t>MoWebA</w:t>
      </w:r>
      <w:proofErr w:type="spellEnd"/>
      <w:r w:rsidRPr="003624E2">
        <w:rPr>
          <w:lang w:val="es-PY"/>
          <w:rPrChange w:id="1458" w:author="marcazal" w:date="2015-11-07T15:33:00Z">
            <w:rPr/>
          </w:rPrChange>
        </w:rPr>
        <w:t xml:space="preserve"> con </w:t>
      </w:r>
      <w:r w:rsidRPr="003624E2">
        <w:rPr>
          <w:i/>
          <w:lang w:val="es-PY"/>
          <w:rPrChange w:id="1459" w:author="marcazal" w:date="2015-11-07T15:33:00Z">
            <w:rPr>
              <w:i/>
            </w:rPr>
          </w:rPrChange>
        </w:rPr>
        <w:t>RIA</w:t>
      </w:r>
      <w:r w:rsidRPr="003624E2">
        <w:rPr>
          <w:lang w:val="es-PY"/>
          <w:rPrChange w:id="1460" w:author="marcazal" w:date="2015-11-07T15:33:00Z">
            <w:rPr/>
          </w:rPrChange>
        </w:rPr>
        <w:t xml:space="preserve"> ofrece numerosas ventajas con respecto a las presentaciones enriquecidas, evitando recargas innecesarias de </w:t>
      </w:r>
      <w:r w:rsidRPr="003624E2">
        <w:rPr>
          <w:lang w:val="es-PY"/>
          <w:rPrChange w:id="1461" w:author="marcazal" w:date="2015-11-07T15:33:00Z">
            <w:rPr/>
          </w:rPrChange>
        </w:rPr>
        <w:lastRenderedPageBreak/>
        <w:t xml:space="preserve">las páginas y presentando </w:t>
      </w:r>
      <w:proofErr w:type="spellStart"/>
      <w:r w:rsidRPr="003624E2">
        <w:rPr>
          <w:i/>
          <w:lang w:val="es-PY"/>
          <w:rPrChange w:id="1462" w:author="marcazal" w:date="2015-11-07T15:33:00Z">
            <w:rPr>
              <w:i/>
            </w:rPr>
          </w:rPrChange>
        </w:rPr>
        <w:t>widgets</w:t>
      </w:r>
      <w:proofErr w:type="spellEnd"/>
      <w:r w:rsidRPr="003624E2">
        <w:rPr>
          <w:i/>
          <w:lang w:val="es-PY"/>
          <w:rPrChange w:id="1463" w:author="marcazal" w:date="2015-11-07T15:33:00Z">
            <w:rPr>
              <w:i/>
            </w:rPr>
          </w:rPrChange>
        </w:rPr>
        <w:t xml:space="preserve"> </w:t>
      </w:r>
      <w:r w:rsidRPr="003624E2">
        <w:rPr>
          <w:lang w:val="es-PY"/>
          <w:rPrChange w:id="1464" w:author="marcazal" w:date="2015-11-07T15:33:00Z">
            <w:rPr/>
          </w:rPrChange>
        </w:rPr>
        <w:t xml:space="preserve">interactivos como los </w:t>
      </w:r>
      <w:proofErr w:type="spellStart"/>
      <w:r w:rsidRPr="003624E2">
        <w:rPr>
          <w:i/>
          <w:lang w:val="es-PY"/>
          <w:rPrChange w:id="1465" w:author="marcazal" w:date="2015-11-07T15:33:00Z">
            <w:rPr>
              <w:i/>
            </w:rPr>
          </w:rPrChange>
        </w:rPr>
        <w:t>richDatePicker</w:t>
      </w:r>
      <w:proofErr w:type="spellEnd"/>
      <w:r w:rsidRPr="003624E2">
        <w:rPr>
          <w:lang w:val="es-PY"/>
          <w:rPrChange w:id="1466" w:author="marcazal" w:date="2015-11-07T15:33:00Z">
            <w:rPr/>
          </w:rPrChange>
        </w:rPr>
        <w:t xml:space="preserve">, </w:t>
      </w:r>
      <w:proofErr w:type="spellStart"/>
      <w:r w:rsidRPr="003624E2">
        <w:rPr>
          <w:i/>
          <w:lang w:val="es-PY"/>
          <w:rPrChange w:id="1467" w:author="marcazal" w:date="2015-11-07T15:33:00Z">
            <w:rPr>
              <w:i/>
            </w:rPr>
          </w:rPrChange>
        </w:rPr>
        <w:t>richA</w:t>
      </w:r>
      <w:r w:rsidRPr="003624E2">
        <w:rPr>
          <w:i/>
          <w:lang w:val="es-PY"/>
          <w:rPrChange w:id="1468" w:author="marcazal" w:date="2015-11-07T15:33:00Z">
            <w:rPr>
              <w:i/>
            </w:rPr>
          </w:rPrChange>
        </w:rPr>
        <w:t>u</w:t>
      </w:r>
      <w:r w:rsidRPr="003624E2">
        <w:rPr>
          <w:i/>
          <w:lang w:val="es-PY"/>
          <w:rPrChange w:id="1469" w:author="marcazal" w:date="2015-11-07T15:33:00Z">
            <w:rPr>
              <w:i/>
            </w:rPr>
          </w:rPrChange>
        </w:rPr>
        <w:t>toSuggest</w:t>
      </w:r>
      <w:proofErr w:type="spellEnd"/>
      <w:r w:rsidRPr="003624E2">
        <w:rPr>
          <w:lang w:val="es-PY"/>
          <w:rPrChange w:id="1470" w:author="marcazal" w:date="2015-11-07T15:33:00Z">
            <w:rPr/>
          </w:rPrChange>
        </w:rPr>
        <w:t xml:space="preserve"> y </w:t>
      </w:r>
      <w:proofErr w:type="spellStart"/>
      <w:r w:rsidRPr="003624E2">
        <w:rPr>
          <w:i/>
          <w:lang w:val="es-PY"/>
          <w:rPrChange w:id="1471" w:author="marcazal" w:date="2015-11-07T15:33:00Z">
            <w:rPr>
              <w:i/>
            </w:rPr>
          </w:rPrChange>
        </w:rPr>
        <w:t>richToolTip</w:t>
      </w:r>
      <w:proofErr w:type="spellEnd"/>
      <w:r w:rsidRPr="003624E2">
        <w:rPr>
          <w:lang w:val="es-PY"/>
          <w:rPrChange w:id="1472" w:author="marcazal" w:date="2015-11-07T15:33:00Z">
            <w:rPr/>
          </w:rPrChange>
        </w:rPr>
        <w:t xml:space="preserve">. El enfoque </w:t>
      </w:r>
      <w:proofErr w:type="spellStart"/>
      <w:r w:rsidRPr="003624E2">
        <w:rPr>
          <w:i/>
          <w:lang w:val="es-PY"/>
          <w:rPrChange w:id="1473" w:author="marcazal" w:date="2015-11-07T15:33:00Z">
            <w:rPr>
              <w:i/>
            </w:rPr>
          </w:rPrChange>
        </w:rPr>
        <w:t>MoWebA</w:t>
      </w:r>
      <w:proofErr w:type="spellEnd"/>
      <w:r w:rsidRPr="003624E2">
        <w:rPr>
          <w:lang w:val="es-PY"/>
          <w:rPrChange w:id="1474" w:author="marcazal" w:date="2015-11-07T15:33:00Z">
            <w:rPr/>
          </w:rPrChange>
        </w:rPr>
        <w:t xml:space="preserve"> sin </w:t>
      </w:r>
      <w:r w:rsidRPr="003624E2">
        <w:rPr>
          <w:i/>
          <w:lang w:val="es-PY"/>
          <w:rPrChange w:id="1475" w:author="marcazal" w:date="2015-11-07T15:33:00Z">
            <w:rPr>
              <w:i/>
            </w:rPr>
          </w:rPrChange>
        </w:rPr>
        <w:t>RIA</w:t>
      </w:r>
      <w:r w:rsidRPr="003624E2">
        <w:rPr>
          <w:lang w:val="es-PY"/>
          <w:rPrChange w:id="1476" w:author="marcazal" w:date="2015-11-07T15:33:00Z">
            <w:rPr/>
          </w:rPrChange>
        </w:rPr>
        <w:t xml:space="preserve"> no contempla tales el</w:t>
      </w:r>
      <w:r w:rsidRPr="003624E2">
        <w:rPr>
          <w:lang w:val="es-PY"/>
          <w:rPrChange w:id="1477" w:author="marcazal" w:date="2015-11-07T15:33:00Z">
            <w:rPr/>
          </w:rPrChange>
        </w:rPr>
        <w:t>e</w:t>
      </w:r>
      <w:r w:rsidRPr="003624E2">
        <w:rPr>
          <w:lang w:val="es-PY"/>
          <w:rPrChange w:id="1478" w:author="marcazal" w:date="2015-11-07T15:33:00Z">
            <w:rPr/>
          </w:rPrChange>
        </w:rPr>
        <w:t xml:space="preserve">mentos enriquecidos y navegar por cada una de sus páginas implica recargar completamente cada una de ellas. </w:t>
      </w:r>
    </w:p>
    <w:p w:rsidR="0099161E" w:rsidRPr="00971175" w:rsidRDefault="0099161E">
      <w:pPr>
        <w:rPr>
          <w:i/>
          <w:lang w:val="es-PY"/>
          <w:rPrChange w:id="1479" w:author="marcazal" w:date="2015-11-07T15:33:00Z">
            <w:rPr>
              <w:i/>
            </w:rPr>
          </w:rPrChange>
        </w:rPr>
      </w:pPr>
    </w:p>
    <w:p w:rsidR="00A36CE1" w:rsidRPr="00971175" w:rsidRDefault="003624E2" w:rsidP="0025152F">
      <w:pPr>
        <w:pStyle w:val="Prrafodelista"/>
        <w:numPr>
          <w:ilvl w:val="0"/>
          <w:numId w:val="1"/>
        </w:numPr>
        <w:ind w:left="360"/>
        <w:rPr>
          <w:lang w:val="es-PY"/>
          <w:rPrChange w:id="1480" w:author="marcazal" w:date="2015-11-07T15:33:00Z">
            <w:rPr/>
          </w:rPrChange>
        </w:rPr>
      </w:pPr>
      <w:r w:rsidRPr="003624E2">
        <w:rPr>
          <w:b/>
          <w:lang w:val="es-PY"/>
          <w:rPrChange w:id="1481" w:author="marcazal" w:date="2015-11-07T15:33:00Z">
            <w:rPr>
              <w:b/>
            </w:rPr>
          </w:rPrChange>
        </w:rPr>
        <w:t>Con respecto a PI4</w:t>
      </w:r>
      <w:r w:rsidRPr="003624E2">
        <w:rPr>
          <w:lang w:val="es-PY"/>
          <w:rPrChange w:id="1482" w:author="marcazal" w:date="2015-11-07T15:33:00Z">
            <w:rPr/>
          </w:rPrChange>
        </w:rPr>
        <w:t xml:space="preserve">: El enfoque </w:t>
      </w:r>
      <w:proofErr w:type="spellStart"/>
      <w:r w:rsidRPr="003624E2">
        <w:rPr>
          <w:i/>
          <w:lang w:val="es-PY"/>
          <w:rPrChange w:id="1483" w:author="marcazal" w:date="2015-11-07T15:33:00Z">
            <w:rPr>
              <w:i/>
            </w:rPr>
          </w:rPrChange>
        </w:rPr>
        <w:t>MoWebA</w:t>
      </w:r>
      <w:proofErr w:type="spellEnd"/>
      <w:r w:rsidRPr="003624E2">
        <w:rPr>
          <w:lang w:val="es-PY"/>
          <w:rPrChange w:id="1484" w:author="marcazal" w:date="2015-11-07T15:33:00Z">
            <w:rPr/>
          </w:rPrChange>
        </w:rPr>
        <w:t xml:space="preserve"> con </w:t>
      </w:r>
      <w:r w:rsidRPr="003624E2">
        <w:rPr>
          <w:i/>
          <w:lang w:val="es-PY"/>
          <w:rPrChange w:id="1485" w:author="marcazal" w:date="2015-11-07T15:33:00Z">
            <w:rPr>
              <w:i/>
            </w:rPr>
          </w:rPrChange>
        </w:rPr>
        <w:t>RIA</w:t>
      </w:r>
      <w:r w:rsidRPr="003624E2">
        <w:rPr>
          <w:lang w:val="es-PY"/>
          <w:rPrChange w:id="1486" w:author="marcazal" w:date="2015-11-07T15:33:00Z">
            <w:rPr/>
          </w:rPrChange>
        </w:rPr>
        <w:t xml:space="preserve"> permite llevar a cabo diversas validaciones en los campos de entrada de la aplicación, como campos que deben ser obligatorios, longitudes mínima y máxima de caracteres en un campo, valid</w:t>
      </w:r>
      <w:r w:rsidRPr="003624E2">
        <w:rPr>
          <w:lang w:val="es-PY"/>
          <w:rPrChange w:id="1487" w:author="marcazal" w:date="2015-11-07T15:33:00Z">
            <w:rPr/>
          </w:rPrChange>
        </w:rPr>
        <w:t>a</w:t>
      </w:r>
      <w:r w:rsidRPr="003624E2">
        <w:rPr>
          <w:lang w:val="es-PY"/>
          <w:rPrChange w:id="1488" w:author="marcazal" w:date="2015-11-07T15:33:00Z">
            <w:rPr/>
          </w:rPrChange>
        </w:rPr>
        <w:t xml:space="preserve">ciones de claves y formato de email. </w:t>
      </w:r>
      <w:commentRangeStart w:id="1489"/>
      <w:commentRangeStart w:id="1490"/>
      <w:r w:rsidRPr="003624E2">
        <w:rPr>
          <w:lang w:val="es-PY"/>
          <w:rPrChange w:id="1491" w:author="marcazal" w:date="2015-11-07T15:33:00Z">
            <w:rPr/>
          </w:rPrChange>
        </w:rPr>
        <w:t xml:space="preserve">En contraparte el enfoque </w:t>
      </w:r>
      <w:proofErr w:type="spellStart"/>
      <w:r w:rsidRPr="003624E2">
        <w:rPr>
          <w:i/>
          <w:lang w:val="es-PY"/>
          <w:rPrChange w:id="1492" w:author="marcazal" w:date="2015-11-07T15:33:00Z">
            <w:rPr>
              <w:i/>
            </w:rPr>
          </w:rPrChange>
        </w:rPr>
        <w:t>MoWebA</w:t>
      </w:r>
      <w:proofErr w:type="spellEnd"/>
      <w:r w:rsidRPr="003624E2">
        <w:rPr>
          <w:lang w:val="es-PY"/>
          <w:rPrChange w:id="1493" w:author="marcazal" w:date="2015-11-07T15:33:00Z">
            <w:rPr/>
          </w:rPrChange>
        </w:rPr>
        <w:t xml:space="preserve"> sin </w:t>
      </w:r>
      <w:r w:rsidRPr="003624E2">
        <w:rPr>
          <w:i/>
          <w:lang w:val="es-PY"/>
          <w:rPrChange w:id="1494" w:author="marcazal" w:date="2015-11-07T15:33:00Z">
            <w:rPr>
              <w:i/>
            </w:rPr>
          </w:rPrChange>
        </w:rPr>
        <w:t>RIA</w:t>
      </w:r>
      <w:r w:rsidRPr="003624E2">
        <w:rPr>
          <w:lang w:val="es-PY"/>
          <w:rPrChange w:id="1495" w:author="marcazal" w:date="2015-11-07T15:33:00Z">
            <w:rPr/>
          </w:rPrChange>
        </w:rPr>
        <w:t>, no contiene ningún tipo de validación.</w:t>
      </w:r>
      <w:commentRangeEnd w:id="1489"/>
      <w:r w:rsidR="00B4503E">
        <w:rPr>
          <w:rStyle w:val="Refdecomentario"/>
          <w:lang w:val="es-ES" w:eastAsia="es-ES"/>
        </w:rPr>
        <w:commentReference w:id="1489"/>
      </w:r>
      <w:commentRangeEnd w:id="1490"/>
      <w:r w:rsidR="00DA5A72">
        <w:rPr>
          <w:rStyle w:val="Refdecomentario"/>
          <w:lang w:val="es-ES" w:eastAsia="es-ES"/>
        </w:rPr>
        <w:commentReference w:id="1490"/>
      </w:r>
    </w:p>
    <w:p w:rsidR="005D7DDD" w:rsidRPr="00971175" w:rsidRDefault="005D7DDD" w:rsidP="0025152F">
      <w:pPr>
        <w:pStyle w:val="Prrafodelista"/>
        <w:ind w:left="360"/>
        <w:rPr>
          <w:lang w:val="es-PY"/>
          <w:rPrChange w:id="1496" w:author="marcazal" w:date="2015-11-07T15:33:00Z">
            <w:rPr/>
          </w:rPrChange>
        </w:rPr>
      </w:pPr>
    </w:p>
    <w:p w:rsidR="008E0EC4" w:rsidRPr="00971175" w:rsidRDefault="003624E2" w:rsidP="0025152F">
      <w:pPr>
        <w:pStyle w:val="Prrafodelista"/>
        <w:numPr>
          <w:ilvl w:val="0"/>
          <w:numId w:val="1"/>
        </w:numPr>
        <w:ind w:left="360"/>
        <w:rPr>
          <w:lang w:val="es-PY"/>
          <w:rPrChange w:id="1497" w:author="marcazal" w:date="2015-11-07T15:33:00Z">
            <w:rPr/>
          </w:rPrChange>
        </w:rPr>
      </w:pPr>
      <w:commentRangeStart w:id="1498"/>
      <w:r w:rsidRPr="003624E2">
        <w:rPr>
          <w:b/>
          <w:lang w:val="es-PY"/>
          <w:rPrChange w:id="1499" w:author="marcazal" w:date="2015-11-07T15:33:00Z">
            <w:rPr>
              <w:b/>
            </w:rPr>
          </w:rPrChange>
        </w:rPr>
        <w:t xml:space="preserve">Con respecto a PI5: </w:t>
      </w:r>
      <w:commentRangeEnd w:id="1498"/>
      <w:r w:rsidR="001E0546">
        <w:rPr>
          <w:rStyle w:val="Refdecomentario"/>
          <w:lang w:val="es-ES" w:eastAsia="es-ES"/>
        </w:rPr>
        <w:commentReference w:id="1498"/>
      </w:r>
      <w:r w:rsidRPr="003624E2">
        <w:rPr>
          <w:lang w:val="es-PY"/>
          <w:rPrChange w:id="1500" w:author="marcazal" w:date="2015-11-07T15:33:00Z">
            <w:rPr/>
          </w:rPrChange>
        </w:rPr>
        <w:t xml:space="preserve">Analizando primeramente el tamaño total del </w:t>
      </w:r>
      <w:proofErr w:type="spellStart"/>
      <w:r w:rsidRPr="003624E2">
        <w:rPr>
          <w:i/>
          <w:lang w:val="es-PY"/>
          <w:rPrChange w:id="1501" w:author="marcazal" w:date="2015-11-07T15:33:00Z">
            <w:rPr>
              <w:i/>
            </w:rPr>
          </w:rPrChange>
        </w:rPr>
        <w:t>Person</w:t>
      </w:r>
      <w:proofErr w:type="spellEnd"/>
      <w:r w:rsidRPr="003624E2">
        <w:rPr>
          <w:i/>
          <w:lang w:val="es-PY"/>
          <w:rPrChange w:id="1502" w:author="marcazal" w:date="2015-11-07T15:33:00Z">
            <w:rPr>
              <w:i/>
            </w:rPr>
          </w:rPrChange>
        </w:rPr>
        <w:t xml:space="preserve"> M</w:t>
      </w:r>
      <w:r w:rsidRPr="003624E2">
        <w:rPr>
          <w:i/>
          <w:lang w:val="es-PY"/>
          <w:rPrChange w:id="1503" w:author="marcazal" w:date="2015-11-07T15:33:00Z">
            <w:rPr>
              <w:i/>
            </w:rPr>
          </w:rPrChange>
        </w:rPr>
        <w:t>a</w:t>
      </w:r>
      <w:r w:rsidRPr="003624E2">
        <w:rPr>
          <w:i/>
          <w:lang w:val="es-PY"/>
          <w:rPrChange w:id="1504" w:author="marcazal" w:date="2015-11-07T15:33:00Z">
            <w:rPr>
              <w:i/>
            </w:rPr>
          </w:rPrChange>
        </w:rPr>
        <w:t>nager</w:t>
      </w:r>
      <w:r w:rsidRPr="003624E2">
        <w:rPr>
          <w:lang w:val="es-PY"/>
          <w:rPrChange w:id="1505" w:author="marcazal" w:date="2015-11-07T15:33:00Z">
            <w:rPr/>
          </w:rPrChange>
        </w:rPr>
        <w:t xml:space="preserve"> para ambos enfoques, se puede apreciar que el enfoque sin extensiones </w:t>
      </w:r>
      <w:r w:rsidRPr="003624E2">
        <w:rPr>
          <w:i/>
          <w:lang w:val="es-PY"/>
          <w:rPrChange w:id="1506" w:author="marcazal" w:date="2015-11-07T15:33:00Z">
            <w:rPr>
              <w:i/>
            </w:rPr>
          </w:rPrChange>
        </w:rPr>
        <w:t>RIA</w:t>
      </w:r>
      <w:r w:rsidRPr="003624E2">
        <w:rPr>
          <w:lang w:val="es-PY"/>
          <w:rPrChange w:id="1507" w:author="marcazal" w:date="2015-11-07T15:33:00Z">
            <w:rPr/>
          </w:rPrChange>
        </w:rPr>
        <w:t xml:space="preserve"> posee 123 líneas de código menos que el enfoque con extensiones </w:t>
      </w:r>
      <w:r w:rsidRPr="003624E2">
        <w:rPr>
          <w:i/>
          <w:lang w:val="es-PY"/>
          <w:rPrChange w:id="1508" w:author="marcazal" w:date="2015-11-07T15:33:00Z">
            <w:rPr>
              <w:i/>
            </w:rPr>
          </w:rPrChange>
        </w:rPr>
        <w:t xml:space="preserve">RIA </w:t>
      </w:r>
      <w:r w:rsidRPr="003624E2">
        <w:rPr>
          <w:lang w:val="es-PY"/>
          <w:rPrChange w:id="1509" w:author="marcazal" w:date="2015-11-07T15:33:00Z">
            <w:rPr/>
          </w:rPrChange>
        </w:rPr>
        <w:t>(equiv</w:t>
      </w:r>
      <w:r w:rsidRPr="003624E2">
        <w:rPr>
          <w:lang w:val="es-PY"/>
          <w:rPrChange w:id="1510" w:author="marcazal" w:date="2015-11-07T15:33:00Z">
            <w:rPr/>
          </w:rPrChange>
        </w:rPr>
        <w:t>a</w:t>
      </w:r>
      <w:r w:rsidRPr="003624E2">
        <w:rPr>
          <w:lang w:val="es-PY"/>
          <w:rPrChange w:id="1511" w:author="marcazal" w:date="2015-11-07T15:33:00Z">
            <w:rPr/>
          </w:rPrChange>
        </w:rPr>
        <w:t xml:space="preserve">lente a un 32% menos). Esto se debe a que en el enfoque sin </w:t>
      </w:r>
      <w:r w:rsidRPr="003624E2">
        <w:rPr>
          <w:i/>
          <w:lang w:val="es-PY"/>
          <w:rPrChange w:id="1512" w:author="marcazal" w:date="2015-11-07T15:33:00Z">
            <w:rPr>
              <w:i/>
            </w:rPr>
          </w:rPrChange>
        </w:rPr>
        <w:t>RIA</w:t>
      </w:r>
      <w:r w:rsidRPr="003624E2">
        <w:rPr>
          <w:lang w:val="es-PY"/>
          <w:rPrChange w:id="1513" w:author="marcazal" w:date="2015-11-07T15:33:00Z">
            <w:rPr/>
          </w:rPrChange>
        </w:rPr>
        <w:t xml:space="preserve"> no se genera código </w:t>
      </w:r>
      <w:proofErr w:type="spellStart"/>
      <w:r w:rsidRPr="003624E2">
        <w:rPr>
          <w:i/>
          <w:lang w:val="es-PY"/>
          <w:rPrChange w:id="1514" w:author="marcazal" w:date="2015-11-07T15:33:00Z">
            <w:rPr>
              <w:i/>
            </w:rPr>
          </w:rPrChange>
        </w:rPr>
        <w:t>Javascript</w:t>
      </w:r>
      <w:proofErr w:type="spellEnd"/>
      <w:r w:rsidRPr="003624E2">
        <w:rPr>
          <w:lang w:val="es-PY"/>
          <w:rPrChange w:id="1515" w:author="marcazal" w:date="2015-11-07T15:33:00Z">
            <w:rPr/>
          </w:rPrChange>
        </w:rPr>
        <w:t xml:space="preserve"> en la interfaz de usuario, ya que su interfaz no posee elementos enriquecidos interactivos. Teniendo en cuenta que el objetivo de este trabajo de fin de carrera está enmarcado en los </w:t>
      </w:r>
      <w:proofErr w:type="spellStart"/>
      <w:r w:rsidRPr="003624E2">
        <w:rPr>
          <w:i/>
          <w:lang w:val="es-PY"/>
          <w:rPrChange w:id="1516" w:author="marcazal" w:date="2015-11-07T15:33:00Z">
            <w:rPr>
              <w:i/>
            </w:rPr>
          </w:rPrChange>
        </w:rPr>
        <w:t>front-ends</w:t>
      </w:r>
      <w:proofErr w:type="spellEnd"/>
      <w:r w:rsidRPr="003624E2">
        <w:rPr>
          <w:lang w:val="es-PY"/>
          <w:rPrChange w:id="1517" w:author="marcazal" w:date="2015-11-07T15:33:00Z">
            <w:rPr/>
          </w:rPrChange>
        </w:rPr>
        <w:t xml:space="preserve"> de las interfaces de usuario Web, el código que fue implementado  manualmente en la aplicación, 53% (para el e</w:t>
      </w:r>
      <w:r w:rsidRPr="003624E2">
        <w:rPr>
          <w:lang w:val="es-PY"/>
          <w:rPrChange w:id="1518" w:author="marcazal" w:date="2015-11-07T15:33:00Z">
            <w:rPr/>
          </w:rPrChange>
        </w:rPr>
        <w:t>n</w:t>
      </w:r>
      <w:r w:rsidRPr="003624E2">
        <w:rPr>
          <w:lang w:val="es-PY"/>
          <w:rPrChange w:id="1519" w:author="marcazal" w:date="2015-11-07T15:33:00Z">
            <w:rPr/>
          </w:rPrChange>
        </w:rPr>
        <w:t xml:space="preserve">foque </w:t>
      </w:r>
      <w:proofErr w:type="spellStart"/>
      <w:r w:rsidRPr="003624E2">
        <w:rPr>
          <w:i/>
          <w:lang w:val="es-PY"/>
          <w:rPrChange w:id="1520" w:author="marcazal" w:date="2015-11-07T15:33:00Z">
            <w:rPr>
              <w:i/>
            </w:rPr>
          </w:rPrChange>
        </w:rPr>
        <w:t>MoWebA</w:t>
      </w:r>
      <w:proofErr w:type="spellEnd"/>
      <w:r w:rsidRPr="003624E2">
        <w:rPr>
          <w:lang w:val="es-PY"/>
          <w:rPrChange w:id="1521" w:author="marcazal" w:date="2015-11-07T15:33:00Z">
            <w:rPr/>
          </w:rPrChange>
        </w:rPr>
        <w:t xml:space="preserve"> sin RIA) y 43% (para </w:t>
      </w:r>
      <w:proofErr w:type="spellStart"/>
      <w:r w:rsidRPr="003624E2">
        <w:rPr>
          <w:i/>
          <w:lang w:val="es-PY"/>
          <w:rPrChange w:id="1522" w:author="marcazal" w:date="2015-11-07T15:33:00Z">
            <w:rPr>
              <w:i/>
            </w:rPr>
          </w:rPrChange>
        </w:rPr>
        <w:t>MoWebA</w:t>
      </w:r>
      <w:proofErr w:type="spellEnd"/>
      <w:r w:rsidRPr="003624E2">
        <w:rPr>
          <w:lang w:val="es-PY"/>
          <w:rPrChange w:id="1523" w:author="marcazal" w:date="2015-11-07T15:33:00Z">
            <w:rPr/>
          </w:rPrChange>
        </w:rPr>
        <w:t xml:space="preserve"> con </w:t>
      </w:r>
      <w:r w:rsidRPr="003624E2">
        <w:rPr>
          <w:i/>
          <w:lang w:val="es-PY"/>
          <w:rPrChange w:id="1524" w:author="marcazal" w:date="2015-11-07T15:33:00Z">
            <w:rPr>
              <w:i/>
            </w:rPr>
          </w:rPrChange>
        </w:rPr>
        <w:t>RIA</w:t>
      </w:r>
      <w:r w:rsidRPr="003624E2">
        <w:rPr>
          <w:lang w:val="es-PY"/>
          <w:rPrChange w:id="1525" w:author="marcazal" w:date="2015-11-07T15:33:00Z">
            <w:rPr/>
          </w:rPrChange>
        </w:rPr>
        <w:t>) respectivamente, c</w:t>
      </w:r>
      <w:r w:rsidRPr="003624E2">
        <w:rPr>
          <w:lang w:val="es-PY"/>
          <w:rPrChange w:id="1526" w:author="marcazal" w:date="2015-11-07T15:33:00Z">
            <w:rPr/>
          </w:rPrChange>
        </w:rPr>
        <w:t>o</w:t>
      </w:r>
      <w:r w:rsidRPr="003624E2">
        <w:rPr>
          <w:lang w:val="es-PY"/>
          <w:rPrChange w:id="1527" w:author="marcazal" w:date="2015-11-07T15:33:00Z">
            <w:rPr/>
          </w:rPrChange>
        </w:rPr>
        <w:t xml:space="preserve">rresponde a código para refinar la aplicación final, y código para el acceso a la capa lógica y de dominio de la aplicación. De ahí se puede concluir que el 47% del código del </w:t>
      </w:r>
      <w:proofErr w:type="spellStart"/>
      <w:r w:rsidRPr="003624E2">
        <w:rPr>
          <w:i/>
          <w:lang w:val="es-PY"/>
          <w:rPrChange w:id="1528" w:author="marcazal" w:date="2015-11-07T15:33:00Z">
            <w:rPr>
              <w:i/>
            </w:rPr>
          </w:rPrChange>
        </w:rPr>
        <w:t>Person</w:t>
      </w:r>
      <w:proofErr w:type="spellEnd"/>
      <w:r w:rsidRPr="003624E2">
        <w:rPr>
          <w:i/>
          <w:lang w:val="es-PY"/>
          <w:rPrChange w:id="1529" w:author="marcazal" w:date="2015-11-07T15:33:00Z">
            <w:rPr>
              <w:i/>
            </w:rPr>
          </w:rPrChange>
        </w:rPr>
        <w:t xml:space="preserve"> Manager </w:t>
      </w:r>
      <w:r w:rsidRPr="003624E2">
        <w:rPr>
          <w:lang w:val="es-PY"/>
          <w:rPrChange w:id="1530" w:author="marcazal" w:date="2015-11-07T15:33:00Z">
            <w:rPr/>
          </w:rPrChange>
        </w:rPr>
        <w:t>fue generado de manera automática para el enf</w:t>
      </w:r>
      <w:r w:rsidRPr="003624E2">
        <w:rPr>
          <w:lang w:val="es-PY"/>
          <w:rPrChange w:id="1531" w:author="marcazal" w:date="2015-11-07T15:33:00Z">
            <w:rPr/>
          </w:rPrChange>
        </w:rPr>
        <w:t>o</w:t>
      </w:r>
      <w:r w:rsidRPr="003624E2">
        <w:rPr>
          <w:lang w:val="es-PY"/>
          <w:rPrChange w:id="1532" w:author="marcazal" w:date="2015-11-07T15:33:00Z">
            <w:rPr/>
          </w:rPrChange>
        </w:rPr>
        <w:t xml:space="preserve">que </w:t>
      </w:r>
      <w:proofErr w:type="spellStart"/>
      <w:r w:rsidRPr="003624E2">
        <w:rPr>
          <w:i/>
          <w:lang w:val="es-PY"/>
          <w:rPrChange w:id="1533" w:author="marcazal" w:date="2015-11-07T15:33:00Z">
            <w:rPr>
              <w:i/>
            </w:rPr>
          </w:rPrChange>
        </w:rPr>
        <w:t>MoWebA</w:t>
      </w:r>
      <w:proofErr w:type="spellEnd"/>
      <w:r w:rsidRPr="003624E2">
        <w:rPr>
          <w:lang w:val="es-PY"/>
          <w:rPrChange w:id="1534" w:author="marcazal" w:date="2015-11-07T15:33:00Z">
            <w:rPr/>
          </w:rPrChange>
        </w:rPr>
        <w:t xml:space="preserve"> sin </w:t>
      </w:r>
      <w:r w:rsidRPr="003624E2">
        <w:rPr>
          <w:i/>
          <w:lang w:val="es-PY"/>
          <w:rPrChange w:id="1535" w:author="marcazal" w:date="2015-11-07T15:33:00Z">
            <w:rPr>
              <w:i/>
            </w:rPr>
          </w:rPrChange>
        </w:rPr>
        <w:t>RIA</w:t>
      </w:r>
      <w:r w:rsidRPr="003624E2">
        <w:rPr>
          <w:lang w:val="es-PY"/>
          <w:rPrChange w:id="1536" w:author="marcazal" w:date="2015-11-07T15:33:00Z">
            <w:rPr/>
          </w:rPrChange>
        </w:rPr>
        <w:t xml:space="preserve"> y el 57% para el enfoque </w:t>
      </w:r>
      <w:proofErr w:type="spellStart"/>
      <w:r w:rsidRPr="003624E2">
        <w:rPr>
          <w:i/>
          <w:lang w:val="es-PY"/>
          <w:rPrChange w:id="1537" w:author="marcazal" w:date="2015-11-07T15:33:00Z">
            <w:rPr>
              <w:i/>
            </w:rPr>
          </w:rPrChange>
        </w:rPr>
        <w:t>MoWebA</w:t>
      </w:r>
      <w:proofErr w:type="spellEnd"/>
      <w:r w:rsidRPr="003624E2">
        <w:rPr>
          <w:lang w:val="es-PY"/>
          <w:rPrChange w:id="1538" w:author="marcazal" w:date="2015-11-07T15:33:00Z">
            <w:rPr/>
          </w:rPrChange>
        </w:rPr>
        <w:t xml:space="preserve"> con </w:t>
      </w:r>
      <w:r w:rsidRPr="003624E2">
        <w:rPr>
          <w:i/>
          <w:lang w:val="es-PY"/>
          <w:rPrChange w:id="1539" w:author="marcazal" w:date="2015-11-07T15:33:00Z">
            <w:rPr>
              <w:i/>
            </w:rPr>
          </w:rPrChange>
        </w:rPr>
        <w:t>RIA</w:t>
      </w:r>
      <w:r w:rsidRPr="003624E2">
        <w:rPr>
          <w:lang w:val="es-PY"/>
          <w:rPrChange w:id="1540" w:author="marcazal" w:date="2015-11-07T15:33:00Z">
            <w:rPr/>
          </w:rPrChange>
        </w:rPr>
        <w:t xml:space="preserve">. </w:t>
      </w:r>
    </w:p>
    <w:p w:rsidR="00776FA9" w:rsidRPr="00971175" w:rsidRDefault="003624E2" w:rsidP="00776FA9">
      <w:pPr>
        <w:rPr>
          <w:b/>
          <w:caps/>
          <w:lang w:val="es-PY"/>
          <w:rPrChange w:id="1541" w:author="marcazal" w:date="2015-11-07T15:33:00Z">
            <w:rPr>
              <w:b/>
              <w:caps/>
            </w:rPr>
          </w:rPrChange>
        </w:rPr>
      </w:pPr>
      <w:r w:rsidRPr="003624E2">
        <w:rPr>
          <w:b/>
          <w:caps/>
          <w:lang w:val="es-PY"/>
          <w:rPrChange w:id="1542" w:author="marcazal" w:date="2015-11-07T15:33:00Z">
            <w:rPr>
              <w:b/>
              <w:caps/>
            </w:rPr>
          </w:rPrChange>
        </w:rPr>
        <w:t>7-Conclusiones y trabajos futuros</w:t>
      </w:r>
    </w:p>
    <w:p w:rsidR="008E2A1F" w:rsidRPr="00971175" w:rsidRDefault="003624E2" w:rsidP="00776FA9">
      <w:pPr>
        <w:rPr>
          <w:lang w:val="es-PY"/>
          <w:rPrChange w:id="1543" w:author="marcazal" w:date="2015-11-07T15:33:00Z">
            <w:rPr/>
          </w:rPrChange>
        </w:rPr>
      </w:pPr>
      <w:r w:rsidRPr="003624E2">
        <w:rPr>
          <w:lang w:val="es-PY"/>
          <w:rPrChange w:id="1544" w:author="marcazal" w:date="2015-11-07T15:33:00Z">
            <w:rPr/>
          </w:rPrChange>
        </w:rPr>
        <w:t xml:space="preserve">En este trabajo de fin de carrera se ha llevado a cabo un estudio detallado de las principales características y tecnologías de las </w:t>
      </w:r>
      <w:r w:rsidRPr="003624E2">
        <w:rPr>
          <w:i/>
          <w:lang w:val="es-PY"/>
          <w:rPrChange w:id="1545" w:author="marcazal" w:date="2015-11-07T15:33:00Z">
            <w:rPr>
              <w:i/>
            </w:rPr>
          </w:rPrChange>
        </w:rPr>
        <w:t>RIA</w:t>
      </w:r>
      <w:r w:rsidRPr="003624E2">
        <w:rPr>
          <w:lang w:val="es-PY"/>
          <w:rPrChange w:id="1546" w:author="marcazal" w:date="2015-11-07T15:33:00Z">
            <w:rPr/>
          </w:rPrChange>
        </w:rPr>
        <w:t xml:space="preserve"> junto a una investigación del est</w:t>
      </w:r>
      <w:r w:rsidRPr="003624E2">
        <w:rPr>
          <w:lang w:val="es-PY"/>
          <w:rPrChange w:id="1547" w:author="marcazal" w:date="2015-11-07T15:33:00Z">
            <w:rPr/>
          </w:rPrChange>
        </w:rPr>
        <w:t>a</w:t>
      </w:r>
      <w:r w:rsidRPr="003624E2">
        <w:rPr>
          <w:lang w:val="es-PY"/>
          <w:rPrChange w:id="1548" w:author="marcazal" w:date="2015-11-07T15:33:00Z">
            <w:rPr/>
          </w:rPrChange>
        </w:rPr>
        <w:t xml:space="preserve">do del arte de las principales metodologías Web basadas en </w:t>
      </w:r>
      <w:r w:rsidRPr="003624E2">
        <w:rPr>
          <w:i/>
          <w:lang w:val="es-PY"/>
          <w:rPrChange w:id="1549" w:author="marcazal" w:date="2015-11-07T15:33:00Z">
            <w:rPr>
              <w:i/>
            </w:rPr>
          </w:rPrChange>
        </w:rPr>
        <w:t>MDD</w:t>
      </w:r>
      <w:r w:rsidRPr="003624E2">
        <w:rPr>
          <w:lang w:val="es-PY"/>
          <w:rPrChange w:id="1550" w:author="marcazal" w:date="2015-11-07T15:33:00Z">
            <w:rPr/>
          </w:rPrChange>
        </w:rPr>
        <w:t xml:space="preserve"> y </w:t>
      </w:r>
      <w:r w:rsidRPr="003624E2">
        <w:rPr>
          <w:i/>
          <w:lang w:val="es-PY"/>
          <w:rPrChange w:id="1551" w:author="marcazal" w:date="2015-11-07T15:33:00Z">
            <w:rPr>
              <w:i/>
            </w:rPr>
          </w:rPrChange>
        </w:rPr>
        <w:t>MDA</w:t>
      </w:r>
      <w:r w:rsidRPr="003624E2">
        <w:rPr>
          <w:lang w:val="es-PY"/>
          <w:rPrChange w:id="1552" w:author="marcazal" w:date="2015-11-07T15:33:00Z">
            <w:rPr/>
          </w:rPrChange>
        </w:rPr>
        <w:t xml:space="preserve"> que ofrecen cobertura a las </w:t>
      </w:r>
      <w:r w:rsidRPr="003624E2">
        <w:rPr>
          <w:i/>
          <w:lang w:val="es-PY"/>
          <w:rPrChange w:id="1553" w:author="marcazal" w:date="2015-11-07T15:33:00Z">
            <w:rPr>
              <w:i/>
            </w:rPr>
          </w:rPrChange>
        </w:rPr>
        <w:t>RIA</w:t>
      </w:r>
      <w:r w:rsidRPr="003624E2">
        <w:rPr>
          <w:lang w:val="es-PY"/>
          <w:rPrChange w:id="1554" w:author="marcazal" w:date="2015-11-07T15:33:00Z">
            <w:rPr/>
          </w:rPrChange>
        </w:rPr>
        <w:t>. También se ha realizado un análisis de los elementos de interfaz enriquecidos (</w:t>
      </w:r>
      <w:proofErr w:type="spellStart"/>
      <w:r w:rsidRPr="003624E2">
        <w:rPr>
          <w:i/>
          <w:lang w:val="es-PY"/>
          <w:rPrChange w:id="1555" w:author="marcazal" w:date="2015-11-07T15:33:00Z">
            <w:rPr>
              <w:i/>
            </w:rPr>
          </w:rPrChange>
        </w:rPr>
        <w:t>widgets</w:t>
      </w:r>
      <w:proofErr w:type="spellEnd"/>
      <w:r w:rsidRPr="003624E2">
        <w:rPr>
          <w:lang w:val="es-PY"/>
          <w:rPrChange w:id="1556" w:author="marcazal" w:date="2015-11-07T15:33:00Z">
            <w:rPr/>
          </w:rPrChange>
        </w:rPr>
        <w:t xml:space="preserve">) más utilizados. Posteriormente, se ha extendido el </w:t>
      </w:r>
      <w:proofErr w:type="spellStart"/>
      <w:r w:rsidRPr="003624E2">
        <w:rPr>
          <w:lang w:val="es-PY"/>
          <w:rPrChange w:id="1557" w:author="marcazal" w:date="2015-11-07T15:33:00Z">
            <w:rPr/>
          </w:rPrChange>
        </w:rPr>
        <w:t>metamodelo</w:t>
      </w:r>
      <w:proofErr w:type="spellEnd"/>
      <w:r w:rsidRPr="003624E2">
        <w:rPr>
          <w:lang w:val="es-PY"/>
          <w:rPrChange w:id="1558" w:author="marcazal" w:date="2015-11-07T15:33:00Z">
            <w:rPr/>
          </w:rPrChange>
        </w:rPr>
        <w:t xml:space="preserve"> de </w:t>
      </w:r>
      <w:r w:rsidRPr="003624E2">
        <w:rPr>
          <w:i/>
          <w:lang w:val="es-PY"/>
          <w:rPrChange w:id="1559" w:author="marcazal" w:date="2015-11-07T15:33:00Z">
            <w:rPr>
              <w:i/>
            </w:rPr>
          </w:rPrChange>
        </w:rPr>
        <w:t>Contenido</w:t>
      </w:r>
      <w:r w:rsidRPr="003624E2">
        <w:rPr>
          <w:lang w:val="es-PY"/>
          <w:rPrChange w:id="1560" w:author="marcazal" w:date="2015-11-07T15:33:00Z">
            <w:rPr/>
          </w:rPrChange>
        </w:rPr>
        <w:t xml:space="preserve"> de </w:t>
      </w:r>
      <w:proofErr w:type="spellStart"/>
      <w:r w:rsidRPr="003624E2">
        <w:rPr>
          <w:i/>
          <w:lang w:val="es-PY"/>
          <w:rPrChange w:id="1561" w:author="marcazal" w:date="2015-11-07T15:33:00Z">
            <w:rPr>
              <w:i/>
            </w:rPr>
          </w:rPrChange>
        </w:rPr>
        <w:t>MoWebA</w:t>
      </w:r>
      <w:proofErr w:type="spellEnd"/>
      <w:r w:rsidRPr="003624E2">
        <w:rPr>
          <w:i/>
          <w:lang w:val="es-PY"/>
          <w:rPrChange w:id="1562" w:author="marcazal" w:date="2015-11-07T15:33:00Z">
            <w:rPr>
              <w:i/>
            </w:rPr>
          </w:rPrChange>
        </w:rPr>
        <w:t>,</w:t>
      </w:r>
      <w:r w:rsidRPr="003624E2">
        <w:rPr>
          <w:lang w:val="es-PY"/>
          <w:rPrChange w:id="1563" w:author="marcazal" w:date="2015-11-07T15:33:00Z">
            <w:rPr/>
          </w:rPrChange>
        </w:rPr>
        <w:t xml:space="preserve"> agregando una nueva reestructuración y clasificación de los elementos de interfaz, separando a los distintos componentes de interfaz en el</w:t>
      </w:r>
      <w:r w:rsidRPr="003624E2">
        <w:rPr>
          <w:lang w:val="es-PY"/>
          <w:rPrChange w:id="1564" w:author="marcazal" w:date="2015-11-07T15:33:00Z">
            <w:rPr/>
          </w:rPrChange>
        </w:rPr>
        <w:t>e</w:t>
      </w:r>
      <w:r w:rsidRPr="003624E2">
        <w:rPr>
          <w:lang w:val="es-PY"/>
          <w:rPrChange w:id="1565" w:author="marcazal" w:date="2015-11-07T15:33:00Z">
            <w:rPr/>
          </w:rPrChange>
        </w:rPr>
        <w:t xml:space="preserve">mentos de entrada, salida y control, utilizando el patrón de diseño general </w:t>
      </w:r>
      <w:proofErr w:type="spellStart"/>
      <w:r w:rsidRPr="003624E2">
        <w:rPr>
          <w:i/>
          <w:lang w:val="es-PY"/>
          <w:rPrChange w:id="1566" w:author="marcazal" w:date="2015-11-07T15:33:00Z">
            <w:rPr>
              <w:i/>
            </w:rPr>
          </w:rPrChange>
        </w:rPr>
        <w:t>composite</w:t>
      </w:r>
      <w:proofErr w:type="spellEnd"/>
      <w:r w:rsidRPr="003624E2">
        <w:rPr>
          <w:lang w:val="es-PY"/>
          <w:rPrChange w:id="1567" w:author="marcazal" w:date="2015-11-07T15:33:00Z">
            <w:rPr/>
          </w:rPrChange>
        </w:rPr>
        <w:t xml:space="preserve">. Seguidamente algunos </w:t>
      </w:r>
      <w:proofErr w:type="spellStart"/>
      <w:r w:rsidRPr="003624E2">
        <w:rPr>
          <w:i/>
          <w:lang w:val="es-PY"/>
          <w:rPrChange w:id="1568" w:author="marcazal" w:date="2015-11-07T15:33:00Z">
            <w:rPr>
              <w:i/>
            </w:rPr>
          </w:rPrChange>
        </w:rPr>
        <w:t>widgets</w:t>
      </w:r>
      <w:proofErr w:type="spellEnd"/>
      <w:r w:rsidRPr="003624E2">
        <w:rPr>
          <w:i/>
          <w:lang w:val="es-PY"/>
          <w:rPrChange w:id="1569" w:author="marcazal" w:date="2015-11-07T15:33:00Z">
            <w:rPr>
              <w:i/>
            </w:rPr>
          </w:rPrChange>
        </w:rPr>
        <w:t xml:space="preserve"> interactivos </w:t>
      </w:r>
      <w:r w:rsidRPr="003624E2">
        <w:rPr>
          <w:lang w:val="es-PY"/>
          <w:rPrChange w:id="1570" w:author="marcazal" w:date="2015-11-07T15:33:00Z">
            <w:rPr/>
          </w:rPrChange>
        </w:rPr>
        <w:t xml:space="preserve">comunes en las aplicaciones </w:t>
      </w:r>
      <w:r w:rsidRPr="003624E2">
        <w:rPr>
          <w:i/>
          <w:lang w:val="es-PY"/>
          <w:rPrChange w:id="1571" w:author="marcazal" w:date="2015-11-07T15:33:00Z">
            <w:rPr>
              <w:i/>
            </w:rPr>
          </w:rPrChange>
        </w:rPr>
        <w:t>RIA</w:t>
      </w:r>
      <w:r w:rsidRPr="003624E2">
        <w:rPr>
          <w:lang w:val="es-PY"/>
          <w:rPrChange w:id="1572" w:author="marcazal" w:date="2015-11-07T15:33:00Z">
            <w:rPr/>
          </w:rPrChange>
        </w:rPr>
        <w:t xml:space="preserve"> se han agregado, precisamente </w:t>
      </w:r>
      <w:proofErr w:type="spellStart"/>
      <w:r w:rsidRPr="003624E2">
        <w:rPr>
          <w:i/>
          <w:lang w:val="es-PY"/>
          <w:rPrChange w:id="1573" w:author="marcazal" w:date="2015-11-07T15:33:00Z">
            <w:rPr>
              <w:i/>
            </w:rPr>
          </w:rPrChange>
        </w:rPr>
        <w:t>richAccordion</w:t>
      </w:r>
      <w:proofErr w:type="spellEnd"/>
      <w:r w:rsidRPr="003624E2">
        <w:rPr>
          <w:lang w:val="es-PY"/>
          <w:rPrChange w:id="1574" w:author="marcazal" w:date="2015-11-07T15:33:00Z">
            <w:rPr/>
          </w:rPrChange>
        </w:rPr>
        <w:t xml:space="preserve">, </w:t>
      </w:r>
      <w:proofErr w:type="spellStart"/>
      <w:r w:rsidRPr="003624E2">
        <w:rPr>
          <w:i/>
          <w:lang w:val="es-PY"/>
          <w:rPrChange w:id="1575" w:author="marcazal" w:date="2015-11-07T15:33:00Z">
            <w:rPr>
              <w:i/>
            </w:rPr>
          </w:rPrChange>
        </w:rPr>
        <w:t>richTabs</w:t>
      </w:r>
      <w:proofErr w:type="spellEnd"/>
      <w:r w:rsidRPr="003624E2">
        <w:rPr>
          <w:lang w:val="es-PY"/>
          <w:rPrChange w:id="1576" w:author="marcazal" w:date="2015-11-07T15:33:00Z">
            <w:rPr/>
          </w:rPrChange>
        </w:rPr>
        <w:t xml:space="preserve">, </w:t>
      </w:r>
      <w:proofErr w:type="spellStart"/>
      <w:r w:rsidRPr="003624E2">
        <w:rPr>
          <w:i/>
          <w:lang w:val="es-PY"/>
          <w:rPrChange w:id="1577" w:author="marcazal" w:date="2015-11-07T15:33:00Z">
            <w:rPr>
              <w:i/>
            </w:rPr>
          </w:rPrChange>
        </w:rPr>
        <w:t>richAutoSuggest</w:t>
      </w:r>
      <w:proofErr w:type="spellEnd"/>
      <w:r w:rsidRPr="003624E2">
        <w:rPr>
          <w:lang w:val="es-PY"/>
          <w:rPrChange w:id="1578" w:author="marcazal" w:date="2015-11-07T15:33:00Z">
            <w:rPr/>
          </w:rPrChange>
        </w:rPr>
        <w:t xml:space="preserve">, </w:t>
      </w:r>
      <w:proofErr w:type="spellStart"/>
      <w:r w:rsidRPr="003624E2">
        <w:rPr>
          <w:i/>
          <w:lang w:val="es-PY"/>
          <w:rPrChange w:id="1579" w:author="marcazal" w:date="2015-11-07T15:33:00Z">
            <w:rPr>
              <w:i/>
            </w:rPr>
          </w:rPrChange>
        </w:rPr>
        <w:t>richDatePicker</w:t>
      </w:r>
      <w:proofErr w:type="spellEnd"/>
      <w:r w:rsidRPr="003624E2">
        <w:rPr>
          <w:lang w:val="es-PY"/>
          <w:rPrChange w:id="1580" w:author="marcazal" w:date="2015-11-07T15:33:00Z">
            <w:rPr/>
          </w:rPrChange>
        </w:rPr>
        <w:t xml:space="preserve"> y </w:t>
      </w:r>
      <w:proofErr w:type="spellStart"/>
      <w:r w:rsidRPr="003624E2">
        <w:rPr>
          <w:i/>
          <w:lang w:val="es-PY"/>
          <w:rPrChange w:id="1581" w:author="marcazal" w:date="2015-11-07T15:33:00Z">
            <w:rPr>
              <w:i/>
            </w:rPr>
          </w:rPrChange>
        </w:rPr>
        <w:t>richToolTip</w:t>
      </w:r>
      <w:proofErr w:type="spellEnd"/>
      <w:r w:rsidRPr="003624E2">
        <w:rPr>
          <w:lang w:val="es-PY"/>
          <w:rPrChange w:id="1582" w:author="marcazal" w:date="2015-11-07T15:33:00Z">
            <w:rPr/>
          </w:rPrChange>
        </w:rPr>
        <w:t xml:space="preserve"> y el </w:t>
      </w:r>
      <w:proofErr w:type="spellStart"/>
      <w:r w:rsidRPr="003624E2">
        <w:rPr>
          <w:i/>
          <w:lang w:val="es-PY"/>
          <w:rPrChange w:id="1583" w:author="marcazal" w:date="2015-11-07T15:33:00Z">
            <w:rPr>
              <w:i/>
            </w:rPr>
          </w:rPrChange>
        </w:rPr>
        <w:t>live</w:t>
      </w:r>
      <w:proofErr w:type="spellEnd"/>
      <w:r w:rsidRPr="003624E2">
        <w:rPr>
          <w:i/>
          <w:lang w:val="es-PY"/>
          <w:rPrChange w:id="1584" w:author="marcazal" w:date="2015-11-07T15:33:00Z">
            <w:rPr>
              <w:i/>
            </w:rPr>
          </w:rPrChange>
        </w:rPr>
        <w:t xml:space="preserve"> </w:t>
      </w:r>
      <w:proofErr w:type="spellStart"/>
      <w:r w:rsidRPr="003624E2">
        <w:rPr>
          <w:i/>
          <w:lang w:val="es-PY"/>
          <w:rPrChange w:id="1585" w:author="marcazal" w:date="2015-11-07T15:33:00Z">
            <w:rPr>
              <w:i/>
            </w:rPr>
          </w:rPrChange>
        </w:rPr>
        <w:t>Validation</w:t>
      </w:r>
      <w:proofErr w:type="spellEnd"/>
      <w:r w:rsidRPr="003624E2">
        <w:rPr>
          <w:i/>
          <w:lang w:val="es-PY"/>
          <w:rPrChange w:id="1586" w:author="marcazal" w:date="2015-11-07T15:33:00Z">
            <w:rPr>
              <w:i/>
            </w:rPr>
          </w:rPrChange>
        </w:rPr>
        <w:t xml:space="preserve">. </w:t>
      </w:r>
      <w:r w:rsidRPr="003624E2">
        <w:rPr>
          <w:lang w:val="es-PY"/>
          <w:rPrChange w:id="1587" w:author="marcazal" w:date="2015-11-07T15:33:00Z">
            <w:rPr/>
          </w:rPrChange>
        </w:rPr>
        <w:t xml:space="preserve">El </w:t>
      </w:r>
      <w:proofErr w:type="spellStart"/>
      <w:r w:rsidRPr="003624E2">
        <w:rPr>
          <w:lang w:val="es-PY"/>
          <w:rPrChange w:id="1588" w:author="marcazal" w:date="2015-11-07T15:33:00Z">
            <w:rPr/>
          </w:rPrChange>
        </w:rPr>
        <w:t>metamodelo</w:t>
      </w:r>
      <w:proofErr w:type="spellEnd"/>
      <w:r w:rsidRPr="003624E2">
        <w:rPr>
          <w:lang w:val="es-PY"/>
          <w:rPrChange w:id="1589" w:author="marcazal" w:date="2015-11-07T15:33:00Z">
            <w:rPr/>
          </w:rPrChange>
        </w:rPr>
        <w:t xml:space="preserve"> de Estructura también se extendió para permitir definir cada una de las coordenadas posicionales de las páginas en pix</w:t>
      </w:r>
      <w:r w:rsidRPr="003624E2">
        <w:rPr>
          <w:lang w:val="es-PY"/>
          <w:rPrChange w:id="1590" w:author="marcazal" w:date="2015-11-07T15:33:00Z">
            <w:rPr/>
          </w:rPrChange>
        </w:rPr>
        <w:t>e</w:t>
      </w:r>
      <w:r w:rsidRPr="003624E2">
        <w:rPr>
          <w:lang w:val="es-PY"/>
          <w:rPrChange w:id="1591" w:author="marcazal" w:date="2015-11-07T15:33:00Z">
            <w:rPr/>
          </w:rPrChange>
        </w:rPr>
        <w:t xml:space="preserve">les o en porcentajes. Para la definición de la sintaxis concreta de la presentación, se agregaron los nuevos </w:t>
      </w:r>
      <w:proofErr w:type="spellStart"/>
      <w:r w:rsidRPr="003624E2">
        <w:rPr>
          <w:i/>
          <w:lang w:val="es-PY"/>
          <w:rPrChange w:id="1592" w:author="marcazal" w:date="2015-11-07T15:33:00Z">
            <w:rPr>
              <w:i/>
            </w:rPr>
          </w:rPrChange>
        </w:rPr>
        <w:t>widgets</w:t>
      </w:r>
      <w:proofErr w:type="spellEnd"/>
      <w:r w:rsidRPr="003624E2">
        <w:rPr>
          <w:lang w:val="es-PY"/>
          <w:rPrChange w:id="1593" w:author="marcazal" w:date="2015-11-07T15:33:00Z">
            <w:rPr/>
          </w:rPrChange>
        </w:rPr>
        <w:t xml:space="preserve"> al perfil de Contenido de </w:t>
      </w:r>
      <w:proofErr w:type="spellStart"/>
      <w:r w:rsidRPr="003624E2">
        <w:rPr>
          <w:i/>
          <w:lang w:val="es-PY"/>
          <w:rPrChange w:id="1594" w:author="marcazal" w:date="2015-11-07T15:33:00Z">
            <w:rPr>
              <w:i/>
            </w:rPr>
          </w:rPrChange>
        </w:rPr>
        <w:t>MoWebA</w:t>
      </w:r>
      <w:proofErr w:type="spellEnd"/>
      <w:r w:rsidRPr="003624E2">
        <w:rPr>
          <w:i/>
          <w:lang w:val="es-PY"/>
          <w:rPrChange w:id="1595" w:author="marcazal" w:date="2015-11-07T15:33:00Z">
            <w:rPr>
              <w:i/>
            </w:rPr>
          </w:rPrChange>
        </w:rPr>
        <w:t>,</w:t>
      </w:r>
      <w:r w:rsidRPr="003624E2">
        <w:rPr>
          <w:lang w:val="es-PY"/>
          <w:rPrChange w:id="1596" w:author="marcazal" w:date="2015-11-07T15:33:00Z">
            <w:rPr/>
          </w:rPrChange>
        </w:rPr>
        <w:t xml:space="preserve"> y las nuevas coo</w:t>
      </w:r>
      <w:r w:rsidRPr="003624E2">
        <w:rPr>
          <w:lang w:val="es-PY"/>
          <w:rPrChange w:id="1597" w:author="marcazal" w:date="2015-11-07T15:33:00Z">
            <w:rPr/>
          </w:rPrChange>
        </w:rPr>
        <w:t>r</w:t>
      </w:r>
      <w:r w:rsidRPr="003624E2">
        <w:rPr>
          <w:lang w:val="es-PY"/>
          <w:rPrChange w:id="1598" w:author="marcazal" w:date="2015-11-07T15:33:00Z">
            <w:rPr/>
          </w:rPrChange>
        </w:rPr>
        <w:t xml:space="preserve">denadas al perfil de Estructura. </w:t>
      </w:r>
    </w:p>
    <w:p w:rsidR="00776FA9" w:rsidRPr="00971175" w:rsidRDefault="003624E2" w:rsidP="00776FA9">
      <w:pPr>
        <w:rPr>
          <w:lang w:val="es-PY"/>
          <w:rPrChange w:id="1599" w:author="marcazal" w:date="2015-11-07T15:33:00Z">
            <w:rPr/>
          </w:rPrChange>
        </w:rPr>
      </w:pPr>
      <w:r w:rsidRPr="003624E2">
        <w:rPr>
          <w:lang w:val="es-PY"/>
          <w:rPrChange w:id="1600" w:author="marcazal" w:date="2015-11-07T15:33:00Z">
            <w:rPr/>
          </w:rPrChange>
        </w:rPr>
        <w:t>Un análisis de las principales herramientas de transformación de modelo a texto (</w:t>
      </w:r>
      <w:r w:rsidRPr="003624E2">
        <w:rPr>
          <w:i/>
          <w:lang w:val="es-PY"/>
          <w:rPrChange w:id="1601" w:author="marcazal" w:date="2015-11-07T15:33:00Z">
            <w:rPr>
              <w:i/>
            </w:rPr>
          </w:rPrChange>
        </w:rPr>
        <w:t>M2T</w:t>
      </w:r>
      <w:r w:rsidRPr="003624E2">
        <w:rPr>
          <w:lang w:val="es-PY"/>
          <w:rPrChange w:id="1602" w:author="marcazal" w:date="2015-11-07T15:33:00Z">
            <w:rPr/>
          </w:rPrChange>
        </w:rPr>
        <w:t>) basado en plantillas también se ha llevado a cabo. Con la herramienta de tran</w:t>
      </w:r>
      <w:r w:rsidRPr="003624E2">
        <w:rPr>
          <w:lang w:val="es-PY"/>
          <w:rPrChange w:id="1603" w:author="marcazal" w:date="2015-11-07T15:33:00Z">
            <w:rPr/>
          </w:rPrChange>
        </w:rPr>
        <w:t>s</w:t>
      </w:r>
      <w:r w:rsidRPr="003624E2">
        <w:rPr>
          <w:lang w:val="es-PY"/>
          <w:rPrChange w:id="1604" w:author="marcazal" w:date="2015-11-07T15:33:00Z">
            <w:rPr/>
          </w:rPrChange>
        </w:rPr>
        <w:t xml:space="preserve">formación </w:t>
      </w:r>
      <w:r w:rsidRPr="003624E2">
        <w:rPr>
          <w:i/>
          <w:lang w:val="es-PY"/>
          <w:rPrChange w:id="1605" w:author="marcazal" w:date="2015-11-07T15:33:00Z">
            <w:rPr>
              <w:i/>
            </w:rPr>
          </w:rPrChange>
        </w:rPr>
        <w:t>M2T</w:t>
      </w:r>
      <w:r w:rsidRPr="003624E2">
        <w:rPr>
          <w:lang w:val="es-PY"/>
          <w:rPrChange w:id="1606" w:author="marcazal" w:date="2015-11-07T15:33:00Z">
            <w:rPr/>
          </w:rPrChange>
        </w:rPr>
        <w:t xml:space="preserve"> </w:t>
      </w:r>
      <w:proofErr w:type="spellStart"/>
      <w:r w:rsidRPr="003624E2">
        <w:rPr>
          <w:i/>
          <w:lang w:val="es-PY"/>
          <w:rPrChange w:id="1607" w:author="marcazal" w:date="2015-11-07T15:33:00Z">
            <w:rPr>
              <w:i/>
            </w:rPr>
          </w:rPrChange>
        </w:rPr>
        <w:t>Acceleo</w:t>
      </w:r>
      <w:proofErr w:type="spellEnd"/>
      <w:r w:rsidRPr="003624E2">
        <w:rPr>
          <w:i/>
          <w:lang w:val="es-PY"/>
          <w:rPrChange w:id="1608" w:author="marcazal" w:date="2015-11-07T15:33:00Z">
            <w:rPr>
              <w:i/>
            </w:rPr>
          </w:rPrChange>
        </w:rPr>
        <w:t>,</w:t>
      </w:r>
      <w:r w:rsidRPr="003624E2">
        <w:rPr>
          <w:lang w:val="es-PY"/>
          <w:rPrChange w:id="1609" w:author="marcazal" w:date="2015-11-07T15:33:00Z">
            <w:rPr/>
          </w:rPrChange>
        </w:rPr>
        <w:t xml:space="preserve"> se implementaron las plantillas</w:t>
      </w:r>
      <w:r w:rsidRPr="003624E2">
        <w:rPr>
          <w:b/>
          <w:lang w:val="es-PY"/>
          <w:rPrChange w:id="1610" w:author="marcazal" w:date="2015-11-07T15:33:00Z">
            <w:rPr>
              <w:b/>
            </w:rPr>
          </w:rPrChange>
        </w:rPr>
        <w:t xml:space="preserve"> </w:t>
      </w:r>
      <w:r w:rsidRPr="003624E2">
        <w:rPr>
          <w:lang w:val="es-PY"/>
          <w:rPrChange w:id="1611" w:author="marcazal" w:date="2015-11-07T15:33:00Z">
            <w:rPr/>
          </w:rPrChange>
        </w:rPr>
        <w:t>de transformación</w:t>
      </w:r>
      <w:r w:rsidRPr="003624E2">
        <w:rPr>
          <w:b/>
          <w:lang w:val="es-PY"/>
          <w:rPrChange w:id="1612" w:author="marcazal" w:date="2015-11-07T15:33:00Z">
            <w:rPr>
              <w:b/>
            </w:rPr>
          </w:rPrChange>
        </w:rPr>
        <w:t xml:space="preserve"> </w:t>
      </w:r>
      <w:r w:rsidRPr="003624E2">
        <w:rPr>
          <w:lang w:val="es-PY"/>
          <w:rPrChange w:id="1613" w:author="marcazal" w:date="2015-11-07T15:33:00Z">
            <w:rPr/>
          </w:rPrChange>
        </w:rPr>
        <w:t>para la presentación. La transformación genera código para cada uno de los elementos def</w:t>
      </w:r>
      <w:r w:rsidRPr="003624E2">
        <w:rPr>
          <w:lang w:val="es-PY"/>
          <w:rPrChange w:id="1614" w:author="marcazal" w:date="2015-11-07T15:33:00Z">
            <w:rPr/>
          </w:rPrChange>
        </w:rPr>
        <w:t>i</w:t>
      </w:r>
      <w:r w:rsidRPr="003624E2">
        <w:rPr>
          <w:lang w:val="es-PY"/>
          <w:rPrChange w:id="1615" w:author="marcazal" w:date="2015-11-07T15:33:00Z">
            <w:rPr/>
          </w:rPrChange>
        </w:rPr>
        <w:t xml:space="preserve">nidos en el perfil de </w:t>
      </w:r>
      <w:r w:rsidRPr="003624E2">
        <w:rPr>
          <w:i/>
          <w:lang w:val="es-PY"/>
          <w:rPrChange w:id="1616" w:author="marcazal" w:date="2015-11-07T15:33:00Z">
            <w:rPr>
              <w:i/>
            </w:rPr>
          </w:rPrChange>
        </w:rPr>
        <w:t>Contenido</w:t>
      </w:r>
      <w:r w:rsidRPr="003624E2">
        <w:rPr>
          <w:lang w:val="es-PY"/>
          <w:rPrChange w:id="1617" w:author="marcazal" w:date="2015-11-07T15:33:00Z">
            <w:rPr/>
          </w:rPrChange>
        </w:rPr>
        <w:t xml:space="preserve"> de </w:t>
      </w:r>
      <w:proofErr w:type="spellStart"/>
      <w:r w:rsidRPr="003624E2">
        <w:rPr>
          <w:i/>
          <w:lang w:val="es-PY"/>
          <w:rPrChange w:id="1618" w:author="marcazal" w:date="2015-11-07T15:33:00Z">
            <w:rPr>
              <w:i/>
            </w:rPr>
          </w:rPrChange>
        </w:rPr>
        <w:t>MoWebA</w:t>
      </w:r>
      <w:proofErr w:type="spellEnd"/>
      <w:r w:rsidRPr="003624E2">
        <w:rPr>
          <w:i/>
          <w:lang w:val="es-PY"/>
          <w:rPrChange w:id="1619" w:author="marcazal" w:date="2015-11-07T15:33:00Z">
            <w:rPr>
              <w:i/>
            </w:rPr>
          </w:rPrChange>
        </w:rPr>
        <w:t>,</w:t>
      </w:r>
      <w:r w:rsidRPr="003624E2">
        <w:rPr>
          <w:lang w:val="es-PY"/>
          <w:rPrChange w:id="1620" w:author="marcazal" w:date="2015-11-07T15:33:00Z">
            <w:rPr/>
          </w:rPrChange>
        </w:rPr>
        <w:t xml:space="preserve"> a partir de los </w:t>
      </w:r>
      <w:r w:rsidRPr="003624E2">
        <w:rPr>
          <w:i/>
          <w:lang w:val="es-PY"/>
          <w:rPrChange w:id="1621" w:author="marcazal" w:date="2015-11-07T15:33:00Z">
            <w:rPr>
              <w:i/>
            </w:rPr>
          </w:rPrChange>
        </w:rPr>
        <w:t>PIM</w:t>
      </w:r>
      <w:r w:rsidRPr="003624E2">
        <w:rPr>
          <w:lang w:val="es-PY"/>
          <w:rPrChange w:id="1622" w:author="marcazal" w:date="2015-11-07T15:33:00Z">
            <w:rPr/>
          </w:rPrChange>
        </w:rPr>
        <w:t xml:space="preserve"> de entrada, en donde, </w:t>
      </w:r>
      <w:r w:rsidRPr="003624E2">
        <w:rPr>
          <w:lang w:val="es-PY"/>
          <w:rPrChange w:id="1623" w:author="marcazal" w:date="2015-11-07T15:33:00Z">
            <w:rPr/>
          </w:rPrChange>
        </w:rPr>
        <w:lastRenderedPageBreak/>
        <w:t xml:space="preserve">para los </w:t>
      </w:r>
      <w:proofErr w:type="spellStart"/>
      <w:r w:rsidRPr="003624E2">
        <w:rPr>
          <w:i/>
          <w:lang w:val="es-PY"/>
          <w:rPrChange w:id="1624" w:author="marcazal" w:date="2015-11-07T15:33:00Z">
            <w:rPr>
              <w:i/>
            </w:rPr>
          </w:rPrChange>
        </w:rPr>
        <w:t>widgets</w:t>
      </w:r>
      <w:proofErr w:type="spellEnd"/>
      <w:r w:rsidRPr="003624E2">
        <w:rPr>
          <w:lang w:val="es-PY"/>
          <w:rPrChange w:id="1625" w:author="marcazal" w:date="2015-11-07T15:33:00Z">
            <w:rPr/>
          </w:rPrChange>
        </w:rPr>
        <w:t xml:space="preserve"> se genera código para la plataforma destino </w:t>
      </w:r>
      <w:proofErr w:type="spellStart"/>
      <w:r w:rsidRPr="003624E2">
        <w:rPr>
          <w:i/>
          <w:lang w:val="es-PY"/>
          <w:rPrChange w:id="1626" w:author="marcazal" w:date="2015-11-07T15:33:00Z">
            <w:rPr>
              <w:i/>
            </w:rPr>
          </w:rPrChange>
        </w:rPr>
        <w:t>jQueryUI</w:t>
      </w:r>
      <w:proofErr w:type="spellEnd"/>
      <w:r w:rsidRPr="003624E2">
        <w:rPr>
          <w:lang w:val="es-PY"/>
          <w:rPrChange w:id="1627" w:author="marcazal" w:date="2015-11-07T15:33:00Z">
            <w:rPr/>
          </w:rPrChange>
        </w:rPr>
        <w:t xml:space="preserve"> y </w:t>
      </w:r>
      <w:proofErr w:type="spellStart"/>
      <w:r w:rsidRPr="003624E2">
        <w:rPr>
          <w:i/>
          <w:lang w:val="es-PY"/>
          <w:rPrChange w:id="1628" w:author="marcazal" w:date="2015-11-07T15:33:00Z">
            <w:rPr>
              <w:i/>
            </w:rPr>
          </w:rPrChange>
        </w:rPr>
        <w:t>jQuery</w:t>
      </w:r>
      <w:proofErr w:type="spellEnd"/>
      <w:r w:rsidRPr="003624E2">
        <w:rPr>
          <w:i/>
          <w:lang w:val="es-PY"/>
          <w:rPrChange w:id="1629" w:author="marcazal" w:date="2015-11-07T15:33:00Z">
            <w:rPr>
              <w:i/>
            </w:rPr>
          </w:rPrChange>
        </w:rPr>
        <w:t xml:space="preserve"> </w:t>
      </w:r>
      <w:proofErr w:type="spellStart"/>
      <w:r w:rsidRPr="003624E2">
        <w:rPr>
          <w:i/>
          <w:lang w:val="es-PY"/>
          <w:rPrChange w:id="1630" w:author="marcazal" w:date="2015-11-07T15:33:00Z">
            <w:rPr>
              <w:i/>
            </w:rPr>
          </w:rPrChange>
        </w:rPr>
        <w:t>val</w:t>
      </w:r>
      <w:r w:rsidRPr="003624E2">
        <w:rPr>
          <w:i/>
          <w:lang w:val="es-PY"/>
          <w:rPrChange w:id="1631" w:author="marcazal" w:date="2015-11-07T15:33:00Z">
            <w:rPr>
              <w:i/>
            </w:rPr>
          </w:rPrChange>
        </w:rPr>
        <w:t>i</w:t>
      </w:r>
      <w:r w:rsidRPr="003624E2">
        <w:rPr>
          <w:i/>
          <w:lang w:val="es-PY"/>
          <w:rPrChange w:id="1632" w:author="marcazal" w:date="2015-11-07T15:33:00Z">
            <w:rPr>
              <w:i/>
            </w:rPr>
          </w:rPrChange>
        </w:rPr>
        <w:t>dation</w:t>
      </w:r>
      <w:proofErr w:type="spellEnd"/>
      <w:r w:rsidRPr="003624E2">
        <w:rPr>
          <w:i/>
          <w:lang w:val="es-PY"/>
          <w:rPrChange w:id="1633" w:author="marcazal" w:date="2015-11-07T15:33:00Z">
            <w:rPr>
              <w:i/>
            </w:rPr>
          </w:rPrChange>
        </w:rPr>
        <w:t xml:space="preserve"> </w:t>
      </w:r>
      <w:proofErr w:type="spellStart"/>
      <w:r w:rsidRPr="003624E2">
        <w:rPr>
          <w:i/>
          <w:lang w:val="es-PY"/>
          <w:rPrChange w:id="1634" w:author="marcazal" w:date="2015-11-07T15:33:00Z">
            <w:rPr>
              <w:i/>
            </w:rPr>
          </w:rPrChange>
        </w:rPr>
        <w:t>plug</w:t>
      </w:r>
      <w:proofErr w:type="spellEnd"/>
      <w:r w:rsidRPr="003624E2">
        <w:rPr>
          <w:i/>
          <w:lang w:val="es-PY"/>
          <w:rPrChange w:id="1635" w:author="marcazal" w:date="2015-11-07T15:33:00Z">
            <w:rPr>
              <w:i/>
            </w:rPr>
          </w:rPrChange>
        </w:rPr>
        <w:t>-in.</w:t>
      </w:r>
      <w:r w:rsidRPr="003624E2">
        <w:rPr>
          <w:lang w:val="es-PY"/>
          <w:rPrChange w:id="1636" w:author="marcazal" w:date="2015-11-07T15:33:00Z">
            <w:rPr/>
          </w:rPrChange>
        </w:rPr>
        <w:t xml:space="preserve"> A partir del perfil de </w:t>
      </w:r>
      <w:r w:rsidRPr="003624E2">
        <w:rPr>
          <w:i/>
          <w:lang w:val="es-PY"/>
          <w:rPrChange w:id="1637" w:author="marcazal" w:date="2015-11-07T15:33:00Z">
            <w:rPr>
              <w:i/>
            </w:rPr>
          </w:rPrChange>
        </w:rPr>
        <w:t>Estructura,</w:t>
      </w:r>
      <w:r w:rsidRPr="003624E2">
        <w:rPr>
          <w:lang w:val="es-PY"/>
          <w:rPrChange w:id="1638" w:author="marcazal" w:date="2015-11-07T15:33:00Z">
            <w:rPr/>
          </w:rPrChange>
        </w:rPr>
        <w:t xml:space="preserve"> se genera código </w:t>
      </w:r>
      <w:r w:rsidRPr="003624E2">
        <w:rPr>
          <w:i/>
          <w:lang w:val="es-PY"/>
          <w:rPrChange w:id="1639" w:author="marcazal" w:date="2015-11-07T15:33:00Z">
            <w:rPr>
              <w:i/>
            </w:rPr>
          </w:rPrChange>
        </w:rPr>
        <w:t>CSS</w:t>
      </w:r>
      <w:r w:rsidRPr="003624E2">
        <w:rPr>
          <w:lang w:val="es-PY"/>
          <w:rPrChange w:id="1640" w:author="marcazal" w:date="2015-11-07T15:33:00Z">
            <w:rPr/>
          </w:rPrChange>
        </w:rPr>
        <w:t xml:space="preserve"> con las pos</w:t>
      </w:r>
      <w:r w:rsidRPr="003624E2">
        <w:rPr>
          <w:lang w:val="es-PY"/>
          <w:rPrChange w:id="1641" w:author="marcazal" w:date="2015-11-07T15:33:00Z">
            <w:rPr/>
          </w:rPrChange>
        </w:rPr>
        <w:t>i</w:t>
      </w:r>
      <w:r w:rsidRPr="003624E2">
        <w:rPr>
          <w:lang w:val="es-PY"/>
          <w:rPrChange w:id="1642" w:author="marcazal" w:date="2015-11-07T15:33:00Z">
            <w:rPr/>
          </w:rPrChange>
        </w:rPr>
        <w:t xml:space="preserve">ciones de los elementos de interfaz según fueron establecidas en el </w:t>
      </w:r>
      <w:r w:rsidRPr="003624E2">
        <w:rPr>
          <w:i/>
          <w:lang w:val="es-PY"/>
          <w:rPrChange w:id="1643" w:author="marcazal" w:date="2015-11-07T15:33:00Z">
            <w:rPr>
              <w:i/>
            </w:rPr>
          </w:rPrChange>
        </w:rPr>
        <w:t>PIM</w:t>
      </w:r>
      <w:r w:rsidRPr="003624E2">
        <w:rPr>
          <w:lang w:val="es-PY"/>
          <w:rPrChange w:id="1644" w:author="marcazal" w:date="2015-11-07T15:33:00Z">
            <w:rPr/>
          </w:rPrChange>
        </w:rPr>
        <w:t xml:space="preserve"> de entrada. Finalmente, una ilustración evaluativa de la propuesta se llevó a cabo para presentar los aportes realizados a la capa de presentación de </w:t>
      </w:r>
      <w:proofErr w:type="spellStart"/>
      <w:r w:rsidRPr="003624E2">
        <w:rPr>
          <w:i/>
          <w:lang w:val="es-PY"/>
          <w:rPrChange w:id="1645" w:author="marcazal" w:date="2015-11-07T15:33:00Z">
            <w:rPr>
              <w:i/>
            </w:rPr>
          </w:rPrChange>
        </w:rPr>
        <w:t>MoWebA</w:t>
      </w:r>
      <w:proofErr w:type="spellEnd"/>
      <w:r w:rsidRPr="003624E2">
        <w:rPr>
          <w:lang w:val="es-PY"/>
          <w:rPrChange w:id="1646" w:author="marcazal" w:date="2015-11-07T15:33:00Z">
            <w:rPr/>
          </w:rPrChange>
        </w:rPr>
        <w:t xml:space="preserve">. </w:t>
      </w:r>
    </w:p>
    <w:p w:rsidR="00776FA9" w:rsidRPr="00971175" w:rsidRDefault="003624E2" w:rsidP="00776FA9">
      <w:pPr>
        <w:rPr>
          <w:lang w:val="es-PY"/>
          <w:rPrChange w:id="1647" w:author="marcazal" w:date="2015-11-07T15:33:00Z">
            <w:rPr/>
          </w:rPrChange>
        </w:rPr>
      </w:pPr>
      <w:r w:rsidRPr="003624E2">
        <w:rPr>
          <w:lang w:val="es-PY"/>
          <w:rPrChange w:id="1648" w:author="marcazal" w:date="2015-11-07T15:33:00Z">
            <w:rPr/>
          </w:rPrChange>
        </w:rPr>
        <w:t>Entre los trabajos futuros que podrían realizarse podrían citarse el validar la pr</w:t>
      </w:r>
      <w:r w:rsidRPr="003624E2">
        <w:rPr>
          <w:lang w:val="es-PY"/>
          <w:rPrChange w:id="1649" w:author="marcazal" w:date="2015-11-07T15:33:00Z">
            <w:rPr/>
          </w:rPrChange>
        </w:rPr>
        <w:t>o</w:t>
      </w:r>
      <w:r w:rsidRPr="003624E2">
        <w:rPr>
          <w:lang w:val="es-PY"/>
          <w:rPrChange w:id="1650" w:author="marcazal" w:date="2015-11-07T15:33:00Z">
            <w:rPr/>
          </w:rPrChange>
        </w:rPr>
        <w:t xml:space="preserve">puesta con un caso de estudio formal. También podrían incluirse otras características </w:t>
      </w:r>
      <w:r w:rsidRPr="003624E2">
        <w:rPr>
          <w:i/>
          <w:lang w:val="es-PY"/>
          <w:rPrChange w:id="1651" w:author="marcazal" w:date="2015-11-07T15:33:00Z">
            <w:rPr>
              <w:i/>
            </w:rPr>
          </w:rPrChange>
        </w:rPr>
        <w:t xml:space="preserve">RIA </w:t>
      </w:r>
      <w:r w:rsidRPr="003624E2">
        <w:rPr>
          <w:lang w:val="es-PY"/>
          <w:rPrChange w:id="1652" w:author="marcazal" w:date="2015-11-07T15:33:00Z">
            <w:rPr/>
          </w:rPrChange>
        </w:rPr>
        <w:t>a</w:t>
      </w:r>
      <w:r w:rsidRPr="003624E2">
        <w:rPr>
          <w:i/>
          <w:lang w:val="es-PY"/>
          <w:rPrChange w:id="1653" w:author="marcazal" w:date="2015-11-07T15:33:00Z">
            <w:rPr>
              <w:i/>
            </w:rPr>
          </w:rPrChange>
        </w:rPr>
        <w:t xml:space="preserve"> </w:t>
      </w:r>
      <w:proofErr w:type="spellStart"/>
      <w:r w:rsidRPr="003624E2">
        <w:rPr>
          <w:i/>
          <w:lang w:val="es-PY"/>
          <w:rPrChange w:id="1654" w:author="marcazal" w:date="2015-11-07T15:33:00Z">
            <w:rPr>
              <w:i/>
            </w:rPr>
          </w:rPrChange>
        </w:rPr>
        <w:t>MoWebA</w:t>
      </w:r>
      <w:proofErr w:type="spellEnd"/>
      <w:r w:rsidRPr="003624E2">
        <w:rPr>
          <w:lang w:val="es-PY"/>
          <w:rPrChange w:id="1655" w:author="marcazal" w:date="2015-11-07T15:33:00Z">
            <w:rPr/>
          </w:rPrChange>
        </w:rPr>
        <w:t xml:space="preserve">, no sólo a nivel de la presentación, sino también en la comunicación cliente-servidor, en la lógica de negocios, a diferencia de las validaciones locales, y ofrecer cobertura de persistencia de datos en el lado del cliente. Otro trabajo futuro interesante sería realizar transformaciones para otros </w:t>
      </w:r>
      <w:proofErr w:type="spellStart"/>
      <w:r w:rsidRPr="003624E2">
        <w:rPr>
          <w:i/>
          <w:lang w:val="es-PY"/>
          <w:rPrChange w:id="1656" w:author="marcazal" w:date="2015-11-07T15:33:00Z">
            <w:rPr>
              <w:i/>
            </w:rPr>
          </w:rPrChange>
        </w:rPr>
        <w:t>frameworks</w:t>
      </w:r>
      <w:proofErr w:type="spellEnd"/>
      <w:r w:rsidRPr="003624E2">
        <w:rPr>
          <w:lang w:val="es-PY"/>
          <w:rPrChange w:id="1657" w:author="marcazal" w:date="2015-11-07T15:33:00Z">
            <w:rPr/>
          </w:rPrChange>
        </w:rPr>
        <w:t xml:space="preserve"> o plataformas dest</w:t>
      </w:r>
      <w:r w:rsidRPr="003624E2">
        <w:rPr>
          <w:lang w:val="es-PY"/>
          <w:rPrChange w:id="1658" w:author="marcazal" w:date="2015-11-07T15:33:00Z">
            <w:rPr/>
          </w:rPrChange>
        </w:rPr>
        <w:t>i</w:t>
      </w:r>
      <w:r w:rsidRPr="003624E2">
        <w:rPr>
          <w:lang w:val="es-PY"/>
          <w:rPrChange w:id="1659" w:author="marcazal" w:date="2015-11-07T15:33:00Z">
            <w:rPr/>
          </w:rPrChange>
        </w:rPr>
        <w:t xml:space="preserve">no </w:t>
      </w:r>
      <w:r w:rsidRPr="003624E2">
        <w:rPr>
          <w:i/>
          <w:lang w:val="es-PY"/>
          <w:rPrChange w:id="1660" w:author="marcazal" w:date="2015-11-07T15:33:00Z">
            <w:rPr>
              <w:i/>
            </w:rPr>
          </w:rPrChange>
        </w:rPr>
        <w:t>RIA</w:t>
      </w:r>
      <w:r w:rsidRPr="003624E2">
        <w:rPr>
          <w:lang w:val="es-PY"/>
          <w:rPrChange w:id="1661" w:author="marcazal" w:date="2015-11-07T15:33:00Z">
            <w:rPr/>
          </w:rPrChange>
        </w:rPr>
        <w:t>.</w:t>
      </w:r>
    </w:p>
    <w:p w:rsidR="00A37EFF" w:rsidRPr="0025152F" w:rsidRDefault="00A37EFF" w:rsidP="00776FA9">
      <w:pPr>
        <w:rPr>
          <w:b/>
        </w:rPr>
      </w:pPr>
      <w:r w:rsidRPr="0025152F">
        <w:rPr>
          <w:b/>
        </w:rPr>
        <w:t>BIBLIOGRAFÍA</w:t>
      </w:r>
    </w:p>
    <w:p w:rsidR="00A37EFF" w:rsidRPr="00A37EFF" w:rsidRDefault="00A37EFF" w:rsidP="00776FA9">
      <w:pPr>
        <w:rPr>
          <w:sz w:val="18"/>
        </w:rPr>
      </w:pPr>
      <w:bookmarkStart w:id="1662" w:name="BIB__bib"/>
      <w:r w:rsidRPr="00A37EFF">
        <w:rPr>
          <w:sz w:val="18"/>
        </w:rPr>
        <w:t>[</w:t>
      </w:r>
      <w:bookmarkStart w:id="1663" w:name="BIB_e2014"/>
      <w:r w:rsidRPr="00A37EFF">
        <w:rPr>
          <w:sz w:val="18"/>
        </w:rPr>
        <w:t>1</w:t>
      </w:r>
      <w:bookmarkStart w:id="1664" w:name="B4B_e2014"/>
      <w:bookmarkEnd w:id="1663"/>
      <w:bookmarkEnd w:id="1664"/>
      <w:r>
        <w:rPr>
          <w:sz w:val="18"/>
        </w:rPr>
        <w:t xml:space="preserve">] </w:t>
      </w:r>
      <w:r w:rsidRPr="00A37EFF">
        <w:rPr>
          <w:sz w:val="18"/>
        </w:rPr>
        <w:t xml:space="preserve">Freeman E, Robson E, Sierra K, and Bates B. </w:t>
      </w:r>
      <w:r w:rsidRPr="00A37EFF">
        <w:rPr>
          <w:i/>
          <w:sz w:val="18"/>
        </w:rPr>
        <w:t>Head first Design Patterns</w:t>
      </w:r>
      <w:r w:rsidRPr="00A37EFF">
        <w:rPr>
          <w:sz w:val="18"/>
        </w:rPr>
        <w:t xml:space="preserve">, ISBN 978-0-5960-07126. </w:t>
      </w:r>
      <w:proofErr w:type="gramStart"/>
      <w:r w:rsidRPr="00A37EFF">
        <w:rPr>
          <w:sz w:val="18"/>
        </w:rPr>
        <w:t>O’ Reilly Media, 2014.</w:t>
      </w:r>
      <w:proofErr w:type="gramEnd"/>
    </w:p>
    <w:p w:rsidR="00A37EFF" w:rsidRPr="00A37EFF" w:rsidRDefault="00A37EFF" w:rsidP="00776FA9">
      <w:pPr>
        <w:rPr>
          <w:sz w:val="18"/>
        </w:rPr>
      </w:pPr>
      <w:r w:rsidRPr="00A37EFF">
        <w:rPr>
          <w:sz w:val="18"/>
        </w:rPr>
        <w:t>[</w:t>
      </w:r>
      <w:bookmarkStart w:id="1665" w:name="BIB_valverde2008"/>
      <w:r w:rsidRPr="00A37EFF">
        <w:rPr>
          <w:sz w:val="18"/>
        </w:rPr>
        <w:t>2</w:t>
      </w:r>
      <w:bookmarkStart w:id="1666" w:name="B4B_valverde2008"/>
      <w:bookmarkEnd w:id="1665"/>
      <w:bookmarkEnd w:id="1666"/>
      <w:r>
        <w:rPr>
          <w:sz w:val="18"/>
        </w:rPr>
        <w:t xml:space="preserve">] </w:t>
      </w:r>
      <w:proofErr w:type="spellStart"/>
      <w:r w:rsidRPr="00A37EFF">
        <w:rPr>
          <w:sz w:val="18"/>
        </w:rPr>
        <w:t>Valverde</w:t>
      </w:r>
      <w:proofErr w:type="spellEnd"/>
      <w:r w:rsidRPr="00A37EFF">
        <w:rPr>
          <w:sz w:val="18"/>
        </w:rPr>
        <w:t xml:space="preserve"> F and Pastor O. Applying interaction patterns. </w:t>
      </w:r>
      <w:proofErr w:type="gramStart"/>
      <w:r w:rsidRPr="00A37EFF">
        <w:rPr>
          <w:sz w:val="18"/>
        </w:rPr>
        <w:t xml:space="preserve">In </w:t>
      </w:r>
      <w:r w:rsidRPr="00A37EFF">
        <w:rPr>
          <w:i/>
          <w:sz w:val="18"/>
        </w:rPr>
        <w:t>Towards a Model-Driven A</w:t>
      </w:r>
      <w:r w:rsidRPr="00A37EFF">
        <w:rPr>
          <w:i/>
          <w:sz w:val="18"/>
        </w:rPr>
        <w:t>p</w:t>
      </w:r>
      <w:r w:rsidRPr="00A37EFF">
        <w:rPr>
          <w:i/>
          <w:sz w:val="18"/>
        </w:rPr>
        <w:t xml:space="preserve">proach for Rich Internet Applications </w:t>
      </w:r>
      <w:proofErr w:type="spellStart"/>
      <w:r w:rsidRPr="00A37EFF">
        <w:rPr>
          <w:i/>
          <w:sz w:val="18"/>
        </w:rPr>
        <w:t>Development.Proc</w:t>
      </w:r>
      <w:proofErr w:type="spellEnd"/>
      <w:r w:rsidRPr="00A37EFF">
        <w:rPr>
          <w:i/>
          <w:sz w:val="18"/>
        </w:rPr>
        <w:t>.</w:t>
      </w:r>
      <w:proofErr w:type="gramEnd"/>
      <w:r w:rsidRPr="00A37EFF">
        <w:rPr>
          <w:i/>
          <w:sz w:val="18"/>
        </w:rPr>
        <w:t xml:space="preserve"> </w:t>
      </w:r>
      <w:proofErr w:type="gramStart"/>
      <w:r w:rsidRPr="00A37EFF">
        <w:rPr>
          <w:i/>
          <w:sz w:val="18"/>
        </w:rPr>
        <w:t>7th Int. Workshop.</w:t>
      </w:r>
      <w:proofErr w:type="gramEnd"/>
      <w:r w:rsidRPr="00A37EFF">
        <w:rPr>
          <w:i/>
          <w:sz w:val="18"/>
        </w:rPr>
        <w:t xml:space="preserve"> </w:t>
      </w:r>
      <w:proofErr w:type="gramStart"/>
      <w:r w:rsidRPr="00A37EFF">
        <w:rPr>
          <w:i/>
          <w:sz w:val="18"/>
        </w:rPr>
        <w:t>on</w:t>
      </w:r>
      <w:proofErr w:type="gramEnd"/>
      <w:r w:rsidRPr="00A37EFF">
        <w:rPr>
          <w:i/>
          <w:sz w:val="18"/>
        </w:rPr>
        <w:t xml:space="preserve"> Web-Oriented Software technologies</w:t>
      </w:r>
      <w:r w:rsidRPr="00A37EFF">
        <w:rPr>
          <w:sz w:val="18"/>
        </w:rPr>
        <w:t>, IWWOST 2008, 2008.</w:t>
      </w:r>
    </w:p>
    <w:p w:rsidR="00A37EFF" w:rsidRPr="00A37EFF" w:rsidRDefault="00A37EFF" w:rsidP="00776FA9">
      <w:pPr>
        <w:rPr>
          <w:sz w:val="18"/>
        </w:rPr>
      </w:pPr>
      <w:r w:rsidRPr="00A37EFF">
        <w:rPr>
          <w:sz w:val="18"/>
        </w:rPr>
        <w:t>[</w:t>
      </w:r>
      <w:bookmarkStart w:id="1667" w:name="BIB_martinez_2druiz2010"/>
      <w:r w:rsidRPr="00A37EFF">
        <w:rPr>
          <w:sz w:val="18"/>
        </w:rPr>
        <w:t>3</w:t>
      </w:r>
      <w:bookmarkStart w:id="1668" w:name="B4B_martinez_2druiz2010"/>
      <w:bookmarkEnd w:id="1667"/>
      <w:bookmarkEnd w:id="1668"/>
      <w:r>
        <w:rPr>
          <w:sz w:val="18"/>
        </w:rPr>
        <w:t xml:space="preserve">] </w:t>
      </w:r>
      <w:commentRangeStart w:id="1669"/>
      <w:proofErr w:type="spellStart"/>
      <w:r w:rsidRPr="00A37EFF">
        <w:rPr>
          <w:sz w:val="18"/>
        </w:rPr>
        <w:t>Martínez</w:t>
      </w:r>
      <w:proofErr w:type="spellEnd"/>
      <w:r w:rsidRPr="00A37EFF">
        <w:rPr>
          <w:sz w:val="18"/>
        </w:rPr>
        <w:t xml:space="preserve">-Ruiz </w:t>
      </w:r>
      <w:commentRangeEnd w:id="1669"/>
      <w:r w:rsidR="00501D5E">
        <w:rPr>
          <w:rStyle w:val="Refdecomentario"/>
          <w:lang w:val="es-ES" w:eastAsia="es-ES"/>
        </w:rPr>
        <w:commentReference w:id="1669"/>
      </w:r>
      <w:r w:rsidRPr="00A37EFF">
        <w:rPr>
          <w:sz w:val="18"/>
        </w:rPr>
        <w:t xml:space="preserve">F J. </w:t>
      </w:r>
      <w:proofErr w:type="gramStart"/>
      <w:r w:rsidRPr="00A37EFF">
        <w:rPr>
          <w:i/>
          <w:sz w:val="18"/>
        </w:rPr>
        <w:t>A Development Method for User Interfaces of Rich Internet Applic</w:t>
      </w:r>
      <w:r w:rsidRPr="00A37EFF">
        <w:rPr>
          <w:i/>
          <w:sz w:val="18"/>
        </w:rPr>
        <w:t>a</w:t>
      </w:r>
      <w:r w:rsidRPr="00A37EFF">
        <w:rPr>
          <w:i/>
          <w:sz w:val="18"/>
        </w:rPr>
        <w:t>tions</w:t>
      </w:r>
      <w:r w:rsidRPr="00A37EFF">
        <w:rPr>
          <w:sz w:val="18"/>
        </w:rPr>
        <w:t>.</w:t>
      </w:r>
      <w:proofErr w:type="gramEnd"/>
      <w:r w:rsidRPr="00A37EFF">
        <w:rPr>
          <w:sz w:val="18"/>
        </w:rPr>
        <w:t xml:space="preserve"> </w:t>
      </w:r>
      <w:proofErr w:type="gramStart"/>
      <w:r w:rsidRPr="00A37EFF">
        <w:rPr>
          <w:sz w:val="18"/>
        </w:rPr>
        <w:t xml:space="preserve">PhD thesis, </w:t>
      </w:r>
      <w:proofErr w:type="spellStart"/>
      <w:r w:rsidR="00A32736" w:rsidRPr="0014767A">
        <w:rPr>
          <w:sz w:val="18"/>
        </w:rPr>
        <w:t>Université</w:t>
      </w:r>
      <w:proofErr w:type="spellEnd"/>
      <w:r w:rsidR="00A32736" w:rsidRPr="0014767A">
        <w:rPr>
          <w:sz w:val="18"/>
        </w:rPr>
        <w:t xml:space="preserve"> </w:t>
      </w:r>
      <w:proofErr w:type="spellStart"/>
      <w:r w:rsidR="00A32736" w:rsidRPr="0014767A">
        <w:rPr>
          <w:sz w:val="18"/>
        </w:rPr>
        <w:t>catholique</w:t>
      </w:r>
      <w:proofErr w:type="spellEnd"/>
      <w:r w:rsidR="00A32736" w:rsidRPr="0014767A">
        <w:rPr>
          <w:sz w:val="18"/>
        </w:rPr>
        <w:t xml:space="preserve"> de Louvain</w:t>
      </w:r>
      <w:r w:rsidRPr="00A37EFF">
        <w:rPr>
          <w:sz w:val="18"/>
        </w:rPr>
        <w:t xml:space="preserve">, </w:t>
      </w:r>
      <w:r w:rsidR="00A32736">
        <w:rPr>
          <w:sz w:val="18"/>
        </w:rPr>
        <w:t>Belgium</w:t>
      </w:r>
      <w:r w:rsidRPr="00A37EFF">
        <w:rPr>
          <w:sz w:val="18"/>
        </w:rPr>
        <w:t>, August 2010.</w:t>
      </w:r>
      <w:proofErr w:type="gramEnd"/>
    </w:p>
    <w:p w:rsidR="00A37EFF" w:rsidRPr="00A37EFF" w:rsidRDefault="00A37EFF" w:rsidP="00776FA9">
      <w:pPr>
        <w:rPr>
          <w:sz w:val="18"/>
        </w:rPr>
      </w:pPr>
      <w:r w:rsidRPr="00A37EFF">
        <w:rPr>
          <w:sz w:val="18"/>
        </w:rPr>
        <w:t>[</w:t>
      </w:r>
      <w:bookmarkStart w:id="1670" w:name="BIB_toffetti2011"/>
      <w:r w:rsidRPr="00A37EFF">
        <w:rPr>
          <w:sz w:val="18"/>
        </w:rPr>
        <w:t>4</w:t>
      </w:r>
      <w:bookmarkStart w:id="1671" w:name="B4B_toffetti2011"/>
      <w:bookmarkEnd w:id="1670"/>
      <w:bookmarkEnd w:id="1671"/>
      <w:r>
        <w:rPr>
          <w:sz w:val="18"/>
        </w:rPr>
        <w:t xml:space="preserve">] </w:t>
      </w:r>
      <w:proofErr w:type="spellStart"/>
      <w:r w:rsidRPr="00A37EFF">
        <w:rPr>
          <w:sz w:val="18"/>
        </w:rPr>
        <w:t>Toffetti</w:t>
      </w:r>
      <w:proofErr w:type="spellEnd"/>
      <w:r w:rsidRPr="00A37EFF">
        <w:rPr>
          <w:sz w:val="18"/>
        </w:rPr>
        <w:t xml:space="preserve"> G, </w:t>
      </w:r>
      <w:proofErr w:type="spellStart"/>
      <w:r w:rsidRPr="00A37EFF">
        <w:rPr>
          <w:sz w:val="18"/>
        </w:rPr>
        <w:t>Comai</w:t>
      </w:r>
      <w:proofErr w:type="spellEnd"/>
      <w:r w:rsidRPr="00A37EFF">
        <w:rPr>
          <w:sz w:val="18"/>
        </w:rPr>
        <w:t xml:space="preserve"> S, Preciado J C, and </w:t>
      </w:r>
      <w:proofErr w:type="spellStart"/>
      <w:r w:rsidRPr="00A37EFF">
        <w:rPr>
          <w:sz w:val="18"/>
        </w:rPr>
        <w:t>Linaje</w:t>
      </w:r>
      <w:proofErr w:type="spellEnd"/>
      <w:r w:rsidRPr="00A37EFF">
        <w:rPr>
          <w:sz w:val="18"/>
        </w:rPr>
        <w:t xml:space="preserve"> M. State-of-the art and trends in the sy</w:t>
      </w:r>
      <w:r w:rsidRPr="00A37EFF">
        <w:rPr>
          <w:sz w:val="18"/>
        </w:rPr>
        <w:t>s</w:t>
      </w:r>
      <w:r w:rsidRPr="00A37EFF">
        <w:rPr>
          <w:sz w:val="18"/>
        </w:rPr>
        <w:t xml:space="preserve">tematic development of rich internet applications. </w:t>
      </w:r>
      <w:r w:rsidRPr="00A37EFF">
        <w:rPr>
          <w:i/>
          <w:sz w:val="18"/>
        </w:rPr>
        <w:t>J. Web Eng.</w:t>
      </w:r>
      <w:r w:rsidRPr="00A37EFF">
        <w:rPr>
          <w:sz w:val="18"/>
        </w:rPr>
        <w:t>, 10(1):70–86, March 2011.</w:t>
      </w:r>
    </w:p>
    <w:p w:rsidR="00A37EFF" w:rsidRPr="00A37EFF" w:rsidRDefault="00A37EFF" w:rsidP="00776FA9">
      <w:pPr>
        <w:rPr>
          <w:sz w:val="18"/>
        </w:rPr>
      </w:pPr>
      <w:r w:rsidRPr="00A37EFF">
        <w:rPr>
          <w:sz w:val="18"/>
        </w:rPr>
        <w:t>[</w:t>
      </w:r>
      <w:bookmarkStart w:id="1672" w:name="BIB_allairemacromediamarch2002"/>
      <w:r w:rsidRPr="00A37EFF">
        <w:rPr>
          <w:sz w:val="18"/>
        </w:rPr>
        <w:t>5</w:t>
      </w:r>
      <w:bookmarkStart w:id="1673" w:name="B4B_allairemacromediamarch2002"/>
      <w:bookmarkEnd w:id="1672"/>
      <w:bookmarkEnd w:id="1673"/>
      <w:r>
        <w:rPr>
          <w:sz w:val="18"/>
        </w:rPr>
        <w:t>]</w:t>
      </w:r>
      <w:proofErr w:type="spellStart"/>
      <w:proofErr w:type="gramStart"/>
      <w:r w:rsidR="00D1234E">
        <w:rPr>
          <w:sz w:val="18"/>
        </w:rPr>
        <w:t>Allaire</w:t>
      </w:r>
      <w:proofErr w:type="spellEnd"/>
      <w:r w:rsidR="00D1234E">
        <w:rPr>
          <w:sz w:val="18"/>
        </w:rPr>
        <w:t xml:space="preserve"> </w:t>
      </w:r>
      <w:r w:rsidRPr="00A37EFF">
        <w:rPr>
          <w:sz w:val="18"/>
        </w:rPr>
        <w:t>J. Requirements for rich internet applications.</w:t>
      </w:r>
      <w:proofErr w:type="gramEnd"/>
      <w:r w:rsidRPr="00A37EFF">
        <w:rPr>
          <w:sz w:val="18"/>
        </w:rPr>
        <w:t xml:space="preserve"> http://download.macromedia.com/pub/flash/whitepapers/richclient.pdf, March 2002.</w:t>
      </w:r>
    </w:p>
    <w:p w:rsidR="00A37EFF" w:rsidRPr="00A37EFF" w:rsidRDefault="00A37EFF" w:rsidP="00776FA9">
      <w:pPr>
        <w:rPr>
          <w:sz w:val="18"/>
        </w:rPr>
      </w:pPr>
      <w:r w:rsidRPr="00A37EFF">
        <w:rPr>
          <w:sz w:val="18"/>
        </w:rPr>
        <w:t>[</w:t>
      </w:r>
      <w:bookmarkStart w:id="1674" w:name="BIB_wright2008"/>
      <w:r w:rsidRPr="00A37EFF">
        <w:rPr>
          <w:sz w:val="18"/>
        </w:rPr>
        <w:t>6</w:t>
      </w:r>
      <w:bookmarkStart w:id="1675" w:name="B4B_wright2008"/>
      <w:bookmarkEnd w:id="1674"/>
      <w:bookmarkEnd w:id="1675"/>
      <w:r>
        <w:rPr>
          <w:sz w:val="18"/>
        </w:rPr>
        <w:t xml:space="preserve">] </w:t>
      </w:r>
      <w:r w:rsidRPr="00A37EFF">
        <w:rPr>
          <w:sz w:val="18"/>
        </w:rPr>
        <w:t>Wright J and Dietrich J. Survey of existing languages to model interactive web applic</w:t>
      </w:r>
      <w:r w:rsidRPr="00A37EFF">
        <w:rPr>
          <w:sz w:val="18"/>
        </w:rPr>
        <w:t>a</w:t>
      </w:r>
      <w:r w:rsidRPr="00A37EFF">
        <w:rPr>
          <w:sz w:val="18"/>
        </w:rPr>
        <w:t xml:space="preserve">tions. In </w:t>
      </w:r>
      <w:r w:rsidRPr="00A37EFF">
        <w:rPr>
          <w:i/>
          <w:sz w:val="18"/>
        </w:rPr>
        <w:t>Proceedings of the fifth Asia-Pacific conference on Conceptual Modelling - Volume 79</w:t>
      </w:r>
      <w:r w:rsidRPr="00A37EFF">
        <w:rPr>
          <w:sz w:val="18"/>
        </w:rPr>
        <w:t xml:space="preserve">, APCCM ’08, pages 113–123, </w:t>
      </w:r>
      <w:proofErr w:type="spellStart"/>
      <w:r w:rsidRPr="00A37EFF">
        <w:rPr>
          <w:sz w:val="18"/>
        </w:rPr>
        <w:t>Darlinghurst</w:t>
      </w:r>
      <w:proofErr w:type="spellEnd"/>
      <w:r w:rsidRPr="00A37EFF">
        <w:rPr>
          <w:sz w:val="18"/>
        </w:rPr>
        <w:t>, Australia, 2008. Australian Computer Society, Inc.</w:t>
      </w:r>
    </w:p>
    <w:p w:rsidR="00A37EFF" w:rsidRPr="00A37EFF" w:rsidRDefault="00A37EFF" w:rsidP="00776FA9">
      <w:pPr>
        <w:rPr>
          <w:sz w:val="18"/>
        </w:rPr>
      </w:pPr>
      <w:r w:rsidRPr="00A37EFF">
        <w:rPr>
          <w:sz w:val="18"/>
        </w:rPr>
        <w:t>[</w:t>
      </w:r>
      <w:bookmarkStart w:id="1676" w:name="BIB_preciado2005"/>
      <w:r w:rsidRPr="00A37EFF">
        <w:rPr>
          <w:sz w:val="18"/>
        </w:rPr>
        <w:t>7</w:t>
      </w:r>
      <w:bookmarkStart w:id="1677" w:name="B4B_preciado2005"/>
      <w:bookmarkEnd w:id="1676"/>
      <w:bookmarkEnd w:id="1677"/>
      <w:r>
        <w:rPr>
          <w:sz w:val="18"/>
        </w:rPr>
        <w:t xml:space="preserve">] </w:t>
      </w:r>
      <w:proofErr w:type="spellStart"/>
      <w:r w:rsidRPr="00A37EFF">
        <w:rPr>
          <w:sz w:val="18"/>
        </w:rPr>
        <w:t>Preciado</w:t>
      </w:r>
      <w:proofErr w:type="spellEnd"/>
      <w:r w:rsidRPr="00A37EFF">
        <w:rPr>
          <w:sz w:val="18"/>
        </w:rPr>
        <w:t xml:space="preserve"> J C, </w:t>
      </w:r>
      <w:proofErr w:type="spellStart"/>
      <w:r w:rsidRPr="00A37EFF">
        <w:rPr>
          <w:sz w:val="18"/>
        </w:rPr>
        <w:t>Linaje</w:t>
      </w:r>
      <w:proofErr w:type="spellEnd"/>
      <w:r w:rsidRPr="00A37EFF">
        <w:rPr>
          <w:sz w:val="18"/>
        </w:rPr>
        <w:t xml:space="preserve"> M, Sanchez F, and </w:t>
      </w:r>
      <w:proofErr w:type="spellStart"/>
      <w:r w:rsidRPr="00A37EFF">
        <w:rPr>
          <w:sz w:val="18"/>
        </w:rPr>
        <w:t>Comai</w:t>
      </w:r>
      <w:proofErr w:type="spellEnd"/>
      <w:r w:rsidRPr="00A37EFF">
        <w:rPr>
          <w:sz w:val="18"/>
        </w:rPr>
        <w:t xml:space="preserve"> S. Necessity of methodologies to model rich internet applications. In </w:t>
      </w:r>
      <w:r w:rsidRPr="00A37EFF">
        <w:rPr>
          <w:i/>
          <w:sz w:val="18"/>
        </w:rPr>
        <w:t>Proceedings of the Seventh IEEE International Symposium on Web Site Evolution</w:t>
      </w:r>
      <w:r w:rsidRPr="00A37EFF">
        <w:rPr>
          <w:sz w:val="18"/>
        </w:rPr>
        <w:t xml:space="preserve">, WSE ’05, pages 7–13, Washington, DC, USA, 2005. </w:t>
      </w:r>
      <w:proofErr w:type="gramStart"/>
      <w:r w:rsidRPr="00A37EFF">
        <w:rPr>
          <w:sz w:val="18"/>
        </w:rPr>
        <w:t>IEEE Computer Society.</w:t>
      </w:r>
      <w:proofErr w:type="gramEnd"/>
    </w:p>
    <w:p w:rsidR="00A37EFF" w:rsidRPr="00A37EFF" w:rsidRDefault="00A37EFF" w:rsidP="00776FA9">
      <w:pPr>
        <w:rPr>
          <w:sz w:val="18"/>
        </w:rPr>
      </w:pPr>
      <w:r w:rsidRPr="00A37EFF">
        <w:rPr>
          <w:sz w:val="18"/>
        </w:rPr>
        <w:t>[</w:t>
      </w:r>
      <w:bookmarkStart w:id="1678" w:name="BIB_preciado2008"/>
      <w:r w:rsidRPr="00A37EFF">
        <w:rPr>
          <w:sz w:val="18"/>
        </w:rPr>
        <w:t>8</w:t>
      </w:r>
      <w:bookmarkStart w:id="1679" w:name="B4B_preciado2008"/>
      <w:bookmarkEnd w:id="1678"/>
      <w:bookmarkEnd w:id="1679"/>
      <w:r>
        <w:rPr>
          <w:sz w:val="18"/>
        </w:rPr>
        <w:t xml:space="preserve">] </w:t>
      </w:r>
      <w:proofErr w:type="spellStart"/>
      <w:r w:rsidRPr="00A37EFF">
        <w:rPr>
          <w:sz w:val="18"/>
        </w:rPr>
        <w:t>Preciado</w:t>
      </w:r>
      <w:proofErr w:type="spellEnd"/>
      <w:r w:rsidRPr="00A37EFF">
        <w:rPr>
          <w:sz w:val="18"/>
        </w:rPr>
        <w:t xml:space="preserve"> J C, </w:t>
      </w:r>
      <w:proofErr w:type="spellStart"/>
      <w:r w:rsidRPr="00A37EFF">
        <w:rPr>
          <w:sz w:val="18"/>
        </w:rPr>
        <w:t>Linaje</w:t>
      </w:r>
      <w:proofErr w:type="spellEnd"/>
      <w:r w:rsidRPr="00A37EFF">
        <w:rPr>
          <w:sz w:val="18"/>
        </w:rPr>
        <w:t xml:space="preserve"> M, Morales-</w:t>
      </w:r>
      <w:proofErr w:type="spellStart"/>
      <w:r w:rsidRPr="00A37EFF">
        <w:rPr>
          <w:sz w:val="18"/>
        </w:rPr>
        <w:t>Chaparro</w:t>
      </w:r>
      <w:proofErr w:type="spellEnd"/>
      <w:r w:rsidRPr="00A37EFF">
        <w:rPr>
          <w:sz w:val="18"/>
        </w:rPr>
        <w:t xml:space="preserve"> R, Sanchez-Figueroa F, Zhang G, </w:t>
      </w:r>
      <w:commentRangeStart w:id="1680"/>
      <w:proofErr w:type="spellStart"/>
      <w:r w:rsidRPr="00A37EFF">
        <w:rPr>
          <w:sz w:val="18"/>
        </w:rPr>
        <w:t>Kroiβ</w:t>
      </w:r>
      <w:commentRangeEnd w:id="1680"/>
      <w:proofErr w:type="spellEnd"/>
      <w:r w:rsidR="001A32A4">
        <w:rPr>
          <w:rStyle w:val="Refdecomentario"/>
          <w:lang w:val="es-ES" w:eastAsia="es-ES"/>
        </w:rPr>
        <w:commentReference w:id="1680"/>
      </w:r>
      <w:r w:rsidRPr="00A37EFF">
        <w:rPr>
          <w:sz w:val="18"/>
        </w:rPr>
        <w:t xml:space="preserve"> C, and Koch N. Designing rich internet applications combining </w:t>
      </w:r>
      <w:r w:rsidR="00FD6200" w:rsidRPr="00FD6200">
        <w:rPr>
          <w:i/>
          <w:sz w:val="18"/>
        </w:rPr>
        <w:t>UWE</w:t>
      </w:r>
      <w:r w:rsidRPr="00A37EFF">
        <w:rPr>
          <w:sz w:val="18"/>
        </w:rPr>
        <w:t xml:space="preserve"> and </w:t>
      </w:r>
      <w:proofErr w:type="spellStart"/>
      <w:r w:rsidRPr="00A37EFF">
        <w:rPr>
          <w:sz w:val="18"/>
        </w:rPr>
        <w:t>rux</w:t>
      </w:r>
      <w:proofErr w:type="spellEnd"/>
      <w:r w:rsidRPr="00A37EFF">
        <w:rPr>
          <w:sz w:val="18"/>
        </w:rPr>
        <w:t xml:space="preserve">-method. In </w:t>
      </w:r>
      <w:r w:rsidRPr="00A37EFF">
        <w:rPr>
          <w:i/>
          <w:sz w:val="18"/>
        </w:rPr>
        <w:t>Pr</w:t>
      </w:r>
      <w:r w:rsidRPr="00A37EFF">
        <w:rPr>
          <w:i/>
          <w:sz w:val="18"/>
        </w:rPr>
        <w:t>o</w:t>
      </w:r>
      <w:r w:rsidRPr="00A37EFF">
        <w:rPr>
          <w:i/>
          <w:sz w:val="18"/>
        </w:rPr>
        <w:t>ceedings of the 2008 Eighth International Conference on Web Engineering</w:t>
      </w:r>
      <w:r w:rsidRPr="00A37EFF">
        <w:rPr>
          <w:sz w:val="18"/>
        </w:rPr>
        <w:t xml:space="preserve">, ICWE ’08, pages 148–154, Washington, DC, USA, 2008. </w:t>
      </w:r>
      <w:proofErr w:type="gramStart"/>
      <w:r w:rsidRPr="00A37EFF">
        <w:rPr>
          <w:sz w:val="18"/>
        </w:rPr>
        <w:t>IEEE Computer Society.</w:t>
      </w:r>
      <w:proofErr w:type="gramEnd"/>
    </w:p>
    <w:p w:rsidR="00A37EFF" w:rsidRPr="00A37EFF" w:rsidRDefault="00A37EFF" w:rsidP="00776FA9">
      <w:pPr>
        <w:rPr>
          <w:sz w:val="18"/>
        </w:rPr>
      </w:pPr>
      <w:r w:rsidRPr="00A37EFF">
        <w:rPr>
          <w:sz w:val="18"/>
        </w:rPr>
        <w:t>[</w:t>
      </w:r>
      <w:bookmarkStart w:id="1681" w:name="BIB_machado2009"/>
      <w:r w:rsidRPr="00A37EFF">
        <w:rPr>
          <w:sz w:val="18"/>
        </w:rPr>
        <w:t>9</w:t>
      </w:r>
      <w:bookmarkStart w:id="1682" w:name="B4B_machado2009"/>
      <w:bookmarkEnd w:id="1681"/>
      <w:bookmarkEnd w:id="1682"/>
      <w:r>
        <w:rPr>
          <w:sz w:val="18"/>
        </w:rPr>
        <w:t xml:space="preserve">] </w:t>
      </w:r>
      <w:r w:rsidRPr="00A37EFF">
        <w:rPr>
          <w:sz w:val="18"/>
        </w:rPr>
        <w:t xml:space="preserve">Machado L, </w:t>
      </w:r>
      <w:proofErr w:type="spellStart"/>
      <w:r w:rsidRPr="00A37EFF">
        <w:rPr>
          <w:sz w:val="18"/>
        </w:rPr>
        <w:t>Filho</w:t>
      </w:r>
      <w:proofErr w:type="spellEnd"/>
      <w:r w:rsidRPr="00A37EFF">
        <w:rPr>
          <w:sz w:val="18"/>
        </w:rPr>
        <w:t xml:space="preserve"> O, and </w:t>
      </w:r>
      <w:proofErr w:type="spellStart"/>
      <w:r w:rsidRPr="00A37EFF">
        <w:rPr>
          <w:sz w:val="18"/>
        </w:rPr>
        <w:t>Ribeiro</w:t>
      </w:r>
      <w:proofErr w:type="spellEnd"/>
      <w:r w:rsidRPr="00A37EFF">
        <w:rPr>
          <w:sz w:val="18"/>
        </w:rPr>
        <w:t xml:space="preserve"> J. </w:t>
      </w:r>
      <w:r w:rsidR="00FD6200" w:rsidRPr="00FD6200">
        <w:rPr>
          <w:i/>
          <w:sz w:val="18"/>
        </w:rPr>
        <w:t>UWE</w:t>
      </w:r>
      <w:r w:rsidRPr="00A37EFF">
        <w:rPr>
          <w:sz w:val="18"/>
        </w:rPr>
        <w:t>-r: an extension to a web engineering metho</w:t>
      </w:r>
      <w:r w:rsidRPr="00A37EFF">
        <w:rPr>
          <w:sz w:val="18"/>
        </w:rPr>
        <w:t>d</w:t>
      </w:r>
      <w:r w:rsidRPr="00A37EFF">
        <w:rPr>
          <w:sz w:val="18"/>
        </w:rPr>
        <w:t xml:space="preserve">ology for rich internet applications. </w:t>
      </w:r>
      <w:proofErr w:type="gramStart"/>
      <w:r w:rsidRPr="00A37EFF">
        <w:rPr>
          <w:i/>
          <w:sz w:val="18"/>
        </w:rPr>
        <w:t>WSEAS Trans. Info.</w:t>
      </w:r>
      <w:proofErr w:type="gramEnd"/>
      <w:r w:rsidRPr="00A37EFF">
        <w:rPr>
          <w:i/>
          <w:sz w:val="18"/>
        </w:rPr>
        <w:t xml:space="preserve"> Sci. and App.</w:t>
      </w:r>
      <w:r w:rsidRPr="00A37EFF">
        <w:rPr>
          <w:sz w:val="18"/>
        </w:rPr>
        <w:t>, 6(4):601–610, April 2009.</w:t>
      </w:r>
    </w:p>
    <w:p w:rsidR="00A37EFF" w:rsidRPr="00A37EFF" w:rsidRDefault="00A37EFF" w:rsidP="00776FA9">
      <w:pPr>
        <w:rPr>
          <w:sz w:val="18"/>
        </w:rPr>
      </w:pPr>
      <w:r w:rsidRPr="00A37EFF">
        <w:rPr>
          <w:sz w:val="18"/>
        </w:rPr>
        <w:t>[</w:t>
      </w:r>
      <w:bookmarkStart w:id="1683" w:name="BIB_mariannebusch2009"/>
      <w:r w:rsidRPr="00A37EFF">
        <w:rPr>
          <w:sz w:val="18"/>
        </w:rPr>
        <w:t>10</w:t>
      </w:r>
      <w:bookmarkStart w:id="1684" w:name="B4B_mariannebusch2009"/>
      <w:bookmarkEnd w:id="1683"/>
      <w:bookmarkEnd w:id="1684"/>
      <w:r>
        <w:rPr>
          <w:sz w:val="18"/>
        </w:rPr>
        <w:t xml:space="preserve">] </w:t>
      </w:r>
      <w:r w:rsidRPr="00A37EFF">
        <w:rPr>
          <w:sz w:val="18"/>
        </w:rPr>
        <w:t xml:space="preserve">Busch M and Koch N. Rich internet applications state-of-the-art. </w:t>
      </w:r>
      <w:proofErr w:type="gramStart"/>
      <w:r w:rsidRPr="00A37EFF">
        <w:rPr>
          <w:sz w:val="18"/>
        </w:rPr>
        <w:t>Technical report 0902, Programming and Software Engineering Unit (PST), Institute for Informatics, Ludwig-</w:t>
      </w:r>
      <w:proofErr w:type="spellStart"/>
      <w:r w:rsidRPr="00A37EFF">
        <w:rPr>
          <w:sz w:val="18"/>
        </w:rPr>
        <w:t>Maximilians</w:t>
      </w:r>
      <w:proofErr w:type="spellEnd"/>
      <w:r w:rsidRPr="00A37EFF">
        <w:rPr>
          <w:sz w:val="18"/>
        </w:rPr>
        <w:t>-</w:t>
      </w:r>
      <w:proofErr w:type="spellStart"/>
      <w:r w:rsidRPr="00A37EFF">
        <w:rPr>
          <w:sz w:val="18"/>
        </w:rPr>
        <w:t>Universität</w:t>
      </w:r>
      <w:proofErr w:type="spellEnd"/>
      <w:r w:rsidRPr="00A37EFF">
        <w:rPr>
          <w:sz w:val="18"/>
        </w:rPr>
        <w:t xml:space="preserve"> </w:t>
      </w:r>
      <w:proofErr w:type="spellStart"/>
      <w:r w:rsidRPr="00A37EFF">
        <w:rPr>
          <w:sz w:val="18"/>
        </w:rPr>
        <w:t>München</w:t>
      </w:r>
      <w:proofErr w:type="spellEnd"/>
      <w:r w:rsidRPr="00A37EFF">
        <w:rPr>
          <w:sz w:val="18"/>
        </w:rPr>
        <w:t>, Germany, December 2009.</w:t>
      </w:r>
      <w:proofErr w:type="gramEnd"/>
    </w:p>
    <w:p w:rsidR="00A37EFF" w:rsidRPr="00971175" w:rsidRDefault="003624E2" w:rsidP="00776FA9">
      <w:pPr>
        <w:rPr>
          <w:sz w:val="18"/>
          <w:lang w:val="es-PY"/>
          <w:rPrChange w:id="1685" w:author="marcazal" w:date="2015-11-07T15:33:00Z">
            <w:rPr>
              <w:sz w:val="18"/>
            </w:rPr>
          </w:rPrChange>
        </w:rPr>
      </w:pPr>
      <w:r w:rsidRPr="003624E2">
        <w:rPr>
          <w:sz w:val="18"/>
          <w:lang w:val="es-PY"/>
          <w:rPrChange w:id="1686" w:author="marcazal" w:date="2015-11-07T15:33:00Z">
            <w:rPr>
              <w:sz w:val="18"/>
            </w:rPr>
          </w:rPrChange>
        </w:rPr>
        <w:t>[</w:t>
      </w:r>
      <w:bookmarkStart w:id="1687" w:name="BIB_gonzalez2010"/>
      <w:r w:rsidRPr="003624E2">
        <w:rPr>
          <w:sz w:val="18"/>
          <w:lang w:val="es-PY"/>
          <w:rPrChange w:id="1688" w:author="marcazal" w:date="2015-11-07T15:33:00Z">
            <w:rPr>
              <w:sz w:val="18"/>
            </w:rPr>
          </w:rPrChange>
        </w:rPr>
        <w:t>11</w:t>
      </w:r>
      <w:bookmarkStart w:id="1689" w:name="B4B_gonzalez2010"/>
      <w:bookmarkEnd w:id="1687"/>
      <w:bookmarkEnd w:id="1689"/>
      <w:r w:rsidRPr="003624E2">
        <w:rPr>
          <w:sz w:val="18"/>
          <w:lang w:val="es-PY"/>
          <w:rPrChange w:id="1690" w:author="marcazal" w:date="2015-11-07T15:33:00Z">
            <w:rPr>
              <w:sz w:val="18"/>
            </w:rPr>
          </w:rPrChange>
        </w:rPr>
        <w:t xml:space="preserve">] González M, Casariego J, </w:t>
      </w:r>
      <w:proofErr w:type="spellStart"/>
      <w:r w:rsidRPr="003624E2">
        <w:rPr>
          <w:sz w:val="18"/>
          <w:lang w:val="es-PY"/>
          <w:rPrChange w:id="1691" w:author="marcazal" w:date="2015-11-07T15:33:00Z">
            <w:rPr>
              <w:sz w:val="18"/>
            </w:rPr>
          </w:rPrChange>
        </w:rPr>
        <w:t>Bareiro</w:t>
      </w:r>
      <w:proofErr w:type="spellEnd"/>
      <w:r w:rsidRPr="003624E2">
        <w:rPr>
          <w:sz w:val="18"/>
          <w:lang w:val="es-PY"/>
          <w:rPrChange w:id="1692" w:author="marcazal" w:date="2015-11-07T15:33:00Z">
            <w:rPr>
              <w:sz w:val="18"/>
            </w:rPr>
          </w:rPrChange>
        </w:rPr>
        <w:t xml:space="preserve"> J, </w:t>
      </w:r>
      <w:proofErr w:type="spellStart"/>
      <w:r w:rsidRPr="003624E2">
        <w:rPr>
          <w:sz w:val="18"/>
          <w:lang w:val="es-PY"/>
          <w:rPrChange w:id="1693" w:author="marcazal" w:date="2015-11-07T15:33:00Z">
            <w:rPr>
              <w:sz w:val="18"/>
            </w:rPr>
          </w:rPrChange>
        </w:rPr>
        <w:t>Cernuzzi</w:t>
      </w:r>
      <w:proofErr w:type="spellEnd"/>
      <w:r w:rsidRPr="003624E2">
        <w:rPr>
          <w:sz w:val="18"/>
          <w:lang w:val="es-PY"/>
          <w:rPrChange w:id="1694" w:author="marcazal" w:date="2015-11-07T15:33:00Z">
            <w:rPr>
              <w:sz w:val="18"/>
            </w:rPr>
          </w:rPrChange>
        </w:rPr>
        <w:t xml:space="preserve"> L, and Pastor O. Una propuesta </w:t>
      </w:r>
      <w:r w:rsidRPr="003624E2">
        <w:rPr>
          <w:i/>
          <w:sz w:val="18"/>
          <w:lang w:val="es-PY"/>
          <w:rPrChange w:id="1695" w:author="marcazal" w:date="2015-11-07T15:33:00Z">
            <w:rPr>
              <w:i/>
              <w:sz w:val="18"/>
            </w:rPr>
          </w:rPrChange>
        </w:rPr>
        <w:t>MDA</w:t>
      </w:r>
      <w:r w:rsidRPr="003624E2">
        <w:rPr>
          <w:sz w:val="18"/>
          <w:lang w:val="es-PY"/>
          <w:rPrChange w:id="1696" w:author="marcazal" w:date="2015-11-07T15:33:00Z">
            <w:rPr>
              <w:sz w:val="18"/>
            </w:rPr>
          </w:rPrChange>
        </w:rPr>
        <w:t xml:space="preserve"> p</w:t>
      </w:r>
      <w:r w:rsidRPr="003624E2">
        <w:rPr>
          <w:sz w:val="18"/>
          <w:lang w:val="es-PY"/>
          <w:rPrChange w:id="1697" w:author="marcazal" w:date="2015-11-07T15:33:00Z">
            <w:rPr>
              <w:sz w:val="18"/>
            </w:rPr>
          </w:rPrChange>
        </w:rPr>
        <w:t>a</w:t>
      </w:r>
      <w:r w:rsidRPr="003624E2">
        <w:rPr>
          <w:sz w:val="18"/>
          <w:lang w:val="es-PY"/>
          <w:rPrChange w:id="1698" w:author="marcazal" w:date="2015-11-07T15:33:00Z">
            <w:rPr>
              <w:sz w:val="18"/>
            </w:rPr>
          </w:rPrChange>
        </w:rPr>
        <w:t xml:space="preserve">ra las perspectivas </w:t>
      </w:r>
      <w:proofErr w:type="spellStart"/>
      <w:r w:rsidRPr="003624E2">
        <w:rPr>
          <w:sz w:val="18"/>
          <w:lang w:val="es-PY"/>
          <w:rPrChange w:id="1699" w:author="marcazal" w:date="2015-11-07T15:33:00Z">
            <w:rPr>
              <w:sz w:val="18"/>
            </w:rPr>
          </w:rPrChange>
        </w:rPr>
        <w:t>navegacional</w:t>
      </w:r>
      <w:proofErr w:type="spellEnd"/>
      <w:r w:rsidRPr="003624E2">
        <w:rPr>
          <w:sz w:val="18"/>
          <w:lang w:val="es-PY"/>
          <w:rPrChange w:id="1700" w:author="marcazal" w:date="2015-11-07T15:33:00Z">
            <w:rPr>
              <w:sz w:val="18"/>
            </w:rPr>
          </w:rPrChange>
        </w:rPr>
        <w:t xml:space="preserve"> y de usuarios. In </w:t>
      </w:r>
      <w:r w:rsidRPr="003624E2">
        <w:rPr>
          <w:i/>
          <w:sz w:val="18"/>
          <w:lang w:val="es-PY"/>
          <w:rPrChange w:id="1701" w:author="marcazal" w:date="2015-11-07T15:33:00Z">
            <w:rPr>
              <w:i/>
              <w:sz w:val="18"/>
            </w:rPr>
          </w:rPrChange>
        </w:rPr>
        <w:t>XXXVI Conferencia Latinoamericana de Informática (CLEI) - ISBN 978-99967-612-0-1</w:t>
      </w:r>
      <w:r w:rsidRPr="003624E2">
        <w:rPr>
          <w:sz w:val="18"/>
          <w:lang w:val="es-PY"/>
          <w:rPrChange w:id="1702" w:author="marcazal" w:date="2015-11-07T15:33:00Z">
            <w:rPr>
              <w:sz w:val="18"/>
            </w:rPr>
          </w:rPrChange>
        </w:rPr>
        <w:t>, page 58, Asunción, Paraguay, 2010.</w:t>
      </w:r>
    </w:p>
    <w:p w:rsidR="00A37EFF" w:rsidRPr="00971175" w:rsidRDefault="003624E2" w:rsidP="00776FA9">
      <w:pPr>
        <w:rPr>
          <w:sz w:val="18"/>
          <w:lang w:val="es-PY"/>
          <w:rPrChange w:id="1703" w:author="marcazal" w:date="2015-11-07T15:33:00Z">
            <w:rPr>
              <w:sz w:val="18"/>
            </w:rPr>
          </w:rPrChange>
        </w:rPr>
      </w:pPr>
      <w:r w:rsidRPr="003624E2">
        <w:rPr>
          <w:sz w:val="18"/>
          <w:lang w:val="es-PY"/>
          <w:rPrChange w:id="1704" w:author="marcazal" w:date="2015-11-07T15:33:00Z">
            <w:rPr>
              <w:sz w:val="18"/>
            </w:rPr>
          </w:rPrChange>
        </w:rPr>
        <w:lastRenderedPageBreak/>
        <w:t>[</w:t>
      </w:r>
      <w:bookmarkStart w:id="1705" w:name="BIB_gonzalez2011"/>
      <w:r w:rsidRPr="003624E2">
        <w:rPr>
          <w:sz w:val="18"/>
          <w:lang w:val="es-PY"/>
          <w:rPrChange w:id="1706" w:author="marcazal" w:date="2015-11-07T15:33:00Z">
            <w:rPr>
              <w:sz w:val="18"/>
            </w:rPr>
          </w:rPrChange>
        </w:rPr>
        <w:t>12</w:t>
      </w:r>
      <w:bookmarkStart w:id="1707" w:name="B4B_gonzalez2011"/>
      <w:bookmarkEnd w:id="1705"/>
      <w:bookmarkEnd w:id="1707"/>
      <w:r w:rsidRPr="003624E2">
        <w:rPr>
          <w:sz w:val="18"/>
          <w:lang w:val="es-PY"/>
          <w:rPrChange w:id="1708" w:author="marcazal" w:date="2015-11-07T15:33:00Z">
            <w:rPr>
              <w:sz w:val="18"/>
            </w:rPr>
          </w:rPrChange>
        </w:rPr>
        <w:t xml:space="preserve">] González M, </w:t>
      </w:r>
      <w:proofErr w:type="spellStart"/>
      <w:r w:rsidRPr="003624E2">
        <w:rPr>
          <w:sz w:val="18"/>
          <w:lang w:val="es-PY"/>
          <w:rPrChange w:id="1709" w:author="marcazal" w:date="2015-11-07T15:33:00Z">
            <w:rPr>
              <w:sz w:val="18"/>
            </w:rPr>
          </w:rPrChange>
        </w:rPr>
        <w:t>Cernuzzi</w:t>
      </w:r>
      <w:proofErr w:type="spellEnd"/>
      <w:r w:rsidRPr="003624E2">
        <w:rPr>
          <w:sz w:val="18"/>
          <w:lang w:val="es-PY"/>
          <w:rPrChange w:id="1710" w:author="marcazal" w:date="2015-11-07T15:33:00Z">
            <w:rPr>
              <w:sz w:val="18"/>
            </w:rPr>
          </w:rPrChange>
        </w:rPr>
        <w:t xml:space="preserve"> L, and Pastor O. Una aproximación para aplicaciones web: </w:t>
      </w:r>
      <w:proofErr w:type="spellStart"/>
      <w:r w:rsidRPr="003624E2">
        <w:rPr>
          <w:i/>
          <w:sz w:val="18"/>
          <w:lang w:val="es-PY"/>
          <w:rPrChange w:id="1711" w:author="marcazal" w:date="2015-11-07T15:33:00Z">
            <w:rPr>
              <w:i/>
              <w:sz w:val="18"/>
            </w:rPr>
          </w:rPrChange>
        </w:rPr>
        <w:t>M</w:t>
      </w:r>
      <w:r w:rsidRPr="003624E2">
        <w:rPr>
          <w:i/>
          <w:sz w:val="18"/>
          <w:lang w:val="es-PY"/>
          <w:rPrChange w:id="1712" w:author="marcazal" w:date="2015-11-07T15:33:00Z">
            <w:rPr>
              <w:i/>
              <w:sz w:val="18"/>
            </w:rPr>
          </w:rPrChange>
        </w:rPr>
        <w:t>o</w:t>
      </w:r>
      <w:r w:rsidRPr="003624E2">
        <w:rPr>
          <w:i/>
          <w:sz w:val="18"/>
          <w:lang w:val="es-PY"/>
          <w:rPrChange w:id="1713" w:author="marcazal" w:date="2015-11-07T15:33:00Z">
            <w:rPr>
              <w:i/>
              <w:sz w:val="18"/>
            </w:rPr>
          </w:rPrChange>
        </w:rPr>
        <w:t>WebA</w:t>
      </w:r>
      <w:proofErr w:type="spellEnd"/>
      <w:r w:rsidRPr="003624E2">
        <w:rPr>
          <w:sz w:val="18"/>
          <w:lang w:val="es-PY"/>
          <w:rPrChange w:id="1714" w:author="marcazal" w:date="2015-11-07T15:33:00Z">
            <w:rPr>
              <w:sz w:val="18"/>
            </w:rPr>
          </w:rPrChange>
        </w:rPr>
        <w:t xml:space="preserve">. In </w:t>
      </w:r>
      <w:r w:rsidRPr="003624E2">
        <w:rPr>
          <w:i/>
          <w:sz w:val="18"/>
          <w:lang w:val="es-PY"/>
          <w:rPrChange w:id="1715" w:author="marcazal" w:date="2015-11-07T15:33:00Z">
            <w:rPr>
              <w:i/>
              <w:sz w:val="18"/>
            </w:rPr>
          </w:rPrChange>
        </w:rPr>
        <w:t xml:space="preserve">XIV Congreso Iberoamericano en Software </w:t>
      </w:r>
      <w:proofErr w:type="spellStart"/>
      <w:r w:rsidRPr="003624E2">
        <w:rPr>
          <w:i/>
          <w:sz w:val="18"/>
          <w:lang w:val="es-PY"/>
          <w:rPrChange w:id="1716" w:author="marcazal" w:date="2015-11-07T15:33:00Z">
            <w:rPr>
              <w:i/>
              <w:sz w:val="18"/>
            </w:rPr>
          </w:rPrChange>
        </w:rPr>
        <w:t>Engineering</w:t>
      </w:r>
      <w:proofErr w:type="spellEnd"/>
      <w:r w:rsidRPr="003624E2">
        <w:rPr>
          <w:i/>
          <w:sz w:val="18"/>
          <w:lang w:val="es-PY"/>
          <w:rPrChange w:id="1717" w:author="marcazal" w:date="2015-11-07T15:33:00Z">
            <w:rPr>
              <w:i/>
              <w:sz w:val="18"/>
            </w:rPr>
          </w:rPrChange>
        </w:rPr>
        <w:t xml:space="preserve"> – </w:t>
      </w:r>
      <w:proofErr w:type="spellStart"/>
      <w:r w:rsidRPr="003624E2">
        <w:rPr>
          <w:i/>
          <w:sz w:val="18"/>
          <w:lang w:val="es-PY"/>
          <w:rPrChange w:id="1718" w:author="marcazal" w:date="2015-11-07T15:33:00Z">
            <w:rPr>
              <w:i/>
              <w:sz w:val="18"/>
            </w:rPr>
          </w:rPrChange>
        </w:rPr>
        <w:t>CibSE</w:t>
      </w:r>
      <w:proofErr w:type="spellEnd"/>
      <w:r w:rsidRPr="003624E2">
        <w:rPr>
          <w:sz w:val="18"/>
          <w:lang w:val="es-PY"/>
          <w:rPrChange w:id="1719" w:author="marcazal" w:date="2015-11-07T15:33:00Z">
            <w:rPr>
              <w:sz w:val="18"/>
            </w:rPr>
          </w:rPrChange>
        </w:rPr>
        <w:t>, Río de Janeiro, Brasil, 2011.</w:t>
      </w:r>
    </w:p>
    <w:p w:rsidR="00A37EFF" w:rsidRPr="00A37EFF" w:rsidRDefault="00A37EFF" w:rsidP="00776FA9">
      <w:pPr>
        <w:rPr>
          <w:sz w:val="18"/>
        </w:rPr>
      </w:pPr>
      <w:r w:rsidRPr="00A37EFF">
        <w:rPr>
          <w:sz w:val="18"/>
        </w:rPr>
        <w:t>[</w:t>
      </w:r>
      <w:bookmarkStart w:id="1720" w:name="BIB_urbieta2007"/>
      <w:r w:rsidRPr="00A37EFF">
        <w:rPr>
          <w:sz w:val="18"/>
        </w:rPr>
        <w:t>13</w:t>
      </w:r>
      <w:bookmarkStart w:id="1721" w:name="B4B_urbieta2007"/>
      <w:bookmarkEnd w:id="1720"/>
      <w:bookmarkEnd w:id="1721"/>
      <w:r>
        <w:rPr>
          <w:sz w:val="18"/>
        </w:rPr>
        <w:t xml:space="preserve">] </w:t>
      </w:r>
      <w:proofErr w:type="spellStart"/>
      <w:r w:rsidRPr="00A37EFF">
        <w:rPr>
          <w:sz w:val="18"/>
        </w:rPr>
        <w:t>Urbieta</w:t>
      </w:r>
      <w:proofErr w:type="spellEnd"/>
      <w:r w:rsidRPr="00A37EFF">
        <w:rPr>
          <w:sz w:val="18"/>
        </w:rPr>
        <w:t xml:space="preserve"> M, Rossi G, </w:t>
      </w:r>
      <w:proofErr w:type="spellStart"/>
      <w:r w:rsidRPr="00A37EFF">
        <w:rPr>
          <w:sz w:val="18"/>
        </w:rPr>
        <w:t>Ginzburg</w:t>
      </w:r>
      <w:proofErr w:type="spellEnd"/>
      <w:r w:rsidRPr="00A37EFF">
        <w:rPr>
          <w:sz w:val="18"/>
        </w:rPr>
        <w:t xml:space="preserve"> J, and D. </w:t>
      </w:r>
      <w:proofErr w:type="spellStart"/>
      <w:r w:rsidRPr="00A37EFF">
        <w:rPr>
          <w:sz w:val="18"/>
        </w:rPr>
        <w:t>Schwabe</w:t>
      </w:r>
      <w:proofErr w:type="spellEnd"/>
      <w:r w:rsidRPr="00A37EFF">
        <w:rPr>
          <w:sz w:val="18"/>
        </w:rPr>
        <w:t xml:space="preserve">. </w:t>
      </w:r>
      <w:proofErr w:type="gramStart"/>
      <w:r w:rsidRPr="00A37EFF">
        <w:rPr>
          <w:sz w:val="18"/>
        </w:rPr>
        <w:t>Designing the interface of rich inte</w:t>
      </w:r>
      <w:r w:rsidRPr="00A37EFF">
        <w:rPr>
          <w:sz w:val="18"/>
        </w:rPr>
        <w:t>r</w:t>
      </w:r>
      <w:r w:rsidRPr="00A37EFF">
        <w:rPr>
          <w:sz w:val="18"/>
        </w:rPr>
        <w:t>net applications.</w:t>
      </w:r>
      <w:proofErr w:type="gramEnd"/>
      <w:r w:rsidRPr="00A37EFF">
        <w:rPr>
          <w:sz w:val="18"/>
        </w:rPr>
        <w:t xml:space="preserve"> In </w:t>
      </w:r>
      <w:r w:rsidRPr="00A37EFF">
        <w:rPr>
          <w:i/>
          <w:sz w:val="18"/>
        </w:rPr>
        <w:t>Proceedings of the 2007 Latin American Web Conference</w:t>
      </w:r>
      <w:r w:rsidRPr="00A37EFF">
        <w:rPr>
          <w:sz w:val="18"/>
        </w:rPr>
        <w:t xml:space="preserve">, LA-WEB ’07, pages 144–153, Washington, DC, USA, 2007. </w:t>
      </w:r>
      <w:proofErr w:type="gramStart"/>
      <w:r w:rsidRPr="00A37EFF">
        <w:rPr>
          <w:sz w:val="18"/>
        </w:rPr>
        <w:t>IEEE Computer Society.</w:t>
      </w:r>
      <w:proofErr w:type="gramEnd"/>
    </w:p>
    <w:p w:rsidR="00A37EFF" w:rsidRPr="00A37EFF" w:rsidRDefault="00A37EFF" w:rsidP="00776FA9">
      <w:pPr>
        <w:rPr>
          <w:sz w:val="18"/>
        </w:rPr>
      </w:pPr>
      <w:r w:rsidRPr="00A37EFF">
        <w:rPr>
          <w:sz w:val="18"/>
        </w:rPr>
        <w:t>[</w:t>
      </w:r>
      <w:bookmarkStart w:id="1722" w:name="BIB_koch2009"/>
      <w:r w:rsidRPr="00A37EFF">
        <w:rPr>
          <w:sz w:val="18"/>
        </w:rPr>
        <w:t>14</w:t>
      </w:r>
      <w:bookmarkStart w:id="1723" w:name="B4B_koch2009"/>
      <w:bookmarkEnd w:id="1722"/>
      <w:bookmarkEnd w:id="1723"/>
      <w:r>
        <w:rPr>
          <w:sz w:val="18"/>
        </w:rPr>
        <w:t xml:space="preserve">] </w:t>
      </w:r>
      <w:r w:rsidRPr="00A37EFF">
        <w:rPr>
          <w:sz w:val="18"/>
        </w:rPr>
        <w:t xml:space="preserve">Koch N, </w:t>
      </w:r>
      <w:proofErr w:type="spellStart"/>
      <w:r w:rsidRPr="00A37EFF">
        <w:rPr>
          <w:sz w:val="18"/>
        </w:rPr>
        <w:t>Pigerl</w:t>
      </w:r>
      <w:proofErr w:type="spellEnd"/>
      <w:r w:rsidRPr="00A37EFF">
        <w:rPr>
          <w:sz w:val="18"/>
        </w:rPr>
        <w:t xml:space="preserve"> M, Zhang G, and </w:t>
      </w:r>
      <w:proofErr w:type="spellStart"/>
      <w:r w:rsidRPr="00A37EFF">
        <w:rPr>
          <w:sz w:val="18"/>
        </w:rPr>
        <w:t>Morozova</w:t>
      </w:r>
      <w:proofErr w:type="spellEnd"/>
      <w:r w:rsidRPr="00A37EFF">
        <w:rPr>
          <w:sz w:val="18"/>
        </w:rPr>
        <w:t xml:space="preserve"> T. Patterns for the model-based develo</w:t>
      </w:r>
      <w:r w:rsidRPr="00A37EFF">
        <w:rPr>
          <w:sz w:val="18"/>
        </w:rPr>
        <w:t>p</w:t>
      </w:r>
      <w:r w:rsidRPr="00A37EFF">
        <w:rPr>
          <w:sz w:val="18"/>
        </w:rPr>
        <w:t xml:space="preserve">ment of rias. In </w:t>
      </w:r>
      <w:r w:rsidRPr="00A37EFF">
        <w:rPr>
          <w:i/>
          <w:sz w:val="18"/>
        </w:rPr>
        <w:t>Proceedings of the 9th International Conference on Web Engineering</w:t>
      </w:r>
      <w:r w:rsidRPr="00A37EFF">
        <w:rPr>
          <w:sz w:val="18"/>
        </w:rPr>
        <w:t xml:space="preserve">, ICWE ’9, pages 283–291, Berlin, Heidelberg, 2009. </w:t>
      </w:r>
      <w:proofErr w:type="gramStart"/>
      <w:r w:rsidRPr="00A37EFF">
        <w:rPr>
          <w:sz w:val="18"/>
        </w:rPr>
        <w:t>Springer-</w:t>
      </w:r>
      <w:proofErr w:type="spellStart"/>
      <w:r w:rsidRPr="00A37EFF">
        <w:rPr>
          <w:sz w:val="18"/>
        </w:rPr>
        <w:t>Verlag</w:t>
      </w:r>
      <w:proofErr w:type="spellEnd"/>
      <w:r w:rsidRPr="00A37EFF">
        <w:rPr>
          <w:sz w:val="18"/>
        </w:rPr>
        <w:t>.</w:t>
      </w:r>
      <w:proofErr w:type="gramEnd"/>
    </w:p>
    <w:p w:rsidR="00A37EFF" w:rsidRPr="00A37EFF" w:rsidRDefault="00A37EFF" w:rsidP="00776FA9">
      <w:pPr>
        <w:rPr>
          <w:sz w:val="18"/>
        </w:rPr>
      </w:pPr>
      <w:r w:rsidRPr="00A37EFF">
        <w:rPr>
          <w:sz w:val="18"/>
        </w:rPr>
        <w:t>[</w:t>
      </w:r>
      <w:bookmarkStart w:id="1724" w:name="BIB_fraternali2010"/>
      <w:r w:rsidRPr="00A37EFF">
        <w:rPr>
          <w:sz w:val="18"/>
        </w:rPr>
        <w:t>15</w:t>
      </w:r>
      <w:bookmarkStart w:id="1725" w:name="B4B_fraternali2010"/>
      <w:bookmarkEnd w:id="1724"/>
      <w:bookmarkEnd w:id="1725"/>
      <w:r>
        <w:rPr>
          <w:sz w:val="18"/>
        </w:rPr>
        <w:t xml:space="preserve">] </w:t>
      </w:r>
      <w:proofErr w:type="spellStart"/>
      <w:r w:rsidRPr="00A37EFF">
        <w:rPr>
          <w:sz w:val="18"/>
        </w:rPr>
        <w:t>Fraternali</w:t>
      </w:r>
      <w:proofErr w:type="spellEnd"/>
      <w:r w:rsidRPr="00A37EFF">
        <w:rPr>
          <w:sz w:val="18"/>
        </w:rPr>
        <w:t xml:space="preserve"> P, </w:t>
      </w:r>
      <w:proofErr w:type="spellStart"/>
      <w:r w:rsidRPr="00A37EFF">
        <w:rPr>
          <w:sz w:val="18"/>
        </w:rPr>
        <w:t>Comai</w:t>
      </w:r>
      <w:proofErr w:type="spellEnd"/>
      <w:r w:rsidRPr="00A37EFF">
        <w:rPr>
          <w:sz w:val="18"/>
        </w:rPr>
        <w:t xml:space="preserve"> S, </w:t>
      </w:r>
      <w:proofErr w:type="spellStart"/>
      <w:r w:rsidRPr="00A37EFF">
        <w:rPr>
          <w:sz w:val="18"/>
        </w:rPr>
        <w:t>Bozzon</w:t>
      </w:r>
      <w:proofErr w:type="spellEnd"/>
      <w:r w:rsidRPr="00A37EFF">
        <w:rPr>
          <w:sz w:val="18"/>
        </w:rPr>
        <w:t xml:space="preserve"> A, and </w:t>
      </w:r>
      <w:proofErr w:type="spellStart"/>
      <w:r w:rsidRPr="00A37EFF">
        <w:rPr>
          <w:sz w:val="18"/>
        </w:rPr>
        <w:t>Carughi</w:t>
      </w:r>
      <w:proofErr w:type="spellEnd"/>
      <w:r w:rsidRPr="00A37EFF">
        <w:rPr>
          <w:sz w:val="18"/>
        </w:rPr>
        <w:t xml:space="preserve"> G T. Engineering rich internet applic</w:t>
      </w:r>
      <w:r w:rsidRPr="00A37EFF">
        <w:rPr>
          <w:sz w:val="18"/>
        </w:rPr>
        <w:t>a</w:t>
      </w:r>
      <w:r w:rsidRPr="00A37EFF">
        <w:rPr>
          <w:sz w:val="18"/>
        </w:rPr>
        <w:t xml:space="preserve">tions with a model-driven approach. </w:t>
      </w:r>
      <w:r w:rsidRPr="00A37EFF">
        <w:rPr>
          <w:i/>
          <w:sz w:val="18"/>
        </w:rPr>
        <w:t>ACM Trans. Web</w:t>
      </w:r>
      <w:r w:rsidRPr="00A37EFF">
        <w:rPr>
          <w:sz w:val="18"/>
        </w:rPr>
        <w:t>, 4(2):7:1–7:47, April 2010.</w:t>
      </w:r>
    </w:p>
    <w:p w:rsidR="00A37EFF" w:rsidRPr="00A37EFF" w:rsidRDefault="00A37EFF" w:rsidP="00776FA9">
      <w:pPr>
        <w:rPr>
          <w:sz w:val="18"/>
        </w:rPr>
      </w:pPr>
      <w:r w:rsidRPr="00A37EFF">
        <w:rPr>
          <w:sz w:val="18"/>
        </w:rPr>
        <w:t>[</w:t>
      </w:r>
      <w:bookmarkStart w:id="1726" w:name="BIB_p2012"/>
      <w:r w:rsidRPr="00A37EFF">
        <w:rPr>
          <w:sz w:val="18"/>
        </w:rPr>
        <w:t>16</w:t>
      </w:r>
      <w:bookmarkStart w:id="1727" w:name="B4B_p2012"/>
      <w:bookmarkEnd w:id="1726"/>
      <w:bookmarkEnd w:id="1727"/>
      <w:r>
        <w:rPr>
          <w:sz w:val="18"/>
        </w:rPr>
        <w:t xml:space="preserve">] </w:t>
      </w:r>
      <w:proofErr w:type="spellStart"/>
      <w:r w:rsidRPr="00A37EFF">
        <w:rPr>
          <w:sz w:val="18"/>
        </w:rPr>
        <w:t>Runeson</w:t>
      </w:r>
      <w:proofErr w:type="spellEnd"/>
      <w:r w:rsidRPr="00A37EFF">
        <w:rPr>
          <w:sz w:val="18"/>
        </w:rPr>
        <w:t xml:space="preserve"> P, </w:t>
      </w:r>
      <w:proofErr w:type="spellStart"/>
      <w:r w:rsidRPr="00A37EFF">
        <w:rPr>
          <w:sz w:val="18"/>
        </w:rPr>
        <w:t>Höst</w:t>
      </w:r>
      <w:proofErr w:type="spellEnd"/>
      <w:r w:rsidRPr="00A37EFF">
        <w:rPr>
          <w:sz w:val="18"/>
        </w:rPr>
        <w:t xml:space="preserve"> M, Rainer A, and </w:t>
      </w:r>
      <w:proofErr w:type="spellStart"/>
      <w:r w:rsidRPr="00A37EFF">
        <w:rPr>
          <w:sz w:val="18"/>
        </w:rPr>
        <w:t>Regnell</w:t>
      </w:r>
      <w:proofErr w:type="spellEnd"/>
      <w:r w:rsidRPr="00A37EFF">
        <w:rPr>
          <w:sz w:val="18"/>
        </w:rPr>
        <w:t xml:space="preserve"> B. </w:t>
      </w:r>
      <w:r w:rsidRPr="00A37EFF">
        <w:rPr>
          <w:i/>
          <w:sz w:val="18"/>
        </w:rPr>
        <w:t>CASE STUDY RESEARCH IN SOFTWARE ENGENEERING. Guidelines and Examples</w:t>
      </w:r>
      <w:r w:rsidRPr="00A37EFF">
        <w:rPr>
          <w:sz w:val="18"/>
        </w:rPr>
        <w:t xml:space="preserve">, ISBN 978-1118104354. </w:t>
      </w:r>
      <w:proofErr w:type="spellStart"/>
      <w:r w:rsidRPr="00A37EFF">
        <w:rPr>
          <w:sz w:val="18"/>
        </w:rPr>
        <w:t>Jhon</w:t>
      </w:r>
      <w:proofErr w:type="spellEnd"/>
      <w:r w:rsidRPr="00A37EFF">
        <w:rPr>
          <w:sz w:val="18"/>
        </w:rPr>
        <w:t xml:space="preserve"> Wiley &amp; </w:t>
      </w:r>
      <w:proofErr w:type="spellStart"/>
      <w:r w:rsidRPr="00A37EFF">
        <w:rPr>
          <w:sz w:val="18"/>
        </w:rPr>
        <w:t>Sons</w:t>
      </w:r>
      <w:proofErr w:type="gramStart"/>
      <w:r w:rsidRPr="00A37EFF">
        <w:rPr>
          <w:sz w:val="18"/>
        </w:rPr>
        <w:t>,Inc</w:t>
      </w:r>
      <w:proofErr w:type="spellEnd"/>
      <w:proofErr w:type="gramEnd"/>
      <w:r w:rsidRPr="00A37EFF">
        <w:rPr>
          <w:sz w:val="18"/>
        </w:rPr>
        <w:t>, Hoboken, New Jersey, 2012.</w:t>
      </w:r>
    </w:p>
    <w:p w:rsidR="00A37EFF" w:rsidRPr="00A37EFF" w:rsidRDefault="00A37EFF" w:rsidP="00776FA9">
      <w:pPr>
        <w:rPr>
          <w:sz w:val="18"/>
        </w:rPr>
      </w:pPr>
      <w:r w:rsidRPr="00A37EFF">
        <w:rPr>
          <w:sz w:val="18"/>
        </w:rPr>
        <w:t>[</w:t>
      </w:r>
      <w:bookmarkStart w:id="1728" w:name="BIB_melia2008"/>
      <w:r w:rsidRPr="00A37EFF">
        <w:rPr>
          <w:sz w:val="18"/>
        </w:rPr>
        <w:t>17</w:t>
      </w:r>
      <w:bookmarkStart w:id="1729" w:name="B4B_melia2008"/>
      <w:bookmarkEnd w:id="1728"/>
      <w:bookmarkEnd w:id="1729"/>
      <w:r>
        <w:rPr>
          <w:sz w:val="18"/>
        </w:rPr>
        <w:t xml:space="preserve">] </w:t>
      </w:r>
      <w:proofErr w:type="spellStart"/>
      <w:r w:rsidRPr="00A37EFF">
        <w:rPr>
          <w:sz w:val="18"/>
        </w:rPr>
        <w:t>Meliá</w:t>
      </w:r>
      <w:proofErr w:type="spellEnd"/>
      <w:r w:rsidRPr="00A37EFF">
        <w:rPr>
          <w:sz w:val="18"/>
        </w:rPr>
        <w:t xml:space="preserve"> S, </w:t>
      </w:r>
      <w:proofErr w:type="spellStart"/>
      <w:r w:rsidRPr="00A37EFF">
        <w:rPr>
          <w:sz w:val="18"/>
        </w:rPr>
        <w:t>Gómez</w:t>
      </w:r>
      <w:proofErr w:type="spellEnd"/>
      <w:r w:rsidRPr="00A37EFF">
        <w:rPr>
          <w:sz w:val="18"/>
        </w:rPr>
        <w:t xml:space="preserve"> J, </w:t>
      </w:r>
      <w:proofErr w:type="spellStart"/>
      <w:r w:rsidRPr="00A37EFF">
        <w:rPr>
          <w:sz w:val="18"/>
        </w:rPr>
        <w:t>Pérez</w:t>
      </w:r>
      <w:proofErr w:type="spellEnd"/>
      <w:r w:rsidRPr="00A37EFF">
        <w:rPr>
          <w:sz w:val="18"/>
        </w:rPr>
        <w:t xml:space="preserve"> S, and </w:t>
      </w:r>
      <w:proofErr w:type="spellStart"/>
      <w:r w:rsidRPr="00A37EFF">
        <w:rPr>
          <w:sz w:val="18"/>
        </w:rPr>
        <w:t>Dáz</w:t>
      </w:r>
      <w:proofErr w:type="spellEnd"/>
      <w:r w:rsidRPr="00A37EFF">
        <w:rPr>
          <w:sz w:val="18"/>
        </w:rPr>
        <w:t xml:space="preserve"> O. </w:t>
      </w:r>
      <w:proofErr w:type="gramStart"/>
      <w:r w:rsidRPr="00A37EFF">
        <w:rPr>
          <w:sz w:val="18"/>
        </w:rPr>
        <w:t xml:space="preserve">A model-driven development for </w:t>
      </w:r>
      <w:proofErr w:type="spellStart"/>
      <w:r w:rsidRPr="00A37EFF">
        <w:rPr>
          <w:sz w:val="18"/>
        </w:rPr>
        <w:t>gwt</w:t>
      </w:r>
      <w:proofErr w:type="spellEnd"/>
      <w:r w:rsidRPr="00A37EFF">
        <w:rPr>
          <w:sz w:val="18"/>
        </w:rPr>
        <w:t>-based rich internet applications with ooh4ria.</w:t>
      </w:r>
      <w:proofErr w:type="gramEnd"/>
      <w:r w:rsidRPr="00A37EFF">
        <w:rPr>
          <w:sz w:val="18"/>
        </w:rPr>
        <w:t xml:space="preserve"> In </w:t>
      </w:r>
      <w:r w:rsidRPr="00A37EFF">
        <w:rPr>
          <w:i/>
          <w:sz w:val="18"/>
        </w:rPr>
        <w:t>Proceedings of the 2008 Eighth International Co</w:t>
      </w:r>
      <w:r w:rsidRPr="00A37EFF">
        <w:rPr>
          <w:i/>
          <w:sz w:val="18"/>
        </w:rPr>
        <w:t>n</w:t>
      </w:r>
      <w:r w:rsidRPr="00A37EFF">
        <w:rPr>
          <w:i/>
          <w:sz w:val="18"/>
        </w:rPr>
        <w:t>ference on Web Engineering</w:t>
      </w:r>
      <w:r w:rsidRPr="00A37EFF">
        <w:rPr>
          <w:sz w:val="18"/>
        </w:rPr>
        <w:t xml:space="preserve">, ICWE ’08, pages 13–23, Washington, DC, USA, 2008. </w:t>
      </w:r>
      <w:proofErr w:type="gramStart"/>
      <w:r w:rsidRPr="00A37EFF">
        <w:rPr>
          <w:sz w:val="18"/>
        </w:rPr>
        <w:t>IEEE Computer Society.</w:t>
      </w:r>
      <w:proofErr w:type="gramEnd"/>
    </w:p>
    <w:p w:rsidR="00A37EFF" w:rsidRPr="00A37EFF" w:rsidRDefault="00A37EFF" w:rsidP="00776FA9">
      <w:pPr>
        <w:rPr>
          <w:sz w:val="18"/>
        </w:rPr>
      </w:pPr>
      <w:r w:rsidRPr="00A37EFF">
        <w:rPr>
          <w:sz w:val="18"/>
        </w:rPr>
        <w:t>[</w:t>
      </w:r>
      <w:bookmarkStart w:id="1730" w:name="BIB_sv2008"/>
      <w:r w:rsidRPr="00A37EFF">
        <w:rPr>
          <w:sz w:val="18"/>
        </w:rPr>
        <w:t>18</w:t>
      </w:r>
      <w:bookmarkStart w:id="1731" w:name="B4B_sv2008"/>
      <w:bookmarkEnd w:id="1730"/>
      <w:bookmarkEnd w:id="1731"/>
      <w:r w:rsidRPr="00A37EFF">
        <w:rPr>
          <w:sz w:val="18"/>
        </w:rPr>
        <w:t>]</w:t>
      </w:r>
      <w:r>
        <w:rPr>
          <w:sz w:val="18"/>
        </w:rPr>
        <w:t xml:space="preserve"> </w:t>
      </w:r>
      <w:proofErr w:type="spellStart"/>
      <w:r w:rsidRPr="00A37EFF">
        <w:rPr>
          <w:sz w:val="18"/>
        </w:rPr>
        <w:t>Vahid</w:t>
      </w:r>
      <w:proofErr w:type="spellEnd"/>
      <w:r w:rsidRPr="00A37EFF">
        <w:rPr>
          <w:sz w:val="18"/>
        </w:rPr>
        <w:t> </w:t>
      </w:r>
      <w:proofErr w:type="spellStart"/>
      <w:r w:rsidRPr="00A37EFF">
        <w:rPr>
          <w:sz w:val="18"/>
        </w:rPr>
        <w:t>Gharavi</w:t>
      </w:r>
      <w:proofErr w:type="spellEnd"/>
      <w:r w:rsidRPr="00A37EFF">
        <w:rPr>
          <w:sz w:val="18"/>
        </w:rPr>
        <w:t xml:space="preserve"> S V. Model-driven development of </w:t>
      </w:r>
      <w:r w:rsidR="00486433" w:rsidRPr="00486433">
        <w:rPr>
          <w:i/>
          <w:sz w:val="18"/>
        </w:rPr>
        <w:t>Ajax</w:t>
      </w:r>
      <w:r w:rsidRPr="00A37EFF">
        <w:rPr>
          <w:sz w:val="18"/>
        </w:rPr>
        <w:t xml:space="preserve"> web applications. </w:t>
      </w:r>
      <w:proofErr w:type="gramStart"/>
      <w:r w:rsidRPr="00A37EFF">
        <w:rPr>
          <w:sz w:val="18"/>
        </w:rPr>
        <w:t>Master’s th</w:t>
      </w:r>
      <w:r w:rsidRPr="00A37EFF">
        <w:rPr>
          <w:sz w:val="18"/>
        </w:rPr>
        <w:t>e</w:t>
      </w:r>
      <w:r w:rsidRPr="00A37EFF">
        <w:rPr>
          <w:sz w:val="18"/>
        </w:rPr>
        <w:t>sis, Faculty EEMCS, Delft University of Technology, September 2008.</w:t>
      </w:r>
      <w:proofErr w:type="gramEnd"/>
    </w:p>
    <w:bookmarkEnd w:id="1662"/>
    <w:p w:rsidR="00A37EFF" w:rsidRPr="00A37EFF" w:rsidRDefault="00A37EFF" w:rsidP="00776FA9"/>
    <w:sectPr w:rsidR="00A37EFF" w:rsidRPr="00A37EFF" w:rsidSect="00F839B1">
      <w:pgSz w:w="11906" w:h="16838"/>
      <w:pgMar w:top="2948" w:right="2494" w:bottom="2948" w:left="2494" w:header="2381" w:footer="2324"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6" w:author="Vaio" w:date="2015-10-20T22:40:00Z" w:initials="V">
    <w:p w:rsidR="008024F0" w:rsidRDefault="008024F0">
      <w:pPr>
        <w:pStyle w:val="Textocomentario"/>
      </w:pPr>
      <w:r>
        <w:rPr>
          <w:rStyle w:val="Refdecomentario"/>
        </w:rPr>
        <w:annotationRef/>
      </w:r>
      <w:r>
        <w:t xml:space="preserve">Aquí se menciona sólo el </w:t>
      </w:r>
      <w:proofErr w:type="spellStart"/>
      <w:r>
        <w:t>metamodelo</w:t>
      </w:r>
      <w:proofErr w:type="spellEnd"/>
      <w:r>
        <w:t xml:space="preserve"> de contenido, y tres renglones más adelante, se mencionan a los </w:t>
      </w:r>
      <w:proofErr w:type="spellStart"/>
      <w:r>
        <w:t>metamodelos</w:t>
      </w:r>
      <w:proofErr w:type="spellEnd"/>
      <w:r>
        <w:t xml:space="preserve"> de contenido y estructura ... se debería hablar sólo de uno, o de los dos en ambos lugares? </w:t>
      </w:r>
    </w:p>
    <w:p w:rsidR="008024F0" w:rsidRDefault="008024F0">
      <w:pPr>
        <w:pStyle w:val="Textocomentario"/>
      </w:pPr>
      <w:r>
        <w:t xml:space="preserve">Si se va hablar de ambos se debe poner: "se evalúan los </w:t>
      </w:r>
      <w:proofErr w:type="spellStart"/>
      <w:r>
        <w:t>metamodelos</w:t>
      </w:r>
      <w:proofErr w:type="spellEnd"/>
      <w:r>
        <w:t xml:space="preserve"> de contenido y estructura" en vez de "se evalúa el </w:t>
      </w:r>
      <w:proofErr w:type="spellStart"/>
      <w:r>
        <w:t>metam</w:t>
      </w:r>
      <w:r>
        <w:t>o</w:t>
      </w:r>
      <w:r>
        <w:t>delo</w:t>
      </w:r>
      <w:proofErr w:type="spellEnd"/>
      <w:r>
        <w:t xml:space="preserve"> de contenido y estructura".</w:t>
      </w:r>
    </w:p>
  </w:comment>
  <w:comment w:id="134" w:author="magali" w:date="2015-10-20T22:40:00Z" w:initials="m">
    <w:p w:rsidR="008024F0" w:rsidRDefault="008024F0">
      <w:pPr>
        <w:pStyle w:val="Textocomentario"/>
      </w:pPr>
      <w:r>
        <w:rPr>
          <w:rStyle w:val="Refdecomentario"/>
        </w:rPr>
        <w:annotationRef/>
      </w:r>
      <w:r>
        <w:t>Esto coincide con la estructura del resumen?</w:t>
      </w:r>
    </w:p>
  </w:comment>
  <w:comment w:id="448" w:author="Vaio" w:date="2015-10-20T22:40:00Z" w:initials="V">
    <w:p w:rsidR="008024F0" w:rsidRDefault="008024F0">
      <w:pPr>
        <w:pStyle w:val="Textocomentario"/>
      </w:pPr>
      <w:r>
        <w:rPr>
          <w:rStyle w:val="Refdecomentario"/>
        </w:rPr>
        <w:annotationRef/>
      </w:r>
      <w:r>
        <w:t>No pondría esto como sección 4.1. Pondría una sección 5 que lleve como título algo como "</w:t>
      </w:r>
      <w:proofErr w:type="spellStart"/>
      <w:r>
        <w:t>Moweba</w:t>
      </w:r>
      <w:proofErr w:type="spellEnd"/>
      <w:r>
        <w:t xml:space="preserve"> extendido para incluir RIA", y luego tendría adentro las subsecciones 5.1 (que corre</w:t>
      </w:r>
      <w:r>
        <w:t>s</w:t>
      </w:r>
      <w:r>
        <w:t xml:space="preserve">ponde a 4.1) y 5.2 (que corresponde a 4.2). </w:t>
      </w:r>
    </w:p>
    <w:p w:rsidR="008024F0" w:rsidRDefault="008024F0">
      <w:pPr>
        <w:pStyle w:val="Textocomentario"/>
      </w:pPr>
      <w:r>
        <w:t xml:space="preserve">Justo debajo del título 5 y antes de 5.1, agregaría un breve resumen de cómo se extendió </w:t>
      </w:r>
      <w:proofErr w:type="spellStart"/>
      <w:r>
        <w:t>Moweba</w:t>
      </w:r>
      <w:proofErr w:type="spellEnd"/>
      <w:r>
        <w:t xml:space="preserve">: se extendieron algunos </w:t>
      </w:r>
      <w:proofErr w:type="spellStart"/>
      <w:r>
        <w:t>metamodelos</w:t>
      </w:r>
      <w:proofErr w:type="spellEnd"/>
      <w:r>
        <w:t>, se implementó el compilador ... o sea, un breve resumen de las subse</w:t>
      </w:r>
      <w:r>
        <w:t>c</w:t>
      </w:r>
      <w:r>
        <w:t>ciones 5.1 y 5.2.</w:t>
      </w:r>
    </w:p>
    <w:p w:rsidR="008024F0" w:rsidRDefault="008024F0">
      <w:pPr>
        <w:pStyle w:val="Textocomentario"/>
      </w:pPr>
      <w:r>
        <w:t xml:space="preserve">De esta forma queda más claro que esta sección (5) es la que corresponde a tu trabajo. </w:t>
      </w:r>
    </w:p>
    <w:p w:rsidR="008024F0" w:rsidRDefault="008024F0">
      <w:pPr>
        <w:pStyle w:val="Textocomentario"/>
      </w:pPr>
      <w:r>
        <w:t xml:space="preserve">La ilustración pasaría a ser la sección 6. </w:t>
      </w:r>
    </w:p>
  </w:comment>
  <w:comment w:id="538" w:author="Vaio" w:date="2015-10-20T22:40:00Z" w:initials="V">
    <w:p w:rsidR="008024F0" w:rsidRDefault="008024F0">
      <w:pPr>
        <w:pStyle w:val="Textocomentario"/>
      </w:pPr>
      <w:r>
        <w:rPr>
          <w:rStyle w:val="Refdecomentario"/>
        </w:rPr>
        <w:annotationRef/>
      </w:r>
      <w:r>
        <w:t>Conviene poner así, porque en la figura están escritos así, y entonces el lector va poder hacer la corre</w:t>
      </w:r>
      <w:r>
        <w:t>s</w:t>
      </w:r>
      <w:r>
        <w:t xml:space="preserve">pondencia. </w:t>
      </w:r>
    </w:p>
  </w:comment>
  <w:comment w:id="539" w:author="magali" w:date="2015-10-20T22:40:00Z" w:initials="m">
    <w:p w:rsidR="008024F0" w:rsidRDefault="008024F0">
      <w:pPr>
        <w:pStyle w:val="Textocomentario"/>
      </w:pPr>
      <w:r>
        <w:rPr>
          <w:rStyle w:val="Refdecomentario"/>
        </w:rPr>
        <w:annotationRef/>
      </w:r>
      <w:r>
        <w:t>Actualizar, esto es figura 2, actualizar todas las figuras que están por debajo de esta</w:t>
      </w:r>
    </w:p>
  </w:comment>
  <w:comment w:id="600" w:author="Vaio" w:date="2015-10-20T22:40:00Z" w:initials="V">
    <w:p w:rsidR="008024F0" w:rsidRDefault="008024F0">
      <w:pPr>
        <w:pStyle w:val="Textocomentario"/>
      </w:pPr>
      <w:r>
        <w:rPr>
          <w:rStyle w:val="Refdecomentario"/>
        </w:rPr>
        <w:annotationRef/>
      </w:r>
      <w:r>
        <w:t xml:space="preserve">No queda claro qué es el orden horizontal o vertical. </w:t>
      </w:r>
    </w:p>
  </w:comment>
  <w:comment w:id="1489" w:author="Vaio" w:date="2015-10-20T22:40:00Z" w:initials="V">
    <w:p w:rsidR="008024F0" w:rsidRDefault="008024F0">
      <w:pPr>
        <w:pStyle w:val="Textocomentario"/>
      </w:pPr>
      <w:r>
        <w:rPr>
          <w:rStyle w:val="Refdecomentario"/>
        </w:rPr>
        <w:annotationRef/>
      </w:r>
      <w:r>
        <w:t xml:space="preserve">La verdad que no estoy segura de como es, pero no debería decirse que no se puede hacer ninguna validación a nivel de capa de presentación? Es que imagino que otras validaciones, tal vez en el servidor sí se puedan hacer en </w:t>
      </w:r>
      <w:proofErr w:type="spellStart"/>
      <w:r>
        <w:t>moweba</w:t>
      </w:r>
      <w:proofErr w:type="spellEnd"/>
      <w:r>
        <w:t xml:space="preserve"> sin </w:t>
      </w:r>
      <w:proofErr w:type="spellStart"/>
      <w:r>
        <w:t>ria</w:t>
      </w:r>
      <w:proofErr w:type="spellEnd"/>
      <w:r>
        <w:t xml:space="preserve"> ... pero no estoy segura de esto ... lo pongo para que verifiques. </w:t>
      </w:r>
    </w:p>
  </w:comment>
  <w:comment w:id="1490" w:author="marcazal" w:date="2015-10-23T02:08:00Z" w:initials="m">
    <w:p w:rsidR="008024F0" w:rsidRDefault="008024F0">
      <w:pPr>
        <w:pStyle w:val="Textocomentario"/>
      </w:pPr>
      <w:r>
        <w:rPr>
          <w:rStyle w:val="Refdecomentario"/>
        </w:rPr>
        <w:annotationRef/>
      </w:r>
      <w:proofErr w:type="spellStart"/>
      <w:r>
        <w:t>MoWebA</w:t>
      </w:r>
      <w:proofErr w:type="spellEnd"/>
      <w:r>
        <w:t xml:space="preserve"> original no contiene ningún tipo de validación.</w:t>
      </w:r>
    </w:p>
  </w:comment>
  <w:comment w:id="1498" w:author="Vaio" w:date="2015-10-20T22:40:00Z" w:initials="V">
    <w:p w:rsidR="008024F0" w:rsidRDefault="008024F0">
      <w:pPr>
        <w:pStyle w:val="Textocomentario"/>
      </w:pPr>
      <w:r>
        <w:rPr>
          <w:rStyle w:val="Refdecomentario"/>
        </w:rPr>
        <w:annotationRef/>
      </w:r>
      <w:r>
        <w:t xml:space="preserve">Los porcentajes que aparecen aquí me resultan un poco confusos ... tratar de aclarar mejor esta parte. </w:t>
      </w:r>
    </w:p>
  </w:comment>
  <w:comment w:id="1669" w:author="Vaio" w:date="2015-10-20T22:45:00Z" w:initials="V">
    <w:p w:rsidR="008024F0" w:rsidRDefault="008024F0">
      <w:pPr>
        <w:pStyle w:val="Textocomentario"/>
      </w:pPr>
      <w:r>
        <w:rPr>
          <w:rStyle w:val="Refdecomentario"/>
        </w:rPr>
        <w:annotationRef/>
      </w:r>
      <w:r>
        <w:t>La tesis de Javier Martínez no es de la UPV, es de la Unive</w:t>
      </w:r>
      <w:r>
        <w:t>r</w:t>
      </w:r>
      <w:r>
        <w:t>sidad Católica de Lovaina, Bélgica.</w:t>
      </w:r>
    </w:p>
  </w:comment>
  <w:comment w:id="1680" w:author="Vaio" w:date="2015-10-20T22:47:00Z" w:initials="V">
    <w:p w:rsidR="008024F0" w:rsidRDefault="008024F0">
      <w:pPr>
        <w:pStyle w:val="Textocomentario"/>
      </w:pPr>
      <w:r>
        <w:rPr>
          <w:rStyle w:val="Refdecomentario"/>
        </w:rPr>
        <w:annotationRef/>
      </w:r>
      <w:r>
        <w:t>Corregir el apellido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45DC" w:rsidRDefault="00AD45DC" w:rsidP="00776FA9">
      <w:pPr>
        <w:spacing w:line="240" w:lineRule="auto"/>
      </w:pPr>
      <w:r>
        <w:separator/>
      </w:r>
    </w:p>
  </w:endnote>
  <w:endnote w:type="continuationSeparator" w:id="0">
    <w:p w:rsidR="00AD45DC" w:rsidRDefault="00AD45DC" w:rsidP="00776FA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Times-Roman">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45DC" w:rsidRDefault="00AD45DC" w:rsidP="00776FA9">
      <w:pPr>
        <w:spacing w:line="240" w:lineRule="auto"/>
      </w:pPr>
      <w:r>
        <w:separator/>
      </w:r>
    </w:p>
  </w:footnote>
  <w:footnote w:type="continuationSeparator" w:id="0">
    <w:p w:rsidR="00AD45DC" w:rsidRDefault="00AD45DC" w:rsidP="00776FA9">
      <w:pPr>
        <w:spacing w:line="240" w:lineRule="auto"/>
      </w:pPr>
      <w:r>
        <w:continuationSeparator/>
      </w:r>
    </w:p>
  </w:footnote>
  <w:footnote w:id="1">
    <w:p w:rsidR="008024F0" w:rsidRPr="009660AB" w:rsidRDefault="008024F0" w:rsidP="00776FA9">
      <w:pPr>
        <w:pStyle w:val="Textonotapie"/>
        <w:rPr>
          <w:rFonts w:cstheme="minorHAnsi"/>
          <w:b/>
        </w:rPr>
      </w:pPr>
      <w:r w:rsidRPr="009660AB">
        <w:rPr>
          <w:rStyle w:val="Refdenotaalpie"/>
          <w:rFonts w:cstheme="minorHAnsi"/>
          <w:sz w:val="14"/>
        </w:rPr>
        <w:footnoteRef/>
      </w:r>
      <w:r w:rsidRPr="009660AB">
        <w:rPr>
          <w:rFonts w:cstheme="minorHAnsi"/>
          <w:sz w:val="14"/>
        </w:rPr>
        <w:t xml:space="preserve"> </w:t>
      </w:r>
      <w:r w:rsidRPr="009660AB">
        <w:rPr>
          <w:rFonts w:cstheme="minorHAnsi"/>
          <w:b/>
          <w:sz w:val="14"/>
        </w:rPr>
        <w:t>Object Management Group:</w:t>
      </w:r>
      <w:r>
        <w:rPr>
          <w:rFonts w:cstheme="minorHAnsi"/>
          <w:b/>
          <w:sz w:val="14"/>
        </w:rPr>
        <w:t xml:space="preserve"> </w:t>
      </w:r>
      <w:hyperlink r:id="rId1" w:history="1">
        <w:r w:rsidRPr="009660AB">
          <w:rPr>
            <w:rStyle w:val="Hipervnculo"/>
            <w:rFonts w:cstheme="minorHAnsi"/>
            <w:color w:val="000000" w:themeColor="text1"/>
            <w:sz w:val="14"/>
          </w:rPr>
          <w:t>http://www.omg.org/</w:t>
        </w:r>
      </w:hyperlink>
      <w:r w:rsidRPr="009660AB">
        <w:rPr>
          <w:rFonts w:cstheme="minorHAnsi"/>
        </w:rPr>
        <w:t xml:space="preserve"> </w:t>
      </w:r>
      <w:r w:rsidRPr="009660AB">
        <w:rPr>
          <w:rFonts w:cstheme="minorHAnsi"/>
          <w:sz w:val="14"/>
        </w:rPr>
        <w:t>2015</w:t>
      </w:r>
    </w:p>
  </w:footnote>
  <w:footnote w:id="2">
    <w:p w:rsidR="008024F0" w:rsidRPr="00971175" w:rsidRDefault="008024F0" w:rsidP="00776FA9">
      <w:pPr>
        <w:pStyle w:val="Textonotapie"/>
        <w:rPr>
          <w:rFonts w:cstheme="minorHAnsi"/>
          <w:sz w:val="14"/>
          <w:szCs w:val="12"/>
          <w:lang w:val="es-PY"/>
          <w:rPrChange w:id="100" w:author="marcazal" w:date="2015-11-07T15:33:00Z">
            <w:rPr>
              <w:rFonts w:cstheme="minorHAnsi"/>
              <w:sz w:val="14"/>
              <w:szCs w:val="12"/>
            </w:rPr>
          </w:rPrChange>
        </w:rPr>
      </w:pPr>
      <w:r w:rsidRPr="009660AB">
        <w:rPr>
          <w:rStyle w:val="Refdenotaalpie"/>
          <w:rFonts w:cstheme="minorHAnsi"/>
          <w:sz w:val="14"/>
          <w:szCs w:val="12"/>
        </w:rPr>
        <w:footnoteRef/>
      </w:r>
      <w:r w:rsidRPr="003624E2">
        <w:rPr>
          <w:rFonts w:cstheme="minorHAnsi"/>
          <w:sz w:val="14"/>
          <w:szCs w:val="12"/>
          <w:lang w:val="es-PY"/>
          <w:rPrChange w:id="101" w:author="marcazal" w:date="2015-11-07T15:33:00Z">
            <w:rPr>
              <w:rFonts w:cstheme="minorHAnsi"/>
              <w:sz w:val="14"/>
              <w:szCs w:val="12"/>
            </w:rPr>
          </w:rPrChange>
        </w:rPr>
        <w:t xml:space="preserve"> Departamento de Ingeniería Electrónica e Informática de la Universidad Católica Nuestra Señora de la Asunción</w:t>
      </w:r>
    </w:p>
  </w:footnote>
  <w:footnote w:id="3">
    <w:p w:rsidR="008024F0" w:rsidRPr="00E73253" w:rsidRDefault="008024F0" w:rsidP="00776FA9">
      <w:pPr>
        <w:pStyle w:val="Textonotapie"/>
        <w:rPr>
          <w:sz w:val="16"/>
          <w:u w:val="single"/>
        </w:rPr>
      </w:pPr>
      <w:r w:rsidRPr="009660AB">
        <w:rPr>
          <w:rStyle w:val="Refdenotaalpie"/>
          <w:rFonts w:cstheme="minorHAnsi"/>
          <w:sz w:val="14"/>
        </w:rPr>
        <w:footnoteRef/>
      </w:r>
      <w:r w:rsidRPr="009660AB">
        <w:rPr>
          <w:rFonts w:cstheme="minorHAnsi"/>
          <w:sz w:val="14"/>
        </w:rPr>
        <w:t xml:space="preserve"> </w:t>
      </w:r>
      <w:r w:rsidRPr="009660AB">
        <w:rPr>
          <w:rFonts w:cstheme="minorHAnsi"/>
          <w:b/>
          <w:sz w:val="14"/>
        </w:rPr>
        <w:t>Model Driven Architecture:</w:t>
      </w:r>
      <w:r w:rsidRPr="009660AB">
        <w:rPr>
          <w:rFonts w:cstheme="minorHAnsi"/>
          <w:sz w:val="14"/>
        </w:rPr>
        <w:t xml:space="preserve"> </w:t>
      </w:r>
      <w:hyperlink r:id="rId2" w:history="1">
        <w:r w:rsidRPr="009660AB">
          <w:rPr>
            <w:rStyle w:val="Hipervnculo"/>
            <w:rFonts w:cstheme="minorHAnsi"/>
            <w:color w:val="000000" w:themeColor="text1"/>
            <w:sz w:val="14"/>
          </w:rPr>
          <w:t>http://www.omg.org/mda/</w:t>
        </w:r>
      </w:hyperlink>
      <w:r w:rsidRPr="009660AB">
        <w:rPr>
          <w:rFonts w:cstheme="minorHAnsi"/>
        </w:rPr>
        <w:t xml:space="preserve"> </w:t>
      </w:r>
      <w:r w:rsidRPr="00B3337D">
        <w:rPr>
          <w:rFonts w:cstheme="minorHAnsi"/>
          <w:sz w:val="14"/>
        </w:rPr>
        <w:t>2015</w:t>
      </w:r>
    </w:p>
  </w:footnote>
  <w:footnote w:id="4">
    <w:p w:rsidR="008024F0" w:rsidRPr="003C01C1" w:rsidRDefault="008024F0" w:rsidP="00776FA9">
      <w:pPr>
        <w:pStyle w:val="Textonotapie"/>
        <w:rPr>
          <w:b/>
          <w:bCs/>
          <w:color w:val="000000" w:themeColor="text1"/>
          <w:sz w:val="14"/>
        </w:rPr>
      </w:pPr>
      <w:r w:rsidRPr="00FE7AEC">
        <w:rPr>
          <w:rStyle w:val="Refdenotaalpie"/>
          <w:color w:val="000000" w:themeColor="text1"/>
          <w:sz w:val="14"/>
        </w:rPr>
        <w:footnoteRef/>
      </w:r>
      <w:r w:rsidRPr="003C01C1">
        <w:rPr>
          <w:color w:val="000000" w:themeColor="text1"/>
          <w:sz w:val="14"/>
        </w:rPr>
        <w:t xml:space="preserve"> </w:t>
      </w:r>
      <w:r w:rsidRPr="003C01C1">
        <w:rPr>
          <w:b/>
          <w:bCs/>
          <w:color w:val="000000" w:themeColor="text1"/>
          <w:sz w:val="14"/>
        </w:rPr>
        <w:t>jQuery UI 1.11 API Documentation:</w:t>
      </w:r>
      <w:r w:rsidRPr="003C01C1">
        <w:rPr>
          <w:color w:val="000000" w:themeColor="text1"/>
          <w:sz w:val="14"/>
        </w:rPr>
        <w:t xml:space="preserve"> </w:t>
      </w:r>
      <w:hyperlink r:id="rId3" w:history="1">
        <w:r w:rsidRPr="003C01C1">
          <w:rPr>
            <w:rStyle w:val="Hipervnculo"/>
            <w:color w:val="000000" w:themeColor="text1"/>
            <w:sz w:val="14"/>
          </w:rPr>
          <w:t>http://api.jqueryui.com/</w:t>
        </w:r>
      </w:hyperlink>
      <w:r w:rsidRPr="003C01C1">
        <w:rPr>
          <w:color w:val="000000" w:themeColor="text1"/>
          <w:sz w:val="14"/>
        </w:rPr>
        <w:t xml:space="preserve"> 2015</w:t>
      </w:r>
    </w:p>
  </w:footnote>
  <w:footnote w:id="5">
    <w:p w:rsidR="008024F0" w:rsidRPr="00D56AEE" w:rsidRDefault="008024F0" w:rsidP="00776FA9">
      <w:pPr>
        <w:pStyle w:val="Textonotapie"/>
        <w:rPr>
          <w:color w:val="000000" w:themeColor="text1"/>
          <w:sz w:val="14"/>
        </w:rPr>
      </w:pPr>
      <w:r w:rsidRPr="00D56AEE">
        <w:rPr>
          <w:rStyle w:val="Refdenotaalpie"/>
          <w:color w:val="000000" w:themeColor="text1"/>
          <w:sz w:val="14"/>
        </w:rPr>
        <w:footnoteRef/>
      </w:r>
      <w:r w:rsidRPr="00D56AEE">
        <w:rPr>
          <w:color w:val="000000" w:themeColor="text1"/>
          <w:sz w:val="14"/>
        </w:rPr>
        <w:t xml:space="preserve"> </w:t>
      </w:r>
      <w:r w:rsidRPr="00D56AEE">
        <w:rPr>
          <w:b/>
          <w:color w:val="000000" w:themeColor="text1"/>
          <w:sz w:val="14"/>
        </w:rPr>
        <w:t>jQuery Validation Plugin:</w:t>
      </w:r>
      <w:r w:rsidRPr="00D56AEE">
        <w:rPr>
          <w:color w:val="000000" w:themeColor="text1"/>
          <w:sz w:val="14"/>
        </w:rPr>
        <w:t xml:space="preserve"> </w:t>
      </w:r>
      <w:hyperlink r:id="rId4" w:history="1">
        <w:r w:rsidRPr="00D56AEE">
          <w:rPr>
            <w:rStyle w:val="Hipervnculo"/>
            <w:color w:val="000000" w:themeColor="text1"/>
            <w:sz w:val="14"/>
          </w:rPr>
          <w:t>http://jqueryvalidation.org/</w:t>
        </w:r>
      </w:hyperlink>
      <w:r w:rsidRPr="00D56AEE">
        <w:rPr>
          <w:color w:val="000000" w:themeColor="text1"/>
          <w:sz w:val="14"/>
        </w:rPr>
        <w:t xml:space="preserve"> 2015</w:t>
      </w:r>
    </w:p>
  </w:footnote>
  <w:footnote w:id="6">
    <w:p w:rsidR="008024F0" w:rsidRPr="009F0D3D" w:rsidRDefault="008024F0">
      <w:pPr>
        <w:pStyle w:val="Textonotapie"/>
        <w:rPr>
          <w:color w:val="000000" w:themeColor="text1"/>
          <w:sz w:val="14"/>
        </w:rPr>
      </w:pPr>
      <w:r w:rsidRPr="009F0D3D">
        <w:rPr>
          <w:rStyle w:val="Refdenotaalpie"/>
          <w:b/>
          <w:color w:val="000000" w:themeColor="text1"/>
          <w:sz w:val="14"/>
        </w:rPr>
        <w:footnoteRef/>
      </w:r>
      <w:r w:rsidRPr="009F0D3D">
        <w:rPr>
          <w:b/>
          <w:color w:val="000000" w:themeColor="text1"/>
          <w:sz w:val="14"/>
        </w:rPr>
        <w:t>List of Ajax</w:t>
      </w:r>
      <w:r>
        <w:rPr>
          <w:b/>
          <w:color w:val="000000" w:themeColor="text1"/>
          <w:sz w:val="14"/>
        </w:rPr>
        <w:t xml:space="preserve"> </w:t>
      </w:r>
      <w:r w:rsidRPr="00B25EDB">
        <w:rPr>
          <w:b/>
          <w:color w:val="000000" w:themeColor="text1"/>
          <w:sz w:val="14"/>
        </w:rPr>
        <w:t xml:space="preserve">frameworks </w:t>
      </w:r>
      <w:r w:rsidRPr="009F0D3D">
        <w:rPr>
          <w:b/>
          <w:color w:val="000000" w:themeColor="text1"/>
          <w:sz w:val="14"/>
        </w:rPr>
        <w:t>:</w:t>
      </w:r>
      <w:r w:rsidRPr="009F0D3D">
        <w:rPr>
          <w:color w:val="000000" w:themeColor="text1"/>
          <w:sz w:val="14"/>
        </w:rPr>
        <w:t xml:space="preserve"> </w:t>
      </w:r>
      <w:hyperlink r:id="rId5" w:history="1">
        <w:r w:rsidRPr="009F0D3D">
          <w:rPr>
            <w:rStyle w:val="Hipervnculo"/>
            <w:color w:val="000000" w:themeColor="text1"/>
            <w:sz w:val="14"/>
          </w:rPr>
          <w:t>https://en.wikipedia.org/wiki/List_of_Ajax_frameworks</w:t>
        </w:r>
      </w:hyperlink>
      <w:r w:rsidRPr="009F0D3D">
        <w:rPr>
          <w:color w:val="000000" w:themeColor="text1"/>
          <w:sz w:val="14"/>
        </w:rPr>
        <w:t xml:space="preserve"> 2015</w:t>
      </w:r>
    </w:p>
  </w:footnote>
  <w:footnote w:id="7">
    <w:p w:rsidR="008024F0" w:rsidRPr="00971175" w:rsidRDefault="008024F0" w:rsidP="00776FA9">
      <w:pPr>
        <w:pStyle w:val="Textonotapie"/>
        <w:rPr>
          <w:color w:val="000000" w:themeColor="text1"/>
          <w:sz w:val="14"/>
          <w:lang w:val="es-PY"/>
          <w:rPrChange w:id="1147" w:author="marcazal" w:date="2015-11-07T15:33:00Z">
            <w:rPr>
              <w:color w:val="000000" w:themeColor="text1"/>
              <w:sz w:val="14"/>
            </w:rPr>
          </w:rPrChange>
        </w:rPr>
      </w:pPr>
      <w:r w:rsidRPr="008E6977">
        <w:rPr>
          <w:rStyle w:val="Refdenotaalpie"/>
          <w:color w:val="000000" w:themeColor="text1"/>
          <w:sz w:val="14"/>
        </w:rPr>
        <w:footnoteRef/>
      </w:r>
      <w:r w:rsidRPr="003624E2">
        <w:rPr>
          <w:color w:val="000000" w:themeColor="text1"/>
          <w:sz w:val="14"/>
          <w:lang w:val="es-PY"/>
          <w:rPrChange w:id="1148" w:author="marcazal" w:date="2015-11-07T15:33:00Z">
            <w:rPr>
              <w:color w:val="000000" w:themeColor="text1"/>
              <w:sz w:val="14"/>
            </w:rPr>
          </w:rPrChange>
        </w:rPr>
        <w:t xml:space="preserve"> </w:t>
      </w:r>
      <w:r w:rsidRPr="003624E2">
        <w:rPr>
          <w:b/>
          <w:color w:val="000000" w:themeColor="text1"/>
          <w:sz w:val="14"/>
          <w:lang w:val="es-PY"/>
          <w:rPrChange w:id="1149" w:author="marcazal" w:date="2015-11-07T15:33:00Z">
            <w:rPr>
              <w:b/>
              <w:color w:val="000000" w:themeColor="text1"/>
              <w:sz w:val="14"/>
            </w:rPr>
          </w:rPrChange>
        </w:rPr>
        <w:t xml:space="preserve">No </w:t>
      </w:r>
      <w:proofErr w:type="spellStart"/>
      <w:r w:rsidRPr="003624E2">
        <w:rPr>
          <w:b/>
          <w:color w:val="000000" w:themeColor="text1"/>
          <w:sz w:val="14"/>
          <w:lang w:val="es-PY"/>
          <w:rPrChange w:id="1150" w:author="marcazal" w:date="2015-11-07T15:33:00Z">
            <w:rPr>
              <w:b/>
              <w:color w:val="000000" w:themeColor="text1"/>
              <w:sz w:val="14"/>
            </w:rPr>
          </w:rPrChange>
        </w:rPr>
        <w:t>Magic</w:t>
      </w:r>
      <w:proofErr w:type="spellEnd"/>
      <w:r w:rsidRPr="003624E2">
        <w:rPr>
          <w:b/>
          <w:color w:val="000000" w:themeColor="text1"/>
          <w:sz w:val="14"/>
          <w:lang w:val="es-PY"/>
          <w:rPrChange w:id="1151" w:author="marcazal" w:date="2015-11-07T15:33:00Z">
            <w:rPr>
              <w:b/>
              <w:color w:val="000000" w:themeColor="text1"/>
              <w:sz w:val="14"/>
            </w:rPr>
          </w:rPrChange>
        </w:rPr>
        <w:t xml:space="preserve">: </w:t>
      </w:r>
      <w:r>
        <w:fldChar w:fldCharType="begin"/>
      </w:r>
      <w:r w:rsidRPr="003624E2">
        <w:rPr>
          <w:lang w:val="es-PY"/>
          <w:rPrChange w:id="1152" w:author="marcazal" w:date="2015-11-07T15:33:00Z">
            <w:rPr/>
          </w:rPrChange>
        </w:rPr>
        <w:instrText>HYPERLINK "http://www.nomagic.com/products/magicdraw.html"</w:instrText>
      </w:r>
      <w:r>
        <w:fldChar w:fldCharType="separate"/>
      </w:r>
      <w:r w:rsidRPr="003624E2">
        <w:rPr>
          <w:rStyle w:val="Hipervnculo"/>
          <w:color w:val="000000" w:themeColor="text1"/>
          <w:sz w:val="14"/>
          <w:lang w:val="es-PY"/>
          <w:rPrChange w:id="1153" w:author="marcazal" w:date="2015-11-07T15:33:00Z">
            <w:rPr>
              <w:rStyle w:val="Hipervnculo"/>
              <w:color w:val="000000" w:themeColor="text1"/>
              <w:sz w:val="14"/>
            </w:rPr>
          </w:rPrChange>
        </w:rPr>
        <w:t>http://www.nomagic.com/products/magicdraw.html</w:t>
      </w:r>
      <w:r>
        <w:fldChar w:fldCharType="end"/>
      </w:r>
      <w:r w:rsidRPr="003624E2">
        <w:rPr>
          <w:color w:val="000000" w:themeColor="text1"/>
          <w:sz w:val="14"/>
          <w:lang w:val="es-PY"/>
          <w:rPrChange w:id="1154" w:author="marcazal" w:date="2015-11-07T15:33:00Z">
            <w:rPr>
              <w:color w:val="000000" w:themeColor="text1"/>
              <w:sz w:val="14"/>
            </w:rPr>
          </w:rPrChange>
        </w:rPr>
        <w:t xml:space="preserve"> 2015</w:t>
      </w:r>
    </w:p>
  </w:footnote>
  <w:footnote w:id="8">
    <w:p w:rsidR="008024F0" w:rsidRPr="00AF6064" w:rsidRDefault="008024F0" w:rsidP="00776FA9">
      <w:pPr>
        <w:pStyle w:val="Textonotapie"/>
        <w:rPr>
          <w:color w:val="000000" w:themeColor="text1"/>
        </w:rPr>
      </w:pPr>
      <w:r w:rsidRPr="00AF6064">
        <w:rPr>
          <w:rStyle w:val="Refdenotaalpie"/>
          <w:b/>
          <w:color w:val="000000" w:themeColor="text1"/>
          <w:sz w:val="14"/>
        </w:rPr>
        <w:footnoteRef/>
      </w:r>
      <w:r w:rsidRPr="00AF6064">
        <w:rPr>
          <w:b/>
          <w:color w:val="000000" w:themeColor="text1"/>
          <w:sz w:val="14"/>
        </w:rPr>
        <w:t xml:space="preserve"> Eclipse </w:t>
      </w:r>
      <w:proofErr w:type="spellStart"/>
      <w:r w:rsidRPr="00AF6064">
        <w:rPr>
          <w:b/>
          <w:color w:val="000000" w:themeColor="text1"/>
          <w:sz w:val="14"/>
        </w:rPr>
        <w:t>Modelling</w:t>
      </w:r>
      <w:proofErr w:type="spellEnd"/>
      <w:r w:rsidRPr="00AF6064">
        <w:rPr>
          <w:b/>
          <w:color w:val="000000" w:themeColor="text1"/>
          <w:sz w:val="14"/>
        </w:rPr>
        <w:t xml:space="preserve"> </w:t>
      </w:r>
      <w:proofErr w:type="spellStart"/>
      <w:r w:rsidRPr="00AF6064">
        <w:rPr>
          <w:b/>
          <w:color w:val="000000" w:themeColor="text1"/>
          <w:sz w:val="14"/>
        </w:rPr>
        <w:t>Framwwork</w:t>
      </w:r>
      <w:proofErr w:type="spellEnd"/>
      <w:r w:rsidRPr="00AF6064">
        <w:rPr>
          <w:b/>
          <w:color w:val="000000" w:themeColor="text1"/>
          <w:sz w:val="14"/>
          <w:szCs w:val="14"/>
        </w:rPr>
        <w:t>:</w:t>
      </w:r>
      <w:r w:rsidRPr="00AF6064">
        <w:rPr>
          <w:color w:val="000000" w:themeColor="text1"/>
          <w:sz w:val="14"/>
          <w:szCs w:val="14"/>
        </w:rPr>
        <w:t xml:space="preserve"> </w:t>
      </w:r>
      <w:hyperlink r:id="rId6" w:history="1">
        <w:r w:rsidRPr="00AF6064">
          <w:rPr>
            <w:rStyle w:val="Hipervnculo"/>
            <w:color w:val="000000" w:themeColor="text1"/>
            <w:sz w:val="14"/>
            <w:szCs w:val="14"/>
          </w:rPr>
          <w:t>https://www.eclipse.org/modeling/emf</w:t>
        </w:r>
      </w:hyperlink>
      <w:r w:rsidRPr="00AF6064">
        <w:rPr>
          <w:color w:val="000000" w:themeColor="text1"/>
          <w:sz w:val="14"/>
          <w:szCs w:val="14"/>
        </w:rPr>
        <w:t xml:space="preserve"> </w:t>
      </w:r>
      <w:r w:rsidRPr="00AF6064">
        <w:rPr>
          <w:color w:val="000000" w:themeColor="text1"/>
          <w:sz w:val="14"/>
        </w:rPr>
        <w:t>2015</w:t>
      </w:r>
    </w:p>
  </w:footnote>
  <w:footnote w:id="9">
    <w:p w:rsidR="008024F0" w:rsidRPr="00971175" w:rsidRDefault="008024F0" w:rsidP="00776FA9">
      <w:pPr>
        <w:pStyle w:val="Textonotapie"/>
        <w:rPr>
          <w:sz w:val="14"/>
          <w:lang w:val="es-PY"/>
          <w:rPrChange w:id="1169" w:author="marcazal" w:date="2015-11-07T15:33:00Z">
            <w:rPr>
              <w:sz w:val="14"/>
            </w:rPr>
          </w:rPrChange>
        </w:rPr>
      </w:pPr>
      <w:r w:rsidRPr="008E6977">
        <w:rPr>
          <w:rStyle w:val="Refdenotaalpie"/>
          <w:color w:val="000000" w:themeColor="text1"/>
          <w:sz w:val="14"/>
        </w:rPr>
        <w:footnoteRef/>
      </w:r>
      <w:r w:rsidRPr="003624E2">
        <w:rPr>
          <w:color w:val="000000" w:themeColor="text1"/>
          <w:sz w:val="14"/>
          <w:lang w:val="es-PY"/>
          <w:rPrChange w:id="1170" w:author="marcazal" w:date="2015-11-07T15:33:00Z">
            <w:rPr>
              <w:color w:val="000000" w:themeColor="text1"/>
              <w:sz w:val="14"/>
            </w:rPr>
          </w:rPrChange>
        </w:rPr>
        <w:t xml:space="preserve"> </w:t>
      </w:r>
      <w:proofErr w:type="spellStart"/>
      <w:r w:rsidRPr="003624E2">
        <w:rPr>
          <w:b/>
          <w:color w:val="000000" w:themeColor="text1"/>
          <w:sz w:val="14"/>
          <w:lang w:val="es-PY"/>
          <w:rPrChange w:id="1171" w:author="marcazal" w:date="2015-11-07T15:33:00Z">
            <w:rPr>
              <w:b/>
              <w:color w:val="000000" w:themeColor="text1"/>
              <w:sz w:val="14"/>
            </w:rPr>
          </w:rPrChange>
        </w:rPr>
        <w:t>Acceleo</w:t>
      </w:r>
      <w:proofErr w:type="spellEnd"/>
      <w:r w:rsidRPr="003624E2">
        <w:rPr>
          <w:b/>
          <w:color w:val="000000" w:themeColor="text1"/>
          <w:sz w:val="14"/>
          <w:lang w:val="es-PY"/>
          <w:rPrChange w:id="1172" w:author="marcazal" w:date="2015-11-07T15:33:00Z">
            <w:rPr>
              <w:b/>
              <w:color w:val="000000" w:themeColor="text1"/>
              <w:sz w:val="14"/>
            </w:rPr>
          </w:rPrChange>
        </w:rPr>
        <w:t>:</w:t>
      </w:r>
      <w:r w:rsidRPr="003624E2">
        <w:rPr>
          <w:color w:val="000000" w:themeColor="text1"/>
          <w:sz w:val="14"/>
          <w:lang w:val="es-PY"/>
          <w:rPrChange w:id="1173" w:author="marcazal" w:date="2015-11-07T15:33:00Z">
            <w:rPr>
              <w:color w:val="000000" w:themeColor="text1"/>
              <w:sz w:val="14"/>
            </w:rPr>
          </w:rPrChange>
        </w:rPr>
        <w:t xml:space="preserve"> </w:t>
      </w:r>
      <w:r>
        <w:fldChar w:fldCharType="begin"/>
      </w:r>
      <w:r w:rsidRPr="003624E2">
        <w:rPr>
          <w:lang w:val="es-PY"/>
          <w:rPrChange w:id="1174" w:author="marcazal" w:date="2015-11-07T15:33:00Z">
            <w:rPr/>
          </w:rPrChange>
        </w:rPr>
        <w:instrText>HYPERLINK "https://eclipse.org/acceleo"</w:instrText>
      </w:r>
      <w:r>
        <w:fldChar w:fldCharType="separate"/>
      </w:r>
      <w:r w:rsidRPr="003624E2">
        <w:rPr>
          <w:rStyle w:val="Hipervnculo"/>
          <w:color w:val="000000" w:themeColor="text1"/>
          <w:sz w:val="14"/>
          <w:lang w:val="es-PY"/>
          <w:rPrChange w:id="1175" w:author="marcazal" w:date="2015-11-07T15:33:00Z">
            <w:rPr>
              <w:rStyle w:val="Hipervnculo"/>
              <w:color w:val="000000" w:themeColor="text1"/>
              <w:sz w:val="14"/>
            </w:rPr>
          </w:rPrChange>
        </w:rPr>
        <w:t>https://eclipse.org/acceleo</w:t>
      </w:r>
      <w:r>
        <w:fldChar w:fldCharType="end"/>
      </w:r>
      <w:r w:rsidRPr="003624E2">
        <w:rPr>
          <w:color w:val="000000" w:themeColor="text1"/>
          <w:sz w:val="14"/>
          <w:lang w:val="es-PY"/>
          <w:rPrChange w:id="1176" w:author="marcazal" w:date="2015-11-07T15:33:00Z">
            <w:rPr>
              <w:color w:val="000000" w:themeColor="text1"/>
              <w:sz w:val="14"/>
            </w:rPr>
          </w:rPrChange>
        </w:rPr>
        <w:t xml:space="preserve"> 2015</w:t>
      </w:r>
    </w:p>
  </w:footnote>
  <w:footnote w:id="10">
    <w:p w:rsidR="008024F0" w:rsidRPr="00971175" w:rsidRDefault="008024F0" w:rsidP="00776FA9">
      <w:pPr>
        <w:pStyle w:val="Textonotapie"/>
        <w:rPr>
          <w:color w:val="000000" w:themeColor="text1"/>
          <w:sz w:val="14"/>
          <w:lang w:val="es-PY"/>
          <w:rPrChange w:id="1183" w:author="marcazal" w:date="2015-11-07T15:33:00Z">
            <w:rPr>
              <w:color w:val="000000" w:themeColor="text1"/>
              <w:sz w:val="14"/>
            </w:rPr>
          </w:rPrChange>
        </w:rPr>
      </w:pPr>
      <w:r w:rsidRPr="00B44222">
        <w:rPr>
          <w:rStyle w:val="Refdenotaalpie"/>
          <w:color w:val="000000" w:themeColor="text1"/>
          <w:sz w:val="14"/>
        </w:rPr>
        <w:footnoteRef/>
      </w:r>
      <w:r w:rsidRPr="003624E2">
        <w:rPr>
          <w:color w:val="000000" w:themeColor="text1"/>
          <w:sz w:val="14"/>
          <w:lang w:val="es-PY"/>
          <w:rPrChange w:id="1184" w:author="marcazal" w:date="2015-11-07T15:33:00Z">
            <w:rPr>
              <w:color w:val="000000" w:themeColor="text1"/>
              <w:sz w:val="14"/>
            </w:rPr>
          </w:rPrChange>
        </w:rPr>
        <w:t xml:space="preserve"> </w:t>
      </w:r>
      <w:proofErr w:type="spellStart"/>
      <w:r w:rsidRPr="003624E2">
        <w:rPr>
          <w:b/>
          <w:color w:val="000000" w:themeColor="text1"/>
          <w:sz w:val="14"/>
          <w:lang w:val="es-PY"/>
          <w:rPrChange w:id="1185" w:author="marcazal" w:date="2015-11-07T15:33:00Z">
            <w:rPr>
              <w:b/>
              <w:color w:val="000000" w:themeColor="text1"/>
              <w:sz w:val="14"/>
            </w:rPr>
          </w:rPrChange>
        </w:rPr>
        <w:t>Ecore</w:t>
      </w:r>
      <w:proofErr w:type="spellEnd"/>
      <w:r w:rsidRPr="003624E2">
        <w:rPr>
          <w:b/>
          <w:color w:val="000000" w:themeColor="text1"/>
          <w:sz w:val="14"/>
          <w:lang w:val="es-PY"/>
          <w:rPrChange w:id="1186" w:author="marcazal" w:date="2015-11-07T15:33:00Z">
            <w:rPr>
              <w:b/>
              <w:color w:val="000000" w:themeColor="text1"/>
              <w:sz w:val="14"/>
            </w:rPr>
          </w:rPrChange>
        </w:rPr>
        <w:t>:</w:t>
      </w:r>
      <w:r w:rsidRPr="003624E2">
        <w:rPr>
          <w:color w:val="000000" w:themeColor="text1"/>
          <w:sz w:val="14"/>
          <w:lang w:val="es-PY"/>
          <w:rPrChange w:id="1187" w:author="marcazal" w:date="2015-11-07T15:33:00Z">
            <w:rPr>
              <w:color w:val="000000" w:themeColor="text1"/>
              <w:sz w:val="14"/>
            </w:rPr>
          </w:rPrChange>
        </w:rPr>
        <w:t xml:space="preserve"> </w:t>
      </w:r>
      <w:proofErr w:type="spellStart"/>
      <w:r w:rsidRPr="003624E2">
        <w:rPr>
          <w:color w:val="000000" w:themeColor="text1"/>
          <w:sz w:val="14"/>
          <w:lang w:val="es-PY"/>
          <w:rPrChange w:id="1188" w:author="marcazal" w:date="2015-11-07T15:33:00Z">
            <w:rPr>
              <w:color w:val="000000" w:themeColor="text1"/>
              <w:sz w:val="14"/>
            </w:rPr>
          </w:rPrChange>
        </w:rPr>
        <w:t>Metamodelo</w:t>
      </w:r>
      <w:proofErr w:type="spellEnd"/>
      <w:r w:rsidRPr="003624E2">
        <w:rPr>
          <w:color w:val="000000" w:themeColor="text1"/>
          <w:sz w:val="14"/>
          <w:lang w:val="es-PY"/>
          <w:rPrChange w:id="1189" w:author="marcazal" w:date="2015-11-07T15:33:00Z">
            <w:rPr>
              <w:color w:val="000000" w:themeColor="text1"/>
              <w:sz w:val="14"/>
            </w:rPr>
          </w:rPrChange>
        </w:rPr>
        <w:t xml:space="preserve"> nativo que forma parte del </w:t>
      </w:r>
      <w:proofErr w:type="spellStart"/>
      <w:r w:rsidRPr="003624E2">
        <w:rPr>
          <w:color w:val="000000" w:themeColor="text1"/>
          <w:sz w:val="14"/>
          <w:lang w:val="es-PY"/>
          <w:rPrChange w:id="1190" w:author="marcazal" w:date="2015-11-07T15:33:00Z">
            <w:rPr>
              <w:color w:val="000000" w:themeColor="text1"/>
              <w:sz w:val="14"/>
            </w:rPr>
          </w:rPrChange>
        </w:rPr>
        <w:t>core</w:t>
      </w:r>
      <w:proofErr w:type="spellEnd"/>
      <w:r w:rsidRPr="003624E2">
        <w:rPr>
          <w:color w:val="000000" w:themeColor="text1"/>
          <w:sz w:val="14"/>
          <w:lang w:val="es-PY"/>
          <w:rPrChange w:id="1191" w:author="marcazal" w:date="2015-11-07T15:33:00Z">
            <w:rPr>
              <w:color w:val="000000" w:themeColor="text1"/>
              <w:sz w:val="14"/>
            </w:rPr>
          </w:rPrChange>
        </w:rPr>
        <w:t xml:space="preserve"> del EMF para describir a los modelos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3CC504C8"/>
    <w:multiLevelType w:val="hybridMultilevel"/>
    <w:tmpl w:val="2174BFBA"/>
    <w:lvl w:ilvl="0" w:tplc="8AFC6034">
      <w:start w:val="1"/>
      <w:numFmt w:val="decimal"/>
      <w:lvlText w:val="%1-"/>
      <w:lvlJc w:val="left"/>
      <w:pPr>
        <w:ind w:left="587" w:hanging="360"/>
      </w:pPr>
      <w:rPr>
        <w:rFonts w:hint="default"/>
      </w:rPr>
    </w:lvl>
    <w:lvl w:ilvl="1" w:tplc="3C0A0019" w:tentative="1">
      <w:start w:val="1"/>
      <w:numFmt w:val="lowerLetter"/>
      <w:lvlText w:val="%2."/>
      <w:lvlJc w:val="left"/>
      <w:pPr>
        <w:ind w:left="1307" w:hanging="360"/>
      </w:pPr>
    </w:lvl>
    <w:lvl w:ilvl="2" w:tplc="3C0A001B" w:tentative="1">
      <w:start w:val="1"/>
      <w:numFmt w:val="lowerRoman"/>
      <w:lvlText w:val="%3."/>
      <w:lvlJc w:val="right"/>
      <w:pPr>
        <w:ind w:left="2027" w:hanging="180"/>
      </w:pPr>
    </w:lvl>
    <w:lvl w:ilvl="3" w:tplc="3C0A000F" w:tentative="1">
      <w:start w:val="1"/>
      <w:numFmt w:val="decimal"/>
      <w:lvlText w:val="%4."/>
      <w:lvlJc w:val="left"/>
      <w:pPr>
        <w:ind w:left="2747" w:hanging="360"/>
      </w:pPr>
    </w:lvl>
    <w:lvl w:ilvl="4" w:tplc="3C0A0019" w:tentative="1">
      <w:start w:val="1"/>
      <w:numFmt w:val="lowerLetter"/>
      <w:lvlText w:val="%5."/>
      <w:lvlJc w:val="left"/>
      <w:pPr>
        <w:ind w:left="3467" w:hanging="360"/>
      </w:pPr>
    </w:lvl>
    <w:lvl w:ilvl="5" w:tplc="3C0A001B" w:tentative="1">
      <w:start w:val="1"/>
      <w:numFmt w:val="lowerRoman"/>
      <w:lvlText w:val="%6."/>
      <w:lvlJc w:val="right"/>
      <w:pPr>
        <w:ind w:left="4187" w:hanging="180"/>
      </w:pPr>
    </w:lvl>
    <w:lvl w:ilvl="6" w:tplc="3C0A000F" w:tentative="1">
      <w:start w:val="1"/>
      <w:numFmt w:val="decimal"/>
      <w:lvlText w:val="%7."/>
      <w:lvlJc w:val="left"/>
      <w:pPr>
        <w:ind w:left="4907" w:hanging="360"/>
      </w:pPr>
    </w:lvl>
    <w:lvl w:ilvl="7" w:tplc="3C0A0019" w:tentative="1">
      <w:start w:val="1"/>
      <w:numFmt w:val="lowerLetter"/>
      <w:lvlText w:val="%8."/>
      <w:lvlJc w:val="left"/>
      <w:pPr>
        <w:ind w:left="5627" w:hanging="360"/>
      </w:pPr>
    </w:lvl>
    <w:lvl w:ilvl="8" w:tplc="3C0A001B" w:tentative="1">
      <w:start w:val="1"/>
      <w:numFmt w:val="lowerRoman"/>
      <w:lvlText w:val="%9."/>
      <w:lvlJc w:val="right"/>
      <w:pPr>
        <w:ind w:left="6347" w:hanging="180"/>
      </w:pPr>
    </w:lvl>
  </w:abstractNum>
  <w:abstractNum w:abstractNumId="13">
    <w:nsid w:val="58824748"/>
    <w:multiLevelType w:val="hybridMultilevel"/>
    <w:tmpl w:val="CF6E2B5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4">
    <w:nsid w:val="58E05B27"/>
    <w:multiLevelType w:val="hybridMultilevel"/>
    <w:tmpl w:val="AEE62644"/>
    <w:lvl w:ilvl="0" w:tplc="C0AC3724">
      <w:start w:val="5"/>
      <w:numFmt w:val="bullet"/>
      <w:lvlText w:val="-"/>
      <w:lvlJc w:val="left"/>
      <w:pPr>
        <w:ind w:left="720" w:hanging="360"/>
      </w:pPr>
      <w:rPr>
        <w:rFonts w:ascii="Calibri" w:eastAsiaTheme="minorEastAsia"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5">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7">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9">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3"/>
  </w:num>
  <w:num w:numId="2">
    <w:abstractNumId w:val="14"/>
  </w:num>
  <w:num w:numId="3">
    <w:abstractNumId w:val="18"/>
  </w:num>
  <w:num w:numId="4">
    <w:abstractNumId w:val="10"/>
  </w:num>
  <w:num w:numId="5">
    <w:abstractNumId w:val="16"/>
  </w:num>
  <w:num w:numId="6">
    <w:abstractNumId w:val="17"/>
  </w:num>
  <w:num w:numId="7">
    <w:abstractNumId w:val="19"/>
  </w:num>
  <w:num w:numId="8">
    <w:abstractNumId w:val="15"/>
  </w:num>
  <w:num w:numId="9">
    <w:abstractNumId w:val="9"/>
  </w:num>
  <w:num w:numId="10">
    <w:abstractNumId w:val="8"/>
  </w:num>
  <w:num w:numId="11">
    <w:abstractNumId w:val="11"/>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attachedTemplate r:id="rId1"/>
  <w:defaultTabStop w:val="708"/>
  <w:autoHyphenation/>
  <w:hyphenationZone w:val="400"/>
  <w:doNotHyphenateCaps/>
  <w:evenAndOddHeaders/>
  <w:drawingGridHorizontalSpacing w:val="100"/>
  <w:displayHorizontalDrawingGridEvery w:val="2"/>
  <w:characterSpacingControl w:val="doNotCompress"/>
  <w:footnotePr>
    <w:footnote w:id="-1"/>
    <w:footnote w:id="0"/>
  </w:footnotePr>
  <w:endnotePr>
    <w:endnote w:id="-1"/>
    <w:endnote w:id="0"/>
  </w:endnotePr>
  <w:compat>
    <w:useFELayout/>
  </w:compat>
  <w:rsids>
    <w:rsidRoot w:val="00776FA9"/>
    <w:rsid w:val="00017A9C"/>
    <w:rsid w:val="0002187C"/>
    <w:rsid w:val="000377F5"/>
    <w:rsid w:val="00037DF5"/>
    <w:rsid w:val="00074C0C"/>
    <w:rsid w:val="00076597"/>
    <w:rsid w:val="000903C5"/>
    <w:rsid w:val="0009203D"/>
    <w:rsid w:val="000A0950"/>
    <w:rsid w:val="000A2B60"/>
    <w:rsid w:val="000C5E0E"/>
    <w:rsid w:val="000F06DB"/>
    <w:rsid w:val="00116C49"/>
    <w:rsid w:val="0012099F"/>
    <w:rsid w:val="00134BC5"/>
    <w:rsid w:val="0014555A"/>
    <w:rsid w:val="0014767A"/>
    <w:rsid w:val="001603AD"/>
    <w:rsid w:val="00161403"/>
    <w:rsid w:val="001617FC"/>
    <w:rsid w:val="001623BC"/>
    <w:rsid w:val="00187D8E"/>
    <w:rsid w:val="001A32A4"/>
    <w:rsid w:val="001B59AF"/>
    <w:rsid w:val="001D1D41"/>
    <w:rsid w:val="001E0546"/>
    <w:rsid w:val="00201103"/>
    <w:rsid w:val="00226537"/>
    <w:rsid w:val="0025152F"/>
    <w:rsid w:val="002671CA"/>
    <w:rsid w:val="002807D4"/>
    <w:rsid w:val="00283008"/>
    <w:rsid w:val="002A2DDC"/>
    <w:rsid w:val="002A313A"/>
    <w:rsid w:val="002A5DB3"/>
    <w:rsid w:val="002B2092"/>
    <w:rsid w:val="002B671C"/>
    <w:rsid w:val="002C5948"/>
    <w:rsid w:val="002E126F"/>
    <w:rsid w:val="002E3634"/>
    <w:rsid w:val="002E65BB"/>
    <w:rsid w:val="002E76E4"/>
    <w:rsid w:val="002F0FCB"/>
    <w:rsid w:val="00344343"/>
    <w:rsid w:val="003624E2"/>
    <w:rsid w:val="003664AB"/>
    <w:rsid w:val="00392F83"/>
    <w:rsid w:val="003A0A99"/>
    <w:rsid w:val="003A4460"/>
    <w:rsid w:val="003A5AA6"/>
    <w:rsid w:val="003B1CBD"/>
    <w:rsid w:val="003C0584"/>
    <w:rsid w:val="003D4207"/>
    <w:rsid w:val="003D5B69"/>
    <w:rsid w:val="003F2BD2"/>
    <w:rsid w:val="003F45C7"/>
    <w:rsid w:val="00407A91"/>
    <w:rsid w:val="00413AB0"/>
    <w:rsid w:val="0041782F"/>
    <w:rsid w:val="00452D76"/>
    <w:rsid w:val="004709EF"/>
    <w:rsid w:val="004724FE"/>
    <w:rsid w:val="00481893"/>
    <w:rsid w:val="00486433"/>
    <w:rsid w:val="004A2A2B"/>
    <w:rsid w:val="004D1869"/>
    <w:rsid w:val="00501D5E"/>
    <w:rsid w:val="005027B0"/>
    <w:rsid w:val="00540783"/>
    <w:rsid w:val="0055175D"/>
    <w:rsid w:val="00565A41"/>
    <w:rsid w:val="00566661"/>
    <w:rsid w:val="005C2B88"/>
    <w:rsid w:val="005D08ED"/>
    <w:rsid w:val="005D27F9"/>
    <w:rsid w:val="005D7DDD"/>
    <w:rsid w:val="005E5D4F"/>
    <w:rsid w:val="005F224B"/>
    <w:rsid w:val="00601A3A"/>
    <w:rsid w:val="0060534C"/>
    <w:rsid w:val="00614D3B"/>
    <w:rsid w:val="00637C63"/>
    <w:rsid w:val="00660472"/>
    <w:rsid w:val="006801FB"/>
    <w:rsid w:val="00693361"/>
    <w:rsid w:val="006D5E2C"/>
    <w:rsid w:val="006E021D"/>
    <w:rsid w:val="006F252B"/>
    <w:rsid w:val="006F775F"/>
    <w:rsid w:val="007070AC"/>
    <w:rsid w:val="007400FA"/>
    <w:rsid w:val="00754358"/>
    <w:rsid w:val="00757B38"/>
    <w:rsid w:val="007618C6"/>
    <w:rsid w:val="00764C93"/>
    <w:rsid w:val="00770DB8"/>
    <w:rsid w:val="007716CF"/>
    <w:rsid w:val="00776FA9"/>
    <w:rsid w:val="0078213C"/>
    <w:rsid w:val="007A69C7"/>
    <w:rsid w:val="007D0241"/>
    <w:rsid w:val="008024F0"/>
    <w:rsid w:val="00805621"/>
    <w:rsid w:val="00810A0E"/>
    <w:rsid w:val="00861A9E"/>
    <w:rsid w:val="00875F8F"/>
    <w:rsid w:val="00876A3F"/>
    <w:rsid w:val="00881408"/>
    <w:rsid w:val="008A5ACD"/>
    <w:rsid w:val="008B2195"/>
    <w:rsid w:val="008C0F08"/>
    <w:rsid w:val="008D017D"/>
    <w:rsid w:val="008E0EC4"/>
    <w:rsid w:val="008E2A1F"/>
    <w:rsid w:val="0091254C"/>
    <w:rsid w:val="00931F45"/>
    <w:rsid w:val="0095118A"/>
    <w:rsid w:val="00971175"/>
    <w:rsid w:val="0099161E"/>
    <w:rsid w:val="00994ABE"/>
    <w:rsid w:val="009C75B9"/>
    <w:rsid w:val="009F0D3D"/>
    <w:rsid w:val="009F3E64"/>
    <w:rsid w:val="00A06257"/>
    <w:rsid w:val="00A32736"/>
    <w:rsid w:val="00A36CE1"/>
    <w:rsid w:val="00A37EFF"/>
    <w:rsid w:val="00A41B34"/>
    <w:rsid w:val="00A531A5"/>
    <w:rsid w:val="00A6586A"/>
    <w:rsid w:val="00A9524F"/>
    <w:rsid w:val="00AB0937"/>
    <w:rsid w:val="00AB50A0"/>
    <w:rsid w:val="00AD45DC"/>
    <w:rsid w:val="00AD479F"/>
    <w:rsid w:val="00AE17AB"/>
    <w:rsid w:val="00AF2D60"/>
    <w:rsid w:val="00B0224D"/>
    <w:rsid w:val="00B073C4"/>
    <w:rsid w:val="00B1732E"/>
    <w:rsid w:val="00B22638"/>
    <w:rsid w:val="00B25EDB"/>
    <w:rsid w:val="00B4503E"/>
    <w:rsid w:val="00B47E9B"/>
    <w:rsid w:val="00B74B70"/>
    <w:rsid w:val="00B80D6F"/>
    <w:rsid w:val="00BC4BE3"/>
    <w:rsid w:val="00BD46CB"/>
    <w:rsid w:val="00C30183"/>
    <w:rsid w:val="00C35BEF"/>
    <w:rsid w:val="00C35C8D"/>
    <w:rsid w:val="00C92E10"/>
    <w:rsid w:val="00C9347F"/>
    <w:rsid w:val="00C95A41"/>
    <w:rsid w:val="00CC758A"/>
    <w:rsid w:val="00CE477A"/>
    <w:rsid w:val="00CE76B2"/>
    <w:rsid w:val="00D1234E"/>
    <w:rsid w:val="00D21F11"/>
    <w:rsid w:val="00D262F9"/>
    <w:rsid w:val="00D272DA"/>
    <w:rsid w:val="00D32DED"/>
    <w:rsid w:val="00D51855"/>
    <w:rsid w:val="00D54820"/>
    <w:rsid w:val="00D55BDC"/>
    <w:rsid w:val="00D61046"/>
    <w:rsid w:val="00D80DA5"/>
    <w:rsid w:val="00D81217"/>
    <w:rsid w:val="00D83E06"/>
    <w:rsid w:val="00DA5A72"/>
    <w:rsid w:val="00DA5A77"/>
    <w:rsid w:val="00DB05A5"/>
    <w:rsid w:val="00DC4312"/>
    <w:rsid w:val="00DD5F16"/>
    <w:rsid w:val="00DE2E82"/>
    <w:rsid w:val="00E0301A"/>
    <w:rsid w:val="00E045E9"/>
    <w:rsid w:val="00E10D3B"/>
    <w:rsid w:val="00E364FA"/>
    <w:rsid w:val="00E41926"/>
    <w:rsid w:val="00E43222"/>
    <w:rsid w:val="00E60362"/>
    <w:rsid w:val="00E8166A"/>
    <w:rsid w:val="00EA3D50"/>
    <w:rsid w:val="00EA6F4C"/>
    <w:rsid w:val="00EB20AE"/>
    <w:rsid w:val="00EE5D6A"/>
    <w:rsid w:val="00F05242"/>
    <w:rsid w:val="00F839B1"/>
    <w:rsid w:val="00F97BA9"/>
    <w:rsid w:val="00FA01D9"/>
    <w:rsid w:val="00FB74B5"/>
    <w:rsid w:val="00FD6200"/>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175"/>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Ttulo1">
    <w:name w:val="heading 1"/>
    <w:basedOn w:val="Normal"/>
    <w:next w:val="Normal"/>
    <w:link w:val="Ttulo1Car"/>
    <w:qFormat/>
    <w:rsid w:val="00971175"/>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971175"/>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971175"/>
    <w:pPr>
      <w:spacing w:before="360"/>
      <w:ind w:firstLine="0"/>
      <w:outlineLvl w:val="2"/>
    </w:pPr>
  </w:style>
  <w:style w:type="paragraph" w:styleId="Ttulo4">
    <w:name w:val="heading 4"/>
    <w:basedOn w:val="Normal"/>
    <w:next w:val="Normal"/>
    <w:link w:val="Ttulo4Car"/>
    <w:qFormat/>
    <w:rsid w:val="00971175"/>
    <w:pPr>
      <w:spacing w:before="240"/>
      <w:ind w:firstLine="0"/>
      <w:outlineLvl w:val="3"/>
    </w:pPr>
  </w:style>
  <w:style w:type="paragraph" w:styleId="Ttulo5">
    <w:name w:val="heading 5"/>
    <w:basedOn w:val="Normal"/>
    <w:next w:val="Normal"/>
    <w:link w:val="Ttulo5Car"/>
    <w:qFormat/>
    <w:rsid w:val="00971175"/>
    <w:pPr>
      <w:spacing w:before="240"/>
      <w:ind w:firstLine="0"/>
      <w:outlineLvl w:val="4"/>
    </w:pPr>
  </w:style>
  <w:style w:type="paragraph" w:styleId="Ttulo6">
    <w:name w:val="heading 6"/>
    <w:basedOn w:val="Normal"/>
    <w:next w:val="Normal"/>
    <w:link w:val="Ttulo6Car"/>
    <w:qFormat/>
    <w:rsid w:val="00971175"/>
    <w:pPr>
      <w:spacing w:before="240"/>
      <w:ind w:firstLine="0"/>
      <w:outlineLvl w:val="5"/>
    </w:pPr>
  </w:style>
  <w:style w:type="paragraph" w:styleId="Ttulo7">
    <w:name w:val="heading 7"/>
    <w:basedOn w:val="Normal"/>
    <w:next w:val="Normal"/>
    <w:link w:val="Ttulo7Car"/>
    <w:qFormat/>
    <w:rsid w:val="00971175"/>
    <w:pPr>
      <w:spacing w:before="240"/>
      <w:ind w:firstLine="0"/>
      <w:outlineLvl w:val="6"/>
    </w:pPr>
  </w:style>
  <w:style w:type="paragraph" w:styleId="Ttulo8">
    <w:name w:val="heading 8"/>
    <w:basedOn w:val="Normal"/>
    <w:next w:val="Normal"/>
    <w:link w:val="Ttulo8Car"/>
    <w:qFormat/>
    <w:rsid w:val="00971175"/>
    <w:pPr>
      <w:spacing w:before="240"/>
      <w:ind w:firstLine="0"/>
      <w:outlineLvl w:val="7"/>
    </w:pPr>
  </w:style>
  <w:style w:type="paragraph" w:styleId="Ttulo9">
    <w:name w:val="heading 9"/>
    <w:basedOn w:val="Normal"/>
    <w:next w:val="Normal"/>
    <w:link w:val="Ttulo9Car"/>
    <w:qFormat/>
    <w:rsid w:val="00971175"/>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FA9"/>
    <w:pPr>
      <w:ind w:left="720"/>
      <w:contextualSpacing/>
    </w:pPr>
  </w:style>
  <w:style w:type="paragraph" w:styleId="Textonotapie">
    <w:name w:val="footnote text"/>
    <w:basedOn w:val="Normal"/>
    <w:link w:val="TextonotapieCar"/>
    <w:rsid w:val="00971175"/>
    <w:pPr>
      <w:spacing w:line="220" w:lineRule="atLeast"/>
      <w:ind w:left="227" w:hanging="227"/>
    </w:pPr>
    <w:rPr>
      <w:sz w:val="18"/>
    </w:rPr>
  </w:style>
  <w:style w:type="character" w:customStyle="1" w:styleId="TextonotapieCar">
    <w:name w:val="Texto nota pie Car"/>
    <w:basedOn w:val="Fuentedeprrafopredeter"/>
    <w:link w:val="Textonotapie"/>
    <w:rsid w:val="00971175"/>
    <w:rPr>
      <w:rFonts w:ascii="Times New Roman" w:eastAsia="Times New Roman" w:hAnsi="Times New Roman" w:cs="Times New Roman"/>
      <w:sz w:val="18"/>
      <w:szCs w:val="20"/>
      <w:lang w:val="en-US" w:eastAsia="de-DE"/>
    </w:rPr>
  </w:style>
  <w:style w:type="character" w:styleId="Refdenotaalpie">
    <w:name w:val="footnote reference"/>
    <w:basedOn w:val="Fuentedeprrafopredeter"/>
    <w:rsid w:val="00971175"/>
    <w:rPr>
      <w:position w:val="0"/>
      <w:vertAlign w:val="superscript"/>
    </w:rPr>
  </w:style>
  <w:style w:type="character" w:styleId="Hipervnculo">
    <w:name w:val="Hyperlink"/>
    <w:basedOn w:val="Fuentedeprrafopredeter"/>
    <w:rsid w:val="00971175"/>
    <w:rPr>
      <w:color w:val="auto"/>
      <w:u w:val="none"/>
    </w:rPr>
  </w:style>
  <w:style w:type="paragraph" w:styleId="Textocomentario">
    <w:name w:val="annotation text"/>
    <w:basedOn w:val="Normal"/>
    <w:link w:val="TextocomentarioCar"/>
    <w:uiPriority w:val="99"/>
    <w:unhideWhenUsed/>
    <w:rsid w:val="00776FA9"/>
    <w:pPr>
      <w:spacing w:line="240" w:lineRule="auto"/>
    </w:pPr>
    <w:rPr>
      <w:lang w:val="es-ES" w:eastAsia="es-ES"/>
    </w:rPr>
  </w:style>
  <w:style w:type="character" w:customStyle="1" w:styleId="TextocomentarioCar">
    <w:name w:val="Texto comentario Car"/>
    <w:basedOn w:val="Fuentedeprrafopredeter"/>
    <w:link w:val="Textocomentario"/>
    <w:uiPriority w:val="99"/>
    <w:rsid w:val="00776FA9"/>
    <w:rPr>
      <w:rFonts w:eastAsiaTheme="minorEastAsia"/>
      <w:sz w:val="20"/>
      <w:szCs w:val="20"/>
      <w:lang w:val="es-ES" w:eastAsia="es-ES"/>
    </w:rPr>
  </w:style>
  <w:style w:type="character" w:styleId="Refdecomentario">
    <w:name w:val="annotation reference"/>
    <w:basedOn w:val="Fuentedeprrafopredeter"/>
    <w:uiPriority w:val="99"/>
    <w:semiHidden/>
    <w:unhideWhenUsed/>
    <w:rsid w:val="00776FA9"/>
    <w:rPr>
      <w:sz w:val="16"/>
      <w:szCs w:val="16"/>
    </w:rPr>
  </w:style>
  <w:style w:type="paragraph" w:styleId="Epgrafe">
    <w:name w:val="caption"/>
    <w:basedOn w:val="Normal"/>
    <w:next w:val="Normal"/>
    <w:uiPriority w:val="35"/>
    <w:unhideWhenUsed/>
    <w:qFormat/>
    <w:rsid w:val="00776FA9"/>
    <w:pPr>
      <w:spacing w:line="240" w:lineRule="auto"/>
    </w:pPr>
    <w:rPr>
      <w:b/>
      <w:bCs/>
      <w:color w:val="4F81BD" w:themeColor="accent1"/>
      <w:sz w:val="18"/>
      <w:szCs w:val="18"/>
    </w:rPr>
  </w:style>
  <w:style w:type="paragraph" w:styleId="Textodeglobo">
    <w:name w:val="Balloon Text"/>
    <w:basedOn w:val="Normal"/>
    <w:link w:val="TextodegloboCar"/>
    <w:rsid w:val="00971175"/>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971175"/>
    <w:rPr>
      <w:rFonts w:ascii="Tahoma" w:eastAsia="Times New Roman" w:hAnsi="Tahoma" w:cs="Tahoma"/>
      <w:sz w:val="16"/>
      <w:szCs w:val="16"/>
      <w:lang w:val="en-US" w:eastAsia="de-DE"/>
    </w:rPr>
  </w:style>
  <w:style w:type="table" w:styleId="Tablaconcuadrcula">
    <w:name w:val="Table Grid"/>
    <w:basedOn w:val="Tablanormal"/>
    <w:uiPriority w:val="59"/>
    <w:rsid w:val="005027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untodelcomentario">
    <w:name w:val="annotation subject"/>
    <w:basedOn w:val="Textocomentario"/>
    <w:next w:val="Textocomentario"/>
    <w:link w:val="AsuntodelcomentarioCar"/>
    <w:uiPriority w:val="99"/>
    <w:semiHidden/>
    <w:unhideWhenUsed/>
    <w:rsid w:val="000C5E0E"/>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0C5E0E"/>
    <w:rPr>
      <w:rFonts w:eastAsiaTheme="minorEastAsia"/>
      <w:b/>
      <w:bCs/>
      <w:sz w:val="20"/>
      <w:szCs w:val="20"/>
      <w:lang w:val="es-ES" w:eastAsia="es-ES"/>
    </w:rPr>
  </w:style>
  <w:style w:type="paragraph" w:styleId="Revisin">
    <w:name w:val="Revision"/>
    <w:hidden/>
    <w:uiPriority w:val="99"/>
    <w:semiHidden/>
    <w:rsid w:val="00DE2E82"/>
    <w:pPr>
      <w:spacing w:after="0" w:line="240" w:lineRule="auto"/>
    </w:pPr>
  </w:style>
  <w:style w:type="character" w:styleId="Hipervnculovisitado">
    <w:name w:val="FollowedHyperlink"/>
    <w:basedOn w:val="Fuentedeprrafopredeter"/>
    <w:uiPriority w:val="99"/>
    <w:semiHidden/>
    <w:unhideWhenUsed/>
    <w:rsid w:val="007618C6"/>
    <w:rPr>
      <w:color w:val="800080" w:themeColor="followedHyperlink"/>
      <w:u w:val="single"/>
    </w:rPr>
  </w:style>
  <w:style w:type="character" w:customStyle="1" w:styleId="Ttulo1Car">
    <w:name w:val="Título 1 Car"/>
    <w:basedOn w:val="Fuentedeprrafopredeter"/>
    <w:link w:val="Ttulo1"/>
    <w:rsid w:val="00971175"/>
    <w:rPr>
      <w:rFonts w:ascii="Times New Roman" w:eastAsia="Times New Roman" w:hAnsi="Times New Roman" w:cs="Times New Roman"/>
      <w:b/>
      <w:sz w:val="24"/>
      <w:szCs w:val="20"/>
      <w:lang w:val="en-US" w:eastAsia="de-DE"/>
    </w:rPr>
  </w:style>
  <w:style w:type="character" w:customStyle="1" w:styleId="Ttulo2Car">
    <w:name w:val="Título 2 Car"/>
    <w:basedOn w:val="Fuentedeprrafopredeter"/>
    <w:link w:val="Ttulo2"/>
    <w:rsid w:val="00971175"/>
    <w:rPr>
      <w:rFonts w:ascii="Times New Roman" w:eastAsia="Times New Roman" w:hAnsi="Times New Roman" w:cs="Times New Roman"/>
      <w:b/>
      <w:sz w:val="20"/>
      <w:szCs w:val="20"/>
      <w:lang w:val="en-US" w:eastAsia="de-DE"/>
    </w:rPr>
  </w:style>
  <w:style w:type="character" w:customStyle="1" w:styleId="Ttulo3Car">
    <w:name w:val="Título 3 Car"/>
    <w:basedOn w:val="Fuentedeprrafopredeter"/>
    <w:link w:val="Ttulo3"/>
    <w:rsid w:val="00971175"/>
    <w:rPr>
      <w:rFonts w:ascii="Times New Roman" w:eastAsia="Times New Roman" w:hAnsi="Times New Roman" w:cs="Times New Roman"/>
      <w:sz w:val="20"/>
      <w:szCs w:val="20"/>
      <w:lang w:val="en-US" w:eastAsia="de-DE"/>
    </w:rPr>
  </w:style>
  <w:style w:type="character" w:customStyle="1" w:styleId="Ttulo4Car">
    <w:name w:val="Título 4 Car"/>
    <w:basedOn w:val="Fuentedeprrafopredeter"/>
    <w:link w:val="Ttulo4"/>
    <w:rsid w:val="00971175"/>
    <w:rPr>
      <w:rFonts w:ascii="Times New Roman" w:eastAsia="Times New Roman" w:hAnsi="Times New Roman" w:cs="Times New Roman"/>
      <w:sz w:val="20"/>
      <w:szCs w:val="20"/>
      <w:lang w:val="en-US" w:eastAsia="de-DE"/>
    </w:rPr>
  </w:style>
  <w:style w:type="character" w:customStyle="1" w:styleId="Ttulo5Car">
    <w:name w:val="Título 5 Car"/>
    <w:basedOn w:val="Fuentedeprrafopredeter"/>
    <w:link w:val="Ttulo5"/>
    <w:rsid w:val="00971175"/>
    <w:rPr>
      <w:rFonts w:ascii="Times New Roman" w:eastAsia="Times New Roman" w:hAnsi="Times New Roman" w:cs="Times New Roman"/>
      <w:sz w:val="20"/>
      <w:szCs w:val="20"/>
      <w:lang w:val="en-US" w:eastAsia="de-DE"/>
    </w:rPr>
  </w:style>
  <w:style w:type="character" w:customStyle="1" w:styleId="Ttulo6Car">
    <w:name w:val="Título 6 Car"/>
    <w:basedOn w:val="Fuentedeprrafopredeter"/>
    <w:link w:val="Ttulo6"/>
    <w:rsid w:val="00971175"/>
    <w:rPr>
      <w:rFonts w:ascii="Times New Roman" w:eastAsia="Times New Roman" w:hAnsi="Times New Roman" w:cs="Times New Roman"/>
      <w:sz w:val="20"/>
      <w:szCs w:val="20"/>
      <w:lang w:val="en-US" w:eastAsia="de-DE"/>
    </w:rPr>
  </w:style>
  <w:style w:type="character" w:customStyle="1" w:styleId="Ttulo7Car">
    <w:name w:val="Título 7 Car"/>
    <w:basedOn w:val="Fuentedeprrafopredeter"/>
    <w:link w:val="Ttulo7"/>
    <w:rsid w:val="00971175"/>
    <w:rPr>
      <w:rFonts w:ascii="Times New Roman" w:eastAsia="Times New Roman" w:hAnsi="Times New Roman" w:cs="Times New Roman"/>
      <w:sz w:val="20"/>
      <w:szCs w:val="20"/>
      <w:lang w:val="en-US" w:eastAsia="de-DE"/>
    </w:rPr>
  </w:style>
  <w:style w:type="character" w:customStyle="1" w:styleId="Ttulo8Car">
    <w:name w:val="Título 8 Car"/>
    <w:basedOn w:val="Fuentedeprrafopredeter"/>
    <w:link w:val="Ttulo8"/>
    <w:rsid w:val="00971175"/>
    <w:rPr>
      <w:rFonts w:ascii="Times New Roman" w:eastAsia="Times New Roman" w:hAnsi="Times New Roman" w:cs="Times New Roman"/>
      <w:sz w:val="20"/>
      <w:szCs w:val="20"/>
      <w:lang w:val="en-US" w:eastAsia="de-DE"/>
    </w:rPr>
  </w:style>
  <w:style w:type="character" w:customStyle="1" w:styleId="Ttulo9Car">
    <w:name w:val="Título 9 Car"/>
    <w:basedOn w:val="Fuentedeprrafopredeter"/>
    <w:link w:val="Ttulo9"/>
    <w:rsid w:val="00971175"/>
    <w:rPr>
      <w:rFonts w:ascii="Times New Roman" w:eastAsia="Times New Roman" w:hAnsi="Times New Roman" w:cs="Times New Roman"/>
      <w:sz w:val="20"/>
      <w:szCs w:val="20"/>
      <w:lang w:val="en-US" w:eastAsia="de-DE"/>
    </w:rPr>
  </w:style>
  <w:style w:type="paragraph" w:customStyle="1" w:styleId="abstract">
    <w:name w:val="abstract"/>
    <w:basedOn w:val="Normal"/>
    <w:rsid w:val="00971175"/>
    <w:pPr>
      <w:spacing w:before="600" w:after="360" w:line="220" w:lineRule="atLeast"/>
      <w:ind w:left="567" w:right="567"/>
      <w:contextualSpacing/>
    </w:pPr>
    <w:rPr>
      <w:sz w:val="18"/>
    </w:rPr>
  </w:style>
  <w:style w:type="paragraph" w:customStyle="1" w:styleId="address">
    <w:name w:val="address"/>
    <w:basedOn w:val="Normal"/>
    <w:rsid w:val="00971175"/>
    <w:pPr>
      <w:spacing w:after="200" w:line="220" w:lineRule="atLeast"/>
      <w:ind w:firstLine="0"/>
      <w:contextualSpacing/>
      <w:jc w:val="center"/>
    </w:pPr>
    <w:rPr>
      <w:sz w:val="18"/>
    </w:rPr>
  </w:style>
  <w:style w:type="numbering" w:customStyle="1" w:styleId="arabnumitem">
    <w:name w:val="arabnumitem"/>
    <w:basedOn w:val="Sinlista"/>
    <w:rsid w:val="00971175"/>
    <w:pPr>
      <w:numPr>
        <w:numId w:val="3"/>
      </w:numPr>
    </w:pPr>
  </w:style>
  <w:style w:type="paragraph" w:styleId="Listaconvietas">
    <w:name w:val="List Bullet"/>
    <w:basedOn w:val="Normal"/>
    <w:rsid w:val="00971175"/>
    <w:pPr>
      <w:numPr>
        <w:numId w:val="9"/>
      </w:numPr>
      <w:spacing w:before="120" w:after="120"/>
      <w:contextualSpacing/>
    </w:pPr>
  </w:style>
  <w:style w:type="paragraph" w:customStyle="1" w:styleId="author">
    <w:name w:val="author"/>
    <w:basedOn w:val="Normal"/>
    <w:next w:val="address"/>
    <w:rsid w:val="00971175"/>
    <w:pPr>
      <w:spacing w:after="200"/>
      <w:ind w:firstLine="0"/>
      <w:jc w:val="center"/>
    </w:pPr>
  </w:style>
  <w:style w:type="paragraph" w:customStyle="1" w:styleId="bulletitem">
    <w:name w:val="bulletitem"/>
    <w:basedOn w:val="Normal"/>
    <w:rsid w:val="00971175"/>
    <w:pPr>
      <w:numPr>
        <w:numId w:val="4"/>
      </w:numPr>
      <w:spacing w:before="160" w:after="160"/>
      <w:contextualSpacing/>
    </w:pPr>
  </w:style>
  <w:style w:type="paragraph" w:customStyle="1" w:styleId="dashitem">
    <w:name w:val="dashitem"/>
    <w:basedOn w:val="Normal"/>
    <w:rsid w:val="00971175"/>
    <w:pPr>
      <w:numPr>
        <w:numId w:val="5"/>
      </w:numPr>
      <w:spacing w:before="160" w:after="160"/>
      <w:contextualSpacing/>
    </w:pPr>
  </w:style>
  <w:style w:type="character" w:customStyle="1" w:styleId="e-mail">
    <w:name w:val="e-mail"/>
    <w:basedOn w:val="Fuentedeprrafopredeter"/>
    <w:rsid w:val="00971175"/>
    <w:rPr>
      <w:rFonts w:ascii="Courier" w:hAnsi="Courier"/>
      <w:noProof/>
      <w:lang w:val="en-US"/>
    </w:rPr>
  </w:style>
  <w:style w:type="paragraph" w:customStyle="1" w:styleId="equation">
    <w:name w:val="equation"/>
    <w:basedOn w:val="Normal"/>
    <w:next w:val="Normal"/>
    <w:rsid w:val="00971175"/>
    <w:pPr>
      <w:tabs>
        <w:tab w:val="center" w:pos="3289"/>
        <w:tab w:val="right" w:pos="6917"/>
      </w:tabs>
      <w:spacing w:before="160" w:after="160"/>
      <w:ind w:firstLine="0"/>
    </w:pPr>
  </w:style>
  <w:style w:type="paragraph" w:customStyle="1" w:styleId="figurecaption">
    <w:name w:val="figurecaption"/>
    <w:basedOn w:val="Normal"/>
    <w:next w:val="Normal"/>
    <w:rsid w:val="00971175"/>
    <w:pPr>
      <w:keepLines/>
      <w:spacing w:before="120" w:after="240" w:line="220" w:lineRule="atLeast"/>
      <w:ind w:firstLine="0"/>
      <w:jc w:val="center"/>
    </w:pPr>
    <w:rPr>
      <w:sz w:val="18"/>
    </w:rPr>
  </w:style>
  <w:style w:type="paragraph" w:styleId="Piedepgina">
    <w:name w:val="footer"/>
    <w:basedOn w:val="Normal"/>
    <w:link w:val="PiedepginaCar"/>
    <w:rsid w:val="00971175"/>
    <w:pPr>
      <w:tabs>
        <w:tab w:val="center" w:pos="4536"/>
        <w:tab w:val="right" w:pos="9072"/>
      </w:tabs>
    </w:pPr>
  </w:style>
  <w:style w:type="character" w:customStyle="1" w:styleId="PiedepginaCar">
    <w:name w:val="Pie de página Car"/>
    <w:basedOn w:val="Fuentedeprrafopredeter"/>
    <w:link w:val="Piedepgina"/>
    <w:rsid w:val="00971175"/>
    <w:rPr>
      <w:rFonts w:ascii="Times New Roman" w:eastAsia="Times New Roman" w:hAnsi="Times New Roman" w:cs="Times New Roman"/>
      <w:sz w:val="20"/>
      <w:szCs w:val="20"/>
      <w:lang w:val="en-US" w:eastAsia="de-DE"/>
    </w:rPr>
  </w:style>
  <w:style w:type="paragraph" w:customStyle="1" w:styleId="heading1">
    <w:name w:val="heading1"/>
    <w:basedOn w:val="Ttulo1"/>
    <w:next w:val="Normal"/>
    <w:rsid w:val="00971175"/>
    <w:pPr>
      <w:numPr>
        <w:numId w:val="6"/>
      </w:numPr>
    </w:pPr>
    <w:rPr>
      <w:bCs/>
    </w:rPr>
  </w:style>
  <w:style w:type="paragraph" w:customStyle="1" w:styleId="heading2">
    <w:name w:val="heading2"/>
    <w:basedOn w:val="Ttulo2"/>
    <w:next w:val="Normal"/>
    <w:rsid w:val="00971175"/>
    <w:pPr>
      <w:numPr>
        <w:ilvl w:val="1"/>
        <w:numId w:val="6"/>
      </w:numPr>
    </w:pPr>
    <w:rPr>
      <w:bCs/>
      <w:iCs/>
    </w:rPr>
  </w:style>
  <w:style w:type="character" w:customStyle="1" w:styleId="heading3">
    <w:name w:val="heading3"/>
    <w:basedOn w:val="Fuentedeprrafopredeter"/>
    <w:rsid w:val="00971175"/>
    <w:rPr>
      <w:b/>
    </w:rPr>
  </w:style>
  <w:style w:type="character" w:customStyle="1" w:styleId="heading4">
    <w:name w:val="heading4"/>
    <w:basedOn w:val="Fuentedeprrafopredeter"/>
    <w:rsid w:val="00971175"/>
    <w:rPr>
      <w:i/>
    </w:rPr>
  </w:style>
  <w:style w:type="numbering" w:customStyle="1" w:styleId="headings">
    <w:name w:val="headings"/>
    <w:basedOn w:val="arabnumitem"/>
    <w:rsid w:val="00971175"/>
    <w:pPr>
      <w:numPr>
        <w:numId w:val="6"/>
      </w:numPr>
    </w:pPr>
  </w:style>
  <w:style w:type="paragraph" w:customStyle="1" w:styleId="image">
    <w:name w:val="image"/>
    <w:basedOn w:val="Normal"/>
    <w:next w:val="Normal"/>
    <w:rsid w:val="00971175"/>
    <w:pPr>
      <w:spacing w:before="240" w:after="120"/>
      <w:ind w:firstLine="0"/>
      <w:jc w:val="center"/>
    </w:pPr>
  </w:style>
  <w:style w:type="numbering" w:customStyle="1" w:styleId="itemization">
    <w:name w:val="itemization"/>
    <w:basedOn w:val="Sinlista"/>
    <w:semiHidden/>
    <w:rsid w:val="00971175"/>
  </w:style>
  <w:style w:type="numbering" w:customStyle="1" w:styleId="itemization1">
    <w:name w:val="itemization1"/>
    <w:basedOn w:val="Sinlista"/>
    <w:rsid w:val="00971175"/>
    <w:pPr>
      <w:numPr>
        <w:numId w:val="4"/>
      </w:numPr>
    </w:pPr>
  </w:style>
  <w:style w:type="numbering" w:customStyle="1" w:styleId="itemization2">
    <w:name w:val="itemization2"/>
    <w:basedOn w:val="Sinlista"/>
    <w:rsid w:val="00971175"/>
    <w:pPr>
      <w:numPr>
        <w:numId w:val="5"/>
      </w:numPr>
    </w:pPr>
  </w:style>
  <w:style w:type="paragraph" w:customStyle="1" w:styleId="keywords">
    <w:name w:val="keywords"/>
    <w:basedOn w:val="abstract"/>
    <w:next w:val="heading1"/>
    <w:rsid w:val="00971175"/>
    <w:pPr>
      <w:spacing w:before="220"/>
      <w:ind w:firstLine="0"/>
      <w:contextualSpacing w:val="0"/>
      <w:jc w:val="left"/>
    </w:pPr>
  </w:style>
  <w:style w:type="paragraph" w:styleId="Encabezado">
    <w:name w:val="header"/>
    <w:basedOn w:val="Normal"/>
    <w:link w:val="EncabezadoCar"/>
    <w:rsid w:val="00971175"/>
    <w:pPr>
      <w:tabs>
        <w:tab w:val="center" w:pos="4536"/>
        <w:tab w:val="right" w:pos="9072"/>
      </w:tabs>
      <w:ind w:firstLine="0"/>
    </w:pPr>
    <w:rPr>
      <w:sz w:val="18"/>
    </w:rPr>
  </w:style>
  <w:style w:type="character" w:customStyle="1" w:styleId="EncabezadoCar">
    <w:name w:val="Encabezado Car"/>
    <w:basedOn w:val="Fuentedeprrafopredeter"/>
    <w:link w:val="Encabezado"/>
    <w:rsid w:val="00971175"/>
    <w:rPr>
      <w:rFonts w:ascii="Times New Roman" w:eastAsia="Times New Roman" w:hAnsi="Times New Roman" w:cs="Times New Roman"/>
      <w:sz w:val="18"/>
      <w:szCs w:val="20"/>
      <w:lang w:val="en-US" w:eastAsia="de-DE"/>
    </w:rPr>
  </w:style>
  <w:style w:type="paragraph" w:styleId="Listaconnmeros">
    <w:name w:val="List Number"/>
    <w:basedOn w:val="Normal"/>
    <w:rsid w:val="00971175"/>
    <w:pPr>
      <w:numPr>
        <w:numId w:val="10"/>
      </w:numPr>
    </w:pPr>
  </w:style>
  <w:style w:type="paragraph" w:customStyle="1" w:styleId="numitem">
    <w:name w:val="numitem"/>
    <w:basedOn w:val="Normal"/>
    <w:rsid w:val="00971175"/>
    <w:pPr>
      <w:numPr>
        <w:numId w:val="11"/>
      </w:numPr>
      <w:spacing w:before="160" w:after="160"/>
      <w:contextualSpacing/>
    </w:pPr>
  </w:style>
  <w:style w:type="paragraph" w:customStyle="1" w:styleId="p1a">
    <w:name w:val="p1a"/>
    <w:basedOn w:val="Normal"/>
    <w:rsid w:val="00971175"/>
    <w:pPr>
      <w:ind w:firstLine="0"/>
    </w:pPr>
  </w:style>
  <w:style w:type="paragraph" w:customStyle="1" w:styleId="programcode">
    <w:name w:val="programcode"/>
    <w:basedOn w:val="Normal"/>
    <w:rsid w:val="00971175"/>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971175"/>
    <w:pPr>
      <w:numPr>
        <w:numId w:val="7"/>
      </w:numPr>
      <w:spacing w:line="220" w:lineRule="atLeast"/>
    </w:pPr>
    <w:rPr>
      <w:sz w:val="18"/>
    </w:rPr>
  </w:style>
  <w:style w:type="numbering" w:customStyle="1" w:styleId="referencelist">
    <w:name w:val="referencelist"/>
    <w:basedOn w:val="Sinlista"/>
    <w:semiHidden/>
    <w:rsid w:val="00971175"/>
    <w:pPr>
      <w:numPr>
        <w:numId w:val="7"/>
      </w:numPr>
    </w:pPr>
  </w:style>
  <w:style w:type="paragraph" w:customStyle="1" w:styleId="runninghead-left">
    <w:name w:val="running head - left"/>
    <w:basedOn w:val="Normal"/>
    <w:rsid w:val="00971175"/>
    <w:pPr>
      <w:ind w:firstLine="0"/>
      <w:jc w:val="left"/>
    </w:pPr>
    <w:rPr>
      <w:sz w:val="18"/>
      <w:szCs w:val="18"/>
    </w:rPr>
  </w:style>
  <w:style w:type="paragraph" w:customStyle="1" w:styleId="runninghead-right">
    <w:name w:val="running head - right"/>
    <w:basedOn w:val="Normal"/>
    <w:rsid w:val="00971175"/>
    <w:pPr>
      <w:ind w:firstLine="0"/>
      <w:jc w:val="right"/>
    </w:pPr>
    <w:rPr>
      <w:bCs/>
      <w:sz w:val="18"/>
      <w:szCs w:val="18"/>
    </w:rPr>
  </w:style>
  <w:style w:type="character" w:styleId="Nmerodepgina">
    <w:name w:val="page number"/>
    <w:basedOn w:val="Fuentedeprrafopredeter"/>
    <w:rsid w:val="00971175"/>
    <w:rPr>
      <w:sz w:val="18"/>
    </w:rPr>
  </w:style>
  <w:style w:type="paragraph" w:customStyle="1" w:styleId="papertitle">
    <w:name w:val="papertitle"/>
    <w:basedOn w:val="Normal"/>
    <w:next w:val="author"/>
    <w:rsid w:val="00971175"/>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971175"/>
    <w:pPr>
      <w:spacing w:before="120" w:line="280" w:lineRule="atLeast"/>
    </w:pPr>
    <w:rPr>
      <w:sz w:val="24"/>
    </w:rPr>
  </w:style>
  <w:style w:type="paragraph" w:customStyle="1" w:styleId="tablecaption">
    <w:name w:val="tablecaption"/>
    <w:basedOn w:val="Normal"/>
    <w:next w:val="Normal"/>
    <w:rsid w:val="00971175"/>
    <w:pPr>
      <w:keepNext/>
      <w:keepLines/>
      <w:spacing w:before="240" w:after="120" w:line="220" w:lineRule="atLeast"/>
      <w:ind w:firstLine="0"/>
      <w:jc w:val="center"/>
    </w:pPr>
    <w:rPr>
      <w:sz w:val="18"/>
      <w:lang w:val="de-DE"/>
    </w:rPr>
  </w:style>
  <w:style w:type="character" w:customStyle="1" w:styleId="url">
    <w:name w:val="url"/>
    <w:basedOn w:val="Fuentedeprrafopredeter"/>
    <w:rsid w:val="00971175"/>
    <w:rPr>
      <w:rFonts w:ascii="Courier" w:hAnsi="Courier"/>
      <w:noProof/>
      <w:lang w:val="en-US"/>
    </w:rPr>
  </w:style>
  <w:style w:type="character" w:customStyle="1" w:styleId="RH">
    <w:name w:val="RH"/>
    <w:basedOn w:val="Fuentedeprrafopredeter"/>
    <w:rsid w:val="00971175"/>
  </w:style>
  <w:style w:type="paragraph" w:customStyle="1" w:styleId="ReferenceLine">
    <w:name w:val="ReferenceLine"/>
    <w:basedOn w:val="p1a"/>
    <w:rsid w:val="00971175"/>
    <w:pPr>
      <w:spacing w:line="200" w:lineRule="exact"/>
    </w:pPr>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FA9"/>
    <w:pPr>
      <w:ind w:left="720"/>
      <w:contextualSpacing/>
    </w:pPr>
  </w:style>
  <w:style w:type="paragraph" w:styleId="Textonotapie">
    <w:name w:val="footnote text"/>
    <w:basedOn w:val="Normal"/>
    <w:link w:val="TextonotapieCar"/>
    <w:uiPriority w:val="99"/>
    <w:semiHidden/>
    <w:unhideWhenUsed/>
    <w:rsid w:val="00776F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6FA9"/>
    <w:rPr>
      <w:sz w:val="20"/>
      <w:szCs w:val="20"/>
    </w:rPr>
  </w:style>
  <w:style w:type="character" w:styleId="Refdenotaalpie">
    <w:name w:val="footnote reference"/>
    <w:basedOn w:val="Fuentedeprrafopredeter"/>
    <w:uiPriority w:val="99"/>
    <w:semiHidden/>
    <w:unhideWhenUsed/>
    <w:rsid w:val="00776FA9"/>
    <w:rPr>
      <w:vertAlign w:val="superscript"/>
    </w:rPr>
  </w:style>
  <w:style w:type="character" w:styleId="Hipervnculo">
    <w:name w:val="Hyperlink"/>
    <w:basedOn w:val="Fuentedeprrafopredeter"/>
    <w:uiPriority w:val="99"/>
    <w:unhideWhenUsed/>
    <w:rsid w:val="00776FA9"/>
    <w:rPr>
      <w:color w:val="0000FF" w:themeColor="hyperlink"/>
      <w:u w:val="single"/>
    </w:rPr>
  </w:style>
  <w:style w:type="paragraph" w:styleId="Textocomentario">
    <w:name w:val="annotation text"/>
    <w:basedOn w:val="Normal"/>
    <w:link w:val="TextocomentarioCar"/>
    <w:uiPriority w:val="99"/>
    <w:unhideWhenUsed/>
    <w:rsid w:val="00776FA9"/>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rsid w:val="00776FA9"/>
    <w:rPr>
      <w:rFonts w:eastAsiaTheme="minorEastAsia"/>
      <w:sz w:val="20"/>
      <w:szCs w:val="20"/>
      <w:lang w:val="es-ES" w:eastAsia="es-ES"/>
    </w:rPr>
  </w:style>
  <w:style w:type="character" w:styleId="Refdecomentario">
    <w:name w:val="annotation reference"/>
    <w:basedOn w:val="Fuentedeprrafopredeter"/>
    <w:uiPriority w:val="99"/>
    <w:semiHidden/>
    <w:unhideWhenUsed/>
    <w:rsid w:val="00776FA9"/>
    <w:rPr>
      <w:sz w:val="16"/>
      <w:szCs w:val="16"/>
    </w:rPr>
  </w:style>
  <w:style w:type="paragraph" w:styleId="Epgrafe">
    <w:name w:val="caption"/>
    <w:basedOn w:val="Normal"/>
    <w:next w:val="Normal"/>
    <w:uiPriority w:val="35"/>
    <w:unhideWhenUsed/>
    <w:qFormat/>
    <w:rsid w:val="00776FA9"/>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776F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6FA9"/>
    <w:rPr>
      <w:rFonts w:ascii="Tahoma" w:hAnsi="Tahoma" w:cs="Tahoma"/>
      <w:sz w:val="16"/>
      <w:szCs w:val="16"/>
    </w:rPr>
  </w:style>
  <w:style w:type="table" w:styleId="Tablaconcuadrcula">
    <w:name w:val="Table Grid"/>
    <w:basedOn w:val="Tablanormal"/>
    <w:uiPriority w:val="59"/>
    <w:rsid w:val="00502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0C5E0E"/>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0C5E0E"/>
    <w:rPr>
      <w:rFonts w:eastAsiaTheme="minorEastAsia"/>
      <w:b/>
      <w:bCs/>
      <w:sz w:val="20"/>
      <w:szCs w:val="20"/>
      <w:lang w:val="es-ES" w:eastAsia="es-ES"/>
    </w:rPr>
  </w:style>
  <w:style w:type="paragraph" w:styleId="Revisin">
    <w:name w:val="Revision"/>
    <w:hidden/>
    <w:uiPriority w:val="99"/>
    <w:semiHidden/>
    <w:rsid w:val="00DE2E82"/>
    <w:pPr>
      <w:spacing w:after="0" w:line="240" w:lineRule="auto"/>
    </w:pPr>
  </w:style>
  <w:style w:type="character" w:styleId="Hipervnculovisitado">
    <w:name w:val="FollowedHyperlink"/>
    <w:basedOn w:val="Fuentedeprrafopredeter"/>
    <w:uiPriority w:val="99"/>
    <w:semiHidden/>
    <w:unhideWhenUsed/>
    <w:rsid w:val="007618C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04686090">
      <w:bodyDiv w:val="1"/>
      <w:marLeft w:val="0"/>
      <w:marRight w:val="0"/>
      <w:marTop w:val="0"/>
      <w:marBottom w:val="0"/>
      <w:divBdr>
        <w:top w:val="none" w:sz="0" w:space="0" w:color="auto"/>
        <w:left w:val="none" w:sz="0" w:space="0" w:color="auto"/>
        <w:bottom w:val="none" w:sz="0" w:space="0" w:color="auto"/>
        <w:right w:val="none" w:sz="0" w:space="0" w:color="auto"/>
      </w:divBdr>
      <w:divsChild>
        <w:div w:id="158424270">
          <w:marLeft w:val="0"/>
          <w:marRight w:val="0"/>
          <w:marTop w:val="0"/>
          <w:marBottom w:val="0"/>
          <w:divBdr>
            <w:top w:val="none" w:sz="0" w:space="0" w:color="auto"/>
            <w:left w:val="none" w:sz="0" w:space="0" w:color="auto"/>
            <w:bottom w:val="none" w:sz="0" w:space="0" w:color="auto"/>
            <w:right w:val="none" w:sz="0" w:space="0" w:color="auto"/>
          </w:divBdr>
        </w:div>
        <w:div w:id="1787967251">
          <w:marLeft w:val="0"/>
          <w:marRight w:val="0"/>
          <w:marTop w:val="0"/>
          <w:marBottom w:val="0"/>
          <w:divBdr>
            <w:top w:val="none" w:sz="0" w:space="0" w:color="auto"/>
            <w:left w:val="none" w:sz="0" w:space="0" w:color="auto"/>
            <w:bottom w:val="none" w:sz="0" w:space="0" w:color="auto"/>
            <w:right w:val="none" w:sz="0" w:space="0" w:color="auto"/>
          </w:divBdr>
        </w:div>
        <w:div w:id="1591619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api.jqueryui.com/" TargetMode="External"/><Relationship Id="rId2" Type="http://schemas.openxmlformats.org/officeDocument/2006/relationships/hyperlink" Target="http://www.omg.org/mda/" TargetMode="External"/><Relationship Id="rId1" Type="http://schemas.openxmlformats.org/officeDocument/2006/relationships/hyperlink" Target="http://www.omg.org/" TargetMode="External"/><Relationship Id="rId6" Type="http://schemas.openxmlformats.org/officeDocument/2006/relationships/hyperlink" Target="https://www.eclipse.org/modeling/emf" TargetMode="External"/><Relationship Id="rId5" Type="http://schemas.openxmlformats.org/officeDocument/2006/relationships/hyperlink" Target="https://en.wikipedia.org/wiki/List_of_Ajax_frameworks" TargetMode="External"/><Relationship Id="rId4" Type="http://schemas.openxmlformats.org/officeDocument/2006/relationships/hyperlink" Target="http://jqueryvalidatio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azal\Capitulos\Resumen%20ejecutivo%20final\splnproc1110.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7F25AE-3605-44D9-AC84-A04F41574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2810</TotalTime>
  <Pages>17</Pages>
  <Words>6862</Words>
  <Characters>37741</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marcazal</cp:lastModifiedBy>
  <cp:revision>15</cp:revision>
  <cp:lastPrinted>2015-10-26T13:58:00Z</cp:lastPrinted>
  <dcterms:created xsi:type="dcterms:W3CDTF">2015-10-26T13:58:00Z</dcterms:created>
  <dcterms:modified xsi:type="dcterms:W3CDTF">2015-11-11T03:56:00Z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DISP">
    <vt:lpwstr>ref</vt:lpwstr>
  </property>
  <property fmtid="{D5CDD505-2E9C-101B-9397-08002B2CF9AE}" pid="3" name="BIBFILE">
    <vt:lpwstr>C:\Users\marcazal\Dropbox\Tesis-Ivan Lopez\Bibliografìa utilizada\retTesis.bib</vt:lpwstr>
  </property>
</Properties>
</file>